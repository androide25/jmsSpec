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006438"/>
        <w:docPartObj>
          <w:docPartGallery w:val="Cover Pages"/>
          <w:docPartUnique/>
        </w:docPartObj>
      </w:sdtPr>
      <w:sdtEndPr>
        <w:rPr>
          <w:rFonts w:ascii="Times New Roman" w:eastAsia="Times New Roman" w:hAnsi="Times New Roman" w:cs="Times New Roman"/>
          <w:color w:val="auto"/>
          <w:sz w:val="20"/>
          <w:szCs w:val="20"/>
          <w:lang w:val="en-GB"/>
        </w:rPr>
      </w:sdtEndPr>
      <w:sdtContent>
        <w:p w:rsidR="00F55EE1" w:rsidRDefault="00F55EE1">
          <w:pPr>
            <w:pStyle w:val="NoSpacing"/>
            <w:rPr>
              <w:rFonts w:asciiTheme="majorHAnsi" w:eastAsiaTheme="majorEastAsia" w:hAnsiTheme="majorHAnsi" w:cstheme="majorBidi"/>
              <w:sz w:val="72"/>
              <w:szCs w:val="72"/>
            </w:rPr>
          </w:pPr>
        </w:p>
        <w:sdt>
          <w:sdtPr>
            <w:rPr>
              <w:rFonts w:asciiTheme="majorHAnsi" w:eastAsiaTheme="majorEastAsia" w:hAnsiTheme="majorHAnsi" w:cstheme="majorBidi"/>
              <w:sz w:val="56"/>
              <w:szCs w:val="56"/>
            </w:rPr>
            <w:alias w:val="Title"/>
            <w:tag w:val="Title"/>
            <w:id w:val="14700071"/>
            <w:lock w:val="sdtLocked"/>
            <w:dataBinding w:prefixMappings="xmlns:ns0='http://schemas.openxmlformats.org/package/2006/metadata/core-properties' xmlns:ns1='http://purl.org/dc/elements/1.1/'" w:xpath="/ns0:coreProperties[1]/ns1:title[1]" w:storeItemID="{6C3C8BC8-F283-45AE-878A-BAB7291924A1}"/>
            <w:text/>
          </w:sdtPr>
          <w:sdtContent>
            <w:p w:rsidR="00F55EE1" w:rsidRDefault="00557826">
              <w:pPr>
                <w:pStyle w:val="NoSpacing"/>
                <w:rPr>
                  <w:rFonts w:asciiTheme="majorHAnsi" w:eastAsiaTheme="majorEastAsia" w:hAnsiTheme="majorHAnsi" w:cstheme="majorBidi"/>
                  <w:sz w:val="72"/>
                  <w:szCs w:val="72"/>
                </w:rPr>
              </w:pPr>
              <w:r>
                <w:rPr>
                  <w:rFonts w:asciiTheme="majorHAnsi" w:eastAsiaTheme="majorEastAsia" w:hAnsiTheme="majorHAnsi" w:cstheme="majorBidi"/>
                  <w:color w:val="auto"/>
                  <w:sz w:val="56"/>
                  <w:szCs w:val="56"/>
                  <w:lang w:val="en-GB"/>
                </w:rPr>
                <w:t>Java Message Service</w:t>
              </w:r>
            </w:p>
          </w:sdtContent>
        </w:sdt>
        <w:p w:rsidR="0070720A" w:rsidRDefault="0070720A">
          <w:pPr>
            <w:pStyle w:val="NoSpacing"/>
            <w:rPr>
              <w:rFonts w:asciiTheme="majorHAnsi" w:eastAsiaTheme="majorEastAsia" w:hAnsiTheme="majorHAnsi" w:cstheme="majorBidi"/>
              <w:sz w:val="32"/>
              <w:szCs w:val="32"/>
            </w:rPr>
          </w:pPr>
        </w:p>
        <w:sdt>
          <w:sdtPr>
            <w:rPr>
              <w:rFonts w:asciiTheme="majorHAnsi" w:eastAsiaTheme="majorEastAsia" w:hAnsiTheme="majorHAnsi" w:cstheme="majorBidi"/>
              <w:sz w:val="32"/>
              <w:szCs w:val="32"/>
            </w:rPr>
            <w:alias w:val="Subtitle"/>
            <w:tag w:val="Subtitle"/>
            <w:id w:val="14700077"/>
            <w:lock w:val="sdtLocked"/>
            <w:dataBinding w:prefixMappings="xmlns:ns0='http://schemas.openxmlformats.org/package/2006/metadata/core-properties' xmlns:ns1='http://purl.org/dc/elements/1.1/'" w:xpath="/ns0:coreProperties[1]/ns1:subject[1]" w:storeItemID="{6C3C8BC8-F283-45AE-878A-BAB7291924A1}"/>
            <w:text/>
          </w:sdtPr>
          <w:sdtContent>
            <w:p w:rsidR="00F55EE1" w:rsidRDefault="00557826">
              <w:pPr>
                <w:pStyle w:val="NoSpacing"/>
                <w:rPr>
                  <w:rFonts w:asciiTheme="majorHAnsi" w:eastAsiaTheme="majorEastAsia" w:hAnsiTheme="majorHAnsi" w:cstheme="majorBidi"/>
                  <w:sz w:val="36"/>
                  <w:szCs w:val="36"/>
                </w:rPr>
              </w:pPr>
              <w:r>
                <w:rPr>
                  <w:rFonts w:asciiTheme="majorHAnsi" w:eastAsiaTheme="majorEastAsia" w:hAnsiTheme="majorHAnsi" w:cstheme="majorBidi"/>
                  <w:color w:val="auto"/>
                  <w:sz w:val="32"/>
                  <w:szCs w:val="32"/>
                  <w:lang w:val="en-GB"/>
                </w:rPr>
                <w:t>The JMS API is an API for accessing enterprise messaging systems from Java programs</w:t>
              </w:r>
            </w:p>
          </w:sdtContent>
        </w:sdt>
        <w:p w:rsidR="00716653" w:rsidRDefault="00716653">
          <w:pPr>
            <w:pStyle w:val="NoSpacing"/>
            <w:rPr>
              <w:sz w:val="28"/>
              <w:szCs w:val="28"/>
            </w:rPr>
          </w:pPr>
        </w:p>
        <w:p w:rsidR="00F55EE1" w:rsidRDefault="001E03D3">
          <w:pPr>
            <w:pStyle w:val="NoSpacing"/>
            <w:rPr>
              <w:rFonts w:asciiTheme="majorHAnsi" w:eastAsiaTheme="majorEastAsia" w:hAnsiTheme="majorHAnsi" w:cstheme="majorBidi"/>
              <w:sz w:val="36"/>
              <w:szCs w:val="36"/>
            </w:rPr>
          </w:pPr>
          <w:sdt>
            <w:sdtPr>
              <w:rPr>
                <w:sz w:val="28"/>
                <w:szCs w:val="28"/>
              </w:rPr>
              <w:alias w:val="Version"/>
              <w:tag w:val="Version"/>
              <w:id w:val="32006485"/>
              <w:lock w:val="sdtLocked"/>
              <w:dataBinding w:xpath="/root[1]/version[1]" w:storeItemID="{6AE77592-02F3-4671-BDE6-2726C3CF0983}"/>
              <w:text/>
            </w:sdtPr>
            <w:sdtContent>
              <w:del w:id="0" w:author="Nigel Deakin" w:date="2014-12-01T16:58:00Z">
                <w:r w:rsidR="00E63B75" w:rsidDel="00E63B75">
                  <w:rPr>
                    <w:sz w:val="28"/>
                    <w:szCs w:val="28"/>
                  </w:rPr>
                  <w:delText>V</w:delText>
                </w:r>
                <w:r w:rsidR="00E63B75" w:rsidDel="00E63B75">
                  <w:rPr>
                    <w:sz w:val="28"/>
                    <w:szCs w:val="28"/>
                    <w:lang w:val="en-GB"/>
                  </w:rPr>
                  <w:delText>ersion 2.0</w:delText>
                </w:r>
              </w:del>
              <w:ins w:id="1" w:author="Nigel Deakin" w:date="2014-12-01T16:58:00Z">
                <w:r w:rsidR="00E63B75">
                  <w:rPr>
                    <w:sz w:val="28"/>
                    <w:szCs w:val="28"/>
                  </w:rPr>
                  <w:t>V</w:t>
                </w:r>
                <w:r w:rsidR="00E63B75">
                  <w:rPr>
                    <w:sz w:val="28"/>
                    <w:szCs w:val="28"/>
                    <w:lang w:val="en-GB"/>
                  </w:rPr>
                  <w:t>ersion 2.0 revision a</w:t>
                </w:r>
              </w:ins>
            </w:sdtContent>
          </w:sdt>
        </w:p>
        <w:p w:rsidR="00DF08B9" w:rsidRDefault="00DF08B9">
          <w:pPr>
            <w:pStyle w:val="NoSpacing"/>
            <w:rPr>
              <w:rFonts w:asciiTheme="majorHAnsi" w:eastAsiaTheme="majorEastAsia" w:hAnsiTheme="majorHAnsi" w:cstheme="majorBidi"/>
              <w:sz w:val="36"/>
              <w:szCs w:val="36"/>
            </w:rPr>
          </w:pPr>
        </w:p>
        <w:p w:rsidR="002E0D51" w:rsidRDefault="00770137" w:rsidP="00EB252C">
          <w:pPr>
            <w:pStyle w:val="NoSpacing"/>
          </w:pPr>
          <w:r>
            <w:t xml:space="preserve">Mark Hapner, </w:t>
          </w:r>
          <w:r w:rsidR="00EB252C">
            <w:t>Rich Burridge</w:t>
          </w:r>
          <w:r>
            <w:t xml:space="preserve">, </w:t>
          </w:r>
          <w:r w:rsidR="00EB252C">
            <w:t>Rahul Sharma</w:t>
          </w:r>
          <w:r>
            <w:t xml:space="preserve">, </w:t>
          </w:r>
          <w:r w:rsidR="00EB252C">
            <w:t>Joseph Fialli</w:t>
          </w:r>
          <w:r>
            <w:t xml:space="preserve">, </w:t>
          </w:r>
          <w:r w:rsidR="00EB252C">
            <w:t>Kate Stout</w:t>
          </w:r>
          <w:r>
            <w:br/>
            <w:t>Sun Microsystems</w:t>
          </w:r>
        </w:p>
        <w:p w:rsidR="00B228B1" w:rsidRDefault="00B228B1" w:rsidP="00EB252C">
          <w:pPr>
            <w:pStyle w:val="NoSpacing"/>
          </w:pPr>
          <w:r>
            <w:t>(Version 1.1)</w:t>
          </w:r>
        </w:p>
        <w:p w:rsidR="00EB252C" w:rsidRDefault="00EB252C" w:rsidP="002E0D51">
          <w:pPr>
            <w:pStyle w:val="NoSpacing"/>
          </w:pPr>
        </w:p>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2E0D51" w:rsidRDefault="003C43FE" w:rsidP="002E0D51">
              <w:pPr>
                <w:pStyle w:val="NoSpacing"/>
              </w:pPr>
              <w:r>
                <w:rPr>
                  <w:lang w:val="en-GB"/>
                </w:rPr>
                <w:t>Nigel Deakin</w:t>
              </w:r>
            </w:p>
          </w:sdtContent>
        </w:sdt>
        <w:sdt>
          <w:sdtPr>
            <w:alias w:val="Company"/>
            <w:id w:val="14700089"/>
            <w:dataBinding w:prefixMappings="xmlns:ns0='http://schemas.openxmlformats.org/officeDocument/2006/extended-properties'" w:xpath="/ns0:Properties[1]/ns0:Company[1]" w:storeItemID="{6668398D-A668-4E3E-A5EB-62B293D839F1}"/>
            <w:text/>
          </w:sdtPr>
          <w:sdtContent>
            <w:p w:rsidR="00F55EE1" w:rsidRDefault="003C43FE">
              <w:pPr>
                <w:pStyle w:val="NoSpacing"/>
              </w:pPr>
              <w:r>
                <w:rPr>
                  <w:lang w:val="en-GB"/>
                </w:rPr>
                <w:t>Oracle</w:t>
              </w:r>
            </w:p>
          </w:sdtContent>
        </w:sdt>
        <w:p w:rsidR="00B228B1" w:rsidRDefault="00B228B1">
          <w:pPr>
            <w:pStyle w:val="NoSpacing"/>
          </w:pPr>
          <w:r>
            <w:t>(Version 2.0)</w:t>
          </w:r>
        </w:p>
        <w:p w:rsidR="00DF08B9" w:rsidRDefault="00DF08B9" w:rsidP="00DF08B9">
          <w:pPr>
            <w:pStyle w:val="NoSpacing"/>
          </w:pPr>
        </w:p>
        <w:sdt>
          <w:sdtPr>
            <w:alias w:val="Date"/>
            <w:tag w:val="Date"/>
            <w:id w:val="14700083"/>
            <w:dataBinding w:prefixMappings="xmlns:ns0='http://schemas.microsoft.com/office/2006/coverPageProps'" w:xpath="/ns0:CoverPageProperties[1]/ns0:PublishDate[1]" w:storeItemID="{55AF091B-3C7A-41E3-B477-F2FDAA23CFDA}"/>
            <w:date w:fullDate="2013-03-20T00:00:00Z">
              <w:dateFormat w:val="d MMMM yyyy"/>
              <w:lid w:val="en-US"/>
              <w:storeMappedDataAs w:val="dateTime"/>
              <w:calendar w:val="gregorian"/>
            </w:date>
          </w:sdtPr>
          <w:sdtContent>
            <w:p w:rsidR="00DF08B9" w:rsidRDefault="001A7D9B" w:rsidP="00DF08B9">
              <w:pPr>
                <w:pStyle w:val="NoSpacing"/>
              </w:pPr>
              <w:r>
                <w:t>20</w:t>
              </w:r>
              <w:r w:rsidR="001B2C1E">
                <w:t xml:space="preserve"> </w:t>
              </w:r>
              <w:r w:rsidR="00E71293">
                <w:t>March</w:t>
              </w:r>
              <w:r w:rsidR="001B2C1E">
                <w:t xml:space="preserve"> 2013</w:t>
              </w:r>
            </w:p>
          </w:sdtContent>
        </w:sdt>
        <w:p w:rsidR="005D71DE" w:rsidRDefault="005D71DE" w:rsidP="002E0D51">
          <w:pPr>
            <w:pStyle w:val="NoSpacing"/>
            <w:rPr>
              <w:color w:val="auto"/>
              <w:lang w:val="en-GB"/>
            </w:rPr>
          </w:pPr>
        </w:p>
        <w:p w:rsidR="005D71DE" w:rsidRDefault="005D71DE" w:rsidP="002E0D51">
          <w:pPr>
            <w:pStyle w:val="NoSpacing"/>
            <w:rPr>
              <w:color w:val="auto"/>
              <w:lang w:val="en-GB"/>
            </w:rPr>
          </w:pPr>
        </w:p>
        <w:p w:rsidR="00C423B6" w:rsidRDefault="00F74D37" w:rsidP="002E0D51">
          <w:pPr>
            <w:pStyle w:val="NoSpacing"/>
            <w:rPr>
              <w:color w:val="auto"/>
              <w:sz w:val="22"/>
              <w:lang w:val="en-GB"/>
            </w:rPr>
          </w:pPr>
          <w:r>
            <w:rPr>
              <w:color w:val="auto"/>
              <w:sz w:val="22"/>
              <w:lang w:val="en-GB"/>
            </w:rPr>
            <w:t>For</w:t>
          </w:r>
          <w:r w:rsidR="005D71DE" w:rsidRPr="00882BEE">
            <w:rPr>
              <w:color w:val="auto"/>
              <w:sz w:val="22"/>
              <w:lang w:val="en-GB"/>
            </w:rPr>
            <w:t xml:space="preserve"> information about how to </w:t>
          </w:r>
          <w:r w:rsidR="00882BEE" w:rsidRPr="00882BEE">
            <w:rPr>
              <w:color w:val="auto"/>
              <w:sz w:val="22"/>
              <w:lang w:val="en-GB"/>
            </w:rPr>
            <w:t>contribute to</w:t>
          </w:r>
          <w:r w:rsidR="005D71DE" w:rsidRPr="00882BEE">
            <w:rPr>
              <w:color w:val="auto"/>
              <w:sz w:val="22"/>
              <w:lang w:val="en-GB"/>
            </w:rPr>
            <w:t xml:space="preserve"> </w:t>
          </w:r>
          <w:r w:rsidR="00B870EE">
            <w:rPr>
              <w:color w:val="auto"/>
              <w:sz w:val="22"/>
              <w:lang w:val="en-GB"/>
            </w:rPr>
            <w:t xml:space="preserve">the </w:t>
          </w:r>
          <w:r w:rsidR="005D71DE" w:rsidRPr="00882BEE">
            <w:rPr>
              <w:color w:val="auto"/>
              <w:sz w:val="22"/>
              <w:lang w:val="en-GB"/>
            </w:rPr>
            <w:t>JMS</w:t>
          </w:r>
          <w:r w:rsidR="00B870EE">
            <w:rPr>
              <w:color w:val="auto"/>
              <w:sz w:val="22"/>
              <w:lang w:val="en-GB"/>
            </w:rPr>
            <w:t xml:space="preserve"> specification</w:t>
          </w:r>
          <w:r w:rsidR="005D71DE" w:rsidRPr="00882BEE">
            <w:rPr>
              <w:color w:val="auto"/>
              <w:sz w:val="22"/>
              <w:lang w:val="en-GB"/>
            </w:rPr>
            <w:t xml:space="preserve"> </w:t>
          </w:r>
        </w:p>
        <w:p w:rsidR="005D71DE" w:rsidRPr="00882BEE" w:rsidRDefault="005D71DE" w:rsidP="002E0D51">
          <w:pPr>
            <w:pStyle w:val="NoSpacing"/>
            <w:rPr>
              <w:color w:val="auto"/>
              <w:sz w:val="22"/>
              <w:lang w:val="en-GB"/>
            </w:rPr>
          </w:pPr>
          <w:proofErr w:type="gramStart"/>
          <w:r w:rsidRPr="00882BEE">
            <w:rPr>
              <w:color w:val="auto"/>
              <w:sz w:val="22"/>
              <w:lang w:val="en-GB"/>
            </w:rPr>
            <w:t>visit</w:t>
          </w:r>
          <w:proofErr w:type="gramEnd"/>
          <w:r w:rsidRPr="00882BEE">
            <w:rPr>
              <w:color w:val="auto"/>
              <w:sz w:val="22"/>
              <w:lang w:val="en-GB"/>
            </w:rPr>
            <w:t xml:space="preserve"> </w:t>
          </w:r>
          <w:hyperlink r:id="rId10" w:history="1">
            <w:r w:rsidRPr="00882BEE">
              <w:rPr>
                <w:rStyle w:val="Hyperlink"/>
                <w:sz w:val="22"/>
                <w:lang w:val="en-GB"/>
              </w:rPr>
              <w:t>http://jms-spec.java.net</w:t>
            </w:r>
          </w:hyperlink>
        </w:p>
        <w:p w:rsidR="00AF4DB1" w:rsidRDefault="005D71DE" w:rsidP="002E0D51">
          <w:pPr>
            <w:pStyle w:val="NoSpacing"/>
            <w:rPr>
              <w:color w:val="auto"/>
              <w:lang w:val="en-GB"/>
            </w:rPr>
          </w:pPr>
          <w:r>
            <w:rPr>
              <w:color w:val="auto"/>
              <w:lang w:val="en-GB"/>
            </w:rPr>
            <w:br/>
          </w:r>
        </w:p>
      </w:sdtContent>
    </w:sdt>
    <w:p w:rsidR="00AF4DB1" w:rsidRPr="00AF4DB1" w:rsidRDefault="00AF4DB1" w:rsidP="00AF4DB1"/>
    <w:p w:rsidR="00AF4DB1" w:rsidRDefault="00AF4DB1" w:rsidP="00AF4DB1"/>
    <w:p w:rsidR="002E0D51" w:rsidRPr="00AF4DB1" w:rsidRDefault="002E0D51" w:rsidP="00AF4DB1"/>
    <w:p w:rsidR="00067C91" w:rsidRDefault="005352D7" w:rsidP="00285548">
      <w:pPr>
        <w:pStyle w:val="TOCHeading"/>
      </w:pPr>
      <w:bookmarkStart w:id="2" w:name="_Toc351464283"/>
      <w:r>
        <w:lastRenderedPageBreak/>
        <w:t>L</w:t>
      </w:r>
      <w:r w:rsidR="00802B05">
        <w:t>icense</w:t>
      </w:r>
      <w:bookmarkEnd w:id="2"/>
    </w:p>
    <w:p w:rsidR="0088785B" w:rsidRDefault="0088785B" w:rsidP="0088785B">
      <w:pPr>
        <w:rPr>
          <w:rFonts w:eastAsia="Calibri"/>
        </w:rPr>
      </w:pPr>
      <w:r>
        <w:rPr>
          <w:rFonts w:eastAsia="Calibri"/>
        </w:rPr>
        <w:t>Specification: JSR-343 Java Message Service (JMS) 2.0 ("Specification"</w:t>
      </w:r>
      <w:proofErr w:type="gramStart"/>
      <w:r>
        <w:rPr>
          <w:rFonts w:eastAsia="Calibri"/>
        </w:rPr>
        <w:t>)</w:t>
      </w:r>
      <w:proofErr w:type="gramEnd"/>
      <w:r>
        <w:rPr>
          <w:rFonts w:eastAsia="Calibri"/>
        </w:rPr>
        <w:br/>
        <w:t>Version: 2.0</w:t>
      </w:r>
      <w:r>
        <w:rPr>
          <w:rFonts w:eastAsia="Calibri"/>
        </w:rPr>
        <w:br/>
        <w:t>Status: Final Release</w:t>
      </w:r>
      <w:r>
        <w:rPr>
          <w:rFonts w:eastAsia="Calibri"/>
        </w:rPr>
        <w:br/>
        <w:t>Release:  20 March 2013</w:t>
      </w:r>
    </w:p>
    <w:p w:rsidR="0088785B" w:rsidRDefault="0088785B" w:rsidP="0088785B">
      <w:pPr>
        <w:rPr>
          <w:rFonts w:eastAsia="Calibri"/>
        </w:rPr>
      </w:pPr>
      <w:r>
        <w:rPr>
          <w:rFonts w:eastAsia="Calibri"/>
        </w:rPr>
        <w:t>Copyright 2011 Oracle America, Inc. (</w:t>
      </w:r>
      <w:r w:rsidR="005352D7">
        <w:rPr>
          <w:rFonts w:eastAsia="Calibri"/>
        </w:rPr>
        <w:t>“</w:t>
      </w:r>
      <w:r>
        <w:rPr>
          <w:rFonts w:eastAsia="Calibri"/>
        </w:rPr>
        <w:t>Oracle</w:t>
      </w:r>
      <w:r w:rsidR="005352D7">
        <w:rPr>
          <w:rFonts w:eastAsia="Calibri"/>
        </w:rPr>
        <w:t>”</w:t>
      </w:r>
      <w:proofErr w:type="gramStart"/>
      <w:r>
        <w:rPr>
          <w:rFonts w:eastAsia="Calibri"/>
        </w:rPr>
        <w:t>)</w:t>
      </w:r>
      <w:proofErr w:type="gramEnd"/>
      <w:r>
        <w:rPr>
          <w:rFonts w:eastAsia="Calibri"/>
        </w:rPr>
        <w:br/>
        <w:t>500 Oracle Parkway, Redwood City, CA 94065, U.S.A</w:t>
      </w:r>
      <w:r>
        <w:rPr>
          <w:rFonts w:eastAsia="Calibri"/>
        </w:rPr>
        <w:br/>
        <w:t>All rights reserved.</w:t>
      </w:r>
    </w:p>
    <w:p w:rsidR="0088785B" w:rsidRDefault="0088785B" w:rsidP="0088785B">
      <w:pPr>
        <w:rPr>
          <w:rFonts w:eastAsia="Calibri"/>
        </w:rPr>
      </w:pPr>
      <w:r>
        <w:rPr>
          <w:rFonts w:eastAsia="Calibri"/>
        </w:rPr>
        <w:t>LIMITED LICENSE GRANTS</w:t>
      </w:r>
    </w:p>
    <w:p w:rsidR="0088785B" w:rsidRDefault="0088785B" w:rsidP="0088785B">
      <w:pPr>
        <w:rPr>
          <w:rFonts w:eastAsia="Calibri"/>
        </w:rPr>
      </w:pPr>
      <w:r>
        <w:rPr>
          <w:rFonts w:eastAsia="Calibri"/>
        </w:rPr>
        <w:t>1. License for Evaluation Purposes. Oracle hereby grants you a fully-paid, non-exclusive, nontransferable,</w:t>
      </w:r>
      <w:r w:rsidR="00BB0AF9">
        <w:rPr>
          <w:rFonts w:eastAsia="Calibri"/>
        </w:rPr>
        <w:t xml:space="preserve"> </w:t>
      </w:r>
      <w:r>
        <w:rPr>
          <w:rFonts w:eastAsia="Calibri"/>
        </w:rPr>
        <w:t>worldwide, limited license (without the right to sublicense), under Oracle's applicable</w:t>
      </w:r>
      <w:r w:rsidR="00BB0AF9">
        <w:rPr>
          <w:rFonts w:eastAsia="Calibri"/>
        </w:rPr>
        <w:t xml:space="preserve"> </w:t>
      </w:r>
      <w:r>
        <w:rPr>
          <w:rFonts w:eastAsia="Calibri"/>
        </w:rPr>
        <w:t>intellectual property rights to view, download, use and reproduce the Specification only for the purpose</w:t>
      </w:r>
      <w:r w:rsidR="00BB0AF9">
        <w:rPr>
          <w:rFonts w:eastAsia="Calibri"/>
        </w:rPr>
        <w:t xml:space="preserve"> </w:t>
      </w:r>
      <w:r>
        <w:rPr>
          <w:rFonts w:eastAsia="Calibri"/>
        </w:rPr>
        <w:t>of internal evaluation. This includes (i) developing applications intended to run on an implementation of</w:t>
      </w:r>
      <w:r w:rsidR="00BB0AF9">
        <w:rPr>
          <w:rFonts w:eastAsia="Calibri"/>
        </w:rPr>
        <w:t xml:space="preserve"> </w:t>
      </w:r>
      <w:r>
        <w:rPr>
          <w:rFonts w:eastAsia="Calibri"/>
        </w:rPr>
        <w:t>the Specification, provided that such applications do not themselves implement any portion(s) of the</w:t>
      </w:r>
      <w:r w:rsidR="00BB0AF9">
        <w:rPr>
          <w:rFonts w:eastAsia="Calibri"/>
        </w:rPr>
        <w:t xml:space="preserve"> </w:t>
      </w:r>
      <w:r>
        <w:rPr>
          <w:rFonts w:eastAsia="Calibri"/>
        </w:rPr>
        <w:t>Specification, and (ii) discussing the Specification with any third party; and (iii) excerpting brief portions</w:t>
      </w:r>
      <w:r w:rsidR="00BB0AF9">
        <w:rPr>
          <w:rFonts w:eastAsia="Calibri"/>
        </w:rPr>
        <w:t xml:space="preserve"> </w:t>
      </w:r>
      <w:r>
        <w:rPr>
          <w:rFonts w:eastAsia="Calibri"/>
        </w:rPr>
        <w:t>of the Specification in oral or written communications which discuss the Specification provided that such</w:t>
      </w:r>
      <w:r w:rsidR="00BB0AF9">
        <w:rPr>
          <w:rFonts w:eastAsia="Calibri"/>
        </w:rPr>
        <w:t xml:space="preserve"> </w:t>
      </w:r>
      <w:r>
        <w:rPr>
          <w:rFonts w:eastAsia="Calibri"/>
        </w:rPr>
        <w:t>excerpts do not in the aggregate constitute a significant portion of the Specification.</w:t>
      </w:r>
    </w:p>
    <w:p w:rsidR="0088785B" w:rsidRDefault="0088785B" w:rsidP="0088785B">
      <w:pPr>
        <w:rPr>
          <w:rFonts w:eastAsia="Calibri"/>
        </w:rPr>
      </w:pPr>
      <w:r>
        <w:rPr>
          <w:rFonts w:eastAsia="Calibri"/>
        </w:rPr>
        <w:t>2. License for the Distribution of Compliant Implementations. Oracle also grants you a perpetual, nonexclusive,</w:t>
      </w:r>
      <w:r w:rsidR="00BB0AF9">
        <w:rPr>
          <w:rFonts w:eastAsia="Calibri"/>
        </w:rPr>
        <w:t xml:space="preserve"> </w:t>
      </w:r>
      <w:r>
        <w:rPr>
          <w:rFonts w:eastAsia="Calibri"/>
        </w:rPr>
        <w:t>non-transferable, worldwide, fully paid-up, royalty free, limited license (without the right to</w:t>
      </w:r>
      <w:r w:rsidR="00BB0AF9">
        <w:rPr>
          <w:rFonts w:eastAsia="Calibri"/>
        </w:rPr>
        <w:t xml:space="preserve"> </w:t>
      </w:r>
      <w:r>
        <w:rPr>
          <w:rFonts w:eastAsia="Calibri"/>
        </w:rPr>
        <w:t>sublicense) under any applicable copyrights or, subject to the provisions of subsection 4 below, patent</w:t>
      </w:r>
      <w:r w:rsidR="00101A3C">
        <w:rPr>
          <w:rFonts w:eastAsia="Calibri"/>
        </w:rPr>
        <w:t xml:space="preserve"> </w:t>
      </w:r>
      <w:r>
        <w:rPr>
          <w:rFonts w:eastAsia="Calibri"/>
        </w:rPr>
        <w:t>rights it may have covering the Specification to create and/or distribute an Independent Implementation</w:t>
      </w:r>
      <w:r w:rsidR="00101A3C">
        <w:rPr>
          <w:rFonts w:eastAsia="Calibri"/>
        </w:rPr>
        <w:t xml:space="preserve"> </w:t>
      </w:r>
      <w:r>
        <w:rPr>
          <w:rFonts w:eastAsia="Calibri"/>
        </w:rPr>
        <w:t>of the Specification that: (a) fully implements the Specification including all its required interfaces and</w:t>
      </w:r>
      <w:r w:rsidR="00101A3C">
        <w:rPr>
          <w:rFonts w:eastAsia="Calibri"/>
        </w:rPr>
        <w:t xml:space="preserve"> </w:t>
      </w:r>
      <w:r>
        <w:rPr>
          <w:rFonts w:eastAsia="Calibri"/>
        </w:rPr>
        <w:t>functionality; (b) does not modify, subset, superset or otherwise extend the Licensor Name Space, or</w:t>
      </w:r>
      <w:r w:rsidR="00101A3C">
        <w:rPr>
          <w:rFonts w:eastAsia="Calibri"/>
        </w:rPr>
        <w:t xml:space="preserve"> </w:t>
      </w:r>
      <w:r>
        <w:rPr>
          <w:rFonts w:eastAsia="Calibri"/>
        </w:rPr>
        <w:t>include any public or protected packages, classes, Java interfaces, fields or methods within the Licensor</w:t>
      </w:r>
      <w:r w:rsidR="00101A3C">
        <w:rPr>
          <w:rFonts w:eastAsia="Calibri"/>
        </w:rPr>
        <w:t xml:space="preserve"> </w:t>
      </w:r>
      <w:r>
        <w:rPr>
          <w:rFonts w:eastAsia="Calibri"/>
        </w:rPr>
        <w:t>Name Space other than those required/authorized by the Specification or Specifications being</w:t>
      </w:r>
      <w:r w:rsidR="006473FF">
        <w:rPr>
          <w:rFonts w:eastAsia="Calibri"/>
        </w:rPr>
        <w:t xml:space="preserve"> </w:t>
      </w:r>
      <w:r>
        <w:rPr>
          <w:rFonts w:eastAsia="Calibri"/>
        </w:rPr>
        <w:t>implemented; and (c) passes the Technology Compatibility Kit (including satisfying the requirements of</w:t>
      </w:r>
      <w:r w:rsidR="00101A3C">
        <w:rPr>
          <w:rFonts w:eastAsia="Calibri"/>
        </w:rPr>
        <w:t xml:space="preserve"> </w:t>
      </w:r>
      <w:r>
        <w:rPr>
          <w:rFonts w:eastAsia="Calibri"/>
        </w:rPr>
        <w:t>the applicable TCK Users Guide) for such Specification (</w:t>
      </w:r>
      <w:r w:rsidR="005352D7">
        <w:rPr>
          <w:rFonts w:eastAsia="Calibri"/>
        </w:rPr>
        <w:t>“</w:t>
      </w:r>
      <w:r>
        <w:rPr>
          <w:rFonts w:eastAsia="Calibri"/>
        </w:rPr>
        <w:t>Compliant Implementation</w:t>
      </w:r>
      <w:r w:rsidR="005352D7">
        <w:rPr>
          <w:rFonts w:eastAsia="Calibri"/>
        </w:rPr>
        <w:t>”</w:t>
      </w:r>
      <w:r>
        <w:rPr>
          <w:rFonts w:eastAsia="Calibri"/>
        </w:rPr>
        <w:t>). In addition, the</w:t>
      </w:r>
      <w:r w:rsidR="00101A3C">
        <w:rPr>
          <w:rFonts w:eastAsia="Calibri"/>
        </w:rPr>
        <w:t xml:space="preserve"> </w:t>
      </w:r>
      <w:r>
        <w:rPr>
          <w:rFonts w:eastAsia="Calibri"/>
        </w:rPr>
        <w:t>foregoing license is expressly conditioned on your not acting outside its scope. No license is granted</w:t>
      </w:r>
      <w:r w:rsidR="00101A3C">
        <w:rPr>
          <w:rFonts w:eastAsia="Calibri"/>
        </w:rPr>
        <w:t xml:space="preserve"> </w:t>
      </w:r>
      <w:r>
        <w:rPr>
          <w:rFonts w:eastAsia="Calibri"/>
        </w:rPr>
        <w:t>hereunder for any other purpose (including, for example, modifying the Specification, other than to the</w:t>
      </w:r>
      <w:r w:rsidR="00101A3C">
        <w:rPr>
          <w:rFonts w:eastAsia="Calibri"/>
        </w:rPr>
        <w:t xml:space="preserve"> </w:t>
      </w:r>
      <w:r>
        <w:rPr>
          <w:rFonts w:eastAsia="Calibri"/>
        </w:rPr>
        <w:t>extent of your fair use rights, or distributing the Specification to third parties). Also, no right, title, or</w:t>
      </w:r>
      <w:r w:rsidR="00101A3C">
        <w:rPr>
          <w:rFonts w:eastAsia="Calibri"/>
        </w:rPr>
        <w:t xml:space="preserve"> </w:t>
      </w:r>
      <w:r>
        <w:rPr>
          <w:rFonts w:eastAsia="Calibri"/>
        </w:rPr>
        <w:t>interest in or to any trademarks, service marks, or trade names of Oracle or Oracle's licensors is granted</w:t>
      </w:r>
      <w:r w:rsidR="00101A3C">
        <w:rPr>
          <w:rFonts w:eastAsia="Calibri"/>
        </w:rPr>
        <w:t xml:space="preserve"> </w:t>
      </w:r>
      <w:r>
        <w:rPr>
          <w:rFonts w:eastAsia="Calibri"/>
        </w:rPr>
        <w:t>hereunder. Java, and Java-related logos, marks and names are trademarks or registered trademarks of</w:t>
      </w:r>
      <w:r w:rsidR="00101A3C">
        <w:rPr>
          <w:rFonts w:eastAsia="Calibri"/>
        </w:rPr>
        <w:t xml:space="preserve"> </w:t>
      </w:r>
      <w:r>
        <w:rPr>
          <w:rFonts w:eastAsia="Calibri"/>
        </w:rPr>
        <w:t>Oracle America, Inc. in the U.S. and other countries.</w:t>
      </w:r>
    </w:p>
    <w:p w:rsidR="0088785B" w:rsidRDefault="0088785B" w:rsidP="0088785B">
      <w:pPr>
        <w:rPr>
          <w:rFonts w:eastAsia="Calibri"/>
        </w:rPr>
      </w:pPr>
      <w:r>
        <w:rPr>
          <w:rFonts w:eastAsia="Calibri"/>
        </w:rPr>
        <w:t>3. Pass-through Conditions. You need not include limitations (a)-(c) from the previous paragraph or any</w:t>
      </w:r>
      <w:r w:rsidR="00101A3C">
        <w:rPr>
          <w:rFonts w:eastAsia="Calibri"/>
        </w:rPr>
        <w:t xml:space="preserve"> </w:t>
      </w:r>
      <w:r>
        <w:rPr>
          <w:rFonts w:eastAsia="Calibri"/>
        </w:rPr>
        <w:t xml:space="preserve">other particular </w:t>
      </w:r>
      <w:r w:rsidR="005352D7">
        <w:rPr>
          <w:rFonts w:eastAsia="Calibri"/>
        </w:rPr>
        <w:t>“</w:t>
      </w:r>
      <w:r>
        <w:rPr>
          <w:rFonts w:eastAsia="Calibri"/>
        </w:rPr>
        <w:t>pass through</w:t>
      </w:r>
      <w:r w:rsidR="005352D7">
        <w:rPr>
          <w:rFonts w:eastAsia="Calibri"/>
        </w:rPr>
        <w:t>”</w:t>
      </w:r>
      <w:r>
        <w:rPr>
          <w:rFonts w:eastAsia="Calibri"/>
        </w:rPr>
        <w:t xml:space="preserve"> requirements in any license </w:t>
      </w:r>
      <w:proofErr w:type="gramStart"/>
      <w:r>
        <w:rPr>
          <w:rFonts w:eastAsia="Calibri"/>
        </w:rPr>
        <w:t>You</w:t>
      </w:r>
      <w:proofErr w:type="gramEnd"/>
      <w:r>
        <w:rPr>
          <w:rFonts w:eastAsia="Calibri"/>
        </w:rPr>
        <w:t xml:space="preserve"> grant concerning the use of your</w:t>
      </w:r>
      <w:r w:rsidR="00101A3C">
        <w:rPr>
          <w:rFonts w:eastAsia="Calibri"/>
        </w:rPr>
        <w:t xml:space="preserve"> </w:t>
      </w:r>
      <w:r>
        <w:rPr>
          <w:rFonts w:eastAsia="Calibri"/>
        </w:rPr>
        <w:t>Independent Implementation or products derived from it. However, except with respect to</w:t>
      </w:r>
      <w:r w:rsidR="00101A3C">
        <w:rPr>
          <w:rFonts w:eastAsia="Calibri"/>
        </w:rPr>
        <w:t xml:space="preserve"> </w:t>
      </w:r>
      <w:r>
        <w:rPr>
          <w:rFonts w:eastAsia="Calibri"/>
        </w:rPr>
        <w:t>Independent Implementations (and products derived from them) that satisfy limitations (a)-(c) from the</w:t>
      </w:r>
      <w:r w:rsidR="00101A3C">
        <w:rPr>
          <w:rFonts w:eastAsia="Calibri"/>
        </w:rPr>
        <w:t xml:space="preserve"> </w:t>
      </w:r>
      <w:r>
        <w:rPr>
          <w:rFonts w:eastAsia="Calibri"/>
        </w:rPr>
        <w:t xml:space="preserve">previous paragraph, </w:t>
      </w:r>
      <w:proofErr w:type="gramStart"/>
      <w:r>
        <w:rPr>
          <w:rFonts w:eastAsia="Calibri"/>
        </w:rPr>
        <w:t>You</w:t>
      </w:r>
      <w:proofErr w:type="gramEnd"/>
      <w:r>
        <w:rPr>
          <w:rFonts w:eastAsia="Calibri"/>
        </w:rPr>
        <w:t xml:space="preserve"> may neither: (a) grant or otherwise pass through to your licensees any licenses</w:t>
      </w:r>
      <w:r w:rsidR="00101A3C">
        <w:rPr>
          <w:rFonts w:eastAsia="Calibri"/>
        </w:rPr>
        <w:t xml:space="preserve"> </w:t>
      </w:r>
      <w:r>
        <w:rPr>
          <w:rFonts w:eastAsia="Calibri"/>
        </w:rPr>
        <w:t xml:space="preserve">under Oracle's applicable intellectual property rights; nor (b) authorize your licensees to </w:t>
      </w:r>
      <w:r>
        <w:rPr>
          <w:rFonts w:eastAsia="Calibri"/>
        </w:rPr>
        <w:lastRenderedPageBreak/>
        <w:t>make any</w:t>
      </w:r>
      <w:r w:rsidR="00101A3C">
        <w:rPr>
          <w:rFonts w:eastAsia="Calibri"/>
        </w:rPr>
        <w:t xml:space="preserve"> </w:t>
      </w:r>
      <w:r>
        <w:rPr>
          <w:rFonts w:eastAsia="Calibri"/>
        </w:rPr>
        <w:t>claims concerning their implementation's compliance with the Specification in question.</w:t>
      </w:r>
    </w:p>
    <w:p w:rsidR="00101A3C" w:rsidRDefault="0088785B" w:rsidP="0088785B">
      <w:pPr>
        <w:rPr>
          <w:rFonts w:eastAsia="Calibri"/>
        </w:rPr>
      </w:pPr>
      <w:r>
        <w:rPr>
          <w:rFonts w:eastAsia="Calibri"/>
        </w:rPr>
        <w:t>4. Reciprocity Concerning Patent Licenses.</w:t>
      </w:r>
    </w:p>
    <w:p w:rsidR="00101A3C" w:rsidRDefault="0088785B" w:rsidP="0088785B">
      <w:pPr>
        <w:rPr>
          <w:rFonts w:eastAsia="Calibri"/>
        </w:rPr>
      </w:pPr>
      <w:r>
        <w:rPr>
          <w:rFonts w:eastAsia="Calibri"/>
        </w:rPr>
        <w:t>a. With respect to any patent claims covered by the license granted under subparagraph 2</w:t>
      </w:r>
      <w:r w:rsidR="00101A3C">
        <w:rPr>
          <w:rFonts w:eastAsia="Calibri"/>
        </w:rPr>
        <w:t xml:space="preserve"> </w:t>
      </w:r>
      <w:r>
        <w:rPr>
          <w:rFonts w:eastAsia="Calibri"/>
        </w:rPr>
        <w:t>above that would be infringed by all technically feasible implementations of the Specification, such</w:t>
      </w:r>
      <w:r w:rsidR="00101A3C">
        <w:rPr>
          <w:rFonts w:eastAsia="Calibri"/>
        </w:rPr>
        <w:t xml:space="preserve"> </w:t>
      </w:r>
      <w:r>
        <w:rPr>
          <w:rFonts w:eastAsia="Calibri"/>
        </w:rPr>
        <w:t>license is conditioned upon your offering on fair, reasonable and non-discriminatory terms, to any party</w:t>
      </w:r>
      <w:r w:rsidR="00101A3C">
        <w:rPr>
          <w:rFonts w:eastAsia="Calibri"/>
        </w:rPr>
        <w:t xml:space="preserve"> </w:t>
      </w:r>
      <w:r>
        <w:rPr>
          <w:rFonts w:eastAsia="Calibri"/>
        </w:rPr>
        <w:t>seeking it from You, a perpetual, non-exclusive, non-transferable, worldwide license under Your patent</w:t>
      </w:r>
      <w:r w:rsidR="00101A3C">
        <w:rPr>
          <w:rFonts w:eastAsia="Calibri"/>
        </w:rPr>
        <w:t xml:space="preserve"> </w:t>
      </w:r>
      <w:r>
        <w:rPr>
          <w:rFonts w:eastAsia="Calibri"/>
        </w:rPr>
        <w:t>rights which are or would be infringed by all technically feasible implementations of the Specification to</w:t>
      </w:r>
      <w:r w:rsidR="00101A3C">
        <w:rPr>
          <w:rFonts w:eastAsia="Calibri"/>
        </w:rPr>
        <w:t xml:space="preserve"> </w:t>
      </w:r>
      <w:r>
        <w:rPr>
          <w:rFonts w:eastAsia="Calibri"/>
        </w:rPr>
        <w:t>develop, distribute and use a Compliant Implementation.</w:t>
      </w:r>
    </w:p>
    <w:p w:rsidR="00101A3C" w:rsidRDefault="0088785B" w:rsidP="0088785B">
      <w:pPr>
        <w:rPr>
          <w:rFonts w:eastAsia="Calibri"/>
        </w:rPr>
      </w:pPr>
      <w:r>
        <w:rPr>
          <w:rFonts w:eastAsia="Calibri"/>
        </w:rPr>
        <w:t>b With respect to any patent claims owned by Oracle and covered by the license granted under</w:t>
      </w:r>
      <w:r w:rsidR="00101A3C">
        <w:rPr>
          <w:rFonts w:eastAsia="Calibri"/>
        </w:rPr>
        <w:t xml:space="preserve"> </w:t>
      </w:r>
      <w:r>
        <w:rPr>
          <w:rFonts w:eastAsia="Calibri"/>
        </w:rPr>
        <w:t>subparagraph 2, whether or not their infringement can be avoided in a technically feasible manner</w:t>
      </w:r>
      <w:r w:rsidR="00101A3C">
        <w:rPr>
          <w:rFonts w:eastAsia="Calibri"/>
        </w:rPr>
        <w:t xml:space="preserve"> </w:t>
      </w:r>
      <w:r>
        <w:rPr>
          <w:rFonts w:eastAsia="Calibri"/>
        </w:rPr>
        <w:t>when implementing the Specification, such license shall terminate with respect to such claims if You</w:t>
      </w:r>
      <w:r w:rsidR="00101A3C">
        <w:rPr>
          <w:rFonts w:eastAsia="Calibri"/>
        </w:rPr>
        <w:t xml:space="preserve"> </w:t>
      </w:r>
      <w:r>
        <w:rPr>
          <w:rFonts w:eastAsia="Calibri"/>
        </w:rPr>
        <w:t>initiate a claim against Oracle that it has, in the course of performing its responsibilities as the</w:t>
      </w:r>
      <w:r w:rsidR="00101A3C">
        <w:rPr>
          <w:rFonts w:eastAsia="Calibri"/>
        </w:rPr>
        <w:t xml:space="preserve"> </w:t>
      </w:r>
      <w:r>
        <w:rPr>
          <w:rFonts w:eastAsia="Calibri"/>
        </w:rPr>
        <w:t>Specification Lead, induced any other entity to infringe Your patent rights.</w:t>
      </w:r>
    </w:p>
    <w:p w:rsidR="0088785B" w:rsidRDefault="0088785B" w:rsidP="0088785B">
      <w:pPr>
        <w:rPr>
          <w:rFonts w:eastAsia="Calibri"/>
        </w:rPr>
      </w:pPr>
      <w:r>
        <w:rPr>
          <w:rFonts w:eastAsia="Calibri"/>
        </w:rPr>
        <w:t>c Also with respect to any patent claims owned by Oracle and covered by the license granted</w:t>
      </w:r>
      <w:r w:rsidR="00101A3C">
        <w:rPr>
          <w:rFonts w:eastAsia="Calibri"/>
        </w:rPr>
        <w:t xml:space="preserve"> </w:t>
      </w:r>
      <w:r>
        <w:rPr>
          <w:rFonts w:eastAsia="Calibri"/>
        </w:rPr>
        <w:t>under subparagraph 2 above, where the infringement of such claims can be avoided in a technically</w:t>
      </w:r>
      <w:r w:rsidR="00101A3C">
        <w:rPr>
          <w:rFonts w:eastAsia="Calibri"/>
        </w:rPr>
        <w:t xml:space="preserve"> </w:t>
      </w:r>
      <w:r>
        <w:rPr>
          <w:rFonts w:eastAsia="Calibri"/>
        </w:rPr>
        <w:t>feasible manner when implementing the Specification such license, with respect to such claims, shall</w:t>
      </w:r>
      <w:r w:rsidR="00101A3C">
        <w:rPr>
          <w:rFonts w:eastAsia="Calibri"/>
        </w:rPr>
        <w:t xml:space="preserve"> </w:t>
      </w:r>
      <w:r>
        <w:rPr>
          <w:rFonts w:eastAsia="Calibri"/>
        </w:rPr>
        <w:t>terminate if You initiate a claim against Oracle that its making, having made, using, offering to sell,</w:t>
      </w:r>
      <w:r w:rsidR="00101A3C">
        <w:rPr>
          <w:rFonts w:eastAsia="Calibri"/>
        </w:rPr>
        <w:t xml:space="preserve"> </w:t>
      </w:r>
      <w:r>
        <w:rPr>
          <w:rFonts w:eastAsia="Calibri"/>
        </w:rPr>
        <w:t>selling or importing a Compliant Implementation infringes Your patent rights.</w:t>
      </w:r>
    </w:p>
    <w:p w:rsidR="0088785B" w:rsidRDefault="0088785B" w:rsidP="0088785B">
      <w:pPr>
        <w:rPr>
          <w:rFonts w:eastAsia="Calibri"/>
        </w:rPr>
      </w:pPr>
      <w:r>
        <w:rPr>
          <w:rFonts w:eastAsia="Calibri"/>
        </w:rPr>
        <w:t xml:space="preserve">5. Definitions. For the purposes of this Agreement: </w:t>
      </w:r>
      <w:r w:rsidR="005352D7">
        <w:rPr>
          <w:rFonts w:eastAsia="Calibri"/>
        </w:rPr>
        <w:t>“</w:t>
      </w:r>
      <w:r>
        <w:rPr>
          <w:rFonts w:eastAsia="Calibri"/>
        </w:rPr>
        <w:t>Independent Implementation</w:t>
      </w:r>
      <w:r w:rsidR="005352D7">
        <w:rPr>
          <w:rFonts w:eastAsia="Calibri"/>
        </w:rPr>
        <w:t>”</w:t>
      </w:r>
      <w:r>
        <w:rPr>
          <w:rFonts w:eastAsia="Calibri"/>
        </w:rPr>
        <w:t xml:space="preserve"> shall mean an</w:t>
      </w:r>
      <w:r w:rsidR="00101A3C">
        <w:rPr>
          <w:rFonts w:eastAsia="Calibri"/>
        </w:rPr>
        <w:t xml:space="preserve"> </w:t>
      </w:r>
      <w:r>
        <w:rPr>
          <w:rFonts w:eastAsia="Calibri"/>
        </w:rPr>
        <w:t>implementation of the Specification that neither derives from any of Oracle's source code or binary</w:t>
      </w:r>
      <w:r w:rsidR="00101A3C">
        <w:rPr>
          <w:rFonts w:eastAsia="Calibri"/>
        </w:rPr>
        <w:t xml:space="preserve"> </w:t>
      </w:r>
      <w:r>
        <w:rPr>
          <w:rFonts w:eastAsia="Calibri"/>
        </w:rPr>
        <w:t>code materials nor, except with an appropriate and separate license from Oracle, includes any of</w:t>
      </w:r>
      <w:r w:rsidR="00101A3C">
        <w:rPr>
          <w:rFonts w:eastAsia="Calibri"/>
        </w:rPr>
        <w:t xml:space="preserve"> </w:t>
      </w:r>
      <w:r>
        <w:rPr>
          <w:rFonts w:eastAsia="Calibri"/>
        </w:rPr>
        <w:t xml:space="preserve">Oracle's source code or binary code materials; </w:t>
      </w:r>
      <w:r w:rsidR="005352D7">
        <w:rPr>
          <w:rFonts w:eastAsia="Calibri"/>
        </w:rPr>
        <w:t>“</w:t>
      </w:r>
      <w:r>
        <w:rPr>
          <w:rFonts w:eastAsia="Calibri"/>
        </w:rPr>
        <w:t>Licensor Name Space</w:t>
      </w:r>
      <w:r w:rsidR="005352D7">
        <w:rPr>
          <w:rFonts w:eastAsia="Calibri"/>
        </w:rPr>
        <w:t>”</w:t>
      </w:r>
      <w:r>
        <w:rPr>
          <w:rFonts w:eastAsia="Calibri"/>
        </w:rPr>
        <w:t xml:space="preserve"> shall mean the public class or</w:t>
      </w:r>
      <w:r w:rsidR="00101A3C">
        <w:rPr>
          <w:rFonts w:eastAsia="Calibri"/>
        </w:rPr>
        <w:t xml:space="preserve"> </w:t>
      </w:r>
      <w:r>
        <w:rPr>
          <w:rFonts w:eastAsia="Calibri"/>
        </w:rPr>
        <w:t xml:space="preserve">interface declarations whose names begin with </w:t>
      </w:r>
      <w:r w:rsidR="005352D7">
        <w:rPr>
          <w:rFonts w:eastAsia="Calibri"/>
        </w:rPr>
        <w:t>“</w:t>
      </w:r>
      <w:r>
        <w:rPr>
          <w:rFonts w:eastAsia="Calibri"/>
        </w:rPr>
        <w:t>java</w:t>
      </w:r>
      <w:r w:rsidR="005352D7">
        <w:rPr>
          <w:rFonts w:eastAsia="Calibri"/>
        </w:rPr>
        <w:t>”</w:t>
      </w:r>
      <w:r>
        <w:rPr>
          <w:rFonts w:eastAsia="Calibri"/>
        </w:rPr>
        <w:t xml:space="preserve">, </w:t>
      </w:r>
      <w:r w:rsidR="005352D7">
        <w:rPr>
          <w:rFonts w:eastAsia="Calibri"/>
        </w:rPr>
        <w:t>“</w:t>
      </w:r>
      <w:r>
        <w:rPr>
          <w:rFonts w:eastAsia="Calibri"/>
        </w:rPr>
        <w:t>javax</w:t>
      </w:r>
      <w:r w:rsidR="005352D7">
        <w:rPr>
          <w:rFonts w:eastAsia="Calibri"/>
        </w:rPr>
        <w:t>”</w:t>
      </w:r>
      <w:r>
        <w:rPr>
          <w:rFonts w:eastAsia="Calibri"/>
        </w:rPr>
        <w:t xml:space="preserve">, </w:t>
      </w:r>
      <w:r w:rsidR="005352D7">
        <w:rPr>
          <w:rFonts w:eastAsia="Calibri"/>
        </w:rPr>
        <w:t>“</w:t>
      </w:r>
      <w:r>
        <w:rPr>
          <w:rFonts w:eastAsia="Calibri"/>
        </w:rPr>
        <w:t>com.sun</w:t>
      </w:r>
      <w:r w:rsidR="005352D7">
        <w:rPr>
          <w:rFonts w:eastAsia="Calibri"/>
        </w:rPr>
        <w:t>”</w:t>
      </w:r>
      <w:r>
        <w:rPr>
          <w:rFonts w:eastAsia="Calibri"/>
        </w:rPr>
        <w:t xml:space="preserve">, </w:t>
      </w:r>
      <w:r w:rsidR="005352D7">
        <w:rPr>
          <w:rFonts w:eastAsia="Calibri"/>
        </w:rPr>
        <w:t>“</w:t>
      </w:r>
      <w:r>
        <w:rPr>
          <w:rFonts w:eastAsia="Calibri"/>
        </w:rPr>
        <w:t>com.oracle</w:t>
      </w:r>
      <w:r w:rsidR="005352D7">
        <w:rPr>
          <w:rFonts w:eastAsia="Calibri"/>
        </w:rPr>
        <w:t>”</w:t>
      </w:r>
      <w:r>
        <w:rPr>
          <w:rFonts w:eastAsia="Calibri"/>
        </w:rPr>
        <w:t xml:space="preserve"> or their</w:t>
      </w:r>
      <w:r w:rsidR="00101A3C">
        <w:rPr>
          <w:rFonts w:eastAsia="Calibri"/>
        </w:rPr>
        <w:t xml:space="preserve"> </w:t>
      </w:r>
      <w:r>
        <w:rPr>
          <w:rFonts w:eastAsia="Calibri"/>
        </w:rPr>
        <w:t>equivalents in any subsequent naming convention adopted by Oracle through the Java Community</w:t>
      </w:r>
      <w:r w:rsidR="00101A3C">
        <w:rPr>
          <w:rFonts w:eastAsia="Calibri"/>
        </w:rPr>
        <w:t xml:space="preserve"> </w:t>
      </w:r>
      <w:r>
        <w:rPr>
          <w:rFonts w:eastAsia="Calibri"/>
        </w:rPr>
        <w:t xml:space="preserve">Process, or any recognized successors or replacements thereof; and </w:t>
      </w:r>
      <w:r w:rsidR="005352D7">
        <w:rPr>
          <w:rFonts w:eastAsia="Calibri"/>
        </w:rPr>
        <w:t>“</w:t>
      </w:r>
      <w:r>
        <w:rPr>
          <w:rFonts w:eastAsia="Calibri"/>
        </w:rPr>
        <w:t>Technology Compatibility Kit</w:t>
      </w:r>
      <w:r w:rsidR="005352D7">
        <w:rPr>
          <w:rFonts w:eastAsia="Calibri"/>
        </w:rPr>
        <w:t>”</w:t>
      </w:r>
      <w:r>
        <w:rPr>
          <w:rFonts w:eastAsia="Calibri"/>
        </w:rPr>
        <w:t xml:space="preserve"> or</w:t>
      </w:r>
      <w:r w:rsidR="00101A3C">
        <w:rPr>
          <w:rFonts w:eastAsia="Calibri"/>
        </w:rPr>
        <w:t xml:space="preserve"> </w:t>
      </w:r>
      <w:r w:rsidR="005352D7">
        <w:rPr>
          <w:rFonts w:eastAsia="Calibri"/>
        </w:rPr>
        <w:t>“</w:t>
      </w:r>
      <w:r>
        <w:rPr>
          <w:rFonts w:eastAsia="Calibri"/>
        </w:rPr>
        <w:t>TCK</w:t>
      </w:r>
      <w:r w:rsidR="005352D7">
        <w:rPr>
          <w:rFonts w:eastAsia="Calibri"/>
        </w:rPr>
        <w:t>”</w:t>
      </w:r>
      <w:r>
        <w:rPr>
          <w:rFonts w:eastAsia="Calibri"/>
        </w:rPr>
        <w:t xml:space="preserve"> shall mean the test suite and accompanying TCK User's Guide provided by Oracle which</w:t>
      </w:r>
      <w:r w:rsidR="00101A3C">
        <w:rPr>
          <w:rFonts w:eastAsia="Calibri"/>
        </w:rPr>
        <w:t xml:space="preserve"> </w:t>
      </w:r>
      <w:r>
        <w:rPr>
          <w:rFonts w:eastAsia="Calibri"/>
        </w:rPr>
        <w:t>corresponds to the Specification and that was available either (i) from Oracle 120 days before the first</w:t>
      </w:r>
      <w:r w:rsidR="00101A3C">
        <w:rPr>
          <w:rFonts w:eastAsia="Calibri"/>
        </w:rPr>
        <w:t xml:space="preserve"> </w:t>
      </w:r>
      <w:r>
        <w:rPr>
          <w:rFonts w:eastAsia="Calibri"/>
        </w:rPr>
        <w:t>release of Your Independent Implementation that allows its use for commercial purposes, or (ii) more</w:t>
      </w:r>
      <w:r w:rsidR="00101A3C">
        <w:rPr>
          <w:rFonts w:eastAsia="Calibri"/>
        </w:rPr>
        <w:t xml:space="preserve"> </w:t>
      </w:r>
      <w:r>
        <w:rPr>
          <w:rFonts w:eastAsia="Calibri"/>
        </w:rPr>
        <w:t>recently than 120 days from such release but against which You elect to test Your implementation of the</w:t>
      </w:r>
      <w:r w:rsidR="00101A3C">
        <w:rPr>
          <w:rFonts w:eastAsia="Calibri"/>
        </w:rPr>
        <w:t xml:space="preserve"> </w:t>
      </w:r>
      <w:r>
        <w:rPr>
          <w:rFonts w:eastAsia="Calibri"/>
        </w:rPr>
        <w:t>Specification.</w:t>
      </w:r>
    </w:p>
    <w:p w:rsidR="0088785B" w:rsidRDefault="0088785B" w:rsidP="0088785B">
      <w:pPr>
        <w:rPr>
          <w:rFonts w:eastAsia="Calibri"/>
        </w:rPr>
      </w:pPr>
      <w:r>
        <w:rPr>
          <w:rFonts w:eastAsia="Calibri"/>
        </w:rPr>
        <w:t>This Agreement will terminate immediately without notice from Oracle if you breach the Agreement or</w:t>
      </w:r>
      <w:r w:rsidR="00101A3C">
        <w:rPr>
          <w:rFonts w:eastAsia="Calibri"/>
        </w:rPr>
        <w:t xml:space="preserve"> </w:t>
      </w:r>
      <w:r>
        <w:rPr>
          <w:rFonts w:eastAsia="Calibri"/>
        </w:rPr>
        <w:t>act outside the scope of the licenses granted above.</w:t>
      </w:r>
    </w:p>
    <w:p w:rsidR="0088785B" w:rsidRDefault="0088785B" w:rsidP="0088785B">
      <w:pPr>
        <w:rPr>
          <w:rFonts w:eastAsia="Calibri"/>
        </w:rPr>
      </w:pPr>
      <w:r>
        <w:rPr>
          <w:rFonts w:eastAsia="Calibri"/>
        </w:rPr>
        <w:t>DISCLAIMER OF WARRANTIES</w:t>
      </w:r>
    </w:p>
    <w:p w:rsidR="0088785B" w:rsidRDefault="0088785B" w:rsidP="0088785B">
      <w:pPr>
        <w:rPr>
          <w:rFonts w:eastAsia="Calibri"/>
        </w:rPr>
      </w:pPr>
      <w:r>
        <w:rPr>
          <w:rFonts w:eastAsia="Calibri"/>
        </w:rPr>
        <w:t xml:space="preserve">THE SPECIFICATION IS PROVIDED </w:t>
      </w:r>
      <w:r w:rsidR="005352D7">
        <w:rPr>
          <w:rFonts w:eastAsia="Calibri"/>
        </w:rPr>
        <w:t>“</w:t>
      </w:r>
      <w:r>
        <w:rPr>
          <w:rFonts w:eastAsia="Calibri"/>
        </w:rPr>
        <w:t>AS IS</w:t>
      </w:r>
      <w:r w:rsidR="005352D7">
        <w:rPr>
          <w:rFonts w:eastAsia="Calibri"/>
        </w:rPr>
        <w:t>”</w:t>
      </w:r>
      <w:r>
        <w:rPr>
          <w:rFonts w:eastAsia="Calibri"/>
        </w:rPr>
        <w:t>. ORACLE MAKES NO REPRESENTATIONS OR WARRANTIES,</w:t>
      </w:r>
      <w:r w:rsidR="00101A3C">
        <w:rPr>
          <w:rFonts w:eastAsia="Calibri"/>
        </w:rPr>
        <w:t xml:space="preserve"> </w:t>
      </w:r>
      <w:r>
        <w:rPr>
          <w:rFonts w:eastAsia="Calibri"/>
        </w:rPr>
        <w:t>EITHER EXPRESS OR IMPLIED, INCLUDING BUT NOT LIMITED TO, WARRANTIES OF MERCHANTABILITY,</w:t>
      </w:r>
      <w:r w:rsidR="00101A3C">
        <w:rPr>
          <w:rFonts w:eastAsia="Calibri"/>
        </w:rPr>
        <w:t xml:space="preserve"> </w:t>
      </w:r>
      <w:r>
        <w:rPr>
          <w:rFonts w:eastAsia="Calibri"/>
        </w:rPr>
        <w:t>FITNESS FOR A PARTICULAR PURPOSE, NON-INFRINGEMENT (INCLUDING AS A CONSEQUENCE OF ANY</w:t>
      </w:r>
      <w:r w:rsidR="00101A3C">
        <w:rPr>
          <w:rFonts w:eastAsia="Calibri"/>
        </w:rPr>
        <w:t xml:space="preserve"> </w:t>
      </w:r>
      <w:r>
        <w:rPr>
          <w:rFonts w:eastAsia="Calibri"/>
        </w:rPr>
        <w:t>PRACTICE OR IMPLEMENTATION OF THE SPECIFICATION), OR THAT THE CONTENTS OF THE</w:t>
      </w:r>
      <w:r w:rsidR="00101A3C">
        <w:rPr>
          <w:rFonts w:eastAsia="Calibri"/>
        </w:rPr>
        <w:t xml:space="preserve"> </w:t>
      </w:r>
      <w:r>
        <w:rPr>
          <w:rFonts w:eastAsia="Calibri"/>
        </w:rPr>
        <w:t xml:space="preserve">SPECIFICATION ARE SUITABLE </w:t>
      </w:r>
      <w:r>
        <w:rPr>
          <w:rFonts w:eastAsia="Calibri"/>
        </w:rPr>
        <w:lastRenderedPageBreak/>
        <w:t>FOR ANY PURPOSE. This document does not represent any commitment</w:t>
      </w:r>
      <w:r w:rsidR="005C196C">
        <w:rPr>
          <w:rFonts w:eastAsia="Calibri"/>
        </w:rPr>
        <w:t xml:space="preserve"> </w:t>
      </w:r>
      <w:r>
        <w:rPr>
          <w:rFonts w:eastAsia="Calibri"/>
        </w:rPr>
        <w:t>to release or implement any portion of the Specification in any product. In addition, the Specification</w:t>
      </w:r>
      <w:r w:rsidR="00101A3C">
        <w:rPr>
          <w:rFonts w:eastAsia="Calibri"/>
        </w:rPr>
        <w:t xml:space="preserve"> </w:t>
      </w:r>
      <w:r>
        <w:rPr>
          <w:rFonts w:eastAsia="Calibri"/>
        </w:rPr>
        <w:t>could include technical inaccuracies or typographical errors.</w:t>
      </w:r>
    </w:p>
    <w:p w:rsidR="0088785B" w:rsidRDefault="0088785B" w:rsidP="0088785B">
      <w:pPr>
        <w:rPr>
          <w:rFonts w:eastAsia="Calibri"/>
        </w:rPr>
      </w:pPr>
      <w:r>
        <w:rPr>
          <w:rFonts w:eastAsia="Calibri"/>
        </w:rPr>
        <w:t>LIMITATION OF LIABILITY</w:t>
      </w:r>
    </w:p>
    <w:p w:rsidR="0088785B" w:rsidRDefault="0088785B" w:rsidP="0088785B">
      <w:pPr>
        <w:rPr>
          <w:rFonts w:eastAsia="Calibri"/>
        </w:rPr>
      </w:pPr>
      <w:r>
        <w:rPr>
          <w:rFonts w:eastAsia="Calibri"/>
        </w:rPr>
        <w:t>TO THE EXTENT NOT PROHIBITED BY LAW, IN NO EVENT WILL ORACLE OR ITS LICENSORS BE LIABLE FOR</w:t>
      </w:r>
      <w:r w:rsidR="00101A3C">
        <w:rPr>
          <w:rFonts w:eastAsia="Calibri"/>
        </w:rPr>
        <w:t xml:space="preserve"> </w:t>
      </w:r>
      <w:r>
        <w:rPr>
          <w:rFonts w:eastAsia="Calibri"/>
        </w:rPr>
        <w:t>ANY DAMAGES, INCLUDING WITHOUT LIMITATION, LOST REVENUE, PROFITS OR DATA, OR FOR SPECIAL,</w:t>
      </w:r>
      <w:r w:rsidR="00101A3C">
        <w:rPr>
          <w:rFonts w:eastAsia="Calibri"/>
        </w:rPr>
        <w:t xml:space="preserve"> </w:t>
      </w:r>
      <w:r>
        <w:rPr>
          <w:rFonts w:eastAsia="Calibri"/>
        </w:rPr>
        <w:t>INDIRECT, CONSEQUENTIAL, INCIDENTAL OR PUNITIVE DAMAGES, HOWEVER CAUSED AND REGARDLESS</w:t>
      </w:r>
      <w:r w:rsidR="00101A3C">
        <w:rPr>
          <w:rFonts w:eastAsia="Calibri"/>
        </w:rPr>
        <w:t xml:space="preserve"> </w:t>
      </w:r>
      <w:r>
        <w:rPr>
          <w:rFonts w:eastAsia="Calibri"/>
        </w:rPr>
        <w:t>OF THE THEORY OF LIABILITY, ARISING OUT OF OR RELATED IN ANY WAY TO YOUR HAVING,</w:t>
      </w:r>
      <w:r w:rsidR="00101A3C">
        <w:rPr>
          <w:rFonts w:eastAsia="Calibri"/>
        </w:rPr>
        <w:t xml:space="preserve"> </w:t>
      </w:r>
      <w:r>
        <w:rPr>
          <w:rFonts w:eastAsia="Calibri"/>
        </w:rPr>
        <w:t>IMPLEMENTING OR OTHERWISE USING THE SPECIFICATION, EVEN IF ORACLE AND/OR ITS LICENSORS</w:t>
      </w:r>
      <w:r w:rsidR="00101A3C">
        <w:rPr>
          <w:rFonts w:eastAsia="Calibri"/>
        </w:rPr>
        <w:t xml:space="preserve"> </w:t>
      </w:r>
      <w:r>
        <w:rPr>
          <w:rFonts w:eastAsia="Calibri"/>
        </w:rPr>
        <w:t>HAVE BEEN ADVISED OF THE POSSIBILITY OF SUCH DAMAGES.</w:t>
      </w:r>
      <w:r w:rsidR="00101A3C">
        <w:rPr>
          <w:rFonts w:eastAsia="Calibri"/>
        </w:rPr>
        <w:br/>
      </w:r>
      <w:r>
        <w:rPr>
          <w:rFonts w:eastAsia="Calibri"/>
        </w:rPr>
        <w:t>You will indemnify, hold harmless, and defend Oracle and its licensors from any claims arising or</w:t>
      </w:r>
      <w:r w:rsidR="00101A3C">
        <w:rPr>
          <w:rFonts w:eastAsia="Calibri"/>
        </w:rPr>
        <w:t xml:space="preserve"> </w:t>
      </w:r>
      <w:r>
        <w:rPr>
          <w:rFonts w:eastAsia="Calibri"/>
        </w:rPr>
        <w:t>resulting from: (i) your use of the Specification; (ii) the use or distribution of your Java application,</w:t>
      </w:r>
      <w:r w:rsidR="00101A3C">
        <w:rPr>
          <w:rFonts w:eastAsia="Calibri"/>
        </w:rPr>
        <w:t xml:space="preserve"> </w:t>
      </w:r>
      <w:r>
        <w:rPr>
          <w:rFonts w:eastAsia="Calibri"/>
        </w:rPr>
        <w:t>applet and/or implementation; and/or (iii) any claims that later versions or releases of any Specification</w:t>
      </w:r>
      <w:r w:rsidR="00101A3C">
        <w:rPr>
          <w:rFonts w:eastAsia="Calibri"/>
        </w:rPr>
        <w:t xml:space="preserve"> </w:t>
      </w:r>
      <w:r>
        <w:rPr>
          <w:rFonts w:eastAsia="Calibri"/>
        </w:rPr>
        <w:t>furnished to you are incompatible with the Specification provided to you under this license.</w:t>
      </w:r>
    </w:p>
    <w:p w:rsidR="0088785B" w:rsidRDefault="0088785B" w:rsidP="0088785B">
      <w:pPr>
        <w:rPr>
          <w:rFonts w:eastAsia="Calibri"/>
        </w:rPr>
      </w:pPr>
      <w:r>
        <w:rPr>
          <w:rFonts w:eastAsia="Calibri"/>
        </w:rPr>
        <w:t>RESTRICTED RIGHTS LEGEND</w:t>
      </w:r>
    </w:p>
    <w:p w:rsidR="0088785B" w:rsidRDefault="0088785B" w:rsidP="0088785B">
      <w:pPr>
        <w:rPr>
          <w:rFonts w:eastAsia="Calibri"/>
        </w:rPr>
      </w:pPr>
      <w:r>
        <w:rPr>
          <w:rFonts w:eastAsia="Calibri"/>
        </w:rPr>
        <w:t>U.S. Government: If this Specification is being acquired by or on behalf of the U.S. Government or by a</w:t>
      </w:r>
      <w:r w:rsidR="00101A3C">
        <w:rPr>
          <w:rFonts w:eastAsia="Calibri"/>
        </w:rPr>
        <w:t xml:space="preserve"> </w:t>
      </w:r>
      <w:r>
        <w:rPr>
          <w:rFonts w:eastAsia="Calibri"/>
        </w:rPr>
        <w:t>U.S. Government prime contractor or subcontractor (at any tier), then the Government's rights in the</w:t>
      </w:r>
      <w:r w:rsidR="00101A3C">
        <w:rPr>
          <w:rFonts w:eastAsia="Calibri"/>
        </w:rPr>
        <w:t xml:space="preserve"> </w:t>
      </w:r>
      <w:r>
        <w:rPr>
          <w:rFonts w:eastAsia="Calibri"/>
        </w:rPr>
        <w:t>Software and accompanying documentation shall be only as set forth in this license; this is in accordance</w:t>
      </w:r>
      <w:r w:rsidR="00101A3C">
        <w:rPr>
          <w:rFonts w:eastAsia="Calibri"/>
        </w:rPr>
        <w:t xml:space="preserve"> </w:t>
      </w:r>
      <w:r>
        <w:rPr>
          <w:rFonts w:eastAsia="Calibri"/>
        </w:rPr>
        <w:t>with 48 C.F.R. 227.7201 through 227.7202-4 (for Department of Defense (DoD) acquisitions) and with 48</w:t>
      </w:r>
      <w:r w:rsidR="00101A3C">
        <w:rPr>
          <w:rFonts w:eastAsia="Calibri"/>
        </w:rPr>
        <w:t xml:space="preserve"> </w:t>
      </w:r>
      <w:r>
        <w:rPr>
          <w:rFonts w:eastAsia="Calibri"/>
        </w:rPr>
        <w:t>C.F.R. 2.101 and 12.212 (for non-DoD acquisitions).</w:t>
      </w:r>
    </w:p>
    <w:p w:rsidR="0088785B" w:rsidRDefault="0088785B" w:rsidP="0088785B">
      <w:pPr>
        <w:rPr>
          <w:rFonts w:eastAsia="Calibri"/>
        </w:rPr>
      </w:pPr>
      <w:r>
        <w:rPr>
          <w:rFonts w:eastAsia="Calibri"/>
        </w:rPr>
        <w:t>REPORT</w:t>
      </w:r>
    </w:p>
    <w:p w:rsidR="0088785B" w:rsidRDefault="0088785B" w:rsidP="0088785B">
      <w:pPr>
        <w:rPr>
          <w:rFonts w:eastAsia="Calibri"/>
        </w:rPr>
      </w:pPr>
      <w:r>
        <w:rPr>
          <w:rFonts w:eastAsia="Calibri"/>
        </w:rPr>
        <w:t>If you provide Oracle with any comments or suggestions concerning the Specification (</w:t>
      </w:r>
      <w:r w:rsidR="005352D7">
        <w:rPr>
          <w:rFonts w:eastAsia="Calibri"/>
        </w:rPr>
        <w:t>“</w:t>
      </w:r>
      <w:r>
        <w:rPr>
          <w:rFonts w:eastAsia="Calibri"/>
        </w:rPr>
        <w:t>Feedback</w:t>
      </w:r>
      <w:r w:rsidR="005352D7">
        <w:rPr>
          <w:rFonts w:eastAsia="Calibri"/>
        </w:rPr>
        <w:t>”</w:t>
      </w:r>
      <w:r>
        <w:rPr>
          <w:rFonts w:eastAsia="Calibri"/>
        </w:rPr>
        <w:t>), you</w:t>
      </w:r>
      <w:r w:rsidR="00101A3C">
        <w:rPr>
          <w:rFonts w:eastAsia="Calibri"/>
        </w:rPr>
        <w:t xml:space="preserve"> </w:t>
      </w:r>
      <w:r>
        <w:rPr>
          <w:rFonts w:eastAsia="Calibri"/>
        </w:rPr>
        <w:t>hereby: (i) agree that such Feedback is provided on a non-proprietary and non-confidential basis, and (ii)</w:t>
      </w:r>
      <w:r w:rsidR="00101A3C">
        <w:rPr>
          <w:rFonts w:eastAsia="Calibri"/>
        </w:rPr>
        <w:t xml:space="preserve"> </w:t>
      </w:r>
      <w:r>
        <w:rPr>
          <w:rFonts w:eastAsia="Calibri"/>
        </w:rPr>
        <w:t>grant Oracle a perpetual, non-exclusive, worldwide, fully paid-up, irrevocable license, with the right to</w:t>
      </w:r>
      <w:r w:rsidR="00101A3C">
        <w:rPr>
          <w:rFonts w:eastAsia="Calibri"/>
        </w:rPr>
        <w:t xml:space="preserve"> </w:t>
      </w:r>
      <w:r>
        <w:rPr>
          <w:rFonts w:eastAsia="Calibri"/>
        </w:rPr>
        <w:t>sublicense through multiple levels of sublicensees, to incorporate, disclose, and use without limitation</w:t>
      </w:r>
      <w:r w:rsidR="00101A3C">
        <w:rPr>
          <w:rFonts w:eastAsia="Calibri"/>
        </w:rPr>
        <w:t xml:space="preserve"> </w:t>
      </w:r>
      <w:r>
        <w:rPr>
          <w:rFonts w:eastAsia="Calibri"/>
        </w:rPr>
        <w:t>the Feedback for any purpose.</w:t>
      </w:r>
    </w:p>
    <w:p w:rsidR="0088785B" w:rsidRDefault="0088785B" w:rsidP="0088785B">
      <w:pPr>
        <w:rPr>
          <w:rFonts w:eastAsia="Calibri"/>
        </w:rPr>
      </w:pPr>
      <w:r>
        <w:rPr>
          <w:rFonts w:eastAsia="Calibri"/>
        </w:rPr>
        <w:t>GENERAL TERMS</w:t>
      </w:r>
    </w:p>
    <w:p w:rsidR="0088785B" w:rsidRDefault="0088785B" w:rsidP="0088785B">
      <w:pPr>
        <w:rPr>
          <w:rFonts w:eastAsia="Calibri"/>
        </w:rPr>
      </w:pPr>
      <w:r>
        <w:rPr>
          <w:rFonts w:eastAsia="Calibri"/>
        </w:rPr>
        <w:t>Any action related to this Agreement will be governed by California law and controlling U.S. federal law.</w:t>
      </w:r>
      <w:r w:rsidR="00101A3C">
        <w:rPr>
          <w:rFonts w:eastAsia="Calibri"/>
        </w:rPr>
        <w:t xml:space="preserve"> </w:t>
      </w:r>
      <w:r>
        <w:rPr>
          <w:rFonts w:eastAsia="Calibri"/>
        </w:rPr>
        <w:t>The U.N. Convention for the International Sale of Goods and the choice of law rules of any jurisdiction</w:t>
      </w:r>
      <w:r w:rsidR="00101A3C">
        <w:rPr>
          <w:rFonts w:eastAsia="Calibri"/>
        </w:rPr>
        <w:t xml:space="preserve"> </w:t>
      </w:r>
      <w:r>
        <w:rPr>
          <w:rFonts w:eastAsia="Calibri"/>
        </w:rPr>
        <w:t>will not apply.</w:t>
      </w:r>
    </w:p>
    <w:p w:rsidR="0088785B" w:rsidRDefault="0088785B" w:rsidP="0088785B">
      <w:pPr>
        <w:rPr>
          <w:rFonts w:eastAsia="Calibri"/>
        </w:rPr>
      </w:pPr>
      <w:r>
        <w:rPr>
          <w:rFonts w:eastAsia="Calibri"/>
        </w:rPr>
        <w:t>The Specification is subject to U.S. export control laws and may be subject to export or import</w:t>
      </w:r>
      <w:r w:rsidR="00101A3C">
        <w:rPr>
          <w:rFonts w:eastAsia="Calibri"/>
        </w:rPr>
        <w:t xml:space="preserve"> </w:t>
      </w:r>
      <w:r>
        <w:rPr>
          <w:rFonts w:eastAsia="Calibri"/>
        </w:rPr>
        <w:t>regulations in other countries. Licensee agrees to comply strictly with all such laws and regulations and</w:t>
      </w:r>
      <w:r w:rsidR="00101A3C">
        <w:rPr>
          <w:rFonts w:eastAsia="Calibri"/>
        </w:rPr>
        <w:t xml:space="preserve"> </w:t>
      </w:r>
      <w:r>
        <w:rPr>
          <w:rFonts w:eastAsia="Calibri"/>
        </w:rPr>
        <w:t>acknowledges that it has the responsibility to obtain such licenses to export, re-export or import as may</w:t>
      </w:r>
      <w:r w:rsidR="00101A3C">
        <w:rPr>
          <w:rFonts w:eastAsia="Calibri"/>
        </w:rPr>
        <w:t xml:space="preserve"> </w:t>
      </w:r>
      <w:r>
        <w:rPr>
          <w:rFonts w:eastAsia="Calibri"/>
        </w:rPr>
        <w:t>be required after delivery to Licensee.</w:t>
      </w:r>
    </w:p>
    <w:p w:rsidR="0088785B" w:rsidRDefault="0088785B" w:rsidP="0088785B">
      <w:pPr>
        <w:rPr>
          <w:rFonts w:eastAsia="Calibri"/>
        </w:rPr>
      </w:pPr>
      <w:r>
        <w:rPr>
          <w:rFonts w:eastAsia="Calibri"/>
        </w:rPr>
        <w:t>This Agreement is the parties' entire agreement relating to its subject matter. It supersedes all prior or</w:t>
      </w:r>
      <w:r w:rsidR="00101A3C">
        <w:rPr>
          <w:rFonts w:eastAsia="Calibri"/>
        </w:rPr>
        <w:t xml:space="preserve"> </w:t>
      </w:r>
      <w:r>
        <w:rPr>
          <w:rFonts w:eastAsia="Calibri"/>
        </w:rPr>
        <w:t>contemporaneous oral or written communications, proposals, conditions, representations and</w:t>
      </w:r>
      <w:r w:rsidR="00101A3C">
        <w:rPr>
          <w:rFonts w:eastAsia="Calibri"/>
        </w:rPr>
        <w:t xml:space="preserve"> </w:t>
      </w:r>
      <w:r>
        <w:rPr>
          <w:rFonts w:eastAsia="Calibri"/>
        </w:rPr>
        <w:t>warranties and prevails over any conflicting or additional terms of any quote, order, acknowledgment,</w:t>
      </w:r>
      <w:r w:rsidR="00101A3C">
        <w:rPr>
          <w:rFonts w:eastAsia="Calibri"/>
        </w:rPr>
        <w:t xml:space="preserve"> </w:t>
      </w:r>
      <w:r>
        <w:rPr>
          <w:rFonts w:eastAsia="Calibri"/>
        </w:rPr>
        <w:t xml:space="preserve">or other communication between the parties relating to its subject matter </w:t>
      </w:r>
      <w:r>
        <w:rPr>
          <w:rFonts w:eastAsia="Calibri"/>
        </w:rPr>
        <w:lastRenderedPageBreak/>
        <w:t>during the term of this</w:t>
      </w:r>
      <w:r w:rsidR="00101A3C">
        <w:rPr>
          <w:rFonts w:eastAsia="Calibri"/>
        </w:rPr>
        <w:t xml:space="preserve"> </w:t>
      </w:r>
      <w:r>
        <w:rPr>
          <w:rFonts w:eastAsia="Calibri"/>
        </w:rPr>
        <w:t>Agreement. No modification to this Agreement will be binding, unless in writing and signed by an</w:t>
      </w:r>
      <w:r w:rsidR="00101A3C">
        <w:rPr>
          <w:rFonts w:eastAsia="Calibri"/>
        </w:rPr>
        <w:t xml:space="preserve"> </w:t>
      </w:r>
      <w:r>
        <w:rPr>
          <w:rFonts w:eastAsia="Calibri"/>
        </w:rPr>
        <w:t>authorized representative of each party.</w:t>
      </w:r>
    </w:p>
    <w:p w:rsidR="0088785B" w:rsidRDefault="0088785B" w:rsidP="0088785B">
      <w:pPr>
        <w:rPr>
          <w:rFonts w:eastAsia="Calibri"/>
        </w:rPr>
      </w:pPr>
      <w:r>
        <w:rPr>
          <w:rFonts w:eastAsia="Calibri"/>
        </w:rPr>
        <w:t>Rev. February, 2011</w:t>
      </w:r>
    </w:p>
    <w:p w:rsidR="00F65786" w:rsidRPr="005A31D0" w:rsidRDefault="00F65786" w:rsidP="0088785B">
      <w:pPr>
        <w:pStyle w:val="TOCHeading"/>
      </w:pPr>
      <w:bookmarkStart w:id="3" w:name="_Toc351464284"/>
      <w:r w:rsidRPr="005A31D0">
        <w:lastRenderedPageBreak/>
        <w:t>Contents</w:t>
      </w:r>
      <w:bookmarkEnd w:id="3"/>
    </w:p>
    <w:p w:rsidR="004E68DB" w:rsidRDefault="001E03D3">
      <w:pPr>
        <w:pStyle w:val="TOC1"/>
        <w:rPr>
          <w:rFonts w:asciiTheme="minorHAnsi" w:eastAsiaTheme="minorEastAsia" w:hAnsiTheme="minorHAnsi" w:cstheme="minorBidi"/>
          <w:b w:val="0"/>
          <w:color w:val="auto"/>
          <w:sz w:val="22"/>
          <w:szCs w:val="22"/>
        </w:rPr>
      </w:pPr>
      <w:r w:rsidRPr="001E03D3">
        <w:fldChar w:fldCharType="begin"/>
      </w:r>
      <w:r w:rsidR="00BB20B2">
        <w:instrText xml:space="preserve"> TOC \o "1-3" \h \z \u </w:instrText>
      </w:r>
      <w:r w:rsidRPr="001E03D3">
        <w:fldChar w:fldCharType="separate"/>
      </w:r>
      <w:hyperlink w:anchor="_Toc351464283" w:history="1">
        <w:r w:rsidR="004E68DB" w:rsidRPr="002022C0">
          <w:rPr>
            <w:rStyle w:val="Hyperlink"/>
          </w:rPr>
          <w:t>License</w:t>
        </w:r>
        <w:r w:rsidR="004E68DB">
          <w:rPr>
            <w:webHidden/>
          </w:rPr>
          <w:tab/>
        </w:r>
        <w:r>
          <w:rPr>
            <w:webHidden/>
          </w:rPr>
          <w:fldChar w:fldCharType="begin"/>
        </w:r>
        <w:r w:rsidR="004E68DB">
          <w:rPr>
            <w:webHidden/>
          </w:rPr>
          <w:instrText xml:space="preserve"> PAGEREF _Toc351464283 \h </w:instrText>
        </w:r>
        <w:r>
          <w:rPr>
            <w:webHidden/>
          </w:rPr>
        </w:r>
        <w:r>
          <w:rPr>
            <w:webHidden/>
          </w:rPr>
          <w:fldChar w:fldCharType="separate"/>
        </w:r>
        <w:r w:rsidR="009749BC">
          <w:rPr>
            <w:webHidden/>
          </w:rPr>
          <w:t>2</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284" w:history="1">
        <w:r w:rsidR="004E68DB" w:rsidRPr="002022C0">
          <w:rPr>
            <w:rStyle w:val="Hyperlink"/>
          </w:rPr>
          <w:t>Contents</w:t>
        </w:r>
        <w:r w:rsidR="004E68DB">
          <w:rPr>
            <w:webHidden/>
          </w:rPr>
          <w:tab/>
        </w:r>
        <w:r>
          <w:rPr>
            <w:webHidden/>
          </w:rPr>
          <w:fldChar w:fldCharType="begin"/>
        </w:r>
        <w:r w:rsidR="004E68DB">
          <w:rPr>
            <w:webHidden/>
          </w:rPr>
          <w:instrText xml:space="preserve"> PAGEREF _Toc351464284 \h </w:instrText>
        </w:r>
        <w:r>
          <w:rPr>
            <w:webHidden/>
          </w:rPr>
        </w:r>
        <w:r>
          <w:rPr>
            <w:webHidden/>
          </w:rPr>
          <w:fldChar w:fldCharType="separate"/>
        </w:r>
        <w:r w:rsidR="009749BC">
          <w:rPr>
            <w:webHidden/>
          </w:rPr>
          <w:t>6</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285" w:history="1">
        <w:r w:rsidR="004E68DB" w:rsidRPr="002022C0">
          <w:rPr>
            <w:rStyle w:val="Hyperlink"/>
          </w:rPr>
          <w:t>1.</w:t>
        </w:r>
        <w:r w:rsidR="004E68DB">
          <w:rPr>
            <w:rFonts w:asciiTheme="minorHAnsi" w:eastAsiaTheme="minorEastAsia" w:hAnsiTheme="minorHAnsi" w:cstheme="minorBidi"/>
            <w:b w:val="0"/>
            <w:color w:val="auto"/>
            <w:sz w:val="22"/>
            <w:szCs w:val="22"/>
          </w:rPr>
          <w:tab/>
        </w:r>
        <w:r w:rsidR="004E68DB" w:rsidRPr="002022C0">
          <w:rPr>
            <w:rStyle w:val="Hyperlink"/>
          </w:rPr>
          <w:t>Introduction</w:t>
        </w:r>
        <w:r w:rsidR="004E68DB">
          <w:rPr>
            <w:webHidden/>
          </w:rPr>
          <w:tab/>
        </w:r>
        <w:r>
          <w:rPr>
            <w:webHidden/>
          </w:rPr>
          <w:fldChar w:fldCharType="begin"/>
        </w:r>
        <w:r w:rsidR="004E68DB">
          <w:rPr>
            <w:webHidden/>
          </w:rPr>
          <w:instrText xml:space="preserve"> PAGEREF _Toc351464285 \h </w:instrText>
        </w:r>
        <w:r>
          <w:rPr>
            <w:webHidden/>
          </w:rPr>
        </w:r>
        <w:r>
          <w:rPr>
            <w:webHidden/>
          </w:rPr>
          <w:fldChar w:fldCharType="separate"/>
        </w:r>
        <w:r w:rsidR="009749BC">
          <w:rPr>
            <w:webHidden/>
          </w:rPr>
          <w:t>12</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86" w:history="1">
        <w:r w:rsidR="004E68DB" w:rsidRPr="002022C0">
          <w:rPr>
            <w:rStyle w:val="Hyperlink"/>
          </w:rPr>
          <w:t>1.1.</w:t>
        </w:r>
        <w:r w:rsidR="004E68DB">
          <w:rPr>
            <w:rFonts w:asciiTheme="minorHAnsi" w:eastAsiaTheme="minorEastAsia" w:hAnsiTheme="minorHAnsi" w:cstheme="minorBidi"/>
            <w:color w:val="auto"/>
            <w:sz w:val="22"/>
            <w:szCs w:val="22"/>
          </w:rPr>
          <w:tab/>
        </w:r>
        <w:r w:rsidR="004E68DB" w:rsidRPr="002022C0">
          <w:rPr>
            <w:rStyle w:val="Hyperlink"/>
          </w:rPr>
          <w:t>Overview of JMS</w:t>
        </w:r>
        <w:r w:rsidR="004E68DB">
          <w:rPr>
            <w:webHidden/>
          </w:rPr>
          <w:tab/>
        </w:r>
        <w:r>
          <w:rPr>
            <w:webHidden/>
          </w:rPr>
          <w:fldChar w:fldCharType="begin"/>
        </w:r>
        <w:r w:rsidR="004E68DB">
          <w:rPr>
            <w:webHidden/>
          </w:rPr>
          <w:instrText xml:space="preserve"> PAGEREF _Toc351464286 \h </w:instrText>
        </w:r>
        <w:r>
          <w:rPr>
            <w:webHidden/>
          </w:rPr>
        </w:r>
        <w:r>
          <w:rPr>
            <w:webHidden/>
          </w:rPr>
          <w:fldChar w:fldCharType="separate"/>
        </w:r>
        <w:r w:rsidR="009749BC">
          <w:rPr>
            <w:webHidden/>
          </w:rPr>
          <w:t>12</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287" w:history="1">
        <w:r w:rsidR="004E68DB" w:rsidRPr="002022C0">
          <w:rPr>
            <w:rStyle w:val="Hyperlink"/>
            <w:noProof/>
          </w:rPr>
          <w:t>1.1.1.</w:t>
        </w:r>
        <w:r w:rsidR="004E68DB">
          <w:rPr>
            <w:rFonts w:asciiTheme="minorHAnsi" w:eastAsiaTheme="minorEastAsia" w:hAnsiTheme="minorHAnsi" w:cstheme="minorBidi"/>
            <w:noProof/>
            <w:color w:val="auto"/>
            <w:sz w:val="22"/>
            <w:szCs w:val="22"/>
          </w:rPr>
          <w:tab/>
        </w:r>
        <w:r w:rsidR="004E68DB" w:rsidRPr="002022C0">
          <w:rPr>
            <w:rStyle w:val="Hyperlink"/>
            <w:noProof/>
          </w:rPr>
          <w:t>What is messaging?</w:t>
        </w:r>
        <w:r w:rsidR="004E68DB">
          <w:rPr>
            <w:noProof/>
            <w:webHidden/>
          </w:rPr>
          <w:tab/>
        </w:r>
        <w:r>
          <w:rPr>
            <w:noProof/>
            <w:webHidden/>
          </w:rPr>
          <w:fldChar w:fldCharType="begin"/>
        </w:r>
        <w:r w:rsidR="004E68DB">
          <w:rPr>
            <w:noProof/>
            <w:webHidden/>
          </w:rPr>
          <w:instrText xml:space="preserve"> PAGEREF _Toc351464287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288" w:history="1">
        <w:r w:rsidR="004E68DB" w:rsidRPr="002022C0">
          <w:rPr>
            <w:rStyle w:val="Hyperlink"/>
            <w:noProof/>
          </w:rPr>
          <w:t>1.1.2.</w:t>
        </w:r>
        <w:r w:rsidR="004E68DB">
          <w:rPr>
            <w:rFonts w:asciiTheme="minorHAnsi" w:eastAsiaTheme="minorEastAsia" w:hAnsiTheme="minorHAnsi" w:cstheme="minorBidi"/>
            <w:noProof/>
            <w:color w:val="auto"/>
            <w:sz w:val="22"/>
            <w:szCs w:val="22"/>
          </w:rPr>
          <w:tab/>
        </w:r>
        <w:r w:rsidR="004E68DB" w:rsidRPr="002022C0">
          <w:rPr>
            <w:rStyle w:val="Hyperlink"/>
            <w:noProof/>
          </w:rPr>
          <w:t>The objectives of JMS</w:t>
        </w:r>
        <w:r w:rsidR="004E68DB">
          <w:rPr>
            <w:noProof/>
            <w:webHidden/>
          </w:rPr>
          <w:tab/>
        </w:r>
        <w:r>
          <w:rPr>
            <w:noProof/>
            <w:webHidden/>
          </w:rPr>
          <w:fldChar w:fldCharType="begin"/>
        </w:r>
        <w:r w:rsidR="004E68DB">
          <w:rPr>
            <w:noProof/>
            <w:webHidden/>
          </w:rPr>
          <w:instrText xml:space="preserve"> PAGEREF _Toc351464288 \h </w:instrText>
        </w:r>
        <w:r>
          <w:rPr>
            <w:noProof/>
            <w:webHidden/>
          </w:rPr>
        </w:r>
        <w:r>
          <w:rPr>
            <w:noProof/>
            <w:webHidden/>
          </w:rPr>
          <w:fldChar w:fldCharType="separate"/>
        </w:r>
        <w:r w:rsidR="009749BC">
          <w:rPr>
            <w:noProof/>
            <w:webHidden/>
          </w:rPr>
          <w:t>12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289" w:history="1">
        <w:r w:rsidR="004E68DB" w:rsidRPr="002022C0">
          <w:rPr>
            <w:rStyle w:val="Hyperlink"/>
            <w:noProof/>
          </w:rPr>
          <w:t>1.1.3.</w:t>
        </w:r>
        <w:r w:rsidR="004E68DB">
          <w:rPr>
            <w:rFonts w:asciiTheme="minorHAnsi" w:eastAsiaTheme="minorEastAsia" w:hAnsiTheme="minorHAnsi" w:cstheme="minorBidi"/>
            <w:noProof/>
            <w:color w:val="auto"/>
            <w:sz w:val="22"/>
            <w:szCs w:val="22"/>
          </w:rPr>
          <w:tab/>
        </w:r>
        <w:r w:rsidR="004E68DB" w:rsidRPr="002022C0">
          <w:rPr>
            <w:rStyle w:val="Hyperlink"/>
            <w:noProof/>
          </w:rPr>
          <w:t>JMS domains</w:t>
        </w:r>
        <w:r w:rsidR="004E68DB">
          <w:rPr>
            <w:noProof/>
            <w:webHidden/>
          </w:rPr>
          <w:tab/>
        </w:r>
        <w:r>
          <w:rPr>
            <w:noProof/>
            <w:webHidden/>
          </w:rPr>
          <w:fldChar w:fldCharType="begin"/>
        </w:r>
        <w:r w:rsidR="004E68DB">
          <w:rPr>
            <w:noProof/>
            <w:webHidden/>
          </w:rPr>
          <w:instrText xml:space="preserve"> PAGEREF _Toc351464289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290" w:history="1">
        <w:r w:rsidR="004E68DB" w:rsidRPr="002022C0">
          <w:rPr>
            <w:rStyle w:val="Hyperlink"/>
            <w:noProof/>
          </w:rPr>
          <w:t>1.1.4.</w:t>
        </w:r>
        <w:r w:rsidR="004E68DB">
          <w:rPr>
            <w:rFonts w:asciiTheme="minorHAnsi" w:eastAsiaTheme="minorEastAsia" w:hAnsiTheme="minorHAnsi" w:cstheme="minorBidi"/>
            <w:noProof/>
            <w:color w:val="auto"/>
            <w:sz w:val="22"/>
            <w:szCs w:val="22"/>
          </w:rPr>
          <w:tab/>
        </w:r>
        <w:r w:rsidR="004E68DB" w:rsidRPr="002022C0">
          <w:rPr>
            <w:rStyle w:val="Hyperlink"/>
            <w:noProof/>
          </w:rPr>
          <w:t>What JMS does not include</w:t>
        </w:r>
        <w:r w:rsidR="004E68DB">
          <w:rPr>
            <w:noProof/>
            <w:webHidden/>
          </w:rPr>
          <w:tab/>
        </w:r>
        <w:r>
          <w:rPr>
            <w:noProof/>
            <w:webHidden/>
          </w:rPr>
          <w:fldChar w:fldCharType="begin"/>
        </w:r>
        <w:r w:rsidR="004E68DB">
          <w:rPr>
            <w:noProof/>
            <w:webHidden/>
          </w:rPr>
          <w:instrText xml:space="preserve"> PAGEREF _Toc351464290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291" w:history="1">
        <w:r w:rsidR="004E68DB" w:rsidRPr="002022C0">
          <w:rPr>
            <w:rStyle w:val="Hyperlink"/>
            <w:noProof/>
          </w:rPr>
          <w:t>1.1.5.</w:t>
        </w:r>
        <w:r w:rsidR="004E68DB">
          <w:rPr>
            <w:rFonts w:asciiTheme="minorHAnsi" w:eastAsiaTheme="minorEastAsia" w:hAnsiTheme="minorHAnsi" w:cstheme="minorBidi"/>
            <w:noProof/>
            <w:color w:val="auto"/>
            <w:sz w:val="22"/>
            <w:szCs w:val="22"/>
          </w:rPr>
          <w:tab/>
        </w:r>
        <w:r w:rsidR="004E68DB" w:rsidRPr="002022C0">
          <w:rPr>
            <w:rStyle w:val="Hyperlink"/>
            <w:noProof/>
          </w:rPr>
          <w:t>Java SE and Java EE support</w:t>
        </w:r>
        <w:r w:rsidR="004E68DB">
          <w:rPr>
            <w:noProof/>
            <w:webHidden/>
          </w:rPr>
          <w:tab/>
        </w:r>
        <w:r>
          <w:rPr>
            <w:noProof/>
            <w:webHidden/>
          </w:rPr>
          <w:fldChar w:fldCharType="begin"/>
        </w:r>
        <w:r w:rsidR="004E68DB">
          <w:rPr>
            <w:noProof/>
            <w:webHidden/>
          </w:rPr>
          <w:instrText xml:space="preserve"> PAGEREF _Toc351464291 \h </w:instrText>
        </w:r>
        <w:r>
          <w:rPr>
            <w:noProof/>
            <w:webHidden/>
          </w:rPr>
        </w:r>
        <w:r>
          <w:rPr>
            <w:noProof/>
            <w:webHidden/>
          </w:rPr>
          <w:fldChar w:fldCharType="separate"/>
        </w:r>
        <w:r w:rsidR="009749BC">
          <w:rPr>
            <w:noProof/>
            <w:webHidden/>
          </w:rPr>
          <w:t>13</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2" w:history="1">
        <w:r w:rsidR="004E68DB" w:rsidRPr="002022C0">
          <w:rPr>
            <w:rStyle w:val="Hyperlink"/>
          </w:rPr>
          <w:t>1.2.</w:t>
        </w:r>
        <w:r w:rsidR="004E68DB">
          <w:rPr>
            <w:rFonts w:asciiTheme="minorHAnsi" w:eastAsiaTheme="minorEastAsia" w:hAnsiTheme="minorHAnsi" w:cstheme="minorBidi"/>
            <w:color w:val="auto"/>
            <w:sz w:val="22"/>
            <w:szCs w:val="22"/>
          </w:rPr>
          <w:tab/>
        </w:r>
        <w:r w:rsidR="004E68DB" w:rsidRPr="002022C0">
          <w:rPr>
            <w:rStyle w:val="Hyperlink"/>
          </w:rPr>
          <w:t>What is new in JMS 2.0?</w:t>
        </w:r>
        <w:r w:rsidR="004E68DB">
          <w:rPr>
            <w:webHidden/>
          </w:rPr>
          <w:tab/>
        </w:r>
        <w:r>
          <w:rPr>
            <w:webHidden/>
          </w:rPr>
          <w:fldChar w:fldCharType="begin"/>
        </w:r>
        <w:r w:rsidR="004E68DB">
          <w:rPr>
            <w:webHidden/>
          </w:rPr>
          <w:instrText xml:space="preserve"> PAGEREF _Toc351464292 \h </w:instrText>
        </w:r>
        <w:r>
          <w:rPr>
            <w:webHidden/>
          </w:rPr>
        </w:r>
        <w:r>
          <w:rPr>
            <w:webHidden/>
          </w:rPr>
          <w:fldChar w:fldCharType="separate"/>
        </w:r>
        <w:r w:rsidR="009749BC">
          <w:rPr>
            <w:webHidden/>
          </w:rPr>
          <w:t>14</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293" w:history="1">
        <w:r w:rsidR="004E68DB" w:rsidRPr="002022C0">
          <w:rPr>
            <w:rStyle w:val="Hyperlink"/>
          </w:rPr>
          <w:t>2.</w:t>
        </w:r>
        <w:r w:rsidR="004E68DB">
          <w:rPr>
            <w:rFonts w:asciiTheme="minorHAnsi" w:eastAsiaTheme="minorEastAsia" w:hAnsiTheme="minorHAnsi" w:cstheme="minorBidi"/>
            <w:b w:val="0"/>
            <w:color w:val="auto"/>
            <w:sz w:val="22"/>
            <w:szCs w:val="22"/>
          </w:rPr>
          <w:tab/>
        </w:r>
        <w:r w:rsidR="004E68DB" w:rsidRPr="002022C0">
          <w:rPr>
            <w:rStyle w:val="Hyperlink"/>
          </w:rPr>
          <w:t>Architecture</w:t>
        </w:r>
        <w:r w:rsidR="004E68DB">
          <w:rPr>
            <w:webHidden/>
          </w:rPr>
          <w:tab/>
        </w:r>
        <w:r>
          <w:rPr>
            <w:webHidden/>
          </w:rPr>
          <w:fldChar w:fldCharType="begin"/>
        </w:r>
        <w:r w:rsidR="004E68DB">
          <w:rPr>
            <w:webHidden/>
          </w:rPr>
          <w:instrText xml:space="preserve"> PAGEREF _Toc351464293 \h </w:instrText>
        </w:r>
        <w:r>
          <w:rPr>
            <w:webHidden/>
          </w:rPr>
        </w:r>
        <w:r>
          <w:rPr>
            <w:webHidden/>
          </w:rPr>
          <w:fldChar w:fldCharType="separate"/>
        </w:r>
        <w:r w:rsidR="009749BC">
          <w:rPr>
            <w:webHidden/>
          </w:rPr>
          <w:t>16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4" w:history="1">
        <w:r w:rsidR="004E68DB" w:rsidRPr="002022C0">
          <w:rPr>
            <w:rStyle w:val="Hyperlink"/>
          </w:rPr>
          <w:t>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_Toc351464294 \h </w:instrText>
        </w:r>
        <w:r>
          <w:rPr>
            <w:webHidden/>
          </w:rPr>
        </w:r>
        <w:r>
          <w:rPr>
            <w:webHidden/>
          </w:rPr>
          <w:fldChar w:fldCharType="separate"/>
        </w:r>
        <w:r w:rsidR="009749BC">
          <w:rPr>
            <w:webHidden/>
          </w:rPr>
          <w:t>16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5" w:history="1">
        <w:r w:rsidR="004E68DB" w:rsidRPr="002022C0">
          <w:rPr>
            <w:rStyle w:val="Hyperlink"/>
          </w:rPr>
          <w:t>2.2.</w:t>
        </w:r>
        <w:r w:rsidR="004E68DB">
          <w:rPr>
            <w:rFonts w:asciiTheme="minorHAnsi" w:eastAsiaTheme="minorEastAsia" w:hAnsiTheme="minorHAnsi" w:cstheme="minorBidi"/>
            <w:color w:val="auto"/>
            <w:sz w:val="22"/>
            <w:szCs w:val="22"/>
          </w:rPr>
          <w:tab/>
        </w:r>
        <w:r w:rsidR="004E68DB" w:rsidRPr="002022C0">
          <w:rPr>
            <w:rStyle w:val="Hyperlink"/>
          </w:rPr>
          <w:t>What is a JMS application?</w:t>
        </w:r>
        <w:r w:rsidR="004E68DB">
          <w:rPr>
            <w:webHidden/>
          </w:rPr>
          <w:tab/>
        </w:r>
        <w:r>
          <w:rPr>
            <w:webHidden/>
          </w:rPr>
          <w:fldChar w:fldCharType="begin"/>
        </w:r>
        <w:r w:rsidR="004E68DB">
          <w:rPr>
            <w:webHidden/>
          </w:rPr>
          <w:instrText xml:space="preserve"> PAGEREF _Toc351464295 \h </w:instrText>
        </w:r>
        <w:r>
          <w:rPr>
            <w:webHidden/>
          </w:rPr>
        </w:r>
        <w:r>
          <w:rPr>
            <w:webHidden/>
          </w:rPr>
          <w:fldChar w:fldCharType="separate"/>
        </w:r>
        <w:r w:rsidR="009749BC">
          <w:rPr>
            <w:webHidden/>
          </w:rPr>
          <w:t>16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6" w:history="1">
        <w:r w:rsidR="004E68DB" w:rsidRPr="002022C0">
          <w:rPr>
            <w:rStyle w:val="Hyperlink"/>
          </w:rPr>
          <w:t>2.3.</w:t>
        </w:r>
        <w:r w:rsidR="004E68DB">
          <w:rPr>
            <w:rFonts w:asciiTheme="minorHAnsi" w:eastAsiaTheme="minorEastAsia" w:hAnsiTheme="minorHAnsi" w:cstheme="minorBidi"/>
            <w:color w:val="auto"/>
            <w:sz w:val="22"/>
            <w:szCs w:val="22"/>
          </w:rPr>
          <w:tab/>
        </w:r>
        <w:r w:rsidR="004E68DB" w:rsidRPr="002022C0">
          <w:rPr>
            <w:rStyle w:val="Hyperlink"/>
          </w:rPr>
          <w:t>Administration</w:t>
        </w:r>
        <w:r w:rsidR="004E68DB">
          <w:rPr>
            <w:webHidden/>
          </w:rPr>
          <w:tab/>
        </w:r>
        <w:r>
          <w:rPr>
            <w:webHidden/>
          </w:rPr>
          <w:fldChar w:fldCharType="begin"/>
        </w:r>
        <w:r w:rsidR="004E68DB">
          <w:rPr>
            <w:webHidden/>
          </w:rPr>
          <w:instrText xml:space="preserve"> PAGEREF _Toc351464296 \h </w:instrText>
        </w:r>
        <w:r>
          <w:rPr>
            <w:webHidden/>
          </w:rPr>
        </w:r>
        <w:r>
          <w:rPr>
            <w:webHidden/>
          </w:rPr>
          <w:fldChar w:fldCharType="separate"/>
        </w:r>
        <w:r w:rsidR="009749BC">
          <w:rPr>
            <w:webHidden/>
          </w:rPr>
          <w:t>16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7" w:history="1">
        <w:r w:rsidR="004E68DB" w:rsidRPr="002022C0">
          <w:rPr>
            <w:rStyle w:val="Hyperlink"/>
          </w:rPr>
          <w:t>2.4.</w:t>
        </w:r>
        <w:r w:rsidR="004E68DB">
          <w:rPr>
            <w:rFonts w:asciiTheme="minorHAnsi" w:eastAsiaTheme="minorEastAsia" w:hAnsiTheme="minorHAnsi" w:cstheme="minorBidi"/>
            <w:color w:val="auto"/>
            <w:sz w:val="22"/>
            <w:szCs w:val="22"/>
          </w:rPr>
          <w:tab/>
        </w:r>
        <w:r w:rsidR="004E68DB" w:rsidRPr="002022C0">
          <w:rPr>
            <w:rStyle w:val="Hyperlink"/>
          </w:rPr>
          <w:t>Two messaging styles</w:t>
        </w:r>
        <w:r w:rsidR="004E68DB">
          <w:rPr>
            <w:webHidden/>
          </w:rPr>
          <w:tab/>
        </w:r>
        <w:r>
          <w:rPr>
            <w:webHidden/>
          </w:rPr>
          <w:fldChar w:fldCharType="begin"/>
        </w:r>
        <w:r w:rsidR="004E68DB">
          <w:rPr>
            <w:webHidden/>
          </w:rPr>
          <w:instrText xml:space="preserve"> PAGEREF _Toc351464297 \h </w:instrText>
        </w:r>
        <w:r>
          <w:rPr>
            <w:webHidden/>
          </w:rPr>
        </w:r>
        <w:r>
          <w:rPr>
            <w:webHidden/>
          </w:rPr>
          <w:fldChar w:fldCharType="separate"/>
        </w:r>
        <w:r w:rsidR="009749BC">
          <w:rPr>
            <w:webHidden/>
          </w:rPr>
          <w:t>17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8" w:history="1">
        <w:r w:rsidR="004E68DB" w:rsidRPr="002022C0">
          <w:rPr>
            <w:rStyle w:val="Hyperlink"/>
          </w:rPr>
          <w:t>2.5.</w:t>
        </w:r>
        <w:r w:rsidR="004E68DB">
          <w:rPr>
            <w:rFonts w:asciiTheme="minorHAnsi" w:eastAsiaTheme="minorEastAsia" w:hAnsiTheme="minorHAnsi" w:cstheme="minorBidi"/>
            <w:color w:val="auto"/>
            <w:sz w:val="22"/>
            <w:szCs w:val="22"/>
          </w:rPr>
          <w:tab/>
        </w:r>
        <w:r w:rsidR="004E68DB" w:rsidRPr="002022C0">
          <w:rPr>
            <w:rStyle w:val="Hyperlink"/>
          </w:rPr>
          <w:t>JMS APIs</w:t>
        </w:r>
        <w:r w:rsidR="004E68DB">
          <w:rPr>
            <w:webHidden/>
          </w:rPr>
          <w:tab/>
        </w:r>
        <w:r>
          <w:rPr>
            <w:webHidden/>
          </w:rPr>
          <w:fldChar w:fldCharType="begin"/>
        </w:r>
        <w:r w:rsidR="004E68DB">
          <w:rPr>
            <w:webHidden/>
          </w:rPr>
          <w:instrText xml:space="preserve"> PAGEREF _Toc351464298 \h </w:instrText>
        </w:r>
        <w:r>
          <w:rPr>
            <w:webHidden/>
          </w:rPr>
        </w:r>
        <w:r>
          <w:rPr>
            <w:webHidden/>
          </w:rPr>
          <w:fldChar w:fldCharType="separate"/>
        </w:r>
        <w:r w:rsidR="009749BC">
          <w:rPr>
            <w:webHidden/>
          </w:rPr>
          <w:t>17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299" w:history="1">
        <w:r w:rsidR="004E68DB" w:rsidRPr="002022C0">
          <w:rPr>
            <w:rStyle w:val="Hyperlink"/>
          </w:rPr>
          <w:t>2.6.</w:t>
        </w:r>
        <w:r w:rsidR="004E68DB">
          <w:rPr>
            <w:rFonts w:asciiTheme="minorHAnsi" w:eastAsiaTheme="minorEastAsia" w:hAnsiTheme="minorHAnsi" w:cstheme="minorBidi"/>
            <w:color w:val="auto"/>
            <w:sz w:val="22"/>
            <w:szCs w:val="22"/>
          </w:rPr>
          <w:tab/>
        </w:r>
        <w:r w:rsidR="004E68DB" w:rsidRPr="002022C0">
          <w:rPr>
            <w:rStyle w:val="Hyperlink"/>
          </w:rPr>
          <w:t>Interfaces common to multiple APIs</w:t>
        </w:r>
        <w:r w:rsidR="004E68DB">
          <w:rPr>
            <w:webHidden/>
          </w:rPr>
          <w:tab/>
        </w:r>
        <w:r>
          <w:rPr>
            <w:webHidden/>
          </w:rPr>
          <w:fldChar w:fldCharType="begin"/>
        </w:r>
        <w:r w:rsidR="004E68DB">
          <w:rPr>
            <w:webHidden/>
          </w:rPr>
          <w:instrText xml:space="preserve"> PAGEREF _Toc351464299 \h </w:instrText>
        </w:r>
        <w:r>
          <w:rPr>
            <w:webHidden/>
          </w:rPr>
        </w:r>
        <w:r>
          <w:rPr>
            <w:webHidden/>
          </w:rPr>
          <w:fldChar w:fldCharType="separate"/>
        </w:r>
        <w:r w:rsidR="009749BC">
          <w:rPr>
            <w:webHidden/>
          </w:rPr>
          <w:t>17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0" w:history="1">
        <w:r w:rsidR="004E68DB" w:rsidRPr="002022C0">
          <w:rPr>
            <w:rStyle w:val="Hyperlink"/>
          </w:rPr>
          <w:t>2.7.</w:t>
        </w:r>
        <w:r w:rsidR="004E68DB">
          <w:rPr>
            <w:rFonts w:asciiTheme="minorHAnsi" w:eastAsiaTheme="minorEastAsia" w:hAnsiTheme="minorHAnsi" w:cstheme="minorBidi"/>
            <w:color w:val="auto"/>
            <w:sz w:val="22"/>
            <w:szCs w:val="22"/>
          </w:rPr>
          <w:tab/>
        </w:r>
        <w:r w:rsidR="004E68DB" w:rsidRPr="002022C0">
          <w:rPr>
            <w:rStyle w:val="Hyperlink"/>
          </w:rPr>
          <w:t>Classic API interfaces</w:t>
        </w:r>
        <w:r w:rsidR="004E68DB">
          <w:rPr>
            <w:webHidden/>
          </w:rPr>
          <w:tab/>
        </w:r>
        <w:r>
          <w:rPr>
            <w:webHidden/>
          </w:rPr>
          <w:fldChar w:fldCharType="begin"/>
        </w:r>
        <w:r w:rsidR="004E68DB">
          <w:rPr>
            <w:webHidden/>
          </w:rPr>
          <w:instrText xml:space="preserve"> PAGEREF _Toc351464300 \h </w:instrText>
        </w:r>
        <w:r>
          <w:rPr>
            <w:webHidden/>
          </w:rPr>
        </w:r>
        <w:r>
          <w:rPr>
            <w:webHidden/>
          </w:rPr>
          <w:fldChar w:fldCharType="separate"/>
        </w:r>
        <w:r w:rsidR="009749BC">
          <w:rPr>
            <w:webHidden/>
          </w:rPr>
          <w:t>18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1" w:history="1">
        <w:r w:rsidR="004E68DB" w:rsidRPr="002022C0">
          <w:rPr>
            <w:rStyle w:val="Hyperlink"/>
          </w:rPr>
          <w:t>2.8.</w:t>
        </w:r>
        <w:r w:rsidR="004E68DB">
          <w:rPr>
            <w:rFonts w:asciiTheme="minorHAnsi" w:eastAsiaTheme="minorEastAsia" w:hAnsiTheme="minorHAnsi" w:cstheme="minorBidi"/>
            <w:color w:val="auto"/>
            <w:sz w:val="22"/>
            <w:szCs w:val="22"/>
          </w:rPr>
          <w:tab/>
        </w:r>
        <w:r w:rsidR="004E68DB" w:rsidRPr="002022C0">
          <w:rPr>
            <w:rStyle w:val="Hyperlink"/>
          </w:rPr>
          <w:t>Simplified API interfaces</w:t>
        </w:r>
        <w:r w:rsidR="004E68DB">
          <w:rPr>
            <w:webHidden/>
          </w:rPr>
          <w:tab/>
        </w:r>
        <w:r>
          <w:rPr>
            <w:webHidden/>
          </w:rPr>
          <w:fldChar w:fldCharType="begin"/>
        </w:r>
        <w:r w:rsidR="004E68DB">
          <w:rPr>
            <w:webHidden/>
          </w:rPr>
          <w:instrText xml:space="preserve"> PAGEREF _Toc351464301 \h </w:instrText>
        </w:r>
        <w:r>
          <w:rPr>
            <w:webHidden/>
          </w:rPr>
        </w:r>
        <w:r>
          <w:rPr>
            <w:webHidden/>
          </w:rPr>
          <w:fldChar w:fldCharType="separate"/>
        </w:r>
        <w:r w:rsidR="009749BC">
          <w:rPr>
            <w:webHidden/>
          </w:rPr>
          <w:t>18</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02" w:history="1">
        <w:r w:rsidR="004E68DB" w:rsidRPr="002022C0">
          <w:rPr>
            <w:rStyle w:val="Hyperlink"/>
            <w:noProof/>
          </w:rPr>
          <w:t>2.8.1.</w:t>
        </w:r>
        <w:r w:rsidR="004E68DB">
          <w:rPr>
            <w:rFonts w:asciiTheme="minorHAnsi" w:eastAsiaTheme="minorEastAsia" w:hAnsiTheme="minorHAnsi" w:cstheme="minorBidi"/>
            <w:noProof/>
            <w:color w:val="auto"/>
            <w:sz w:val="22"/>
            <w:szCs w:val="22"/>
          </w:rPr>
          <w:tab/>
        </w:r>
        <w:r w:rsidR="004E68DB" w:rsidRPr="002022C0">
          <w:rPr>
            <w:rStyle w:val="Hyperlink"/>
            <w:noProof/>
          </w:rPr>
          <w:t>Goals of the simplified API</w:t>
        </w:r>
        <w:r w:rsidR="004E68DB">
          <w:rPr>
            <w:noProof/>
            <w:webHidden/>
          </w:rPr>
          <w:tab/>
        </w:r>
        <w:r>
          <w:rPr>
            <w:noProof/>
            <w:webHidden/>
          </w:rPr>
          <w:fldChar w:fldCharType="begin"/>
        </w:r>
        <w:r w:rsidR="004E68DB">
          <w:rPr>
            <w:noProof/>
            <w:webHidden/>
          </w:rPr>
          <w:instrText xml:space="preserve"> PAGEREF _Toc351464302 \h </w:instrText>
        </w:r>
        <w:r>
          <w:rPr>
            <w:noProof/>
            <w:webHidden/>
          </w:rPr>
        </w:r>
        <w:r>
          <w:rPr>
            <w:noProof/>
            <w:webHidden/>
          </w:rPr>
          <w:fldChar w:fldCharType="separate"/>
        </w:r>
        <w:r w:rsidR="009749BC">
          <w:rPr>
            <w:noProof/>
            <w:webHidden/>
          </w:rPr>
          <w:t>19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03" w:history="1">
        <w:r w:rsidR="004E68DB" w:rsidRPr="002022C0">
          <w:rPr>
            <w:rStyle w:val="Hyperlink"/>
            <w:noProof/>
          </w:rPr>
          <w:t>2.8.2.</w:t>
        </w:r>
        <w:r w:rsidR="004E68DB">
          <w:rPr>
            <w:rFonts w:asciiTheme="minorHAnsi" w:eastAsiaTheme="minorEastAsia" w:hAnsiTheme="minorHAnsi" w:cstheme="minorBidi"/>
            <w:noProof/>
            <w:color w:val="auto"/>
            <w:sz w:val="22"/>
            <w:szCs w:val="22"/>
          </w:rPr>
          <w:tab/>
        </w:r>
        <w:r w:rsidR="004E68DB" w:rsidRPr="002022C0">
          <w:rPr>
            <w:rStyle w:val="Hyperlink"/>
            <w:noProof/>
          </w:rPr>
          <w:t>Key features of the simplified API</w:t>
        </w:r>
        <w:r w:rsidR="004E68DB">
          <w:rPr>
            <w:noProof/>
            <w:webHidden/>
          </w:rPr>
          <w:tab/>
        </w:r>
        <w:r>
          <w:rPr>
            <w:noProof/>
            <w:webHidden/>
          </w:rPr>
          <w:fldChar w:fldCharType="begin"/>
        </w:r>
        <w:r w:rsidR="004E68DB">
          <w:rPr>
            <w:noProof/>
            <w:webHidden/>
          </w:rPr>
          <w:instrText xml:space="preserve"> PAGEREF _Toc351464303 \h </w:instrText>
        </w:r>
        <w:r>
          <w:rPr>
            <w:noProof/>
            <w:webHidden/>
          </w:rPr>
        </w:r>
        <w:r>
          <w:rPr>
            <w:noProof/>
            <w:webHidden/>
          </w:rPr>
          <w:fldChar w:fldCharType="separate"/>
        </w:r>
        <w:r w:rsidR="009749BC">
          <w:rPr>
            <w:noProof/>
            <w:webHidden/>
          </w:rPr>
          <w:t>20</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4" w:history="1">
        <w:r w:rsidR="004E68DB" w:rsidRPr="002022C0">
          <w:rPr>
            <w:rStyle w:val="Hyperlink"/>
          </w:rPr>
          <w:t>2.9.</w:t>
        </w:r>
        <w:r w:rsidR="004E68DB">
          <w:rPr>
            <w:rFonts w:asciiTheme="minorHAnsi" w:eastAsiaTheme="minorEastAsia" w:hAnsiTheme="minorHAnsi" w:cstheme="minorBidi"/>
            <w:color w:val="auto"/>
            <w:sz w:val="22"/>
            <w:szCs w:val="22"/>
          </w:rPr>
          <w:tab/>
        </w:r>
        <w:r w:rsidR="004E68DB" w:rsidRPr="002022C0">
          <w:rPr>
            <w:rStyle w:val="Hyperlink"/>
          </w:rPr>
          <w:t>Legacy domain-specific API interfaces</w:t>
        </w:r>
        <w:r w:rsidR="004E68DB">
          <w:rPr>
            <w:webHidden/>
          </w:rPr>
          <w:tab/>
        </w:r>
        <w:r>
          <w:rPr>
            <w:webHidden/>
          </w:rPr>
          <w:fldChar w:fldCharType="begin"/>
        </w:r>
        <w:r w:rsidR="004E68DB">
          <w:rPr>
            <w:webHidden/>
          </w:rPr>
          <w:instrText xml:space="preserve"> PAGEREF _Toc351464304 \h </w:instrText>
        </w:r>
        <w:r>
          <w:rPr>
            <w:webHidden/>
          </w:rPr>
        </w:r>
        <w:r>
          <w:rPr>
            <w:webHidden/>
          </w:rPr>
          <w:fldChar w:fldCharType="separate"/>
        </w:r>
        <w:r w:rsidR="009749BC">
          <w:rPr>
            <w:webHidden/>
          </w:rPr>
          <w:t>20</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5" w:history="1">
        <w:r w:rsidR="004E68DB" w:rsidRPr="002022C0">
          <w:rPr>
            <w:rStyle w:val="Hyperlink"/>
          </w:rPr>
          <w:t>2.10.</w:t>
        </w:r>
        <w:r w:rsidR="004E68DB">
          <w:rPr>
            <w:rFonts w:asciiTheme="minorHAnsi" w:eastAsiaTheme="minorEastAsia" w:hAnsiTheme="minorHAnsi" w:cstheme="minorBidi"/>
            <w:color w:val="auto"/>
            <w:sz w:val="22"/>
            <w:szCs w:val="22"/>
          </w:rPr>
          <w:tab/>
        </w:r>
        <w:r w:rsidR="004E68DB" w:rsidRPr="002022C0">
          <w:rPr>
            <w:rStyle w:val="Hyperlink"/>
          </w:rPr>
          <w:t>Relationship between interfaces</w:t>
        </w:r>
        <w:r w:rsidR="004E68DB">
          <w:rPr>
            <w:webHidden/>
          </w:rPr>
          <w:tab/>
        </w:r>
        <w:r>
          <w:rPr>
            <w:webHidden/>
          </w:rPr>
          <w:fldChar w:fldCharType="begin"/>
        </w:r>
        <w:r w:rsidR="004E68DB">
          <w:rPr>
            <w:webHidden/>
          </w:rPr>
          <w:instrText xml:space="preserve"> PAGEREF _Toc351464305 \h </w:instrText>
        </w:r>
        <w:r>
          <w:rPr>
            <w:webHidden/>
          </w:rPr>
        </w:r>
        <w:r>
          <w:rPr>
            <w:webHidden/>
          </w:rPr>
          <w:fldChar w:fldCharType="separate"/>
        </w:r>
        <w:r w:rsidR="009749BC">
          <w:rPr>
            <w:webHidden/>
          </w:rPr>
          <w:t>22</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6" w:history="1">
        <w:r w:rsidR="004E68DB" w:rsidRPr="002022C0">
          <w:rPr>
            <w:rStyle w:val="Hyperlink"/>
          </w:rPr>
          <w:t>2.11.</w:t>
        </w:r>
        <w:r w:rsidR="004E68DB">
          <w:rPr>
            <w:rFonts w:asciiTheme="minorHAnsi" w:eastAsiaTheme="minorEastAsia" w:hAnsiTheme="minorHAnsi" w:cstheme="minorBidi"/>
            <w:color w:val="auto"/>
            <w:sz w:val="22"/>
            <w:szCs w:val="22"/>
          </w:rPr>
          <w:tab/>
        </w:r>
        <w:r w:rsidR="004E68DB" w:rsidRPr="002022C0">
          <w:rPr>
            <w:rStyle w:val="Hyperlink"/>
          </w:rPr>
          <w:t>Terminology for sending and receiving messages</w:t>
        </w:r>
        <w:r w:rsidR="004E68DB">
          <w:rPr>
            <w:webHidden/>
          </w:rPr>
          <w:tab/>
        </w:r>
        <w:r>
          <w:rPr>
            <w:webHidden/>
          </w:rPr>
          <w:fldChar w:fldCharType="begin"/>
        </w:r>
        <w:r w:rsidR="004E68DB">
          <w:rPr>
            <w:webHidden/>
          </w:rPr>
          <w:instrText xml:space="preserve"> PAGEREF _Toc351464306 \h </w:instrText>
        </w:r>
        <w:r>
          <w:rPr>
            <w:webHidden/>
          </w:rPr>
        </w:r>
        <w:r>
          <w:rPr>
            <w:webHidden/>
          </w:rPr>
          <w:fldChar w:fldCharType="separate"/>
        </w:r>
        <w:r w:rsidR="009749BC">
          <w:rPr>
            <w:webHidden/>
          </w:rPr>
          <w:t>22</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7" w:history="1">
        <w:r w:rsidR="004E68DB" w:rsidRPr="002022C0">
          <w:rPr>
            <w:rStyle w:val="Hyperlink"/>
          </w:rPr>
          <w:t>2.12.</w:t>
        </w:r>
        <w:r w:rsidR="004E68DB">
          <w:rPr>
            <w:rFonts w:asciiTheme="minorHAnsi" w:eastAsiaTheme="minorEastAsia" w:hAnsiTheme="minorHAnsi" w:cstheme="minorBidi"/>
            <w:color w:val="auto"/>
            <w:sz w:val="22"/>
            <w:szCs w:val="22"/>
          </w:rPr>
          <w:tab/>
        </w:r>
        <w:r w:rsidR="004E68DB" w:rsidRPr="002022C0">
          <w:rPr>
            <w:rStyle w:val="Hyperlink"/>
          </w:rPr>
          <w:t>Developing a JMS application</w:t>
        </w:r>
        <w:r w:rsidR="004E68DB">
          <w:rPr>
            <w:webHidden/>
          </w:rPr>
          <w:tab/>
        </w:r>
        <w:r>
          <w:rPr>
            <w:webHidden/>
          </w:rPr>
          <w:fldChar w:fldCharType="begin"/>
        </w:r>
        <w:r w:rsidR="004E68DB">
          <w:rPr>
            <w:webHidden/>
          </w:rPr>
          <w:instrText xml:space="preserve"> PAGEREF _Toc351464307 \h </w:instrText>
        </w:r>
        <w:r>
          <w:rPr>
            <w:webHidden/>
          </w:rPr>
        </w:r>
        <w:r>
          <w:rPr>
            <w:webHidden/>
          </w:rPr>
          <w:fldChar w:fldCharType="separate"/>
        </w:r>
        <w:r w:rsidR="009749BC">
          <w:rPr>
            <w:webHidden/>
          </w:rPr>
          <w:t>23</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08" w:history="1">
        <w:r w:rsidR="004E68DB" w:rsidRPr="002022C0">
          <w:rPr>
            <w:rStyle w:val="Hyperlink"/>
            <w:noProof/>
          </w:rPr>
          <w:t>2.12.1.</w:t>
        </w:r>
        <w:r w:rsidR="004E68DB">
          <w:rPr>
            <w:rFonts w:asciiTheme="minorHAnsi" w:eastAsiaTheme="minorEastAsia" w:hAnsiTheme="minorHAnsi" w:cstheme="minorBidi"/>
            <w:noProof/>
            <w:color w:val="auto"/>
            <w:sz w:val="22"/>
            <w:szCs w:val="22"/>
          </w:rPr>
          <w:tab/>
        </w:r>
        <w:r w:rsidR="004E68DB" w:rsidRPr="002022C0">
          <w:rPr>
            <w:rStyle w:val="Hyperlink"/>
            <w:noProof/>
          </w:rPr>
          <w:t>Developing a JMS client</w:t>
        </w:r>
        <w:r w:rsidR="004E68DB">
          <w:rPr>
            <w:noProof/>
            <w:webHidden/>
          </w:rPr>
          <w:tab/>
        </w:r>
        <w:r>
          <w:rPr>
            <w:noProof/>
            <w:webHidden/>
          </w:rPr>
          <w:fldChar w:fldCharType="begin"/>
        </w:r>
        <w:r w:rsidR="004E68DB">
          <w:rPr>
            <w:noProof/>
            <w:webHidden/>
          </w:rPr>
          <w:instrText xml:space="preserve"> PAGEREF _Toc351464308 \h </w:instrText>
        </w:r>
        <w:r>
          <w:rPr>
            <w:noProof/>
            <w:webHidden/>
          </w:rPr>
        </w:r>
        <w:r>
          <w:rPr>
            <w:noProof/>
            <w:webHidden/>
          </w:rPr>
          <w:fldChar w:fldCharType="separate"/>
        </w:r>
        <w:r w:rsidR="009749BC">
          <w:rPr>
            <w:noProof/>
            <w:webHidden/>
          </w:rPr>
          <w:t>23</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09" w:history="1">
        <w:r w:rsidR="004E68DB" w:rsidRPr="002022C0">
          <w:rPr>
            <w:rStyle w:val="Hyperlink"/>
          </w:rPr>
          <w:t>2.13.</w:t>
        </w:r>
        <w:r w:rsidR="004E68DB">
          <w:rPr>
            <w:rFonts w:asciiTheme="minorHAnsi" w:eastAsiaTheme="minorEastAsia" w:hAnsiTheme="minorHAnsi" w:cstheme="minorBidi"/>
            <w:color w:val="auto"/>
            <w:sz w:val="22"/>
            <w:szCs w:val="22"/>
          </w:rPr>
          <w:tab/>
        </w:r>
        <w:r w:rsidR="004E68DB" w:rsidRPr="002022C0">
          <w:rPr>
            <w:rStyle w:val="Hyperlink"/>
          </w:rPr>
          <w:t>Security</w:t>
        </w:r>
        <w:r w:rsidR="004E68DB">
          <w:rPr>
            <w:webHidden/>
          </w:rPr>
          <w:tab/>
        </w:r>
        <w:r>
          <w:rPr>
            <w:webHidden/>
          </w:rPr>
          <w:fldChar w:fldCharType="begin"/>
        </w:r>
        <w:r w:rsidR="004E68DB">
          <w:rPr>
            <w:webHidden/>
          </w:rPr>
          <w:instrText xml:space="preserve"> PAGEREF _Toc351464309 \h </w:instrText>
        </w:r>
        <w:r>
          <w:rPr>
            <w:webHidden/>
          </w:rPr>
        </w:r>
        <w:r>
          <w:rPr>
            <w:webHidden/>
          </w:rPr>
          <w:fldChar w:fldCharType="separate"/>
        </w:r>
        <w:r w:rsidR="009749BC">
          <w:rPr>
            <w:webHidden/>
          </w:rPr>
          <w:t>23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0" w:history="1">
        <w:r w:rsidR="004E68DB" w:rsidRPr="002022C0">
          <w:rPr>
            <w:rStyle w:val="Hyperlink"/>
          </w:rPr>
          <w:t>2.14.</w:t>
        </w:r>
        <w:r w:rsidR="004E68DB">
          <w:rPr>
            <w:rFonts w:asciiTheme="minorHAnsi" w:eastAsiaTheme="minorEastAsia" w:hAnsiTheme="minorHAnsi" w:cstheme="minorBidi"/>
            <w:color w:val="auto"/>
            <w:sz w:val="22"/>
            <w:szCs w:val="22"/>
          </w:rPr>
          <w:tab/>
        </w:r>
        <w:r w:rsidR="004E68DB" w:rsidRPr="002022C0">
          <w:rPr>
            <w:rStyle w:val="Hyperlink"/>
          </w:rPr>
          <w:t>Multi-threading</w:t>
        </w:r>
        <w:r w:rsidR="004E68DB">
          <w:rPr>
            <w:webHidden/>
          </w:rPr>
          <w:tab/>
        </w:r>
        <w:r>
          <w:rPr>
            <w:webHidden/>
          </w:rPr>
          <w:fldChar w:fldCharType="begin"/>
        </w:r>
        <w:r w:rsidR="004E68DB">
          <w:rPr>
            <w:webHidden/>
          </w:rPr>
          <w:instrText xml:space="preserve"> PAGEREF _Toc351464310 \h </w:instrText>
        </w:r>
        <w:r>
          <w:rPr>
            <w:webHidden/>
          </w:rPr>
        </w:r>
        <w:r>
          <w:rPr>
            <w:webHidden/>
          </w:rPr>
          <w:fldChar w:fldCharType="separate"/>
        </w:r>
        <w:r w:rsidR="009749BC">
          <w:rPr>
            <w:webHidden/>
          </w:rPr>
          <w:t>23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1" w:history="1">
        <w:r w:rsidR="004E68DB" w:rsidRPr="002022C0">
          <w:rPr>
            <w:rStyle w:val="Hyperlink"/>
          </w:rPr>
          <w:t>2.15.</w:t>
        </w:r>
        <w:r w:rsidR="004E68DB">
          <w:rPr>
            <w:rFonts w:asciiTheme="minorHAnsi" w:eastAsiaTheme="minorEastAsia" w:hAnsiTheme="minorHAnsi" w:cstheme="minorBidi"/>
            <w:color w:val="auto"/>
            <w:sz w:val="22"/>
            <w:szCs w:val="22"/>
          </w:rPr>
          <w:tab/>
        </w:r>
        <w:r w:rsidR="004E68DB" w:rsidRPr="002022C0">
          <w:rPr>
            <w:rStyle w:val="Hyperlink"/>
          </w:rPr>
          <w:t>Triggering clients</w:t>
        </w:r>
        <w:r w:rsidR="004E68DB">
          <w:rPr>
            <w:webHidden/>
          </w:rPr>
          <w:tab/>
        </w:r>
        <w:r>
          <w:rPr>
            <w:webHidden/>
          </w:rPr>
          <w:fldChar w:fldCharType="begin"/>
        </w:r>
        <w:r w:rsidR="004E68DB">
          <w:rPr>
            <w:webHidden/>
          </w:rPr>
          <w:instrText xml:space="preserve"> PAGEREF _Toc351464311 \h </w:instrText>
        </w:r>
        <w:r>
          <w:rPr>
            <w:webHidden/>
          </w:rPr>
        </w:r>
        <w:r>
          <w:rPr>
            <w:webHidden/>
          </w:rPr>
          <w:fldChar w:fldCharType="separate"/>
        </w:r>
        <w:r w:rsidR="009749BC">
          <w:rPr>
            <w:webHidden/>
          </w:rPr>
          <w:t>25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2" w:history="1">
        <w:r w:rsidR="004E68DB" w:rsidRPr="002022C0">
          <w:rPr>
            <w:rStyle w:val="Hyperlink"/>
          </w:rPr>
          <w:t>2.16.</w:t>
        </w:r>
        <w:r w:rsidR="004E68DB">
          <w:rPr>
            <w:rFonts w:asciiTheme="minorHAnsi" w:eastAsiaTheme="minorEastAsia" w:hAnsiTheme="minorHAnsi" w:cstheme="minorBidi"/>
            <w:color w:val="auto"/>
            <w:sz w:val="22"/>
            <w:szCs w:val="22"/>
          </w:rPr>
          <w:tab/>
        </w:r>
        <w:r w:rsidR="004E68DB" w:rsidRPr="002022C0">
          <w:rPr>
            <w:rStyle w:val="Hyperlink"/>
          </w:rPr>
          <w:t>Request/reply</w:t>
        </w:r>
        <w:r w:rsidR="004E68DB">
          <w:rPr>
            <w:webHidden/>
          </w:rPr>
          <w:tab/>
        </w:r>
        <w:r>
          <w:rPr>
            <w:webHidden/>
          </w:rPr>
          <w:fldChar w:fldCharType="begin"/>
        </w:r>
        <w:r w:rsidR="004E68DB">
          <w:rPr>
            <w:webHidden/>
          </w:rPr>
          <w:instrText xml:space="preserve"> PAGEREF _Toc351464312 \h </w:instrText>
        </w:r>
        <w:r>
          <w:rPr>
            <w:webHidden/>
          </w:rPr>
        </w:r>
        <w:r>
          <w:rPr>
            <w:webHidden/>
          </w:rPr>
          <w:fldChar w:fldCharType="separate"/>
        </w:r>
        <w:r w:rsidR="009749BC">
          <w:rPr>
            <w:webHidden/>
          </w:rPr>
          <w:t>25</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313" w:history="1">
        <w:r w:rsidR="004E68DB" w:rsidRPr="002022C0">
          <w:rPr>
            <w:rStyle w:val="Hyperlink"/>
          </w:rPr>
          <w:t>3.</w:t>
        </w:r>
        <w:r w:rsidR="004E68DB">
          <w:rPr>
            <w:rFonts w:asciiTheme="minorHAnsi" w:eastAsiaTheme="minorEastAsia" w:hAnsiTheme="minorHAnsi" w:cstheme="minorBidi"/>
            <w:b w:val="0"/>
            <w:color w:val="auto"/>
            <w:sz w:val="22"/>
            <w:szCs w:val="22"/>
          </w:rPr>
          <w:tab/>
        </w:r>
        <w:r w:rsidR="004E68DB" w:rsidRPr="002022C0">
          <w:rPr>
            <w:rStyle w:val="Hyperlink"/>
          </w:rPr>
          <w:t>JMS message model</w:t>
        </w:r>
        <w:r w:rsidR="004E68DB">
          <w:rPr>
            <w:webHidden/>
          </w:rPr>
          <w:tab/>
        </w:r>
        <w:r>
          <w:rPr>
            <w:webHidden/>
          </w:rPr>
          <w:fldChar w:fldCharType="begin"/>
        </w:r>
        <w:r w:rsidR="004E68DB">
          <w:rPr>
            <w:webHidden/>
          </w:rPr>
          <w:instrText xml:space="preserve"> PAGEREF _Toc351464313 \h </w:instrText>
        </w:r>
        <w:r>
          <w:rPr>
            <w:webHidden/>
          </w:rPr>
        </w:r>
        <w:r>
          <w:rPr>
            <w:webHidden/>
          </w:rPr>
          <w:fldChar w:fldCharType="separate"/>
        </w:r>
        <w:r w:rsidR="009749BC">
          <w:rPr>
            <w:webHidden/>
          </w:rPr>
          <w:t>28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4" w:history="1">
        <w:r w:rsidR="004E68DB" w:rsidRPr="002022C0">
          <w:rPr>
            <w:rStyle w:val="Hyperlink"/>
          </w:rPr>
          <w:t>3.1.</w:t>
        </w:r>
        <w:r w:rsidR="004E68DB">
          <w:rPr>
            <w:rFonts w:asciiTheme="minorHAnsi" w:eastAsiaTheme="minorEastAsia" w:hAnsiTheme="minorHAnsi" w:cstheme="minorBidi"/>
            <w:color w:val="auto"/>
            <w:sz w:val="22"/>
            <w:szCs w:val="22"/>
          </w:rPr>
          <w:tab/>
        </w:r>
        <w:r w:rsidR="004E68DB" w:rsidRPr="002022C0">
          <w:rPr>
            <w:rStyle w:val="Hyperlink"/>
          </w:rPr>
          <w:t>Background</w:t>
        </w:r>
        <w:r w:rsidR="004E68DB">
          <w:rPr>
            <w:webHidden/>
          </w:rPr>
          <w:tab/>
        </w:r>
        <w:r>
          <w:rPr>
            <w:webHidden/>
          </w:rPr>
          <w:fldChar w:fldCharType="begin"/>
        </w:r>
        <w:r w:rsidR="004E68DB">
          <w:rPr>
            <w:webHidden/>
          </w:rPr>
          <w:instrText xml:space="preserve"> PAGEREF _Toc351464314 \h </w:instrText>
        </w:r>
        <w:r>
          <w:rPr>
            <w:webHidden/>
          </w:rPr>
        </w:r>
        <w:r>
          <w:rPr>
            <w:webHidden/>
          </w:rPr>
          <w:fldChar w:fldCharType="separate"/>
        </w:r>
        <w:r w:rsidR="009749BC">
          <w:rPr>
            <w:webHidden/>
          </w:rPr>
          <w:t>28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5" w:history="1">
        <w:r w:rsidR="004E68DB" w:rsidRPr="002022C0">
          <w:rPr>
            <w:rStyle w:val="Hyperlink"/>
            <w:iCs/>
          </w:rPr>
          <w:t>3.2.</w:t>
        </w:r>
        <w:r w:rsidR="004E68DB">
          <w:rPr>
            <w:rFonts w:asciiTheme="minorHAnsi" w:eastAsiaTheme="minorEastAsia" w:hAnsiTheme="minorHAnsi" w:cstheme="minorBidi"/>
            <w:color w:val="auto"/>
            <w:sz w:val="22"/>
            <w:szCs w:val="22"/>
          </w:rPr>
          <w:tab/>
        </w:r>
        <w:r w:rsidR="004E68DB" w:rsidRPr="002022C0">
          <w:rPr>
            <w:rStyle w:val="Hyperlink"/>
          </w:rPr>
          <w:t>Goals</w:t>
        </w:r>
        <w:r w:rsidR="004E68DB">
          <w:rPr>
            <w:webHidden/>
          </w:rPr>
          <w:tab/>
        </w:r>
        <w:r>
          <w:rPr>
            <w:webHidden/>
          </w:rPr>
          <w:fldChar w:fldCharType="begin"/>
        </w:r>
        <w:r w:rsidR="004E68DB">
          <w:rPr>
            <w:webHidden/>
          </w:rPr>
          <w:instrText xml:space="preserve"> PAGEREF _Toc351464315 \h </w:instrText>
        </w:r>
        <w:r>
          <w:rPr>
            <w:webHidden/>
          </w:rPr>
        </w:r>
        <w:r>
          <w:rPr>
            <w:webHidden/>
          </w:rPr>
          <w:fldChar w:fldCharType="separate"/>
        </w:r>
        <w:r w:rsidR="009749BC">
          <w:rPr>
            <w:webHidden/>
          </w:rPr>
          <w:t>28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6" w:history="1">
        <w:r w:rsidR="004E68DB" w:rsidRPr="002022C0">
          <w:rPr>
            <w:rStyle w:val="Hyperlink"/>
            <w:iCs/>
          </w:rPr>
          <w:t>3.3.</w:t>
        </w:r>
        <w:r w:rsidR="004E68DB">
          <w:rPr>
            <w:rFonts w:asciiTheme="minorHAnsi" w:eastAsiaTheme="minorEastAsia" w:hAnsiTheme="minorHAnsi" w:cstheme="minorBidi"/>
            <w:color w:val="auto"/>
            <w:sz w:val="22"/>
            <w:szCs w:val="22"/>
          </w:rPr>
          <w:tab/>
        </w:r>
        <w:r w:rsidR="004E68DB" w:rsidRPr="002022C0">
          <w:rPr>
            <w:rStyle w:val="Hyperlink"/>
          </w:rPr>
          <w:t>JMS messages</w:t>
        </w:r>
        <w:r w:rsidR="004E68DB">
          <w:rPr>
            <w:webHidden/>
          </w:rPr>
          <w:tab/>
        </w:r>
        <w:r>
          <w:rPr>
            <w:webHidden/>
          </w:rPr>
          <w:fldChar w:fldCharType="begin"/>
        </w:r>
        <w:r w:rsidR="004E68DB">
          <w:rPr>
            <w:webHidden/>
          </w:rPr>
          <w:instrText xml:space="preserve"> PAGEREF _Toc351464316 \h </w:instrText>
        </w:r>
        <w:r>
          <w:rPr>
            <w:webHidden/>
          </w:rPr>
        </w:r>
        <w:r>
          <w:rPr>
            <w:webHidden/>
          </w:rPr>
          <w:fldChar w:fldCharType="separate"/>
        </w:r>
        <w:r w:rsidR="009749BC">
          <w:rPr>
            <w:webHidden/>
          </w:rPr>
          <w:t>28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17" w:history="1">
        <w:r w:rsidR="004E68DB" w:rsidRPr="002022C0">
          <w:rPr>
            <w:rStyle w:val="Hyperlink"/>
            <w:iCs/>
          </w:rPr>
          <w:t>3.4.</w:t>
        </w:r>
        <w:r w:rsidR="004E68DB">
          <w:rPr>
            <w:rFonts w:asciiTheme="minorHAnsi" w:eastAsiaTheme="minorEastAsia" w:hAnsiTheme="minorHAnsi" w:cstheme="minorBidi"/>
            <w:color w:val="auto"/>
            <w:sz w:val="22"/>
            <w:szCs w:val="22"/>
          </w:rPr>
          <w:tab/>
        </w:r>
        <w:r w:rsidR="004E68DB" w:rsidRPr="002022C0">
          <w:rPr>
            <w:rStyle w:val="Hyperlink"/>
          </w:rPr>
          <w:t>Message header fields</w:t>
        </w:r>
        <w:r w:rsidR="004E68DB">
          <w:rPr>
            <w:webHidden/>
          </w:rPr>
          <w:tab/>
        </w:r>
        <w:r>
          <w:rPr>
            <w:webHidden/>
          </w:rPr>
          <w:fldChar w:fldCharType="begin"/>
        </w:r>
        <w:r w:rsidR="004E68DB">
          <w:rPr>
            <w:webHidden/>
          </w:rPr>
          <w:instrText xml:space="preserve"> PAGEREF _Toc351464317 \h </w:instrText>
        </w:r>
        <w:r>
          <w:rPr>
            <w:webHidden/>
          </w:rPr>
        </w:r>
        <w:r>
          <w:rPr>
            <w:webHidden/>
          </w:rPr>
          <w:fldChar w:fldCharType="separate"/>
        </w:r>
        <w:r w:rsidR="009749BC">
          <w:rPr>
            <w:webHidden/>
          </w:rPr>
          <w:t>29</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18" w:history="1">
        <w:r w:rsidR="004E68DB" w:rsidRPr="002022C0">
          <w:rPr>
            <w:rStyle w:val="Hyperlink"/>
            <w:noProof/>
          </w:rPr>
          <w:t>3.4.1.</w:t>
        </w:r>
        <w:r w:rsidR="004E68DB">
          <w:rPr>
            <w:rFonts w:asciiTheme="minorHAnsi" w:eastAsiaTheme="minorEastAsia" w:hAnsiTheme="minorHAnsi" w:cstheme="minorBidi"/>
            <w:noProof/>
            <w:color w:val="auto"/>
            <w:sz w:val="22"/>
            <w:szCs w:val="22"/>
          </w:rPr>
          <w:tab/>
        </w:r>
        <w:r w:rsidR="004E68DB" w:rsidRPr="002022C0">
          <w:rPr>
            <w:rStyle w:val="Hyperlink"/>
            <w:noProof/>
          </w:rPr>
          <w:t>JMSDestination</w:t>
        </w:r>
        <w:r w:rsidR="004E68DB">
          <w:rPr>
            <w:noProof/>
            <w:webHidden/>
          </w:rPr>
          <w:tab/>
        </w:r>
        <w:r>
          <w:rPr>
            <w:noProof/>
            <w:webHidden/>
          </w:rPr>
          <w:fldChar w:fldCharType="begin"/>
        </w:r>
        <w:r w:rsidR="004E68DB">
          <w:rPr>
            <w:noProof/>
            <w:webHidden/>
          </w:rPr>
          <w:instrText xml:space="preserve"> PAGEREF _Toc351464318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19" w:history="1">
        <w:r w:rsidR="004E68DB" w:rsidRPr="002022C0">
          <w:rPr>
            <w:rStyle w:val="Hyperlink"/>
            <w:iCs/>
            <w:noProof/>
          </w:rPr>
          <w:t>3.4.2.</w:t>
        </w:r>
        <w:r w:rsidR="004E68DB">
          <w:rPr>
            <w:rFonts w:asciiTheme="minorHAnsi" w:eastAsiaTheme="minorEastAsia" w:hAnsiTheme="minorHAnsi" w:cstheme="minorBidi"/>
            <w:noProof/>
            <w:color w:val="auto"/>
            <w:sz w:val="22"/>
            <w:szCs w:val="22"/>
          </w:rPr>
          <w:tab/>
        </w:r>
        <w:r w:rsidR="004E68DB" w:rsidRPr="002022C0">
          <w:rPr>
            <w:rStyle w:val="Hyperlink"/>
            <w:noProof/>
          </w:rPr>
          <w:t>JMSDeliveryMode</w:t>
        </w:r>
        <w:r w:rsidR="004E68DB">
          <w:rPr>
            <w:noProof/>
            <w:webHidden/>
          </w:rPr>
          <w:tab/>
        </w:r>
        <w:r>
          <w:rPr>
            <w:noProof/>
            <w:webHidden/>
          </w:rPr>
          <w:fldChar w:fldCharType="begin"/>
        </w:r>
        <w:r w:rsidR="004E68DB">
          <w:rPr>
            <w:noProof/>
            <w:webHidden/>
          </w:rPr>
          <w:instrText xml:space="preserve"> PAGEREF _Toc351464319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0" w:history="1">
        <w:r w:rsidR="004E68DB" w:rsidRPr="002022C0">
          <w:rPr>
            <w:rStyle w:val="Hyperlink"/>
            <w:iCs/>
            <w:noProof/>
          </w:rPr>
          <w:t>3.4.3.</w:t>
        </w:r>
        <w:r w:rsidR="004E68DB">
          <w:rPr>
            <w:rFonts w:asciiTheme="minorHAnsi" w:eastAsiaTheme="minorEastAsia" w:hAnsiTheme="minorHAnsi" w:cstheme="minorBidi"/>
            <w:noProof/>
            <w:color w:val="auto"/>
            <w:sz w:val="22"/>
            <w:szCs w:val="22"/>
          </w:rPr>
          <w:tab/>
        </w:r>
        <w:r w:rsidR="004E68DB" w:rsidRPr="002022C0">
          <w:rPr>
            <w:rStyle w:val="Hyperlink"/>
            <w:noProof/>
          </w:rPr>
          <w:t>JMSMessageID</w:t>
        </w:r>
        <w:r w:rsidR="004E68DB">
          <w:rPr>
            <w:noProof/>
            <w:webHidden/>
          </w:rPr>
          <w:tab/>
        </w:r>
        <w:r>
          <w:rPr>
            <w:noProof/>
            <w:webHidden/>
          </w:rPr>
          <w:fldChar w:fldCharType="begin"/>
        </w:r>
        <w:r w:rsidR="004E68DB">
          <w:rPr>
            <w:noProof/>
            <w:webHidden/>
          </w:rPr>
          <w:instrText xml:space="preserve"> PAGEREF _Toc351464320 \h </w:instrText>
        </w:r>
        <w:r>
          <w:rPr>
            <w:noProof/>
            <w:webHidden/>
          </w:rPr>
        </w:r>
        <w:r>
          <w:rPr>
            <w:noProof/>
            <w:webHidden/>
          </w:rPr>
          <w:fldChar w:fldCharType="separate"/>
        </w:r>
        <w:r w:rsidR="009749BC">
          <w:rPr>
            <w:noProof/>
            <w:webHidden/>
          </w:rPr>
          <w:t>29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1" w:history="1">
        <w:r w:rsidR="004E68DB" w:rsidRPr="002022C0">
          <w:rPr>
            <w:rStyle w:val="Hyperlink"/>
            <w:iCs/>
            <w:noProof/>
          </w:rPr>
          <w:t>3.4.4.</w:t>
        </w:r>
        <w:r w:rsidR="004E68DB">
          <w:rPr>
            <w:rFonts w:asciiTheme="minorHAnsi" w:eastAsiaTheme="minorEastAsia" w:hAnsiTheme="minorHAnsi" w:cstheme="minorBidi"/>
            <w:noProof/>
            <w:color w:val="auto"/>
            <w:sz w:val="22"/>
            <w:szCs w:val="22"/>
          </w:rPr>
          <w:tab/>
        </w:r>
        <w:r w:rsidR="004E68DB" w:rsidRPr="002022C0">
          <w:rPr>
            <w:rStyle w:val="Hyperlink"/>
            <w:noProof/>
          </w:rPr>
          <w:t>JMSTimestamp</w:t>
        </w:r>
        <w:r w:rsidR="004E68DB">
          <w:rPr>
            <w:noProof/>
            <w:webHidden/>
          </w:rPr>
          <w:tab/>
        </w:r>
        <w:r>
          <w:rPr>
            <w:noProof/>
            <w:webHidden/>
          </w:rPr>
          <w:fldChar w:fldCharType="begin"/>
        </w:r>
        <w:r w:rsidR="004E68DB">
          <w:rPr>
            <w:noProof/>
            <w:webHidden/>
          </w:rPr>
          <w:instrText xml:space="preserve"> PAGEREF _Toc351464321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2" w:history="1">
        <w:r w:rsidR="004E68DB" w:rsidRPr="002022C0">
          <w:rPr>
            <w:rStyle w:val="Hyperlink"/>
            <w:iCs/>
            <w:noProof/>
          </w:rPr>
          <w:t>3.4.5.</w:t>
        </w:r>
        <w:r w:rsidR="004E68DB">
          <w:rPr>
            <w:rFonts w:asciiTheme="minorHAnsi" w:eastAsiaTheme="minorEastAsia" w:hAnsiTheme="minorHAnsi" w:cstheme="minorBidi"/>
            <w:noProof/>
            <w:color w:val="auto"/>
            <w:sz w:val="22"/>
            <w:szCs w:val="22"/>
          </w:rPr>
          <w:tab/>
        </w:r>
        <w:r w:rsidR="004E68DB" w:rsidRPr="002022C0">
          <w:rPr>
            <w:rStyle w:val="Hyperlink"/>
            <w:noProof/>
          </w:rPr>
          <w:t>JMSCorrelationID</w:t>
        </w:r>
        <w:r w:rsidR="004E68DB">
          <w:rPr>
            <w:noProof/>
            <w:webHidden/>
          </w:rPr>
          <w:tab/>
        </w:r>
        <w:r>
          <w:rPr>
            <w:noProof/>
            <w:webHidden/>
          </w:rPr>
          <w:fldChar w:fldCharType="begin"/>
        </w:r>
        <w:r w:rsidR="004E68DB">
          <w:rPr>
            <w:noProof/>
            <w:webHidden/>
          </w:rPr>
          <w:instrText xml:space="preserve"> PAGEREF _Toc351464322 \h </w:instrText>
        </w:r>
        <w:r>
          <w:rPr>
            <w:noProof/>
            <w:webHidden/>
          </w:rPr>
        </w:r>
        <w:r>
          <w:rPr>
            <w:noProof/>
            <w:webHidden/>
          </w:rPr>
          <w:fldChar w:fldCharType="separate"/>
        </w:r>
        <w:r w:rsidR="009749BC">
          <w:rPr>
            <w:noProof/>
            <w:webHidden/>
          </w:rPr>
          <w:t>30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3" w:history="1">
        <w:r w:rsidR="004E68DB" w:rsidRPr="002022C0">
          <w:rPr>
            <w:rStyle w:val="Hyperlink"/>
            <w:iCs/>
            <w:noProof/>
          </w:rPr>
          <w:t>3.4.6.</w:t>
        </w:r>
        <w:r w:rsidR="004E68DB">
          <w:rPr>
            <w:rFonts w:asciiTheme="minorHAnsi" w:eastAsiaTheme="minorEastAsia" w:hAnsiTheme="minorHAnsi" w:cstheme="minorBidi"/>
            <w:noProof/>
            <w:color w:val="auto"/>
            <w:sz w:val="22"/>
            <w:szCs w:val="22"/>
          </w:rPr>
          <w:tab/>
        </w:r>
        <w:r w:rsidR="004E68DB" w:rsidRPr="002022C0">
          <w:rPr>
            <w:rStyle w:val="Hyperlink"/>
            <w:noProof/>
          </w:rPr>
          <w:t>JMSReplyTo</w:t>
        </w:r>
        <w:r w:rsidR="004E68DB">
          <w:rPr>
            <w:noProof/>
            <w:webHidden/>
          </w:rPr>
          <w:tab/>
        </w:r>
        <w:r>
          <w:rPr>
            <w:noProof/>
            <w:webHidden/>
          </w:rPr>
          <w:fldChar w:fldCharType="begin"/>
        </w:r>
        <w:r w:rsidR="004E68DB">
          <w:rPr>
            <w:noProof/>
            <w:webHidden/>
          </w:rPr>
          <w:instrText xml:space="preserve"> PAGEREF _Toc351464323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4" w:history="1">
        <w:r w:rsidR="004E68DB" w:rsidRPr="002022C0">
          <w:rPr>
            <w:rStyle w:val="Hyperlink"/>
            <w:iCs/>
            <w:noProof/>
          </w:rPr>
          <w:t>3.4.7.</w:t>
        </w:r>
        <w:r w:rsidR="004E68DB">
          <w:rPr>
            <w:rFonts w:asciiTheme="minorHAnsi" w:eastAsiaTheme="minorEastAsia" w:hAnsiTheme="minorHAnsi" w:cstheme="minorBidi"/>
            <w:noProof/>
            <w:color w:val="auto"/>
            <w:sz w:val="22"/>
            <w:szCs w:val="22"/>
          </w:rPr>
          <w:tab/>
        </w:r>
        <w:r w:rsidR="004E68DB" w:rsidRPr="002022C0">
          <w:rPr>
            <w:rStyle w:val="Hyperlink"/>
            <w:noProof/>
          </w:rPr>
          <w:t>JMSRedelivered</w:t>
        </w:r>
        <w:r w:rsidR="004E68DB">
          <w:rPr>
            <w:noProof/>
            <w:webHidden/>
          </w:rPr>
          <w:tab/>
        </w:r>
        <w:r>
          <w:rPr>
            <w:noProof/>
            <w:webHidden/>
          </w:rPr>
          <w:fldChar w:fldCharType="begin"/>
        </w:r>
        <w:r w:rsidR="004E68DB">
          <w:rPr>
            <w:noProof/>
            <w:webHidden/>
          </w:rPr>
          <w:instrText xml:space="preserve"> PAGEREF _Toc351464324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5" w:history="1">
        <w:r w:rsidR="004E68DB" w:rsidRPr="002022C0">
          <w:rPr>
            <w:rStyle w:val="Hyperlink"/>
            <w:iCs/>
            <w:noProof/>
          </w:rPr>
          <w:t>3.4.8.</w:t>
        </w:r>
        <w:r w:rsidR="004E68DB">
          <w:rPr>
            <w:rFonts w:asciiTheme="minorHAnsi" w:eastAsiaTheme="minorEastAsia" w:hAnsiTheme="minorHAnsi" w:cstheme="minorBidi"/>
            <w:noProof/>
            <w:color w:val="auto"/>
            <w:sz w:val="22"/>
            <w:szCs w:val="22"/>
          </w:rPr>
          <w:tab/>
        </w:r>
        <w:r w:rsidR="004E68DB" w:rsidRPr="002022C0">
          <w:rPr>
            <w:rStyle w:val="Hyperlink"/>
            <w:noProof/>
          </w:rPr>
          <w:t>JMSType</w:t>
        </w:r>
        <w:r w:rsidR="004E68DB">
          <w:rPr>
            <w:noProof/>
            <w:webHidden/>
          </w:rPr>
          <w:tab/>
        </w:r>
        <w:r>
          <w:rPr>
            <w:noProof/>
            <w:webHidden/>
          </w:rPr>
          <w:fldChar w:fldCharType="begin"/>
        </w:r>
        <w:r w:rsidR="004E68DB">
          <w:rPr>
            <w:noProof/>
            <w:webHidden/>
          </w:rPr>
          <w:instrText xml:space="preserve"> PAGEREF _Toc351464325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6" w:history="1">
        <w:r w:rsidR="004E68DB" w:rsidRPr="002022C0">
          <w:rPr>
            <w:rStyle w:val="Hyperlink"/>
            <w:iCs/>
            <w:noProof/>
          </w:rPr>
          <w:t>3.4.9.</w:t>
        </w:r>
        <w:r w:rsidR="004E68DB">
          <w:rPr>
            <w:rFonts w:asciiTheme="minorHAnsi" w:eastAsiaTheme="minorEastAsia" w:hAnsiTheme="minorHAnsi" w:cstheme="minorBidi"/>
            <w:noProof/>
            <w:color w:val="auto"/>
            <w:sz w:val="22"/>
            <w:szCs w:val="22"/>
          </w:rPr>
          <w:tab/>
        </w:r>
        <w:r w:rsidR="004E68DB" w:rsidRPr="002022C0">
          <w:rPr>
            <w:rStyle w:val="Hyperlink"/>
            <w:noProof/>
          </w:rPr>
          <w:t>JMSExpiration</w:t>
        </w:r>
        <w:r w:rsidR="004E68DB">
          <w:rPr>
            <w:noProof/>
            <w:webHidden/>
          </w:rPr>
          <w:tab/>
        </w:r>
        <w:r>
          <w:rPr>
            <w:noProof/>
            <w:webHidden/>
          </w:rPr>
          <w:fldChar w:fldCharType="begin"/>
        </w:r>
        <w:r w:rsidR="004E68DB">
          <w:rPr>
            <w:noProof/>
            <w:webHidden/>
          </w:rPr>
          <w:instrText xml:space="preserve"> PAGEREF _Toc351464326 \h </w:instrText>
        </w:r>
        <w:r>
          <w:rPr>
            <w:noProof/>
            <w:webHidden/>
          </w:rPr>
        </w:r>
        <w:r>
          <w:rPr>
            <w:noProof/>
            <w:webHidden/>
          </w:rPr>
          <w:fldChar w:fldCharType="separate"/>
        </w:r>
        <w:r w:rsidR="009749BC">
          <w:rPr>
            <w:noProof/>
            <w:webHidden/>
          </w:rPr>
          <w:t>31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7" w:history="1">
        <w:r w:rsidR="004E68DB" w:rsidRPr="002022C0">
          <w:rPr>
            <w:rStyle w:val="Hyperlink"/>
            <w:iCs/>
            <w:noProof/>
          </w:rPr>
          <w:t>3.4.10.</w:t>
        </w:r>
        <w:r w:rsidR="004E68DB">
          <w:rPr>
            <w:rFonts w:asciiTheme="minorHAnsi" w:eastAsiaTheme="minorEastAsia" w:hAnsiTheme="minorHAnsi" w:cstheme="minorBidi"/>
            <w:noProof/>
            <w:color w:val="auto"/>
            <w:sz w:val="22"/>
            <w:szCs w:val="22"/>
          </w:rPr>
          <w:tab/>
        </w:r>
        <w:r w:rsidR="004E68DB" w:rsidRPr="002022C0">
          <w:rPr>
            <w:rStyle w:val="Hyperlink"/>
            <w:noProof/>
          </w:rPr>
          <w:t>JMSPriority</w:t>
        </w:r>
        <w:r w:rsidR="004E68DB">
          <w:rPr>
            <w:noProof/>
            <w:webHidden/>
          </w:rPr>
          <w:tab/>
        </w:r>
        <w:r>
          <w:rPr>
            <w:noProof/>
            <w:webHidden/>
          </w:rPr>
          <w:fldChar w:fldCharType="begin"/>
        </w:r>
        <w:r w:rsidR="004E68DB">
          <w:rPr>
            <w:noProof/>
            <w:webHidden/>
          </w:rPr>
          <w:instrText xml:space="preserve"> PAGEREF _Toc351464327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8" w:history="1">
        <w:r w:rsidR="004E68DB" w:rsidRPr="002022C0">
          <w:rPr>
            <w:rStyle w:val="Hyperlink"/>
            <w:noProof/>
          </w:rPr>
          <w:t>3.4.11.</w:t>
        </w:r>
        <w:r w:rsidR="004E68DB">
          <w:rPr>
            <w:rFonts w:asciiTheme="minorHAnsi" w:eastAsiaTheme="minorEastAsia" w:hAnsiTheme="minorHAnsi" w:cstheme="minorBidi"/>
            <w:noProof/>
            <w:color w:val="auto"/>
            <w:sz w:val="22"/>
            <w:szCs w:val="22"/>
          </w:rPr>
          <w:tab/>
        </w:r>
        <w:r w:rsidR="004E68DB" w:rsidRPr="002022C0">
          <w:rPr>
            <w:rStyle w:val="Hyperlink"/>
            <w:noProof/>
          </w:rPr>
          <w:t>How message header values are set</w:t>
        </w:r>
        <w:r w:rsidR="004E68DB">
          <w:rPr>
            <w:noProof/>
            <w:webHidden/>
          </w:rPr>
          <w:tab/>
        </w:r>
        <w:r>
          <w:rPr>
            <w:noProof/>
            <w:webHidden/>
          </w:rPr>
          <w:fldChar w:fldCharType="begin"/>
        </w:r>
        <w:r w:rsidR="004E68DB">
          <w:rPr>
            <w:noProof/>
            <w:webHidden/>
          </w:rPr>
          <w:instrText xml:space="preserve"> PAGEREF _Toc351464328 \h </w:instrText>
        </w:r>
        <w:r>
          <w:rPr>
            <w:noProof/>
            <w:webHidden/>
          </w:rPr>
        </w:r>
        <w:r>
          <w:rPr>
            <w:noProof/>
            <w:webHidden/>
          </w:rPr>
          <w:fldChar w:fldCharType="separate"/>
        </w:r>
        <w:r w:rsidR="009749BC">
          <w:rPr>
            <w:noProof/>
            <w:webHidden/>
          </w:rPr>
          <w:t>32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29" w:history="1">
        <w:r w:rsidR="004E68DB" w:rsidRPr="002022C0">
          <w:rPr>
            <w:rStyle w:val="Hyperlink"/>
            <w:iCs/>
            <w:noProof/>
          </w:rPr>
          <w:t>3.4.12.</w:t>
        </w:r>
        <w:r w:rsidR="004E68DB">
          <w:rPr>
            <w:rFonts w:asciiTheme="minorHAnsi" w:eastAsiaTheme="minorEastAsia" w:hAnsiTheme="minorHAnsi" w:cstheme="minorBidi"/>
            <w:noProof/>
            <w:color w:val="auto"/>
            <w:sz w:val="22"/>
            <w:szCs w:val="22"/>
          </w:rPr>
          <w:tab/>
        </w:r>
        <w:r w:rsidR="004E68DB" w:rsidRPr="002022C0">
          <w:rPr>
            <w:rStyle w:val="Hyperlink"/>
            <w:noProof/>
          </w:rPr>
          <w:t>Overriding message header fields</w:t>
        </w:r>
        <w:r w:rsidR="004E68DB">
          <w:rPr>
            <w:noProof/>
            <w:webHidden/>
          </w:rPr>
          <w:tab/>
        </w:r>
        <w:r>
          <w:rPr>
            <w:noProof/>
            <w:webHidden/>
          </w:rPr>
          <w:fldChar w:fldCharType="begin"/>
        </w:r>
        <w:r w:rsidR="004E68DB">
          <w:rPr>
            <w:noProof/>
            <w:webHidden/>
          </w:rPr>
          <w:instrText xml:space="preserve"> PAGEREF _Toc351464329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0" w:history="1">
        <w:r w:rsidR="004E68DB" w:rsidRPr="002022C0">
          <w:rPr>
            <w:rStyle w:val="Hyperlink"/>
            <w:noProof/>
          </w:rPr>
          <w:t>3.4.13.</w:t>
        </w:r>
        <w:r w:rsidR="004E68DB">
          <w:rPr>
            <w:rFonts w:asciiTheme="minorHAnsi" w:eastAsiaTheme="minorEastAsia" w:hAnsiTheme="minorHAnsi" w:cstheme="minorBidi"/>
            <w:noProof/>
            <w:color w:val="auto"/>
            <w:sz w:val="22"/>
            <w:szCs w:val="22"/>
          </w:rPr>
          <w:tab/>
        </w:r>
        <w:r w:rsidR="004E68DB" w:rsidRPr="002022C0">
          <w:rPr>
            <w:rStyle w:val="Hyperlink"/>
            <w:noProof/>
          </w:rPr>
          <w:t>JMSDeliveryTime</w:t>
        </w:r>
        <w:r w:rsidR="004E68DB">
          <w:rPr>
            <w:noProof/>
            <w:webHidden/>
          </w:rPr>
          <w:tab/>
        </w:r>
        <w:r>
          <w:rPr>
            <w:noProof/>
            <w:webHidden/>
          </w:rPr>
          <w:fldChar w:fldCharType="begin"/>
        </w:r>
        <w:r w:rsidR="004E68DB">
          <w:rPr>
            <w:noProof/>
            <w:webHidden/>
          </w:rPr>
          <w:instrText xml:space="preserve"> PAGEREF _Toc351464330 \h </w:instrText>
        </w:r>
        <w:r>
          <w:rPr>
            <w:noProof/>
            <w:webHidden/>
          </w:rPr>
        </w:r>
        <w:r>
          <w:rPr>
            <w:noProof/>
            <w:webHidden/>
          </w:rPr>
          <w:fldChar w:fldCharType="separate"/>
        </w:r>
        <w:r w:rsidR="009749BC">
          <w:rPr>
            <w:noProof/>
            <w:webHidden/>
          </w:rPr>
          <w:t>33</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31" w:history="1">
        <w:r w:rsidR="004E68DB" w:rsidRPr="002022C0">
          <w:rPr>
            <w:rStyle w:val="Hyperlink"/>
          </w:rPr>
          <w:t>3.5.</w:t>
        </w:r>
        <w:r w:rsidR="004E68DB">
          <w:rPr>
            <w:rFonts w:asciiTheme="minorHAnsi" w:eastAsiaTheme="minorEastAsia" w:hAnsiTheme="minorHAnsi" w:cstheme="minorBidi"/>
            <w:color w:val="auto"/>
            <w:sz w:val="22"/>
            <w:szCs w:val="22"/>
          </w:rPr>
          <w:tab/>
        </w:r>
        <w:r w:rsidR="004E68DB" w:rsidRPr="002022C0">
          <w:rPr>
            <w:rStyle w:val="Hyperlink"/>
          </w:rPr>
          <w:t>Message properties</w:t>
        </w:r>
        <w:r w:rsidR="004E68DB">
          <w:rPr>
            <w:webHidden/>
          </w:rPr>
          <w:tab/>
        </w:r>
        <w:r>
          <w:rPr>
            <w:webHidden/>
          </w:rPr>
          <w:fldChar w:fldCharType="begin"/>
        </w:r>
        <w:r w:rsidR="004E68DB">
          <w:rPr>
            <w:webHidden/>
          </w:rPr>
          <w:instrText xml:space="preserve"> PAGEREF _Toc351464331 \h </w:instrText>
        </w:r>
        <w:r>
          <w:rPr>
            <w:webHidden/>
          </w:rPr>
        </w:r>
        <w:r>
          <w:rPr>
            <w:webHidden/>
          </w:rPr>
          <w:fldChar w:fldCharType="separate"/>
        </w:r>
        <w:r w:rsidR="009749BC">
          <w:rPr>
            <w:webHidden/>
          </w:rPr>
          <w:t>34</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2" w:history="1">
        <w:r w:rsidR="004E68DB" w:rsidRPr="002022C0">
          <w:rPr>
            <w:rStyle w:val="Hyperlink"/>
            <w:noProof/>
          </w:rPr>
          <w:t>3.5.1.</w:t>
        </w:r>
        <w:r w:rsidR="004E68DB">
          <w:rPr>
            <w:rFonts w:asciiTheme="minorHAnsi" w:eastAsiaTheme="minorEastAsia" w:hAnsiTheme="minorHAnsi" w:cstheme="minorBidi"/>
            <w:noProof/>
            <w:color w:val="auto"/>
            <w:sz w:val="22"/>
            <w:szCs w:val="22"/>
          </w:rPr>
          <w:tab/>
        </w:r>
        <w:r w:rsidR="004E68DB" w:rsidRPr="002022C0">
          <w:rPr>
            <w:rStyle w:val="Hyperlink"/>
            <w:noProof/>
          </w:rPr>
          <w:t>Property names</w:t>
        </w:r>
        <w:r w:rsidR="004E68DB">
          <w:rPr>
            <w:noProof/>
            <w:webHidden/>
          </w:rPr>
          <w:tab/>
        </w:r>
        <w:r>
          <w:rPr>
            <w:noProof/>
            <w:webHidden/>
          </w:rPr>
          <w:fldChar w:fldCharType="begin"/>
        </w:r>
        <w:r w:rsidR="004E68DB">
          <w:rPr>
            <w:noProof/>
            <w:webHidden/>
          </w:rPr>
          <w:instrText xml:space="preserve"> PAGEREF _Toc351464332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3" w:history="1">
        <w:r w:rsidR="004E68DB" w:rsidRPr="002022C0">
          <w:rPr>
            <w:rStyle w:val="Hyperlink"/>
            <w:iCs/>
            <w:noProof/>
          </w:rPr>
          <w:t>3.5.2.</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w:t>
        </w:r>
        <w:r w:rsidR="004E68DB">
          <w:rPr>
            <w:noProof/>
            <w:webHidden/>
          </w:rPr>
          <w:tab/>
        </w:r>
        <w:r>
          <w:rPr>
            <w:noProof/>
            <w:webHidden/>
          </w:rPr>
          <w:fldChar w:fldCharType="begin"/>
        </w:r>
        <w:r w:rsidR="004E68DB">
          <w:rPr>
            <w:noProof/>
            <w:webHidden/>
          </w:rPr>
          <w:instrText xml:space="preserve"> PAGEREF _Toc351464333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4" w:history="1">
        <w:r w:rsidR="004E68DB" w:rsidRPr="002022C0">
          <w:rPr>
            <w:rStyle w:val="Hyperlink"/>
            <w:iCs/>
            <w:noProof/>
          </w:rPr>
          <w:t>3.5.3.</w:t>
        </w:r>
        <w:r w:rsidR="004E68DB">
          <w:rPr>
            <w:rFonts w:asciiTheme="minorHAnsi" w:eastAsiaTheme="minorEastAsia" w:hAnsiTheme="minorHAnsi" w:cstheme="minorBidi"/>
            <w:noProof/>
            <w:color w:val="auto"/>
            <w:sz w:val="22"/>
            <w:szCs w:val="22"/>
          </w:rPr>
          <w:tab/>
        </w:r>
        <w:r w:rsidR="004E68DB" w:rsidRPr="002022C0">
          <w:rPr>
            <w:rStyle w:val="Hyperlink"/>
            <w:noProof/>
          </w:rPr>
          <w:t>Using properties</w:t>
        </w:r>
        <w:r w:rsidR="004E68DB">
          <w:rPr>
            <w:noProof/>
            <w:webHidden/>
          </w:rPr>
          <w:tab/>
        </w:r>
        <w:r>
          <w:rPr>
            <w:noProof/>
            <w:webHidden/>
          </w:rPr>
          <w:fldChar w:fldCharType="begin"/>
        </w:r>
        <w:r w:rsidR="004E68DB">
          <w:rPr>
            <w:noProof/>
            <w:webHidden/>
          </w:rPr>
          <w:instrText xml:space="preserve"> PAGEREF _Toc351464334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5" w:history="1">
        <w:r w:rsidR="004E68DB" w:rsidRPr="002022C0">
          <w:rPr>
            <w:rStyle w:val="Hyperlink"/>
            <w:iCs/>
            <w:noProof/>
          </w:rPr>
          <w:t>3.5.4.</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 conversion</w:t>
        </w:r>
        <w:r w:rsidR="004E68DB">
          <w:rPr>
            <w:noProof/>
            <w:webHidden/>
          </w:rPr>
          <w:tab/>
        </w:r>
        <w:r>
          <w:rPr>
            <w:noProof/>
            <w:webHidden/>
          </w:rPr>
          <w:fldChar w:fldCharType="begin"/>
        </w:r>
        <w:r w:rsidR="004E68DB">
          <w:rPr>
            <w:noProof/>
            <w:webHidden/>
          </w:rPr>
          <w:instrText xml:space="preserve"> PAGEREF _Toc351464335 \h </w:instrText>
        </w:r>
        <w:r>
          <w:rPr>
            <w:noProof/>
            <w:webHidden/>
          </w:rPr>
        </w:r>
        <w:r>
          <w:rPr>
            <w:noProof/>
            <w:webHidden/>
          </w:rPr>
          <w:fldChar w:fldCharType="separate"/>
        </w:r>
        <w:r w:rsidR="009749BC">
          <w:rPr>
            <w:noProof/>
            <w:webHidden/>
          </w:rPr>
          <w:t>34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6" w:history="1">
        <w:r w:rsidR="004E68DB" w:rsidRPr="002022C0">
          <w:rPr>
            <w:rStyle w:val="Hyperlink"/>
            <w:iCs/>
            <w:noProof/>
          </w:rPr>
          <w:t>3.5.5.</w:t>
        </w:r>
        <w:r w:rsidR="004E68DB">
          <w:rPr>
            <w:rFonts w:asciiTheme="minorHAnsi" w:eastAsiaTheme="minorEastAsia" w:hAnsiTheme="minorHAnsi" w:cstheme="minorBidi"/>
            <w:noProof/>
            <w:color w:val="auto"/>
            <w:sz w:val="22"/>
            <w:szCs w:val="22"/>
          </w:rPr>
          <w:tab/>
        </w:r>
        <w:r w:rsidR="004E68DB" w:rsidRPr="002022C0">
          <w:rPr>
            <w:rStyle w:val="Hyperlink"/>
            <w:noProof/>
          </w:rPr>
          <w:t>Property values as objects</w:t>
        </w:r>
        <w:r w:rsidR="004E68DB">
          <w:rPr>
            <w:noProof/>
            <w:webHidden/>
          </w:rPr>
          <w:tab/>
        </w:r>
        <w:r>
          <w:rPr>
            <w:noProof/>
            <w:webHidden/>
          </w:rPr>
          <w:fldChar w:fldCharType="begin"/>
        </w:r>
        <w:r w:rsidR="004E68DB">
          <w:rPr>
            <w:noProof/>
            <w:webHidden/>
          </w:rPr>
          <w:instrText xml:space="preserve"> PAGEREF _Toc351464336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7" w:history="1">
        <w:r w:rsidR="004E68DB" w:rsidRPr="002022C0">
          <w:rPr>
            <w:rStyle w:val="Hyperlink"/>
            <w:iCs/>
            <w:noProof/>
          </w:rPr>
          <w:t>3.5.6.</w:t>
        </w:r>
        <w:r w:rsidR="004E68DB">
          <w:rPr>
            <w:rFonts w:asciiTheme="minorHAnsi" w:eastAsiaTheme="minorEastAsia" w:hAnsiTheme="minorHAnsi" w:cstheme="minorBidi"/>
            <w:noProof/>
            <w:color w:val="auto"/>
            <w:sz w:val="22"/>
            <w:szCs w:val="22"/>
          </w:rPr>
          <w:tab/>
        </w:r>
        <w:r w:rsidR="004E68DB" w:rsidRPr="002022C0">
          <w:rPr>
            <w:rStyle w:val="Hyperlink"/>
            <w:noProof/>
          </w:rPr>
          <w:t>Property iteration</w:t>
        </w:r>
        <w:r w:rsidR="004E68DB">
          <w:rPr>
            <w:noProof/>
            <w:webHidden/>
          </w:rPr>
          <w:tab/>
        </w:r>
        <w:r>
          <w:rPr>
            <w:noProof/>
            <w:webHidden/>
          </w:rPr>
          <w:fldChar w:fldCharType="begin"/>
        </w:r>
        <w:r w:rsidR="004E68DB">
          <w:rPr>
            <w:noProof/>
            <w:webHidden/>
          </w:rPr>
          <w:instrText xml:space="preserve"> PAGEREF _Toc351464337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8" w:history="1">
        <w:r w:rsidR="004E68DB" w:rsidRPr="002022C0">
          <w:rPr>
            <w:rStyle w:val="Hyperlink"/>
            <w:iCs/>
            <w:noProof/>
          </w:rPr>
          <w:t>3.5.7.</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message’s property values</w:t>
        </w:r>
        <w:r w:rsidR="004E68DB">
          <w:rPr>
            <w:noProof/>
            <w:webHidden/>
          </w:rPr>
          <w:tab/>
        </w:r>
        <w:r>
          <w:rPr>
            <w:noProof/>
            <w:webHidden/>
          </w:rPr>
          <w:fldChar w:fldCharType="begin"/>
        </w:r>
        <w:r w:rsidR="004E68DB">
          <w:rPr>
            <w:noProof/>
            <w:webHidden/>
          </w:rPr>
          <w:instrText xml:space="preserve"> PAGEREF _Toc351464338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39" w:history="1">
        <w:r w:rsidR="004E68DB" w:rsidRPr="002022C0">
          <w:rPr>
            <w:rStyle w:val="Hyperlink"/>
            <w:iCs/>
            <w:noProof/>
          </w:rPr>
          <w:t>3.5.8.</w:t>
        </w:r>
        <w:r w:rsidR="004E68DB">
          <w:rPr>
            <w:rFonts w:asciiTheme="minorHAnsi" w:eastAsiaTheme="minorEastAsia" w:hAnsiTheme="minorHAnsi" w:cstheme="minorBidi"/>
            <w:noProof/>
            <w:color w:val="auto"/>
            <w:sz w:val="22"/>
            <w:szCs w:val="22"/>
          </w:rPr>
          <w:tab/>
        </w:r>
        <w:r w:rsidR="004E68DB" w:rsidRPr="002022C0">
          <w:rPr>
            <w:rStyle w:val="Hyperlink"/>
            <w:noProof/>
          </w:rPr>
          <w:t>Non-existent properties</w:t>
        </w:r>
        <w:r w:rsidR="004E68DB">
          <w:rPr>
            <w:noProof/>
            <w:webHidden/>
          </w:rPr>
          <w:tab/>
        </w:r>
        <w:r>
          <w:rPr>
            <w:noProof/>
            <w:webHidden/>
          </w:rPr>
          <w:fldChar w:fldCharType="begin"/>
        </w:r>
        <w:r w:rsidR="004E68DB">
          <w:rPr>
            <w:noProof/>
            <w:webHidden/>
          </w:rPr>
          <w:instrText xml:space="preserve"> PAGEREF _Toc351464339 \h </w:instrText>
        </w:r>
        <w:r>
          <w:rPr>
            <w:noProof/>
            <w:webHidden/>
          </w:rPr>
        </w:r>
        <w:r>
          <w:rPr>
            <w:noProof/>
            <w:webHidden/>
          </w:rPr>
          <w:fldChar w:fldCharType="separate"/>
        </w:r>
        <w:r w:rsidR="009749BC">
          <w:rPr>
            <w:noProof/>
            <w:webHidden/>
          </w:rPr>
          <w:t>35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40" w:history="1">
        <w:r w:rsidR="004E68DB" w:rsidRPr="002022C0">
          <w:rPr>
            <w:rStyle w:val="Hyperlink"/>
            <w:iCs/>
            <w:noProof/>
          </w:rPr>
          <w:t>3.5.9.</w:t>
        </w:r>
        <w:r w:rsidR="004E68DB">
          <w:rPr>
            <w:rFonts w:asciiTheme="minorHAnsi" w:eastAsiaTheme="minorEastAsia" w:hAnsiTheme="minorHAnsi" w:cstheme="minorBidi"/>
            <w:noProof/>
            <w:color w:val="auto"/>
            <w:sz w:val="22"/>
            <w:szCs w:val="22"/>
          </w:rPr>
          <w:tab/>
        </w:r>
        <w:r w:rsidR="004E68DB" w:rsidRPr="002022C0">
          <w:rPr>
            <w:rStyle w:val="Hyperlink"/>
            <w:noProof/>
          </w:rPr>
          <w:t>JMS defined properties</w:t>
        </w:r>
        <w:r w:rsidR="004E68DB">
          <w:rPr>
            <w:noProof/>
            <w:webHidden/>
          </w:rPr>
          <w:tab/>
        </w:r>
        <w:r>
          <w:rPr>
            <w:noProof/>
            <w:webHidden/>
          </w:rPr>
          <w:fldChar w:fldCharType="begin"/>
        </w:r>
        <w:r w:rsidR="004E68DB">
          <w:rPr>
            <w:noProof/>
            <w:webHidden/>
          </w:rPr>
          <w:instrText xml:space="preserve"> PAGEREF _Toc351464340 \h </w:instrText>
        </w:r>
        <w:r>
          <w:rPr>
            <w:noProof/>
            <w:webHidden/>
          </w:rPr>
        </w:r>
        <w:r>
          <w:rPr>
            <w:noProof/>
            <w:webHidden/>
          </w:rPr>
          <w:fldChar w:fldCharType="separate"/>
        </w:r>
        <w:r w:rsidR="009749BC">
          <w:rPr>
            <w:noProof/>
            <w:webHidden/>
          </w:rPr>
          <w:t>36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41" w:history="1">
        <w:r w:rsidR="004E68DB" w:rsidRPr="002022C0">
          <w:rPr>
            <w:rStyle w:val="Hyperlink"/>
            <w:noProof/>
          </w:rPr>
          <w:t>3.5.10.</w:t>
        </w:r>
        <w:r w:rsidR="004E68DB">
          <w:rPr>
            <w:rFonts w:asciiTheme="minorHAnsi" w:eastAsiaTheme="minorEastAsia" w:hAnsiTheme="minorHAnsi" w:cstheme="minorBidi"/>
            <w:noProof/>
            <w:color w:val="auto"/>
            <w:sz w:val="22"/>
            <w:szCs w:val="22"/>
          </w:rPr>
          <w:tab/>
        </w:r>
        <w:r w:rsidR="004E68DB" w:rsidRPr="002022C0">
          <w:rPr>
            <w:rStyle w:val="Hyperlink"/>
            <w:noProof/>
          </w:rPr>
          <w:t>Provider-specific properties</w:t>
        </w:r>
        <w:r w:rsidR="004E68DB">
          <w:rPr>
            <w:noProof/>
            <w:webHidden/>
          </w:rPr>
          <w:tab/>
        </w:r>
        <w:r>
          <w:rPr>
            <w:noProof/>
            <w:webHidden/>
          </w:rPr>
          <w:fldChar w:fldCharType="begin"/>
        </w:r>
        <w:r w:rsidR="004E68DB">
          <w:rPr>
            <w:noProof/>
            <w:webHidden/>
          </w:rPr>
          <w:instrText xml:space="preserve"> PAGEREF _Toc351464341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42" w:history="1">
        <w:r w:rsidR="004E68DB" w:rsidRPr="002022C0">
          <w:rPr>
            <w:rStyle w:val="Hyperlink"/>
            <w:noProof/>
          </w:rPr>
          <w:t>3.5.11.</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w:t>
        </w:r>
        <w:r w:rsidR="004E68DB">
          <w:rPr>
            <w:noProof/>
            <w:webHidden/>
          </w:rPr>
          <w:tab/>
        </w:r>
        <w:r>
          <w:rPr>
            <w:noProof/>
            <w:webHidden/>
          </w:rPr>
          <w:fldChar w:fldCharType="begin"/>
        </w:r>
        <w:r w:rsidR="004E68DB">
          <w:rPr>
            <w:noProof/>
            <w:webHidden/>
          </w:rPr>
          <w:instrText xml:space="preserve"> PAGEREF _Toc351464342 \h </w:instrText>
        </w:r>
        <w:r>
          <w:rPr>
            <w:noProof/>
            <w:webHidden/>
          </w:rPr>
        </w:r>
        <w:r>
          <w:rPr>
            <w:noProof/>
            <w:webHidden/>
          </w:rPr>
          <w:fldChar w:fldCharType="separate"/>
        </w:r>
        <w:r w:rsidR="009749BC">
          <w:rPr>
            <w:noProof/>
            <w:webHidden/>
          </w:rPr>
          <w:t>37</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43" w:history="1">
        <w:r w:rsidR="004E68DB" w:rsidRPr="002022C0">
          <w:rPr>
            <w:rStyle w:val="Hyperlink"/>
            <w:iCs/>
          </w:rPr>
          <w:t>3.6.</w:t>
        </w:r>
        <w:r w:rsidR="004E68DB">
          <w:rPr>
            <w:rFonts w:asciiTheme="minorHAnsi" w:eastAsiaTheme="minorEastAsia" w:hAnsiTheme="minorHAnsi" w:cstheme="minorBidi"/>
            <w:color w:val="auto"/>
            <w:sz w:val="22"/>
            <w:szCs w:val="22"/>
          </w:rPr>
          <w:tab/>
        </w:r>
        <w:r w:rsidR="004E68DB" w:rsidRPr="002022C0">
          <w:rPr>
            <w:rStyle w:val="Hyperlink"/>
          </w:rPr>
          <w:t>Message acknowledgment</w:t>
        </w:r>
        <w:r w:rsidR="004E68DB">
          <w:rPr>
            <w:webHidden/>
          </w:rPr>
          <w:tab/>
        </w:r>
        <w:r>
          <w:rPr>
            <w:webHidden/>
          </w:rPr>
          <w:fldChar w:fldCharType="begin"/>
        </w:r>
        <w:r w:rsidR="004E68DB">
          <w:rPr>
            <w:webHidden/>
          </w:rPr>
          <w:instrText xml:space="preserve"> PAGEREF _Toc351464343 \h </w:instrText>
        </w:r>
        <w:r>
          <w:rPr>
            <w:webHidden/>
          </w:rPr>
        </w:r>
        <w:r>
          <w:rPr>
            <w:webHidden/>
          </w:rPr>
          <w:fldChar w:fldCharType="separate"/>
        </w:r>
        <w:r w:rsidR="009749BC">
          <w:rPr>
            <w:webHidden/>
          </w:rPr>
          <w:t>37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44" w:history="1">
        <w:r w:rsidR="004E68DB" w:rsidRPr="002022C0">
          <w:rPr>
            <w:rStyle w:val="Hyperlink"/>
            <w:iCs/>
          </w:rPr>
          <w:t>3.7.</w:t>
        </w:r>
        <w:r w:rsidR="004E68DB">
          <w:rPr>
            <w:rFonts w:asciiTheme="minorHAnsi" w:eastAsiaTheme="minorEastAsia" w:hAnsiTheme="minorHAnsi" w:cstheme="minorBidi"/>
            <w:color w:val="auto"/>
            <w:sz w:val="22"/>
            <w:szCs w:val="22"/>
          </w:rPr>
          <w:tab/>
        </w:r>
        <w:r w:rsidR="004E68DB" w:rsidRPr="002022C0">
          <w:rPr>
            <w:rStyle w:val="Hyperlink"/>
          </w:rPr>
          <w:t>The Message interface</w:t>
        </w:r>
        <w:r w:rsidR="004E68DB">
          <w:rPr>
            <w:webHidden/>
          </w:rPr>
          <w:tab/>
        </w:r>
        <w:r>
          <w:rPr>
            <w:webHidden/>
          </w:rPr>
          <w:fldChar w:fldCharType="begin"/>
        </w:r>
        <w:r w:rsidR="004E68DB">
          <w:rPr>
            <w:webHidden/>
          </w:rPr>
          <w:instrText xml:space="preserve"> PAGEREF _Toc351464344 \h </w:instrText>
        </w:r>
        <w:r>
          <w:rPr>
            <w:webHidden/>
          </w:rPr>
        </w:r>
        <w:r>
          <w:rPr>
            <w:webHidden/>
          </w:rPr>
          <w:fldChar w:fldCharType="separate"/>
        </w:r>
        <w:r w:rsidR="009749BC">
          <w:rPr>
            <w:webHidden/>
          </w:rPr>
          <w:t>38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45" w:history="1">
        <w:r w:rsidR="004E68DB" w:rsidRPr="002022C0">
          <w:rPr>
            <w:rStyle w:val="Hyperlink"/>
            <w:iCs/>
          </w:rPr>
          <w:t>3.8.</w:t>
        </w:r>
        <w:r w:rsidR="004E68DB">
          <w:rPr>
            <w:rFonts w:asciiTheme="minorHAnsi" w:eastAsiaTheme="minorEastAsia" w:hAnsiTheme="minorHAnsi" w:cstheme="minorBidi"/>
            <w:color w:val="auto"/>
            <w:sz w:val="22"/>
            <w:szCs w:val="22"/>
          </w:rPr>
          <w:tab/>
        </w:r>
        <w:r w:rsidR="004E68DB" w:rsidRPr="002022C0">
          <w:rPr>
            <w:rStyle w:val="Hyperlink"/>
          </w:rPr>
          <w:t>Message selection</w:t>
        </w:r>
        <w:r w:rsidR="004E68DB">
          <w:rPr>
            <w:webHidden/>
          </w:rPr>
          <w:tab/>
        </w:r>
        <w:r>
          <w:rPr>
            <w:webHidden/>
          </w:rPr>
          <w:fldChar w:fldCharType="begin"/>
        </w:r>
        <w:r w:rsidR="004E68DB">
          <w:rPr>
            <w:webHidden/>
          </w:rPr>
          <w:instrText xml:space="preserve"> PAGEREF _Toc351464345 \h </w:instrText>
        </w:r>
        <w:r>
          <w:rPr>
            <w:webHidden/>
          </w:rPr>
        </w:r>
        <w:r>
          <w:rPr>
            <w:webHidden/>
          </w:rPr>
          <w:fldChar w:fldCharType="separate"/>
        </w:r>
        <w:r w:rsidR="009749BC">
          <w:rPr>
            <w:webHidden/>
          </w:rPr>
          <w:t>38</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46" w:history="1">
        <w:r w:rsidR="004E68DB" w:rsidRPr="002022C0">
          <w:rPr>
            <w:rStyle w:val="Hyperlink"/>
            <w:iCs/>
            <w:noProof/>
          </w:rPr>
          <w:t>3.8.1.</w:t>
        </w:r>
        <w:r w:rsidR="004E68DB">
          <w:rPr>
            <w:rFonts w:asciiTheme="minorHAnsi" w:eastAsiaTheme="minorEastAsia" w:hAnsiTheme="minorHAnsi" w:cstheme="minorBidi"/>
            <w:noProof/>
            <w:color w:val="auto"/>
            <w:sz w:val="22"/>
            <w:szCs w:val="22"/>
          </w:rPr>
          <w:tab/>
        </w:r>
        <w:r w:rsidR="004E68DB" w:rsidRPr="002022C0">
          <w:rPr>
            <w:rStyle w:val="Hyperlink"/>
            <w:noProof/>
          </w:rPr>
          <w:t>Message selector</w:t>
        </w:r>
        <w:r w:rsidR="004E68DB">
          <w:rPr>
            <w:noProof/>
            <w:webHidden/>
          </w:rPr>
          <w:tab/>
        </w:r>
        <w:r>
          <w:rPr>
            <w:noProof/>
            <w:webHidden/>
          </w:rPr>
          <w:fldChar w:fldCharType="begin"/>
        </w:r>
        <w:r w:rsidR="004E68DB">
          <w:rPr>
            <w:noProof/>
            <w:webHidden/>
          </w:rPr>
          <w:instrText xml:space="preserve"> PAGEREF _Toc351464346 \h </w:instrText>
        </w:r>
        <w:r>
          <w:rPr>
            <w:noProof/>
            <w:webHidden/>
          </w:rPr>
        </w:r>
        <w:r>
          <w:rPr>
            <w:noProof/>
            <w:webHidden/>
          </w:rPr>
          <w:fldChar w:fldCharType="separate"/>
        </w:r>
        <w:r w:rsidR="009749BC">
          <w:rPr>
            <w:noProof/>
            <w:webHidden/>
          </w:rPr>
          <w:t>38</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47" w:history="1">
        <w:r w:rsidR="004E68DB" w:rsidRPr="002022C0">
          <w:rPr>
            <w:rStyle w:val="Hyperlink"/>
            <w:iCs/>
          </w:rPr>
          <w:t>3.9.</w:t>
        </w:r>
        <w:r w:rsidR="004E68DB">
          <w:rPr>
            <w:rFonts w:asciiTheme="minorHAnsi" w:eastAsiaTheme="minorEastAsia" w:hAnsiTheme="minorHAnsi" w:cstheme="minorBidi"/>
            <w:color w:val="auto"/>
            <w:sz w:val="22"/>
            <w:szCs w:val="22"/>
          </w:rPr>
          <w:tab/>
        </w:r>
        <w:r w:rsidR="004E68DB" w:rsidRPr="002022C0">
          <w:rPr>
            <w:rStyle w:val="Hyperlink"/>
          </w:rPr>
          <w:t>Access to sent messages</w:t>
        </w:r>
        <w:r w:rsidR="004E68DB">
          <w:rPr>
            <w:webHidden/>
          </w:rPr>
          <w:tab/>
        </w:r>
        <w:r>
          <w:rPr>
            <w:webHidden/>
          </w:rPr>
          <w:fldChar w:fldCharType="begin"/>
        </w:r>
        <w:r w:rsidR="004E68DB">
          <w:rPr>
            <w:webHidden/>
          </w:rPr>
          <w:instrText xml:space="preserve"> PAGEREF _Toc351464347 \h </w:instrText>
        </w:r>
        <w:r>
          <w:rPr>
            <w:webHidden/>
          </w:rPr>
        </w:r>
        <w:r>
          <w:rPr>
            <w:webHidden/>
          </w:rPr>
          <w:fldChar w:fldCharType="separate"/>
        </w:r>
        <w:r w:rsidR="009749BC">
          <w:rPr>
            <w:webHidden/>
          </w:rPr>
          <w:t>43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48" w:history="1">
        <w:r w:rsidR="004E68DB" w:rsidRPr="002022C0">
          <w:rPr>
            <w:rStyle w:val="Hyperlink"/>
            <w:iCs/>
          </w:rPr>
          <w:t>3.10.</w:t>
        </w:r>
        <w:r w:rsidR="004E68DB">
          <w:rPr>
            <w:rFonts w:asciiTheme="minorHAnsi" w:eastAsiaTheme="minorEastAsia" w:hAnsiTheme="minorHAnsi" w:cstheme="minorBidi"/>
            <w:color w:val="auto"/>
            <w:sz w:val="22"/>
            <w:szCs w:val="22"/>
          </w:rPr>
          <w:tab/>
        </w:r>
        <w:r w:rsidR="004E68DB" w:rsidRPr="002022C0">
          <w:rPr>
            <w:rStyle w:val="Hyperlink"/>
          </w:rPr>
          <w:t>Changing the value of a received message</w:t>
        </w:r>
        <w:r w:rsidR="004E68DB">
          <w:rPr>
            <w:webHidden/>
          </w:rPr>
          <w:tab/>
        </w:r>
        <w:r>
          <w:rPr>
            <w:webHidden/>
          </w:rPr>
          <w:fldChar w:fldCharType="begin"/>
        </w:r>
        <w:r w:rsidR="004E68DB">
          <w:rPr>
            <w:webHidden/>
          </w:rPr>
          <w:instrText xml:space="preserve"> PAGEREF _Toc351464348 \h </w:instrText>
        </w:r>
        <w:r>
          <w:rPr>
            <w:webHidden/>
          </w:rPr>
        </w:r>
        <w:r>
          <w:rPr>
            <w:webHidden/>
          </w:rPr>
          <w:fldChar w:fldCharType="separate"/>
        </w:r>
        <w:r w:rsidR="009749BC">
          <w:rPr>
            <w:webHidden/>
          </w:rPr>
          <w:t>43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49" w:history="1">
        <w:r w:rsidR="004E68DB" w:rsidRPr="002022C0">
          <w:rPr>
            <w:rStyle w:val="Hyperlink"/>
            <w:iCs/>
          </w:rPr>
          <w:t>3.11.</w:t>
        </w:r>
        <w:r w:rsidR="004E68DB">
          <w:rPr>
            <w:rFonts w:asciiTheme="minorHAnsi" w:eastAsiaTheme="minorEastAsia" w:hAnsiTheme="minorHAnsi" w:cstheme="minorBidi"/>
            <w:color w:val="auto"/>
            <w:sz w:val="22"/>
            <w:szCs w:val="22"/>
          </w:rPr>
          <w:tab/>
        </w:r>
        <w:r w:rsidR="004E68DB" w:rsidRPr="002022C0">
          <w:rPr>
            <w:rStyle w:val="Hyperlink"/>
          </w:rPr>
          <w:t>JMS message body</w:t>
        </w:r>
        <w:r w:rsidR="004E68DB">
          <w:rPr>
            <w:webHidden/>
          </w:rPr>
          <w:tab/>
        </w:r>
        <w:r>
          <w:rPr>
            <w:webHidden/>
          </w:rPr>
          <w:fldChar w:fldCharType="begin"/>
        </w:r>
        <w:r w:rsidR="004E68DB">
          <w:rPr>
            <w:webHidden/>
          </w:rPr>
          <w:instrText xml:space="preserve"> PAGEREF _Toc351464349 \h </w:instrText>
        </w:r>
        <w:r>
          <w:rPr>
            <w:webHidden/>
          </w:rPr>
        </w:r>
        <w:r>
          <w:rPr>
            <w:webHidden/>
          </w:rPr>
          <w:fldChar w:fldCharType="separate"/>
        </w:r>
        <w:r w:rsidR="009749BC">
          <w:rPr>
            <w:webHidden/>
          </w:rPr>
          <w:t>43</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0" w:history="1">
        <w:r w:rsidR="004E68DB" w:rsidRPr="002022C0">
          <w:rPr>
            <w:rStyle w:val="Hyperlink"/>
            <w:noProof/>
          </w:rPr>
          <w:t>3.11.1.</w:t>
        </w:r>
        <w:r w:rsidR="004E68DB">
          <w:rPr>
            <w:rFonts w:asciiTheme="minorHAnsi" w:eastAsiaTheme="minorEastAsia" w:hAnsiTheme="minorHAnsi" w:cstheme="minorBidi"/>
            <w:noProof/>
            <w:color w:val="auto"/>
            <w:sz w:val="22"/>
            <w:szCs w:val="22"/>
          </w:rPr>
          <w:tab/>
        </w:r>
        <w:r w:rsidR="004E68DB" w:rsidRPr="002022C0">
          <w:rPr>
            <w:rStyle w:val="Hyperlink"/>
            <w:noProof/>
          </w:rPr>
          <w:t>Clearing a message body</w:t>
        </w:r>
        <w:r w:rsidR="004E68DB">
          <w:rPr>
            <w:noProof/>
            <w:webHidden/>
          </w:rPr>
          <w:tab/>
        </w:r>
        <w:r>
          <w:rPr>
            <w:noProof/>
            <w:webHidden/>
          </w:rPr>
          <w:fldChar w:fldCharType="begin"/>
        </w:r>
        <w:r w:rsidR="004E68DB">
          <w:rPr>
            <w:noProof/>
            <w:webHidden/>
          </w:rPr>
          <w:instrText xml:space="preserve"> PAGEREF _Toc351464350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1" w:history="1">
        <w:r w:rsidR="004E68DB" w:rsidRPr="002022C0">
          <w:rPr>
            <w:rStyle w:val="Hyperlink"/>
            <w:iCs/>
            <w:noProof/>
          </w:rPr>
          <w:t>3.11.2.</w:t>
        </w:r>
        <w:r w:rsidR="004E68DB">
          <w:rPr>
            <w:rFonts w:asciiTheme="minorHAnsi" w:eastAsiaTheme="minorEastAsia" w:hAnsiTheme="minorHAnsi" w:cstheme="minorBidi"/>
            <w:noProof/>
            <w:color w:val="auto"/>
            <w:sz w:val="22"/>
            <w:szCs w:val="22"/>
          </w:rPr>
          <w:tab/>
        </w:r>
        <w:r w:rsidR="004E68DB" w:rsidRPr="002022C0">
          <w:rPr>
            <w:rStyle w:val="Hyperlink"/>
            <w:noProof/>
          </w:rPr>
          <w:t>Read-only message body</w:t>
        </w:r>
        <w:r w:rsidR="004E68DB">
          <w:rPr>
            <w:noProof/>
            <w:webHidden/>
          </w:rPr>
          <w:tab/>
        </w:r>
        <w:r>
          <w:rPr>
            <w:noProof/>
            <w:webHidden/>
          </w:rPr>
          <w:fldChar w:fldCharType="begin"/>
        </w:r>
        <w:r w:rsidR="004E68DB">
          <w:rPr>
            <w:noProof/>
            <w:webHidden/>
          </w:rPr>
          <w:instrText xml:space="preserve"> PAGEREF _Toc351464351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2" w:history="1">
        <w:r w:rsidR="004E68DB" w:rsidRPr="002022C0">
          <w:rPr>
            <w:rStyle w:val="Hyperlink"/>
            <w:iCs/>
            <w:noProof/>
          </w:rPr>
          <w:t>3.11.3.</w:t>
        </w:r>
        <w:r w:rsidR="004E68DB">
          <w:rPr>
            <w:rFonts w:asciiTheme="minorHAnsi" w:eastAsiaTheme="minorEastAsia" w:hAnsiTheme="minorHAnsi" w:cstheme="minorBidi"/>
            <w:noProof/>
            <w:color w:val="auto"/>
            <w:sz w:val="22"/>
            <w:szCs w:val="22"/>
          </w:rPr>
          <w:tab/>
        </w:r>
        <w:r w:rsidR="004E68DB" w:rsidRPr="002022C0">
          <w:rPr>
            <w:rStyle w:val="Hyperlink"/>
            <w:noProof/>
          </w:rPr>
          <w:t>Conversions provided by StreamMessage and MapMessage</w:t>
        </w:r>
        <w:r w:rsidR="004E68DB">
          <w:rPr>
            <w:noProof/>
            <w:webHidden/>
          </w:rPr>
          <w:tab/>
        </w:r>
        <w:r>
          <w:rPr>
            <w:noProof/>
            <w:webHidden/>
          </w:rPr>
          <w:fldChar w:fldCharType="begin"/>
        </w:r>
        <w:r w:rsidR="004E68DB">
          <w:rPr>
            <w:noProof/>
            <w:webHidden/>
          </w:rPr>
          <w:instrText xml:space="preserve"> PAGEREF _Toc351464352 \h </w:instrText>
        </w:r>
        <w:r>
          <w:rPr>
            <w:noProof/>
            <w:webHidden/>
          </w:rPr>
        </w:r>
        <w:r>
          <w:rPr>
            <w:noProof/>
            <w:webHidden/>
          </w:rPr>
          <w:fldChar w:fldCharType="separate"/>
        </w:r>
        <w:r w:rsidR="009749BC">
          <w:rPr>
            <w:noProof/>
            <w:webHidden/>
          </w:rPr>
          <w:t>44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3" w:history="1">
        <w:r w:rsidR="004E68DB" w:rsidRPr="002022C0">
          <w:rPr>
            <w:rStyle w:val="Hyperlink"/>
            <w:iCs/>
            <w:noProof/>
          </w:rPr>
          <w:t>3.11.4.</w:t>
        </w:r>
        <w:r w:rsidR="004E68DB">
          <w:rPr>
            <w:rFonts w:asciiTheme="minorHAnsi" w:eastAsiaTheme="minorEastAsia" w:hAnsiTheme="minorHAnsi" w:cstheme="minorBidi"/>
            <w:noProof/>
            <w:color w:val="auto"/>
            <w:sz w:val="22"/>
            <w:szCs w:val="22"/>
          </w:rPr>
          <w:tab/>
        </w:r>
        <w:r w:rsidR="004E68DB" w:rsidRPr="002022C0">
          <w:rPr>
            <w:rStyle w:val="Hyperlink"/>
            <w:noProof/>
          </w:rPr>
          <w:t>Messages for non-JMS clients</w:t>
        </w:r>
        <w:r w:rsidR="004E68DB">
          <w:rPr>
            <w:noProof/>
            <w:webHidden/>
          </w:rPr>
          <w:tab/>
        </w:r>
        <w:r>
          <w:rPr>
            <w:noProof/>
            <w:webHidden/>
          </w:rPr>
          <w:fldChar w:fldCharType="begin"/>
        </w:r>
        <w:r w:rsidR="004E68DB">
          <w:rPr>
            <w:noProof/>
            <w:webHidden/>
          </w:rPr>
          <w:instrText xml:space="preserve"> PAGEREF _Toc351464353 \h </w:instrText>
        </w:r>
        <w:r>
          <w:rPr>
            <w:noProof/>
            <w:webHidden/>
          </w:rPr>
        </w:r>
        <w:r>
          <w:rPr>
            <w:noProof/>
            <w:webHidden/>
          </w:rPr>
          <w:fldChar w:fldCharType="separate"/>
        </w:r>
        <w:r w:rsidR="009749BC">
          <w:rPr>
            <w:noProof/>
            <w:webHidden/>
          </w:rPr>
          <w:t>45</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54" w:history="1">
        <w:r w:rsidR="004E68DB" w:rsidRPr="002022C0">
          <w:rPr>
            <w:rStyle w:val="Hyperlink"/>
            <w:iCs/>
          </w:rPr>
          <w:t>3.12.</w:t>
        </w:r>
        <w:r w:rsidR="004E68DB">
          <w:rPr>
            <w:rFonts w:asciiTheme="minorHAnsi" w:eastAsiaTheme="minorEastAsia" w:hAnsiTheme="minorHAnsi" w:cstheme="minorBidi"/>
            <w:color w:val="auto"/>
            <w:sz w:val="22"/>
            <w:szCs w:val="22"/>
          </w:rPr>
          <w:tab/>
        </w:r>
        <w:r w:rsidR="004E68DB" w:rsidRPr="002022C0">
          <w:rPr>
            <w:rStyle w:val="Hyperlink"/>
          </w:rPr>
          <w:t>Provider implementations of JMS message interfaces</w:t>
        </w:r>
        <w:r w:rsidR="004E68DB">
          <w:rPr>
            <w:webHidden/>
          </w:rPr>
          <w:tab/>
        </w:r>
        <w:r>
          <w:rPr>
            <w:webHidden/>
          </w:rPr>
          <w:fldChar w:fldCharType="begin"/>
        </w:r>
        <w:r w:rsidR="004E68DB">
          <w:rPr>
            <w:webHidden/>
          </w:rPr>
          <w:instrText xml:space="preserve"> PAGEREF _Toc351464354 \h </w:instrText>
        </w:r>
        <w:r>
          <w:rPr>
            <w:webHidden/>
          </w:rPr>
        </w:r>
        <w:r>
          <w:rPr>
            <w:webHidden/>
          </w:rPr>
          <w:fldChar w:fldCharType="separate"/>
        </w:r>
        <w:r w:rsidR="009749BC">
          <w:rPr>
            <w:webHidden/>
          </w:rPr>
          <w:t>45</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355" w:history="1">
        <w:r w:rsidR="004E68DB" w:rsidRPr="002022C0">
          <w:rPr>
            <w:rStyle w:val="Hyperlink"/>
          </w:rPr>
          <w:t>4.</w:t>
        </w:r>
        <w:r w:rsidR="004E68DB">
          <w:rPr>
            <w:rFonts w:asciiTheme="minorHAnsi" w:eastAsiaTheme="minorEastAsia" w:hAnsiTheme="minorHAnsi" w:cstheme="minorBidi"/>
            <w:b w:val="0"/>
            <w:color w:val="auto"/>
            <w:sz w:val="22"/>
            <w:szCs w:val="22"/>
          </w:rPr>
          <w:tab/>
        </w:r>
        <w:r w:rsidR="004E68DB" w:rsidRPr="002022C0">
          <w:rPr>
            <w:rStyle w:val="Hyperlink"/>
          </w:rPr>
          <w:t>Messaging domains</w:t>
        </w:r>
        <w:r w:rsidR="004E68DB">
          <w:rPr>
            <w:webHidden/>
          </w:rPr>
          <w:tab/>
        </w:r>
        <w:r>
          <w:rPr>
            <w:webHidden/>
          </w:rPr>
          <w:fldChar w:fldCharType="begin"/>
        </w:r>
        <w:r w:rsidR="004E68DB">
          <w:rPr>
            <w:webHidden/>
          </w:rPr>
          <w:instrText xml:space="preserve"> PAGEREF _Toc351464355 \h </w:instrText>
        </w:r>
        <w:r>
          <w:rPr>
            <w:webHidden/>
          </w:rPr>
        </w:r>
        <w:r>
          <w:rPr>
            <w:webHidden/>
          </w:rPr>
          <w:fldChar w:fldCharType="separate"/>
        </w:r>
        <w:r w:rsidR="009749BC">
          <w:rPr>
            <w:webHidden/>
          </w:rPr>
          <w:t>48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56" w:history="1">
        <w:r w:rsidR="004E68DB" w:rsidRPr="002022C0">
          <w:rPr>
            <w:rStyle w:val="Hyperlink"/>
          </w:rPr>
          <w:t>4.1.</w:t>
        </w:r>
        <w:r w:rsidR="004E68DB">
          <w:rPr>
            <w:rFonts w:asciiTheme="minorHAnsi" w:eastAsiaTheme="minorEastAsia" w:hAnsiTheme="minorHAnsi" w:cstheme="minorBidi"/>
            <w:color w:val="auto"/>
            <w:sz w:val="22"/>
            <w:szCs w:val="22"/>
          </w:rPr>
          <w:tab/>
        </w:r>
        <w:r w:rsidR="004E68DB" w:rsidRPr="002022C0">
          <w:rPr>
            <w:rStyle w:val="Hyperlink"/>
          </w:rPr>
          <w:t>JMS point-to-point model</w:t>
        </w:r>
        <w:r w:rsidR="004E68DB">
          <w:rPr>
            <w:webHidden/>
          </w:rPr>
          <w:tab/>
        </w:r>
        <w:r>
          <w:rPr>
            <w:webHidden/>
          </w:rPr>
          <w:fldChar w:fldCharType="begin"/>
        </w:r>
        <w:r w:rsidR="004E68DB">
          <w:rPr>
            <w:webHidden/>
          </w:rPr>
          <w:instrText xml:space="preserve"> PAGEREF _Toc351464356 \h </w:instrText>
        </w:r>
        <w:r>
          <w:rPr>
            <w:webHidden/>
          </w:rPr>
        </w:r>
        <w:r>
          <w:rPr>
            <w:webHidden/>
          </w:rPr>
          <w:fldChar w:fldCharType="separate"/>
        </w:r>
        <w:r w:rsidR="009749BC">
          <w:rPr>
            <w:webHidden/>
          </w:rPr>
          <w:t>48</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7" w:history="1">
        <w:r w:rsidR="004E68DB" w:rsidRPr="002022C0">
          <w:rPr>
            <w:rStyle w:val="Hyperlink"/>
            <w:noProof/>
          </w:rPr>
          <w:t>4.1.1.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_Toc351464357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8" w:history="1">
        <w:r w:rsidR="004E68DB" w:rsidRPr="002022C0">
          <w:rPr>
            <w:rStyle w:val="Hyperlink"/>
            <w:noProof/>
          </w:rPr>
          <w:t>4.1.2.</w:t>
        </w:r>
        <w:r w:rsidR="004E68DB">
          <w:rPr>
            <w:rFonts w:asciiTheme="minorHAnsi" w:eastAsiaTheme="minorEastAsia" w:hAnsiTheme="minorHAnsi" w:cstheme="minorBidi"/>
            <w:noProof/>
            <w:color w:val="auto"/>
            <w:sz w:val="22"/>
            <w:szCs w:val="22"/>
          </w:rPr>
          <w:tab/>
        </w:r>
        <w:r w:rsidR="004E68DB" w:rsidRPr="002022C0">
          <w:rPr>
            <w:rStyle w:val="Hyperlink"/>
            <w:noProof/>
          </w:rPr>
          <w:t>Queue semantics</w:t>
        </w:r>
        <w:r w:rsidR="004E68DB">
          <w:rPr>
            <w:noProof/>
            <w:webHidden/>
          </w:rPr>
          <w:tab/>
        </w:r>
        <w:r>
          <w:rPr>
            <w:noProof/>
            <w:webHidden/>
          </w:rPr>
          <w:fldChar w:fldCharType="begin"/>
        </w:r>
        <w:r w:rsidR="004E68DB">
          <w:rPr>
            <w:noProof/>
            <w:webHidden/>
          </w:rPr>
          <w:instrText xml:space="preserve"> PAGEREF _Toc351464358 \h </w:instrText>
        </w:r>
        <w:r>
          <w:rPr>
            <w:noProof/>
            <w:webHidden/>
          </w:rPr>
        </w:r>
        <w:r>
          <w:rPr>
            <w:noProof/>
            <w:webHidden/>
          </w:rPr>
          <w:fldChar w:fldCharType="separate"/>
        </w:r>
        <w:r w:rsidR="009749BC">
          <w:rPr>
            <w:noProof/>
            <w:webHidden/>
          </w:rPr>
          <w:t>48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59" w:history="1">
        <w:r w:rsidR="004E68DB" w:rsidRPr="002022C0">
          <w:rPr>
            <w:rStyle w:val="Hyperlink"/>
            <w:noProof/>
          </w:rPr>
          <w:t>4.1.3.</w:t>
        </w:r>
        <w:r w:rsidR="004E68DB">
          <w:rPr>
            <w:rFonts w:asciiTheme="minorHAnsi" w:eastAsiaTheme="minorEastAsia" w:hAnsiTheme="minorHAnsi" w:cstheme="minorBidi"/>
            <w:noProof/>
            <w:color w:val="auto"/>
            <w:sz w:val="22"/>
            <w:szCs w:val="22"/>
          </w:rPr>
          <w:tab/>
        </w:r>
        <w:r w:rsidR="004E68DB" w:rsidRPr="002022C0">
          <w:rPr>
            <w:rStyle w:val="Hyperlink"/>
            <w:noProof/>
          </w:rPr>
          <w:t>Queue management</w:t>
        </w:r>
        <w:r w:rsidR="004E68DB">
          <w:rPr>
            <w:noProof/>
            <w:webHidden/>
          </w:rPr>
          <w:tab/>
        </w:r>
        <w:r>
          <w:rPr>
            <w:noProof/>
            <w:webHidden/>
          </w:rPr>
          <w:fldChar w:fldCharType="begin"/>
        </w:r>
        <w:r w:rsidR="004E68DB">
          <w:rPr>
            <w:noProof/>
            <w:webHidden/>
          </w:rPr>
          <w:instrText xml:space="preserve"> PAGEREF _Toc351464359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0" w:history="1">
        <w:r w:rsidR="004E68DB" w:rsidRPr="002022C0">
          <w:rPr>
            <w:rStyle w:val="Hyperlink"/>
            <w:noProof/>
          </w:rPr>
          <w:t>4.1.4.</w:t>
        </w:r>
        <w:r w:rsidR="004E68DB">
          <w:rPr>
            <w:rFonts w:asciiTheme="minorHAnsi" w:eastAsiaTheme="minorEastAsia" w:hAnsiTheme="minorHAnsi" w:cstheme="minorBidi"/>
            <w:noProof/>
            <w:color w:val="auto"/>
            <w:sz w:val="22"/>
            <w:szCs w:val="22"/>
          </w:rPr>
          <w:tab/>
        </w:r>
        <w:r w:rsidR="004E68DB" w:rsidRPr="002022C0">
          <w:rPr>
            <w:rStyle w:val="Hyperlink"/>
            <w:noProof/>
          </w:rPr>
          <w:t>Queue</w:t>
        </w:r>
        <w:r w:rsidR="004E68DB">
          <w:rPr>
            <w:noProof/>
            <w:webHidden/>
          </w:rPr>
          <w:tab/>
        </w:r>
        <w:r>
          <w:rPr>
            <w:noProof/>
            <w:webHidden/>
          </w:rPr>
          <w:fldChar w:fldCharType="begin"/>
        </w:r>
        <w:r w:rsidR="004E68DB">
          <w:rPr>
            <w:noProof/>
            <w:webHidden/>
          </w:rPr>
          <w:instrText xml:space="preserve"> PAGEREF _Toc351464360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1" w:history="1">
        <w:r w:rsidR="004E68DB" w:rsidRPr="002022C0">
          <w:rPr>
            <w:rStyle w:val="Hyperlink"/>
            <w:noProof/>
          </w:rPr>
          <w:t>4.1.5.</w:t>
        </w:r>
        <w:r w:rsidR="004E68DB">
          <w:rPr>
            <w:rFonts w:asciiTheme="minorHAnsi" w:eastAsiaTheme="minorEastAsia" w:hAnsiTheme="minorHAnsi" w:cstheme="minorBidi"/>
            <w:noProof/>
            <w:color w:val="auto"/>
            <w:sz w:val="22"/>
            <w:szCs w:val="22"/>
          </w:rPr>
          <w:tab/>
        </w:r>
        <w:r w:rsidR="004E68DB" w:rsidRPr="002022C0">
          <w:rPr>
            <w:rStyle w:val="Hyperlink"/>
            <w:noProof/>
          </w:rPr>
          <w:t>TemporaryQueue</w:t>
        </w:r>
        <w:r w:rsidR="004E68DB">
          <w:rPr>
            <w:noProof/>
            <w:webHidden/>
          </w:rPr>
          <w:tab/>
        </w:r>
        <w:r>
          <w:rPr>
            <w:noProof/>
            <w:webHidden/>
          </w:rPr>
          <w:fldChar w:fldCharType="begin"/>
        </w:r>
        <w:r w:rsidR="004E68DB">
          <w:rPr>
            <w:noProof/>
            <w:webHidden/>
          </w:rPr>
          <w:instrText xml:space="preserve"> PAGEREF _Toc351464361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2" w:history="1">
        <w:r w:rsidR="004E68DB" w:rsidRPr="002022C0">
          <w:rPr>
            <w:rStyle w:val="Hyperlink"/>
            <w:noProof/>
          </w:rPr>
          <w:t>4.1.6.</w:t>
        </w:r>
        <w:r w:rsidR="004E68DB">
          <w:rPr>
            <w:rFonts w:asciiTheme="minorHAnsi" w:eastAsiaTheme="minorEastAsia" w:hAnsiTheme="minorHAnsi" w:cstheme="minorBidi"/>
            <w:noProof/>
            <w:color w:val="auto"/>
            <w:sz w:val="22"/>
            <w:szCs w:val="22"/>
          </w:rPr>
          <w:tab/>
        </w:r>
        <w:r w:rsidR="004E68DB" w:rsidRPr="002022C0">
          <w:rPr>
            <w:rStyle w:val="Hyperlink"/>
            <w:noProof/>
          </w:rPr>
          <w:t>QueueBrowser</w:t>
        </w:r>
        <w:r w:rsidR="004E68DB">
          <w:rPr>
            <w:noProof/>
            <w:webHidden/>
          </w:rPr>
          <w:tab/>
        </w:r>
        <w:r>
          <w:rPr>
            <w:noProof/>
            <w:webHidden/>
          </w:rPr>
          <w:fldChar w:fldCharType="begin"/>
        </w:r>
        <w:r w:rsidR="004E68DB">
          <w:rPr>
            <w:noProof/>
            <w:webHidden/>
          </w:rPr>
          <w:instrText xml:space="preserve"> PAGEREF _Toc351464362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3" w:history="1">
        <w:r w:rsidR="004E68DB" w:rsidRPr="002022C0">
          <w:rPr>
            <w:rStyle w:val="Hyperlink"/>
            <w:noProof/>
          </w:rPr>
          <w:t>4.1.7.</w:t>
        </w:r>
        <w:r w:rsidR="004E68DB">
          <w:rPr>
            <w:rFonts w:asciiTheme="minorHAnsi" w:eastAsiaTheme="minorEastAsia" w:hAnsiTheme="minorHAnsi" w:cstheme="minorBidi"/>
            <w:noProof/>
            <w:color w:val="auto"/>
            <w:sz w:val="22"/>
            <w:szCs w:val="22"/>
          </w:rPr>
          <w:tab/>
        </w:r>
        <w:r w:rsidR="004E68DB" w:rsidRPr="002022C0">
          <w:rPr>
            <w:rStyle w:val="Hyperlink"/>
            <w:noProof/>
          </w:rPr>
          <w:t>QueueRequestor</w:t>
        </w:r>
        <w:r w:rsidR="004E68DB">
          <w:rPr>
            <w:noProof/>
            <w:webHidden/>
          </w:rPr>
          <w:tab/>
        </w:r>
        <w:r>
          <w:rPr>
            <w:noProof/>
            <w:webHidden/>
          </w:rPr>
          <w:fldChar w:fldCharType="begin"/>
        </w:r>
        <w:r w:rsidR="004E68DB">
          <w:rPr>
            <w:noProof/>
            <w:webHidden/>
          </w:rPr>
          <w:instrText xml:space="preserve"> PAGEREF _Toc351464363 \h </w:instrText>
        </w:r>
        <w:r>
          <w:rPr>
            <w:noProof/>
            <w:webHidden/>
          </w:rPr>
        </w:r>
        <w:r>
          <w:rPr>
            <w:noProof/>
            <w:webHidden/>
          </w:rPr>
          <w:fldChar w:fldCharType="separate"/>
        </w:r>
        <w:r w:rsidR="009749BC">
          <w:rPr>
            <w:noProof/>
            <w:webHidden/>
          </w:rPr>
          <w:t>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4" w:history="1">
        <w:r w:rsidR="004E68DB" w:rsidRPr="002022C0">
          <w:rPr>
            <w:rStyle w:val="Hyperlink"/>
            <w:noProof/>
          </w:rPr>
          <w:t>4.1.8.</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_Toc351464364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65" w:history="1">
        <w:r w:rsidR="004E68DB" w:rsidRPr="002022C0">
          <w:rPr>
            <w:rStyle w:val="Hyperlink"/>
          </w:rPr>
          <w:t>4.2.</w:t>
        </w:r>
        <w:r w:rsidR="004E68DB">
          <w:rPr>
            <w:rFonts w:asciiTheme="minorHAnsi" w:eastAsiaTheme="minorEastAsia" w:hAnsiTheme="minorHAnsi" w:cstheme="minorBidi"/>
            <w:color w:val="auto"/>
            <w:sz w:val="22"/>
            <w:szCs w:val="22"/>
          </w:rPr>
          <w:tab/>
        </w:r>
        <w:r w:rsidR="004E68DB" w:rsidRPr="002022C0">
          <w:rPr>
            <w:rStyle w:val="Hyperlink"/>
          </w:rPr>
          <w:t>JMS publish/subscribe model</w:t>
        </w:r>
        <w:r w:rsidR="004E68DB">
          <w:rPr>
            <w:webHidden/>
          </w:rPr>
          <w:tab/>
        </w:r>
        <w:r>
          <w:rPr>
            <w:webHidden/>
          </w:rPr>
          <w:fldChar w:fldCharType="begin"/>
        </w:r>
        <w:r w:rsidR="004E68DB">
          <w:rPr>
            <w:webHidden/>
          </w:rPr>
          <w:instrText xml:space="preserve"> PAGEREF _Toc351464365 \h </w:instrText>
        </w:r>
        <w:r>
          <w:rPr>
            <w:webHidden/>
          </w:rPr>
        </w:r>
        <w:r>
          <w:rPr>
            <w:webHidden/>
          </w:rPr>
          <w:fldChar w:fldCharType="separate"/>
        </w:r>
        <w:r w:rsidR="009749BC">
          <w:rPr>
            <w:webHidden/>
          </w:rPr>
          <w:t>50</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6" w:history="1">
        <w:r w:rsidR="004E68DB" w:rsidRPr="002022C0">
          <w:rPr>
            <w:rStyle w:val="Hyperlink"/>
            <w:noProof/>
          </w:rPr>
          <w:t>4.2.1.</w:t>
        </w:r>
        <w:r w:rsidR="004E68DB">
          <w:rPr>
            <w:rFonts w:asciiTheme="minorHAnsi" w:eastAsiaTheme="minorEastAsia" w:hAnsiTheme="minorHAnsi" w:cstheme="minorBidi"/>
            <w:noProof/>
            <w:color w:val="auto"/>
            <w:sz w:val="22"/>
            <w:szCs w:val="22"/>
          </w:rPr>
          <w:tab/>
        </w:r>
        <w:r w:rsidR="004E68DB" w:rsidRPr="002022C0">
          <w:rPr>
            <w:rStyle w:val="Hyperlink"/>
            <w:noProof/>
          </w:rPr>
          <w:t>Overview</w:t>
        </w:r>
        <w:r w:rsidR="004E68DB">
          <w:rPr>
            <w:noProof/>
            <w:webHidden/>
          </w:rPr>
          <w:tab/>
        </w:r>
        <w:r>
          <w:rPr>
            <w:noProof/>
            <w:webHidden/>
          </w:rPr>
          <w:fldChar w:fldCharType="begin"/>
        </w:r>
        <w:r w:rsidR="004E68DB">
          <w:rPr>
            <w:noProof/>
            <w:webHidden/>
          </w:rPr>
          <w:instrText xml:space="preserve"> PAGEREF _Toc351464366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7" w:history="1">
        <w:r w:rsidR="004E68DB" w:rsidRPr="002022C0">
          <w:rPr>
            <w:rStyle w:val="Hyperlink"/>
            <w:noProof/>
          </w:rPr>
          <w:t>4.2.2.</w:t>
        </w:r>
        <w:r w:rsidR="004E68DB">
          <w:rPr>
            <w:rFonts w:asciiTheme="minorHAnsi" w:eastAsiaTheme="minorEastAsia" w:hAnsiTheme="minorHAnsi" w:cstheme="minorBidi"/>
            <w:noProof/>
            <w:color w:val="auto"/>
            <w:sz w:val="22"/>
            <w:szCs w:val="22"/>
          </w:rPr>
          <w:tab/>
        </w:r>
        <w:r w:rsidR="004E68DB" w:rsidRPr="002022C0">
          <w:rPr>
            <w:rStyle w:val="Hyperlink"/>
            <w:noProof/>
          </w:rPr>
          <w:t>Topic semantics</w:t>
        </w:r>
        <w:r w:rsidR="004E68DB">
          <w:rPr>
            <w:noProof/>
            <w:webHidden/>
          </w:rPr>
          <w:tab/>
        </w:r>
        <w:r>
          <w:rPr>
            <w:noProof/>
            <w:webHidden/>
          </w:rPr>
          <w:fldChar w:fldCharType="begin"/>
        </w:r>
        <w:r w:rsidR="004E68DB">
          <w:rPr>
            <w:noProof/>
            <w:webHidden/>
          </w:rPr>
          <w:instrText xml:space="preserve"> PAGEREF _Toc351464367 \h </w:instrText>
        </w:r>
        <w:r>
          <w:rPr>
            <w:noProof/>
            <w:webHidden/>
          </w:rPr>
        </w:r>
        <w:r>
          <w:rPr>
            <w:noProof/>
            <w:webHidden/>
          </w:rPr>
          <w:fldChar w:fldCharType="separate"/>
        </w:r>
        <w:r w:rsidR="009749BC">
          <w:rPr>
            <w:noProof/>
            <w:webHidden/>
          </w:rPr>
          <w:t>50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8" w:history="1">
        <w:r w:rsidR="004E68DB" w:rsidRPr="002022C0">
          <w:rPr>
            <w:rStyle w:val="Hyperlink"/>
            <w:noProof/>
          </w:rPr>
          <w:t>4.2.3.</w:t>
        </w:r>
        <w:r w:rsidR="004E68DB">
          <w:rPr>
            <w:rFonts w:asciiTheme="minorHAnsi" w:eastAsiaTheme="minorEastAsia" w:hAnsiTheme="minorHAnsi" w:cstheme="minorBidi"/>
            <w:noProof/>
            <w:color w:val="auto"/>
            <w:sz w:val="22"/>
            <w:szCs w:val="22"/>
          </w:rPr>
          <w:tab/>
        </w:r>
        <w:r w:rsidR="004E68DB" w:rsidRPr="002022C0">
          <w:rPr>
            <w:rStyle w:val="Hyperlink"/>
            <w:noProof/>
          </w:rPr>
          <w:t>Pub/sub latency</w:t>
        </w:r>
        <w:r w:rsidR="004E68DB">
          <w:rPr>
            <w:noProof/>
            <w:webHidden/>
          </w:rPr>
          <w:tab/>
        </w:r>
        <w:r>
          <w:rPr>
            <w:noProof/>
            <w:webHidden/>
          </w:rPr>
          <w:fldChar w:fldCharType="begin"/>
        </w:r>
        <w:r w:rsidR="004E68DB">
          <w:rPr>
            <w:noProof/>
            <w:webHidden/>
          </w:rPr>
          <w:instrText xml:space="preserve"> PAGEREF _Toc351464368 \h </w:instrText>
        </w:r>
        <w:r>
          <w:rPr>
            <w:noProof/>
            <w:webHidden/>
          </w:rPr>
        </w:r>
        <w:r>
          <w:rPr>
            <w:noProof/>
            <w:webHidden/>
          </w:rPr>
          <w:fldChar w:fldCharType="separate"/>
        </w:r>
        <w:r w:rsidR="009749BC">
          <w:rPr>
            <w:noProof/>
            <w:webHidden/>
          </w:rPr>
          <w:t>51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69" w:history="1">
        <w:r w:rsidR="004E68DB" w:rsidRPr="002022C0">
          <w:rPr>
            <w:rStyle w:val="Hyperlink"/>
            <w:noProof/>
          </w:rPr>
          <w:t>4.2.4.</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_Toc351464369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0" w:history="1">
        <w:r w:rsidR="004E68DB" w:rsidRPr="002022C0">
          <w:rPr>
            <w:rStyle w:val="Hyperlink"/>
            <w:noProof/>
          </w:rPr>
          <w:t>4.2.5.</w:t>
        </w:r>
        <w:r w:rsidR="004E68DB">
          <w:rPr>
            <w:rFonts w:asciiTheme="minorHAnsi" w:eastAsiaTheme="minorEastAsia" w:hAnsiTheme="minorHAnsi" w:cstheme="minorBidi"/>
            <w:noProof/>
            <w:color w:val="auto"/>
            <w:sz w:val="22"/>
            <w:szCs w:val="22"/>
          </w:rPr>
          <w:tab/>
        </w:r>
        <w:r w:rsidR="004E68DB" w:rsidRPr="002022C0">
          <w:rPr>
            <w:rStyle w:val="Hyperlink"/>
            <w:noProof/>
          </w:rPr>
          <w:t>Topic management</w:t>
        </w:r>
        <w:r w:rsidR="004E68DB">
          <w:rPr>
            <w:noProof/>
            <w:webHidden/>
          </w:rPr>
          <w:tab/>
        </w:r>
        <w:r>
          <w:rPr>
            <w:noProof/>
            <w:webHidden/>
          </w:rPr>
          <w:fldChar w:fldCharType="begin"/>
        </w:r>
        <w:r w:rsidR="004E68DB">
          <w:rPr>
            <w:noProof/>
            <w:webHidden/>
          </w:rPr>
          <w:instrText xml:space="preserve"> PAGEREF _Toc351464370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1" w:history="1">
        <w:r w:rsidR="004E68DB" w:rsidRPr="002022C0">
          <w:rPr>
            <w:rStyle w:val="Hyperlink"/>
            <w:noProof/>
          </w:rPr>
          <w:t>4.2.6.</w:t>
        </w:r>
        <w:r w:rsidR="004E68DB">
          <w:rPr>
            <w:rFonts w:asciiTheme="minorHAnsi" w:eastAsiaTheme="minorEastAsia" w:hAnsiTheme="minorHAnsi" w:cstheme="minorBidi"/>
            <w:noProof/>
            <w:color w:val="auto"/>
            <w:sz w:val="22"/>
            <w:szCs w:val="22"/>
          </w:rPr>
          <w:tab/>
        </w:r>
        <w:r w:rsidR="004E68DB" w:rsidRPr="002022C0">
          <w:rPr>
            <w:rStyle w:val="Hyperlink"/>
            <w:noProof/>
          </w:rPr>
          <w:t>Topic</w:t>
        </w:r>
        <w:r w:rsidR="004E68DB">
          <w:rPr>
            <w:noProof/>
            <w:webHidden/>
          </w:rPr>
          <w:tab/>
        </w:r>
        <w:r>
          <w:rPr>
            <w:noProof/>
            <w:webHidden/>
          </w:rPr>
          <w:fldChar w:fldCharType="begin"/>
        </w:r>
        <w:r w:rsidR="004E68DB">
          <w:rPr>
            <w:noProof/>
            <w:webHidden/>
          </w:rPr>
          <w:instrText xml:space="preserve"> PAGEREF _Toc351464371 \h </w:instrText>
        </w:r>
        <w:r>
          <w:rPr>
            <w:noProof/>
            <w:webHidden/>
          </w:rPr>
        </w:r>
        <w:r>
          <w:rPr>
            <w:noProof/>
            <w:webHidden/>
          </w:rPr>
          <w:fldChar w:fldCharType="separate"/>
        </w:r>
        <w:r w:rsidR="009749BC">
          <w:rPr>
            <w:noProof/>
            <w:webHidden/>
          </w:rPr>
          <w:t>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2" w:history="1">
        <w:r w:rsidR="004E68DB" w:rsidRPr="002022C0">
          <w:rPr>
            <w:rStyle w:val="Hyperlink"/>
            <w:noProof/>
          </w:rPr>
          <w:t>4.2.7.</w:t>
        </w:r>
        <w:r w:rsidR="004E68DB">
          <w:rPr>
            <w:rFonts w:asciiTheme="minorHAnsi" w:eastAsiaTheme="minorEastAsia" w:hAnsiTheme="minorHAnsi" w:cstheme="minorBidi"/>
            <w:noProof/>
            <w:color w:val="auto"/>
            <w:sz w:val="22"/>
            <w:szCs w:val="22"/>
          </w:rPr>
          <w:tab/>
        </w:r>
        <w:r w:rsidR="004E68DB" w:rsidRPr="002022C0">
          <w:rPr>
            <w:rStyle w:val="Hyperlink"/>
            <w:noProof/>
          </w:rPr>
          <w:t>Temporary topics</w:t>
        </w:r>
        <w:r w:rsidR="004E68DB">
          <w:rPr>
            <w:noProof/>
            <w:webHidden/>
          </w:rPr>
          <w:tab/>
        </w:r>
        <w:r>
          <w:rPr>
            <w:noProof/>
            <w:webHidden/>
          </w:rPr>
          <w:fldChar w:fldCharType="begin"/>
        </w:r>
        <w:r w:rsidR="004E68DB">
          <w:rPr>
            <w:noProof/>
            <w:webHidden/>
          </w:rPr>
          <w:instrText xml:space="preserve"> PAGEREF _Toc351464372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3" w:history="1">
        <w:r w:rsidR="004E68DB" w:rsidRPr="002022C0">
          <w:rPr>
            <w:rStyle w:val="Hyperlink"/>
            <w:noProof/>
          </w:rPr>
          <w:t>4.2.8.</w:t>
        </w:r>
        <w:r w:rsidR="004E68DB">
          <w:rPr>
            <w:rFonts w:asciiTheme="minorHAnsi" w:eastAsiaTheme="minorEastAsia" w:hAnsiTheme="minorHAnsi" w:cstheme="minorBidi"/>
            <w:noProof/>
            <w:color w:val="auto"/>
            <w:sz w:val="22"/>
            <w:szCs w:val="22"/>
          </w:rPr>
          <w:tab/>
        </w:r>
        <w:r w:rsidR="004E68DB" w:rsidRPr="002022C0">
          <w:rPr>
            <w:rStyle w:val="Hyperlink"/>
            <w:noProof/>
          </w:rPr>
          <w:t>Recovery and redelivery</w:t>
        </w:r>
        <w:r w:rsidR="004E68DB">
          <w:rPr>
            <w:noProof/>
            <w:webHidden/>
          </w:rPr>
          <w:tab/>
        </w:r>
        <w:r>
          <w:rPr>
            <w:noProof/>
            <w:webHidden/>
          </w:rPr>
          <w:fldChar w:fldCharType="begin"/>
        </w:r>
        <w:r w:rsidR="004E68DB">
          <w:rPr>
            <w:noProof/>
            <w:webHidden/>
          </w:rPr>
          <w:instrText xml:space="preserve"> PAGEREF _Toc351464373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4" w:history="1">
        <w:r w:rsidR="004E68DB" w:rsidRPr="002022C0">
          <w:rPr>
            <w:rStyle w:val="Hyperlink"/>
            <w:noProof/>
          </w:rPr>
          <w:t>4.2.9.</w:t>
        </w:r>
        <w:r w:rsidR="004E68DB">
          <w:rPr>
            <w:rFonts w:asciiTheme="minorHAnsi" w:eastAsiaTheme="minorEastAsia" w:hAnsiTheme="minorHAnsi" w:cstheme="minorBidi"/>
            <w:noProof/>
            <w:color w:val="auto"/>
            <w:sz w:val="22"/>
            <w:szCs w:val="22"/>
          </w:rPr>
          <w:tab/>
        </w:r>
        <w:r w:rsidR="004E68DB" w:rsidRPr="002022C0">
          <w:rPr>
            <w:rStyle w:val="Hyperlink"/>
            <w:noProof/>
          </w:rPr>
          <w:t>Administering subscriptions</w:t>
        </w:r>
        <w:r w:rsidR="004E68DB">
          <w:rPr>
            <w:noProof/>
            <w:webHidden/>
          </w:rPr>
          <w:tab/>
        </w:r>
        <w:r>
          <w:rPr>
            <w:noProof/>
            <w:webHidden/>
          </w:rPr>
          <w:fldChar w:fldCharType="begin"/>
        </w:r>
        <w:r w:rsidR="004E68DB">
          <w:rPr>
            <w:noProof/>
            <w:webHidden/>
          </w:rPr>
          <w:instrText xml:space="preserve"> PAGEREF _Toc351464374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5" w:history="1">
        <w:r w:rsidR="004E68DB" w:rsidRPr="002022C0">
          <w:rPr>
            <w:rStyle w:val="Hyperlink"/>
            <w:noProof/>
          </w:rPr>
          <w:t>4.2.10.</w:t>
        </w:r>
        <w:r w:rsidR="004E68DB">
          <w:rPr>
            <w:rFonts w:asciiTheme="minorHAnsi" w:eastAsiaTheme="minorEastAsia" w:hAnsiTheme="minorHAnsi" w:cstheme="minorBidi"/>
            <w:noProof/>
            <w:color w:val="auto"/>
            <w:sz w:val="22"/>
            <w:szCs w:val="22"/>
          </w:rPr>
          <w:tab/>
        </w:r>
        <w:r w:rsidR="004E68DB" w:rsidRPr="002022C0">
          <w:rPr>
            <w:rStyle w:val="Hyperlink"/>
            <w:noProof/>
          </w:rPr>
          <w:t>TopicRequestor</w:t>
        </w:r>
        <w:r w:rsidR="004E68DB">
          <w:rPr>
            <w:noProof/>
            <w:webHidden/>
          </w:rPr>
          <w:tab/>
        </w:r>
        <w:r>
          <w:rPr>
            <w:noProof/>
            <w:webHidden/>
          </w:rPr>
          <w:fldChar w:fldCharType="begin"/>
        </w:r>
        <w:r w:rsidR="004E68DB">
          <w:rPr>
            <w:noProof/>
            <w:webHidden/>
          </w:rPr>
          <w:instrText xml:space="preserve"> PAGEREF _Toc351464375 \h </w:instrText>
        </w:r>
        <w:r>
          <w:rPr>
            <w:noProof/>
            <w:webHidden/>
          </w:rPr>
        </w:r>
        <w:r>
          <w:rPr>
            <w:noProof/>
            <w:webHidden/>
          </w:rPr>
          <w:fldChar w:fldCharType="separate"/>
        </w:r>
        <w:r w:rsidR="009749BC">
          <w:rPr>
            <w:noProof/>
            <w:webHidden/>
          </w:rPr>
          <w:t>53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76" w:history="1">
        <w:r w:rsidR="004E68DB" w:rsidRPr="002022C0">
          <w:rPr>
            <w:rStyle w:val="Hyperlink"/>
            <w:noProof/>
          </w:rPr>
          <w:t>4.2.11.</w:t>
        </w:r>
        <w:r w:rsidR="004E68DB">
          <w:rPr>
            <w:rFonts w:asciiTheme="minorHAnsi" w:eastAsiaTheme="minorEastAsia" w:hAnsiTheme="minorHAnsi" w:cstheme="minorBidi"/>
            <w:noProof/>
            <w:color w:val="auto"/>
            <w:sz w:val="22"/>
            <w:szCs w:val="22"/>
          </w:rPr>
          <w:tab/>
        </w:r>
        <w:r w:rsidR="004E68DB" w:rsidRPr="002022C0">
          <w:rPr>
            <w:rStyle w:val="Hyperlink"/>
            <w:noProof/>
          </w:rPr>
          <w:t>Reliability</w:t>
        </w:r>
        <w:r w:rsidR="004E68DB">
          <w:rPr>
            <w:noProof/>
            <w:webHidden/>
          </w:rPr>
          <w:tab/>
        </w:r>
        <w:r>
          <w:rPr>
            <w:noProof/>
            <w:webHidden/>
          </w:rPr>
          <w:fldChar w:fldCharType="begin"/>
        </w:r>
        <w:r w:rsidR="004E68DB">
          <w:rPr>
            <w:noProof/>
            <w:webHidden/>
          </w:rPr>
          <w:instrText xml:space="preserve"> PAGEREF _Toc351464376 \h </w:instrText>
        </w:r>
        <w:r>
          <w:rPr>
            <w:noProof/>
            <w:webHidden/>
          </w:rPr>
        </w:r>
        <w:r>
          <w:rPr>
            <w:noProof/>
            <w:webHidden/>
          </w:rPr>
          <w:fldChar w:fldCharType="separate"/>
        </w:r>
        <w:r w:rsidR="009749BC">
          <w:rPr>
            <w:noProof/>
            <w:webHidden/>
          </w:rPr>
          <w:t>54</w:t>
        </w:r>
        <w:r>
          <w:rPr>
            <w:noProof/>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377" w:history="1">
        <w:r w:rsidR="004E68DB" w:rsidRPr="002022C0">
          <w:rPr>
            <w:rStyle w:val="Hyperlink"/>
          </w:rPr>
          <w:t>5.</w:t>
        </w:r>
        <w:r w:rsidR="004E68DB">
          <w:rPr>
            <w:rFonts w:asciiTheme="minorHAnsi" w:eastAsiaTheme="minorEastAsia" w:hAnsiTheme="minorHAnsi" w:cstheme="minorBidi"/>
            <w:b w:val="0"/>
            <w:color w:val="auto"/>
            <w:sz w:val="22"/>
            <w:szCs w:val="22"/>
          </w:rPr>
          <w:tab/>
        </w:r>
        <w:r w:rsidR="004E68DB" w:rsidRPr="002022C0">
          <w:rPr>
            <w:rStyle w:val="Hyperlink"/>
          </w:rPr>
          <w:t>Administered objects</w:t>
        </w:r>
        <w:r w:rsidR="004E68DB">
          <w:rPr>
            <w:webHidden/>
          </w:rPr>
          <w:tab/>
        </w:r>
        <w:r>
          <w:rPr>
            <w:webHidden/>
          </w:rPr>
          <w:fldChar w:fldCharType="begin"/>
        </w:r>
        <w:r w:rsidR="004E68DB">
          <w:rPr>
            <w:webHidden/>
          </w:rPr>
          <w:instrText xml:space="preserve"> PAGEREF _Toc351464377 \h </w:instrText>
        </w:r>
        <w:r>
          <w:rPr>
            <w:webHidden/>
          </w:rPr>
        </w:r>
        <w:r>
          <w:rPr>
            <w:webHidden/>
          </w:rPr>
          <w:fldChar w:fldCharType="separate"/>
        </w:r>
        <w:r w:rsidR="009749BC">
          <w:rPr>
            <w:webHidden/>
          </w:rPr>
          <w:t>55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78" w:history="1">
        <w:r w:rsidR="004E68DB" w:rsidRPr="002022C0">
          <w:rPr>
            <w:rStyle w:val="Hyperlink"/>
          </w:rPr>
          <w:t>5.1.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_Toc351464378 \h </w:instrText>
        </w:r>
        <w:r>
          <w:rPr>
            <w:webHidden/>
          </w:rPr>
        </w:r>
        <w:r>
          <w:rPr>
            <w:webHidden/>
          </w:rPr>
          <w:fldChar w:fldCharType="separate"/>
        </w:r>
        <w:r w:rsidR="009749BC">
          <w:rPr>
            <w:webHidden/>
          </w:rPr>
          <w:t>55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79" w:history="1">
        <w:r w:rsidR="004E68DB" w:rsidRPr="002022C0">
          <w:rPr>
            <w:rStyle w:val="Hyperlink"/>
          </w:rPr>
          <w:t>5.2.</w:t>
        </w:r>
        <w:r w:rsidR="004E68DB">
          <w:rPr>
            <w:rFonts w:asciiTheme="minorHAnsi" w:eastAsiaTheme="minorEastAsia" w:hAnsiTheme="minorHAnsi" w:cstheme="minorBidi"/>
            <w:color w:val="auto"/>
            <w:sz w:val="22"/>
            <w:szCs w:val="22"/>
          </w:rPr>
          <w:tab/>
        </w:r>
        <w:r w:rsidR="004E68DB" w:rsidRPr="002022C0">
          <w:rPr>
            <w:rStyle w:val="Hyperlink"/>
          </w:rPr>
          <w:t>Destination</w:t>
        </w:r>
        <w:r w:rsidR="004E68DB">
          <w:rPr>
            <w:webHidden/>
          </w:rPr>
          <w:tab/>
        </w:r>
        <w:r>
          <w:rPr>
            <w:webHidden/>
          </w:rPr>
          <w:fldChar w:fldCharType="begin"/>
        </w:r>
        <w:r w:rsidR="004E68DB">
          <w:rPr>
            <w:webHidden/>
          </w:rPr>
          <w:instrText xml:space="preserve"> PAGEREF _Toc351464379 \h </w:instrText>
        </w:r>
        <w:r>
          <w:rPr>
            <w:webHidden/>
          </w:rPr>
        </w:r>
        <w:r>
          <w:rPr>
            <w:webHidden/>
          </w:rPr>
          <w:fldChar w:fldCharType="separate"/>
        </w:r>
        <w:r w:rsidR="009749BC">
          <w:rPr>
            <w:webHidden/>
          </w:rPr>
          <w:t>55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80" w:history="1">
        <w:r w:rsidR="004E68DB" w:rsidRPr="002022C0">
          <w:rPr>
            <w:rStyle w:val="Hyperlink"/>
          </w:rPr>
          <w:t>5.3.</w:t>
        </w:r>
        <w:r w:rsidR="004E68DB">
          <w:rPr>
            <w:rFonts w:asciiTheme="minorHAnsi" w:eastAsiaTheme="minorEastAsia" w:hAnsiTheme="minorHAnsi" w:cstheme="minorBidi"/>
            <w:color w:val="auto"/>
            <w:sz w:val="22"/>
            <w:szCs w:val="22"/>
          </w:rPr>
          <w:tab/>
        </w:r>
        <w:r w:rsidR="004E68DB" w:rsidRPr="002022C0">
          <w:rPr>
            <w:rStyle w:val="Hyperlink"/>
          </w:rPr>
          <w:t>Connection</w:t>
        </w:r>
        <w:r w:rsidR="004E68DB" w:rsidRPr="002022C0">
          <w:rPr>
            <w:rStyle w:val="Hyperlink"/>
            <w:spacing w:val="20"/>
          </w:rPr>
          <w:t xml:space="preserve"> </w:t>
        </w:r>
        <w:r w:rsidR="004E68DB" w:rsidRPr="002022C0">
          <w:rPr>
            <w:rStyle w:val="Hyperlink"/>
          </w:rPr>
          <w:t>factories</w:t>
        </w:r>
        <w:r w:rsidR="004E68DB">
          <w:rPr>
            <w:webHidden/>
          </w:rPr>
          <w:tab/>
        </w:r>
        <w:r>
          <w:rPr>
            <w:webHidden/>
          </w:rPr>
          <w:fldChar w:fldCharType="begin"/>
        </w:r>
        <w:r w:rsidR="004E68DB">
          <w:rPr>
            <w:webHidden/>
          </w:rPr>
          <w:instrText xml:space="preserve"> PAGEREF _Toc351464380 \h </w:instrText>
        </w:r>
        <w:r>
          <w:rPr>
            <w:webHidden/>
          </w:rPr>
        </w:r>
        <w:r>
          <w:rPr>
            <w:webHidden/>
          </w:rPr>
          <w:fldChar w:fldCharType="separate"/>
        </w:r>
        <w:r w:rsidR="009749BC">
          <w:rPr>
            <w:webHidden/>
          </w:rPr>
          <w:t>56</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381" w:history="1">
        <w:r w:rsidR="004E68DB" w:rsidRPr="002022C0">
          <w:rPr>
            <w:rStyle w:val="Hyperlink"/>
          </w:rPr>
          <w:t>6.</w:t>
        </w:r>
        <w:r w:rsidR="004E68DB">
          <w:rPr>
            <w:rFonts w:asciiTheme="minorHAnsi" w:eastAsiaTheme="minorEastAsia" w:hAnsiTheme="minorHAnsi" w:cstheme="minorBidi"/>
            <w:b w:val="0"/>
            <w:color w:val="auto"/>
            <w:sz w:val="22"/>
            <w:szCs w:val="22"/>
          </w:rPr>
          <w:tab/>
        </w:r>
        <w:r w:rsidR="004E68DB" w:rsidRPr="002022C0">
          <w:rPr>
            <w:rStyle w:val="Hyperlink"/>
          </w:rPr>
          <w:t>Connecting to a JMS provider</w:t>
        </w:r>
        <w:r w:rsidR="004E68DB">
          <w:rPr>
            <w:webHidden/>
          </w:rPr>
          <w:tab/>
        </w:r>
        <w:r>
          <w:rPr>
            <w:webHidden/>
          </w:rPr>
          <w:fldChar w:fldCharType="begin"/>
        </w:r>
        <w:r w:rsidR="004E68DB">
          <w:rPr>
            <w:webHidden/>
          </w:rPr>
          <w:instrText xml:space="preserve"> PAGEREF _Toc351464381 \h </w:instrText>
        </w:r>
        <w:r>
          <w:rPr>
            <w:webHidden/>
          </w:rPr>
        </w:r>
        <w:r>
          <w:rPr>
            <w:webHidden/>
          </w:rPr>
          <w:fldChar w:fldCharType="separate"/>
        </w:r>
        <w:r w:rsidR="009749BC">
          <w:rPr>
            <w:webHidden/>
          </w:rPr>
          <w:t>57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82" w:history="1">
        <w:r w:rsidR="004E68DB" w:rsidRPr="002022C0">
          <w:rPr>
            <w:rStyle w:val="Hyperlink"/>
          </w:rPr>
          <w:t>6.1.</w:t>
        </w:r>
        <w:r w:rsidR="004E68DB">
          <w:rPr>
            <w:rFonts w:asciiTheme="minorHAnsi" w:eastAsiaTheme="minorEastAsia" w:hAnsiTheme="minorHAnsi" w:cstheme="minorBidi"/>
            <w:color w:val="auto"/>
            <w:sz w:val="22"/>
            <w:szCs w:val="22"/>
          </w:rPr>
          <w:tab/>
        </w:r>
        <w:r w:rsidR="004E68DB" w:rsidRPr="002022C0">
          <w:rPr>
            <w:rStyle w:val="Hyperlink"/>
          </w:rPr>
          <w:t>Connections</w:t>
        </w:r>
        <w:r w:rsidR="004E68DB">
          <w:rPr>
            <w:webHidden/>
          </w:rPr>
          <w:tab/>
        </w:r>
        <w:r>
          <w:rPr>
            <w:webHidden/>
          </w:rPr>
          <w:fldChar w:fldCharType="begin"/>
        </w:r>
        <w:r w:rsidR="004E68DB">
          <w:rPr>
            <w:webHidden/>
          </w:rPr>
          <w:instrText xml:space="preserve"> PAGEREF _Toc351464382 \h </w:instrText>
        </w:r>
        <w:r>
          <w:rPr>
            <w:webHidden/>
          </w:rPr>
        </w:r>
        <w:r>
          <w:rPr>
            <w:webHidden/>
          </w:rPr>
          <w:fldChar w:fldCharType="separate"/>
        </w:r>
        <w:r w:rsidR="009749BC">
          <w:rPr>
            <w:webHidden/>
          </w:rPr>
          <w:t>57</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3" w:history="1">
        <w:r w:rsidR="004E68DB" w:rsidRPr="002022C0">
          <w:rPr>
            <w:rStyle w:val="Hyperlink"/>
            <w:noProof/>
          </w:rPr>
          <w:t>6.1.1.</w:t>
        </w:r>
        <w:r w:rsidR="004E68DB">
          <w:rPr>
            <w:rFonts w:asciiTheme="minorHAnsi" w:eastAsiaTheme="minorEastAsia" w:hAnsiTheme="minorHAnsi" w:cstheme="minorBidi"/>
            <w:noProof/>
            <w:color w:val="auto"/>
            <w:sz w:val="22"/>
            <w:szCs w:val="22"/>
          </w:rPr>
          <w:tab/>
        </w:r>
        <w:r w:rsidR="004E68DB" w:rsidRPr="002022C0">
          <w:rPr>
            <w:rStyle w:val="Hyperlink"/>
            <w:noProof/>
          </w:rPr>
          <w:t>Authentication</w:t>
        </w:r>
        <w:r w:rsidR="004E68DB">
          <w:rPr>
            <w:noProof/>
            <w:webHidden/>
          </w:rPr>
          <w:tab/>
        </w:r>
        <w:r>
          <w:rPr>
            <w:noProof/>
            <w:webHidden/>
          </w:rPr>
          <w:fldChar w:fldCharType="begin"/>
        </w:r>
        <w:r w:rsidR="004E68DB">
          <w:rPr>
            <w:noProof/>
            <w:webHidden/>
          </w:rPr>
          <w:instrText xml:space="preserve"> PAGEREF _Toc351464383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4" w:history="1">
        <w:r w:rsidR="004E68DB" w:rsidRPr="002022C0">
          <w:rPr>
            <w:rStyle w:val="Hyperlink"/>
            <w:noProof/>
          </w:rPr>
          <w:t>6.1.2.</w:t>
        </w:r>
        <w:r w:rsidR="004E68DB">
          <w:rPr>
            <w:rFonts w:asciiTheme="minorHAnsi" w:eastAsiaTheme="minorEastAsia" w:hAnsiTheme="minorHAnsi" w:cstheme="minorBidi"/>
            <w:noProof/>
            <w:color w:val="auto"/>
            <w:sz w:val="22"/>
            <w:szCs w:val="22"/>
          </w:rPr>
          <w:tab/>
        </w:r>
        <w:r w:rsidR="004E68DB" w:rsidRPr="002022C0">
          <w:rPr>
            <w:rStyle w:val="Hyperlink"/>
            <w:noProof/>
          </w:rPr>
          <w:t>Client identifier</w:t>
        </w:r>
        <w:r w:rsidR="004E68DB">
          <w:rPr>
            <w:noProof/>
            <w:webHidden/>
          </w:rPr>
          <w:tab/>
        </w:r>
        <w:r>
          <w:rPr>
            <w:noProof/>
            <w:webHidden/>
          </w:rPr>
          <w:fldChar w:fldCharType="begin"/>
        </w:r>
        <w:r w:rsidR="004E68DB">
          <w:rPr>
            <w:noProof/>
            <w:webHidden/>
          </w:rPr>
          <w:instrText xml:space="preserve"> PAGEREF _Toc351464384 \h </w:instrText>
        </w:r>
        <w:r>
          <w:rPr>
            <w:noProof/>
            <w:webHidden/>
          </w:rPr>
        </w:r>
        <w:r>
          <w:rPr>
            <w:noProof/>
            <w:webHidden/>
          </w:rPr>
          <w:fldChar w:fldCharType="separate"/>
        </w:r>
        <w:r w:rsidR="009749BC">
          <w:rPr>
            <w:noProof/>
            <w:webHidden/>
          </w:rPr>
          <w:t>58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5" w:history="1">
        <w:r w:rsidR="004E68DB" w:rsidRPr="002022C0">
          <w:rPr>
            <w:rStyle w:val="Hyperlink"/>
            <w:noProof/>
          </w:rPr>
          <w:t>6.1.3.</w:t>
        </w:r>
        <w:r w:rsidR="004E68DB">
          <w:rPr>
            <w:rFonts w:asciiTheme="minorHAnsi" w:eastAsiaTheme="minorEastAsia" w:hAnsiTheme="minorHAnsi" w:cstheme="minorBidi"/>
            <w:noProof/>
            <w:color w:val="auto"/>
            <w:sz w:val="22"/>
            <w:szCs w:val="22"/>
          </w:rPr>
          <w:tab/>
        </w:r>
        <w:r w:rsidR="004E68DB" w:rsidRPr="002022C0">
          <w:rPr>
            <w:rStyle w:val="Hyperlink"/>
            <w:noProof/>
          </w:rPr>
          <w:t>Connection setup</w:t>
        </w:r>
        <w:r w:rsidR="004E68DB">
          <w:rPr>
            <w:noProof/>
            <w:webHidden/>
          </w:rPr>
          <w:tab/>
        </w:r>
        <w:r>
          <w:rPr>
            <w:noProof/>
            <w:webHidden/>
          </w:rPr>
          <w:fldChar w:fldCharType="begin"/>
        </w:r>
        <w:r w:rsidR="004E68DB">
          <w:rPr>
            <w:noProof/>
            <w:webHidden/>
          </w:rPr>
          <w:instrText xml:space="preserve"> PAGEREF _Toc351464385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6" w:history="1">
        <w:r w:rsidR="004E68DB" w:rsidRPr="002022C0">
          <w:rPr>
            <w:rStyle w:val="Hyperlink"/>
            <w:noProof/>
          </w:rPr>
          <w:t>6.1.4.</w:t>
        </w:r>
        <w:r w:rsidR="004E68DB">
          <w:rPr>
            <w:rFonts w:asciiTheme="minorHAnsi" w:eastAsiaTheme="minorEastAsia" w:hAnsiTheme="minorHAnsi" w:cstheme="minorBidi"/>
            <w:noProof/>
            <w:color w:val="auto"/>
            <w:sz w:val="22"/>
            <w:szCs w:val="22"/>
          </w:rPr>
          <w:tab/>
        </w:r>
        <w:r w:rsidR="004E68DB" w:rsidRPr="002022C0">
          <w:rPr>
            <w:rStyle w:val="Hyperlink"/>
            <w:noProof/>
          </w:rPr>
          <w:t>Starting a connection</w:t>
        </w:r>
        <w:r w:rsidR="004E68DB">
          <w:rPr>
            <w:noProof/>
            <w:webHidden/>
          </w:rPr>
          <w:tab/>
        </w:r>
        <w:r>
          <w:rPr>
            <w:noProof/>
            <w:webHidden/>
          </w:rPr>
          <w:fldChar w:fldCharType="begin"/>
        </w:r>
        <w:r w:rsidR="004E68DB">
          <w:rPr>
            <w:noProof/>
            <w:webHidden/>
          </w:rPr>
          <w:instrText xml:space="preserve"> PAGEREF _Toc351464386 \h </w:instrText>
        </w:r>
        <w:r>
          <w:rPr>
            <w:noProof/>
            <w:webHidden/>
          </w:rPr>
        </w:r>
        <w:r>
          <w:rPr>
            <w:noProof/>
            <w:webHidden/>
          </w:rPr>
          <w:fldChar w:fldCharType="separate"/>
        </w:r>
        <w:r w:rsidR="009749BC">
          <w:rPr>
            <w:noProof/>
            <w:webHidden/>
          </w:rPr>
          <w:t>59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7" w:history="1">
        <w:r w:rsidR="004E68DB" w:rsidRPr="002022C0">
          <w:rPr>
            <w:rStyle w:val="Hyperlink"/>
            <w:noProof/>
          </w:rPr>
          <w:t>6.1.5.</w:t>
        </w:r>
        <w:r w:rsidR="004E68DB">
          <w:rPr>
            <w:rFonts w:asciiTheme="minorHAnsi" w:eastAsiaTheme="minorEastAsia" w:hAnsiTheme="minorHAnsi" w:cstheme="minorBidi"/>
            <w:noProof/>
            <w:color w:val="auto"/>
            <w:sz w:val="22"/>
            <w:szCs w:val="22"/>
          </w:rPr>
          <w:tab/>
        </w:r>
        <w:r w:rsidR="004E68DB" w:rsidRPr="002022C0">
          <w:rPr>
            <w:rStyle w:val="Hyperlink"/>
            <w:noProof/>
          </w:rPr>
          <w:t>Pausing delivery of incoming messages</w:t>
        </w:r>
        <w:r w:rsidR="004E68DB">
          <w:rPr>
            <w:noProof/>
            <w:webHidden/>
          </w:rPr>
          <w:tab/>
        </w:r>
        <w:r>
          <w:rPr>
            <w:noProof/>
            <w:webHidden/>
          </w:rPr>
          <w:fldChar w:fldCharType="begin"/>
        </w:r>
        <w:r w:rsidR="004E68DB">
          <w:rPr>
            <w:noProof/>
            <w:webHidden/>
          </w:rPr>
          <w:instrText xml:space="preserve"> PAGEREF _Toc351464387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8" w:history="1">
        <w:r w:rsidR="004E68DB" w:rsidRPr="002022C0">
          <w:rPr>
            <w:rStyle w:val="Hyperlink"/>
            <w:noProof/>
          </w:rPr>
          <w:t>6.1.6.</w:t>
        </w:r>
        <w:r w:rsidR="004E68DB">
          <w:rPr>
            <w:rFonts w:asciiTheme="minorHAnsi" w:eastAsiaTheme="minorEastAsia" w:hAnsiTheme="minorHAnsi" w:cstheme="minorBidi"/>
            <w:noProof/>
            <w:color w:val="auto"/>
            <w:sz w:val="22"/>
            <w:szCs w:val="22"/>
          </w:rPr>
          <w:tab/>
        </w:r>
        <w:r w:rsidR="004E68DB" w:rsidRPr="002022C0">
          <w:rPr>
            <w:rStyle w:val="Hyperlink"/>
            <w:noProof/>
          </w:rPr>
          <w:t>ConnectionMetaData</w:t>
        </w:r>
        <w:r w:rsidR="004E68DB">
          <w:rPr>
            <w:noProof/>
            <w:webHidden/>
          </w:rPr>
          <w:tab/>
        </w:r>
        <w:r>
          <w:rPr>
            <w:noProof/>
            <w:webHidden/>
          </w:rPr>
          <w:fldChar w:fldCharType="begin"/>
        </w:r>
        <w:r w:rsidR="004E68DB">
          <w:rPr>
            <w:noProof/>
            <w:webHidden/>
          </w:rPr>
          <w:instrText xml:space="preserve"> PAGEREF _Toc351464388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89" w:history="1">
        <w:r w:rsidR="004E68DB" w:rsidRPr="002022C0">
          <w:rPr>
            <w:rStyle w:val="Hyperlink"/>
            <w:noProof/>
          </w:rPr>
          <w:t>6.1.7.</w:t>
        </w:r>
        <w:r w:rsidR="004E68DB">
          <w:rPr>
            <w:rFonts w:asciiTheme="minorHAnsi" w:eastAsiaTheme="minorEastAsia" w:hAnsiTheme="minorHAnsi" w:cstheme="minorBidi"/>
            <w:noProof/>
            <w:color w:val="auto"/>
            <w:sz w:val="22"/>
            <w:szCs w:val="22"/>
          </w:rPr>
          <w:tab/>
        </w:r>
        <w:r w:rsidR="004E68DB" w:rsidRPr="002022C0">
          <w:rPr>
            <w:rStyle w:val="Hyperlink"/>
            <w:noProof/>
          </w:rPr>
          <w:t>ExceptionListener</w:t>
        </w:r>
        <w:r w:rsidR="004E68DB">
          <w:rPr>
            <w:noProof/>
            <w:webHidden/>
          </w:rPr>
          <w:tab/>
        </w:r>
        <w:r>
          <w:rPr>
            <w:noProof/>
            <w:webHidden/>
          </w:rPr>
          <w:fldChar w:fldCharType="begin"/>
        </w:r>
        <w:r w:rsidR="004E68DB">
          <w:rPr>
            <w:noProof/>
            <w:webHidden/>
          </w:rPr>
          <w:instrText xml:space="preserve"> PAGEREF _Toc351464389 \h </w:instrText>
        </w:r>
        <w:r>
          <w:rPr>
            <w:noProof/>
            <w:webHidden/>
          </w:rPr>
        </w:r>
        <w:r>
          <w:rPr>
            <w:noProof/>
            <w:webHidden/>
          </w:rPr>
          <w:fldChar w:fldCharType="separate"/>
        </w:r>
        <w:r w:rsidR="009749BC">
          <w:rPr>
            <w:noProof/>
            <w:webHidden/>
          </w:rPr>
          <w:t>60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0" w:history="1">
        <w:r w:rsidR="004E68DB" w:rsidRPr="002022C0">
          <w:rPr>
            <w:rStyle w:val="Hyperlink"/>
            <w:noProof/>
          </w:rPr>
          <w:t>6.1.8.</w:t>
        </w:r>
        <w:r w:rsidR="004E68DB">
          <w:rPr>
            <w:rFonts w:asciiTheme="minorHAnsi" w:eastAsiaTheme="minorEastAsia" w:hAnsiTheme="minorHAnsi" w:cstheme="minorBidi"/>
            <w:noProof/>
            <w:color w:val="auto"/>
            <w:sz w:val="22"/>
            <w:szCs w:val="22"/>
          </w:rPr>
          <w:tab/>
        </w:r>
        <w:r w:rsidR="004E68DB" w:rsidRPr="002022C0">
          <w:rPr>
            <w:rStyle w:val="Hyperlink"/>
            <w:noProof/>
          </w:rPr>
          <w:t>Closing a connection</w:t>
        </w:r>
        <w:r w:rsidR="004E68DB">
          <w:rPr>
            <w:noProof/>
            <w:webHidden/>
          </w:rPr>
          <w:tab/>
        </w:r>
        <w:r>
          <w:rPr>
            <w:noProof/>
            <w:webHidden/>
          </w:rPr>
          <w:fldChar w:fldCharType="begin"/>
        </w:r>
        <w:r w:rsidR="004E68DB">
          <w:rPr>
            <w:noProof/>
            <w:webHidden/>
          </w:rPr>
          <w:instrText xml:space="preserve"> PAGEREF _Toc351464390 \h </w:instrText>
        </w:r>
        <w:r>
          <w:rPr>
            <w:noProof/>
            <w:webHidden/>
          </w:rPr>
        </w:r>
        <w:r>
          <w:rPr>
            <w:noProof/>
            <w:webHidden/>
          </w:rPr>
          <w:fldChar w:fldCharType="separate"/>
        </w:r>
        <w:r w:rsidR="009749BC">
          <w:rPr>
            <w:noProof/>
            <w:webHidden/>
          </w:rPr>
          <w:t>61</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391" w:history="1">
        <w:r w:rsidR="004E68DB" w:rsidRPr="002022C0">
          <w:rPr>
            <w:rStyle w:val="Hyperlink"/>
          </w:rPr>
          <w:t>6.2.</w:t>
        </w:r>
        <w:r w:rsidR="004E68DB">
          <w:rPr>
            <w:rFonts w:asciiTheme="minorHAnsi" w:eastAsiaTheme="minorEastAsia" w:hAnsiTheme="minorHAnsi" w:cstheme="minorBidi"/>
            <w:color w:val="auto"/>
            <w:sz w:val="22"/>
            <w:szCs w:val="22"/>
          </w:rPr>
          <w:tab/>
        </w:r>
        <w:r w:rsidR="004E68DB" w:rsidRPr="002022C0">
          <w:rPr>
            <w:rStyle w:val="Hyperlink"/>
          </w:rPr>
          <w:t>Sessions</w:t>
        </w:r>
        <w:r w:rsidR="004E68DB">
          <w:rPr>
            <w:webHidden/>
          </w:rPr>
          <w:tab/>
        </w:r>
        <w:r>
          <w:rPr>
            <w:webHidden/>
          </w:rPr>
          <w:fldChar w:fldCharType="begin"/>
        </w:r>
        <w:r w:rsidR="004E68DB">
          <w:rPr>
            <w:webHidden/>
          </w:rPr>
          <w:instrText xml:space="preserve"> PAGEREF _Toc351464391 \h </w:instrText>
        </w:r>
        <w:r>
          <w:rPr>
            <w:webHidden/>
          </w:rPr>
        </w:r>
        <w:r>
          <w:rPr>
            <w:webHidden/>
          </w:rPr>
          <w:fldChar w:fldCharType="separate"/>
        </w:r>
        <w:r w:rsidR="009749BC">
          <w:rPr>
            <w:webHidden/>
          </w:rPr>
          <w:t>62</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2" w:history="1">
        <w:r w:rsidR="004E68DB" w:rsidRPr="002022C0">
          <w:rPr>
            <w:rStyle w:val="Hyperlink"/>
            <w:noProof/>
          </w:rPr>
          <w:t>6.2.1.</w:t>
        </w:r>
        <w:r w:rsidR="004E68DB">
          <w:rPr>
            <w:rFonts w:asciiTheme="minorHAnsi" w:eastAsiaTheme="minorEastAsia" w:hAnsiTheme="minorHAnsi" w:cstheme="minorBidi"/>
            <w:noProof/>
            <w:color w:val="auto"/>
            <w:sz w:val="22"/>
            <w:szCs w:val="22"/>
          </w:rPr>
          <w:tab/>
        </w:r>
        <w:r w:rsidR="004E68DB" w:rsidRPr="002022C0">
          <w:rPr>
            <w:rStyle w:val="Hyperlink"/>
            <w:noProof/>
          </w:rPr>
          <w:t>Producer and consumer creation</w:t>
        </w:r>
        <w:r w:rsidR="004E68DB">
          <w:rPr>
            <w:noProof/>
            <w:webHidden/>
          </w:rPr>
          <w:tab/>
        </w:r>
        <w:r>
          <w:rPr>
            <w:noProof/>
            <w:webHidden/>
          </w:rPr>
          <w:fldChar w:fldCharType="begin"/>
        </w:r>
        <w:r w:rsidR="004E68DB">
          <w:rPr>
            <w:noProof/>
            <w:webHidden/>
          </w:rPr>
          <w:instrText xml:space="preserve"> PAGEREF _Toc351464392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3" w:history="1">
        <w:r w:rsidR="004E68DB" w:rsidRPr="002022C0">
          <w:rPr>
            <w:rStyle w:val="Hyperlink"/>
            <w:noProof/>
          </w:rPr>
          <w:t>6.2.2.</w:t>
        </w:r>
        <w:r w:rsidR="004E68DB">
          <w:rPr>
            <w:rFonts w:asciiTheme="minorHAnsi" w:eastAsiaTheme="minorEastAsia" w:hAnsiTheme="minorHAnsi" w:cstheme="minorBidi"/>
            <w:noProof/>
            <w:color w:val="auto"/>
            <w:sz w:val="22"/>
            <w:szCs w:val="22"/>
          </w:rPr>
          <w:tab/>
        </w:r>
        <w:r w:rsidR="004E68DB" w:rsidRPr="002022C0">
          <w:rPr>
            <w:rStyle w:val="Hyperlink"/>
            <w:noProof/>
          </w:rPr>
          <w:t>Creating temporary destinations</w:t>
        </w:r>
        <w:r w:rsidR="004E68DB">
          <w:rPr>
            <w:noProof/>
            <w:webHidden/>
          </w:rPr>
          <w:tab/>
        </w:r>
        <w:r>
          <w:rPr>
            <w:noProof/>
            <w:webHidden/>
          </w:rPr>
          <w:fldChar w:fldCharType="begin"/>
        </w:r>
        <w:r w:rsidR="004E68DB">
          <w:rPr>
            <w:noProof/>
            <w:webHidden/>
          </w:rPr>
          <w:instrText xml:space="preserve"> PAGEREF _Toc351464393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4" w:history="1">
        <w:r w:rsidR="004E68DB" w:rsidRPr="002022C0">
          <w:rPr>
            <w:rStyle w:val="Hyperlink"/>
            <w:noProof/>
          </w:rPr>
          <w:t>6.2.3.</w:t>
        </w:r>
        <w:r w:rsidR="004E68DB">
          <w:rPr>
            <w:rFonts w:asciiTheme="minorHAnsi" w:eastAsiaTheme="minorEastAsia" w:hAnsiTheme="minorHAnsi" w:cstheme="minorBidi"/>
            <w:noProof/>
            <w:color w:val="auto"/>
            <w:sz w:val="22"/>
            <w:szCs w:val="22"/>
          </w:rPr>
          <w:tab/>
        </w:r>
        <w:r w:rsidR="004E68DB" w:rsidRPr="002022C0">
          <w:rPr>
            <w:rStyle w:val="Hyperlink"/>
            <w:noProof/>
          </w:rPr>
          <w:t>Creating Destination objects</w:t>
        </w:r>
        <w:r w:rsidR="004E68DB">
          <w:rPr>
            <w:noProof/>
            <w:webHidden/>
          </w:rPr>
          <w:tab/>
        </w:r>
        <w:r>
          <w:rPr>
            <w:noProof/>
            <w:webHidden/>
          </w:rPr>
          <w:fldChar w:fldCharType="begin"/>
        </w:r>
        <w:r w:rsidR="004E68DB">
          <w:rPr>
            <w:noProof/>
            <w:webHidden/>
          </w:rPr>
          <w:instrText xml:space="preserve"> PAGEREF _Toc351464394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5" w:history="1">
        <w:r w:rsidR="004E68DB" w:rsidRPr="002022C0">
          <w:rPr>
            <w:rStyle w:val="Hyperlink"/>
            <w:noProof/>
          </w:rPr>
          <w:t>6.2.4.</w:t>
        </w:r>
        <w:r w:rsidR="004E68DB">
          <w:rPr>
            <w:rFonts w:asciiTheme="minorHAnsi" w:eastAsiaTheme="minorEastAsia" w:hAnsiTheme="minorHAnsi" w:cstheme="minorBidi"/>
            <w:noProof/>
            <w:color w:val="auto"/>
            <w:sz w:val="22"/>
            <w:szCs w:val="22"/>
          </w:rPr>
          <w:tab/>
        </w:r>
        <w:r w:rsidR="004E68DB" w:rsidRPr="002022C0">
          <w:rPr>
            <w:rStyle w:val="Hyperlink"/>
            <w:noProof/>
          </w:rPr>
          <w:t>Optimized message implementations</w:t>
        </w:r>
        <w:r w:rsidR="004E68DB">
          <w:rPr>
            <w:noProof/>
            <w:webHidden/>
          </w:rPr>
          <w:tab/>
        </w:r>
        <w:r>
          <w:rPr>
            <w:noProof/>
            <w:webHidden/>
          </w:rPr>
          <w:fldChar w:fldCharType="begin"/>
        </w:r>
        <w:r w:rsidR="004E68DB">
          <w:rPr>
            <w:noProof/>
            <w:webHidden/>
          </w:rPr>
          <w:instrText xml:space="preserve"> PAGEREF _Toc351464395 \h </w:instrText>
        </w:r>
        <w:r>
          <w:rPr>
            <w:noProof/>
            <w:webHidden/>
          </w:rPr>
        </w:r>
        <w:r>
          <w:rPr>
            <w:noProof/>
            <w:webHidden/>
          </w:rPr>
          <w:fldChar w:fldCharType="separate"/>
        </w:r>
        <w:r w:rsidR="009749BC">
          <w:rPr>
            <w:noProof/>
            <w:webHidden/>
          </w:rPr>
          <w:t>64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6" w:history="1">
        <w:r w:rsidR="004E68DB" w:rsidRPr="002022C0">
          <w:rPr>
            <w:rStyle w:val="Hyperlink"/>
            <w:noProof/>
          </w:rPr>
          <w:t>6.2.5.</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session</w:t>
        </w:r>
        <w:r w:rsidR="004E68DB">
          <w:rPr>
            <w:noProof/>
            <w:webHidden/>
          </w:rPr>
          <w:tab/>
        </w:r>
        <w:r>
          <w:rPr>
            <w:noProof/>
            <w:webHidden/>
          </w:rPr>
          <w:fldChar w:fldCharType="begin"/>
        </w:r>
        <w:r w:rsidR="004E68DB">
          <w:rPr>
            <w:noProof/>
            <w:webHidden/>
          </w:rPr>
          <w:instrText xml:space="preserve"> PAGEREF _Toc351464396 \h </w:instrText>
        </w:r>
        <w:r>
          <w:rPr>
            <w:noProof/>
            <w:webHidden/>
          </w:rPr>
        </w:r>
        <w:r>
          <w:rPr>
            <w:noProof/>
            <w:webHidden/>
          </w:rPr>
          <w:fldChar w:fldCharType="separate"/>
        </w:r>
        <w:r w:rsidR="009749BC">
          <w:rPr>
            <w:noProof/>
            <w:webHidden/>
          </w:rPr>
          <w:t>65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7" w:history="1">
        <w:r w:rsidR="004E68DB" w:rsidRPr="002022C0">
          <w:rPr>
            <w:rStyle w:val="Hyperlink"/>
            <w:noProof/>
          </w:rPr>
          <w:t>6.2.6.</w:t>
        </w:r>
        <w:r w:rsidR="004E68DB">
          <w:rPr>
            <w:rFonts w:asciiTheme="minorHAnsi" w:eastAsiaTheme="minorEastAsia" w:hAnsiTheme="minorHAnsi" w:cstheme="minorBidi"/>
            <w:noProof/>
            <w:color w:val="auto"/>
            <w:sz w:val="22"/>
            <w:szCs w:val="22"/>
          </w:rPr>
          <w:tab/>
        </w:r>
        <w:r w:rsidR="004E68DB" w:rsidRPr="002022C0">
          <w:rPr>
            <w:rStyle w:val="Hyperlink"/>
            <w:noProof/>
          </w:rPr>
          <w:t>Threading restrictions on a JMSContext</w:t>
        </w:r>
        <w:r w:rsidR="004E68DB">
          <w:rPr>
            <w:noProof/>
            <w:webHidden/>
          </w:rPr>
          <w:tab/>
        </w:r>
        <w:r>
          <w:rPr>
            <w:noProof/>
            <w:webHidden/>
          </w:rPr>
          <w:fldChar w:fldCharType="begin"/>
        </w:r>
        <w:r w:rsidR="004E68DB">
          <w:rPr>
            <w:noProof/>
            <w:webHidden/>
          </w:rPr>
          <w:instrText xml:space="preserve"> PAGEREF _Toc351464397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8" w:history="1">
        <w:r w:rsidR="004E68DB" w:rsidRPr="002022C0">
          <w:rPr>
            <w:rStyle w:val="Hyperlink"/>
            <w:noProof/>
          </w:rPr>
          <w:t>6.2.7.</w:t>
        </w:r>
        <w:r w:rsidR="004E68DB">
          <w:rPr>
            <w:rFonts w:asciiTheme="minorHAnsi" w:eastAsiaTheme="minorEastAsia" w:hAnsiTheme="minorHAnsi" w:cstheme="minorBidi"/>
            <w:noProof/>
            <w:color w:val="auto"/>
            <w:sz w:val="22"/>
            <w:szCs w:val="22"/>
          </w:rPr>
          <w:tab/>
        </w:r>
        <w:r w:rsidR="004E68DB" w:rsidRPr="002022C0">
          <w:rPr>
            <w:rStyle w:val="Hyperlink"/>
            <w:noProof/>
          </w:rPr>
          <w:t>Transactions</w:t>
        </w:r>
        <w:r w:rsidR="004E68DB">
          <w:rPr>
            <w:noProof/>
            <w:webHidden/>
          </w:rPr>
          <w:tab/>
        </w:r>
        <w:r>
          <w:rPr>
            <w:noProof/>
            <w:webHidden/>
          </w:rPr>
          <w:fldChar w:fldCharType="begin"/>
        </w:r>
        <w:r w:rsidR="004E68DB">
          <w:rPr>
            <w:noProof/>
            <w:webHidden/>
          </w:rPr>
          <w:instrText xml:space="preserve"> PAGEREF _Toc351464398 \h </w:instrText>
        </w:r>
        <w:r>
          <w:rPr>
            <w:noProof/>
            <w:webHidden/>
          </w:rPr>
        </w:r>
        <w:r>
          <w:rPr>
            <w:noProof/>
            <w:webHidden/>
          </w:rPr>
          <w:fldChar w:fldCharType="separate"/>
        </w:r>
        <w:r w:rsidR="009749BC">
          <w:rPr>
            <w:noProof/>
            <w:webHidden/>
          </w:rPr>
          <w:t>66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399" w:history="1">
        <w:r w:rsidR="004E68DB" w:rsidRPr="002022C0">
          <w:rPr>
            <w:rStyle w:val="Hyperlink"/>
            <w:noProof/>
          </w:rPr>
          <w:t>6.2.8.</w:t>
        </w:r>
        <w:r w:rsidR="004E68DB">
          <w:rPr>
            <w:rFonts w:asciiTheme="minorHAnsi" w:eastAsiaTheme="minorEastAsia" w:hAnsiTheme="minorHAnsi" w:cstheme="minorBidi"/>
            <w:noProof/>
            <w:color w:val="auto"/>
            <w:sz w:val="22"/>
            <w:szCs w:val="22"/>
          </w:rPr>
          <w:tab/>
        </w:r>
        <w:r w:rsidR="004E68DB" w:rsidRPr="002022C0">
          <w:rPr>
            <w:rStyle w:val="Hyperlink"/>
            <w:noProof/>
          </w:rPr>
          <w:t>Distributed transactions</w:t>
        </w:r>
        <w:r w:rsidR="004E68DB">
          <w:rPr>
            <w:noProof/>
            <w:webHidden/>
          </w:rPr>
          <w:tab/>
        </w:r>
        <w:r>
          <w:rPr>
            <w:noProof/>
            <w:webHidden/>
          </w:rPr>
          <w:fldChar w:fldCharType="begin"/>
        </w:r>
        <w:r w:rsidR="004E68DB">
          <w:rPr>
            <w:noProof/>
            <w:webHidden/>
          </w:rPr>
          <w:instrText xml:space="preserve"> PAGEREF _Toc351464399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0" w:history="1">
        <w:r w:rsidR="004E68DB" w:rsidRPr="002022C0">
          <w:rPr>
            <w:rStyle w:val="Hyperlink"/>
            <w:noProof/>
          </w:rPr>
          <w:t>6.2.9.</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_Toc351464400 \h </w:instrText>
        </w:r>
        <w:r>
          <w:rPr>
            <w:noProof/>
            <w:webHidden/>
          </w:rPr>
        </w:r>
        <w:r>
          <w:rPr>
            <w:noProof/>
            <w:webHidden/>
          </w:rPr>
          <w:fldChar w:fldCharType="separate"/>
        </w:r>
        <w:r w:rsidR="009749BC">
          <w:rPr>
            <w:noProof/>
            <w:webHidden/>
          </w:rPr>
          <w:t>67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1" w:history="1">
        <w:r w:rsidR="004E68DB" w:rsidRPr="002022C0">
          <w:rPr>
            <w:rStyle w:val="Hyperlink"/>
            <w:noProof/>
          </w:rPr>
          <w:t>6.2.10.</w:t>
        </w:r>
        <w:r w:rsidR="004E68DB">
          <w:rPr>
            <w:rFonts w:asciiTheme="minorHAnsi" w:eastAsiaTheme="minorEastAsia" w:hAnsiTheme="minorHAnsi" w:cstheme="minorBidi"/>
            <w:noProof/>
            <w:color w:val="auto"/>
            <w:sz w:val="22"/>
            <w:szCs w:val="22"/>
          </w:rPr>
          <w:tab/>
        </w:r>
        <w:r w:rsidR="004E68DB" w:rsidRPr="002022C0">
          <w:rPr>
            <w:rStyle w:val="Hyperlink"/>
            <w:noProof/>
          </w:rPr>
          <w:t>Message acknowledgment</w:t>
        </w:r>
        <w:r w:rsidR="004E68DB">
          <w:rPr>
            <w:noProof/>
            <w:webHidden/>
          </w:rPr>
          <w:tab/>
        </w:r>
        <w:r>
          <w:rPr>
            <w:noProof/>
            <w:webHidden/>
          </w:rPr>
          <w:fldChar w:fldCharType="begin"/>
        </w:r>
        <w:r w:rsidR="004E68DB">
          <w:rPr>
            <w:noProof/>
            <w:webHidden/>
          </w:rPr>
          <w:instrText xml:space="preserve"> PAGEREF _Toc351464401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2" w:history="1">
        <w:r w:rsidR="004E68DB" w:rsidRPr="002022C0">
          <w:rPr>
            <w:rStyle w:val="Hyperlink"/>
            <w:noProof/>
          </w:rPr>
          <w:t>6.2.11.</w:t>
        </w:r>
        <w:r w:rsidR="004E68DB">
          <w:rPr>
            <w:rFonts w:asciiTheme="minorHAnsi" w:eastAsiaTheme="minorEastAsia" w:hAnsiTheme="minorHAnsi" w:cstheme="minorBidi"/>
            <w:noProof/>
            <w:color w:val="auto"/>
            <w:sz w:val="22"/>
            <w:szCs w:val="22"/>
          </w:rPr>
          <w:tab/>
        </w:r>
        <w:r w:rsidR="004E68DB" w:rsidRPr="002022C0">
          <w:rPr>
            <w:rStyle w:val="Hyperlink"/>
            <w:noProof/>
          </w:rPr>
          <w:t>Duplicate delivery of messages</w:t>
        </w:r>
        <w:r w:rsidR="004E68DB">
          <w:rPr>
            <w:noProof/>
            <w:webHidden/>
          </w:rPr>
          <w:tab/>
        </w:r>
        <w:r>
          <w:rPr>
            <w:noProof/>
            <w:webHidden/>
          </w:rPr>
          <w:fldChar w:fldCharType="begin"/>
        </w:r>
        <w:r w:rsidR="004E68DB">
          <w:rPr>
            <w:noProof/>
            <w:webHidden/>
          </w:rPr>
          <w:instrText xml:space="preserve"> PAGEREF _Toc351464402 \h </w:instrText>
        </w:r>
        <w:r>
          <w:rPr>
            <w:noProof/>
            <w:webHidden/>
          </w:rPr>
        </w:r>
        <w:r>
          <w:rPr>
            <w:noProof/>
            <w:webHidden/>
          </w:rPr>
          <w:fldChar w:fldCharType="separate"/>
        </w:r>
        <w:r w:rsidR="009749BC">
          <w:rPr>
            <w:noProof/>
            <w:webHidden/>
          </w:rPr>
          <w:t>68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3" w:history="1">
        <w:r w:rsidR="004E68DB" w:rsidRPr="002022C0">
          <w:rPr>
            <w:rStyle w:val="Hyperlink"/>
            <w:noProof/>
          </w:rPr>
          <w:t>6.2.12.</w:t>
        </w:r>
        <w:r w:rsidR="004E68DB">
          <w:rPr>
            <w:rFonts w:asciiTheme="minorHAnsi" w:eastAsiaTheme="minorEastAsia" w:hAnsiTheme="minorHAnsi" w:cstheme="minorBidi"/>
            <w:noProof/>
            <w:color w:val="auto"/>
            <w:sz w:val="22"/>
            <w:szCs w:val="22"/>
          </w:rPr>
          <w:tab/>
        </w:r>
        <w:r w:rsidR="004E68DB" w:rsidRPr="002022C0">
          <w:rPr>
            <w:rStyle w:val="Hyperlink"/>
            <w:noProof/>
          </w:rPr>
          <w:t>Duplicate production of messages</w:t>
        </w:r>
        <w:r w:rsidR="004E68DB">
          <w:rPr>
            <w:noProof/>
            <w:webHidden/>
          </w:rPr>
          <w:tab/>
        </w:r>
        <w:r>
          <w:rPr>
            <w:noProof/>
            <w:webHidden/>
          </w:rPr>
          <w:fldChar w:fldCharType="begin"/>
        </w:r>
        <w:r w:rsidR="004E68DB">
          <w:rPr>
            <w:noProof/>
            <w:webHidden/>
          </w:rPr>
          <w:instrText xml:space="preserve"> PAGEREF _Toc351464403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4" w:history="1">
        <w:r w:rsidR="004E68DB" w:rsidRPr="002022C0">
          <w:rPr>
            <w:rStyle w:val="Hyperlink"/>
            <w:noProof/>
          </w:rPr>
          <w:t>6.2.13.</w:t>
        </w:r>
        <w:r w:rsidR="004E68DB">
          <w:rPr>
            <w:rFonts w:asciiTheme="minorHAnsi" w:eastAsiaTheme="minorEastAsia" w:hAnsiTheme="minorHAnsi" w:cstheme="minorBidi"/>
            <w:noProof/>
            <w:color w:val="auto"/>
            <w:sz w:val="22"/>
            <w:szCs w:val="22"/>
          </w:rPr>
          <w:tab/>
        </w:r>
        <w:r w:rsidR="004E68DB" w:rsidRPr="002022C0">
          <w:rPr>
            <w:rStyle w:val="Hyperlink"/>
            <w:noProof/>
          </w:rPr>
          <w:t>Serial execution of client code</w:t>
        </w:r>
        <w:r w:rsidR="004E68DB">
          <w:rPr>
            <w:noProof/>
            <w:webHidden/>
          </w:rPr>
          <w:tab/>
        </w:r>
        <w:r>
          <w:rPr>
            <w:noProof/>
            <w:webHidden/>
          </w:rPr>
          <w:fldChar w:fldCharType="begin"/>
        </w:r>
        <w:r w:rsidR="004E68DB">
          <w:rPr>
            <w:noProof/>
            <w:webHidden/>
          </w:rPr>
          <w:instrText xml:space="preserve"> PAGEREF _Toc351464404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5" w:history="1">
        <w:r w:rsidR="004E68DB" w:rsidRPr="002022C0">
          <w:rPr>
            <w:rStyle w:val="Hyperlink"/>
            <w:noProof/>
          </w:rPr>
          <w:t>6.2.14.</w:t>
        </w:r>
        <w:r w:rsidR="004E68DB">
          <w:rPr>
            <w:rFonts w:asciiTheme="minorHAnsi" w:eastAsiaTheme="minorEastAsia" w:hAnsiTheme="minorHAnsi" w:cstheme="minorBidi"/>
            <w:noProof/>
            <w:color w:val="auto"/>
            <w:sz w:val="22"/>
            <w:szCs w:val="22"/>
          </w:rPr>
          <w:tab/>
        </w:r>
        <w:r w:rsidR="004E68DB" w:rsidRPr="002022C0">
          <w:rPr>
            <w:rStyle w:val="Hyperlink"/>
            <w:noProof/>
          </w:rPr>
          <w:t>Concurrent message delivery</w:t>
        </w:r>
        <w:r w:rsidR="004E68DB">
          <w:rPr>
            <w:noProof/>
            <w:webHidden/>
          </w:rPr>
          <w:tab/>
        </w:r>
        <w:r>
          <w:rPr>
            <w:noProof/>
            <w:webHidden/>
          </w:rPr>
          <w:fldChar w:fldCharType="begin"/>
        </w:r>
        <w:r w:rsidR="004E68DB">
          <w:rPr>
            <w:noProof/>
            <w:webHidden/>
          </w:rPr>
          <w:instrText xml:space="preserve"> PAGEREF _Toc351464405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06" w:history="1">
        <w:r w:rsidR="004E68DB" w:rsidRPr="002022C0">
          <w:rPr>
            <w:rStyle w:val="Hyperlink"/>
            <w:noProof/>
          </w:rPr>
          <w:t>6.2.15.</w:t>
        </w:r>
        <w:r w:rsidR="004E68DB">
          <w:rPr>
            <w:rFonts w:asciiTheme="minorHAnsi" w:eastAsiaTheme="minorEastAsia" w:hAnsiTheme="minorHAnsi" w:cstheme="minorBidi"/>
            <w:noProof/>
            <w:color w:val="auto"/>
            <w:sz w:val="22"/>
            <w:szCs w:val="22"/>
          </w:rPr>
          <w:tab/>
        </w:r>
        <w:r w:rsidR="004E68DB" w:rsidRPr="002022C0">
          <w:rPr>
            <w:rStyle w:val="Hyperlink"/>
            <w:noProof/>
          </w:rPr>
          <w:t>Closing a session</w:t>
        </w:r>
        <w:r w:rsidR="004E68DB">
          <w:rPr>
            <w:noProof/>
            <w:webHidden/>
          </w:rPr>
          <w:tab/>
        </w:r>
        <w:r>
          <w:rPr>
            <w:noProof/>
            <w:webHidden/>
          </w:rPr>
          <w:fldChar w:fldCharType="begin"/>
        </w:r>
        <w:r w:rsidR="004E68DB">
          <w:rPr>
            <w:noProof/>
            <w:webHidden/>
          </w:rPr>
          <w:instrText xml:space="preserve"> PAGEREF _Toc351464406 \h </w:instrText>
        </w:r>
        <w:r>
          <w:rPr>
            <w:noProof/>
            <w:webHidden/>
          </w:rPr>
        </w:r>
        <w:r>
          <w:rPr>
            <w:noProof/>
            <w:webHidden/>
          </w:rPr>
          <w:fldChar w:fldCharType="separate"/>
        </w:r>
        <w:r w:rsidR="009749BC">
          <w:rPr>
            <w:noProof/>
            <w:webHidden/>
          </w:rPr>
          <w:t>69</w:t>
        </w:r>
        <w:r>
          <w:rPr>
            <w:noProof/>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07" w:history="1">
        <w:r w:rsidR="004E68DB" w:rsidRPr="002022C0">
          <w:rPr>
            <w:rStyle w:val="Hyperlink"/>
          </w:rPr>
          <w:t>7.</w:t>
        </w:r>
        <w:r w:rsidR="004E68DB">
          <w:rPr>
            <w:rFonts w:asciiTheme="minorHAnsi" w:eastAsiaTheme="minorEastAsia" w:hAnsiTheme="minorHAnsi" w:cstheme="minorBidi"/>
            <w:b w:val="0"/>
            <w:color w:val="auto"/>
            <w:sz w:val="22"/>
            <w:szCs w:val="22"/>
          </w:rPr>
          <w:tab/>
        </w:r>
        <w:r w:rsidR="004E68DB" w:rsidRPr="002022C0">
          <w:rPr>
            <w:rStyle w:val="Hyperlink"/>
          </w:rPr>
          <w:t>Sending messages</w:t>
        </w:r>
        <w:r w:rsidR="004E68DB">
          <w:rPr>
            <w:webHidden/>
          </w:rPr>
          <w:tab/>
        </w:r>
        <w:r>
          <w:rPr>
            <w:webHidden/>
          </w:rPr>
          <w:fldChar w:fldCharType="begin"/>
        </w:r>
        <w:r w:rsidR="004E68DB">
          <w:rPr>
            <w:webHidden/>
          </w:rPr>
          <w:instrText xml:space="preserve"> PAGEREF _Toc351464407 \h </w:instrText>
        </w:r>
        <w:r>
          <w:rPr>
            <w:webHidden/>
          </w:rPr>
        </w:r>
        <w:r>
          <w:rPr>
            <w:webHidden/>
          </w:rPr>
          <w:fldChar w:fldCharType="separate"/>
        </w:r>
        <w:r w:rsidR="009749BC">
          <w:rPr>
            <w:webHidden/>
          </w:rPr>
          <w:t>71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08" w:history="1">
        <w:r w:rsidR="004E68DB" w:rsidRPr="002022C0">
          <w:rPr>
            <w:rStyle w:val="Hyperlink"/>
          </w:rPr>
          <w:t>7.1.</w:t>
        </w:r>
        <w:r w:rsidR="004E68DB">
          <w:rPr>
            <w:rFonts w:asciiTheme="minorHAnsi" w:eastAsiaTheme="minorEastAsia" w:hAnsiTheme="minorHAnsi" w:cstheme="minorBidi"/>
            <w:color w:val="auto"/>
            <w:sz w:val="22"/>
            <w:szCs w:val="22"/>
          </w:rPr>
          <w:tab/>
        </w:r>
        <w:r w:rsidR="004E68DB" w:rsidRPr="002022C0">
          <w:rPr>
            <w:rStyle w:val="Hyperlink"/>
          </w:rPr>
          <w:t>Producers</w:t>
        </w:r>
        <w:r w:rsidR="004E68DB">
          <w:rPr>
            <w:webHidden/>
          </w:rPr>
          <w:tab/>
        </w:r>
        <w:r>
          <w:rPr>
            <w:webHidden/>
          </w:rPr>
          <w:fldChar w:fldCharType="begin"/>
        </w:r>
        <w:r w:rsidR="004E68DB">
          <w:rPr>
            <w:webHidden/>
          </w:rPr>
          <w:instrText xml:space="preserve"> PAGEREF _Toc351464408 \h </w:instrText>
        </w:r>
        <w:r>
          <w:rPr>
            <w:webHidden/>
          </w:rPr>
        </w:r>
        <w:r>
          <w:rPr>
            <w:webHidden/>
          </w:rPr>
          <w:fldChar w:fldCharType="separate"/>
        </w:r>
        <w:r w:rsidR="009749BC">
          <w:rPr>
            <w:webHidden/>
          </w:rPr>
          <w:t>71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09" w:history="1">
        <w:r w:rsidR="004E68DB" w:rsidRPr="002022C0">
          <w:rPr>
            <w:rStyle w:val="Hyperlink"/>
          </w:rPr>
          <w:t>7.2.</w:t>
        </w:r>
        <w:r w:rsidR="004E68DB">
          <w:rPr>
            <w:rFonts w:asciiTheme="minorHAnsi" w:eastAsiaTheme="minorEastAsia" w:hAnsiTheme="minorHAnsi" w:cstheme="minorBidi"/>
            <w:color w:val="auto"/>
            <w:sz w:val="22"/>
            <w:szCs w:val="22"/>
          </w:rPr>
          <w:tab/>
        </w:r>
        <w:r w:rsidR="004E68DB" w:rsidRPr="002022C0">
          <w:rPr>
            <w:rStyle w:val="Hyperlink"/>
          </w:rPr>
          <w:t>Synchronous send</w:t>
        </w:r>
        <w:r w:rsidR="004E68DB">
          <w:rPr>
            <w:webHidden/>
          </w:rPr>
          <w:tab/>
        </w:r>
        <w:r>
          <w:rPr>
            <w:webHidden/>
          </w:rPr>
          <w:fldChar w:fldCharType="begin"/>
        </w:r>
        <w:r w:rsidR="004E68DB">
          <w:rPr>
            <w:webHidden/>
          </w:rPr>
          <w:instrText xml:space="preserve"> PAGEREF _Toc351464409 \h </w:instrText>
        </w:r>
        <w:r>
          <w:rPr>
            <w:webHidden/>
          </w:rPr>
        </w:r>
        <w:r>
          <w:rPr>
            <w:webHidden/>
          </w:rPr>
          <w:fldChar w:fldCharType="separate"/>
        </w:r>
        <w:r w:rsidR="009749BC">
          <w:rPr>
            <w:webHidden/>
          </w:rPr>
          <w:t>71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10" w:history="1">
        <w:r w:rsidR="004E68DB" w:rsidRPr="002022C0">
          <w:rPr>
            <w:rStyle w:val="Hyperlink"/>
          </w:rPr>
          <w:t>7.3.</w:t>
        </w:r>
        <w:r w:rsidR="004E68DB">
          <w:rPr>
            <w:rFonts w:asciiTheme="minorHAnsi" w:eastAsiaTheme="minorEastAsia" w:hAnsiTheme="minorHAnsi" w:cstheme="minorBidi"/>
            <w:color w:val="auto"/>
            <w:sz w:val="22"/>
            <w:szCs w:val="22"/>
          </w:rPr>
          <w:tab/>
        </w:r>
        <w:r w:rsidR="004E68DB" w:rsidRPr="002022C0">
          <w:rPr>
            <w:rStyle w:val="Hyperlink"/>
          </w:rPr>
          <w:t>Asynchronous send</w:t>
        </w:r>
        <w:r w:rsidR="004E68DB">
          <w:rPr>
            <w:webHidden/>
          </w:rPr>
          <w:tab/>
        </w:r>
        <w:r>
          <w:rPr>
            <w:webHidden/>
          </w:rPr>
          <w:fldChar w:fldCharType="begin"/>
        </w:r>
        <w:r w:rsidR="004E68DB">
          <w:rPr>
            <w:webHidden/>
          </w:rPr>
          <w:instrText xml:space="preserve"> PAGEREF _Toc351464410 \h </w:instrText>
        </w:r>
        <w:r>
          <w:rPr>
            <w:webHidden/>
          </w:rPr>
        </w:r>
        <w:r>
          <w:rPr>
            <w:webHidden/>
          </w:rPr>
          <w:fldChar w:fldCharType="separate"/>
        </w:r>
        <w:r w:rsidR="009749BC">
          <w:rPr>
            <w:webHidden/>
          </w:rPr>
          <w:t>73</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1" w:history="1">
        <w:r w:rsidR="004E68DB" w:rsidRPr="002022C0">
          <w:rPr>
            <w:rStyle w:val="Hyperlink"/>
            <w:noProof/>
          </w:rPr>
          <w:t>7.3.1.</w:t>
        </w:r>
        <w:r w:rsidR="004E68DB">
          <w:rPr>
            <w:rFonts w:asciiTheme="minorHAnsi" w:eastAsiaTheme="minorEastAsia" w:hAnsiTheme="minorHAnsi" w:cstheme="minorBidi"/>
            <w:noProof/>
            <w:color w:val="auto"/>
            <w:sz w:val="22"/>
            <w:szCs w:val="22"/>
          </w:rPr>
          <w:tab/>
        </w:r>
        <w:r w:rsidR="004E68DB" w:rsidRPr="002022C0">
          <w:rPr>
            <w:rStyle w:val="Hyperlink"/>
            <w:noProof/>
          </w:rPr>
          <w:t>Quality of service</w:t>
        </w:r>
        <w:r w:rsidR="004E68DB">
          <w:rPr>
            <w:noProof/>
            <w:webHidden/>
          </w:rPr>
          <w:tab/>
        </w:r>
        <w:r>
          <w:rPr>
            <w:noProof/>
            <w:webHidden/>
          </w:rPr>
          <w:fldChar w:fldCharType="begin"/>
        </w:r>
        <w:r w:rsidR="004E68DB">
          <w:rPr>
            <w:noProof/>
            <w:webHidden/>
          </w:rPr>
          <w:instrText xml:space="preserve"> PAGEREF _Toc351464411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2" w:history="1">
        <w:r w:rsidR="004E68DB" w:rsidRPr="002022C0">
          <w:rPr>
            <w:rStyle w:val="Hyperlink"/>
            <w:noProof/>
          </w:rPr>
          <w:t>7.3.2.</w:t>
        </w:r>
        <w:r w:rsidR="004E68DB">
          <w:rPr>
            <w:rFonts w:asciiTheme="minorHAnsi" w:eastAsiaTheme="minorEastAsia" w:hAnsiTheme="minorHAnsi" w:cstheme="minorBidi"/>
            <w:noProof/>
            <w:color w:val="auto"/>
            <w:sz w:val="22"/>
            <w:szCs w:val="22"/>
          </w:rPr>
          <w:tab/>
        </w:r>
        <w:r w:rsidR="004E68DB" w:rsidRPr="002022C0">
          <w:rPr>
            <w:rStyle w:val="Hyperlink"/>
            <w:noProof/>
          </w:rPr>
          <w:t>Exceptions</w:t>
        </w:r>
        <w:r w:rsidR="004E68DB">
          <w:rPr>
            <w:noProof/>
            <w:webHidden/>
          </w:rPr>
          <w:tab/>
        </w:r>
        <w:r>
          <w:rPr>
            <w:noProof/>
            <w:webHidden/>
          </w:rPr>
          <w:fldChar w:fldCharType="begin"/>
        </w:r>
        <w:r w:rsidR="004E68DB">
          <w:rPr>
            <w:noProof/>
            <w:webHidden/>
          </w:rPr>
          <w:instrText xml:space="preserve"> PAGEREF _Toc351464412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3" w:history="1">
        <w:r w:rsidR="004E68DB" w:rsidRPr="002022C0">
          <w:rPr>
            <w:rStyle w:val="Hyperlink"/>
            <w:noProof/>
          </w:rPr>
          <w:t>7.3.3.</w:t>
        </w:r>
        <w:r w:rsidR="004E68DB">
          <w:rPr>
            <w:rFonts w:asciiTheme="minorHAnsi" w:eastAsiaTheme="minorEastAsia" w:hAnsiTheme="minorHAnsi" w:cstheme="minorBidi"/>
            <w:noProof/>
            <w:color w:val="auto"/>
            <w:sz w:val="22"/>
            <w:szCs w:val="22"/>
          </w:rPr>
          <w:tab/>
        </w:r>
        <w:r w:rsidR="004E68DB" w:rsidRPr="002022C0">
          <w:rPr>
            <w:rStyle w:val="Hyperlink"/>
            <w:noProof/>
          </w:rPr>
          <w:t>Message order</w:t>
        </w:r>
        <w:r w:rsidR="004E68DB">
          <w:rPr>
            <w:noProof/>
            <w:webHidden/>
          </w:rPr>
          <w:tab/>
        </w:r>
        <w:r>
          <w:rPr>
            <w:noProof/>
            <w:webHidden/>
          </w:rPr>
          <w:fldChar w:fldCharType="begin"/>
        </w:r>
        <w:r w:rsidR="004E68DB">
          <w:rPr>
            <w:noProof/>
            <w:webHidden/>
          </w:rPr>
          <w:instrText xml:space="preserve"> PAGEREF _Toc351464413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4" w:history="1">
        <w:r w:rsidR="004E68DB" w:rsidRPr="002022C0">
          <w:rPr>
            <w:rStyle w:val="Hyperlink"/>
            <w:noProof/>
          </w:rPr>
          <w:t>7.3.4.</w:t>
        </w:r>
        <w:r w:rsidR="004E68DB">
          <w:rPr>
            <w:rFonts w:asciiTheme="minorHAnsi" w:eastAsiaTheme="minorEastAsia" w:hAnsiTheme="minorHAnsi" w:cstheme="minorBidi"/>
            <w:noProof/>
            <w:color w:val="auto"/>
            <w:sz w:val="22"/>
            <w:szCs w:val="22"/>
          </w:rPr>
          <w:tab/>
        </w:r>
        <w:r w:rsidR="004E68DB" w:rsidRPr="002022C0">
          <w:rPr>
            <w:rStyle w:val="Hyperlink"/>
            <w:noProof/>
          </w:rPr>
          <w:t>Close, commit or rollback</w:t>
        </w:r>
        <w:r w:rsidR="004E68DB">
          <w:rPr>
            <w:noProof/>
            <w:webHidden/>
          </w:rPr>
          <w:tab/>
        </w:r>
        <w:r>
          <w:rPr>
            <w:noProof/>
            <w:webHidden/>
          </w:rPr>
          <w:fldChar w:fldCharType="begin"/>
        </w:r>
        <w:r w:rsidR="004E68DB">
          <w:rPr>
            <w:noProof/>
            <w:webHidden/>
          </w:rPr>
          <w:instrText xml:space="preserve"> PAGEREF _Toc351464414 \h </w:instrText>
        </w:r>
        <w:r>
          <w:rPr>
            <w:noProof/>
            <w:webHidden/>
          </w:rPr>
        </w:r>
        <w:r>
          <w:rPr>
            <w:noProof/>
            <w:webHidden/>
          </w:rPr>
          <w:fldChar w:fldCharType="separate"/>
        </w:r>
        <w:r w:rsidR="009749BC">
          <w:rPr>
            <w:noProof/>
            <w:webHidden/>
          </w:rPr>
          <w:t>74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5" w:history="1">
        <w:r w:rsidR="004E68DB" w:rsidRPr="002022C0">
          <w:rPr>
            <w:rStyle w:val="Hyperlink"/>
            <w:noProof/>
          </w:rPr>
          <w:t>7.3.5.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usage in Java EE</w:t>
        </w:r>
        <w:r w:rsidR="004E68DB">
          <w:rPr>
            <w:noProof/>
            <w:webHidden/>
          </w:rPr>
          <w:tab/>
        </w:r>
        <w:r>
          <w:rPr>
            <w:noProof/>
            <w:webHidden/>
          </w:rPr>
          <w:fldChar w:fldCharType="begin"/>
        </w:r>
        <w:r w:rsidR="004E68DB">
          <w:rPr>
            <w:noProof/>
            <w:webHidden/>
          </w:rPr>
          <w:instrText xml:space="preserve"> PAGEREF _Toc351464415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6" w:history="1">
        <w:r w:rsidR="004E68DB" w:rsidRPr="002022C0">
          <w:rPr>
            <w:rStyle w:val="Hyperlink"/>
            <w:noProof/>
          </w:rPr>
          <w:t>7.3.6.</w:t>
        </w:r>
        <w:r w:rsidR="004E68DB">
          <w:rPr>
            <w:rFonts w:asciiTheme="minorHAnsi" w:eastAsiaTheme="minorEastAsia" w:hAnsiTheme="minorHAnsi" w:cstheme="minorBidi"/>
            <w:noProof/>
            <w:color w:val="auto"/>
            <w:sz w:val="22"/>
            <w:szCs w:val="22"/>
          </w:rPr>
          <w:tab/>
        </w:r>
        <w:r w:rsidR="004E68DB" w:rsidRPr="002022C0">
          <w:rPr>
            <w:rStyle w:val="Hyperlink"/>
            <w:noProof/>
          </w:rPr>
          <w:t>Message headers</w:t>
        </w:r>
        <w:r w:rsidR="004E68DB">
          <w:rPr>
            <w:noProof/>
            <w:webHidden/>
          </w:rPr>
          <w:tab/>
        </w:r>
        <w:r>
          <w:rPr>
            <w:noProof/>
            <w:webHidden/>
          </w:rPr>
          <w:fldChar w:fldCharType="begin"/>
        </w:r>
        <w:r w:rsidR="004E68DB">
          <w:rPr>
            <w:noProof/>
            <w:webHidden/>
          </w:rPr>
          <w:instrText xml:space="preserve"> PAGEREF _Toc351464416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7" w:history="1">
        <w:r w:rsidR="004E68DB" w:rsidRPr="002022C0">
          <w:rPr>
            <w:rStyle w:val="Hyperlink"/>
            <w:noProof/>
          </w:rPr>
          <w:t>7.3.7.</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threading</w:t>
        </w:r>
        <w:r w:rsidR="004E68DB">
          <w:rPr>
            <w:noProof/>
            <w:webHidden/>
          </w:rPr>
          <w:tab/>
        </w:r>
        <w:r>
          <w:rPr>
            <w:noProof/>
            <w:webHidden/>
          </w:rPr>
          <w:fldChar w:fldCharType="begin"/>
        </w:r>
        <w:r w:rsidR="004E68DB">
          <w:rPr>
            <w:noProof/>
            <w:webHidden/>
          </w:rPr>
          <w:instrText xml:space="preserve"> PAGEREF _Toc351464417 \h </w:instrText>
        </w:r>
        <w:r>
          <w:rPr>
            <w:noProof/>
            <w:webHidden/>
          </w:rPr>
        </w:r>
        <w:r>
          <w:rPr>
            <w:noProof/>
            <w:webHidden/>
          </w:rPr>
          <w:fldChar w:fldCharType="separate"/>
        </w:r>
        <w:r w:rsidR="009749BC">
          <w:rPr>
            <w:noProof/>
            <w:webHidden/>
          </w:rPr>
          <w:t>75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8" w:history="1">
        <w:r w:rsidR="004E68DB" w:rsidRPr="002022C0">
          <w:rPr>
            <w:rStyle w:val="Hyperlink"/>
            <w:noProof/>
          </w:rPr>
          <w:t>7.3.8.</w:t>
        </w:r>
        <w:r w:rsidR="004E68DB">
          <w:rPr>
            <w:rFonts w:asciiTheme="minorHAnsi" w:eastAsiaTheme="minorEastAsia" w:hAnsiTheme="minorHAnsi" w:cstheme="minorBidi"/>
            <w:noProof/>
            <w:color w:val="auto"/>
            <w:sz w:val="22"/>
            <w:szCs w:val="22"/>
          </w:rPr>
          <w:tab/>
        </w:r>
        <w:r w:rsidR="004E68DB" w:rsidRPr="002022C0">
          <w:rPr>
            <w:rStyle w:val="Hyperlink"/>
            <w:noProof/>
          </w:rPr>
          <w:t>Use of the CompletionListener by the JMS provider</w:t>
        </w:r>
        <w:r w:rsidR="004E68DB">
          <w:rPr>
            <w:noProof/>
            <w:webHidden/>
          </w:rPr>
          <w:tab/>
        </w:r>
        <w:r>
          <w:rPr>
            <w:noProof/>
            <w:webHidden/>
          </w:rPr>
          <w:fldChar w:fldCharType="begin"/>
        </w:r>
        <w:r w:rsidR="004E68DB">
          <w:rPr>
            <w:noProof/>
            <w:webHidden/>
          </w:rPr>
          <w:instrText xml:space="preserve"> PAGEREF _Toc351464418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19" w:history="1">
        <w:r w:rsidR="004E68DB" w:rsidRPr="002022C0">
          <w:rPr>
            <w:rStyle w:val="Hyperlink"/>
            <w:noProof/>
          </w:rPr>
          <w:t>7.3.9.</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the use of the Message object</w:t>
        </w:r>
        <w:r w:rsidR="004E68DB">
          <w:rPr>
            <w:noProof/>
            <w:webHidden/>
          </w:rPr>
          <w:tab/>
        </w:r>
        <w:r>
          <w:rPr>
            <w:noProof/>
            <w:webHidden/>
          </w:rPr>
          <w:fldChar w:fldCharType="begin"/>
        </w:r>
        <w:r w:rsidR="004E68DB">
          <w:rPr>
            <w:noProof/>
            <w:webHidden/>
          </w:rPr>
          <w:instrText xml:space="preserve"> PAGEREF _Toc351464419 \h </w:instrText>
        </w:r>
        <w:r>
          <w:rPr>
            <w:noProof/>
            <w:webHidden/>
          </w:rPr>
        </w:r>
        <w:r>
          <w:rPr>
            <w:noProof/>
            <w:webHidden/>
          </w:rPr>
          <w:fldChar w:fldCharType="separate"/>
        </w:r>
        <w:r w:rsidR="009749BC">
          <w:rPr>
            <w:noProof/>
            <w:webHidden/>
          </w:rPr>
          <w:t>76</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0" w:history="1">
        <w:r w:rsidR="004E68DB" w:rsidRPr="002022C0">
          <w:rPr>
            <w:rStyle w:val="Hyperlink"/>
          </w:rPr>
          <w:t>7.4.</w:t>
        </w:r>
        <w:r w:rsidR="004E68DB">
          <w:rPr>
            <w:rFonts w:asciiTheme="minorHAnsi" w:eastAsiaTheme="minorEastAsia" w:hAnsiTheme="minorHAnsi" w:cstheme="minorBidi"/>
            <w:color w:val="auto"/>
            <w:sz w:val="22"/>
            <w:szCs w:val="22"/>
          </w:rPr>
          <w:tab/>
        </w:r>
        <w:r w:rsidR="004E68DB" w:rsidRPr="002022C0">
          <w:rPr>
            <w:rStyle w:val="Hyperlink"/>
          </w:rPr>
          <w:t>Setting message delivery options</w:t>
        </w:r>
        <w:r w:rsidR="004E68DB">
          <w:rPr>
            <w:webHidden/>
          </w:rPr>
          <w:tab/>
        </w:r>
        <w:r>
          <w:rPr>
            <w:webHidden/>
          </w:rPr>
          <w:fldChar w:fldCharType="begin"/>
        </w:r>
        <w:r w:rsidR="004E68DB">
          <w:rPr>
            <w:webHidden/>
          </w:rPr>
          <w:instrText xml:space="preserve"> PAGEREF _Toc351464420 \h </w:instrText>
        </w:r>
        <w:r>
          <w:rPr>
            <w:webHidden/>
          </w:rPr>
        </w:r>
        <w:r>
          <w:rPr>
            <w:webHidden/>
          </w:rPr>
          <w:fldChar w:fldCharType="separate"/>
        </w:r>
        <w:r w:rsidR="009749BC">
          <w:rPr>
            <w:webHidden/>
          </w:rPr>
          <w:t>76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1" w:history="1">
        <w:r w:rsidR="004E68DB" w:rsidRPr="002022C0">
          <w:rPr>
            <w:rStyle w:val="Hyperlink"/>
          </w:rPr>
          <w:t>7.5.</w:t>
        </w:r>
        <w:r w:rsidR="004E68DB">
          <w:rPr>
            <w:rFonts w:asciiTheme="minorHAnsi" w:eastAsiaTheme="minorEastAsia" w:hAnsiTheme="minorHAnsi" w:cstheme="minorBidi"/>
            <w:color w:val="auto"/>
            <w:sz w:val="22"/>
            <w:szCs w:val="22"/>
          </w:rPr>
          <w:tab/>
        </w:r>
        <w:r w:rsidR="004E68DB" w:rsidRPr="002022C0">
          <w:rPr>
            <w:rStyle w:val="Hyperlink"/>
          </w:rPr>
          <w:t>Setting message properties</w:t>
        </w:r>
        <w:r w:rsidR="004E68DB">
          <w:rPr>
            <w:webHidden/>
          </w:rPr>
          <w:tab/>
        </w:r>
        <w:r>
          <w:rPr>
            <w:webHidden/>
          </w:rPr>
          <w:fldChar w:fldCharType="begin"/>
        </w:r>
        <w:r w:rsidR="004E68DB">
          <w:rPr>
            <w:webHidden/>
          </w:rPr>
          <w:instrText xml:space="preserve"> PAGEREF _Toc351464421 \h </w:instrText>
        </w:r>
        <w:r>
          <w:rPr>
            <w:webHidden/>
          </w:rPr>
        </w:r>
        <w:r>
          <w:rPr>
            <w:webHidden/>
          </w:rPr>
          <w:fldChar w:fldCharType="separate"/>
        </w:r>
        <w:r w:rsidR="009749BC">
          <w:rPr>
            <w:webHidden/>
          </w:rPr>
          <w:t>76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2" w:history="1">
        <w:r w:rsidR="004E68DB" w:rsidRPr="002022C0">
          <w:rPr>
            <w:rStyle w:val="Hyperlink"/>
          </w:rPr>
          <w:t>7.6.</w:t>
        </w:r>
        <w:r w:rsidR="004E68DB">
          <w:rPr>
            <w:rFonts w:asciiTheme="minorHAnsi" w:eastAsiaTheme="minorEastAsia" w:hAnsiTheme="minorHAnsi" w:cstheme="minorBidi"/>
            <w:color w:val="auto"/>
            <w:sz w:val="22"/>
            <w:szCs w:val="22"/>
          </w:rPr>
          <w:tab/>
        </w:r>
        <w:r w:rsidR="004E68DB" w:rsidRPr="002022C0">
          <w:rPr>
            <w:rStyle w:val="Hyperlink"/>
          </w:rPr>
          <w:t>Setting message headers</w:t>
        </w:r>
        <w:r w:rsidR="004E68DB">
          <w:rPr>
            <w:webHidden/>
          </w:rPr>
          <w:tab/>
        </w:r>
        <w:r>
          <w:rPr>
            <w:webHidden/>
          </w:rPr>
          <w:fldChar w:fldCharType="begin"/>
        </w:r>
        <w:r w:rsidR="004E68DB">
          <w:rPr>
            <w:webHidden/>
          </w:rPr>
          <w:instrText xml:space="preserve"> PAGEREF _Toc351464422 \h </w:instrText>
        </w:r>
        <w:r>
          <w:rPr>
            <w:webHidden/>
          </w:rPr>
        </w:r>
        <w:r>
          <w:rPr>
            <w:webHidden/>
          </w:rPr>
          <w:fldChar w:fldCharType="separate"/>
        </w:r>
        <w:r w:rsidR="009749BC">
          <w:rPr>
            <w:webHidden/>
          </w:rPr>
          <w:t>77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3" w:history="1">
        <w:r w:rsidR="004E68DB" w:rsidRPr="002022C0">
          <w:rPr>
            <w:rStyle w:val="Hyperlink"/>
          </w:rPr>
          <w:t>7.7.</w:t>
        </w:r>
        <w:r w:rsidR="004E68DB">
          <w:rPr>
            <w:rFonts w:asciiTheme="minorHAnsi" w:eastAsiaTheme="minorEastAsia" w:hAnsiTheme="minorHAnsi" w:cstheme="minorBidi"/>
            <w:color w:val="auto"/>
            <w:sz w:val="22"/>
            <w:szCs w:val="22"/>
          </w:rPr>
          <w:tab/>
        </w:r>
        <w:r w:rsidR="004E68DB" w:rsidRPr="002022C0">
          <w:rPr>
            <w:rStyle w:val="Hyperlink"/>
          </w:rPr>
          <w:t>Message delivery mode</w:t>
        </w:r>
        <w:r w:rsidR="004E68DB">
          <w:rPr>
            <w:webHidden/>
          </w:rPr>
          <w:tab/>
        </w:r>
        <w:r>
          <w:rPr>
            <w:webHidden/>
          </w:rPr>
          <w:fldChar w:fldCharType="begin"/>
        </w:r>
        <w:r w:rsidR="004E68DB">
          <w:rPr>
            <w:webHidden/>
          </w:rPr>
          <w:instrText xml:space="preserve"> PAGEREF _Toc351464423 \h </w:instrText>
        </w:r>
        <w:r>
          <w:rPr>
            <w:webHidden/>
          </w:rPr>
        </w:r>
        <w:r>
          <w:rPr>
            <w:webHidden/>
          </w:rPr>
          <w:fldChar w:fldCharType="separate"/>
        </w:r>
        <w:r w:rsidR="009749BC">
          <w:rPr>
            <w:webHidden/>
          </w:rPr>
          <w:t>77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4" w:history="1">
        <w:r w:rsidR="004E68DB" w:rsidRPr="002022C0">
          <w:rPr>
            <w:rStyle w:val="Hyperlink"/>
          </w:rPr>
          <w:t>7.8.</w:t>
        </w:r>
        <w:r w:rsidR="004E68DB">
          <w:rPr>
            <w:rFonts w:asciiTheme="minorHAnsi" w:eastAsiaTheme="minorEastAsia" w:hAnsiTheme="minorHAnsi" w:cstheme="minorBidi"/>
            <w:color w:val="auto"/>
            <w:sz w:val="22"/>
            <w:szCs w:val="22"/>
          </w:rPr>
          <w:tab/>
        </w:r>
        <w:r w:rsidR="004E68DB" w:rsidRPr="002022C0">
          <w:rPr>
            <w:rStyle w:val="Hyperlink"/>
          </w:rPr>
          <w:t>Message time-to-live</w:t>
        </w:r>
        <w:r w:rsidR="004E68DB">
          <w:rPr>
            <w:webHidden/>
          </w:rPr>
          <w:tab/>
        </w:r>
        <w:r>
          <w:rPr>
            <w:webHidden/>
          </w:rPr>
          <w:fldChar w:fldCharType="begin"/>
        </w:r>
        <w:r w:rsidR="004E68DB">
          <w:rPr>
            <w:webHidden/>
          </w:rPr>
          <w:instrText xml:space="preserve"> PAGEREF _Toc351464424 \h </w:instrText>
        </w:r>
        <w:r>
          <w:rPr>
            <w:webHidden/>
          </w:rPr>
        </w:r>
        <w:r>
          <w:rPr>
            <w:webHidden/>
          </w:rPr>
          <w:fldChar w:fldCharType="separate"/>
        </w:r>
        <w:r w:rsidR="009749BC">
          <w:rPr>
            <w:webHidden/>
          </w:rPr>
          <w:t>78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5" w:history="1">
        <w:r w:rsidR="004E68DB" w:rsidRPr="002022C0">
          <w:rPr>
            <w:rStyle w:val="Hyperlink"/>
          </w:rPr>
          <w:t>7.9.</w:t>
        </w:r>
        <w:r w:rsidR="004E68DB">
          <w:rPr>
            <w:rFonts w:asciiTheme="minorHAnsi" w:eastAsiaTheme="minorEastAsia" w:hAnsiTheme="minorHAnsi" w:cstheme="minorBidi"/>
            <w:color w:val="auto"/>
            <w:sz w:val="22"/>
            <w:szCs w:val="22"/>
          </w:rPr>
          <w:tab/>
        </w:r>
        <w:r w:rsidR="004E68DB" w:rsidRPr="002022C0">
          <w:rPr>
            <w:rStyle w:val="Hyperlink"/>
          </w:rPr>
          <w:t>Message delivery delay</w:t>
        </w:r>
        <w:r w:rsidR="004E68DB">
          <w:rPr>
            <w:webHidden/>
          </w:rPr>
          <w:tab/>
        </w:r>
        <w:r>
          <w:rPr>
            <w:webHidden/>
          </w:rPr>
          <w:fldChar w:fldCharType="begin"/>
        </w:r>
        <w:r w:rsidR="004E68DB">
          <w:rPr>
            <w:webHidden/>
          </w:rPr>
          <w:instrText xml:space="preserve"> PAGEREF _Toc351464425 \h </w:instrText>
        </w:r>
        <w:r>
          <w:rPr>
            <w:webHidden/>
          </w:rPr>
        </w:r>
        <w:r>
          <w:rPr>
            <w:webHidden/>
          </w:rPr>
          <w:fldChar w:fldCharType="separate"/>
        </w:r>
        <w:r w:rsidR="009749BC">
          <w:rPr>
            <w:webHidden/>
          </w:rPr>
          <w:t>78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6" w:history="1">
        <w:r w:rsidR="004E68DB" w:rsidRPr="002022C0">
          <w:rPr>
            <w:rStyle w:val="Hyperlink"/>
          </w:rPr>
          <w:t>7.10.</w:t>
        </w:r>
        <w:r w:rsidR="004E68DB">
          <w:rPr>
            <w:rFonts w:asciiTheme="minorHAnsi" w:eastAsiaTheme="minorEastAsia" w:hAnsiTheme="minorHAnsi" w:cstheme="minorBidi"/>
            <w:color w:val="auto"/>
            <w:sz w:val="22"/>
            <w:szCs w:val="22"/>
          </w:rPr>
          <w:tab/>
        </w:r>
        <w:r w:rsidR="004E68DB" w:rsidRPr="002022C0">
          <w:rPr>
            <w:rStyle w:val="Hyperlink"/>
          </w:rPr>
          <w:t>JMSProducer method chaining</w:t>
        </w:r>
        <w:r w:rsidR="004E68DB">
          <w:rPr>
            <w:webHidden/>
          </w:rPr>
          <w:tab/>
        </w:r>
        <w:r>
          <w:rPr>
            <w:webHidden/>
          </w:rPr>
          <w:fldChar w:fldCharType="begin"/>
        </w:r>
        <w:r w:rsidR="004E68DB">
          <w:rPr>
            <w:webHidden/>
          </w:rPr>
          <w:instrText xml:space="preserve"> PAGEREF _Toc351464426 \h </w:instrText>
        </w:r>
        <w:r>
          <w:rPr>
            <w:webHidden/>
          </w:rPr>
        </w:r>
        <w:r>
          <w:rPr>
            <w:webHidden/>
          </w:rPr>
          <w:fldChar w:fldCharType="separate"/>
        </w:r>
        <w:r w:rsidR="009749BC">
          <w:rPr>
            <w:webHidden/>
          </w:rPr>
          <w:t>78</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27" w:history="1">
        <w:r w:rsidR="004E68DB" w:rsidRPr="002022C0">
          <w:rPr>
            <w:rStyle w:val="Hyperlink"/>
          </w:rPr>
          <w:t>8.</w:t>
        </w:r>
        <w:r w:rsidR="004E68DB">
          <w:rPr>
            <w:rFonts w:asciiTheme="minorHAnsi" w:eastAsiaTheme="minorEastAsia" w:hAnsiTheme="minorHAnsi" w:cstheme="minorBidi"/>
            <w:b w:val="0"/>
            <w:color w:val="auto"/>
            <w:sz w:val="22"/>
            <w:szCs w:val="22"/>
          </w:rPr>
          <w:tab/>
        </w:r>
        <w:r w:rsidR="004E68DB" w:rsidRPr="002022C0">
          <w:rPr>
            <w:rStyle w:val="Hyperlink"/>
          </w:rPr>
          <w:t>Receiving messages</w:t>
        </w:r>
        <w:r w:rsidR="004E68DB">
          <w:rPr>
            <w:webHidden/>
          </w:rPr>
          <w:tab/>
        </w:r>
        <w:r>
          <w:rPr>
            <w:webHidden/>
          </w:rPr>
          <w:fldChar w:fldCharType="begin"/>
        </w:r>
        <w:r w:rsidR="004E68DB">
          <w:rPr>
            <w:webHidden/>
          </w:rPr>
          <w:instrText xml:space="preserve"> PAGEREF _Toc351464427 \h </w:instrText>
        </w:r>
        <w:r>
          <w:rPr>
            <w:webHidden/>
          </w:rPr>
        </w:r>
        <w:r>
          <w:rPr>
            <w:webHidden/>
          </w:rPr>
          <w:fldChar w:fldCharType="separate"/>
        </w:r>
        <w:r w:rsidR="009749BC">
          <w:rPr>
            <w:webHidden/>
          </w:rPr>
          <w:t>81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8" w:history="1">
        <w:r w:rsidR="004E68DB" w:rsidRPr="002022C0">
          <w:rPr>
            <w:rStyle w:val="Hyperlink"/>
          </w:rPr>
          <w:t>8.1.</w:t>
        </w:r>
        <w:r w:rsidR="004E68DB">
          <w:rPr>
            <w:rFonts w:asciiTheme="minorHAnsi" w:eastAsiaTheme="minorEastAsia" w:hAnsiTheme="minorHAnsi" w:cstheme="minorBidi"/>
            <w:color w:val="auto"/>
            <w:sz w:val="22"/>
            <w:szCs w:val="22"/>
          </w:rPr>
          <w:tab/>
        </w:r>
        <w:r w:rsidR="004E68DB" w:rsidRPr="002022C0">
          <w:rPr>
            <w:rStyle w:val="Hyperlink"/>
          </w:rPr>
          <w:t>Consumers</w:t>
        </w:r>
        <w:r w:rsidR="004E68DB">
          <w:rPr>
            <w:webHidden/>
          </w:rPr>
          <w:tab/>
        </w:r>
        <w:r>
          <w:rPr>
            <w:webHidden/>
          </w:rPr>
          <w:fldChar w:fldCharType="begin"/>
        </w:r>
        <w:r w:rsidR="004E68DB">
          <w:rPr>
            <w:webHidden/>
          </w:rPr>
          <w:instrText xml:space="preserve"> PAGEREF _Toc351464428 \h </w:instrText>
        </w:r>
        <w:r>
          <w:rPr>
            <w:webHidden/>
          </w:rPr>
        </w:r>
        <w:r>
          <w:rPr>
            <w:webHidden/>
          </w:rPr>
          <w:fldChar w:fldCharType="separate"/>
        </w:r>
        <w:r w:rsidR="009749BC">
          <w:rPr>
            <w:webHidden/>
          </w:rPr>
          <w:t>81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29" w:history="1">
        <w:r w:rsidR="004E68DB" w:rsidRPr="002022C0">
          <w:rPr>
            <w:rStyle w:val="Hyperlink"/>
          </w:rPr>
          <w:t>8.2.</w:t>
        </w:r>
        <w:r w:rsidR="004E68DB">
          <w:rPr>
            <w:rFonts w:asciiTheme="minorHAnsi" w:eastAsiaTheme="minorEastAsia" w:hAnsiTheme="minorHAnsi" w:cstheme="minorBidi"/>
            <w:color w:val="auto"/>
            <w:sz w:val="22"/>
            <w:szCs w:val="22"/>
          </w:rPr>
          <w:tab/>
        </w:r>
        <w:r w:rsidR="004E68DB" w:rsidRPr="002022C0">
          <w:rPr>
            <w:rStyle w:val="Hyperlink"/>
          </w:rPr>
          <w:t>Creating a consumer on a queue</w:t>
        </w:r>
        <w:r w:rsidR="004E68DB">
          <w:rPr>
            <w:webHidden/>
          </w:rPr>
          <w:tab/>
        </w:r>
        <w:r>
          <w:rPr>
            <w:webHidden/>
          </w:rPr>
          <w:fldChar w:fldCharType="begin"/>
        </w:r>
        <w:r w:rsidR="004E68DB">
          <w:rPr>
            <w:webHidden/>
          </w:rPr>
          <w:instrText xml:space="preserve"> PAGEREF _Toc351464429 \h </w:instrText>
        </w:r>
        <w:r>
          <w:rPr>
            <w:webHidden/>
          </w:rPr>
        </w:r>
        <w:r>
          <w:rPr>
            <w:webHidden/>
          </w:rPr>
          <w:fldChar w:fldCharType="separate"/>
        </w:r>
        <w:r w:rsidR="009749BC">
          <w:rPr>
            <w:webHidden/>
          </w:rPr>
          <w:t>81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30" w:history="1">
        <w:r w:rsidR="004E68DB" w:rsidRPr="002022C0">
          <w:rPr>
            <w:rStyle w:val="Hyperlink"/>
          </w:rPr>
          <w:t>8.3.</w:t>
        </w:r>
        <w:r w:rsidR="004E68DB">
          <w:rPr>
            <w:rFonts w:asciiTheme="minorHAnsi" w:eastAsiaTheme="minorEastAsia" w:hAnsiTheme="minorHAnsi" w:cstheme="minorBidi"/>
            <w:color w:val="auto"/>
            <w:sz w:val="22"/>
            <w:szCs w:val="22"/>
          </w:rPr>
          <w:tab/>
        </w:r>
        <w:r w:rsidR="004E68DB" w:rsidRPr="002022C0">
          <w:rPr>
            <w:rStyle w:val="Hyperlink"/>
          </w:rPr>
          <w:t>Creating a consumer on a topic</w:t>
        </w:r>
        <w:r w:rsidR="004E68DB">
          <w:rPr>
            <w:webHidden/>
          </w:rPr>
          <w:tab/>
        </w:r>
        <w:r>
          <w:rPr>
            <w:webHidden/>
          </w:rPr>
          <w:fldChar w:fldCharType="begin"/>
        </w:r>
        <w:r w:rsidR="004E68DB">
          <w:rPr>
            <w:webHidden/>
          </w:rPr>
          <w:instrText xml:space="preserve"> PAGEREF _Toc351464430 \h </w:instrText>
        </w:r>
        <w:r>
          <w:rPr>
            <w:webHidden/>
          </w:rPr>
        </w:r>
        <w:r>
          <w:rPr>
            <w:webHidden/>
          </w:rPr>
          <w:fldChar w:fldCharType="separate"/>
        </w:r>
        <w:r w:rsidR="009749BC">
          <w:rPr>
            <w:webHidden/>
          </w:rPr>
          <w:t>82</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31" w:history="1">
        <w:r w:rsidR="004E68DB" w:rsidRPr="002022C0">
          <w:rPr>
            <w:rStyle w:val="Hyperlink"/>
            <w:noProof/>
          </w:rPr>
          <w:t>8.3.1.</w:t>
        </w:r>
        <w:r w:rsidR="004E68DB">
          <w:rPr>
            <w:rFonts w:asciiTheme="minorHAnsi" w:eastAsiaTheme="minorEastAsia" w:hAnsiTheme="minorHAnsi" w:cstheme="minorBidi"/>
            <w:noProof/>
            <w:color w:val="auto"/>
            <w:sz w:val="22"/>
            <w:szCs w:val="22"/>
          </w:rPr>
          <w:tab/>
        </w:r>
        <w:r w:rsidR="004E68DB" w:rsidRPr="002022C0">
          <w:rPr>
            <w:rStyle w:val="Hyperlink"/>
            <w:noProof/>
          </w:rPr>
          <w:t>Unshared non-durable subscriptions</w:t>
        </w:r>
        <w:r w:rsidR="004E68DB">
          <w:rPr>
            <w:noProof/>
            <w:webHidden/>
          </w:rPr>
          <w:tab/>
        </w:r>
        <w:r>
          <w:rPr>
            <w:noProof/>
            <w:webHidden/>
          </w:rPr>
          <w:fldChar w:fldCharType="begin"/>
        </w:r>
        <w:r w:rsidR="004E68DB">
          <w:rPr>
            <w:noProof/>
            <w:webHidden/>
          </w:rPr>
          <w:instrText xml:space="preserve"> PAGEREF _Toc351464431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32" w:history="1">
        <w:r w:rsidR="004E68DB" w:rsidRPr="002022C0">
          <w:rPr>
            <w:rStyle w:val="Hyperlink"/>
            <w:noProof/>
          </w:rPr>
          <w:t>8.3.2.</w:t>
        </w:r>
        <w:r w:rsidR="004E68DB">
          <w:rPr>
            <w:rFonts w:asciiTheme="minorHAnsi" w:eastAsiaTheme="minorEastAsia" w:hAnsiTheme="minorHAnsi" w:cstheme="minorBidi"/>
            <w:noProof/>
            <w:color w:val="auto"/>
            <w:sz w:val="22"/>
            <w:szCs w:val="22"/>
          </w:rPr>
          <w:tab/>
        </w:r>
        <w:r w:rsidR="004E68DB" w:rsidRPr="002022C0">
          <w:rPr>
            <w:rStyle w:val="Hyperlink"/>
            <w:noProof/>
          </w:rPr>
          <w:t>Shared non-durable subscriptions</w:t>
        </w:r>
        <w:r w:rsidR="004E68DB">
          <w:rPr>
            <w:noProof/>
            <w:webHidden/>
          </w:rPr>
          <w:tab/>
        </w:r>
        <w:r>
          <w:rPr>
            <w:noProof/>
            <w:webHidden/>
          </w:rPr>
          <w:fldChar w:fldCharType="begin"/>
        </w:r>
        <w:r w:rsidR="004E68DB">
          <w:rPr>
            <w:noProof/>
            <w:webHidden/>
          </w:rPr>
          <w:instrText xml:space="preserve"> PAGEREF _Toc351464432 \h </w:instrText>
        </w:r>
        <w:r>
          <w:rPr>
            <w:noProof/>
            <w:webHidden/>
          </w:rPr>
        </w:r>
        <w:r>
          <w:rPr>
            <w:noProof/>
            <w:webHidden/>
          </w:rPr>
          <w:fldChar w:fldCharType="separate"/>
        </w:r>
        <w:r w:rsidR="009749BC">
          <w:rPr>
            <w:noProof/>
            <w:webHidden/>
          </w:rPr>
          <w:t>82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33" w:history="1">
        <w:r w:rsidR="004E68DB" w:rsidRPr="002022C0">
          <w:rPr>
            <w:rStyle w:val="Hyperlink"/>
            <w:noProof/>
          </w:rPr>
          <w:t>8.3.3.</w:t>
        </w:r>
        <w:r w:rsidR="004E68DB">
          <w:rPr>
            <w:rFonts w:asciiTheme="minorHAnsi" w:eastAsiaTheme="minorEastAsia" w:hAnsiTheme="minorHAnsi" w:cstheme="minorBidi"/>
            <w:noProof/>
            <w:color w:val="auto"/>
            <w:sz w:val="22"/>
            <w:szCs w:val="22"/>
          </w:rPr>
          <w:tab/>
        </w:r>
        <w:r w:rsidR="004E68DB" w:rsidRPr="002022C0">
          <w:rPr>
            <w:rStyle w:val="Hyperlink"/>
            <w:noProof/>
          </w:rPr>
          <w:t>Unshared durable subscriptions</w:t>
        </w:r>
        <w:r w:rsidR="004E68DB">
          <w:rPr>
            <w:noProof/>
            <w:webHidden/>
          </w:rPr>
          <w:tab/>
        </w:r>
        <w:r>
          <w:rPr>
            <w:noProof/>
            <w:webHidden/>
          </w:rPr>
          <w:fldChar w:fldCharType="begin"/>
        </w:r>
        <w:r w:rsidR="004E68DB">
          <w:rPr>
            <w:noProof/>
            <w:webHidden/>
          </w:rPr>
          <w:instrText xml:space="preserve"> PAGEREF _Toc351464433 \h </w:instrText>
        </w:r>
        <w:r>
          <w:rPr>
            <w:noProof/>
            <w:webHidden/>
          </w:rPr>
        </w:r>
        <w:r>
          <w:rPr>
            <w:noProof/>
            <w:webHidden/>
          </w:rPr>
          <w:fldChar w:fldCharType="separate"/>
        </w:r>
        <w:r w:rsidR="009749BC">
          <w:rPr>
            <w:noProof/>
            <w:webHidden/>
          </w:rPr>
          <w:t>83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34" w:history="1">
        <w:r w:rsidR="004E68DB" w:rsidRPr="002022C0">
          <w:rPr>
            <w:rStyle w:val="Hyperlink"/>
            <w:noProof/>
          </w:rPr>
          <w:t>8.3.4.</w:t>
        </w:r>
        <w:r w:rsidR="004E68DB">
          <w:rPr>
            <w:rFonts w:asciiTheme="minorHAnsi" w:eastAsiaTheme="minorEastAsia" w:hAnsiTheme="minorHAnsi" w:cstheme="minorBidi"/>
            <w:noProof/>
            <w:color w:val="auto"/>
            <w:sz w:val="22"/>
            <w:szCs w:val="22"/>
          </w:rPr>
          <w:tab/>
        </w:r>
        <w:r w:rsidR="004E68DB" w:rsidRPr="002022C0">
          <w:rPr>
            <w:rStyle w:val="Hyperlink"/>
            <w:noProof/>
          </w:rPr>
          <w:t>Shared durable subscriptions</w:t>
        </w:r>
        <w:r w:rsidR="004E68DB">
          <w:rPr>
            <w:noProof/>
            <w:webHidden/>
          </w:rPr>
          <w:tab/>
        </w:r>
        <w:r>
          <w:rPr>
            <w:noProof/>
            <w:webHidden/>
          </w:rPr>
          <w:fldChar w:fldCharType="begin"/>
        </w:r>
        <w:r w:rsidR="004E68DB">
          <w:rPr>
            <w:noProof/>
            <w:webHidden/>
          </w:rPr>
          <w:instrText xml:space="preserve"> PAGEREF _Toc351464434 \h </w:instrText>
        </w:r>
        <w:r>
          <w:rPr>
            <w:noProof/>
            <w:webHidden/>
          </w:rPr>
        </w:r>
        <w:r>
          <w:rPr>
            <w:noProof/>
            <w:webHidden/>
          </w:rPr>
          <w:fldChar w:fldCharType="separate"/>
        </w:r>
        <w:r w:rsidR="009749BC">
          <w:rPr>
            <w:noProof/>
            <w:webHidden/>
          </w:rPr>
          <w:t>85</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35" w:history="1">
        <w:r w:rsidR="004E68DB" w:rsidRPr="002022C0">
          <w:rPr>
            <w:rStyle w:val="Hyperlink"/>
          </w:rPr>
          <w:t>8.4.</w:t>
        </w:r>
        <w:r w:rsidR="004E68DB">
          <w:rPr>
            <w:rFonts w:asciiTheme="minorHAnsi" w:eastAsiaTheme="minorEastAsia" w:hAnsiTheme="minorHAnsi" w:cstheme="minorBidi"/>
            <w:color w:val="auto"/>
            <w:sz w:val="22"/>
            <w:szCs w:val="22"/>
          </w:rPr>
          <w:tab/>
        </w:r>
        <w:r w:rsidR="004E68DB" w:rsidRPr="002022C0">
          <w:rPr>
            <w:rStyle w:val="Hyperlink"/>
          </w:rPr>
          <w:t>Starting message delivery</w:t>
        </w:r>
        <w:r w:rsidR="004E68DB">
          <w:rPr>
            <w:webHidden/>
          </w:rPr>
          <w:tab/>
        </w:r>
        <w:r>
          <w:rPr>
            <w:webHidden/>
          </w:rPr>
          <w:fldChar w:fldCharType="begin"/>
        </w:r>
        <w:r w:rsidR="004E68DB">
          <w:rPr>
            <w:webHidden/>
          </w:rPr>
          <w:instrText xml:space="preserve"> PAGEREF _Toc351464435 \h </w:instrText>
        </w:r>
        <w:r>
          <w:rPr>
            <w:webHidden/>
          </w:rPr>
        </w:r>
        <w:r>
          <w:rPr>
            <w:webHidden/>
          </w:rPr>
          <w:fldChar w:fldCharType="separate"/>
        </w:r>
        <w:r w:rsidR="009749BC">
          <w:rPr>
            <w:webHidden/>
          </w:rPr>
          <w:t>86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36" w:history="1">
        <w:r w:rsidR="004E68DB" w:rsidRPr="002022C0">
          <w:rPr>
            <w:rStyle w:val="Hyperlink"/>
          </w:rPr>
          <w:t>8.5.</w:t>
        </w:r>
        <w:r w:rsidR="004E68DB">
          <w:rPr>
            <w:rFonts w:asciiTheme="minorHAnsi" w:eastAsiaTheme="minorEastAsia" w:hAnsiTheme="minorHAnsi" w:cstheme="minorBidi"/>
            <w:color w:val="auto"/>
            <w:sz w:val="22"/>
            <w:szCs w:val="22"/>
          </w:rPr>
          <w:tab/>
        </w:r>
        <w:r w:rsidR="004E68DB" w:rsidRPr="002022C0">
          <w:rPr>
            <w:rStyle w:val="Hyperlink"/>
          </w:rPr>
          <w:t>Receiving messages synchronously</w:t>
        </w:r>
        <w:r w:rsidR="004E68DB">
          <w:rPr>
            <w:webHidden/>
          </w:rPr>
          <w:tab/>
        </w:r>
        <w:r>
          <w:rPr>
            <w:webHidden/>
          </w:rPr>
          <w:fldChar w:fldCharType="begin"/>
        </w:r>
        <w:r w:rsidR="004E68DB">
          <w:rPr>
            <w:webHidden/>
          </w:rPr>
          <w:instrText xml:space="preserve"> PAGEREF _Toc351464436 \h </w:instrText>
        </w:r>
        <w:r>
          <w:rPr>
            <w:webHidden/>
          </w:rPr>
        </w:r>
        <w:r>
          <w:rPr>
            <w:webHidden/>
          </w:rPr>
          <w:fldChar w:fldCharType="separate"/>
        </w:r>
        <w:r w:rsidR="009749BC">
          <w:rPr>
            <w:webHidden/>
          </w:rPr>
          <w:t>86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37" w:history="1">
        <w:r w:rsidR="004E68DB" w:rsidRPr="002022C0">
          <w:rPr>
            <w:rStyle w:val="Hyperlink"/>
          </w:rPr>
          <w:t>8.6.</w:t>
        </w:r>
        <w:r w:rsidR="004E68DB">
          <w:rPr>
            <w:rFonts w:asciiTheme="minorHAnsi" w:eastAsiaTheme="minorEastAsia" w:hAnsiTheme="minorHAnsi" w:cstheme="minorBidi"/>
            <w:color w:val="auto"/>
            <w:sz w:val="22"/>
            <w:szCs w:val="22"/>
          </w:rPr>
          <w:tab/>
        </w:r>
        <w:r w:rsidR="004E68DB" w:rsidRPr="002022C0">
          <w:rPr>
            <w:rStyle w:val="Hyperlink"/>
          </w:rPr>
          <w:t>Receiving message bodies synchronously</w:t>
        </w:r>
        <w:r w:rsidR="004E68DB">
          <w:rPr>
            <w:webHidden/>
          </w:rPr>
          <w:tab/>
        </w:r>
        <w:r>
          <w:rPr>
            <w:webHidden/>
          </w:rPr>
          <w:fldChar w:fldCharType="begin"/>
        </w:r>
        <w:r w:rsidR="004E68DB">
          <w:rPr>
            <w:webHidden/>
          </w:rPr>
          <w:instrText xml:space="preserve"> PAGEREF _Toc351464437 \h </w:instrText>
        </w:r>
        <w:r>
          <w:rPr>
            <w:webHidden/>
          </w:rPr>
        </w:r>
        <w:r>
          <w:rPr>
            <w:webHidden/>
          </w:rPr>
          <w:fldChar w:fldCharType="separate"/>
        </w:r>
        <w:r w:rsidR="009749BC">
          <w:rPr>
            <w:webHidden/>
          </w:rPr>
          <w:t>86</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38" w:history="1">
        <w:r w:rsidR="004E68DB" w:rsidRPr="002022C0">
          <w:rPr>
            <w:rStyle w:val="Hyperlink"/>
          </w:rPr>
          <w:t>8.7.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w:t>
        </w:r>
        <w:r w:rsidR="004E68DB">
          <w:rPr>
            <w:webHidden/>
          </w:rPr>
          <w:tab/>
        </w:r>
        <w:r>
          <w:rPr>
            <w:webHidden/>
          </w:rPr>
          <w:fldChar w:fldCharType="begin"/>
        </w:r>
        <w:r w:rsidR="004E68DB">
          <w:rPr>
            <w:webHidden/>
          </w:rPr>
          <w:instrText xml:space="preserve"> PAGEREF _Toc351464438 \h </w:instrText>
        </w:r>
        <w:r>
          <w:rPr>
            <w:webHidden/>
          </w:rPr>
        </w:r>
        <w:r>
          <w:rPr>
            <w:webHidden/>
          </w:rPr>
          <w:fldChar w:fldCharType="separate"/>
        </w:r>
        <w:r w:rsidR="009749BC">
          <w:rPr>
            <w:webHidden/>
          </w:rPr>
          <w:t>88</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39" w:history="1">
        <w:r w:rsidR="004E68DB" w:rsidRPr="002022C0">
          <w:rPr>
            <w:rStyle w:val="Hyperlink"/>
          </w:rPr>
          <w:t>8.8.</w:t>
        </w:r>
        <w:r w:rsidR="004E68DB">
          <w:rPr>
            <w:rFonts w:asciiTheme="minorHAnsi" w:eastAsiaTheme="minorEastAsia" w:hAnsiTheme="minorHAnsi" w:cstheme="minorBidi"/>
            <w:color w:val="auto"/>
            <w:sz w:val="22"/>
            <w:szCs w:val="22"/>
          </w:rPr>
          <w:tab/>
        </w:r>
        <w:r w:rsidR="004E68DB" w:rsidRPr="002022C0">
          <w:rPr>
            <w:rStyle w:val="Hyperlink"/>
          </w:rPr>
          <w:t>Closing a consumer</w:t>
        </w:r>
        <w:r w:rsidR="004E68DB">
          <w:rPr>
            <w:webHidden/>
          </w:rPr>
          <w:tab/>
        </w:r>
        <w:r>
          <w:rPr>
            <w:webHidden/>
          </w:rPr>
          <w:fldChar w:fldCharType="begin"/>
        </w:r>
        <w:r w:rsidR="004E68DB">
          <w:rPr>
            <w:webHidden/>
          </w:rPr>
          <w:instrText xml:space="preserve"> PAGEREF _Toc351464439 \h </w:instrText>
        </w:r>
        <w:r>
          <w:rPr>
            <w:webHidden/>
          </w:rPr>
        </w:r>
        <w:r>
          <w:rPr>
            <w:webHidden/>
          </w:rPr>
          <w:fldChar w:fldCharType="separate"/>
        </w:r>
        <w:r w:rsidR="009749BC">
          <w:rPr>
            <w:webHidden/>
          </w:rPr>
          <w:t>88</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40" w:history="1">
        <w:r w:rsidR="004E68DB" w:rsidRPr="002022C0">
          <w:rPr>
            <w:rStyle w:val="Hyperlink"/>
          </w:rPr>
          <w:t>9.</w:t>
        </w:r>
        <w:r w:rsidR="004E68DB">
          <w:rPr>
            <w:rFonts w:asciiTheme="minorHAnsi" w:eastAsiaTheme="minorEastAsia" w:hAnsiTheme="minorHAnsi" w:cstheme="minorBidi"/>
            <w:b w:val="0"/>
            <w:color w:val="auto"/>
            <w:sz w:val="22"/>
            <w:szCs w:val="22"/>
          </w:rPr>
          <w:tab/>
        </w:r>
        <w:r w:rsidR="004E68DB" w:rsidRPr="002022C0">
          <w:rPr>
            <w:rStyle w:val="Hyperlink"/>
          </w:rPr>
          <w:t>Other JMS facilities</w:t>
        </w:r>
        <w:r w:rsidR="004E68DB">
          <w:rPr>
            <w:webHidden/>
          </w:rPr>
          <w:tab/>
        </w:r>
        <w:r>
          <w:rPr>
            <w:webHidden/>
          </w:rPr>
          <w:fldChar w:fldCharType="begin"/>
        </w:r>
        <w:r w:rsidR="004E68DB">
          <w:rPr>
            <w:webHidden/>
          </w:rPr>
          <w:instrText xml:space="preserve"> PAGEREF _Toc351464440 \h </w:instrText>
        </w:r>
        <w:r>
          <w:rPr>
            <w:webHidden/>
          </w:rPr>
        </w:r>
        <w:r>
          <w:rPr>
            <w:webHidden/>
          </w:rPr>
          <w:fldChar w:fldCharType="separate"/>
        </w:r>
        <w:r w:rsidR="009749BC">
          <w:rPr>
            <w:webHidden/>
          </w:rPr>
          <w:t>91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1" w:history="1">
        <w:r w:rsidR="004E68DB" w:rsidRPr="002022C0">
          <w:rPr>
            <w:rStyle w:val="Hyperlink"/>
          </w:rPr>
          <w:t>9.1.</w:t>
        </w:r>
        <w:r w:rsidR="004E68DB">
          <w:rPr>
            <w:rFonts w:asciiTheme="minorHAnsi" w:eastAsiaTheme="minorEastAsia" w:hAnsiTheme="minorHAnsi" w:cstheme="minorBidi"/>
            <w:color w:val="auto"/>
            <w:sz w:val="22"/>
            <w:szCs w:val="22"/>
          </w:rPr>
          <w:tab/>
        </w:r>
        <w:r w:rsidR="004E68DB" w:rsidRPr="002022C0">
          <w:rPr>
            <w:rStyle w:val="Hyperlink"/>
          </w:rPr>
          <w:t>Reliability</w:t>
        </w:r>
        <w:r w:rsidR="004E68DB">
          <w:rPr>
            <w:webHidden/>
          </w:rPr>
          <w:tab/>
        </w:r>
        <w:r>
          <w:rPr>
            <w:webHidden/>
          </w:rPr>
          <w:fldChar w:fldCharType="begin"/>
        </w:r>
        <w:r w:rsidR="004E68DB">
          <w:rPr>
            <w:webHidden/>
          </w:rPr>
          <w:instrText xml:space="preserve"> PAGEREF _Toc351464441 \h </w:instrText>
        </w:r>
        <w:r>
          <w:rPr>
            <w:webHidden/>
          </w:rPr>
        </w:r>
        <w:r>
          <w:rPr>
            <w:webHidden/>
          </w:rPr>
          <w:fldChar w:fldCharType="separate"/>
        </w:r>
        <w:r w:rsidR="009749BC">
          <w:rPr>
            <w:webHidden/>
          </w:rPr>
          <w:t>91</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2" w:history="1">
        <w:r w:rsidR="004E68DB" w:rsidRPr="002022C0">
          <w:rPr>
            <w:rStyle w:val="Hyperlink"/>
          </w:rPr>
          <w:t>9.2.</w:t>
        </w:r>
        <w:r w:rsidR="004E68DB">
          <w:rPr>
            <w:rFonts w:asciiTheme="minorHAnsi" w:eastAsiaTheme="minorEastAsia" w:hAnsiTheme="minorHAnsi" w:cstheme="minorBidi"/>
            <w:color w:val="auto"/>
            <w:sz w:val="22"/>
            <w:szCs w:val="22"/>
          </w:rPr>
          <w:tab/>
        </w:r>
        <w:r w:rsidR="004E68DB" w:rsidRPr="002022C0">
          <w:rPr>
            <w:rStyle w:val="Hyperlink"/>
          </w:rPr>
          <w:t>Method inheritance across messaging domains</w:t>
        </w:r>
        <w:r w:rsidR="004E68DB">
          <w:rPr>
            <w:webHidden/>
          </w:rPr>
          <w:tab/>
        </w:r>
        <w:r>
          <w:rPr>
            <w:webHidden/>
          </w:rPr>
          <w:fldChar w:fldCharType="begin"/>
        </w:r>
        <w:r w:rsidR="004E68DB">
          <w:rPr>
            <w:webHidden/>
          </w:rPr>
          <w:instrText xml:space="preserve"> PAGEREF _Toc351464442 \h </w:instrText>
        </w:r>
        <w:r>
          <w:rPr>
            <w:webHidden/>
          </w:rPr>
        </w:r>
        <w:r>
          <w:rPr>
            <w:webHidden/>
          </w:rPr>
          <w:fldChar w:fldCharType="separate"/>
        </w:r>
        <w:r w:rsidR="009749BC">
          <w:rPr>
            <w:webHidden/>
          </w:rPr>
          <w:t>92</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43" w:history="1">
        <w:r w:rsidR="004E68DB" w:rsidRPr="002022C0">
          <w:rPr>
            <w:rStyle w:val="Hyperlink"/>
          </w:rPr>
          <w:t>10.</w:t>
        </w:r>
        <w:r w:rsidR="004E68DB">
          <w:rPr>
            <w:rFonts w:asciiTheme="minorHAnsi" w:eastAsiaTheme="minorEastAsia" w:hAnsiTheme="minorHAnsi" w:cstheme="minorBidi"/>
            <w:b w:val="0"/>
            <w:color w:val="auto"/>
            <w:sz w:val="22"/>
            <w:szCs w:val="22"/>
          </w:rPr>
          <w:tab/>
        </w:r>
        <w:r w:rsidR="004E68DB" w:rsidRPr="002022C0">
          <w:rPr>
            <w:rStyle w:val="Hyperlink"/>
          </w:rPr>
          <w:t>JMS exceptions</w:t>
        </w:r>
        <w:r w:rsidR="004E68DB">
          <w:rPr>
            <w:webHidden/>
          </w:rPr>
          <w:tab/>
        </w:r>
        <w:r>
          <w:rPr>
            <w:webHidden/>
          </w:rPr>
          <w:fldChar w:fldCharType="begin"/>
        </w:r>
        <w:r w:rsidR="004E68DB">
          <w:rPr>
            <w:webHidden/>
          </w:rPr>
          <w:instrText xml:space="preserve"> PAGEREF _Toc351464443 \h </w:instrText>
        </w:r>
        <w:r>
          <w:rPr>
            <w:webHidden/>
          </w:rPr>
        </w:r>
        <w:r>
          <w:rPr>
            <w:webHidden/>
          </w:rPr>
          <w:fldChar w:fldCharType="separate"/>
        </w:r>
        <w:r w:rsidR="009749BC">
          <w:rPr>
            <w:webHidden/>
          </w:rPr>
          <w:t>93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4" w:history="1">
        <w:r w:rsidR="004E68DB" w:rsidRPr="002022C0">
          <w:rPr>
            <w:rStyle w:val="Hyperlink"/>
          </w:rPr>
          <w:t>10.1.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_Toc351464444 \h </w:instrText>
        </w:r>
        <w:r>
          <w:rPr>
            <w:webHidden/>
          </w:rPr>
        </w:r>
        <w:r>
          <w:rPr>
            <w:webHidden/>
          </w:rPr>
          <w:fldChar w:fldCharType="separate"/>
        </w:r>
        <w:r w:rsidR="009749BC">
          <w:rPr>
            <w:webHidden/>
          </w:rPr>
          <w:t>93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5" w:history="1">
        <w:r w:rsidR="004E68DB" w:rsidRPr="002022C0">
          <w:rPr>
            <w:rStyle w:val="Hyperlink"/>
          </w:rPr>
          <w:t>10.2.</w:t>
        </w:r>
        <w:r w:rsidR="004E68DB">
          <w:rPr>
            <w:rFonts w:asciiTheme="minorHAnsi" w:eastAsiaTheme="minorEastAsia" w:hAnsiTheme="minorHAnsi" w:cstheme="minorBidi"/>
            <w:color w:val="auto"/>
            <w:sz w:val="22"/>
            <w:szCs w:val="22"/>
          </w:rPr>
          <w:tab/>
        </w:r>
        <w:r w:rsidR="004E68DB" w:rsidRPr="002022C0">
          <w:rPr>
            <w:rStyle w:val="Hyperlink"/>
          </w:rPr>
          <w:t>JMSException and JMSRuntimeException</w:t>
        </w:r>
        <w:r w:rsidR="004E68DB">
          <w:rPr>
            <w:webHidden/>
          </w:rPr>
          <w:tab/>
        </w:r>
        <w:r>
          <w:rPr>
            <w:webHidden/>
          </w:rPr>
          <w:fldChar w:fldCharType="begin"/>
        </w:r>
        <w:r w:rsidR="004E68DB">
          <w:rPr>
            <w:webHidden/>
          </w:rPr>
          <w:instrText xml:space="preserve"> PAGEREF _Toc351464445 \h </w:instrText>
        </w:r>
        <w:r>
          <w:rPr>
            <w:webHidden/>
          </w:rPr>
        </w:r>
        <w:r>
          <w:rPr>
            <w:webHidden/>
          </w:rPr>
          <w:fldChar w:fldCharType="separate"/>
        </w:r>
        <w:r w:rsidR="009749BC">
          <w:rPr>
            <w:webHidden/>
          </w:rPr>
          <w:t>93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6" w:history="1">
        <w:r w:rsidR="004E68DB" w:rsidRPr="002022C0">
          <w:rPr>
            <w:rStyle w:val="Hyperlink"/>
          </w:rPr>
          <w:t>10.3.</w:t>
        </w:r>
        <w:r w:rsidR="004E68DB">
          <w:rPr>
            <w:rFonts w:asciiTheme="minorHAnsi" w:eastAsiaTheme="minorEastAsia" w:hAnsiTheme="minorHAnsi" w:cstheme="minorBidi"/>
            <w:color w:val="auto"/>
            <w:sz w:val="22"/>
            <w:szCs w:val="22"/>
          </w:rPr>
          <w:tab/>
        </w:r>
        <w:r w:rsidR="004E68DB" w:rsidRPr="002022C0">
          <w:rPr>
            <w:rStyle w:val="Hyperlink"/>
          </w:rPr>
          <w:t>Standard exceptions</w:t>
        </w:r>
        <w:r w:rsidR="004E68DB">
          <w:rPr>
            <w:webHidden/>
          </w:rPr>
          <w:tab/>
        </w:r>
        <w:r>
          <w:rPr>
            <w:webHidden/>
          </w:rPr>
          <w:fldChar w:fldCharType="begin"/>
        </w:r>
        <w:r w:rsidR="004E68DB">
          <w:rPr>
            <w:webHidden/>
          </w:rPr>
          <w:instrText xml:space="preserve"> PAGEREF _Toc351464446 \h </w:instrText>
        </w:r>
        <w:r>
          <w:rPr>
            <w:webHidden/>
          </w:rPr>
        </w:r>
        <w:r>
          <w:rPr>
            <w:webHidden/>
          </w:rPr>
          <w:fldChar w:fldCharType="separate"/>
        </w:r>
        <w:r w:rsidR="009749BC">
          <w:rPr>
            <w:webHidden/>
          </w:rPr>
          <w:t>93</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47" w:history="1">
        <w:r w:rsidR="004E68DB" w:rsidRPr="002022C0">
          <w:rPr>
            <w:rStyle w:val="Hyperlink"/>
          </w:rPr>
          <w:t>11.</w:t>
        </w:r>
        <w:r w:rsidR="004E68DB">
          <w:rPr>
            <w:rFonts w:asciiTheme="minorHAnsi" w:eastAsiaTheme="minorEastAsia" w:hAnsiTheme="minorHAnsi" w:cstheme="minorBidi"/>
            <w:b w:val="0"/>
            <w:color w:val="auto"/>
            <w:sz w:val="22"/>
            <w:szCs w:val="22"/>
          </w:rPr>
          <w:tab/>
        </w:r>
        <w:r w:rsidR="004E68DB" w:rsidRPr="002022C0">
          <w:rPr>
            <w:rStyle w:val="Hyperlink"/>
          </w:rPr>
          <w:t>JMS application server facilities</w:t>
        </w:r>
        <w:r w:rsidR="004E68DB">
          <w:rPr>
            <w:webHidden/>
          </w:rPr>
          <w:tab/>
        </w:r>
        <w:r>
          <w:rPr>
            <w:webHidden/>
          </w:rPr>
          <w:fldChar w:fldCharType="begin"/>
        </w:r>
        <w:r w:rsidR="004E68DB">
          <w:rPr>
            <w:webHidden/>
          </w:rPr>
          <w:instrText xml:space="preserve"> PAGEREF _Toc351464447 \h </w:instrText>
        </w:r>
        <w:r>
          <w:rPr>
            <w:webHidden/>
          </w:rPr>
        </w:r>
        <w:r>
          <w:rPr>
            <w:webHidden/>
          </w:rPr>
          <w:fldChar w:fldCharType="separate"/>
        </w:r>
        <w:r w:rsidR="009749BC">
          <w:rPr>
            <w:webHidden/>
          </w:rPr>
          <w:t>97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8" w:history="1">
        <w:r w:rsidR="004E68DB" w:rsidRPr="002022C0">
          <w:rPr>
            <w:rStyle w:val="Hyperlink"/>
          </w:rPr>
          <w:t>11.1.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_Toc351464448 \h </w:instrText>
        </w:r>
        <w:r>
          <w:rPr>
            <w:webHidden/>
          </w:rPr>
        </w:r>
        <w:r>
          <w:rPr>
            <w:webHidden/>
          </w:rPr>
          <w:fldChar w:fldCharType="separate"/>
        </w:r>
        <w:r w:rsidR="009749BC">
          <w:rPr>
            <w:webHidden/>
          </w:rPr>
          <w:t>97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49" w:history="1">
        <w:r w:rsidR="004E68DB" w:rsidRPr="002022C0">
          <w:rPr>
            <w:rStyle w:val="Hyperlink"/>
          </w:rPr>
          <w:t>11.2.</w:t>
        </w:r>
        <w:r w:rsidR="004E68DB">
          <w:rPr>
            <w:rFonts w:asciiTheme="minorHAnsi" w:eastAsiaTheme="minorEastAsia" w:hAnsiTheme="minorHAnsi" w:cstheme="minorBidi"/>
            <w:color w:val="auto"/>
            <w:sz w:val="22"/>
            <w:szCs w:val="22"/>
          </w:rPr>
          <w:tab/>
        </w:r>
        <w:r w:rsidR="004E68DB" w:rsidRPr="002022C0">
          <w:rPr>
            <w:rStyle w:val="Hyperlink"/>
          </w:rPr>
          <w:t>Concurrent processing of a subscription’s messages</w:t>
        </w:r>
        <w:r w:rsidR="004E68DB">
          <w:rPr>
            <w:webHidden/>
          </w:rPr>
          <w:tab/>
        </w:r>
        <w:r>
          <w:rPr>
            <w:webHidden/>
          </w:rPr>
          <w:fldChar w:fldCharType="begin"/>
        </w:r>
        <w:r w:rsidR="004E68DB">
          <w:rPr>
            <w:webHidden/>
          </w:rPr>
          <w:instrText xml:space="preserve"> PAGEREF _Toc351464449 \h </w:instrText>
        </w:r>
        <w:r>
          <w:rPr>
            <w:webHidden/>
          </w:rPr>
        </w:r>
        <w:r>
          <w:rPr>
            <w:webHidden/>
          </w:rPr>
          <w:fldChar w:fldCharType="separate"/>
        </w:r>
        <w:r w:rsidR="009749BC">
          <w:rPr>
            <w:webHidden/>
          </w:rPr>
          <w:t>97</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0" w:history="1">
        <w:r w:rsidR="004E68DB" w:rsidRPr="002022C0">
          <w:rPr>
            <w:rStyle w:val="Hyperlink"/>
            <w:noProof/>
          </w:rPr>
          <w:t>11.2.1.</w:t>
        </w:r>
        <w:r w:rsidR="004E68DB">
          <w:rPr>
            <w:rFonts w:asciiTheme="minorHAnsi" w:eastAsiaTheme="minorEastAsia" w:hAnsiTheme="minorHAnsi" w:cstheme="minorBidi"/>
            <w:noProof/>
            <w:color w:val="auto"/>
            <w:sz w:val="22"/>
            <w:szCs w:val="22"/>
          </w:rPr>
          <w:tab/>
        </w:r>
        <w:r w:rsidR="004E68DB" w:rsidRPr="002022C0">
          <w:rPr>
            <w:rStyle w:val="Hyperlink"/>
            <w:noProof/>
          </w:rPr>
          <w:t>Session</w:t>
        </w:r>
        <w:r w:rsidR="004E68DB">
          <w:rPr>
            <w:noProof/>
            <w:webHidden/>
          </w:rPr>
          <w:tab/>
        </w:r>
        <w:r>
          <w:rPr>
            <w:noProof/>
            <w:webHidden/>
          </w:rPr>
          <w:fldChar w:fldCharType="begin"/>
        </w:r>
        <w:r w:rsidR="004E68DB">
          <w:rPr>
            <w:noProof/>
            <w:webHidden/>
          </w:rPr>
          <w:instrText xml:space="preserve"> PAGEREF _Toc351464450 \h </w:instrText>
        </w:r>
        <w:r>
          <w:rPr>
            <w:noProof/>
            <w:webHidden/>
          </w:rPr>
        </w:r>
        <w:r>
          <w:rPr>
            <w:noProof/>
            <w:webHidden/>
          </w:rPr>
          <w:fldChar w:fldCharType="separate"/>
        </w:r>
        <w:r w:rsidR="009749BC">
          <w:rPr>
            <w:noProof/>
            <w:webHidden/>
          </w:rPr>
          <w:t>97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1" w:history="1">
        <w:r w:rsidR="004E68DB" w:rsidRPr="002022C0">
          <w:rPr>
            <w:rStyle w:val="Hyperlink"/>
            <w:noProof/>
          </w:rPr>
          <w:t>11.2.2.</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w:t>
        </w:r>
        <w:r w:rsidR="004E68DB">
          <w:rPr>
            <w:noProof/>
            <w:webHidden/>
          </w:rPr>
          <w:tab/>
        </w:r>
        <w:r>
          <w:rPr>
            <w:noProof/>
            <w:webHidden/>
          </w:rPr>
          <w:fldChar w:fldCharType="begin"/>
        </w:r>
        <w:r w:rsidR="004E68DB">
          <w:rPr>
            <w:noProof/>
            <w:webHidden/>
          </w:rPr>
          <w:instrText xml:space="preserve"> PAGEREF _Toc351464451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2" w:history="1">
        <w:r w:rsidR="004E68DB" w:rsidRPr="002022C0">
          <w:rPr>
            <w:rStyle w:val="Hyperlink"/>
            <w:noProof/>
          </w:rPr>
          <w:t>11.2.3.</w:t>
        </w:r>
        <w:r w:rsidR="004E68DB">
          <w:rPr>
            <w:rFonts w:asciiTheme="minorHAnsi" w:eastAsiaTheme="minorEastAsia" w:hAnsiTheme="minorHAnsi" w:cstheme="minorBidi"/>
            <w:noProof/>
            <w:color w:val="auto"/>
            <w:sz w:val="22"/>
            <w:szCs w:val="22"/>
          </w:rPr>
          <w:tab/>
        </w:r>
        <w:r w:rsidR="004E68DB" w:rsidRPr="002022C0">
          <w:rPr>
            <w:rStyle w:val="Hyperlink"/>
            <w:noProof/>
          </w:rPr>
          <w:t>ServerSessionPool</w:t>
        </w:r>
        <w:r w:rsidR="004E68DB">
          <w:rPr>
            <w:noProof/>
            <w:webHidden/>
          </w:rPr>
          <w:tab/>
        </w:r>
        <w:r>
          <w:rPr>
            <w:noProof/>
            <w:webHidden/>
          </w:rPr>
          <w:fldChar w:fldCharType="begin"/>
        </w:r>
        <w:r w:rsidR="004E68DB">
          <w:rPr>
            <w:noProof/>
            <w:webHidden/>
          </w:rPr>
          <w:instrText xml:space="preserve"> PAGEREF _Toc351464452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3" w:history="1">
        <w:r w:rsidR="004E68DB" w:rsidRPr="002022C0">
          <w:rPr>
            <w:rStyle w:val="Hyperlink"/>
            <w:noProof/>
          </w:rPr>
          <w:t>11.2.4.</w:t>
        </w:r>
        <w:r w:rsidR="004E68DB">
          <w:rPr>
            <w:rFonts w:asciiTheme="minorHAnsi" w:eastAsiaTheme="minorEastAsia" w:hAnsiTheme="minorHAnsi" w:cstheme="minorBidi"/>
            <w:noProof/>
            <w:color w:val="auto"/>
            <w:sz w:val="22"/>
            <w:szCs w:val="22"/>
          </w:rPr>
          <w:tab/>
        </w:r>
        <w:r w:rsidR="004E68DB" w:rsidRPr="002022C0">
          <w:rPr>
            <w:rStyle w:val="Hyperlink"/>
            <w:noProof/>
          </w:rPr>
          <w:t>ConnectionConsumer</w:t>
        </w:r>
        <w:r w:rsidR="004E68DB">
          <w:rPr>
            <w:noProof/>
            <w:webHidden/>
          </w:rPr>
          <w:tab/>
        </w:r>
        <w:r>
          <w:rPr>
            <w:noProof/>
            <w:webHidden/>
          </w:rPr>
          <w:fldChar w:fldCharType="begin"/>
        </w:r>
        <w:r w:rsidR="004E68DB">
          <w:rPr>
            <w:noProof/>
            <w:webHidden/>
          </w:rPr>
          <w:instrText xml:space="preserve"> PAGEREF _Toc351464453 \h </w:instrText>
        </w:r>
        <w:r>
          <w:rPr>
            <w:noProof/>
            <w:webHidden/>
          </w:rPr>
        </w:r>
        <w:r>
          <w:rPr>
            <w:noProof/>
            <w:webHidden/>
          </w:rPr>
          <w:fldChar w:fldCharType="separate"/>
        </w:r>
        <w:r w:rsidR="009749BC">
          <w:rPr>
            <w:noProof/>
            <w:webHidden/>
          </w:rPr>
          <w:t>98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4" w:history="1">
        <w:r w:rsidR="004E68DB" w:rsidRPr="002022C0">
          <w:rPr>
            <w:rStyle w:val="Hyperlink"/>
            <w:noProof/>
          </w:rPr>
          <w:t>11.2.5.</w:t>
        </w:r>
        <w:r w:rsidR="004E68DB">
          <w:rPr>
            <w:rFonts w:asciiTheme="minorHAnsi" w:eastAsiaTheme="minorEastAsia" w:hAnsiTheme="minorHAnsi" w:cstheme="minorBidi"/>
            <w:noProof/>
            <w:color w:val="auto"/>
            <w:sz w:val="22"/>
            <w:szCs w:val="22"/>
          </w:rPr>
          <w:tab/>
        </w:r>
        <w:r w:rsidR="004E68DB" w:rsidRPr="002022C0">
          <w:rPr>
            <w:rStyle w:val="Hyperlink"/>
            <w:noProof/>
          </w:rPr>
          <w:t>How a ConnectionConsumer uses a ServerSession</w:t>
        </w:r>
        <w:r w:rsidR="004E68DB">
          <w:rPr>
            <w:noProof/>
            <w:webHidden/>
          </w:rPr>
          <w:tab/>
        </w:r>
        <w:r>
          <w:rPr>
            <w:noProof/>
            <w:webHidden/>
          </w:rPr>
          <w:fldChar w:fldCharType="begin"/>
        </w:r>
        <w:r w:rsidR="004E68DB">
          <w:rPr>
            <w:noProof/>
            <w:webHidden/>
          </w:rPr>
          <w:instrText xml:space="preserve"> PAGEREF _Toc351464454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5" w:history="1">
        <w:r w:rsidR="004E68DB" w:rsidRPr="002022C0">
          <w:rPr>
            <w:rStyle w:val="Hyperlink"/>
            <w:noProof/>
          </w:rPr>
          <w:t>11.2.6.</w:t>
        </w:r>
        <w:r w:rsidR="004E68DB">
          <w:rPr>
            <w:rFonts w:asciiTheme="minorHAnsi" w:eastAsiaTheme="minorEastAsia" w:hAnsiTheme="minorHAnsi" w:cstheme="minorBidi"/>
            <w:noProof/>
            <w:color w:val="auto"/>
            <w:sz w:val="22"/>
            <w:szCs w:val="22"/>
          </w:rPr>
          <w:tab/>
        </w:r>
        <w:r w:rsidR="004E68DB" w:rsidRPr="002022C0">
          <w:rPr>
            <w:rStyle w:val="Hyperlink"/>
            <w:noProof/>
          </w:rPr>
          <w:t>How an application server implements a ServerSession</w:t>
        </w:r>
        <w:r w:rsidR="004E68DB">
          <w:rPr>
            <w:noProof/>
            <w:webHidden/>
          </w:rPr>
          <w:tab/>
        </w:r>
        <w:r>
          <w:rPr>
            <w:noProof/>
            <w:webHidden/>
          </w:rPr>
          <w:fldChar w:fldCharType="begin"/>
        </w:r>
        <w:r w:rsidR="004E68DB">
          <w:rPr>
            <w:noProof/>
            <w:webHidden/>
          </w:rPr>
          <w:instrText xml:space="preserve"> PAGEREF _Toc351464455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6" w:history="1">
        <w:r w:rsidR="004E68DB" w:rsidRPr="002022C0">
          <w:rPr>
            <w:rStyle w:val="Hyperlink"/>
            <w:noProof/>
          </w:rPr>
          <w:t>11.2.7.</w:t>
        </w:r>
        <w:r w:rsidR="004E68DB">
          <w:rPr>
            <w:rFonts w:asciiTheme="minorHAnsi" w:eastAsiaTheme="minorEastAsia" w:hAnsiTheme="minorHAnsi" w:cstheme="minorBidi"/>
            <w:noProof/>
            <w:color w:val="auto"/>
            <w:sz w:val="22"/>
            <w:szCs w:val="22"/>
          </w:rPr>
          <w:tab/>
        </w:r>
        <w:r w:rsidR="004E68DB" w:rsidRPr="002022C0">
          <w:rPr>
            <w:rStyle w:val="Hyperlink"/>
            <w:noProof/>
          </w:rPr>
          <w:t>The result</w:t>
        </w:r>
        <w:r w:rsidR="004E68DB">
          <w:rPr>
            <w:noProof/>
            <w:webHidden/>
          </w:rPr>
          <w:tab/>
        </w:r>
        <w:r>
          <w:rPr>
            <w:noProof/>
            <w:webHidden/>
          </w:rPr>
          <w:fldChar w:fldCharType="begin"/>
        </w:r>
        <w:r w:rsidR="004E68DB">
          <w:rPr>
            <w:noProof/>
            <w:webHidden/>
          </w:rPr>
          <w:instrText xml:space="preserve"> PAGEREF _Toc351464456 \h </w:instrText>
        </w:r>
        <w:r>
          <w:rPr>
            <w:noProof/>
            <w:webHidden/>
          </w:rPr>
        </w:r>
        <w:r>
          <w:rPr>
            <w:noProof/>
            <w:webHidden/>
          </w:rPr>
          <w:fldChar w:fldCharType="separate"/>
        </w:r>
        <w:r w:rsidR="009749BC">
          <w:rPr>
            <w:noProof/>
            <w:webHidden/>
          </w:rPr>
          <w:t>99</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57" w:history="1">
        <w:r w:rsidR="004E68DB" w:rsidRPr="002022C0">
          <w:rPr>
            <w:rStyle w:val="Hyperlink"/>
          </w:rPr>
          <w:t>11.3.</w:t>
        </w:r>
        <w:r w:rsidR="004E68DB">
          <w:rPr>
            <w:rFonts w:asciiTheme="minorHAnsi" w:eastAsiaTheme="minorEastAsia" w:hAnsiTheme="minorHAnsi" w:cstheme="minorBidi"/>
            <w:color w:val="auto"/>
            <w:sz w:val="22"/>
            <w:szCs w:val="22"/>
          </w:rPr>
          <w:tab/>
        </w:r>
        <w:r w:rsidR="004E68DB" w:rsidRPr="002022C0">
          <w:rPr>
            <w:rStyle w:val="Hyperlink"/>
          </w:rPr>
          <w:t>Support for distributed transactions</w:t>
        </w:r>
        <w:r w:rsidR="004E68DB">
          <w:rPr>
            <w:webHidden/>
          </w:rPr>
          <w:tab/>
        </w:r>
        <w:r>
          <w:rPr>
            <w:webHidden/>
          </w:rPr>
          <w:fldChar w:fldCharType="begin"/>
        </w:r>
        <w:r w:rsidR="004E68DB">
          <w:rPr>
            <w:webHidden/>
          </w:rPr>
          <w:instrText xml:space="preserve"> PAGEREF _Toc351464457 \h </w:instrText>
        </w:r>
        <w:r>
          <w:rPr>
            <w:webHidden/>
          </w:rPr>
        </w:r>
        <w:r>
          <w:rPr>
            <w:webHidden/>
          </w:rPr>
          <w:fldChar w:fldCharType="separate"/>
        </w:r>
        <w:r w:rsidR="009749BC">
          <w:rPr>
            <w:webHidden/>
          </w:rPr>
          <w:t>101</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8" w:history="1">
        <w:r w:rsidR="004E68DB" w:rsidRPr="002022C0">
          <w:rPr>
            <w:rStyle w:val="Hyperlink"/>
            <w:noProof/>
          </w:rPr>
          <w:t>11.3.1.</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 factory</w:t>
        </w:r>
        <w:r w:rsidR="004E68DB">
          <w:rPr>
            <w:noProof/>
            <w:webHidden/>
          </w:rPr>
          <w:tab/>
        </w:r>
        <w:r>
          <w:rPr>
            <w:noProof/>
            <w:webHidden/>
          </w:rPr>
          <w:fldChar w:fldCharType="begin"/>
        </w:r>
        <w:r w:rsidR="004E68DB">
          <w:rPr>
            <w:noProof/>
            <w:webHidden/>
          </w:rPr>
          <w:instrText xml:space="preserve"> PAGEREF _Toc351464458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59" w:history="1">
        <w:r w:rsidR="004E68DB" w:rsidRPr="002022C0">
          <w:rPr>
            <w:rStyle w:val="Hyperlink"/>
            <w:noProof/>
          </w:rPr>
          <w:t>11.3.2.</w:t>
        </w:r>
        <w:r w:rsidR="004E68DB">
          <w:rPr>
            <w:rFonts w:asciiTheme="minorHAnsi" w:eastAsiaTheme="minorEastAsia" w:hAnsiTheme="minorHAnsi" w:cstheme="minorBidi"/>
            <w:noProof/>
            <w:color w:val="auto"/>
            <w:sz w:val="22"/>
            <w:szCs w:val="22"/>
          </w:rPr>
          <w:tab/>
        </w:r>
        <w:r w:rsidR="004E68DB" w:rsidRPr="002022C0">
          <w:rPr>
            <w:rStyle w:val="Hyperlink"/>
            <w:noProof/>
          </w:rPr>
          <w:t>XA connection</w:t>
        </w:r>
        <w:r w:rsidR="004E68DB">
          <w:rPr>
            <w:noProof/>
            <w:webHidden/>
          </w:rPr>
          <w:tab/>
        </w:r>
        <w:r>
          <w:rPr>
            <w:noProof/>
            <w:webHidden/>
          </w:rPr>
          <w:fldChar w:fldCharType="begin"/>
        </w:r>
        <w:r w:rsidR="004E68DB">
          <w:rPr>
            <w:noProof/>
            <w:webHidden/>
          </w:rPr>
          <w:instrText xml:space="preserve"> PAGEREF _Toc351464459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60" w:history="1">
        <w:r w:rsidR="004E68DB" w:rsidRPr="002022C0">
          <w:rPr>
            <w:rStyle w:val="Hyperlink"/>
            <w:noProof/>
          </w:rPr>
          <w:t>11.3.3.</w:t>
        </w:r>
        <w:r w:rsidR="004E68DB">
          <w:rPr>
            <w:rFonts w:asciiTheme="minorHAnsi" w:eastAsiaTheme="minorEastAsia" w:hAnsiTheme="minorHAnsi" w:cstheme="minorBidi"/>
            <w:noProof/>
            <w:color w:val="auto"/>
            <w:sz w:val="22"/>
            <w:szCs w:val="22"/>
          </w:rPr>
          <w:tab/>
        </w:r>
        <w:r w:rsidR="004E68DB" w:rsidRPr="002022C0">
          <w:rPr>
            <w:rStyle w:val="Hyperlink"/>
            <w:noProof/>
          </w:rPr>
          <w:t>XA session</w:t>
        </w:r>
        <w:r w:rsidR="004E68DB">
          <w:rPr>
            <w:noProof/>
            <w:webHidden/>
          </w:rPr>
          <w:tab/>
        </w:r>
        <w:r>
          <w:rPr>
            <w:noProof/>
            <w:webHidden/>
          </w:rPr>
          <w:fldChar w:fldCharType="begin"/>
        </w:r>
        <w:r w:rsidR="004E68DB">
          <w:rPr>
            <w:noProof/>
            <w:webHidden/>
          </w:rPr>
          <w:instrText xml:space="preserve"> PAGEREF _Toc351464460 \h </w:instrText>
        </w:r>
        <w:r>
          <w:rPr>
            <w:noProof/>
            <w:webHidden/>
          </w:rPr>
        </w:r>
        <w:r>
          <w:rPr>
            <w:noProof/>
            <w:webHidden/>
          </w:rPr>
          <w:fldChar w:fldCharType="separate"/>
        </w:r>
        <w:r w:rsidR="009749BC">
          <w:rPr>
            <w:noProof/>
            <w:webHidden/>
          </w:rPr>
          <w:t>101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61" w:history="1">
        <w:r w:rsidR="004E68DB" w:rsidRPr="002022C0">
          <w:rPr>
            <w:rStyle w:val="Hyperlink"/>
            <w:noProof/>
          </w:rPr>
          <w:t>11.3.4.</w:t>
        </w:r>
        <w:r w:rsidR="004E68DB">
          <w:rPr>
            <w:rFonts w:asciiTheme="minorHAnsi" w:eastAsiaTheme="minorEastAsia" w:hAnsiTheme="minorHAnsi" w:cstheme="minorBidi"/>
            <w:noProof/>
            <w:color w:val="auto"/>
            <w:sz w:val="22"/>
            <w:szCs w:val="22"/>
          </w:rPr>
          <w:tab/>
        </w:r>
        <w:r w:rsidR="004E68DB" w:rsidRPr="002022C0">
          <w:rPr>
            <w:rStyle w:val="Hyperlink"/>
            <w:noProof/>
          </w:rPr>
          <w:t>XAJMSContext</w:t>
        </w:r>
        <w:r w:rsidR="004E68DB">
          <w:rPr>
            <w:noProof/>
            <w:webHidden/>
          </w:rPr>
          <w:tab/>
        </w:r>
        <w:r>
          <w:rPr>
            <w:noProof/>
            <w:webHidden/>
          </w:rPr>
          <w:fldChar w:fldCharType="begin"/>
        </w:r>
        <w:r w:rsidR="004E68DB">
          <w:rPr>
            <w:noProof/>
            <w:webHidden/>
          </w:rPr>
          <w:instrText xml:space="preserve"> PAGEREF _Toc351464461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62" w:history="1">
        <w:r w:rsidR="004E68DB" w:rsidRPr="002022C0">
          <w:rPr>
            <w:rStyle w:val="Hyperlink"/>
            <w:noProof/>
          </w:rPr>
          <w:t>11.3.5.</w:t>
        </w:r>
        <w:r w:rsidR="004E68DB">
          <w:rPr>
            <w:rFonts w:asciiTheme="minorHAnsi" w:eastAsiaTheme="minorEastAsia" w:hAnsiTheme="minorHAnsi" w:cstheme="minorBidi"/>
            <w:noProof/>
            <w:color w:val="auto"/>
            <w:sz w:val="22"/>
            <w:szCs w:val="22"/>
          </w:rPr>
          <w:tab/>
        </w:r>
        <w:r w:rsidR="004E68DB" w:rsidRPr="002022C0">
          <w:rPr>
            <w:rStyle w:val="Hyperlink"/>
            <w:noProof/>
          </w:rPr>
          <w:t>XAResource</w:t>
        </w:r>
        <w:r w:rsidR="004E68DB">
          <w:rPr>
            <w:noProof/>
            <w:webHidden/>
          </w:rPr>
          <w:tab/>
        </w:r>
        <w:r>
          <w:rPr>
            <w:noProof/>
            <w:webHidden/>
          </w:rPr>
          <w:fldChar w:fldCharType="begin"/>
        </w:r>
        <w:r w:rsidR="004E68DB">
          <w:rPr>
            <w:noProof/>
            <w:webHidden/>
          </w:rPr>
          <w:instrText xml:space="preserve"> PAGEREF _Toc351464462 \h </w:instrText>
        </w:r>
        <w:r>
          <w:rPr>
            <w:noProof/>
            <w:webHidden/>
          </w:rPr>
        </w:r>
        <w:r>
          <w:rPr>
            <w:noProof/>
            <w:webHidden/>
          </w:rPr>
          <w:fldChar w:fldCharType="separate"/>
        </w:r>
        <w:r w:rsidR="009749BC">
          <w:rPr>
            <w:noProof/>
            <w:webHidden/>
          </w:rPr>
          <w:t>102</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63" w:history="1">
        <w:r w:rsidR="004E68DB" w:rsidRPr="002022C0">
          <w:rPr>
            <w:rStyle w:val="Hyperlink"/>
          </w:rPr>
          <w:t>11.4.</w:t>
        </w:r>
        <w:r w:rsidR="004E68DB">
          <w:rPr>
            <w:rFonts w:asciiTheme="minorHAnsi" w:eastAsiaTheme="minorEastAsia" w:hAnsiTheme="minorHAnsi" w:cstheme="minorBidi"/>
            <w:color w:val="auto"/>
            <w:sz w:val="22"/>
            <w:szCs w:val="22"/>
          </w:rPr>
          <w:tab/>
        </w:r>
        <w:r w:rsidR="004E68DB" w:rsidRPr="002022C0">
          <w:rPr>
            <w:rStyle w:val="Hyperlink"/>
          </w:rPr>
          <w:t>JMS application server interfaces</w:t>
        </w:r>
        <w:r w:rsidR="004E68DB">
          <w:rPr>
            <w:webHidden/>
          </w:rPr>
          <w:tab/>
        </w:r>
        <w:r>
          <w:rPr>
            <w:webHidden/>
          </w:rPr>
          <w:fldChar w:fldCharType="begin"/>
        </w:r>
        <w:r w:rsidR="004E68DB">
          <w:rPr>
            <w:webHidden/>
          </w:rPr>
          <w:instrText xml:space="preserve"> PAGEREF _Toc351464463 \h </w:instrText>
        </w:r>
        <w:r>
          <w:rPr>
            <w:webHidden/>
          </w:rPr>
        </w:r>
        <w:r>
          <w:rPr>
            <w:webHidden/>
          </w:rPr>
          <w:fldChar w:fldCharType="separate"/>
        </w:r>
        <w:r w:rsidR="009749BC">
          <w:rPr>
            <w:webHidden/>
          </w:rPr>
          <w:t>102</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64" w:history="1">
        <w:r w:rsidR="004E68DB" w:rsidRPr="002022C0">
          <w:rPr>
            <w:rStyle w:val="Hyperlink"/>
          </w:rPr>
          <w:t>12.</w:t>
        </w:r>
        <w:r w:rsidR="004E68DB">
          <w:rPr>
            <w:rFonts w:asciiTheme="minorHAnsi" w:eastAsiaTheme="minorEastAsia" w:hAnsiTheme="minorHAnsi" w:cstheme="minorBidi"/>
            <w:b w:val="0"/>
            <w:color w:val="auto"/>
            <w:sz w:val="22"/>
            <w:szCs w:val="22"/>
          </w:rPr>
          <w:tab/>
        </w:r>
        <w:r w:rsidR="004E68DB" w:rsidRPr="002022C0">
          <w:rPr>
            <w:rStyle w:val="Hyperlink"/>
          </w:rPr>
          <w:t>Use of JMS API in Java EE applications</w:t>
        </w:r>
        <w:r w:rsidR="004E68DB">
          <w:rPr>
            <w:webHidden/>
          </w:rPr>
          <w:tab/>
        </w:r>
        <w:r>
          <w:rPr>
            <w:webHidden/>
          </w:rPr>
          <w:fldChar w:fldCharType="begin"/>
        </w:r>
        <w:r w:rsidR="004E68DB">
          <w:rPr>
            <w:webHidden/>
          </w:rPr>
          <w:instrText xml:space="preserve"> PAGEREF _Toc351464464 \h </w:instrText>
        </w:r>
        <w:r>
          <w:rPr>
            <w:webHidden/>
          </w:rPr>
        </w:r>
        <w:r>
          <w:rPr>
            <w:webHidden/>
          </w:rPr>
          <w:fldChar w:fldCharType="separate"/>
        </w:r>
        <w:r w:rsidR="009749BC">
          <w:rPr>
            <w:webHidden/>
          </w:rPr>
          <w:t>105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65" w:history="1">
        <w:r w:rsidR="004E68DB" w:rsidRPr="002022C0">
          <w:rPr>
            <w:rStyle w:val="Hyperlink"/>
          </w:rPr>
          <w:t>12.1.</w:t>
        </w:r>
        <w:r w:rsidR="004E68DB">
          <w:rPr>
            <w:rFonts w:asciiTheme="minorHAnsi" w:eastAsiaTheme="minorEastAsia" w:hAnsiTheme="minorHAnsi" w:cstheme="minorBidi"/>
            <w:color w:val="auto"/>
            <w:sz w:val="22"/>
            <w:szCs w:val="22"/>
          </w:rPr>
          <w:tab/>
        </w:r>
        <w:r w:rsidR="004E68DB" w:rsidRPr="002022C0">
          <w:rPr>
            <w:rStyle w:val="Hyperlink"/>
          </w:rPr>
          <w:t>Overview</w:t>
        </w:r>
        <w:r w:rsidR="004E68DB">
          <w:rPr>
            <w:webHidden/>
          </w:rPr>
          <w:tab/>
        </w:r>
        <w:r>
          <w:rPr>
            <w:webHidden/>
          </w:rPr>
          <w:fldChar w:fldCharType="begin"/>
        </w:r>
        <w:r w:rsidR="004E68DB">
          <w:rPr>
            <w:webHidden/>
          </w:rPr>
          <w:instrText xml:space="preserve"> PAGEREF _Toc351464465 \h </w:instrText>
        </w:r>
        <w:r>
          <w:rPr>
            <w:webHidden/>
          </w:rPr>
        </w:r>
        <w:r>
          <w:rPr>
            <w:webHidden/>
          </w:rPr>
          <w:fldChar w:fldCharType="separate"/>
        </w:r>
        <w:r w:rsidR="009749BC">
          <w:rPr>
            <w:webHidden/>
          </w:rPr>
          <w:t>105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66" w:history="1">
        <w:r w:rsidR="004E68DB" w:rsidRPr="002022C0">
          <w:rPr>
            <w:rStyle w:val="Hyperlink"/>
          </w:rPr>
          <w:t>12.2.</w:t>
        </w:r>
        <w:r w:rsidR="004E68DB">
          <w:rPr>
            <w:rFonts w:asciiTheme="minorHAnsi" w:eastAsiaTheme="minorEastAsia" w:hAnsiTheme="minorHAnsi" w:cstheme="minorBidi"/>
            <w:color w:val="auto"/>
            <w:sz w:val="22"/>
            <w:szCs w:val="22"/>
          </w:rPr>
          <w:tab/>
        </w:r>
        <w:r w:rsidR="004E68DB" w:rsidRPr="002022C0">
          <w:rPr>
            <w:rStyle w:val="Hyperlink"/>
          </w:rPr>
          <w:t>Restrictions on the use of JMS API in the Java EE web or EJB container</w:t>
        </w:r>
        <w:r w:rsidR="004E68DB">
          <w:rPr>
            <w:webHidden/>
          </w:rPr>
          <w:tab/>
        </w:r>
        <w:r>
          <w:rPr>
            <w:webHidden/>
          </w:rPr>
          <w:fldChar w:fldCharType="begin"/>
        </w:r>
        <w:r w:rsidR="004E68DB">
          <w:rPr>
            <w:webHidden/>
          </w:rPr>
          <w:instrText xml:space="preserve"> PAGEREF _Toc351464466 \h </w:instrText>
        </w:r>
        <w:r>
          <w:rPr>
            <w:webHidden/>
          </w:rPr>
        </w:r>
        <w:r>
          <w:rPr>
            <w:webHidden/>
          </w:rPr>
          <w:fldChar w:fldCharType="separate"/>
        </w:r>
        <w:r w:rsidR="009749BC">
          <w:rPr>
            <w:webHidden/>
          </w:rPr>
          <w:t>105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67" w:history="1">
        <w:r w:rsidR="004E68DB" w:rsidRPr="002022C0">
          <w:rPr>
            <w:rStyle w:val="Hyperlink"/>
          </w:rPr>
          <w:t>12.3.</w:t>
        </w:r>
        <w:r w:rsidR="004E68DB">
          <w:rPr>
            <w:rFonts w:asciiTheme="minorHAnsi" w:eastAsiaTheme="minorEastAsia" w:hAnsiTheme="minorHAnsi" w:cstheme="minorBidi"/>
            <w:color w:val="auto"/>
            <w:sz w:val="22"/>
            <w:szCs w:val="22"/>
          </w:rPr>
          <w:tab/>
        </w:r>
        <w:r w:rsidR="004E68DB" w:rsidRPr="002022C0">
          <w:rPr>
            <w:rStyle w:val="Hyperlink"/>
          </w:rPr>
          <w:t>Behaviour of JMS sessions in the Java EE web or EJB container</w:t>
        </w:r>
        <w:r w:rsidR="004E68DB">
          <w:rPr>
            <w:webHidden/>
          </w:rPr>
          <w:tab/>
        </w:r>
        <w:r>
          <w:rPr>
            <w:webHidden/>
          </w:rPr>
          <w:fldChar w:fldCharType="begin"/>
        </w:r>
        <w:r w:rsidR="004E68DB">
          <w:rPr>
            <w:webHidden/>
          </w:rPr>
          <w:instrText xml:space="preserve"> PAGEREF _Toc351464467 \h </w:instrText>
        </w:r>
        <w:r>
          <w:rPr>
            <w:webHidden/>
          </w:rPr>
        </w:r>
        <w:r>
          <w:rPr>
            <w:webHidden/>
          </w:rPr>
          <w:fldChar w:fldCharType="separate"/>
        </w:r>
        <w:r w:rsidR="009749BC">
          <w:rPr>
            <w:webHidden/>
          </w:rPr>
          <w:t>107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68" w:history="1">
        <w:r w:rsidR="004E68DB" w:rsidRPr="002022C0">
          <w:rPr>
            <w:rStyle w:val="Hyperlink"/>
          </w:rPr>
          <w:t>12.4.</w:t>
        </w:r>
        <w:r w:rsidR="004E68DB">
          <w:rPr>
            <w:rFonts w:asciiTheme="minorHAnsi" w:eastAsiaTheme="minorEastAsia" w:hAnsiTheme="minorHAnsi" w:cstheme="minorBidi"/>
            <w:color w:val="auto"/>
            <w:sz w:val="22"/>
            <w:szCs w:val="22"/>
          </w:rPr>
          <w:tab/>
        </w:r>
        <w:r w:rsidR="004E68DB" w:rsidRPr="002022C0">
          <w:rPr>
            <w:rStyle w:val="Hyperlink"/>
          </w:rPr>
          <w:t>Injection of JMSContext objects</w:t>
        </w:r>
        <w:r w:rsidR="004E68DB">
          <w:rPr>
            <w:webHidden/>
          </w:rPr>
          <w:tab/>
        </w:r>
        <w:r>
          <w:rPr>
            <w:webHidden/>
          </w:rPr>
          <w:fldChar w:fldCharType="begin"/>
        </w:r>
        <w:r w:rsidR="004E68DB">
          <w:rPr>
            <w:webHidden/>
          </w:rPr>
          <w:instrText xml:space="preserve"> PAGEREF _Toc351464468 \h </w:instrText>
        </w:r>
        <w:r>
          <w:rPr>
            <w:webHidden/>
          </w:rPr>
        </w:r>
        <w:r>
          <w:rPr>
            <w:webHidden/>
          </w:rPr>
          <w:fldChar w:fldCharType="separate"/>
        </w:r>
        <w:r w:rsidR="009749BC">
          <w:rPr>
            <w:webHidden/>
          </w:rPr>
          <w:t>109</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69" w:history="1">
        <w:r w:rsidR="004E68DB" w:rsidRPr="002022C0">
          <w:rPr>
            <w:rStyle w:val="Hyperlink"/>
            <w:noProof/>
          </w:rPr>
          <w:t>12.4.1.</w:t>
        </w:r>
        <w:r w:rsidR="004E68DB">
          <w:rPr>
            <w:rFonts w:asciiTheme="minorHAnsi" w:eastAsiaTheme="minorEastAsia" w:hAnsiTheme="minorHAnsi" w:cstheme="minorBidi"/>
            <w:noProof/>
            <w:color w:val="auto"/>
            <w:sz w:val="22"/>
            <w:szCs w:val="22"/>
          </w:rPr>
          <w:tab/>
        </w:r>
        <w:r w:rsidR="004E68DB" w:rsidRPr="002022C0">
          <w:rPr>
            <w:rStyle w:val="Hyperlink"/>
            <w:noProof/>
          </w:rPr>
          <w:t>Support for injection</w:t>
        </w:r>
        <w:r w:rsidR="004E68DB">
          <w:rPr>
            <w:noProof/>
            <w:webHidden/>
          </w:rPr>
          <w:tab/>
        </w:r>
        <w:r>
          <w:rPr>
            <w:noProof/>
            <w:webHidden/>
          </w:rPr>
          <w:fldChar w:fldCharType="begin"/>
        </w:r>
        <w:r w:rsidR="004E68DB">
          <w:rPr>
            <w:noProof/>
            <w:webHidden/>
          </w:rPr>
          <w:instrText xml:space="preserve"> PAGEREF _Toc351464469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70" w:history="1">
        <w:r w:rsidR="004E68DB" w:rsidRPr="002022C0">
          <w:rPr>
            <w:rStyle w:val="Hyperlink"/>
            <w:noProof/>
          </w:rPr>
          <w:t>12.4.2.</w:t>
        </w:r>
        <w:r w:rsidR="004E68DB">
          <w:rPr>
            <w:rFonts w:asciiTheme="minorHAnsi" w:eastAsiaTheme="minorEastAsia" w:hAnsiTheme="minorHAnsi" w:cstheme="minorBidi"/>
            <w:noProof/>
            <w:color w:val="auto"/>
            <w:sz w:val="22"/>
            <w:szCs w:val="22"/>
          </w:rPr>
          <w:tab/>
        </w:r>
        <w:r w:rsidR="004E68DB" w:rsidRPr="002022C0">
          <w:rPr>
            <w:rStyle w:val="Hyperlink"/>
            <w:noProof/>
          </w:rPr>
          <w:t>Container-managed and application-managed JMSContexts</w:t>
        </w:r>
        <w:r w:rsidR="004E68DB">
          <w:rPr>
            <w:noProof/>
            <w:webHidden/>
          </w:rPr>
          <w:tab/>
        </w:r>
        <w:r>
          <w:rPr>
            <w:noProof/>
            <w:webHidden/>
          </w:rPr>
          <w:fldChar w:fldCharType="begin"/>
        </w:r>
        <w:r w:rsidR="004E68DB">
          <w:rPr>
            <w:noProof/>
            <w:webHidden/>
          </w:rPr>
          <w:instrText xml:space="preserve"> PAGEREF _Toc351464470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71" w:history="1">
        <w:r w:rsidR="004E68DB" w:rsidRPr="002022C0">
          <w:rPr>
            <w:rStyle w:val="Hyperlink"/>
            <w:noProof/>
          </w:rPr>
          <w:t>12.4.3.</w:t>
        </w:r>
        <w:r w:rsidR="004E68DB">
          <w:rPr>
            <w:rFonts w:asciiTheme="minorHAnsi" w:eastAsiaTheme="minorEastAsia" w:hAnsiTheme="minorHAnsi" w:cstheme="minorBidi"/>
            <w:noProof/>
            <w:color w:val="auto"/>
            <w:sz w:val="22"/>
            <w:szCs w:val="22"/>
          </w:rPr>
          <w:tab/>
        </w:r>
        <w:r w:rsidR="004E68DB" w:rsidRPr="002022C0">
          <w:rPr>
            <w:rStyle w:val="Hyperlink"/>
            <w:noProof/>
          </w:rPr>
          <w:t>Injection syntax</w:t>
        </w:r>
        <w:r w:rsidR="004E68DB">
          <w:rPr>
            <w:noProof/>
            <w:webHidden/>
          </w:rPr>
          <w:tab/>
        </w:r>
        <w:r>
          <w:rPr>
            <w:noProof/>
            <w:webHidden/>
          </w:rPr>
          <w:fldChar w:fldCharType="begin"/>
        </w:r>
        <w:r w:rsidR="004E68DB">
          <w:rPr>
            <w:noProof/>
            <w:webHidden/>
          </w:rPr>
          <w:instrText xml:space="preserve"> PAGEREF _Toc351464471 \h </w:instrText>
        </w:r>
        <w:r>
          <w:rPr>
            <w:noProof/>
            <w:webHidden/>
          </w:rPr>
        </w:r>
        <w:r>
          <w:rPr>
            <w:noProof/>
            <w:webHidden/>
          </w:rPr>
          <w:fldChar w:fldCharType="separate"/>
        </w:r>
        <w:r w:rsidR="009749BC">
          <w:rPr>
            <w:noProof/>
            <w:webHidden/>
          </w:rPr>
          <w:t>109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72" w:history="1">
        <w:r w:rsidR="004E68DB" w:rsidRPr="002022C0">
          <w:rPr>
            <w:rStyle w:val="Hyperlink"/>
            <w:noProof/>
          </w:rPr>
          <w:t>12.4.4.</w:t>
        </w:r>
        <w:r w:rsidR="004E68DB">
          <w:rPr>
            <w:rFonts w:asciiTheme="minorHAnsi" w:eastAsiaTheme="minorEastAsia" w:hAnsiTheme="minorHAnsi" w:cstheme="minorBidi"/>
            <w:noProof/>
            <w:color w:val="auto"/>
            <w:sz w:val="22"/>
            <w:szCs w:val="22"/>
          </w:rPr>
          <w:tab/>
        </w:r>
        <w:r w:rsidR="004E68DB" w:rsidRPr="002022C0">
          <w:rPr>
            <w:rStyle w:val="Hyperlink"/>
            <w:noProof/>
          </w:rPr>
          <w:t>Scope of injected JMSContext objects</w:t>
        </w:r>
        <w:r w:rsidR="004E68DB">
          <w:rPr>
            <w:noProof/>
            <w:webHidden/>
          </w:rPr>
          <w:tab/>
        </w:r>
        <w:r>
          <w:rPr>
            <w:noProof/>
            <w:webHidden/>
          </w:rPr>
          <w:fldChar w:fldCharType="begin"/>
        </w:r>
        <w:r w:rsidR="004E68DB">
          <w:rPr>
            <w:noProof/>
            <w:webHidden/>
          </w:rPr>
          <w:instrText xml:space="preserve"> PAGEREF _Toc351464472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73" w:history="1">
        <w:r w:rsidR="004E68DB" w:rsidRPr="002022C0">
          <w:rPr>
            <w:rStyle w:val="Hyperlink"/>
            <w:noProof/>
          </w:rPr>
          <w:t>12.4.5.</w:t>
        </w:r>
        <w:r w:rsidR="004E68DB">
          <w:rPr>
            <w:rFonts w:asciiTheme="minorHAnsi" w:eastAsiaTheme="minorEastAsia" w:hAnsiTheme="minorHAnsi" w:cstheme="minorBidi"/>
            <w:noProof/>
            <w:color w:val="auto"/>
            <w:sz w:val="22"/>
            <w:szCs w:val="22"/>
          </w:rPr>
          <w:tab/>
        </w:r>
        <w:r w:rsidR="004E68DB" w:rsidRPr="002022C0">
          <w:rPr>
            <w:rStyle w:val="Hyperlink"/>
            <w:noProof/>
          </w:rPr>
          <w:t>Restrictions on use of injected JMSContext objects</w:t>
        </w:r>
        <w:r w:rsidR="004E68DB">
          <w:rPr>
            <w:noProof/>
            <w:webHidden/>
          </w:rPr>
          <w:tab/>
        </w:r>
        <w:r>
          <w:rPr>
            <w:noProof/>
            <w:webHidden/>
          </w:rPr>
          <w:fldChar w:fldCharType="begin"/>
        </w:r>
        <w:r w:rsidR="004E68DB">
          <w:rPr>
            <w:noProof/>
            <w:webHidden/>
          </w:rPr>
          <w:instrText xml:space="preserve"> PAGEREF _Toc351464473 \h </w:instrText>
        </w:r>
        <w:r>
          <w:rPr>
            <w:noProof/>
            <w:webHidden/>
          </w:rPr>
        </w:r>
        <w:r>
          <w:rPr>
            <w:noProof/>
            <w:webHidden/>
          </w:rPr>
          <w:fldChar w:fldCharType="separate"/>
        </w:r>
        <w:r w:rsidR="009749BC">
          <w:rPr>
            <w:noProof/>
            <w:webHidden/>
          </w:rPr>
          <w:t>111</w:t>
        </w:r>
        <w:r>
          <w:rPr>
            <w:noProof/>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74" w:history="1">
        <w:r w:rsidR="004E68DB" w:rsidRPr="002022C0">
          <w:rPr>
            <w:rStyle w:val="Hyperlink"/>
          </w:rPr>
          <w:t>13.</w:t>
        </w:r>
        <w:r w:rsidR="004E68DB">
          <w:rPr>
            <w:rFonts w:asciiTheme="minorHAnsi" w:eastAsiaTheme="minorEastAsia" w:hAnsiTheme="minorHAnsi" w:cstheme="minorBidi"/>
            <w:b w:val="0"/>
            <w:color w:val="auto"/>
            <w:sz w:val="22"/>
            <w:szCs w:val="22"/>
          </w:rPr>
          <w:tab/>
        </w:r>
        <w:r w:rsidR="004E68DB" w:rsidRPr="002022C0">
          <w:rPr>
            <w:rStyle w:val="Hyperlink"/>
          </w:rPr>
          <w:t>Resource adapter</w:t>
        </w:r>
        <w:r w:rsidR="004E68DB">
          <w:rPr>
            <w:webHidden/>
          </w:rPr>
          <w:tab/>
        </w:r>
        <w:r>
          <w:rPr>
            <w:webHidden/>
          </w:rPr>
          <w:fldChar w:fldCharType="begin"/>
        </w:r>
        <w:r w:rsidR="004E68DB">
          <w:rPr>
            <w:webHidden/>
          </w:rPr>
          <w:instrText xml:space="preserve"> PAGEREF _Toc351464474 \h </w:instrText>
        </w:r>
        <w:r>
          <w:rPr>
            <w:webHidden/>
          </w:rPr>
        </w:r>
        <w:r>
          <w:rPr>
            <w:webHidden/>
          </w:rPr>
          <w:fldChar w:fldCharType="separate"/>
        </w:r>
        <w:r w:rsidR="009749BC">
          <w:rPr>
            <w:webHidden/>
          </w:rPr>
          <w:t>113</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75" w:history="1">
        <w:r w:rsidR="004E68DB" w:rsidRPr="002022C0">
          <w:rPr>
            <w:rStyle w:val="Hyperlink"/>
          </w:rPr>
          <w:t>13.1.</w:t>
        </w:r>
        <w:r w:rsidR="004E68DB">
          <w:rPr>
            <w:rFonts w:asciiTheme="minorHAnsi" w:eastAsiaTheme="minorEastAsia" w:hAnsiTheme="minorHAnsi" w:cstheme="minorBidi"/>
            <w:color w:val="auto"/>
            <w:sz w:val="22"/>
            <w:szCs w:val="22"/>
          </w:rPr>
          <w:tab/>
        </w:r>
        <w:r w:rsidR="004E68DB" w:rsidRPr="002022C0">
          <w:rPr>
            <w:rStyle w:val="Hyperlink"/>
          </w:rPr>
          <w:t>MDB activation properties</w:t>
        </w:r>
        <w:r w:rsidR="004E68DB">
          <w:rPr>
            <w:webHidden/>
          </w:rPr>
          <w:tab/>
        </w:r>
        <w:r>
          <w:rPr>
            <w:webHidden/>
          </w:rPr>
          <w:fldChar w:fldCharType="begin"/>
        </w:r>
        <w:r w:rsidR="004E68DB">
          <w:rPr>
            <w:webHidden/>
          </w:rPr>
          <w:instrText xml:space="preserve"> PAGEREF _Toc351464475 \h </w:instrText>
        </w:r>
        <w:r>
          <w:rPr>
            <w:webHidden/>
          </w:rPr>
        </w:r>
        <w:r>
          <w:rPr>
            <w:webHidden/>
          </w:rPr>
          <w:fldChar w:fldCharType="separate"/>
        </w:r>
        <w:r w:rsidR="009749BC">
          <w:rPr>
            <w:webHidden/>
          </w:rPr>
          <w:t>113</w:t>
        </w:r>
        <w:r>
          <w:rPr>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476" w:history="1">
        <w:r w:rsidR="004E68DB" w:rsidRPr="002022C0">
          <w:rPr>
            <w:rStyle w:val="Hyperlink"/>
          </w:rPr>
          <w:t>14.</w:t>
        </w:r>
        <w:r w:rsidR="004E68DB">
          <w:rPr>
            <w:rFonts w:asciiTheme="minorHAnsi" w:eastAsiaTheme="minorEastAsia" w:hAnsiTheme="minorHAnsi" w:cstheme="minorBidi"/>
            <w:b w:val="0"/>
            <w:color w:val="auto"/>
            <w:sz w:val="22"/>
            <w:szCs w:val="22"/>
          </w:rPr>
          <w:tab/>
        </w:r>
        <w:r w:rsidR="004E68DB" w:rsidRPr="002022C0">
          <w:rPr>
            <w:rStyle w:val="Hyperlink"/>
          </w:rPr>
          <w:t>Examples of the classic API</w:t>
        </w:r>
        <w:r w:rsidR="004E68DB">
          <w:rPr>
            <w:webHidden/>
          </w:rPr>
          <w:tab/>
        </w:r>
        <w:r>
          <w:rPr>
            <w:webHidden/>
          </w:rPr>
          <w:fldChar w:fldCharType="begin"/>
        </w:r>
        <w:r w:rsidR="004E68DB">
          <w:rPr>
            <w:webHidden/>
          </w:rPr>
          <w:instrText xml:space="preserve"> PAGEREF _Toc351464476 \h </w:instrText>
        </w:r>
        <w:r>
          <w:rPr>
            <w:webHidden/>
          </w:rPr>
        </w:r>
        <w:r>
          <w:rPr>
            <w:webHidden/>
          </w:rPr>
          <w:fldChar w:fldCharType="separate"/>
        </w:r>
        <w:r w:rsidR="009749BC">
          <w:rPr>
            <w:webHidden/>
          </w:rPr>
          <w:t>115</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77" w:history="1">
        <w:r w:rsidR="004E68DB" w:rsidRPr="002022C0">
          <w:rPr>
            <w:rStyle w:val="Hyperlink"/>
          </w:rPr>
          <w:t>14.1.</w:t>
        </w:r>
        <w:r w:rsidR="004E68DB">
          <w:rPr>
            <w:rFonts w:asciiTheme="minorHAnsi" w:eastAsiaTheme="minorEastAsia" w:hAnsiTheme="minorHAnsi" w:cstheme="minorBidi"/>
            <w:color w:val="auto"/>
            <w:sz w:val="22"/>
            <w:szCs w:val="22"/>
          </w:rPr>
          <w:tab/>
        </w:r>
        <w:r w:rsidR="004E68DB" w:rsidRPr="002022C0">
          <w:rPr>
            <w:rStyle w:val="Hyperlink"/>
          </w:rPr>
          <w:t>Preparing to send and receive messages</w:t>
        </w:r>
        <w:r w:rsidR="004E68DB">
          <w:rPr>
            <w:webHidden/>
          </w:rPr>
          <w:tab/>
        </w:r>
        <w:r>
          <w:rPr>
            <w:webHidden/>
          </w:rPr>
          <w:fldChar w:fldCharType="begin"/>
        </w:r>
        <w:r w:rsidR="004E68DB">
          <w:rPr>
            <w:webHidden/>
          </w:rPr>
          <w:instrText xml:space="preserve"> PAGEREF _Toc351464477 \h </w:instrText>
        </w:r>
        <w:r>
          <w:rPr>
            <w:webHidden/>
          </w:rPr>
        </w:r>
        <w:r>
          <w:rPr>
            <w:webHidden/>
          </w:rPr>
          <w:fldChar w:fldCharType="separate"/>
        </w:r>
        <w:r w:rsidR="009749BC">
          <w:rPr>
            <w:webHidden/>
          </w:rPr>
          <w:t>115</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78" w:history="1">
        <w:r w:rsidR="004E68DB" w:rsidRPr="002022C0">
          <w:rPr>
            <w:rStyle w:val="Hyperlink"/>
            <w:noProof/>
          </w:rPr>
          <w:t>14.1.1.</w:t>
        </w:r>
        <w:r w:rsidR="004E68DB">
          <w:rPr>
            <w:rFonts w:asciiTheme="minorHAnsi" w:eastAsiaTheme="minorEastAsia" w:hAnsiTheme="minorHAnsi" w:cstheme="minorBidi"/>
            <w:noProof/>
            <w:color w:val="auto"/>
            <w:sz w:val="22"/>
            <w:szCs w:val="22"/>
          </w:rPr>
          <w:tab/>
        </w:r>
        <w:r w:rsidR="004E68DB" w:rsidRPr="002022C0">
          <w:rPr>
            <w:rStyle w:val="Hyperlink"/>
            <w:noProof/>
          </w:rPr>
          <w:t>Getting a ConnectionFactory</w:t>
        </w:r>
        <w:r w:rsidR="004E68DB">
          <w:rPr>
            <w:noProof/>
            <w:webHidden/>
          </w:rPr>
          <w:tab/>
        </w:r>
        <w:r>
          <w:rPr>
            <w:noProof/>
            <w:webHidden/>
          </w:rPr>
          <w:fldChar w:fldCharType="begin"/>
        </w:r>
        <w:r w:rsidR="004E68DB">
          <w:rPr>
            <w:noProof/>
            <w:webHidden/>
          </w:rPr>
          <w:instrText xml:space="preserve"> PAGEREF _Toc351464478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79" w:history="1">
        <w:r w:rsidR="004E68DB" w:rsidRPr="002022C0">
          <w:rPr>
            <w:rStyle w:val="Hyperlink"/>
            <w:noProof/>
          </w:rPr>
          <w:t>14.1.2.</w:t>
        </w:r>
        <w:r w:rsidR="004E68DB">
          <w:rPr>
            <w:rFonts w:asciiTheme="minorHAnsi" w:eastAsiaTheme="minorEastAsia" w:hAnsiTheme="minorHAnsi" w:cstheme="minorBidi"/>
            <w:noProof/>
            <w:color w:val="auto"/>
            <w:sz w:val="22"/>
            <w:szCs w:val="22"/>
          </w:rPr>
          <w:tab/>
        </w:r>
        <w:r w:rsidR="004E68DB" w:rsidRPr="002022C0">
          <w:rPr>
            <w:rStyle w:val="Hyperlink"/>
            <w:noProof/>
          </w:rPr>
          <w:t>Getting a Destination</w:t>
        </w:r>
        <w:r w:rsidR="004E68DB">
          <w:rPr>
            <w:noProof/>
            <w:webHidden/>
          </w:rPr>
          <w:tab/>
        </w:r>
        <w:r>
          <w:rPr>
            <w:noProof/>
            <w:webHidden/>
          </w:rPr>
          <w:fldChar w:fldCharType="begin"/>
        </w:r>
        <w:r w:rsidR="004E68DB">
          <w:rPr>
            <w:noProof/>
            <w:webHidden/>
          </w:rPr>
          <w:instrText xml:space="preserve"> PAGEREF _Toc351464479 \h </w:instrText>
        </w:r>
        <w:r>
          <w:rPr>
            <w:noProof/>
            <w:webHidden/>
          </w:rPr>
        </w:r>
        <w:r>
          <w:rPr>
            <w:noProof/>
            <w:webHidden/>
          </w:rPr>
          <w:fldChar w:fldCharType="separate"/>
        </w:r>
        <w:r w:rsidR="009749BC">
          <w:rPr>
            <w:noProof/>
            <w:webHidden/>
          </w:rPr>
          <w:t>115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0" w:history="1">
        <w:r w:rsidR="004E68DB" w:rsidRPr="002022C0">
          <w:rPr>
            <w:rStyle w:val="Hyperlink"/>
            <w:noProof/>
          </w:rPr>
          <w:t>14.1.3.</w:t>
        </w:r>
        <w:r w:rsidR="004E68DB">
          <w:rPr>
            <w:rFonts w:asciiTheme="minorHAnsi" w:eastAsiaTheme="minorEastAsia" w:hAnsiTheme="minorHAnsi" w:cstheme="minorBidi"/>
            <w:noProof/>
            <w:color w:val="auto"/>
            <w:sz w:val="22"/>
            <w:szCs w:val="22"/>
          </w:rPr>
          <w:tab/>
        </w:r>
        <w:r w:rsidR="004E68DB" w:rsidRPr="002022C0">
          <w:rPr>
            <w:rStyle w:val="Hyperlink"/>
            <w:noProof/>
          </w:rPr>
          <w:t>Creating a Connection</w:t>
        </w:r>
        <w:r w:rsidR="004E68DB">
          <w:rPr>
            <w:noProof/>
            <w:webHidden/>
          </w:rPr>
          <w:tab/>
        </w:r>
        <w:r>
          <w:rPr>
            <w:noProof/>
            <w:webHidden/>
          </w:rPr>
          <w:fldChar w:fldCharType="begin"/>
        </w:r>
        <w:r w:rsidR="004E68DB">
          <w:rPr>
            <w:noProof/>
            <w:webHidden/>
          </w:rPr>
          <w:instrText xml:space="preserve"> PAGEREF _Toc351464480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1" w:history="1">
        <w:r w:rsidR="004E68DB" w:rsidRPr="002022C0">
          <w:rPr>
            <w:rStyle w:val="Hyperlink"/>
            <w:noProof/>
          </w:rPr>
          <w:t>14.1.4.</w:t>
        </w:r>
        <w:r w:rsidR="004E68DB">
          <w:rPr>
            <w:rFonts w:asciiTheme="minorHAnsi" w:eastAsiaTheme="minorEastAsia" w:hAnsiTheme="minorHAnsi" w:cstheme="minorBidi"/>
            <w:noProof/>
            <w:color w:val="auto"/>
            <w:sz w:val="22"/>
            <w:szCs w:val="22"/>
          </w:rPr>
          <w:tab/>
        </w:r>
        <w:r w:rsidR="004E68DB" w:rsidRPr="002022C0">
          <w:rPr>
            <w:rStyle w:val="Hyperlink"/>
            <w:noProof/>
          </w:rPr>
          <w:t>Creating a Session</w:t>
        </w:r>
        <w:r w:rsidR="004E68DB">
          <w:rPr>
            <w:noProof/>
            <w:webHidden/>
          </w:rPr>
          <w:tab/>
        </w:r>
        <w:r>
          <w:rPr>
            <w:noProof/>
            <w:webHidden/>
          </w:rPr>
          <w:fldChar w:fldCharType="begin"/>
        </w:r>
        <w:r w:rsidR="004E68DB">
          <w:rPr>
            <w:noProof/>
            <w:webHidden/>
          </w:rPr>
          <w:instrText xml:space="preserve"> PAGEREF _Toc351464481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2" w:history="1">
        <w:r w:rsidR="004E68DB" w:rsidRPr="002022C0">
          <w:rPr>
            <w:rStyle w:val="Hyperlink"/>
            <w:noProof/>
          </w:rPr>
          <w:t>14.1.5.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MessageProducer</w:t>
        </w:r>
        <w:r w:rsidR="004E68DB">
          <w:rPr>
            <w:noProof/>
            <w:webHidden/>
          </w:rPr>
          <w:tab/>
        </w:r>
        <w:r>
          <w:rPr>
            <w:noProof/>
            <w:webHidden/>
          </w:rPr>
          <w:fldChar w:fldCharType="begin"/>
        </w:r>
        <w:r w:rsidR="004E68DB">
          <w:rPr>
            <w:noProof/>
            <w:webHidden/>
          </w:rPr>
          <w:instrText xml:space="preserve"> PAGEREF _Toc351464482 \h </w:instrText>
        </w:r>
        <w:r>
          <w:rPr>
            <w:noProof/>
            <w:webHidden/>
          </w:rPr>
        </w:r>
        <w:r>
          <w:rPr>
            <w:noProof/>
            <w:webHidden/>
          </w:rPr>
          <w:fldChar w:fldCharType="separate"/>
        </w:r>
        <w:r w:rsidR="009749BC">
          <w:rPr>
            <w:noProof/>
            <w:webHidden/>
          </w:rPr>
          <w:t>116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3" w:history="1">
        <w:r w:rsidR="004E68DB" w:rsidRPr="002022C0">
          <w:rPr>
            <w:rStyle w:val="Hyperlink"/>
            <w:noProof/>
          </w:rPr>
          <w:t>14.1.6.</w:t>
        </w:r>
        <w:r w:rsidR="004E68DB">
          <w:rPr>
            <w:rFonts w:asciiTheme="minorHAnsi" w:eastAsiaTheme="minorEastAsia" w:hAnsiTheme="minorHAnsi" w:cstheme="minorBidi"/>
            <w:noProof/>
            <w:color w:val="auto"/>
            <w:sz w:val="22"/>
            <w:szCs w:val="22"/>
          </w:rPr>
          <w:tab/>
        </w:r>
        <w:r w:rsidR="004E68DB" w:rsidRPr="002022C0">
          <w:rPr>
            <w:rStyle w:val="Hyperlink"/>
            <w:noProof/>
          </w:rPr>
          <w:t>Creating a MessageConsumer</w:t>
        </w:r>
        <w:r w:rsidR="004E68DB">
          <w:rPr>
            <w:noProof/>
            <w:webHidden/>
          </w:rPr>
          <w:tab/>
        </w:r>
        <w:r>
          <w:rPr>
            <w:noProof/>
            <w:webHidden/>
          </w:rPr>
          <w:fldChar w:fldCharType="begin"/>
        </w:r>
        <w:r w:rsidR="004E68DB">
          <w:rPr>
            <w:noProof/>
            <w:webHidden/>
          </w:rPr>
          <w:instrText xml:space="preserve"> PAGEREF _Toc351464483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4" w:history="1">
        <w:r w:rsidR="004E68DB" w:rsidRPr="002022C0">
          <w:rPr>
            <w:rStyle w:val="Hyperlink"/>
            <w:noProof/>
          </w:rPr>
          <w:t>14.1.7.</w:t>
        </w:r>
        <w:r w:rsidR="004E68DB">
          <w:rPr>
            <w:rFonts w:asciiTheme="minorHAnsi" w:eastAsiaTheme="minorEastAsia" w:hAnsiTheme="minorHAnsi" w:cstheme="minorBidi"/>
            <w:noProof/>
            <w:color w:val="auto"/>
            <w:sz w:val="22"/>
            <w:szCs w:val="22"/>
          </w:rPr>
          <w:tab/>
        </w:r>
        <w:r w:rsidR="004E68DB" w:rsidRPr="002022C0">
          <w:rPr>
            <w:rStyle w:val="Hyperlink"/>
            <w:noProof/>
          </w:rPr>
          <w:t>Starting message delivery</w:t>
        </w:r>
        <w:r w:rsidR="004E68DB">
          <w:rPr>
            <w:noProof/>
            <w:webHidden/>
          </w:rPr>
          <w:tab/>
        </w:r>
        <w:r>
          <w:rPr>
            <w:noProof/>
            <w:webHidden/>
          </w:rPr>
          <w:fldChar w:fldCharType="begin"/>
        </w:r>
        <w:r w:rsidR="004E68DB">
          <w:rPr>
            <w:noProof/>
            <w:webHidden/>
          </w:rPr>
          <w:instrText xml:space="preserve"> PAGEREF _Toc351464484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5" w:history="1">
        <w:r w:rsidR="004E68DB" w:rsidRPr="002022C0">
          <w:rPr>
            <w:rStyle w:val="Hyperlink"/>
            <w:noProof/>
          </w:rPr>
          <w:t>14.1.8.</w:t>
        </w:r>
        <w:r w:rsidR="004E68DB">
          <w:rPr>
            <w:rFonts w:asciiTheme="minorHAnsi" w:eastAsiaTheme="minorEastAsia" w:hAnsiTheme="minorHAnsi" w:cstheme="minorBidi"/>
            <w:noProof/>
            <w:color w:val="auto"/>
            <w:sz w:val="22"/>
            <w:szCs w:val="22"/>
          </w:rPr>
          <w:tab/>
        </w:r>
        <w:r w:rsidR="004E68DB" w:rsidRPr="002022C0">
          <w:rPr>
            <w:rStyle w:val="Hyperlink"/>
            <w:noProof/>
          </w:rPr>
          <w:t>Using a TextMessage</w:t>
        </w:r>
        <w:r w:rsidR="004E68DB">
          <w:rPr>
            <w:noProof/>
            <w:webHidden/>
          </w:rPr>
          <w:tab/>
        </w:r>
        <w:r>
          <w:rPr>
            <w:noProof/>
            <w:webHidden/>
          </w:rPr>
          <w:fldChar w:fldCharType="begin"/>
        </w:r>
        <w:r w:rsidR="004E68DB">
          <w:rPr>
            <w:noProof/>
            <w:webHidden/>
          </w:rPr>
          <w:instrText xml:space="preserve"> PAGEREF _Toc351464485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86" w:history="1">
        <w:r w:rsidR="004E68DB" w:rsidRPr="002022C0">
          <w:rPr>
            <w:rStyle w:val="Hyperlink"/>
          </w:rPr>
          <w:t>14.2.</w:t>
        </w:r>
        <w:r w:rsidR="004E68DB">
          <w:rPr>
            <w:rFonts w:asciiTheme="minorHAnsi" w:eastAsiaTheme="minorEastAsia" w:hAnsiTheme="minorHAnsi" w:cstheme="minorBidi"/>
            <w:color w:val="auto"/>
            <w:sz w:val="22"/>
            <w:szCs w:val="22"/>
          </w:rPr>
          <w:tab/>
        </w:r>
        <w:r w:rsidR="004E68DB" w:rsidRPr="002022C0">
          <w:rPr>
            <w:rStyle w:val="Hyperlink"/>
          </w:rPr>
          <w:t>Sending and receiving messages</w:t>
        </w:r>
        <w:r w:rsidR="004E68DB">
          <w:rPr>
            <w:webHidden/>
          </w:rPr>
          <w:tab/>
        </w:r>
        <w:r>
          <w:rPr>
            <w:webHidden/>
          </w:rPr>
          <w:fldChar w:fldCharType="begin"/>
        </w:r>
        <w:r w:rsidR="004E68DB">
          <w:rPr>
            <w:webHidden/>
          </w:rPr>
          <w:instrText xml:space="preserve"> PAGEREF _Toc351464486 \h </w:instrText>
        </w:r>
        <w:r>
          <w:rPr>
            <w:webHidden/>
          </w:rPr>
        </w:r>
        <w:r>
          <w:rPr>
            <w:webHidden/>
          </w:rPr>
          <w:fldChar w:fldCharType="separate"/>
        </w:r>
        <w:r w:rsidR="009749BC">
          <w:rPr>
            <w:webHidden/>
          </w:rPr>
          <w:t>117</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7" w:history="1">
        <w:r w:rsidR="004E68DB" w:rsidRPr="002022C0">
          <w:rPr>
            <w:rStyle w:val="Hyperlink"/>
            <w:noProof/>
          </w:rPr>
          <w:t>14.2.1.</w:t>
        </w:r>
        <w:r w:rsidR="004E68DB">
          <w:rPr>
            <w:rFonts w:asciiTheme="minorHAnsi" w:eastAsiaTheme="minorEastAsia" w:hAnsiTheme="minorHAnsi" w:cstheme="minorBidi"/>
            <w:noProof/>
            <w:color w:val="auto"/>
            <w:sz w:val="22"/>
            <w:szCs w:val="22"/>
          </w:rPr>
          <w:tab/>
        </w:r>
        <w:r w:rsidR="004E68DB" w:rsidRPr="002022C0">
          <w:rPr>
            <w:rStyle w:val="Hyperlink"/>
            <w:noProof/>
          </w:rPr>
          <w:t>Sending a message</w:t>
        </w:r>
        <w:r w:rsidR="004E68DB">
          <w:rPr>
            <w:noProof/>
            <w:webHidden/>
          </w:rPr>
          <w:tab/>
        </w:r>
        <w:r>
          <w:rPr>
            <w:noProof/>
            <w:webHidden/>
          </w:rPr>
          <w:fldChar w:fldCharType="begin"/>
        </w:r>
        <w:r w:rsidR="004E68DB">
          <w:rPr>
            <w:noProof/>
            <w:webHidden/>
          </w:rPr>
          <w:instrText xml:space="preserve"> PAGEREF _Toc351464487 \h </w:instrText>
        </w:r>
        <w:r>
          <w:rPr>
            <w:noProof/>
            <w:webHidden/>
          </w:rPr>
        </w:r>
        <w:r>
          <w:rPr>
            <w:noProof/>
            <w:webHidden/>
          </w:rPr>
          <w:fldChar w:fldCharType="separate"/>
        </w:r>
        <w:r w:rsidR="009749BC">
          <w:rPr>
            <w:noProof/>
            <w:webHidden/>
          </w:rPr>
          <w:t>117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8" w:history="1">
        <w:r w:rsidR="004E68DB" w:rsidRPr="002022C0">
          <w:rPr>
            <w:rStyle w:val="Hyperlink"/>
            <w:noProof/>
          </w:rPr>
          <w:t>14.2.2.</w:t>
        </w:r>
        <w:r w:rsidR="004E68DB">
          <w:rPr>
            <w:rFonts w:asciiTheme="minorHAnsi" w:eastAsiaTheme="minorEastAsia" w:hAnsiTheme="minorHAnsi" w:cstheme="minorBidi"/>
            <w:noProof/>
            <w:color w:val="auto"/>
            <w:sz w:val="22"/>
            <w:szCs w:val="22"/>
          </w:rPr>
          <w:tab/>
        </w:r>
        <w:r w:rsidR="004E68DB" w:rsidRPr="002022C0">
          <w:rPr>
            <w:rStyle w:val="Hyperlink"/>
            <w:noProof/>
          </w:rPr>
          <w:t>Receiving a message synchronously</w:t>
        </w:r>
        <w:r w:rsidR="004E68DB">
          <w:rPr>
            <w:noProof/>
            <w:webHidden/>
          </w:rPr>
          <w:tab/>
        </w:r>
        <w:r>
          <w:rPr>
            <w:noProof/>
            <w:webHidden/>
          </w:rPr>
          <w:fldChar w:fldCharType="begin"/>
        </w:r>
        <w:r w:rsidR="004E68DB">
          <w:rPr>
            <w:noProof/>
            <w:webHidden/>
          </w:rPr>
          <w:instrText xml:space="preserve"> PAGEREF _Toc351464488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89" w:history="1">
        <w:r w:rsidR="004E68DB" w:rsidRPr="002022C0">
          <w:rPr>
            <w:rStyle w:val="Hyperlink"/>
            <w:noProof/>
          </w:rPr>
          <w:t>14.2.3.</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_Toc351464489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90" w:history="1">
        <w:r w:rsidR="004E68DB" w:rsidRPr="002022C0">
          <w:rPr>
            <w:rStyle w:val="Hyperlink"/>
          </w:rPr>
          <w:t>14.3.</w:t>
        </w:r>
        <w:r w:rsidR="004E68DB">
          <w:rPr>
            <w:rFonts w:asciiTheme="minorHAnsi" w:eastAsiaTheme="minorEastAsia" w:hAnsiTheme="minorHAnsi" w:cstheme="minorBidi"/>
            <w:color w:val="auto"/>
            <w:sz w:val="22"/>
            <w:szCs w:val="22"/>
          </w:rPr>
          <w:tab/>
        </w:r>
        <w:r w:rsidR="004E68DB" w:rsidRPr="002022C0">
          <w:rPr>
            <w:rStyle w:val="Hyperlink"/>
          </w:rPr>
          <w:t>Other messaging features</w:t>
        </w:r>
        <w:r w:rsidR="004E68DB">
          <w:rPr>
            <w:webHidden/>
          </w:rPr>
          <w:tab/>
        </w:r>
        <w:r>
          <w:rPr>
            <w:webHidden/>
          </w:rPr>
          <w:fldChar w:fldCharType="begin"/>
        </w:r>
        <w:r w:rsidR="004E68DB">
          <w:rPr>
            <w:webHidden/>
          </w:rPr>
          <w:instrText xml:space="preserve"> PAGEREF _Toc351464490 \h </w:instrText>
        </w:r>
        <w:r>
          <w:rPr>
            <w:webHidden/>
          </w:rPr>
        </w:r>
        <w:r>
          <w:rPr>
            <w:webHidden/>
          </w:rPr>
          <w:fldChar w:fldCharType="separate"/>
        </w:r>
        <w:r w:rsidR="009749BC">
          <w:rPr>
            <w:webHidden/>
          </w:rPr>
          <w:t>118</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1" w:history="1">
        <w:r w:rsidR="004E68DB" w:rsidRPr="002022C0">
          <w:rPr>
            <w:rStyle w:val="Hyperlink"/>
            <w:noProof/>
          </w:rPr>
          <w:t>14.3.1.</w:t>
        </w:r>
        <w:r w:rsidR="004E68DB">
          <w:rPr>
            <w:rFonts w:asciiTheme="minorHAnsi" w:eastAsiaTheme="minorEastAsia" w:hAnsiTheme="minorHAnsi" w:cstheme="minorBidi"/>
            <w:noProof/>
            <w:color w:val="auto"/>
            <w:sz w:val="22"/>
            <w:szCs w:val="22"/>
          </w:rPr>
          <w:tab/>
        </w:r>
        <w:r w:rsidR="004E68DB" w:rsidRPr="002022C0">
          <w:rPr>
            <w:rStyle w:val="Hyperlink"/>
            <w:noProof/>
          </w:rPr>
          <w:t>Receiving messages asynchronously</w:t>
        </w:r>
        <w:r w:rsidR="004E68DB">
          <w:rPr>
            <w:noProof/>
            <w:webHidden/>
          </w:rPr>
          <w:tab/>
        </w:r>
        <w:r>
          <w:rPr>
            <w:noProof/>
            <w:webHidden/>
          </w:rPr>
          <w:fldChar w:fldCharType="begin"/>
        </w:r>
        <w:r w:rsidR="004E68DB">
          <w:rPr>
            <w:noProof/>
            <w:webHidden/>
          </w:rPr>
          <w:instrText xml:space="preserve"> PAGEREF _Toc351464491 \h </w:instrText>
        </w:r>
        <w:r>
          <w:rPr>
            <w:noProof/>
            <w:webHidden/>
          </w:rPr>
        </w:r>
        <w:r>
          <w:rPr>
            <w:noProof/>
            <w:webHidden/>
          </w:rPr>
          <w:fldChar w:fldCharType="separate"/>
        </w:r>
        <w:r w:rsidR="009749BC">
          <w:rPr>
            <w:noProof/>
            <w:webHidden/>
          </w:rPr>
          <w:t>118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2" w:history="1">
        <w:r w:rsidR="004E68DB" w:rsidRPr="002022C0">
          <w:rPr>
            <w:rStyle w:val="Hyperlink"/>
            <w:noProof/>
          </w:rPr>
          <w:t>14.3.2.</w:t>
        </w:r>
        <w:r w:rsidR="004E68DB">
          <w:rPr>
            <w:rFonts w:asciiTheme="minorHAnsi" w:eastAsiaTheme="minorEastAsia" w:hAnsiTheme="minorHAnsi" w:cstheme="minorBidi"/>
            <w:noProof/>
            <w:color w:val="auto"/>
            <w:sz w:val="22"/>
            <w:szCs w:val="22"/>
          </w:rPr>
          <w:tab/>
        </w:r>
        <w:r w:rsidR="004E68DB" w:rsidRPr="002022C0">
          <w:rPr>
            <w:rStyle w:val="Hyperlink"/>
            <w:noProof/>
          </w:rPr>
          <w:t>Using message selection</w:t>
        </w:r>
        <w:r w:rsidR="004E68DB">
          <w:rPr>
            <w:noProof/>
            <w:webHidden/>
          </w:rPr>
          <w:tab/>
        </w:r>
        <w:r>
          <w:rPr>
            <w:noProof/>
            <w:webHidden/>
          </w:rPr>
          <w:fldChar w:fldCharType="begin"/>
        </w:r>
        <w:r w:rsidR="004E68DB">
          <w:rPr>
            <w:noProof/>
            <w:webHidden/>
          </w:rPr>
          <w:instrText xml:space="preserve"> PAGEREF _Toc351464492 \h </w:instrText>
        </w:r>
        <w:r>
          <w:rPr>
            <w:noProof/>
            <w:webHidden/>
          </w:rPr>
        </w:r>
        <w:r>
          <w:rPr>
            <w:noProof/>
            <w:webHidden/>
          </w:rPr>
          <w:fldChar w:fldCharType="separate"/>
        </w:r>
        <w:r w:rsidR="009749BC">
          <w:rPr>
            <w:noProof/>
            <w:webHidden/>
          </w:rPr>
          <w:t>119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3" w:history="1">
        <w:r w:rsidR="004E68DB" w:rsidRPr="002022C0">
          <w:rPr>
            <w:rStyle w:val="Hyperlink"/>
            <w:noProof/>
          </w:rPr>
          <w:t>14.3.3.</w:t>
        </w:r>
        <w:r w:rsidR="004E68DB">
          <w:rPr>
            <w:rFonts w:asciiTheme="minorHAnsi" w:eastAsiaTheme="minorEastAsia" w:hAnsiTheme="minorHAnsi" w:cstheme="minorBidi"/>
            <w:noProof/>
            <w:color w:val="auto"/>
            <w:sz w:val="22"/>
            <w:szCs w:val="22"/>
          </w:rPr>
          <w:tab/>
        </w:r>
        <w:r w:rsidR="004E68DB" w:rsidRPr="002022C0">
          <w:rPr>
            <w:rStyle w:val="Hyperlink"/>
            <w:noProof/>
          </w:rPr>
          <w:t>Using durable subscriptions</w:t>
        </w:r>
        <w:r w:rsidR="004E68DB">
          <w:rPr>
            <w:noProof/>
            <w:webHidden/>
          </w:rPr>
          <w:tab/>
        </w:r>
        <w:r>
          <w:rPr>
            <w:noProof/>
            <w:webHidden/>
          </w:rPr>
          <w:fldChar w:fldCharType="begin"/>
        </w:r>
        <w:r w:rsidR="004E68DB">
          <w:rPr>
            <w:noProof/>
            <w:webHidden/>
          </w:rPr>
          <w:instrText xml:space="preserve"> PAGEREF _Toc351464493 \h </w:instrText>
        </w:r>
        <w:r>
          <w:rPr>
            <w:noProof/>
            <w:webHidden/>
          </w:rPr>
        </w:r>
        <w:r>
          <w:rPr>
            <w:noProof/>
            <w:webHidden/>
          </w:rPr>
          <w:fldChar w:fldCharType="separate"/>
        </w:r>
        <w:r w:rsidR="009749BC">
          <w:rPr>
            <w:noProof/>
            <w:webHidden/>
          </w:rPr>
          <w:t>120</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494" w:history="1">
        <w:r w:rsidR="004E68DB" w:rsidRPr="002022C0">
          <w:rPr>
            <w:rStyle w:val="Hyperlink"/>
          </w:rPr>
          <w:t>14.4.</w:t>
        </w:r>
        <w:r w:rsidR="004E68DB">
          <w:rPr>
            <w:rFonts w:asciiTheme="minorHAnsi" w:eastAsiaTheme="minorEastAsia" w:hAnsiTheme="minorHAnsi" w:cstheme="minorBidi"/>
            <w:color w:val="auto"/>
            <w:sz w:val="22"/>
            <w:szCs w:val="22"/>
          </w:rPr>
          <w:tab/>
        </w:r>
        <w:r w:rsidR="004E68DB" w:rsidRPr="002022C0">
          <w:rPr>
            <w:rStyle w:val="Hyperlink"/>
          </w:rPr>
          <w:t>JMS message types</w:t>
        </w:r>
        <w:r w:rsidR="004E68DB">
          <w:rPr>
            <w:webHidden/>
          </w:rPr>
          <w:tab/>
        </w:r>
        <w:r>
          <w:rPr>
            <w:webHidden/>
          </w:rPr>
          <w:fldChar w:fldCharType="begin"/>
        </w:r>
        <w:r w:rsidR="004E68DB">
          <w:rPr>
            <w:webHidden/>
          </w:rPr>
          <w:instrText xml:space="preserve"> PAGEREF _Toc351464494 \h </w:instrText>
        </w:r>
        <w:r>
          <w:rPr>
            <w:webHidden/>
          </w:rPr>
        </w:r>
        <w:r>
          <w:rPr>
            <w:webHidden/>
          </w:rPr>
          <w:fldChar w:fldCharType="separate"/>
        </w:r>
        <w:r w:rsidR="009749BC">
          <w:rPr>
            <w:webHidden/>
          </w:rPr>
          <w:t>121</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5" w:history="1">
        <w:r w:rsidR="004E68DB" w:rsidRPr="002022C0">
          <w:rPr>
            <w:rStyle w:val="Hyperlink"/>
            <w:noProof/>
          </w:rPr>
          <w:t>14.4.1.</w:t>
        </w:r>
        <w:r w:rsidR="004E68DB">
          <w:rPr>
            <w:rFonts w:asciiTheme="minorHAnsi" w:eastAsiaTheme="minorEastAsia" w:hAnsiTheme="minorHAnsi" w:cstheme="minorBidi"/>
            <w:noProof/>
            <w:color w:val="auto"/>
            <w:sz w:val="22"/>
            <w:szCs w:val="22"/>
          </w:rPr>
          <w:tab/>
        </w:r>
        <w:r w:rsidR="004E68DB" w:rsidRPr="002022C0">
          <w:rPr>
            <w:rStyle w:val="Hyperlink"/>
            <w:noProof/>
          </w:rPr>
          <w:t>Creating a TextMessage</w:t>
        </w:r>
        <w:r w:rsidR="004E68DB">
          <w:rPr>
            <w:noProof/>
            <w:webHidden/>
          </w:rPr>
          <w:tab/>
        </w:r>
        <w:r>
          <w:rPr>
            <w:noProof/>
            <w:webHidden/>
          </w:rPr>
          <w:fldChar w:fldCharType="begin"/>
        </w:r>
        <w:r w:rsidR="004E68DB">
          <w:rPr>
            <w:noProof/>
            <w:webHidden/>
          </w:rPr>
          <w:instrText xml:space="preserve"> PAGEREF _Toc351464495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6" w:history="1">
        <w:r w:rsidR="004E68DB" w:rsidRPr="002022C0">
          <w:rPr>
            <w:rStyle w:val="Hyperlink"/>
            <w:noProof/>
          </w:rPr>
          <w:t>14.4.2.</w:t>
        </w:r>
        <w:r w:rsidR="004E68DB">
          <w:rPr>
            <w:rFonts w:asciiTheme="minorHAnsi" w:eastAsiaTheme="minorEastAsia" w:hAnsiTheme="minorHAnsi" w:cstheme="minorBidi"/>
            <w:noProof/>
            <w:color w:val="auto"/>
            <w:sz w:val="22"/>
            <w:szCs w:val="22"/>
          </w:rPr>
          <w:tab/>
        </w:r>
        <w:r w:rsidR="004E68DB" w:rsidRPr="002022C0">
          <w:rPr>
            <w:rStyle w:val="Hyperlink"/>
            <w:noProof/>
          </w:rPr>
          <w:t>Unpacking a TextMessage</w:t>
        </w:r>
        <w:r w:rsidR="004E68DB">
          <w:rPr>
            <w:noProof/>
            <w:webHidden/>
          </w:rPr>
          <w:tab/>
        </w:r>
        <w:r>
          <w:rPr>
            <w:noProof/>
            <w:webHidden/>
          </w:rPr>
          <w:fldChar w:fldCharType="begin"/>
        </w:r>
        <w:r w:rsidR="004E68DB">
          <w:rPr>
            <w:noProof/>
            <w:webHidden/>
          </w:rPr>
          <w:instrText xml:space="preserve"> PAGEREF _Toc351464496 \h </w:instrText>
        </w:r>
        <w:r>
          <w:rPr>
            <w:noProof/>
            <w:webHidden/>
          </w:rPr>
        </w:r>
        <w:r>
          <w:rPr>
            <w:noProof/>
            <w:webHidden/>
          </w:rPr>
          <w:fldChar w:fldCharType="separate"/>
        </w:r>
        <w:r w:rsidR="009749BC">
          <w:rPr>
            <w:noProof/>
            <w:webHidden/>
          </w:rPr>
          <w:t>121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7" w:history="1">
        <w:r w:rsidR="004E68DB" w:rsidRPr="002022C0">
          <w:rPr>
            <w:rStyle w:val="Hyperlink"/>
            <w:noProof/>
          </w:rPr>
          <w:t>14.4.3.</w:t>
        </w:r>
        <w:r w:rsidR="004E68DB">
          <w:rPr>
            <w:rFonts w:asciiTheme="minorHAnsi" w:eastAsiaTheme="minorEastAsia" w:hAnsiTheme="minorHAnsi" w:cstheme="minorBidi"/>
            <w:noProof/>
            <w:color w:val="auto"/>
            <w:sz w:val="22"/>
            <w:szCs w:val="22"/>
          </w:rPr>
          <w:tab/>
        </w:r>
        <w:r w:rsidR="004E68DB" w:rsidRPr="002022C0">
          <w:rPr>
            <w:rStyle w:val="Hyperlink"/>
            <w:noProof/>
          </w:rPr>
          <w:t>Creating a BytesMessage</w:t>
        </w:r>
        <w:r w:rsidR="004E68DB">
          <w:rPr>
            <w:noProof/>
            <w:webHidden/>
          </w:rPr>
          <w:tab/>
        </w:r>
        <w:r>
          <w:rPr>
            <w:noProof/>
            <w:webHidden/>
          </w:rPr>
          <w:fldChar w:fldCharType="begin"/>
        </w:r>
        <w:r w:rsidR="004E68DB">
          <w:rPr>
            <w:noProof/>
            <w:webHidden/>
          </w:rPr>
          <w:instrText xml:space="preserve"> PAGEREF _Toc351464497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8" w:history="1">
        <w:r w:rsidR="004E68DB" w:rsidRPr="002022C0">
          <w:rPr>
            <w:rStyle w:val="Hyperlink"/>
            <w:noProof/>
          </w:rPr>
          <w:t>14.4.4.</w:t>
        </w:r>
        <w:r w:rsidR="004E68DB">
          <w:rPr>
            <w:rFonts w:asciiTheme="minorHAnsi" w:eastAsiaTheme="minorEastAsia" w:hAnsiTheme="minorHAnsi" w:cstheme="minorBidi"/>
            <w:noProof/>
            <w:color w:val="auto"/>
            <w:sz w:val="22"/>
            <w:szCs w:val="22"/>
          </w:rPr>
          <w:tab/>
        </w:r>
        <w:r w:rsidR="004E68DB" w:rsidRPr="002022C0">
          <w:rPr>
            <w:rStyle w:val="Hyperlink"/>
            <w:noProof/>
          </w:rPr>
          <w:t>Unpacking a BytesMessage</w:t>
        </w:r>
        <w:r w:rsidR="004E68DB">
          <w:rPr>
            <w:noProof/>
            <w:webHidden/>
          </w:rPr>
          <w:tab/>
        </w:r>
        <w:r>
          <w:rPr>
            <w:noProof/>
            <w:webHidden/>
          </w:rPr>
          <w:fldChar w:fldCharType="begin"/>
        </w:r>
        <w:r w:rsidR="004E68DB">
          <w:rPr>
            <w:noProof/>
            <w:webHidden/>
          </w:rPr>
          <w:instrText xml:space="preserve"> PAGEREF _Toc351464498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499" w:history="1">
        <w:r w:rsidR="004E68DB" w:rsidRPr="002022C0">
          <w:rPr>
            <w:rStyle w:val="Hyperlink"/>
            <w:noProof/>
          </w:rPr>
          <w:t>14.4.5.</w:t>
        </w:r>
        <w:r w:rsidR="004E68DB">
          <w:rPr>
            <w:rFonts w:asciiTheme="minorHAnsi" w:eastAsiaTheme="minorEastAsia" w:hAnsiTheme="minorHAnsi" w:cstheme="minorBidi"/>
            <w:noProof/>
            <w:color w:val="auto"/>
            <w:sz w:val="22"/>
            <w:szCs w:val="22"/>
          </w:rPr>
          <w:tab/>
        </w:r>
        <w:r w:rsidR="004E68DB" w:rsidRPr="002022C0">
          <w:rPr>
            <w:rStyle w:val="Hyperlink"/>
            <w:noProof/>
          </w:rPr>
          <w:t>Creating a MapMessage</w:t>
        </w:r>
        <w:r w:rsidR="004E68DB">
          <w:rPr>
            <w:noProof/>
            <w:webHidden/>
          </w:rPr>
          <w:tab/>
        </w:r>
        <w:r>
          <w:rPr>
            <w:noProof/>
            <w:webHidden/>
          </w:rPr>
          <w:fldChar w:fldCharType="begin"/>
        </w:r>
        <w:r w:rsidR="004E68DB">
          <w:rPr>
            <w:noProof/>
            <w:webHidden/>
          </w:rPr>
          <w:instrText xml:space="preserve"> PAGEREF _Toc351464499 \h </w:instrText>
        </w:r>
        <w:r>
          <w:rPr>
            <w:noProof/>
            <w:webHidden/>
          </w:rPr>
        </w:r>
        <w:r>
          <w:rPr>
            <w:noProof/>
            <w:webHidden/>
          </w:rPr>
          <w:fldChar w:fldCharType="separate"/>
        </w:r>
        <w:r w:rsidR="009749BC">
          <w:rPr>
            <w:noProof/>
            <w:webHidden/>
          </w:rPr>
          <w:t>122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0" w:history="1">
        <w:r w:rsidR="004E68DB" w:rsidRPr="002022C0">
          <w:rPr>
            <w:rStyle w:val="Hyperlink"/>
            <w:noProof/>
          </w:rPr>
          <w:t>14.4.6.</w:t>
        </w:r>
        <w:r w:rsidR="004E68DB">
          <w:rPr>
            <w:rFonts w:asciiTheme="minorHAnsi" w:eastAsiaTheme="minorEastAsia" w:hAnsiTheme="minorHAnsi" w:cstheme="minorBidi"/>
            <w:noProof/>
            <w:color w:val="auto"/>
            <w:sz w:val="22"/>
            <w:szCs w:val="22"/>
          </w:rPr>
          <w:tab/>
        </w:r>
        <w:r w:rsidR="004E68DB" w:rsidRPr="002022C0">
          <w:rPr>
            <w:rStyle w:val="Hyperlink"/>
            <w:noProof/>
          </w:rPr>
          <w:t>Unpacking a MapMessage</w:t>
        </w:r>
        <w:r w:rsidR="004E68DB">
          <w:rPr>
            <w:noProof/>
            <w:webHidden/>
          </w:rPr>
          <w:tab/>
        </w:r>
        <w:r>
          <w:rPr>
            <w:noProof/>
            <w:webHidden/>
          </w:rPr>
          <w:fldChar w:fldCharType="begin"/>
        </w:r>
        <w:r w:rsidR="004E68DB">
          <w:rPr>
            <w:noProof/>
            <w:webHidden/>
          </w:rPr>
          <w:instrText xml:space="preserve"> PAGEREF _Toc351464500 \h </w:instrText>
        </w:r>
        <w:r>
          <w:rPr>
            <w:noProof/>
            <w:webHidden/>
          </w:rPr>
        </w:r>
        <w:r>
          <w:rPr>
            <w:noProof/>
            <w:webHidden/>
          </w:rPr>
          <w:fldChar w:fldCharType="separate"/>
        </w:r>
        <w:r w:rsidR="009749BC">
          <w:rPr>
            <w:noProof/>
            <w:webHidden/>
          </w:rPr>
          <w:t>123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1" w:history="1">
        <w:r w:rsidR="004E68DB" w:rsidRPr="002022C0">
          <w:rPr>
            <w:rStyle w:val="Hyperlink"/>
            <w:noProof/>
          </w:rPr>
          <w:t>14.4.7.</w:t>
        </w:r>
        <w:r w:rsidR="004E68DB">
          <w:rPr>
            <w:rFonts w:asciiTheme="minorHAnsi" w:eastAsiaTheme="minorEastAsia" w:hAnsiTheme="minorHAnsi" w:cstheme="minorBidi"/>
            <w:noProof/>
            <w:color w:val="auto"/>
            <w:sz w:val="22"/>
            <w:szCs w:val="22"/>
          </w:rPr>
          <w:tab/>
        </w:r>
        <w:r w:rsidR="004E68DB" w:rsidRPr="002022C0">
          <w:rPr>
            <w:rStyle w:val="Hyperlink"/>
            <w:noProof/>
          </w:rPr>
          <w:t>Creating a StreamMessage</w:t>
        </w:r>
        <w:r w:rsidR="004E68DB">
          <w:rPr>
            <w:noProof/>
            <w:webHidden/>
          </w:rPr>
          <w:tab/>
        </w:r>
        <w:r>
          <w:rPr>
            <w:noProof/>
            <w:webHidden/>
          </w:rPr>
          <w:fldChar w:fldCharType="begin"/>
        </w:r>
        <w:r w:rsidR="004E68DB">
          <w:rPr>
            <w:noProof/>
            <w:webHidden/>
          </w:rPr>
          <w:instrText xml:space="preserve"> PAGEREF _Toc351464501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2" w:history="1">
        <w:r w:rsidR="004E68DB" w:rsidRPr="002022C0">
          <w:rPr>
            <w:rStyle w:val="Hyperlink"/>
            <w:noProof/>
          </w:rPr>
          <w:t>14.4.8.</w:t>
        </w:r>
        <w:r w:rsidR="004E68DB">
          <w:rPr>
            <w:rFonts w:asciiTheme="minorHAnsi" w:eastAsiaTheme="minorEastAsia" w:hAnsiTheme="minorHAnsi" w:cstheme="minorBidi"/>
            <w:noProof/>
            <w:color w:val="auto"/>
            <w:sz w:val="22"/>
            <w:szCs w:val="22"/>
          </w:rPr>
          <w:tab/>
        </w:r>
        <w:r w:rsidR="004E68DB" w:rsidRPr="002022C0">
          <w:rPr>
            <w:rStyle w:val="Hyperlink"/>
            <w:noProof/>
          </w:rPr>
          <w:t>Unpacking a StreamMessage</w:t>
        </w:r>
        <w:r w:rsidR="004E68DB">
          <w:rPr>
            <w:noProof/>
            <w:webHidden/>
          </w:rPr>
          <w:tab/>
        </w:r>
        <w:r>
          <w:rPr>
            <w:noProof/>
            <w:webHidden/>
          </w:rPr>
          <w:fldChar w:fldCharType="begin"/>
        </w:r>
        <w:r w:rsidR="004E68DB">
          <w:rPr>
            <w:noProof/>
            <w:webHidden/>
          </w:rPr>
          <w:instrText xml:space="preserve"> PAGEREF _Toc351464502 \h </w:instrText>
        </w:r>
        <w:r>
          <w:rPr>
            <w:noProof/>
            <w:webHidden/>
          </w:rPr>
        </w:r>
        <w:r>
          <w:rPr>
            <w:noProof/>
            <w:webHidden/>
          </w:rPr>
          <w:fldChar w:fldCharType="separate"/>
        </w:r>
        <w:r w:rsidR="009749BC">
          <w:rPr>
            <w:noProof/>
            <w:webHidden/>
          </w:rPr>
          <w:t>124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3" w:history="1">
        <w:r w:rsidR="004E68DB" w:rsidRPr="002022C0">
          <w:rPr>
            <w:rStyle w:val="Hyperlink"/>
            <w:noProof/>
          </w:rPr>
          <w:t>14.4.9.</w:t>
        </w:r>
        <w:r w:rsidR="004E68DB">
          <w:rPr>
            <w:rFonts w:asciiTheme="minorHAnsi" w:eastAsiaTheme="minorEastAsia" w:hAnsiTheme="minorHAnsi" w:cstheme="minorBidi"/>
            <w:noProof/>
            <w:color w:val="auto"/>
            <w:sz w:val="22"/>
            <w:szCs w:val="22"/>
          </w:rPr>
          <w:tab/>
        </w:r>
        <w:r w:rsidR="004E68DB" w:rsidRPr="002022C0">
          <w:rPr>
            <w:rStyle w:val="Hyperlink"/>
            <w:noProof/>
          </w:rPr>
          <w:t>Creating an ObjectMessage</w:t>
        </w:r>
        <w:r w:rsidR="004E68DB">
          <w:rPr>
            <w:noProof/>
            <w:webHidden/>
          </w:rPr>
          <w:tab/>
        </w:r>
        <w:r>
          <w:rPr>
            <w:noProof/>
            <w:webHidden/>
          </w:rPr>
          <w:fldChar w:fldCharType="begin"/>
        </w:r>
        <w:r w:rsidR="004E68DB">
          <w:rPr>
            <w:noProof/>
            <w:webHidden/>
          </w:rPr>
          <w:instrText xml:space="preserve"> PAGEREF _Toc351464503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4" w:history="1">
        <w:r w:rsidR="004E68DB" w:rsidRPr="002022C0">
          <w:rPr>
            <w:rStyle w:val="Hyperlink"/>
            <w:noProof/>
          </w:rPr>
          <w:t>14.4.10.</w:t>
        </w:r>
        <w:r w:rsidR="004E68DB">
          <w:rPr>
            <w:rFonts w:asciiTheme="minorHAnsi" w:eastAsiaTheme="minorEastAsia" w:hAnsiTheme="minorHAnsi" w:cstheme="minorBidi"/>
            <w:noProof/>
            <w:color w:val="auto"/>
            <w:sz w:val="22"/>
            <w:szCs w:val="22"/>
          </w:rPr>
          <w:tab/>
        </w:r>
        <w:r w:rsidR="004E68DB" w:rsidRPr="002022C0">
          <w:rPr>
            <w:rStyle w:val="Hyperlink"/>
            <w:noProof/>
          </w:rPr>
          <w:t>Unpacking an ObjectMessage</w:t>
        </w:r>
        <w:r w:rsidR="004E68DB">
          <w:rPr>
            <w:noProof/>
            <w:webHidden/>
          </w:rPr>
          <w:tab/>
        </w:r>
        <w:r>
          <w:rPr>
            <w:noProof/>
            <w:webHidden/>
          </w:rPr>
          <w:fldChar w:fldCharType="begin"/>
        </w:r>
        <w:r w:rsidR="004E68DB">
          <w:rPr>
            <w:noProof/>
            <w:webHidden/>
          </w:rPr>
          <w:instrText xml:space="preserve"> PAGEREF _Toc351464504 \h </w:instrText>
        </w:r>
        <w:r>
          <w:rPr>
            <w:noProof/>
            <w:webHidden/>
          </w:rPr>
        </w:r>
        <w:r>
          <w:rPr>
            <w:noProof/>
            <w:webHidden/>
          </w:rPr>
          <w:fldChar w:fldCharType="separate"/>
        </w:r>
        <w:r w:rsidR="009749BC">
          <w:rPr>
            <w:noProof/>
            <w:webHidden/>
          </w:rPr>
          <w:t>125</w:t>
        </w:r>
        <w:r>
          <w:rPr>
            <w:noProof/>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505" w:history="1">
        <w:r w:rsidR="004E68DB" w:rsidRPr="002022C0">
          <w:rPr>
            <w:rStyle w:val="Hyperlink"/>
          </w:rPr>
          <w:t>15.</w:t>
        </w:r>
        <w:r w:rsidR="004E68DB">
          <w:rPr>
            <w:rFonts w:asciiTheme="minorHAnsi" w:eastAsiaTheme="minorEastAsia" w:hAnsiTheme="minorHAnsi" w:cstheme="minorBidi"/>
            <w:b w:val="0"/>
            <w:color w:val="auto"/>
            <w:sz w:val="22"/>
            <w:szCs w:val="22"/>
          </w:rPr>
          <w:tab/>
        </w:r>
        <w:r w:rsidR="004E68DB" w:rsidRPr="002022C0">
          <w:rPr>
            <w:rStyle w:val="Hyperlink"/>
          </w:rPr>
          <w:t>Examples of the simplified API</w:t>
        </w:r>
        <w:r w:rsidR="004E68DB">
          <w:rPr>
            <w:webHidden/>
          </w:rPr>
          <w:tab/>
        </w:r>
        <w:r>
          <w:rPr>
            <w:webHidden/>
          </w:rPr>
          <w:fldChar w:fldCharType="begin"/>
        </w:r>
        <w:r w:rsidR="004E68DB">
          <w:rPr>
            <w:webHidden/>
          </w:rPr>
          <w:instrText xml:space="preserve"> PAGEREF _Toc351464505 \h </w:instrText>
        </w:r>
        <w:r>
          <w:rPr>
            <w:webHidden/>
          </w:rPr>
        </w:r>
        <w:r>
          <w:rPr>
            <w:webHidden/>
          </w:rPr>
          <w:fldChar w:fldCharType="separate"/>
        </w:r>
        <w:r w:rsidR="009749BC">
          <w:rPr>
            <w:webHidden/>
          </w:rPr>
          <w:t>127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06" w:history="1">
        <w:r w:rsidR="004E68DB" w:rsidRPr="002022C0">
          <w:rPr>
            <w:rStyle w:val="Hyperlink"/>
          </w:rPr>
          <w:t>15.1.</w:t>
        </w:r>
        <w:r w:rsidR="004E68DB">
          <w:rPr>
            <w:rFonts w:asciiTheme="minorHAnsi" w:eastAsiaTheme="minorEastAsia" w:hAnsiTheme="minorHAnsi" w:cstheme="minorBidi"/>
            <w:color w:val="auto"/>
            <w:sz w:val="22"/>
            <w:szCs w:val="22"/>
          </w:rPr>
          <w:tab/>
        </w:r>
        <w:r w:rsidR="004E68DB" w:rsidRPr="002022C0">
          <w:rPr>
            <w:rStyle w:val="Hyperlink"/>
          </w:rPr>
          <w:t>Sending a message (Java EE)</w:t>
        </w:r>
        <w:r w:rsidR="004E68DB">
          <w:rPr>
            <w:webHidden/>
          </w:rPr>
          <w:tab/>
        </w:r>
        <w:r>
          <w:rPr>
            <w:webHidden/>
          </w:rPr>
          <w:fldChar w:fldCharType="begin"/>
        </w:r>
        <w:r w:rsidR="004E68DB">
          <w:rPr>
            <w:webHidden/>
          </w:rPr>
          <w:instrText xml:space="preserve"> PAGEREF _Toc351464506 \h </w:instrText>
        </w:r>
        <w:r>
          <w:rPr>
            <w:webHidden/>
          </w:rPr>
        </w:r>
        <w:r>
          <w:rPr>
            <w:webHidden/>
          </w:rPr>
          <w:fldChar w:fldCharType="separate"/>
        </w:r>
        <w:r w:rsidR="009749BC">
          <w:rPr>
            <w:webHidden/>
          </w:rPr>
          <w:t>127</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7" w:history="1">
        <w:r w:rsidR="004E68DB" w:rsidRPr="002022C0">
          <w:rPr>
            <w:rStyle w:val="Hyperlink"/>
            <w:noProof/>
          </w:rPr>
          <w:t>15.1.1.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_Toc351464507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8" w:history="1">
        <w:r w:rsidR="004E68DB" w:rsidRPr="002022C0">
          <w:rPr>
            <w:rStyle w:val="Hyperlink"/>
            <w:noProof/>
          </w:rPr>
          <w:t>15.1.2.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_Toc351464508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09" w:history="1">
        <w:r w:rsidR="004E68DB" w:rsidRPr="002022C0">
          <w:rPr>
            <w:rStyle w:val="Hyperlink"/>
            <w:noProof/>
          </w:rPr>
          <w:t>15.1.3.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_Toc351464509 \h </w:instrText>
        </w:r>
        <w:r>
          <w:rPr>
            <w:noProof/>
            <w:webHidden/>
          </w:rPr>
        </w:r>
        <w:r>
          <w:rPr>
            <w:noProof/>
            <w:webHidden/>
          </w:rPr>
          <w:fldChar w:fldCharType="separate"/>
        </w:r>
        <w:r w:rsidR="009749BC">
          <w:rPr>
            <w:noProof/>
            <w:webHidden/>
          </w:rPr>
          <w:t>127</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10" w:history="1">
        <w:r w:rsidR="004E68DB" w:rsidRPr="002022C0">
          <w:rPr>
            <w:rStyle w:val="Hyperlink"/>
          </w:rPr>
          <w:t>15.2.</w:t>
        </w:r>
        <w:r w:rsidR="004E68DB">
          <w:rPr>
            <w:rFonts w:asciiTheme="minorHAnsi" w:eastAsiaTheme="minorEastAsia" w:hAnsiTheme="minorHAnsi" w:cstheme="minorBidi"/>
            <w:color w:val="auto"/>
            <w:sz w:val="22"/>
            <w:szCs w:val="22"/>
          </w:rPr>
          <w:tab/>
        </w:r>
        <w:r w:rsidR="004E68DB" w:rsidRPr="002022C0">
          <w:rPr>
            <w:rStyle w:val="Hyperlink"/>
          </w:rPr>
          <w:t>Sending a message (Java SE)</w:t>
        </w:r>
        <w:r w:rsidR="004E68DB">
          <w:rPr>
            <w:webHidden/>
          </w:rPr>
          <w:tab/>
        </w:r>
        <w:r>
          <w:rPr>
            <w:webHidden/>
          </w:rPr>
          <w:fldChar w:fldCharType="begin"/>
        </w:r>
        <w:r w:rsidR="004E68DB">
          <w:rPr>
            <w:webHidden/>
          </w:rPr>
          <w:instrText xml:space="preserve"> PAGEREF _Toc351464510 \h </w:instrText>
        </w:r>
        <w:r>
          <w:rPr>
            <w:webHidden/>
          </w:rPr>
        </w:r>
        <w:r>
          <w:rPr>
            <w:webHidden/>
          </w:rPr>
          <w:fldChar w:fldCharType="separate"/>
        </w:r>
        <w:r w:rsidR="009749BC">
          <w:rPr>
            <w:webHidden/>
          </w:rPr>
          <w:t>128</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1" w:history="1">
        <w:r w:rsidR="004E68DB" w:rsidRPr="002022C0">
          <w:rPr>
            <w:rStyle w:val="Hyperlink"/>
            <w:noProof/>
          </w:rPr>
          <w:t>15.2.1.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_Toc351464511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2" w:history="1">
        <w:r w:rsidR="004E68DB" w:rsidRPr="002022C0">
          <w:rPr>
            <w:rStyle w:val="Hyperlink"/>
            <w:noProof/>
          </w:rPr>
          <w:t>15.2.2.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_Toc351464512 \h </w:instrText>
        </w:r>
        <w:r>
          <w:rPr>
            <w:noProof/>
            <w:webHidden/>
          </w:rPr>
        </w:r>
        <w:r>
          <w:rPr>
            <w:noProof/>
            <w:webHidden/>
          </w:rPr>
          <w:fldChar w:fldCharType="separate"/>
        </w:r>
        <w:r w:rsidR="009749BC">
          <w:rPr>
            <w:noProof/>
            <w:webHidden/>
          </w:rPr>
          <w:t>128</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13" w:history="1">
        <w:r w:rsidR="004E68DB" w:rsidRPr="002022C0">
          <w:rPr>
            <w:rStyle w:val="Hyperlink"/>
          </w:rPr>
          <w:t>15.3.</w:t>
        </w:r>
        <w:r w:rsidR="004E68DB">
          <w:rPr>
            <w:rFonts w:asciiTheme="minorHAnsi" w:eastAsiaTheme="minorEastAsia" w:hAnsiTheme="minorHAnsi" w:cstheme="minorBidi"/>
            <w:color w:val="auto"/>
            <w:sz w:val="22"/>
            <w:szCs w:val="22"/>
          </w:rPr>
          <w:tab/>
        </w:r>
        <w:r w:rsidR="004E68DB" w:rsidRPr="002022C0">
          <w:rPr>
            <w:rStyle w:val="Hyperlink"/>
          </w:rPr>
          <w:t>Sending a message with properties (Java SE)</w:t>
        </w:r>
        <w:r w:rsidR="004E68DB">
          <w:rPr>
            <w:webHidden/>
          </w:rPr>
          <w:tab/>
        </w:r>
        <w:r>
          <w:rPr>
            <w:webHidden/>
          </w:rPr>
          <w:fldChar w:fldCharType="begin"/>
        </w:r>
        <w:r w:rsidR="004E68DB">
          <w:rPr>
            <w:webHidden/>
          </w:rPr>
          <w:instrText xml:space="preserve"> PAGEREF _Toc351464513 \h </w:instrText>
        </w:r>
        <w:r>
          <w:rPr>
            <w:webHidden/>
          </w:rPr>
        </w:r>
        <w:r>
          <w:rPr>
            <w:webHidden/>
          </w:rPr>
          <w:fldChar w:fldCharType="separate"/>
        </w:r>
        <w:r w:rsidR="009749BC">
          <w:rPr>
            <w:webHidden/>
          </w:rPr>
          <w:t>129</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4" w:history="1">
        <w:r w:rsidR="004E68DB" w:rsidRPr="002022C0">
          <w:rPr>
            <w:rStyle w:val="Hyperlink"/>
            <w:noProof/>
          </w:rPr>
          <w:t>15.3.1.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_Toc351464514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5" w:history="1">
        <w:r w:rsidR="004E68DB" w:rsidRPr="002022C0">
          <w:rPr>
            <w:rStyle w:val="Hyperlink"/>
            <w:noProof/>
          </w:rPr>
          <w:t>15.3.2.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_Toc351464515 \h </w:instrText>
        </w:r>
        <w:r>
          <w:rPr>
            <w:noProof/>
            <w:webHidden/>
          </w:rPr>
        </w:r>
        <w:r>
          <w:rPr>
            <w:noProof/>
            <w:webHidden/>
          </w:rPr>
          <w:fldChar w:fldCharType="separate"/>
        </w:r>
        <w:r w:rsidR="009749BC">
          <w:rPr>
            <w:noProof/>
            <w:webHidden/>
          </w:rPr>
          <w:t>129</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16" w:history="1">
        <w:r w:rsidR="004E68DB" w:rsidRPr="002022C0">
          <w:rPr>
            <w:rStyle w:val="Hyperlink"/>
          </w:rPr>
          <w:t>15.4.</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EE)</w:t>
        </w:r>
        <w:r w:rsidR="004E68DB">
          <w:rPr>
            <w:webHidden/>
          </w:rPr>
          <w:tab/>
        </w:r>
        <w:r>
          <w:rPr>
            <w:webHidden/>
          </w:rPr>
          <w:fldChar w:fldCharType="begin"/>
        </w:r>
        <w:r w:rsidR="004E68DB">
          <w:rPr>
            <w:webHidden/>
          </w:rPr>
          <w:instrText xml:space="preserve"> PAGEREF _Toc351464516 \h </w:instrText>
        </w:r>
        <w:r>
          <w:rPr>
            <w:webHidden/>
          </w:rPr>
        </w:r>
        <w:r>
          <w:rPr>
            <w:webHidden/>
          </w:rPr>
          <w:fldChar w:fldCharType="separate"/>
        </w:r>
        <w:r w:rsidR="009749BC">
          <w:rPr>
            <w:webHidden/>
          </w:rPr>
          <w:t>130</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7" w:history="1">
        <w:r w:rsidR="004E68DB" w:rsidRPr="002022C0">
          <w:rPr>
            <w:rStyle w:val="Hyperlink"/>
            <w:noProof/>
          </w:rPr>
          <w:t>15.4.1.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_Toc351464517 \h </w:instrText>
        </w:r>
        <w:r>
          <w:rPr>
            <w:noProof/>
            <w:webHidden/>
          </w:rPr>
        </w:r>
        <w:r>
          <w:rPr>
            <w:noProof/>
            <w:webHidden/>
          </w:rPr>
          <w:fldChar w:fldCharType="separate"/>
        </w:r>
        <w:r w:rsidR="009749BC">
          <w:rPr>
            <w:noProof/>
            <w:webHidden/>
          </w:rPr>
          <w:t>130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8" w:history="1">
        <w:r w:rsidR="004E68DB" w:rsidRPr="002022C0">
          <w:rPr>
            <w:rStyle w:val="Hyperlink"/>
            <w:noProof/>
          </w:rPr>
          <w:t>15.4.2.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_Toc351464518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19" w:history="1">
        <w:r w:rsidR="004E68DB" w:rsidRPr="002022C0">
          <w:rPr>
            <w:rStyle w:val="Hyperlink"/>
            <w:noProof/>
          </w:rPr>
          <w:t>15.4.3.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_Toc351464519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20" w:history="1">
        <w:r w:rsidR="004E68DB" w:rsidRPr="002022C0">
          <w:rPr>
            <w:rStyle w:val="Hyperlink"/>
          </w:rPr>
          <w:t>15.5.</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(Java SE)</w:t>
        </w:r>
        <w:r w:rsidR="004E68DB">
          <w:rPr>
            <w:webHidden/>
          </w:rPr>
          <w:tab/>
        </w:r>
        <w:r>
          <w:rPr>
            <w:webHidden/>
          </w:rPr>
          <w:fldChar w:fldCharType="begin"/>
        </w:r>
        <w:r w:rsidR="004E68DB">
          <w:rPr>
            <w:webHidden/>
          </w:rPr>
          <w:instrText xml:space="preserve"> PAGEREF _Toc351464520 \h </w:instrText>
        </w:r>
        <w:r>
          <w:rPr>
            <w:webHidden/>
          </w:rPr>
        </w:r>
        <w:r>
          <w:rPr>
            <w:webHidden/>
          </w:rPr>
          <w:fldChar w:fldCharType="separate"/>
        </w:r>
        <w:r w:rsidR="009749BC">
          <w:rPr>
            <w:webHidden/>
          </w:rPr>
          <w:t>131</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1" w:history="1">
        <w:r w:rsidR="004E68DB" w:rsidRPr="002022C0">
          <w:rPr>
            <w:rStyle w:val="Hyperlink"/>
            <w:noProof/>
          </w:rPr>
          <w:t>15.5.1.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_Toc351464521 \h </w:instrText>
        </w:r>
        <w:r>
          <w:rPr>
            <w:noProof/>
            <w:webHidden/>
          </w:rPr>
        </w:r>
        <w:r>
          <w:rPr>
            <w:noProof/>
            <w:webHidden/>
          </w:rPr>
          <w:fldChar w:fldCharType="separate"/>
        </w:r>
        <w:r w:rsidR="009749BC">
          <w:rPr>
            <w:noProof/>
            <w:webHidden/>
          </w:rPr>
          <w:t>131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2" w:history="1">
        <w:r w:rsidR="004E68DB" w:rsidRPr="002022C0">
          <w:rPr>
            <w:rStyle w:val="Hyperlink"/>
            <w:noProof/>
          </w:rPr>
          <w:t>15.5.2.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_Toc351464522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23" w:history="1">
        <w:r w:rsidR="004E68DB" w:rsidRPr="002022C0">
          <w:rPr>
            <w:rStyle w:val="Hyperlink"/>
          </w:rPr>
          <w:t>15.6.</w:t>
        </w:r>
        <w:r w:rsidR="004E68DB">
          <w:rPr>
            <w:rFonts w:asciiTheme="minorHAnsi" w:eastAsiaTheme="minorEastAsia" w:hAnsiTheme="minorHAnsi" w:cstheme="minorBidi"/>
            <w:color w:val="auto"/>
            <w:sz w:val="22"/>
            <w:szCs w:val="22"/>
          </w:rPr>
          <w:tab/>
        </w:r>
        <w:r w:rsidR="004E68DB" w:rsidRPr="002022C0">
          <w:rPr>
            <w:rStyle w:val="Hyperlink"/>
          </w:rPr>
          <w:t>Receiving a message synchronously from a durable subscription (Java EE)</w:t>
        </w:r>
        <w:r w:rsidR="004E68DB">
          <w:rPr>
            <w:webHidden/>
          </w:rPr>
          <w:tab/>
        </w:r>
        <w:r>
          <w:rPr>
            <w:webHidden/>
          </w:rPr>
          <w:fldChar w:fldCharType="begin"/>
        </w:r>
        <w:r w:rsidR="004E68DB">
          <w:rPr>
            <w:webHidden/>
          </w:rPr>
          <w:instrText xml:space="preserve"> PAGEREF _Toc351464523 \h </w:instrText>
        </w:r>
        <w:r>
          <w:rPr>
            <w:webHidden/>
          </w:rPr>
        </w:r>
        <w:r>
          <w:rPr>
            <w:webHidden/>
          </w:rPr>
          <w:fldChar w:fldCharType="separate"/>
        </w:r>
        <w:r w:rsidR="009749BC">
          <w:rPr>
            <w:webHidden/>
          </w:rPr>
          <w:t>132</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4" w:history="1">
        <w:r w:rsidR="004E68DB" w:rsidRPr="002022C0">
          <w:rPr>
            <w:rStyle w:val="Hyperlink"/>
            <w:noProof/>
          </w:rPr>
          <w:t>15.6.1.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_Toc351464524 \h </w:instrText>
        </w:r>
        <w:r>
          <w:rPr>
            <w:noProof/>
            <w:webHidden/>
          </w:rPr>
        </w:r>
        <w:r>
          <w:rPr>
            <w:noProof/>
            <w:webHidden/>
          </w:rPr>
          <w:fldChar w:fldCharType="separate"/>
        </w:r>
        <w:r w:rsidR="009749BC">
          <w:rPr>
            <w:noProof/>
            <w:webHidden/>
          </w:rPr>
          <w:t>132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5" w:history="1">
        <w:r w:rsidR="004E68DB" w:rsidRPr="002022C0">
          <w:rPr>
            <w:rStyle w:val="Hyperlink"/>
            <w:noProof/>
          </w:rPr>
          <w:t>15.6.2.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_Toc351464525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6" w:history="1">
        <w:r w:rsidR="004E68DB" w:rsidRPr="002022C0">
          <w:rPr>
            <w:rStyle w:val="Hyperlink"/>
            <w:noProof/>
          </w:rPr>
          <w:t>15.6.3.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_Toc351464526 \h </w:instrText>
        </w:r>
        <w:r>
          <w:rPr>
            <w:noProof/>
            <w:webHidden/>
          </w:rPr>
        </w:r>
        <w:r>
          <w:rPr>
            <w:noProof/>
            <w:webHidden/>
          </w:rPr>
          <w:fldChar w:fldCharType="separate"/>
        </w:r>
        <w:r w:rsidR="009749BC">
          <w:rPr>
            <w:noProof/>
            <w:webHidden/>
          </w:rPr>
          <w:t>133</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27" w:history="1">
        <w:r w:rsidR="004E68DB" w:rsidRPr="002022C0">
          <w:rPr>
            <w:rStyle w:val="Hyperlink"/>
          </w:rPr>
          <w:t>15.7.</w:t>
        </w:r>
        <w:r w:rsidR="004E68DB">
          <w:rPr>
            <w:rFonts w:asciiTheme="minorHAnsi" w:eastAsiaTheme="minorEastAsia" w:hAnsiTheme="minorHAnsi" w:cstheme="minorBidi"/>
            <w:color w:val="auto"/>
            <w:sz w:val="22"/>
            <w:szCs w:val="22"/>
          </w:rPr>
          <w:tab/>
        </w:r>
        <w:r w:rsidR="004E68DB" w:rsidRPr="002022C0">
          <w:rPr>
            <w:rStyle w:val="Hyperlink"/>
          </w:rPr>
          <w:t>Receiving messages asynchronously (Java SE)</w:t>
        </w:r>
        <w:r w:rsidR="004E68DB">
          <w:rPr>
            <w:webHidden/>
          </w:rPr>
          <w:tab/>
        </w:r>
        <w:r>
          <w:rPr>
            <w:webHidden/>
          </w:rPr>
          <w:fldChar w:fldCharType="begin"/>
        </w:r>
        <w:r w:rsidR="004E68DB">
          <w:rPr>
            <w:webHidden/>
          </w:rPr>
          <w:instrText xml:space="preserve"> PAGEREF _Toc351464527 \h </w:instrText>
        </w:r>
        <w:r>
          <w:rPr>
            <w:webHidden/>
          </w:rPr>
        </w:r>
        <w:r>
          <w:rPr>
            <w:webHidden/>
          </w:rPr>
          <w:fldChar w:fldCharType="separate"/>
        </w:r>
        <w:r w:rsidR="009749BC">
          <w:rPr>
            <w:webHidden/>
          </w:rPr>
          <w:t>134</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8" w:history="1">
        <w:r w:rsidR="004E68DB" w:rsidRPr="002022C0">
          <w:rPr>
            <w:rStyle w:val="Hyperlink"/>
            <w:noProof/>
          </w:rPr>
          <w:t>15.7.1.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_Toc351464528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29" w:history="1">
        <w:r w:rsidR="004E68DB" w:rsidRPr="002022C0">
          <w:rPr>
            <w:rStyle w:val="Hyperlink"/>
            <w:noProof/>
          </w:rPr>
          <w:t>15.7.2.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_Toc351464529 \h </w:instrText>
        </w:r>
        <w:r>
          <w:rPr>
            <w:noProof/>
            <w:webHidden/>
          </w:rPr>
        </w:r>
        <w:r>
          <w:rPr>
            <w:noProof/>
            <w:webHidden/>
          </w:rPr>
          <w:fldChar w:fldCharType="separate"/>
        </w:r>
        <w:r w:rsidR="009749BC">
          <w:rPr>
            <w:noProof/>
            <w:webHidden/>
          </w:rPr>
          <w:t>134</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30" w:history="1">
        <w:r w:rsidR="004E68DB" w:rsidRPr="002022C0">
          <w:rPr>
            <w:rStyle w:val="Hyperlink"/>
          </w:rPr>
          <w:t>15.8.</w:t>
        </w:r>
        <w:r w:rsidR="004E68DB">
          <w:rPr>
            <w:rFonts w:asciiTheme="minorHAnsi" w:eastAsiaTheme="minorEastAsia" w:hAnsiTheme="minorHAnsi" w:cstheme="minorBidi"/>
            <w:color w:val="auto"/>
            <w:sz w:val="22"/>
            <w:szCs w:val="22"/>
          </w:rPr>
          <w:tab/>
        </w:r>
        <w:r w:rsidR="004E68DB" w:rsidRPr="002022C0">
          <w:rPr>
            <w:rStyle w:val="Hyperlink"/>
          </w:rPr>
          <w:t>Receiving a message asynchronously from a durable subscription (Java SE)</w:t>
        </w:r>
        <w:r w:rsidR="004E68DB">
          <w:rPr>
            <w:webHidden/>
          </w:rPr>
          <w:tab/>
        </w:r>
        <w:r>
          <w:rPr>
            <w:webHidden/>
          </w:rPr>
          <w:fldChar w:fldCharType="begin"/>
        </w:r>
        <w:r w:rsidR="004E68DB">
          <w:rPr>
            <w:webHidden/>
          </w:rPr>
          <w:instrText xml:space="preserve"> PAGEREF _Toc351464530 \h </w:instrText>
        </w:r>
        <w:r>
          <w:rPr>
            <w:webHidden/>
          </w:rPr>
        </w:r>
        <w:r>
          <w:rPr>
            <w:webHidden/>
          </w:rPr>
          <w:fldChar w:fldCharType="separate"/>
        </w:r>
        <w:r w:rsidR="009749BC">
          <w:rPr>
            <w:webHidden/>
          </w:rPr>
          <w:t>135</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31" w:history="1">
        <w:r w:rsidR="004E68DB" w:rsidRPr="002022C0">
          <w:rPr>
            <w:rStyle w:val="Hyperlink"/>
            <w:noProof/>
          </w:rPr>
          <w:t>15.8.1.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_Toc351464531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32" w:history="1">
        <w:r w:rsidR="004E68DB" w:rsidRPr="002022C0">
          <w:rPr>
            <w:rStyle w:val="Hyperlink"/>
            <w:noProof/>
          </w:rPr>
          <w:t>15.8.2.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_Toc351464532 \h </w:instrText>
        </w:r>
        <w:r>
          <w:rPr>
            <w:noProof/>
            <w:webHidden/>
          </w:rPr>
        </w:r>
        <w:r>
          <w:rPr>
            <w:noProof/>
            <w:webHidden/>
          </w:rPr>
          <w:fldChar w:fldCharType="separate"/>
        </w:r>
        <w:r w:rsidR="009749BC">
          <w:rPr>
            <w:noProof/>
            <w:webHidden/>
          </w:rPr>
          <w:t>135</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33" w:history="1">
        <w:r w:rsidR="004E68DB" w:rsidRPr="002022C0">
          <w:rPr>
            <w:rStyle w:val="Hyperlink"/>
          </w:rPr>
          <w:t>15.9.</w:t>
        </w:r>
        <w:r w:rsidR="004E68DB">
          <w:rPr>
            <w:rFonts w:asciiTheme="minorHAnsi" w:eastAsiaTheme="minorEastAsia" w:hAnsiTheme="minorHAnsi" w:cstheme="minorBidi"/>
            <w:color w:val="auto"/>
            <w:sz w:val="22"/>
            <w:szCs w:val="22"/>
          </w:rPr>
          <w:tab/>
        </w:r>
        <w:r w:rsidR="004E68DB" w:rsidRPr="002022C0">
          <w:rPr>
            <w:rStyle w:val="Hyperlink"/>
          </w:rPr>
          <w:t>Receiving messages in multiple threads (Java SE)</w:t>
        </w:r>
        <w:r w:rsidR="004E68DB">
          <w:rPr>
            <w:webHidden/>
          </w:rPr>
          <w:tab/>
        </w:r>
        <w:r>
          <w:rPr>
            <w:webHidden/>
          </w:rPr>
          <w:fldChar w:fldCharType="begin"/>
        </w:r>
        <w:r w:rsidR="004E68DB">
          <w:rPr>
            <w:webHidden/>
          </w:rPr>
          <w:instrText xml:space="preserve"> PAGEREF _Toc351464533 \h </w:instrText>
        </w:r>
        <w:r>
          <w:rPr>
            <w:webHidden/>
          </w:rPr>
        </w:r>
        <w:r>
          <w:rPr>
            <w:webHidden/>
          </w:rPr>
          <w:fldChar w:fldCharType="separate"/>
        </w:r>
        <w:r w:rsidR="009749BC">
          <w:rPr>
            <w:webHidden/>
          </w:rPr>
          <w:t>136</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34" w:history="1">
        <w:r w:rsidR="004E68DB" w:rsidRPr="002022C0">
          <w:rPr>
            <w:rStyle w:val="Hyperlink"/>
            <w:noProof/>
          </w:rPr>
          <w:t>15.9.1.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_Toc351464534 \h </w:instrText>
        </w:r>
        <w:r>
          <w:rPr>
            <w:noProof/>
            <w:webHidden/>
          </w:rPr>
        </w:r>
        <w:r>
          <w:rPr>
            <w:noProof/>
            <w:webHidden/>
          </w:rPr>
          <w:fldChar w:fldCharType="separate"/>
        </w:r>
        <w:r w:rsidR="009749BC">
          <w:rPr>
            <w:noProof/>
            <w:webHidden/>
          </w:rPr>
          <w:t>136</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35" w:history="1">
        <w:r w:rsidR="004E68DB" w:rsidRPr="002022C0">
          <w:rPr>
            <w:rStyle w:val="Hyperlink"/>
            <w:noProof/>
          </w:rPr>
          <w:t>15.9.2.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_Toc351464535 \h </w:instrText>
        </w:r>
        <w:r>
          <w:rPr>
            <w:noProof/>
            <w:webHidden/>
          </w:rPr>
        </w:r>
        <w:r>
          <w:rPr>
            <w:noProof/>
            <w:webHidden/>
          </w:rPr>
          <w:fldChar w:fldCharType="separate"/>
        </w:r>
        <w:r w:rsidR="009749BC">
          <w:rPr>
            <w:noProof/>
            <w:webHidden/>
          </w:rPr>
          <w:t>137</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36" w:history="1">
        <w:r w:rsidR="004E68DB" w:rsidRPr="002022C0">
          <w:rPr>
            <w:rStyle w:val="Hyperlink"/>
          </w:rPr>
          <w:t>15.10.</w:t>
        </w:r>
        <w:r w:rsidR="004E68DB">
          <w:rPr>
            <w:rFonts w:asciiTheme="minorHAnsi" w:eastAsiaTheme="minorEastAsia" w:hAnsiTheme="minorHAnsi" w:cstheme="minorBidi"/>
            <w:color w:val="auto"/>
            <w:sz w:val="22"/>
            <w:szCs w:val="22"/>
          </w:rPr>
          <w:tab/>
        </w:r>
        <w:r w:rsidR="004E68DB" w:rsidRPr="002022C0">
          <w:rPr>
            <w:rStyle w:val="Hyperlink"/>
          </w:rPr>
          <w:t>Receiving synchronously and sending a message in the same local transaction (Java SE)</w:t>
        </w:r>
        <w:r w:rsidR="004E68DB">
          <w:rPr>
            <w:webHidden/>
          </w:rPr>
          <w:tab/>
        </w:r>
        <w:r>
          <w:rPr>
            <w:webHidden/>
          </w:rPr>
          <w:fldChar w:fldCharType="begin"/>
        </w:r>
        <w:r w:rsidR="004E68DB">
          <w:rPr>
            <w:webHidden/>
          </w:rPr>
          <w:instrText xml:space="preserve"> PAGEREF _Toc351464536 \h </w:instrText>
        </w:r>
        <w:r>
          <w:rPr>
            <w:webHidden/>
          </w:rPr>
        </w:r>
        <w:r>
          <w:rPr>
            <w:webHidden/>
          </w:rPr>
          <w:fldChar w:fldCharType="separate"/>
        </w:r>
        <w:r w:rsidR="009749BC">
          <w:rPr>
            <w:webHidden/>
          </w:rPr>
          <w:t>138</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37" w:history="1">
        <w:r w:rsidR="004E68DB" w:rsidRPr="002022C0">
          <w:rPr>
            <w:rStyle w:val="Hyperlink"/>
            <w:noProof/>
          </w:rPr>
          <w:t>15.10.1.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_Toc351464537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38" w:history="1">
        <w:r w:rsidR="004E68DB" w:rsidRPr="002022C0">
          <w:rPr>
            <w:rStyle w:val="Hyperlink"/>
            <w:noProof/>
          </w:rPr>
          <w:t>15.10.2.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_Toc351464538 \h </w:instrText>
        </w:r>
        <w:r>
          <w:rPr>
            <w:noProof/>
            <w:webHidden/>
          </w:rPr>
        </w:r>
        <w:r>
          <w:rPr>
            <w:noProof/>
            <w:webHidden/>
          </w:rPr>
          <w:fldChar w:fldCharType="separate"/>
        </w:r>
        <w:r w:rsidR="009749BC">
          <w:rPr>
            <w:noProof/>
            <w:webHidden/>
          </w:rPr>
          <w:t>138</w:t>
        </w:r>
        <w:r>
          <w:rPr>
            <w:noProof/>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39" w:history="1">
        <w:r w:rsidR="004E68DB" w:rsidRPr="002022C0">
          <w:rPr>
            <w:rStyle w:val="Hyperlink"/>
          </w:rPr>
          <w:t>15.11.</w:t>
        </w:r>
        <w:r w:rsidR="004E68DB">
          <w:rPr>
            <w:rFonts w:asciiTheme="minorHAnsi" w:eastAsiaTheme="minorEastAsia" w:hAnsiTheme="minorHAnsi" w:cstheme="minorBidi"/>
            <w:color w:val="auto"/>
            <w:sz w:val="22"/>
            <w:szCs w:val="22"/>
          </w:rPr>
          <w:tab/>
        </w:r>
        <w:r w:rsidR="004E68DB" w:rsidRPr="002022C0">
          <w:rPr>
            <w:rStyle w:val="Hyperlink"/>
          </w:rPr>
          <w:t>Request/reply pattern using a TemporaryQueue (Java EE)</w:t>
        </w:r>
        <w:r w:rsidR="004E68DB">
          <w:rPr>
            <w:webHidden/>
          </w:rPr>
          <w:tab/>
        </w:r>
        <w:r>
          <w:rPr>
            <w:webHidden/>
          </w:rPr>
          <w:fldChar w:fldCharType="begin"/>
        </w:r>
        <w:r w:rsidR="004E68DB">
          <w:rPr>
            <w:webHidden/>
          </w:rPr>
          <w:instrText xml:space="preserve"> PAGEREF _Toc351464539 \h </w:instrText>
        </w:r>
        <w:r>
          <w:rPr>
            <w:webHidden/>
          </w:rPr>
        </w:r>
        <w:r>
          <w:rPr>
            <w:webHidden/>
          </w:rPr>
          <w:fldChar w:fldCharType="separate"/>
        </w:r>
        <w:r w:rsidR="009749BC">
          <w:rPr>
            <w:webHidden/>
          </w:rPr>
          <w:t>139</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0" w:history="1">
        <w:r w:rsidR="004E68DB" w:rsidRPr="002022C0">
          <w:rPr>
            <w:rStyle w:val="Hyperlink"/>
            <w:noProof/>
          </w:rPr>
          <w:t>15.11.1.</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classic API</w:t>
        </w:r>
        <w:r w:rsidR="004E68DB">
          <w:rPr>
            <w:noProof/>
            <w:webHidden/>
          </w:rPr>
          <w:tab/>
        </w:r>
        <w:r>
          <w:rPr>
            <w:noProof/>
            <w:webHidden/>
          </w:rPr>
          <w:fldChar w:fldCharType="begin"/>
        </w:r>
        <w:r w:rsidR="004E68DB">
          <w:rPr>
            <w:noProof/>
            <w:webHidden/>
          </w:rPr>
          <w:instrText xml:space="preserve"> PAGEREF _Toc351464540 \h </w:instrText>
        </w:r>
        <w:r>
          <w:rPr>
            <w:noProof/>
            <w:webHidden/>
          </w:rPr>
        </w:r>
        <w:r>
          <w:rPr>
            <w:noProof/>
            <w:webHidden/>
          </w:rPr>
          <w:fldChar w:fldCharType="separate"/>
        </w:r>
        <w:r w:rsidR="009749BC">
          <w:rPr>
            <w:noProof/>
            <w:webHidden/>
          </w:rPr>
          <w:t>140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1" w:history="1">
        <w:r w:rsidR="004E68DB" w:rsidRPr="002022C0">
          <w:rPr>
            <w:rStyle w:val="Hyperlink"/>
            <w:noProof/>
          </w:rPr>
          <w:t>15.11.2.</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w:t>
        </w:r>
        <w:r w:rsidR="004E68DB">
          <w:rPr>
            <w:noProof/>
            <w:webHidden/>
          </w:rPr>
          <w:tab/>
        </w:r>
        <w:r>
          <w:rPr>
            <w:noProof/>
            <w:webHidden/>
          </w:rPr>
          <w:fldChar w:fldCharType="begin"/>
        </w:r>
        <w:r w:rsidR="004E68DB">
          <w:rPr>
            <w:noProof/>
            <w:webHidden/>
          </w:rPr>
          <w:instrText xml:space="preserve"> PAGEREF _Toc351464541 \h </w:instrText>
        </w:r>
        <w:r>
          <w:rPr>
            <w:noProof/>
            <w:webHidden/>
          </w:rPr>
        </w:r>
        <w:r>
          <w:rPr>
            <w:noProof/>
            <w:webHidden/>
          </w:rPr>
          <w:fldChar w:fldCharType="separate"/>
        </w:r>
        <w:r w:rsidR="009749BC">
          <w:rPr>
            <w:noProof/>
            <w:webHidden/>
          </w:rPr>
          <w:t>142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2" w:history="1">
        <w:r w:rsidR="004E68DB" w:rsidRPr="002022C0">
          <w:rPr>
            <w:rStyle w:val="Hyperlink"/>
            <w:noProof/>
          </w:rPr>
          <w:t>15.11.3.</w:t>
        </w:r>
        <w:r w:rsidR="004E68DB">
          <w:rPr>
            <w:rFonts w:asciiTheme="minorHAnsi" w:eastAsiaTheme="minorEastAsia" w:hAnsiTheme="minorHAnsi" w:cstheme="minorBidi"/>
            <w:noProof/>
            <w:color w:val="auto"/>
            <w:sz w:val="22"/>
            <w:szCs w:val="22"/>
          </w:rPr>
          <w:tab/>
        </w:r>
        <w:r w:rsidR="004E68DB" w:rsidRPr="002022C0">
          <w:rPr>
            <w:rStyle w:val="Hyperlink"/>
            <w:noProof/>
          </w:rPr>
          <w:t>Example using the simplified API and injection</w:t>
        </w:r>
        <w:r w:rsidR="004E68DB">
          <w:rPr>
            <w:noProof/>
            <w:webHidden/>
          </w:rPr>
          <w:tab/>
        </w:r>
        <w:r>
          <w:rPr>
            <w:noProof/>
            <w:webHidden/>
          </w:rPr>
          <w:fldChar w:fldCharType="begin"/>
        </w:r>
        <w:r w:rsidR="004E68DB">
          <w:rPr>
            <w:noProof/>
            <w:webHidden/>
          </w:rPr>
          <w:instrText xml:space="preserve"> PAGEREF _Toc351464542 \h </w:instrText>
        </w:r>
        <w:r>
          <w:rPr>
            <w:noProof/>
            <w:webHidden/>
          </w:rPr>
        </w:r>
        <w:r>
          <w:rPr>
            <w:noProof/>
            <w:webHidden/>
          </w:rPr>
          <w:fldChar w:fldCharType="separate"/>
        </w:r>
        <w:r w:rsidR="009749BC">
          <w:rPr>
            <w:noProof/>
            <w:webHidden/>
          </w:rPr>
          <w:t>144</w:t>
        </w:r>
        <w:r>
          <w:rPr>
            <w:noProof/>
            <w:webHidden/>
          </w:rPr>
          <w:fldChar w:fldCharType="end"/>
        </w:r>
      </w:hyperlink>
    </w:p>
    <w:p w:rsidR="004E68DB" w:rsidRDefault="001E03D3">
      <w:pPr>
        <w:pStyle w:val="TOC1"/>
        <w:rPr>
          <w:rFonts w:asciiTheme="minorHAnsi" w:eastAsiaTheme="minorEastAsia" w:hAnsiTheme="minorHAnsi" w:cstheme="minorBidi"/>
          <w:b w:val="0"/>
          <w:color w:val="auto"/>
          <w:sz w:val="22"/>
          <w:szCs w:val="22"/>
        </w:rPr>
      </w:pPr>
      <w:hyperlink w:anchor="_Toc351464543" w:history="1">
        <w:r w:rsidR="004E68DB" w:rsidRPr="002022C0">
          <w:rPr>
            <w:rStyle w:val="Hyperlink"/>
          </w:rPr>
          <w:t>A.</w:t>
        </w:r>
        <w:r w:rsidR="004E68DB">
          <w:rPr>
            <w:rFonts w:asciiTheme="minorHAnsi" w:eastAsiaTheme="minorEastAsia" w:hAnsiTheme="minorHAnsi" w:cstheme="minorBidi"/>
            <w:b w:val="0"/>
            <w:color w:val="auto"/>
            <w:sz w:val="22"/>
            <w:szCs w:val="22"/>
          </w:rPr>
          <w:tab/>
        </w:r>
        <w:r w:rsidR="004E68DB" w:rsidRPr="002022C0">
          <w:rPr>
            <w:rStyle w:val="Hyperlink"/>
          </w:rPr>
          <w:t>Change history</w:t>
        </w:r>
        <w:r w:rsidR="004E68DB">
          <w:rPr>
            <w:webHidden/>
          </w:rPr>
          <w:tab/>
        </w:r>
        <w:r>
          <w:rPr>
            <w:webHidden/>
          </w:rPr>
          <w:fldChar w:fldCharType="begin"/>
        </w:r>
        <w:r w:rsidR="004E68DB">
          <w:rPr>
            <w:webHidden/>
          </w:rPr>
          <w:instrText xml:space="preserve"> PAGEREF _Toc351464543 \h </w:instrText>
        </w:r>
        <w:r>
          <w:rPr>
            <w:webHidden/>
          </w:rPr>
        </w:r>
        <w:r>
          <w:rPr>
            <w:webHidden/>
          </w:rPr>
          <w:fldChar w:fldCharType="separate"/>
        </w:r>
        <w:r w:rsidR="009749BC">
          <w:rPr>
            <w:webHidden/>
          </w:rPr>
          <w:t>147</w:t>
        </w:r>
        <w:r>
          <w:rPr>
            <w:webHidden/>
          </w:rPr>
          <w:fldChar w:fldCharType="end"/>
        </w:r>
      </w:hyperlink>
    </w:p>
    <w:p w:rsidR="004E68DB" w:rsidRDefault="001E03D3">
      <w:pPr>
        <w:pStyle w:val="TOC2"/>
        <w:rPr>
          <w:rFonts w:asciiTheme="minorHAnsi" w:eastAsiaTheme="minorEastAsia" w:hAnsiTheme="minorHAnsi" w:cstheme="minorBidi"/>
          <w:color w:val="auto"/>
          <w:sz w:val="22"/>
          <w:szCs w:val="22"/>
        </w:rPr>
      </w:pPr>
      <w:hyperlink w:anchor="_Toc351464544" w:history="1">
        <w:r w:rsidR="004E68DB" w:rsidRPr="002022C0">
          <w:rPr>
            <w:rStyle w:val="Hyperlink"/>
          </w:rPr>
          <w:t>A.1.</w:t>
        </w:r>
        <w:r w:rsidR="004E68DB">
          <w:rPr>
            <w:rFonts w:asciiTheme="minorHAnsi" w:eastAsiaTheme="minorEastAsia" w:hAnsiTheme="minorHAnsi" w:cstheme="minorBidi"/>
            <w:color w:val="auto"/>
            <w:sz w:val="22"/>
            <w:szCs w:val="22"/>
          </w:rPr>
          <w:tab/>
        </w:r>
        <w:r w:rsidR="004E68DB" w:rsidRPr="002022C0">
          <w:rPr>
            <w:rStyle w:val="Hyperlink"/>
          </w:rPr>
          <w:t>Version 2.0</w:t>
        </w:r>
        <w:r w:rsidR="004E68DB">
          <w:rPr>
            <w:webHidden/>
          </w:rPr>
          <w:tab/>
        </w:r>
        <w:r>
          <w:rPr>
            <w:webHidden/>
          </w:rPr>
          <w:fldChar w:fldCharType="begin"/>
        </w:r>
        <w:r w:rsidR="004E68DB">
          <w:rPr>
            <w:webHidden/>
          </w:rPr>
          <w:instrText xml:space="preserve"> PAGEREF _Toc351464544 \h </w:instrText>
        </w:r>
        <w:r>
          <w:rPr>
            <w:webHidden/>
          </w:rPr>
        </w:r>
        <w:r>
          <w:rPr>
            <w:webHidden/>
          </w:rPr>
          <w:fldChar w:fldCharType="separate"/>
        </w:r>
        <w:r w:rsidR="009749BC">
          <w:rPr>
            <w:webHidden/>
          </w:rPr>
          <w:t>147</w:t>
        </w:r>
        <w:r>
          <w:rPr>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5" w:history="1">
        <w:r w:rsidR="004E68DB" w:rsidRPr="002022C0">
          <w:rPr>
            <w:rStyle w:val="Hyperlink"/>
            <w:noProof/>
          </w:rPr>
          <w:t>A.1.1</w:t>
        </w:r>
        <w:r w:rsidR="004E68DB">
          <w:rPr>
            <w:rFonts w:asciiTheme="minorHAnsi" w:eastAsiaTheme="minorEastAsia" w:hAnsiTheme="minorHAnsi" w:cstheme="minorBidi"/>
            <w:noProof/>
            <w:color w:val="auto"/>
            <w:sz w:val="22"/>
            <w:szCs w:val="22"/>
          </w:rPr>
          <w:tab/>
        </w:r>
        <w:r w:rsidR="004E68DB" w:rsidRPr="002022C0">
          <w:rPr>
            <w:rStyle w:val="Hyperlink"/>
            <w:noProof/>
          </w:rPr>
          <w:t>Reorganisation of chapters</w:t>
        </w:r>
        <w:r w:rsidR="004E68DB">
          <w:rPr>
            <w:noProof/>
            <w:webHidden/>
          </w:rPr>
          <w:tab/>
        </w:r>
        <w:r>
          <w:rPr>
            <w:noProof/>
            <w:webHidden/>
          </w:rPr>
          <w:fldChar w:fldCharType="begin"/>
        </w:r>
        <w:r w:rsidR="004E68DB">
          <w:rPr>
            <w:noProof/>
            <w:webHidden/>
          </w:rPr>
          <w:instrText xml:space="preserve"> PAGEREF _Toc351464545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6" w:history="1">
        <w:r w:rsidR="004E68DB" w:rsidRPr="002022C0">
          <w:rPr>
            <w:rStyle w:val="Hyperlink"/>
            <w:noProof/>
          </w:rPr>
          <w:t>A.1.2</w:t>
        </w:r>
        <w:r w:rsidR="004E68DB">
          <w:rPr>
            <w:rFonts w:asciiTheme="minorHAnsi" w:eastAsiaTheme="minorEastAsia" w:hAnsiTheme="minorHAnsi" w:cstheme="minorBidi"/>
            <w:noProof/>
            <w:color w:val="auto"/>
            <w:sz w:val="22"/>
            <w:szCs w:val="22"/>
          </w:rPr>
          <w:tab/>
        </w:r>
        <w:r w:rsidR="004E68DB" w:rsidRPr="002022C0">
          <w:rPr>
            <w:rStyle w:val="Hyperlink"/>
            <w:noProof/>
          </w:rPr>
          <w:t>JMS providers must implement both PTP and Pub-Sub (JMS_SPEC-50)</w:t>
        </w:r>
        <w:r w:rsidR="004E68DB">
          <w:rPr>
            <w:noProof/>
            <w:webHidden/>
          </w:rPr>
          <w:tab/>
        </w:r>
        <w:r>
          <w:rPr>
            <w:noProof/>
            <w:webHidden/>
          </w:rPr>
          <w:fldChar w:fldCharType="begin"/>
        </w:r>
        <w:r w:rsidR="004E68DB">
          <w:rPr>
            <w:noProof/>
            <w:webHidden/>
          </w:rPr>
          <w:instrText xml:space="preserve"> PAGEREF _Toc351464546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7" w:history="1">
        <w:r w:rsidR="004E68DB" w:rsidRPr="002022C0">
          <w:rPr>
            <w:rStyle w:val="Hyperlink"/>
            <w:noProof/>
          </w:rPr>
          <w:t>A.1.3</w:t>
        </w:r>
        <w:r w:rsidR="004E68DB">
          <w:rPr>
            <w:rFonts w:asciiTheme="minorHAnsi" w:eastAsiaTheme="minorEastAsia" w:hAnsiTheme="minorHAnsi" w:cstheme="minorBidi"/>
            <w:noProof/>
            <w:color w:val="auto"/>
            <w:sz w:val="22"/>
            <w:szCs w:val="22"/>
          </w:rPr>
          <w:tab/>
        </w:r>
        <w:r w:rsidR="004E68DB" w:rsidRPr="002022C0">
          <w:rPr>
            <w:rStyle w:val="Hyperlink"/>
            <w:noProof/>
          </w:rPr>
          <w:t>Use of JMS API in Java EE applications (JMS_SPEC-45 and JMS_SPEC-27)</w:t>
        </w:r>
        <w:r w:rsidR="004E68DB">
          <w:rPr>
            <w:noProof/>
            <w:webHidden/>
          </w:rPr>
          <w:tab/>
        </w:r>
        <w:r>
          <w:rPr>
            <w:noProof/>
            <w:webHidden/>
          </w:rPr>
          <w:fldChar w:fldCharType="begin"/>
        </w:r>
        <w:r w:rsidR="004E68DB">
          <w:rPr>
            <w:noProof/>
            <w:webHidden/>
          </w:rPr>
          <w:instrText xml:space="preserve"> PAGEREF _Toc351464547 \h </w:instrText>
        </w:r>
        <w:r>
          <w:rPr>
            <w:noProof/>
            <w:webHidden/>
          </w:rPr>
        </w:r>
        <w:r>
          <w:rPr>
            <w:noProof/>
            <w:webHidden/>
          </w:rPr>
          <w:fldChar w:fldCharType="separate"/>
        </w:r>
        <w:r w:rsidR="009749BC">
          <w:rPr>
            <w:noProof/>
            <w:webHidden/>
          </w:rPr>
          <w:t>147</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8" w:history="1">
        <w:r w:rsidR="004E68DB" w:rsidRPr="002022C0">
          <w:rPr>
            <w:rStyle w:val="Hyperlink"/>
            <w:noProof/>
          </w:rPr>
          <w:t>A.1.4</w:t>
        </w:r>
        <w:r w:rsidR="004E68DB">
          <w:rPr>
            <w:rFonts w:asciiTheme="minorHAnsi" w:eastAsiaTheme="minorEastAsia" w:hAnsiTheme="minorHAnsi" w:cstheme="minorBidi"/>
            <w:noProof/>
            <w:color w:val="auto"/>
            <w:sz w:val="22"/>
            <w:szCs w:val="22"/>
          </w:rPr>
          <w:tab/>
        </w:r>
        <w:r w:rsidR="004E68DB" w:rsidRPr="002022C0">
          <w:rPr>
            <w:rStyle w:val="Hyperlink"/>
            <w:noProof/>
          </w:rPr>
          <w:t>Resource adapter (JMS_SPEC-25)</w:t>
        </w:r>
        <w:r w:rsidR="004E68DB">
          <w:rPr>
            <w:noProof/>
            <w:webHidden/>
          </w:rPr>
          <w:tab/>
        </w:r>
        <w:r>
          <w:rPr>
            <w:noProof/>
            <w:webHidden/>
          </w:rPr>
          <w:fldChar w:fldCharType="begin"/>
        </w:r>
        <w:r w:rsidR="004E68DB">
          <w:rPr>
            <w:noProof/>
            <w:webHidden/>
          </w:rPr>
          <w:instrText xml:space="preserve"> PAGEREF _Toc351464548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49" w:history="1">
        <w:r w:rsidR="004E68DB" w:rsidRPr="002022C0">
          <w:rPr>
            <w:rStyle w:val="Hyperlink"/>
            <w:noProof/>
          </w:rPr>
          <w:t>A.1.5</w:t>
        </w:r>
        <w:r w:rsidR="004E68DB">
          <w:rPr>
            <w:rFonts w:asciiTheme="minorHAnsi" w:eastAsiaTheme="minorEastAsia" w:hAnsiTheme="minorHAnsi" w:cstheme="minorBidi"/>
            <w:noProof/>
            <w:color w:val="auto"/>
            <w:sz w:val="22"/>
            <w:szCs w:val="22"/>
          </w:rPr>
          <w:tab/>
        </w:r>
        <w:r w:rsidR="004E68DB" w:rsidRPr="002022C0">
          <w:rPr>
            <w:rStyle w:val="Hyperlink"/>
            <w:noProof/>
          </w:rPr>
          <w:t>MDB activation properties (JMS_SPEC-30, JMS_SPEC-54, JMS_SPEC-55)</w:t>
        </w:r>
        <w:r w:rsidR="004E68DB">
          <w:rPr>
            <w:noProof/>
            <w:webHidden/>
          </w:rPr>
          <w:tab/>
        </w:r>
        <w:r>
          <w:rPr>
            <w:noProof/>
            <w:webHidden/>
          </w:rPr>
          <w:fldChar w:fldCharType="begin"/>
        </w:r>
        <w:r w:rsidR="004E68DB">
          <w:rPr>
            <w:noProof/>
            <w:webHidden/>
          </w:rPr>
          <w:instrText xml:space="preserve"> PAGEREF _Toc351464549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0" w:history="1">
        <w:r w:rsidR="004E68DB" w:rsidRPr="002022C0">
          <w:rPr>
            <w:rStyle w:val="Hyperlink"/>
            <w:noProof/>
          </w:rPr>
          <w:t>A.1.6</w:t>
        </w:r>
        <w:r w:rsidR="004E68DB">
          <w:rPr>
            <w:rFonts w:asciiTheme="minorHAnsi" w:eastAsiaTheme="minorEastAsia" w:hAnsiTheme="minorHAnsi" w:cstheme="minorBidi"/>
            <w:noProof/>
            <w:color w:val="auto"/>
            <w:sz w:val="22"/>
            <w:szCs w:val="22"/>
          </w:rPr>
          <w:tab/>
        </w:r>
        <w:r w:rsidR="004E68DB" w:rsidRPr="002022C0">
          <w:rPr>
            <w:rStyle w:val="Hyperlink"/>
            <w:noProof/>
          </w:rPr>
          <w:t>New methods to create a session (JMS_SPEC-45)</w:t>
        </w:r>
        <w:r w:rsidR="004E68DB">
          <w:rPr>
            <w:noProof/>
            <w:webHidden/>
          </w:rPr>
          <w:tab/>
        </w:r>
        <w:r>
          <w:rPr>
            <w:noProof/>
            <w:webHidden/>
          </w:rPr>
          <w:fldChar w:fldCharType="begin"/>
        </w:r>
        <w:r w:rsidR="004E68DB">
          <w:rPr>
            <w:noProof/>
            <w:webHidden/>
          </w:rPr>
          <w:instrText xml:space="preserve"> PAGEREF _Toc351464550 \h </w:instrText>
        </w:r>
        <w:r>
          <w:rPr>
            <w:noProof/>
            <w:webHidden/>
          </w:rPr>
        </w:r>
        <w:r>
          <w:rPr>
            <w:noProof/>
            <w:webHidden/>
          </w:rPr>
          <w:fldChar w:fldCharType="separate"/>
        </w:r>
        <w:r w:rsidR="009749BC">
          <w:rPr>
            <w:noProof/>
            <w:webHidden/>
          </w:rPr>
          <w:t>148</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1" w:history="1">
        <w:r w:rsidR="004E68DB" w:rsidRPr="002022C0">
          <w:rPr>
            <w:rStyle w:val="Hyperlink"/>
            <w:noProof/>
          </w:rPr>
          <w:t>A.1.7</w:t>
        </w:r>
        <w:r w:rsidR="004E68DB">
          <w:rPr>
            <w:rFonts w:asciiTheme="minorHAnsi" w:eastAsiaTheme="minorEastAsia" w:hAnsiTheme="minorHAnsi" w:cstheme="minorBidi"/>
            <w:noProof/>
            <w:color w:val="auto"/>
            <w:sz w:val="22"/>
            <w:szCs w:val="22"/>
          </w:rPr>
          <w:tab/>
        </w:r>
        <w:r w:rsidR="004E68DB" w:rsidRPr="002022C0">
          <w:rPr>
            <w:rStyle w:val="Hyperlink"/>
            <w:noProof/>
          </w:rPr>
          <w:t>New createDurableConsumer methods (JMS_SPEC-51)</w:t>
        </w:r>
        <w:r w:rsidR="004E68DB">
          <w:rPr>
            <w:noProof/>
            <w:webHidden/>
          </w:rPr>
          <w:tab/>
        </w:r>
        <w:r>
          <w:rPr>
            <w:noProof/>
            <w:webHidden/>
          </w:rPr>
          <w:fldChar w:fldCharType="begin"/>
        </w:r>
        <w:r w:rsidR="004E68DB">
          <w:rPr>
            <w:noProof/>
            <w:webHidden/>
          </w:rPr>
          <w:instrText xml:space="preserve"> PAGEREF _Toc351464551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2" w:history="1">
        <w:r w:rsidR="004E68DB" w:rsidRPr="002022C0">
          <w:rPr>
            <w:rStyle w:val="Hyperlink"/>
            <w:noProof/>
          </w:rPr>
          <w:t>A.1.8</w:t>
        </w:r>
        <w:r w:rsidR="004E68DB">
          <w:rPr>
            <w:rFonts w:asciiTheme="minorHAnsi" w:eastAsiaTheme="minorEastAsia" w:hAnsiTheme="minorHAnsi" w:cstheme="minorBidi"/>
            <w:noProof/>
            <w:color w:val="auto"/>
            <w:sz w:val="22"/>
            <w:szCs w:val="22"/>
          </w:rPr>
          <w:tab/>
        </w:r>
        <w:r w:rsidR="004E68DB" w:rsidRPr="002022C0">
          <w:rPr>
            <w:rStyle w:val="Hyperlink"/>
            <w:noProof/>
          </w:rPr>
          <w:t>Multiple consumers now allowed on the same topic subscription (JMS_SPEC-40)</w:t>
        </w:r>
        <w:r w:rsidR="004E68DB">
          <w:rPr>
            <w:noProof/>
            <w:webHidden/>
          </w:rPr>
          <w:tab/>
        </w:r>
        <w:r>
          <w:rPr>
            <w:noProof/>
            <w:webHidden/>
          </w:rPr>
          <w:fldChar w:fldCharType="begin"/>
        </w:r>
        <w:r w:rsidR="004E68DB">
          <w:rPr>
            <w:noProof/>
            <w:webHidden/>
          </w:rPr>
          <w:instrText xml:space="preserve"> PAGEREF _Toc351464552 \h </w:instrText>
        </w:r>
        <w:r>
          <w:rPr>
            <w:noProof/>
            <w:webHidden/>
          </w:rPr>
        </w:r>
        <w:r>
          <w:rPr>
            <w:noProof/>
            <w:webHidden/>
          </w:rPr>
          <w:fldChar w:fldCharType="separate"/>
        </w:r>
        <w:r w:rsidR="009749BC">
          <w:rPr>
            <w:noProof/>
            <w:webHidden/>
          </w:rPr>
          <w:t>149</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3" w:history="1">
        <w:r w:rsidR="004E68DB" w:rsidRPr="002022C0">
          <w:rPr>
            <w:rStyle w:val="Hyperlink"/>
            <w:noProof/>
          </w:rPr>
          <w:t>A.1.9</w:t>
        </w:r>
        <w:r w:rsidR="004E68DB">
          <w:rPr>
            <w:rFonts w:asciiTheme="minorHAnsi" w:eastAsiaTheme="minorEastAsia" w:hAnsiTheme="minorHAnsi" w:cstheme="minorBidi"/>
            <w:noProof/>
            <w:color w:val="auto"/>
            <w:sz w:val="22"/>
            <w:szCs w:val="22"/>
          </w:rPr>
          <w:tab/>
        </w:r>
        <w:r w:rsidR="004E68DB" w:rsidRPr="002022C0">
          <w:rPr>
            <w:rStyle w:val="Hyperlink"/>
            <w:noProof/>
          </w:rPr>
          <w:t>Client ID optional on shared durable subscriptions (JMS_SPEC-39)</w:t>
        </w:r>
        <w:r w:rsidR="004E68DB">
          <w:rPr>
            <w:noProof/>
            <w:webHidden/>
          </w:rPr>
          <w:tab/>
        </w:r>
        <w:r>
          <w:rPr>
            <w:noProof/>
            <w:webHidden/>
          </w:rPr>
          <w:fldChar w:fldCharType="begin"/>
        </w:r>
        <w:r w:rsidR="004E68DB">
          <w:rPr>
            <w:noProof/>
            <w:webHidden/>
          </w:rPr>
          <w:instrText xml:space="preserve"> PAGEREF _Toc351464553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4" w:history="1">
        <w:r w:rsidR="004E68DB" w:rsidRPr="002022C0">
          <w:rPr>
            <w:rStyle w:val="Hyperlink"/>
            <w:noProof/>
          </w:rPr>
          <w:t>A.1.10</w:t>
        </w:r>
        <w:r w:rsidR="004E68DB">
          <w:rPr>
            <w:rFonts w:asciiTheme="minorHAnsi" w:eastAsiaTheme="minorEastAsia" w:hAnsiTheme="minorHAnsi" w:cstheme="minorBidi"/>
            <w:noProof/>
            <w:color w:val="auto"/>
            <w:sz w:val="22"/>
            <w:szCs w:val="22"/>
          </w:rPr>
          <w:tab/>
        </w:r>
        <w:r w:rsidR="004E68DB" w:rsidRPr="002022C0">
          <w:rPr>
            <w:rStyle w:val="Hyperlink"/>
            <w:noProof/>
          </w:rPr>
          <w:t>Delivery delay (JMS_SPEC-44)</w:t>
        </w:r>
        <w:r w:rsidR="004E68DB">
          <w:rPr>
            <w:noProof/>
            <w:webHidden/>
          </w:rPr>
          <w:tab/>
        </w:r>
        <w:r>
          <w:rPr>
            <w:noProof/>
            <w:webHidden/>
          </w:rPr>
          <w:fldChar w:fldCharType="begin"/>
        </w:r>
        <w:r w:rsidR="004E68DB">
          <w:rPr>
            <w:noProof/>
            <w:webHidden/>
          </w:rPr>
          <w:instrText xml:space="preserve"> PAGEREF _Toc351464554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5" w:history="1">
        <w:r w:rsidR="004E68DB" w:rsidRPr="002022C0">
          <w:rPr>
            <w:rStyle w:val="Hyperlink"/>
            <w:noProof/>
          </w:rPr>
          <w:t>A.1.11</w:t>
        </w:r>
        <w:r w:rsidR="004E68DB">
          <w:rPr>
            <w:rFonts w:asciiTheme="minorHAnsi" w:eastAsiaTheme="minorEastAsia" w:hAnsiTheme="minorHAnsi" w:cstheme="minorBidi"/>
            <w:noProof/>
            <w:color w:val="auto"/>
            <w:sz w:val="22"/>
            <w:szCs w:val="22"/>
          </w:rPr>
          <w:tab/>
        </w:r>
        <w:r w:rsidR="004E68DB" w:rsidRPr="002022C0">
          <w:rPr>
            <w:rStyle w:val="Hyperlink"/>
            <w:noProof/>
          </w:rPr>
          <w:t>Sending messages asynchronously (JMS_SPEC-43)</w:t>
        </w:r>
        <w:r w:rsidR="004E68DB">
          <w:rPr>
            <w:noProof/>
            <w:webHidden/>
          </w:rPr>
          <w:tab/>
        </w:r>
        <w:r>
          <w:rPr>
            <w:noProof/>
            <w:webHidden/>
          </w:rPr>
          <w:fldChar w:fldCharType="begin"/>
        </w:r>
        <w:r w:rsidR="004E68DB">
          <w:rPr>
            <w:noProof/>
            <w:webHidden/>
          </w:rPr>
          <w:instrText xml:space="preserve"> PAGEREF _Toc351464555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6" w:history="1">
        <w:r w:rsidR="004E68DB" w:rsidRPr="002022C0">
          <w:rPr>
            <w:rStyle w:val="Hyperlink"/>
            <w:noProof/>
          </w:rPr>
          <w:t>A.1.12</w:t>
        </w:r>
        <w:r w:rsidR="004E68DB">
          <w:rPr>
            <w:rFonts w:asciiTheme="minorHAnsi" w:eastAsiaTheme="minorEastAsia" w:hAnsiTheme="minorHAnsi" w:cstheme="minorBidi"/>
            <w:noProof/>
            <w:color w:val="auto"/>
            <w:sz w:val="22"/>
            <w:szCs w:val="22"/>
          </w:rPr>
          <w:tab/>
        </w:r>
        <w:r w:rsidR="004E68DB" w:rsidRPr="002022C0">
          <w:rPr>
            <w:rStyle w:val="Hyperlink"/>
            <w:noProof/>
          </w:rPr>
          <w:t>Use of AutoCloseable (JMS_SPEC-53)</w:t>
        </w:r>
        <w:r w:rsidR="004E68DB">
          <w:rPr>
            <w:noProof/>
            <w:webHidden/>
          </w:rPr>
          <w:tab/>
        </w:r>
        <w:r>
          <w:rPr>
            <w:noProof/>
            <w:webHidden/>
          </w:rPr>
          <w:fldChar w:fldCharType="begin"/>
        </w:r>
        <w:r w:rsidR="004E68DB">
          <w:rPr>
            <w:noProof/>
            <w:webHidden/>
          </w:rPr>
          <w:instrText xml:space="preserve"> PAGEREF _Toc351464556 \h </w:instrText>
        </w:r>
        <w:r>
          <w:rPr>
            <w:noProof/>
            <w:webHidden/>
          </w:rPr>
        </w:r>
        <w:r>
          <w:rPr>
            <w:noProof/>
            <w:webHidden/>
          </w:rPr>
          <w:fldChar w:fldCharType="separate"/>
        </w:r>
        <w:r w:rsidR="009749BC">
          <w:rPr>
            <w:noProof/>
            <w:webHidden/>
          </w:rPr>
          <w:t>150</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7" w:history="1">
        <w:r w:rsidR="004E68DB" w:rsidRPr="002022C0">
          <w:rPr>
            <w:rStyle w:val="Hyperlink"/>
            <w:noProof/>
          </w:rPr>
          <w:t>A.1.13</w:t>
        </w:r>
        <w:r w:rsidR="004E68DB">
          <w:rPr>
            <w:rFonts w:asciiTheme="minorHAnsi" w:eastAsiaTheme="minorEastAsia" w:hAnsiTheme="minorHAnsi" w:cstheme="minorBidi"/>
            <w:noProof/>
            <w:color w:val="auto"/>
            <w:sz w:val="22"/>
            <w:szCs w:val="22"/>
          </w:rPr>
          <w:tab/>
        </w:r>
        <w:r w:rsidR="004E68DB" w:rsidRPr="002022C0">
          <w:rPr>
            <w:rStyle w:val="Hyperlink"/>
            <w:noProof/>
          </w:rPr>
          <w:t>JMSXDeliveryCount (JMS_SPEC-42)</w:t>
        </w:r>
        <w:r w:rsidR="004E68DB">
          <w:rPr>
            <w:noProof/>
            <w:webHidden/>
          </w:rPr>
          <w:tab/>
        </w:r>
        <w:r>
          <w:rPr>
            <w:noProof/>
            <w:webHidden/>
          </w:rPr>
          <w:fldChar w:fldCharType="begin"/>
        </w:r>
        <w:r w:rsidR="004E68DB">
          <w:rPr>
            <w:noProof/>
            <w:webHidden/>
          </w:rPr>
          <w:instrText xml:space="preserve"> PAGEREF _Toc351464557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8" w:history="1">
        <w:r w:rsidR="004E68DB" w:rsidRPr="002022C0">
          <w:rPr>
            <w:rStyle w:val="Hyperlink"/>
            <w:noProof/>
          </w:rPr>
          <w:t>A.1.14</w:t>
        </w:r>
        <w:r w:rsidR="004E68DB">
          <w:rPr>
            <w:rFonts w:asciiTheme="minorHAnsi" w:eastAsiaTheme="minorEastAsia" w:hAnsiTheme="minorHAnsi" w:cstheme="minorBidi"/>
            <w:noProof/>
            <w:color w:val="auto"/>
            <w:sz w:val="22"/>
            <w:szCs w:val="22"/>
          </w:rPr>
          <w:tab/>
        </w:r>
        <w:r w:rsidR="004E68DB" w:rsidRPr="002022C0">
          <w:rPr>
            <w:rStyle w:val="Hyperlink"/>
            <w:noProof/>
          </w:rPr>
          <w:t>Simplified API (JMS_SPEC-64)</w:t>
        </w:r>
        <w:r w:rsidR="004E68DB">
          <w:rPr>
            <w:noProof/>
            <w:webHidden/>
          </w:rPr>
          <w:tab/>
        </w:r>
        <w:r>
          <w:rPr>
            <w:noProof/>
            <w:webHidden/>
          </w:rPr>
          <w:fldChar w:fldCharType="begin"/>
        </w:r>
        <w:r w:rsidR="004E68DB">
          <w:rPr>
            <w:noProof/>
            <w:webHidden/>
          </w:rPr>
          <w:instrText xml:space="preserve"> PAGEREF _Toc351464558 \h </w:instrText>
        </w:r>
        <w:r>
          <w:rPr>
            <w:noProof/>
            <w:webHidden/>
          </w:rPr>
        </w:r>
        <w:r>
          <w:rPr>
            <w:noProof/>
            <w:webHidden/>
          </w:rPr>
          <w:fldChar w:fldCharType="separate"/>
        </w:r>
        <w:r w:rsidR="009749BC">
          <w:rPr>
            <w:noProof/>
            <w:webHidden/>
          </w:rPr>
          <w:t>151</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59" w:history="1">
        <w:r w:rsidR="004E68DB" w:rsidRPr="002022C0">
          <w:rPr>
            <w:rStyle w:val="Hyperlink"/>
            <w:noProof/>
          </w:rPr>
          <w:t>A.1.15</w:t>
        </w:r>
        <w:r w:rsidR="004E68DB">
          <w:rPr>
            <w:rFonts w:asciiTheme="minorHAnsi" w:eastAsiaTheme="minorEastAsia" w:hAnsiTheme="minorHAnsi" w:cstheme="minorBidi"/>
            <w:noProof/>
            <w:color w:val="auto"/>
            <w:sz w:val="22"/>
            <w:szCs w:val="22"/>
          </w:rPr>
          <w:tab/>
        </w:r>
        <w:r w:rsidR="004E68DB" w:rsidRPr="002022C0">
          <w:rPr>
            <w:rStyle w:val="Hyperlink"/>
            <w:noProof/>
          </w:rPr>
          <w:t>New method to extract the body directly from a Message (JMS_SPEC-101)</w:t>
        </w:r>
        <w:r w:rsidR="004E68DB">
          <w:rPr>
            <w:noProof/>
            <w:webHidden/>
          </w:rPr>
          <w:tab/>
        </w:r>
        <w:r>
          <w:rPr>
            <w:noProof/>
            <w:webHidden/>
          </w:rPr>
          <w:fldChar w:fldCharType="begin"/>
        </w:r>
        <w:r w:rsidR="004E68DB">
          <w:rPr>
            <w:noProof/>
            <w:webHidden/>
          </w:rPr>
          <w:instrText xml:space="preserve"> PAGEREF _Toc351464559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0" w:history="1">
        <w:r w:rsidR="004E68DB" w:rsidRPr="002022C0">
          <w:rPr>
            <w:rStyle w:val="Hyperlink"/>
            <w:noProof/>
          </w:rPr>
          <w:t>A.1.16</w:t>
        </w:r>
        <w:r w:rsidR="004E68DB">
          <w:rPr>
            <w:rFonts w:asciiTheme="minorHAnsi" w:eastAsiaTheme="minorEastAsia" w:hAnsiTheme="minorHAnsi" w:cstheme="minorBidi"/>
            <w:noProof/>
            <w:color w:val="auto"/>
            <w:sz w:val="22"/>
            <w:szCs w:val="22"/>
          </w:rPr>
          <w:tab/>
        </w:r>
        <w:r w:rsidR="004E68DB" w:rsidRPr="002022C0">
          <w:rPr>
            <w:rStyle w:val="Hyperlink"/>
            <w:noProof/>
          </w:rPr>
          <w:t>Subscription name characters and length</w:t>
        </w:r>
        <w:r w:rsidR="004E68DB">
          <w:rPr>
            <w:noProof/>
            <w:webHidden/>
          </w:rPr>
          <w:tab/>
        </w:r>
        <w:r>
          <w:rPr>
            <w:noProof/>
            <w:webHidden/>
          </w:rPr>
          <w:fldChar w:fldCharType="begin"/>
        </w:r>
        <w:r w:rsidR="004E68DB">
          <w:rPr>
            <w:noProof/>
            <w:webHidden/>
          </w:rPr>
          <w:instrText xml:space="preserve"> PAGEREF _Toc351464560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1" w:history="1">
        <w:r w:rsidR="004E68DB" w:rsidRPr="002022C0">
          <w:rPr>
            <w:rStyle w:val="Hyperlink"/>
            <w:noProof/>
          </w:rPr>
          <w:t>A.1.17</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may be sent using any session (JMS_SPEC-52)</w:t>
        </w:r>
        <w:r w:rsidR="004E68DB">
          <w:rPr>
            <w:noProof/>
            <w:webHidden/>
          </w:rPr>
          <w:tab/>
        </w:r>
        <w:r>
          <w:rPr>
            <w:noProof/>
            <w:webHidden/>
          </w:rPr>
          <w:fldChar w:fldCharType="begin"/>
        </w:r>
        <w:r w:rsidR="004E68DB">
          <w:rPr>
            <w:noProof/>
            <w:webHidden/>
          </w:rPr>
          <w:instrText xml:space="preserve"> PAGEREF _Toc351464561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2" w:history="1">
        <w:r w:rsidR="004E68DB" w:rsidRPr="002022C0">
          <w:rPr>
            <w:rStyle w:val="Hyperlink"/>
            <w:noProof/>
          </w:rPr>
          <w:t>A.1.18</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ExceptionListener (JMS_SPEC-49)</w:t>
        </w:r>
        <w:r w:rsidR="004E68DB">
          <w:rPr>
            <w:noProof/>
            <w:webHidden/>
          </w:rPr>
          <w:tab/>
        </w:r>
        <w:r>
          <w:rPr>
            <w:noProof/>
            <w:webHidden/>
          </w:rPr>
          <w:fldChar w:fldCharType="begin"/>
        </w:r>
        <w:r w:rsidR="004E68DB">
          <w:rPr>
            <w:noProof/>
            <w:webHidden/>
          </w:rPr>
          <w:instrText xml:space="preserve"> PAGEREF _Toc351464562 \h </w:instrText>
        </w:r>
        <w:r>
          <w:rPr>
            <w:noProof/>
            <w:webHidden/>
          </w:rPr>
        </w:r>
        <w:r>
          <w:rPr>
            <w:noProof/>
            <w:webHidden/>
          </w:rPr>
          <w:fldChar w:fldCharType="separate"/>
        </w:r>
        <w:r w:rsidR="009749BC">
          <w:rPr>
            <w:noProof/>
            <w:webHidden/>
          </w:rPr>
          <w:t>152</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3" w:history="1">
        <w:r w:rsidR="004E68DB" w:rsidRPr="002022C0">
          <w:rPr>
            <w:rStyle w:val="Hyperlink"/>
            <w:noProof/>
          </w:rPr>
          <w:t>A.1.19</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stop or close from a message listener (JMS_SPEC-48)</w:t>
        </w:r>
        <w:r w:rsidR="004E68DB">
          <w:rPr>
            <w:noProof/>
            <w:webHidden/>
          </w:rPr>
          <w:tab/>
        </w:r>
        <w:r>
          <w:rPr>
            <w:noProof/>
            <w:webHidden/>
          </w:rPr>
          <w:fldChar w:fldCharType="begin"/>
        </w:r>
        <w:r w:rsidR="004E68DB">
          <w:rPr>
            <w:noProof/>
            <w:webHidden/>
          </w:rPr>
          <w:instrText xml:space="preserve"> PAGEREF _Toc351464563 \h </w:instrText>
        </w:r>
        <w:r>
          <w:rPr>
            <w:noProof/>
            <w:webHidden/>
          </w:rPr>
        </w:r>
        <w:r>
          <w:rPr>
            <w:noProof/>
            <w:webHidden/>
          </w:rPr>
          <w:fldChar w:fldCharType="separate"/>
        </w:r>
        <w:r w:rsidR="009749BC">
          <w:rPr>
            <w:noProof/>
            <w:webHidden/>
          </w:rPr>
          <w:t>153</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4" w:history="1">
        <w:r w:rsidR="004E68DB" w:rsidRPr="002022C0">
          <w:rPr>
            <w:rStyle w:val="Hyperlink"/>
            <w:noProof/>
          </w:rPr>
          <w:t>A.1.20</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use of noLocal when creating a durable subscription (JMS_SPEC-65)</w:t>
        </w:r>
        <w:r w:rsidR="004E68DB">
          <w:rPr>
            <w:noProof/>
            <w:webHidden/>
          </w:rPr>
          <w:tab/>
        </w:r>
        <w:r>
          <w:rPr>
            <w:noProof/>
            <w:webHidden/>
          </w:rPr>
          <w:fldChar w:fldCharType="begin"/>
        </w:r>
        <w:r w:rsidR="004E68DB">
          <w:rPr>
            <w:noProof/>
            <w:webHidden/>
          </w:rPr>
          <w:instrText xml:space="preserve"> PAGEREF _Toc351464564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5" w:history="1">
        <w:r w:rsidR="004E68DB" w:rsidRPr="002022C0">
          <w:rPr>
            <w:rStyle w:val="Hyperlink"/>
            <w:noProof/>
          </w:rPr>
          <w:t>A.1.21</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message headers that are intended to be set by the JMS provder (JMS_SPEC-34)</w:t>
        </w:r>
        <w:r w:rsidR="004E68DB">
          <w:rPr>
            <w:noProof/>
            <w:webHidden/>
          </w:rPr>
          <w:tab/>
        </w:r>
        <w:r>
          <w:rPr>
            <w:noProof/>
            <w:webHidden/>
          </w:rPr>
          <w:fldChar w:fldCharType="begin"/>
        </w:r>
        <w:r w:rsidR="004E68DB">
          <w:rPr>
            <w:noProof/>
            <w:webHidden/>
          </w:rPr>
          <w:instrText xml:space="preserve"> PAGEREF _Toc351464565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6" w:history="1">
        <w:r w:rsidR="004E68DB" w:rsidRPr="002022C0">
          <w:rPr>
            <w:rStyle w:val="Hyperlink"/>
            <w:noProof/>
          </w:rPr>
          <w:t>A.1.22</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Session methods createQueue and createTopic (JMS_SPEC-31)</w:t>
        </w:r>
        <w:r w:rsidR="004E68DB">
          <w:rPr>
            <w:noProof/>
            <w:webHidden/>
          </w:rPr>
          <w:tab/>
        </w:r>
        <w:r>
          <w:rPr>
            <w:noProof/>
            <w:webHidden/>
          </w:rPr>
          <w:fldChar w:fldCharType="begin"/>
        </w:r>
        <w:r w:rsidR="004E68DB">
          <w:rPr>
            <w:noProof/>
            <w:webHidden/>
          </w:rPr>
          <w:instrText xml:space="preserve"> PAGEREF _Toc351464566 \h </w:instrText>
        </w:r>
        <w:r>
          <w:rPr>
            <w:noProof/>
            <w:webHidden/>
          </w:rPr>
        </w:r>
        <w:r>
          <w:rPr>
            <w:noProof/>
            <w:webHidden/>
          </w:rPr>
          <w:fldChar w:fldCharType="separate"/>
        </w:r>
        <w:r w:rsidR="009749BC">
          <w:rPr>
            <w:noProof/>
            <w:webHidden/>
          </w:rPr>
          <w:t>154</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7" w:history="1">
        <w:r w:rsidR="004E68DB" w:rsidRPr="002022C0">
          <w:rPr>
            <w:rStyle w:val="Hyperlink"/>
            <w:noProof/>
          </w:rPr>
          <w:t>A.1.23</w:t>
        </w:r>
        <w:r w:rsidR="004E68DB">
          <w:rPr>
            <w:rFonts w:asciiTheme="minorHAnsi" w:eastAsiaTheme="minorEastAsia" w:hAnsiTheme="minorHAnsi" w:cstheme="minorBidi"/>
            <w:noProof/>
            <w:color w:val="auto"/>
            <w:sz w:val="22"/>
            <w:szCs w:val="22"/>
          </w:rPr>
          <w:tab/>
        </w:r>
        <w:r w:rsidR="004E68DB" w:rsidRPr="002022C0">
          <w:rPr>
            <w:rStyle w:val="Hyperlink"/>
            <w:noProof/>
          </w:rPr>
          <w:t>Clarification: Definition of JMSExpiration (JMS_SPEC-82)</w:t>
        </w:r>
        <w:r w:rsidR="004E68DB">
          <w:rPr>
            <w:noProof/>
            <w:webHidden/>
          </w:rPr>
          <w:tab/>
        </w:r>
        <w:r>
          <w:rPr>
            <w:noProof/>
            <w:webHidden/>
          </w:rPr>
          <w:fldChar w:fldCharType="begin"/>
        </w:r>
        <w:r w:rsidR="004E68DB">
          <w:rPr>
            <w:noProof/>
            <w:webHidden/>
          </w:rPr>
          <w:instrText xml:space="preserve"> PAGEREF _Toc351464567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8" w:history="1">
        <w:r w:rsidR="004E68DB" w:rsidRPr="002022C0">
          <w:rPr>
            <w:rStyle w:val="Hyperlink"/>
            <w:noProof/>
          </w:rPr>
          <w:t>A.1.24</w:t>
        </w:r>
        <w:r w:rsidR="004E68DB">
          <w:rPr>
            <w:rFonts w:asciiTheme="minorHAnsi" w:eastAsiaTheme="minorEastAsia" w:hAnsiTheme="minorHAnsi" w:cstheme="minorBidi"/>
            <w:noProof/>
            <w:color w:val="auto"/>
            <w:sz w:val="22"/>
            <w:szCs w:val="22"/>
          </w:rPr>
          <w:tab/>
        </w:r>
        <w:r w:rsidR="004E68DB" w:rsidRPr="002022C0">
          <w:rPr>
            <w:rStyle w:val="Hyperlink"/>
            <w:noProof/>
          </w:rPr>
          <w:t>Correction: Reconnecting to a durable subscription (JMS_SPEC-80)</w:t>
        </w:r>
        <w:r w:rsidR="004E68DB">
          <w:rPr>
            <w:noProof/>
            <w:webHidden/>
          </w:rPr>
          <w:tab/>
        </w:r>
        <w:r>
          <w:rPr>
            <w:noProof/>
            <w:webHidden/>
          </w:rPr>
          <w:fldChar w:fldCharType="begin"/>
        </w:r>
        <w:r w:rsidR="004E68DB">
          <w:rPr>
            <w:noProof/>
            <w:webHidden/>
          </w:rPr>
          <w:instrText xml:space="preserve"> PAGEREF _Toc351464568 \h </w:instrText>
        </w:r>
        <w:r>
          <w:rPr>
            <w:noProof/>
            <w:webHidden/>
          </w:rPr>
        </w:r>
        <w:r>
          <w:rPr>
            <w:noProof/>
            <w:webHidden/>
          </w:rPr>
          <w:fldChar w:fldCharType="separate"/>
        </w:r>
        <w:r w:rsidR="009749BC">
          <w:rPr>
            <w:noProof/>
            <w:webHidden/>
          </w:rPr>
          <w:t>155</w:t>
        </w:r>
        <w:r>
          <w:rPr>
            <w:noProof/>
            <w:webHidden/>
          </w:rPr>
          <w:fldChar w:fldCharType="end"/>
        </w:r>
      </w:hyperlink>
    </w:p>
    <w:p w:rsidR="004E68DB" w:rsidRDefault="001E03D3">
      <w:pPr>
        <w:pStyle w:val="TOC3"/>
        <w:rPr>
          <w:rFonts w:asciiTheme="minorHAnsi" w:eastAsiaTheme="minorEastAsia" w:hAnsiTheme="minorHAnsi" w:cstheme="minorBidi"/>
          <w:noProof/>
          <w:color w:val="auto"/>
          <w:sz w:val="22"/>
          <w:szCs w:val="22"/>
        </w:rPr>
      </w:pPr>
      <w:hyperlink w:anchor="_Toc351464569" w:history="1">
        <w:r w:rsidR="004E68DB" w:rsidRPr="002022C0">
          <w:rPr>
            <w:rStyle w:val="Hyperlink"/>
            <w:noProof/>
          </w:rPr>
          <w:t>A.1.25</w:t>
        </w:r>
        <w:r w:rsidR="004E68DB">
          <w:rPr>
            <w:rFonts w:asciiTheme="minorHAnsi" w:eastAsiaTheme="minorEastAsia" w:hAnsiTheme="minorHAnsi" w:cstheme="minorBidi"/>
            <w:noProof/>
            <w:color w:val="auto"/>
            <w:sz w:val="22"/>
            <w:szCs w:val="22"/>
          </w:rPr>
          <w:tab/>
        </w:r>
        <w:r w:rsidR="004E68DB" w:rsidRPr="002022C0">
          <w:rPr>
            <w:rStyle w:val="Hyperlink"/>
            <w:noProof/>
          </w:rPr>
          <w:t>Correction: MapMessage when name is null (JMS_SPEC-77)</w:t>
        </w:r>
        <w:r w:rsidR="004E68DB">
          <w:rPr>
            <w:noProof/>
            <w:webHidden/>
          </w:rPr>
          <w:tab/>
        </w:r>
        <w:r>
          <w:rPr>
            <w:noProof/>
            <w:webHidden/>
          </w:rPr>
          <w:fldChar w:fldCharType="begin"/>
        </w:r>
        <w:r w:rsidR="004E68DB">
          <w:rPr>
            <w:noProof/>
            <w:webHidden/>
          </w:rPr>
          <w:instrText xml:space="preserve"> PAGEREF _Toc351464569 \h </w:instrText>
        </w:r>
        <w:r>
          <w:rPr>
            <w:noProof/>
            <w:webHidden/>
          </w:rPr>
        </w:r>
        <w:r>
          <w:rPr>
            <w:noProof/>
            <w:webHidden/>
          </w:rPr>
          <w:fldChar w:fldCharType="separate"/>
        </w:r>
        <w:r w:rsidR="009749BC">
          <w:rPr>
            <w:noProof/>
            <w:webHidden/>
          </w:rPr>
          <w:t>155</w:t>
        </w:r>
        <w:r>
          <w:rPr>
            <w:noProof/>
            <w:webHidden/>
          </w:rPr>
          <w:fldChar w:fldCharType="end"/>
        </w:r>
      </w:hyperlink>
    </w:p>
    <w:p w:rsidR="00657C6E" w:rsidRDefault="001E03D3" w:rsidP="001168A6">
      <w:pPr>
        <w:sectPr w:rsidR="00657C6E" w:rsidSect="005A31D0">
          <w:footerReference w:type="even" r:id="rId11"/>
          <w:footerReference w:type="default" r:id="rId12"/>
          <w:headerReference w:type="first" r:id="rId13"/>
          <w:footerReference w:type="first" r:id="rId14"/>
          <w:type w:val="oddPage"/>
          <w:pgSz w:w="11906" w:h="16838"/>
          <w:pgMar w:top="1440" w:right="1440" w:bottom="1440" w:left="1440" w:header="708" w:footer="708" w:gutter="0"/>
          <w:cols w:space="708"/>
          <w:docGrid w:linePitch="360"/>
        </w:sectPr>
      </w:pPr>
      <w:r>
        <w:fldChar w:fldCharType="end"/>
      </w:r>
    </w:p>
    <w:p w:rsidR="00F65786" w:rsidRPr="00145D89" w:rsidRDefault="00714C95" w:rsidP="00285548">
      <w:pPr>
        <w:pStyle w:val="Heading1"/>
      </w:pPr>
      <w:bookmarkStart w:id="4" w:name="_Ref307997775"/>
      <w:bookmarkStart w:id="5" w:name="_Toc311729166"/>
      <w:bookmarkStart w:id="6" w:name="_Toc351464285"/>
      <w:r w:rsidRPr="00145D89">
        <w:lastRenderedPageBreak/>
        <w:t>Introduction</w:t>
      </w:r>
      <w:bookmarkEnd w:id="4"/>
      <w:bookmarkEnd w:id="5"/>
      <w:bookmarkEnd w:id="6"/>
    </w:p>
    <w:p w:rsidR="00714C95" w:rsidRDefault="00714C95" w:rsidP="00714C95">
      <w:pPr>
        <w:pStyle w:val="Paragraph"/>
        <w:rPr>
          <w:spacing w:val="2"/>
          <w:w w:val="100"/>
        </w:rPr>
      </w:pPr>
      <w:r>
        <w:rPr>
          <w:spacing w:val="2"/>
          <w:w w:val="100"/>
        </w:rPr>
        <w:t>This specification describes the objectives and functionality of the Java</w:t>
      </w:r>
      <w:r>
        <w:rPr>
          <w:spacing w:val="2"/>
          <w:w w:val="100"/>
          <w:vertAlign w:val="superscript"/>
        </w:rPr>
        <w:t>TM</w:t>
      </w:r>
      <w:r>
        <w:rPr>
          <w:spacing w:val="2"/>
          <w:w w:val="100"/>
        </w:rPr>
        <w:t xml:space="preserve"> Message Service (JMS)</w:t>
      </w:r>
      <w:r w:rsidR="003707E6">
        <w:rPr>
          <w:spacing w:val="2"/>
          <w:w w:val="100"/>
        </w:rPr>
        <w:t>.</w:t>
      </w:r>
    </w:p>
    <w:p w:rsidR="00714C95" w:rsidRDefault="00714C95" w:rsidP="00714C95">
      <w:pPr>
        <w:pStyle w:val="Paragraph"/>
        <w:rPr>
          <w:spacing w:val="2"/>
          <w:w w:val="100"/>
        </w:rPr>
      </w:pPr>
      <w:r>
        <w:rPr>
          <w:spacing w:val="2"/>
          <w:w w:val="100"/>
        </w:rPr>
        <w:t>JMS provides a common way for Java programs to create, send, receive and read an enterprise messaging system’s messages.</w:t>
      </w:r>
    </w:p>
    <w:p w:rsidR="00714C95" w:rsidRPr="00595555" w:rsidRDefault="00714C95" w:rsidP="00C82C12">
      <w:pPr>
        <w:pStyle w:val="Heading2"/>
      </w:pPr>
      <w:bookmarkStart w:id="7" w:name="_Toc311729168"/>
      <w:bookmarkStart w:id="8" w:name="_Toc351464286"/>
      <w:r w:rsidRPr="00595555">
        <w:t>Overview</w:t>
      </w:r>
      <w:bookmarkEnd w:id="7"/>
      <w:r w:rsidR="0054259C">
        <w:t xml:space="preserve"> of JMS</w:t>
      </w:r>
      <w:bookmarkEnd w:id="8"/>
    </w:p>
    <w:p w:rsidR="00714C95" w:rsidRDefault="00714C95" w:rsidP="00714C95">
      <w:pPr>
        <w:pStyle w:val="Paragraph"/>
        <w:rPr>
          <w:spacing w:val="2"/>
          <w:w w:val="100"/>
        </w:rPr>
      </w:pPr>
      <w:r>
        <w:rPr>
          <w:spacing w:val="2"/>
          <w:w w:val="100"/>
        </w:rPr>
        <w:t>Enterprise messaging products (or</w:t>
      </w:r>
      <w:r w:rsidR="00C8361E">
        <w:rPr>
          <w:spacing w:val="2"/>
          <w:w w:val="100"/>
        </w:rPr>
        <w:t xml:space="preserve"> as they are sometimes called, m</w:t>
      </w:r>
      <w:r>
        <w:rPr>
          <w:spacing w:val="2"/>
          <w:w w:val="100"/>
        </w:rPr>
        <w:t>essage</w:t>
      </w:r>
      <w:r w:rsidR="00C8361E">
        <w:rPr>
          <w:spacing w:val="2"/>
          <w:w w:val="100"/>
        </w:rPr>
        <w:t>-o</w:t>
      </w:r>
      <w:r>
        <w:rPr>
          <w:spacing w:val="2"/>
          <w:w w:val="100"/>
        </w:rPr>
        <w:t xml:space="preserve">riented </w:t>
      </w:r>
      <w:r w:rsidR="00C8361E">
        <w:rPr>
          <w:spacing w:val="2"/>
          <w:w w:val="100"/>
        </w:rPr>
        <w:t>m</w:t>
      </w:r>
      <w:r>
        <w:rPr>
          <w:spacing w:val="2"/>
          <w:w w:val="100"/>
        </w:rPr>
        <w:t>iddleware products) are an essential component for integrating intra-company operations. They allow separate business components to be combined into a reliable, yet flexible, system.</w:t>
      </w:r>
    </w:p>
    <w:p w:rsidR="007A3DE2" w:rsidRDefault="00B0204E" w:rsidP="00714C95">
      <w:pPr>
        <w:pStyle w:val="Paragraph"/>
        <w:rPr>
          <w:spacing w:val="2"/>
          <w:w w:val="100"/>
        </w:rPr>
      </w:pPr>
      <w:r>
        <w:rPr>
          <w:spacing w:val="2"/>
          <w:w w:val="100"/>
        </w:rPr>
        <w:t>JMS was initially developed to provide</w:t>
      </w:r>
      <w:r w:rsidR="002E051F">
        <w:rPr>
          <w:spacing w:val="2"/>
          <w:w w:val="100"/>
        </w:rPr>
        <w:t xml:space="preserve"> a standard Java API for </w:t>
      </w:r>
      <w:r>
        <w:rPr>
          <w:spacing w:val="2"/>
          <w:w w:val="100"/>
        </w:rPr>
        <w:t xml:space="preserve">the established messaging products </w:t>
      </w:r>
      <w:r w:rsidR="007C299A">
        <w:rPr>
          <w:spacing w:val="2"/>
          <w:w w:val="100"/>
        </w:rPr>
        <w:t>that already</w:t>
      </w:r>
      <w:r>
        <w:rPr>
          <w:spacing w:val="2"/>
          <w:w w:val="100"/>
        </w:rPr>
        <w:t xml:space="preserve"> existed. </w:t>
      </w:r>
      <w:r w:rsidR="00D93B26">
        <w:rPr>
          <w:spacing w:val="2"/>
          <w:w w:val="100"/>
        </w:rPr>
        <w:t>Since then many more messaging products have been developed</w:t>
      </w:r>
      <w:r w:rsidR="00906053">
        <w:rPr>
          <w:spacing w:val="2"/>
          <w:w w:val="100"/>
        </w:rPr>
        <w:t xml:space="preserve">. </w:t>
      </w:r>
    </w:p>
    <w:p w:rsidR="00F16DB0" w:rsidRDefault="001F3A4F">
      <w:pPr>
        <w:pStyle w:val="Paragraph"/>
        <w:rPr>
          <w:spacing w:val="2"/>
          <w:w w:val="100"/>
        </w:rPr>
      </w:pPr>
      <w:r>
        <w:rPr>
          <w:spacing w:val="2"/>
          <w:w w:val="100"/>
        </w:rPr>
        <w:t>JMS provide</w:t>
      </w:r>
      <w:r w:rsidR="00C04E62">
        <w:rPr>
          <w:spacing w:val="2"/>
          <w:w w:val="100"/>
        </w:rPr>
        <w:t>s</w:t>
      </w:r>
      <w:r>
        <w:rPr>
          <w:spacing w:val="2"/>
          <w:w w:val="100"/>
        </w:rPr>
        <w:t xml:space="preserve"> a common way for both Java client applications and Java middle-tier services to use these messaging products</w:t>
      </w:r>
      <w:r w:rsidR="00F134E6">
        <w:rPr>
          <w:spacing w:val="2"/>
          <w:w w:val="100"/>
        </w:rPr>
        <w:t xml:space="preserve">. It defines </w:t>
      </w:r>
      <w:r w:rsidR="007841BF">
        <w:rPr>
          <w:spacing w:val="2"/>
          <w:w w:val="100"/>
        </w:rPr>
        <w:t>some messaging semantics and a</w:t>
      </w:r>
      <w:r w:rsidR="00714C95">
        <w:rPr>
          <w:spacing w:val="2"/>
          <w:w w:val="100"/>
        </w:rPr>
        <w:t xml:space="preserve"> </w:t>
      </w:r>
      <w:r w:rsidR="008C7142">
        <w:rPr>
          <w:spacing w:val="2"/>
          <w:w w:val="100"/>
        </w:rPr>
        <w:t>corresponding</w:t>
      </w:r>
      <w:r w:rsidR="000A4B70">
        <w:rPr>
          <w:spacing w:val="2"/>
          <w:w w:val="100"/>
        </w:rPr>
        <w:t xml:space="preserve"> </w:t>
      </w:r>
      <w:r w:rsidR="00714C95">
        <w:rPr>
          <w:spacing w:val="2"/>
          <w:w w:val="100"/>
        </w:rPr>
        <w:t xml:space="preserve">set of </w:t>
      </w:r>
      <w:r w:rsidR="009722FE">
        <w:rPr>
          <w:spacing w:val="2"/>
          <w:w w:val="100"/>
        </w:rPr>
        <w:t xml:space="preserve">Java </w:t>
      </w:r>
      <w:r w:rsidR="00E67461">
        <w:rPr>
          <w:spacing w:val="2"/>
          <w:w w:val="100"/>
        </w:rPr>
        <w:t>interfaces.</w:t>
      </w:r>
    </w:p>
    <w:p w:rsidR="00714C95" w:rsidRDefault="00714C95" w:rsidP="00714C95">
      <w:pPr>
        <w:pStyle w:val="Paragraph"/>
        <w:rPr>
          <w:spacing w:val="2"/>
          <w:w w:val="100"/>
        </w:rPr>
      </w:pPr>
      <w:r>
        <w:rPr>
          <w:spacing w:val="2"/>
          <w:w w:val="100"/>
        </w:rPr>
        <w:t xml:space="preserve">Since messaging is </w:t>
      </w:r>
      <w:r w:rsidR="00752350">
        <w:rPr>
          <w:spacing w:val="2"/>
          <w:w w:val="100"/>
        </w:rPr>
        <w:t xml:space="preserve">a </w:t>
      </w:r>
      <w:r>
        <w:rPr>
          <w:spacing w:val="2"/>
          <w:w w:val="100"/>
        </w:rPr>
        <w:t>peer-to-peer</w:t>
      </w:r>
      <w:r w:rsidR="00752350">
        <w:rPr>
          <w:spacing w:val="2"/>
          <w:w w:val="100"/>
        </w:rPr>
        <w:t xml:space="preserve"> technology</w:t>
      </w:r>
      <w:r>
        <w:rPr>
          <w:spacing w:val="2"/>
          <w:w w:val="100"/>
        </w:rPr>
        <w:t xml:space="preserve">, users of JMS are referred to generically as </w:t>
      </w:r>
      <w:r>
        <w:rPr>
          <w:rStyle w:val="Emphasis"/>
          <w:spacing w:val="2"/>
          <w:w w:val="100"/>
        </w:rPr>
        <w:t>clients</w:t>
      </w:r>
      <w:r>
        <w:rPr>
          <w:spacing w:val="2"/>
          <w:w w:val="100"/>
        </w:rPr>
        <w:t xml:space="preserve">. A JMS </w:t>
      </w:r>
      <w:r>
        <w:rPr>
          <w:rStyle w:val="Emphasis"/>
          <w:spacing w:val="2"/>
          <w:w w:val="100"/>
        </w:rPr>
        <w:t>application</w:t>
      </w:r>
      <w:r>
        <w:rPr>
          <w:spacing w:val="2"/>
          <w:w w:val="100"/>
        </w:rPr>
        <w:t xml:space="preserve"> is made up of a set of application defined messages and a set of clients that exchange them.</w:t>
      </w:r>
    </w:p>
    <w:p w:rsidR="00714C95" w:rsidRDefault="00802CF8" w:rsidP="00714C95">
      <w:pPr>
        <w:pStyle w:val="Paragraph"/>
        <w:rPr>
          <w:spacing w:val="2"/>
          <w:w w:val="100"/>
        </w:rPr>
      </w:pPr>
      <w:r>
        <w:rPr>
          <w:spacing w:val="2"/>
          <w:w w:val="100"/>
        </w:rPr>
        <w:t>Messaging p</w:t>
      </w:r>
      <w:r w:rsidR="00714C95">
        <w:rPr>
          <w:spacing w:val="2"/>
          <w:w w:val="100"/>
        </w:rPr>
        <w:t xml:space="preserve">roducts that implement JMS do </w:t>
      </w:r>
      <w:r w:rsidR="00924D12">
        <w:rPr>
          <w:spacing w:val="2"/>
          <w:w w:val="100"/>
        </w:rPr>
        <w:t xml:space="preserve">so </w:t>
      </w:r>
      <w:r w:rsidR="00714C95">
        <w:rPr>
          <w:spacing w:val="2"/>
          <w:w w:val="100"/>
        </w:rPr>
        <w:t xml:space="preserve">by supplying a </w:t>
      </w:r>
      <w:r w:rsidR="00714C95">
        <w:rPr>
          <w:rStyle w:val="Emphasis"/>
          <w:spacing w:val="2"/>
          <w:w w:val="100"/>
        </w:rPr>
        <w:t>provider</w:t>
      </w:r>
      <w:r w:rsidR="00714C95">
        <w:rPr>
          <w:spacing w:val="2"/>
          <w:w w:val="100"/>
        </w:rPr>
        <w:t xml:space="preserve"> that implements the JMS interfaces.</w:t>
      </w:r>
      <w:r>
        <w:rPr>
          <w:spacing w:val="2"/>
          <w:w w:val="100"/>
        </w:rPr>
        <w:t xml:space="preserve"> Messaging products may </w:t>
      </w:r>
      <w:r w:rsidR="00494AD5">
        <w:rPr>
          <w:spacing w:val="2"/>
          <w:w w:val="100"/>
        </w:rPr>
        <w:t xml:space="preserve">support </w:t>
      </w:r>
      <w:r w:rsidR="006D2BFD">
        <w:rPr>
          <w:spacing w:val="2"/>
          <w:w w:val="100"/>
        </w:rPr>
        <w:t xml:space="preserve">clients which use </w:t>
      </w:r>
      <w:r w:rsidR="00494AD5">
        <w:rPr>
          <w:spacing w:val="2"/>
          <w:w w:val="100"/>
        </w:rPr>
        <w:t xml:space="preserve">programming languages </w:t>
      </w:r>
      <w:r w:rsidR="00531DCE">
        <w:rPr>
          <w:spacing w:val="2"/>
          <w:w w:val="100"/>
        </w:rPr>
        <w:t xml:space="preserve">other than Java. </w:t>
      </w:r>
      <w:r w:rsidR="00831F96">
        <w:rPr>
          <w:spacing w:val="2"/>
          <w:w w:val="100"/>
        </w:rPr>
        <w:t xml:space="preserve">Although such support is beyond the scope of JMS, the design of </w:t>
      </w:r>
      <w:r w:rsidR="00536DEE">
        <w:rPr>
          <w:spacing w:val="2"/>
          <w:w w:val="100"/>
        </w:rPr>
        <w:t xml:space="preserve">JMS </w:t>
      </w:r>
      <w:r w:rsidR="00456DAE">
        <w:rPr>
          <w:spacing w:val="2"/>
          <w:w w:val="100"/>
        </w:rPr>
        <w:t xml:space="preserve">has always </w:t>
      </w:r>
      <w:r w:rsidR="00BB247A">
        <w:rPr>
          <w:spacing w:val="2"/>
          <w:w w:val="100"/>
        </w:rPr>
        <w:t>acco</w:t>
      </w:r>
      <w:r w:rsidR="00BB1311">
        <w:rPr>
          <w:spacing w:val="2"/>
          <w:w w:val="100"/>
        </w:rPr>
        <w:t>mmodated</w:t>
      </w:r>
      <w:r w:rsidR="00536DEE">
        <w:rPr>
          <w:spacing w:val="2"/>
          <w:w w:val="100"/>
        </w:rPr>
        <w:t xml:space="preserve"> the need for messaging </w:t>
      </w:r>
      <w:r w:rsidR="00AF611B">
        <w:rPr>
          <w:spacing w:val="2"/>
          <w:w w:val="100"/>
        </w:rPr>
        <w:t>products</w:t>
      </w:r>
      <w:r w:rsidR="00536DEE">
        <w:rPr>
          <w:spacing w:val="2"/>
          <w:w w:val="100"/>
        </w:rPr>
        <w:t xml:space="preserve"> to support languages other than Java</w:t>
      </w:r>
      <w:r w:rsidR="00135C24">
        <w:rPr>
          <w:spacing w:val="2"/>
          <w:w w:val="100"/>
        </w:rPr>
        <w:t>.</w:t>
      </w:r>
      <w:r w:rsidR="002E196F">
        <w:rPr>
          <w:spacing w:val="2"/>
          <w:w w:val="100"/>
        </w:rPr>
        <w:t xml:space="preserve"> </w:t>
      </w:r>
    </w:p>
    <w:p w:rsidR="00B71151" w:rsidRPr="00B71151" w:rsidRDefault="00482EA9" w:rsidP="00515B98">
      <w:pPr>
        <w:pStyle w:val="Heading3"/>
      </w:pPr>
      <w:bookmarkStart w:id="9" w:name="_Toc311729169"/>
      <w:bookmarkStart w:id="10" w:name="_Toc351464287"/>
      <w:r>
        <w:t>What is messaging</w:t>
      </w:r>
      <w:r w:rsidR="00714C95" w:rsidRPr="00B71151">
        <w:t>?</w:t>
      </w:r>
      <w:bookmarkEnd w:id="9"/>
      <w:bookmarkEnd w:id="10"/>
    </w:p>
    <w:p w:rsidR="00714C95" w:rsidRDefault="00714C95" w:rsidP="00714C95">
      <w:pPr>
        <w:pStyle w:val="Paragraph"/>
        <w:rPr>
          <w:spacing w:val="2"/>
          <w:w w:val="100"/>
        </w:rPr>
      </w:pPr>
      <w:r>
        <w:rPr>
          <w:spacing w:val="2"/>
          <w:w w:val="100"/>
        </w:rPr>
        <w:t xml:space="preserve">The term </w:t>
      </w:r>
      <w:r>
        <w:rPr>
          <w:rStyle w:val="Emphasis"/>
          <w:spacing w:val="2"/>
          <w:w w:val="100"/>
        </w:rPr>
        <w:t>messaging</w:t>
      </w:r>
      <w:r>
        <w:rPr>
          <w:spacing w:val="2"/>
          <w:w w:val="100"/>
        </w:rPr>
        <w:t xml:space="preserve"> is quite broadly defined in computing. It is used for describing various operating system concepts; it is used to describe email and fax systems; and here, it is used to describe asynchronous communication between enterprise applications.</w:t>
      </w:r>
    </w:p>
    <w:p w:rsidR="00714C95" w:rsidRDefault="00714C95" w:rsidP="00714C95">
      <w:pPr>
        <w:pStyle w:val="Paragraph"/>
        <w:rPr>
          <w:spacing w:val="2"/>
          <w:w w:val="100"/>
        </w:rPr>
      </w:pPr>
      <w:r>
        <w:rPr>
          <w:spacing w:val="2"/>
          <w:w w:val="100"/>
        </w:rPr>
        <w:t>Messages, as described here, are asynchronous requests, reports or events that are consumed by enterprise applications, not humans. They contain vital information needed to coordinate these systems. They contain precisely formatted data that describe specific business actions. Through the exchange of these messages each application tracks the progress of the enterprise.</w:t>
      </w:r>
    </w:p>
    <w:p w:rsidR="00714C95" w:rsidRPr="00B71151" w:rsidRDefault="00D1014B" w:rsidP="00515B98">
      <w:pPr>
        <w:pStyle w:val="Heading3"/>
      </w:pPr>
      <w:bookmarkStart w:id="11" w:name="_Toc311729171"/>
      <w:bookmarkStart w:id="12" w:name="_Toc351464288"/>
      <w:r>
        <w:t>The</w:t>
      </w:r>
      <w:r w:rsidR="00714C95" w:rsidRPr="00B71151">
        <w:t xml:space="preserve"> </w:t>
      </w:r>
      <w:r w:rsidR="007404DC">
        <w:t>o</w:t>
      </w:r>
      <w:r w:rsidR="00714C95" w:rsidRPr="00B71151">
        <w:t>bjectives</w:t>
      </w:r>
      <w:bookmarkEnd w:id="11"/>
      <w:r>
        <w:t xml:space="preserve"> of JMS</w:t>
      </w:r>
      <w:bookmarkEnd w:id="12"/>
    </w:p>
    <w:p w:rsidR="00620B31" w:rsidRDefault="00445B7F" w:rsidP="00B71151">
      <w:r>
        <w:t>The objective</w:t>
      </w:r>
      <w:r w:rsidR="00620B31">
        <w:t>s</w:t>
      </w:r>
      <w:r>
        <w:t xml:space="preserve"> of</w:t>
      </w:r>
      <w:r w:rsidR="00714C95" w:rsidRPr="00B71151">
        <w:t xml:space="preserve"> JMS </w:t>
      </w:r>
      <w:r w:rsidR="003F76BF">
        <w:t>are</w:t>
      </w:r>
    </w:p>
    <w:p w:rsidR="005A6823" w:rsidRDefault="003F76BF" w:rsidP="005A6823">
      <w:pPr>
        <w:pStyle w:val="ListBullet"/>
      </w:pPr>
      <w:r>
        <w:t>to</w:t>
      </w:r>
      <w:r w:rsidR="00445B7F">
        <w:t xml:space="preserve"> provide</w:t>
      </w:r>
      <w:r w:rsidR="00445B7F" w:rsidRPr="00B71151">
        <w:t xml:space="preserve"> </w:t>
      </w:r>
      <w:r w:rsidR="00463A86">
        <w:t xml:space="preserve">Java </w:t>
      </w:r>
      <w:r w:rsidR="00F030E4">
        <w:t>applications with the</w:t>
      </w:r>
      <w:r w:rsidR="00384E44">
        <w:t xml:space="preserve"> messaging</w:t>
      </w:r>
      <w:r w:rsidR="00F030E4" w:rsidRPr="00B71151">
        <w:t xml:space="preserve"> </w:t>
      </w:r>
      <w:r w:rsidR="00714C95" w:rsidRPr="00B71151">
        <w:t>functionality needed to implement sophisticated enterprise applications</w:t>
      </w:r>
    </w:p>
    <w:p w:rsidR="005A6823" w:rsidRDefault="0010172C" w:rsidP="005A6823">
      <w:pPr>
        <w:pStyle w:val="ListBullet"/>
        <w:rPr>
          <w:spacing w:val="2"/>
        </w:rPr>
      </w:pPr>
      <w:r>
        <w:t xml:space="preserve">to define </w:t>
      </w:r>
      <w:r w:rsidR="00876E22" w:rsidRPr="00876E22">
        <w:rPr>
          <w:spacing w:val="2"/>
        </w:rPr>
        <w:t>a common set of messaging concepts and facilities</w:t>
      </w:r>
    </w:p>
    <w:p w:rsidR="005A6823" w:rsidRDefault="005A6823" w:rsidP="005A6823">
      <w:pPr>
        <w:pStyle w:val="ListBullet"/>
      </w:pPr>
      <w:r w:rsidRPr="005A6823">
        <w:lastRenderedPageBreak/>
        <w:t>to minimize the concepts a Java language programmer must learn to use enterprise messaging products</w:t>
      </w:r>
    </w:p>
    <w:p w:rsidR="005A6823" w:rsidRDefault="00570864" w:rsidP="005A6823">
      <w:pPr>
        <w:pStyle w:val="ListBullet"/>
      </w:pPr>
      <w:r>
        <w:t xml:space="preserve">to </w:t>
      </w:r>
      <w:r w:rsidR="005A6823" w:rsidRPr="005A6823">
        <w:t xml:space="preserve">maximize the portability of </w:t>
      </w:r>
      <w:r w:rsidR="0082399C">
        <w:t xml:space="preserve">Java </w:t>
      </w:r>
      <w:r w:rsidR="005A6823" w:rsidRPr="005A6823">
        <w:t>messaging applications</w:t>
      </w:r>
      <w:r>
        <w:t xml:space="preserve"> between different messaging products</w:t>
      </w:r>
    </w:p>
    <w:p w:rsidR="005A6823" w:rsidRDefault="007404DC" w:rsidP="005A6823">
      <w:pPr>
        <w:pStyle w:val="Heading3"/>
      </w:pPr>
      <w:bookmarkStart w:id="13" w:name="RTF37363939343a204865616433"/>
      <w:bookmarkStart w:id="14" w:name="_Toc311729174"/>
      <w:bookmarkStart w:id="15" w:name="_Toc351464289"/>
      <w:r>
        <w:t>JMS d</w:t>
      </w:r>
      <w:r w:rsidR="00714C95">
        <w:t>omains</w:t>
      </w:r>
      <w:bookmarkEnd w:id="13"/>
      <w:bookmarkEnd w:id="14"/>
      <w:bookmarkEnd w:id="15"/>
    </w:p>
    <w:p w:rsidR="00B0485D" w:rsidRDefault="00955FEF" w:rsidP="00714C95">
      <w:pPr>
        <w:pStyle w:val="Paragraph"/>
        <w:rPr>
          <w:spacing w:val="2"/>
          <w:w w:val="100"/>
        </w:rPr>
      </w:pPr>
      <w:r>
        <w:rPr>
          <w:spacing w:val="2"/>
          <w:w w:val="100"/>
        </w:rPr>
        <w:t>JMS supports the two major styles of messaging provided by e</w:t>
      </w:r>
      <w:r w:rsidR="006317BB">
        <w:rPr>
          <w:spacing w:val="2"/>
          <w:w w:val="100"/>
        </w:rPr>
        <w:t>nterprise m</w:t>
      </w:r>
      <w:r w:rsidR="00714C95">
        <w:rPr>
          <w:spacing w:val="2"/>
          <w:w w:val="100"/>
        </w:rPr>
        <w:t>essaging products</w:t>
      </w:r>
      <w:r w:rsidR="00D70A64">
        <w:rPr>
          <w:spacing w:val="2"/>
          <w:w w:val="100"/>
        </w:rPr>
        <w:t>:</w:t>
      </w:r>
      <w:r w:rsidR="00D2628D" w:rsidDel="00D2628D">
        <w:rPr>
          <w:spacing w:val="2"/>
          <w:w w:val="100"/>
        </w:rPr>
        <w:t xml:space="preserve"> </w:t>
      </w:r>
    </w:p>
    <w:p w:rsidR="003129AA" w:rsidRDefault="00714C95">
      <w:pPr>
        <w:pStyle w:val="ListBullet"/>
      </w:pPr>
      <w:r>
        <w:t xml:space="preserve">Point-to-point (PTP) </w:t>
      </w:r>
      <w:r w:rsidR="00A71929">
        <w:t xml:space="preserve">messaging </w:t>
      </w:r>
      <w:r w:rsidR="0038230F">
        <w:t xml:space="preserve">allows </w:t>
      </w:r>
      <w:r w:rsidR="005E1EC8">
        <w:t>a</w:t>
      </w:r>
      <w:r w:rsidR="0038230F">
        <w:t xml:space="preserve"> client to send a message to another client</w:t>
      </w:r>
      <w:r w:rsidR="00F16DB0">
        <w:t xml:space="preserve"> via an intermediate abstraction </w:t>
      </w:r>
      <w:r w:rsidR="00E77532">
        <w:t xml:space="preserve">called a </w:t>
      </w:r>
      <w:r w:rsidR="005A6823" w:rsidRPr="005A6823">
        <w:rPr>
          <w:i/>
        </w:rPr>
        <w:t>queue</w:t>
      </w:r>
      <w:r w:rsidR="00E77532">
        <w:t xml:space="preserve">. </w:t>
      </w:r>
      <w:r w:rsidR="003501C7">
        <w:t>The</w:t>
      </w:r>
      <w:r w:rsidR="00F7581C">
        <w:t xml:space="preserve"> client</w:t>
      </w:r>
      <w:r w:rsidR="003501C7">
        <w:t xml:space="preserve"> that sends the message sends it to a specific queue. The client that receives the</w:t>
      </w:r>
      <w:r w:rsidR="00AA0595">
        <w:t xml:space="preserve"> message</w:t>
      </w:r>
      <w:r w:rsidR="00F7581C">
        <w:t xml:space="preserve"> </w:t>
      </w:r>
      <w:r w:rsidR="00D43C7C">
        <w:t>extracts</w:t>
      </w:r>
      <w:r>
        <w:t xml:space="preserve"> </w:t>
      </w:r>
      <w:r w:rsidR="00AA0595">
        <w:t xml:space="preserve">it </w:t>
      </w:r>
      <w:r>
        <w:t xml:space="preserve">from </w:t>
      </w:r>
      <w:r w:rsidR="00F7581C">
        <w:t xml:space="preserve">that </w:t>
      </w:r>
      <w:r>
        <w:t>queue</w:t>
      </w:r>
      <w:r w:rsidR="00F7581C">
        <w:t>.</w:t>
      </w:r>
    </w:p>
    <w:p w:rsidR="003129AA" w:rsidRDefault="00A4165B">
      <w:pPr>
        <w:pStyle w:val="ListBullet"/>
        <w:rPr>
          <w:spacing w:val="2"/>
        </w:rPr>
      </w:pPr>
      <w:r>
        <w:t>Publish and subscribe (pub/s</w:t>
      </w:r>
      <w:r w:rsidR="00714C95">
        <w:t xml:space="preserve">ub) </w:t>
      </w:r>
      <w:r w:rsidR="00D43C7C">
        <w:t xml:space="preserve">messaging </w:t>
      </w:r>
      <w:r w:rsidR="00DC179B">
        <w:t xml:space="preserve">allows a client to send </w:t>
      </w:r>
      <w:r w:rsidR="00DC7EAA">
        <w:t>a message</w:t>
      </w:r>
      <w:r w:rsidR="00955388">
        <w:t xml:space="preserve"> to multiple </w:t>
      </w:r>
      <w:r w:rsidR="00422712">
        <w:t>clients</w:t>
      </w:r>
      <w:r w:rsidR="00955388">
        <w:t xml:space="preserve"> via an intermediate abstraction called a </w:t>
      </w:r>
      <w:r w:rsidR="005A6823" w:rsidRPr="005A6823">
        <w:rPr>
          <w:i/>
        </w:rPr>
        <w:t>topic</w:t>
      </w:r>
      <w:r w:rsidR="00955388">
        <w:t xml:space="preserve">. </w:t>
      </w:r>
      <w:r w:rsidR="00DC179B">
        <w:t xml:space="preserve"> </w:t>
      </w:r>
      <w:r w:rsidR="00BE4C31">
        <w:t xml:space="preserve">The client that sends the message </w:t>
      </w:r>
      <w:r w:rsidR="005A6823" w:rsidRPr="005A6823">
        <w:rPr>
          <w:i/>
        </w:rPr>
        <w:t>publishes</w:t>
      </w:r>
      <w:r w:rsidR="00BE4C31">
        <w:t xml:space="preserve"> it to a specific topic. </w:t>
      </w:r>
      <w:r w:rsidR="005C341B">
        <w:t xml:space="preserve">The message </w:t>
      </w:r>
      <w:r w:rsidR="00B73F9C">
        <w:t>is then</w:t>
      </w:r>
      <w:r w:rsidR="005C341B">
        <w:t xml:space="preserve"> delivered to </w:t>
      </w:r>
      <w:r w:rsidR="00163596">
        <w:t>all the clients that are</w:t>
      </w:r>
      <w:r w:rsidR="004A7C52">
        <w:t xml:space="preserve"> </w:t>
      </w:r>
      <w:r w:rsidR="00876E22" w:rsidRPr="00876E22">
        <w:rPr>
          <w:i/>
        </w:rPr>
        <w:t>subscribed</w:t>
      </w:r>
      <w:r w:rsidR="003F6080">
        <w:t xml:space="preserve"> to that topic.</w:t>
      </w:r>
    </w:p>
    <w:p w:rsidR="00714C95" w:rsidRPr="00E91262" w:rsidRDefault="00876E22" w:rsidP="00515B98">
      <w:pPr>
        <w:pStyle w:val="Heading3"/>
      </w:pPr>
      <w:bookmarkStart w:id="16" w:name="_Toc311729176"/>
      <w:bookmarkStart w:id="17" w:name="_Toc351464290"/>
      <w:r>
        <w:t>What JMS does not include</w:t>
      </w:r>
      <w:bookmarkEnd w:id="16"/>
      <w:bookmarkEnd w:id="17"/>
    </w:p>
    <w:p w:rsidR="008C7E3C" w:rsidRDefault="00876E22" w:rsidP="008C7E3C">
      <w:pPr>
        <w:pStyle w:val="Paragraph"/>
        <w:rPr>
          <w:spacing w:val="2"/>
          <w:w w:val="100"/>
        </w:rPr>
      </w:pPr>
      <w:r>
        <w:rPr>
          <w:spacing w:val="2"/>
          <w:w w:val="100"/>
        </w:rPr>
        <w:t>JMS does no</w:t>
      </w:r>
      <w:r w:rsidR="00714C95">
        <w:rPr>
          <w:spacing w:val="2"/>
          <w:w w:val="100"/>
        </w:rPr>
        <w:t>t address the following</w:t>
      </w:r>
      <w:r w:rsidRPr="00876E22">
        <w:t xml:space="preserve"> </w:t>
      </w:r>
      <w:r w:rsidR="00714C95">
        <w:rPr>
          <w:spacing w:val="2"/>
          <w:w w:val="100"/>
        </w:rPr>
        <w:t>functionality:</w:t>
      </w:r>
    </w:p>
    <w:p w:rsidR="00714C95" w:rsidRPr="008C7E3C" w:rsidRDefault="00714C95" w:rsidP="006B571E">
      <w:pPr>
        <w:pStyle w:val="ListBullet"/>
      </w:pPr>
      <w:r w:rsidRPr="008C7E3C">
        <w:t xml:space="preserve">Load </w:t>
      </w:r>
      <w:r w:rsidR="001F6CA5">
        <w:t>b</w:t>
      </w:r>
      <w:r w:rsidRPr="008C7E3C">
        <w:t>alancing/</w:t>
      </w:r>
      <w:r w:rsidR="001F6CA5">
        <w:t>f</w:t>
      </w:r>
      <w:r w:rsidRPr="008C7E3C">
        <w:t xml:space="preserve">ault </w:t>
      </w:r>
      <w:r w:rsidR="001F6CA5">
        <w:t>t</w:t>
      </w:r>
      <w:r w:rsidRPr="008C7E3C">
        <w:t>olerance - Many products provide support for multiple, cooperating clients implementing a critical service. The JMS API does not specify how such clients cooperate to appear to be a single, unified service.</w:t>
      </w:r>
    </w:p>
    <w:p w:rsidR="00714C95" w:rsidRPr="008C7E3C" w:rsidRDefault="00714C95" w:rsidP="005707BF">
      <w:pPr>
        <w:pStyle w:val="ListBullet"/>
      </w:pPr>
      <w:r w:rsidRPr="008C7E3C">
        <w:t>Error/</w:t>
      </w:r>
      <w:r w:rsidR="001F6CA5">
        <w:t>a</w:t>
      </w:r>
      <w:r w:rsidRPr="008C7E3C">
        <w:t xml:space="preserve">dvisory </w:t>
      </w:r>
      <w:r w:rsidR="001F6CA5">
        <w:t>n</w:t>
      </w:r>
      <w:r w:rsidRPr="008C7E3C">
        <w:t xml:space="preserve">otification - Most messaging products define system messages that provide asynchronous notification of problems or system events to clients. JMS does not attempt to standardize these messages. By following the guidelines defined by JMS, clients can avoid using these messages and thus prevent the portability problems their use introduces. </w:t>
      </w:r>
    </w:p>
    <w:p w:rsidR="00714C95" w:rsidRPr="008C7E3C" w:rsidRDefault="00714C95" w:rsidP="006B571E">
      <w:pPr>
        <w:pStyle w:val="ListBullet"/>
      </w:pPr>
      <w:r w:rsidRPr="008C7E3C">
        <w:t>Administration - JMS does not define an API for administering messaging products.</w:t>
      </w:r>
    </w:p>
    <w:p w:rsidR="00714C95" w:rsidRPr="008C7E3C" w:rsidRDefault="00714C95" w:rsidP="006B571E">
      <w:pPr>
        <w:pStyle w:val="ListBullet"/>
      </w:pPr>
      <w:r w:rsidRPr="008C7E3C">
        <w:t xml:space="preserve">Security - JMS does not specify an API for controlling the privacy and integrity of messages. It also does not specify how digital signatures or keys are distributed to clients. Security is considered to be a JMS provider-specific feature that is configured by an administrator rather than controlled via the JMS API by clients. </w:t>
      </w:r>
    </w:p>
    <w:p w:rsidR="00714C95" w:rsidRPr="008C7E3C" w:rsidRDefault="00714C95" w:rsidP="006B571E">
      <w:pPr>
        <w:pStyle w:val="ListBullet"/>
      </w:pPr>
      <w:r w:rsidRPr="008C7E3C">
        <w:t xml:space="preserve">Wire </w:t>
      </w:r>
      <w:r w:rsidR="00AB27A2">
        <w:t>p</w:t>
      </w:r>
      <w:r w:rsidRPr="008C7E3C">
        <w:t>rotocol - JMS does not define a wire protocol for messaging.</w:t>
      </w:r>
    </w:p>
    <w:p w:rsidR="00714C95" w:rsidRDefault="00714C95" w:rsidP="006B571E">
      <w:pPr>
        <w:pStyle w:val="ListBullet"/>
      </w:pPr>
      <w:r w:rsidRPr="008C7E3C">
        <w:t xml:space="preserve">Message </w:t>
      </w:r>
      <w:r w:rsidR="00AB27A2">
        <w:t>t</w:t>
      </w:r>
      <w:r w:rsidRPr="008C7E3C">
        <w:t xml:space="preserve">ype </w:t>
      </w:r>
      <w:r w:rsidR="00AB27A2">
        <w:t>r</w:t>
      </w:r>
      <w:r w:rsidRPr="008C7E3C">
        <w:t>epository - JMS does not define a repository for storing message type definitions and it does not define a language for creating message type definitions.</w:t>
      </w:r>
    </w:p>
    <w:p w:rsidR="003129AA" w:rsidRDefault="00CA70CF">
      <w:pPr>
        <w:pStyle w:val="Heading3"/>
      </w:pPr>
      <w:bookmarkStart w:id="18" w:name="_Toc351464291"/>
      <w:r>
        <w:t>Java SE and Java EE support</w:t>
      </w:r>
      <w:bookmarkEnd w:id="18"/>
    </w:p>
    <w:p w:rsidR="005A6823" w:rsidRDefault="006E2828" w:rsidP="005A6823">
      <w:r>
        <w:t xml:space="preserve">The JMS API is designed to be suitable for use by both Java client applications using the </w:t>
      </w:r>
      <w:r w:rsidRPr="008D02B8">
        <w:t>Java™ Platform</w:t>
      </w:r>
      <w:r>
        <w:t xml:space="preserve">, Standard Edition (Java SE), and Java middle-tier services using the </w:t>
      </w:r>
      <w:r w:rsidRPr="008D02B8">
        <w:t>Java™ Platform</w:t>
      </w:r>
      <w:r>
        <w:t>, Enterprise Edition (Java EE).</w:t>
      </w:r>
    </w:p>
    <w:p w:rsidR="005A6823" w:rsidRDefault="00956DDC" w:rsidP="005A6823">
      <w:r>
        <w:lastRenderedPageBreak/>
        <w:t>A</w:t>
      </w:r>
      <w:r w:rsidR="006E2828">
        <w:t xml:space="preserve"> JMS provider must support its use by Java client applications using Java SE. It is optional whether a given JMS provider supports its use by middle-tier applications using Java EE. </w:t>
      </w:r>
    </w:p>
    <w:p w:rsidR="005A6823" w:rsidRDefault="00D67374" w:rsidP="005A6823">
      <w:pPr>
        <w:pStyle w:val="Paragraph"/>
        <w:rPr>
          <w:spacing w:val="2"/>
        </w:rPr>
      </w:pPr>
      <w:r>
        <w:rPr>
          <w:spacing w:val="2"/>
          <w:w w:val="100"/>
        </w:rPr>
        <w:t>The</w:t>
      </w:r>
      <w:r w:rsidR="005D7337">
        <w:rPr>
          <w:spacing w:val="2"/>
          <w:w w:val="100"/>
        </w:rPr>
        <w:t xml:space="preserve"> </w:t>
      </w:r>
      <w:r>
        <w:rPr>
          <w:spacing w:val="2"/>
          <w:w w:val="100"/>
        </w:rPr>
        <w:t xml:space="preserve">Java EE Specification requires </w:t>
      </w:r>
      <w:r w:rsidR="00EF62F0">
        <w:rPr>
          <w:spacing w:val="2"/>
          <w:w w:val="100"/>
        </w:rPr>
        <w:t>a full Java EE platform</w:t>
      </w:r>
      <w:r w:rsidR="00FB5B42">
        <w:rPr>
          <w:spacing w:val="2"/>
          <w:w w:val="100"/>
        </w:rPr>
        <w:t xml:space="preserve"> implementation</w:t>
      </w:r>
      <w:r w:rsidR="00EF62F0">
        <w:rPr>
          <w:spacing w:val="2"/>
          <w:w w:val="100"/>
        </w:rPr>
        <w:t xml:space="preserve"> to </w:t>
      </w:r>
      <w:r w:rsidR="001F2B85">
        <w:rPr>
          <w:spacing w:val="2"/>
          <w:w w:val="100"/>
        </w:rPr>
        <w:t>include</w:t>
      </w:r>
      <w:r w:rsidR="00EF62F0">
        <w:rPr>
          <w:spacing w:val="2"/>
          <w:w w:val="100"/>
        </w:rPr>
        <w:t xml:space="preserve"> a messaging provider which supports </w:t>
      </w:r>
      <w:r w:rsidR="0046789E">
        <w:rPr>
          <w:spacing w:val="2"/>
          <w:w w:val="100"/>
        </w:rPr>
        <w:t xml:space="preserve">the </w:t>
      </w:r>
      <w:r>
        <w:rPr>
          <w:spacing w:val="2"/>
          <w:w w:val="100"/>
        </w:rPr>
        <w:t xml:space="preserve">JMS API </w:t>
      </w:r>
      <w:r w:rsidR="00EF62F0">
        <w:rPr>
          <w:spacing w:val="2"/>
          <w:w w:val="100"/>
        </w:rPr>
        <w:t>in both Java SE and Java EE applications.</w:t>
      </w:r>
      <w:r w:rsidR="006750F8">
        <w:rPr>
          <w:spacing w:val="2"/>
          <w:w w:val="100"/>
        </w:rPr>
        <w:t xml:space="preserve"> </w:t>
      </w:r>
    </w:p>
    <w:p w:rsidR="001E5349" w:rsidRDefault="002D533B" w:rsidP="001515B0">
      <w:pPr>
        <w:pStyle w:val="Paragraph"/>
        <w:rPr>
          <w:spacing w:val="2"/>
          <w:w w:val="100"/>
        </w:rPr>
      </w:pPr>
      <w:r>
        <w:rPr>
          <w:spacing w:val="2"/>
          <w:w w:val="100"/>
        </w:rPr>
        <w:t xml:space="preserve">Java EE makes a number of additional features available to </w:t>
      </w:r>
      <w:r w:rsidR="00212D2D">
        <w:rPr>
          <w:spacing w:val="2"/>
          <w:w w:val="100"/>
        </w:rPr>
        <w:t xml:space="preserve">messaging </w:t>
      </w:r>
      <w:r>
        <w:rPr>
          <w:spacing w:val="2"/>
          <w:w w:val="100"/>
        </w:rPr>
        <w:t xml:space="preserve">applications </w:t>
      </w:r>
      <w:r w:rsidR="00C86DE3">
        <w:rPr>
          <w:spacing w:val="2"/>
          <w:w w:val="100"/>
        </w:rPr>
        <w:t>beyond</w:t>
      </w:r>
      <w:r>
        <w:rPr>
          <w:spacing w:val="2"/>
          <w:w w:val="100"/>
        </w:rPr>
        <w:t xml:space="preserve"> those defined in the JMS specification itself, most notably message-driven beans (MDBs) and JTA transactions.</w:t>
      </w:r>
      <w:r w:rsidR="009872AB">
        <w:rPr>
          <w:spacing w:val="2"/>
          <w:w w:val="100"/>
        </w:rPr>
        <w:t xml:space="preserve"> Java EE also imposes a number of restrictions </w:t>
      </w:r>
      <w:r w:rsidR="001515B0">
        <w:rPr>
          <w:spacing w:val="2"/>
          <w:w w:val="100"/>
        </w:rPr>
        <w:t xml:space="preserve">on the use of the JMS API. </w:t>
      </w:r>
    </w:p>
    <w:p w:rsidR="00475897" w:rsidRDefault="001E5349" w:rsidP="001515B0">
      <w:pPr>
        <w:pStyle w:val="Paragraph"/>
        <w:rPr>
          <w:spacing w:val="2"/>
          <w:w w:val="100"/>
        </w:rPr>
      </w:pPr>
      <w:r>
        <w:rPr>
          <w:spacing w:val="2"/>
          <w:w w:val="100"/>
        </w:rPr>
        <w:t xml:space="preserve">For more information on the use of JMS by Java EE applications, see </w:t>
      </w:r>
      <w:r w:rsidR="00475897">
        <w:rPr>
          <w:spacing w:val="2"/>
          <w:w w:val="100"/>
        </w:rPr>
        <w:t xml:space="preserve">chapter </w:t>
      </w:r>
      <w:r w:rsidR="001E03D3">
        <w:rPr>
          <w:spacing w:val="2"/>
          <w:w w:val="100"/>
        </w:rPr>
        <w:fldChar w:fldCharType="begin"/>
      </w:r>
      <w:r w:rsidR="00475897">
        <w:rPr>
          <w:spacing w:val="2"/>
          <w:w w:val="100"/>
        </w:rPr>
        <w:instrText xml:space="preserve"> REF _Ref315098116 \r \h </w:instrText>
      </w:r>
      <w:r w:rsidR="001E03D3">
        <w:rPr>
          <w:spacing w:val="2"/>
          <w:w w:val="100"/>
        </w:rPr>
      </w:r>
      <w:r w:rsidR="001E03D3">
        <w:rPr>
          <w:spacing w:val="2"/>
          <w:w w:val="100"/>
        </w:rPr>
        <w:fldChar w:fldCharType="separate"/>
      </w:r>
      <w:r w:rsidR="009749BC">
        <w:rPr>
          <w:spacing w:val="2"/>
          <w:w w:val="100"/>
        </w:rPr>
        <w:t>12</w:t>
      </w:r>
      <w:r w:rsidR="001E03D3">
        <w:rPr>
          <w:spacing w:val="2"/>
          <w:w w:val="100"/>
        </w:rPr>
        <w:fldChar w:fldCharType="end"/>
      </w:r>
      <w:r w:rsidR="00475897">
        <w:rPr>
          <w:spacing w:val="2"/>
          <w:w w:val="100"/>
        </w:rPr>
        <w:t xml:space="preserve"> </w:t>
      </w:r>
      <w:r w:rsidR="005352D7">
        <w:rPr>
          <w:spacing w:val="2"/>
          <w:w w:val="100"/>
        </w:rPr>
        <w:t>“</w:t>
      </w:r>
      <w:r w:rsidR="001E03D3">
        <w:rPr>
          <w:spacing w:val="2"/>
          <w:w w:val="100"/>
        </w:rPr>
        <w:fldChar w:fldCharType="begin"/>
      </w:r>
      <w:r w:rsidR="00475897">
        <w:rPr>
          <w:spacing w:val="2"/>
          <w:w w:val="100"/>
        </w:rPr>
        <w:instrText xml:space="preserve"> REF _Ref315098116 \h </w:instrText>
      </w:r>
      <w:r w:rsidR="001E03D3">
        <w:rPr>
          <w:spacing w:val="2"/>
          <w:w w:val="100"/>
        </w:rPr>
      </w:r>
      <w:r w:rsidR="001E03D3">
        <w:rPr>
          <w:spacing w:val="2"/>
          <w:w w:val="100"/>
        </w:rPr>
        <w:fldChar w:fldCharType="separate"/>
      </w:r>
      <w:r w:rsidR="009749BC">
        <w:t>Use of JMS API in Java EE applications</w:t>
      </w:r>
      <w:r w:rsidR="001E03D3">
        <w:rPr>
          <w:spacing w:val="2"/>
          <w:w w:val="100"/>
        </w:rPr>
        <w:fldChar w:fldCharType="end"/>
      </w:r>
      <w:r w:rsidR="00004DD8">
        <w:t>”</w:t>
      </w:r>
      <w:r w:rsidR="00475897">
        <w:rPr>
          <w:spacing w:val="2"/>
          <w:w w:val="100"/>
        </w:rPr>
        <w:t>.</w:t>
      </w:r>
    </w:p>
    <w:p w:rsidR="0029068D" w:rsidRDefault="001A7B65">
      <w:pPr>
        <w:pStyle w:val="Heading2"/>
      </w:pPr>
      <w:bookmarkStart w:id="19" w:name="_Toc351464292"/>
      <w:r>
        <w:t>What is new in JMS 2.0?</w:t>
      </w:r>
      <w:bookmarkEnd w:id="19"/>
    </w:p>
    <w:p w:rsidR="00F45B15" w:rsidRDefault="00F45B15" w:rsidP="00F45B15">
      <w:r>
        <w:t xml:space="preserve">A full list of the new features, changes and clarifications introduced in JMS 2.0 is given in section </w:t>
      </w:r>
      <w:r w:rsidR="001E03D3">
        <w:fldChar w:fldCharType="begin"/>
      </w:r>
      <w:r>
        <w:instrText xml:space="preserve"> REF _Ref316231047 \r \h </w:instrText>
      </w:r>
      <w:r w:rsidR="001E03D3">
        <w:fldChar w:fldCharType="separate"/>
      </w:r>
      <w:r w:rsidR="009749BC">
        <w:t>A.1</w:t>
      </w:r>
      <w:r w:rsidR="001E03D3">
        <w:fldChar w:fldCharType="end"/>
      </w:r>
      <w:r>
        <w:t xml:space="preserve"> </w:t>
      </w:r>
      <w:r w:rsidR="00004DD8">
        <w:t>“</w:t>
      </w:r>
      <w:r w:rsidR="001E03D3">
        <w:fldChar w:fldCharType="begin"/>
      </w:r>
      <w:r>
        <w:instrText xml:space="preserve"> REF _Ref316231118 \h </w:instrText>
      </w:r>
      <w:r w:rsidR="001E03D3">
        <w:fldChar w:fldCharType="separate"/>
      </w:r>
      <w:r w:rsidR="009749BC">
        <w:t>Version 2.0</w:t>
      </w:r>
      <w:r w:rsidR="001E03D3">
        <w:fldChar w:fldCharType="end"/>
      </w:r>
      <w:r w:rsidR="00A05B30">
        <w:t xml:space="preserve">” </w:t>
      </w:r>
      <w:r>
        <w:t xml:space="preserve">of the </w:t>
      </w:r>
      <w:r w:rsidR="00004DD8">
        <w:t>“</w:t>
      </w:r>
      <w:r w:rsidR="001E03D3">
        <w:fldChar w:fldCharType="begin"/>
      </w:r>
      <w:r>
        <w:instrText xml:space="preserve"> REF _Ref308006495 \h </w:instrText>
      </w:r>
      <w:r w:rsidR="001E03D3">
        <w:fldChar w:fldCharType="separate"/>
      </w:r>
      <w:r w:rsidR="009749BC">
        <w:t>Change h</w:t>
      </w:r>
      <w:r w:rsidR="009749BC" w:rsidRPr="00CC11BD">
        <w:t>istory</w:t>
      </w:r>
      <w:r w:rsidR="001E03D3">
        <w:fldChar w:fldCharType="end"/>
      </w:r>
      <w:r w:rsidR="00004DD8">
        <w:t>”</w:t>
      </w:r>
      <w:r>
        <w:t xml:space="preserve"> chapter. Here is a summary:</w:t>
      </w:r>
    </w:p>
    <w:p w:rsidR="00F45B15" w:rsidRDefault="00F45B15" w:rsidP="00F45B15">
      <w:r>
        <w:t xml:space="preserve">The JMS 2.0 specification now requires JMS providers to implement both </w:t>
      </w:r>
      <w:r w:rsidR="00AD194F">
        <w:t>PTP</w:t>
      </w:r>
      <w:r>
        <w:t xml:space="preserve"> and </w:t>
      </w:r>
      <w:r w:rsidR="00F26222">
        <w:t>pub/sub</w:t>
      </w:r>
      <w:r>
        <w:t>.</w:t>
      </w:r>
    </w:p>
    <w:p w:rsidR="0029068D" w:rsidRDefault="00F45B15">
      <w:r>
        <w:t>The following new messaging features have been added in JMS 2.0:</w:t>
      </w:r>
    </w:p>
    <w:p w:rsidR="0029068D" w:rsidRDefault="00F45B15">
      <w:pPr>
        <w:pStyle w:val="ListBullet"/>
      </w:pPr>
      <w:r>
        <w:t>Delivery delay: a message producer can now specify that a message must not be delivered until after a specified time interval.</w:t>
      </w:r>
    </w:p>
    <w:p w:rsidR="0029068D" w:rsidRDefault="00F45B15">
      <w:pPr>
        <w:pStyle w:val="ListBullet"/>
      </w:pPr>
      <w:r>
        <w:t>New send methods have been added to allow an application to send messages asynchronously.</w:t>
      </w:r>
    </w:p>
    <w:p w:rsidR="0029068D" w:rsidRDefault="00F45B15">
      <w:pPr>
        <w:pStyle w:val="ListBullet"/>
      </w:pPr>
      <w:r>
        <w:t xml:space="preserve">JMS providers must now set the </w:t>
      </w:r>
      <w:r w:rsidR="00590E86" w:rsidRPr="00590E86">
        <w:rPr>
          <w:rStyle w:val="Code"/>
        </w:rPr>
        <w:t>JMSXDeliveryCount</w:t>
      </w:r>
      <w:r>
        <w:t xml:space="preserve"> message property.</w:t>
      </w:r>
    </w:p>
    <w:p w:rsidR="00F45B15" w:rsidRDefault="00F45B15" w:rsidP="00F45B15">
      <w:pPr>
        <w:pStyle w:val="ListBullet"/>
        <w:numPr>
          <w:ilvl w:val="0"/>
          <w:numId w:val="0"/>
        </w:numPr>
        <w:ind w:left="2880"/>
      </w:pPr>
      <w:r>
        <w:t>The following change has been made to aid scalability:</w:t>
      </w:r>
    </w:p>
    <w:p w:rsidR="0029068D" w:rsidRDefault="00CB631A">
      <w:pPr>
        <w:pStyle w:val="ListBullet"/>
      </w:pPr>
      <w:r>
        <w:t xml:space="preserve">Applications which create a durable or non-durable topic subscription may now designate them to be </w:t>
      </w:r>
      <w:r w:rsidR="00004DD8">
        <w:t>“</w:t>
      </w:r>
      <w:r>
        <w:t>shared</w:t>
      </w:r>
      <w:r w:rsidR="00A05B30">
        <w:t xml:space="preserve">”. </w:t>
      </w:r>
      <w:r w:rsidR="00D25077">
        <w:t xml:space="preserve">A shared subscription </w:t>
      </w:r>
      <w:r w:rsidR="00F175EA">
        <w:t>may have</w:t>
      </w:r>
      <w:r w:rsidR="00F45B15">
        <w:t xml:space="preserve"> multiple consumers</w:t>
      </w:r>
      <w:r w:rsidR="00D10304">
        <w:t>.</w:t>
      </w:r>
    </w:p>
    <w:p w:rsidR="0029068D" w:rsidRDefault="00F45B15">
      <w:pPr>
        <w:pStyle w:val="ListBullet"/>
        <w:numPr>
          <w:ilvl w:val="0"/>
          <w:numId w:val="0"/>
        </w:numPr>
        <w:ind w:left="2880"/>
      </w:pPr>
      <w:r>
        <w:t>Several changes have been made to the JMS API to make it simpler and easier to use:</w:t>
      </w:r>
    </w:p>
    <w:p w:rsidR="00F45B15" w:rsidRDefault="00F45B15" w:rsidP="00F45B15">
      <w:pPr>
        <w:pStyle w:val="ListBullet"/>
      </w:pPr>
      <w:r w:rsidRPr="00AB6BA8">
        <w:rPr>
          <w:rStyle w:val="Code"/>
        </w:rPr>
        <w:t>Connection</w:t>
      </w:r>
      <w:r>
        <w:t xml:space="preserve">, </w:t>
      </w:r>
      <w:r w:rsidRPr="00AB6BA8">
        <w:rPr>
          <w:rStyle w:val="Code"/>
        </w:rPr>
        <w:t>Session</w:t>
      </w:r>
      <w:r>
        <w:t xml:space="preserve"> and other objects with a </w:t>
      </w:r>
      <w:proofErr w:type="gramStart"/>
      <w:r w:rsidRPr="00AB6BA8">
        <w:rPr>
          <w:rStyle w:val="Code"/>
        </w:rPr>
        <w:t>close(</w:t>
      </w:r>
      <w:proofErr w:type="gramEnd"/>
      <w:r w:rsidRPr="00AB6BA8">
        <w:rPr>
          <w:rStyle w:val="Code"/>
        </w:rPr>
        <w:t>)</w:t>
      </w:r>
      <w:r>
        <w:t xml:space="preserve"> method now implement the </w:t>
      </w:r>
      <w:r w:rsidR="00844ACC">
        <w:rPr>
          <w:rStyle w:val="Code"/>
        </w:rPr>
        <w:t>java.l</w:t>
      </w:r>
      <w:r w:rsidRPr="00AB6BA8">
        <w:rPr>
          <w:rStyle w:val="Code"/>
        </w:rPr>
        <w:t>ang.AutoCloseable</w:t>
      </w:r>
      <w:r>
        <w:t xml:space="preserve"> interface to allow them to be used in a Java SE 7 try-with-resources statement. </w:t>
      </w:r>
    </w:p>
    <w:p w:rsidR="00F45B15" w:rsidRDefault="00F45B15" w:rsidP="00F45B15">
      <w:pPr>
        <w:pStyle w:val="ListBullet"/>
      </w:pPr>
      <w:r>
        <w:t xml:space="preserve">A new </w:t>
      </w:r>
      <w:r w:rsidR="00004DD8">
        <w:t>“</w:t>
      </w:r>
      <w:r>
        <w:t>simplified API</w:t>
      </w:r>
      <w:r w:rsidR="00004DD8">
        <w:t>”</w:t>
      </w:r>
      <w:r>
        <w:t xml:space="preserve"> has been added which offers a simpler alternative to the </w:t>
      </w:r>
      <w:r w:rsidR="00230EBE">
        <w:t>previous</w:t>
      </w:r>
      <w:r>
        <w:t xml:space="preserve"> API, especially in Java EE applications.</w:t>
      </w:r>
    </w:p>
    <w:p w:rsidR="00F45B15" w:rsidRDefault="00F45B15" w:rsidP="00F45B15">
      <w:pPr>
        <w:pStyle w:val="ListBullet"/>
      </w:pPr>
      <w:r>
        <w:t>New methods have been added to create a session without the need to supply redundant arguments.</w:t>
      </w:r>
    </w:p>
    <w:p w:rsidR="00F45B15" w:rsidRDefault="00F45B15" w:rsidP="00F45B15">
      <w:pPr>
        <w:pStyle w:val="ListBullet"/>
      </w:pPr>
      <w:r>
        <w:t>Although setting client ID re</w:t>
      </w:r>
      <w:r w:rsidR="00EE0CBC">
        <w:t xml:space="preserve">mains mandatory when creating an unshared durable subscription, </w:t>
      </w:r>
      <w:r w:rsidR="009901EF">
        <w:t>it is optional when creating a shared durable subscription.</w:t>
      </w:r>
      <w:r>
        <w:t xml:space="preserve"> </w:t>
      </w:r>
    </w:p>
    <w:p w:rsidR="00FB5B95" w:rsidRDefault="00FB5B95" w:rsidP="00F45B15">
      <w:pPr>
        <w:pStyle w:val="ListBullet"/>
      </w:pPr>
      <w:r>
        <w:t xml:space="preserve">A new method </w:t>
      </w:r>
      <w:r w:rsidR="00590E86" w:rsidRPr="00590E86">
        <w:rPr>
          <w:rStyle w:val="Code"/>
        </w:rPr>
        <w:t>getBody</w:t>
      </w:r>
      <w:r w:rsidR="00071DF4">
        <w:t xml:space="preserve"> </w:t>
      </w:r>
      <w:r>
        <w:t xml:space="preserve">has been added to allow an application to extract the body directly from a </w:t>
      </w:r>
      <w:r w:rsidR="00590E86" w:rsidRPr="00590E86">
        <w:rPr>
          <w:rStyle w:val="Code"/>
        </w:rPr>
        <w:t>Message</w:t>
      </w:r>
      <w:r>
        <w:t xml:space="preserve"> without the need to cast it first to an appropriate subtype. </w:t>
      </w:r>
    </w:p>
    <w:p w:rsidR="0029068D" w:rsidRDefault="00F45B15">
      <w:pPr>
        <w:pStyle w:val="ListBullet"/>
        <w:numPr>
          <w:ilvl w:val="0"/>
          <w:numId w:val="0"/>
        </w:numPr>
        <w:ind w:left="2880"/>
      </w:pPr>
      <w:r>
        <w:lastRenderedPageBreak/>
        <w:t xml:space="preserve">A new chapter has been added which describes some additional restrictions and behaviour which apply when using the JMS API in the Java EE web or EJB container. This information was previously only available in the EJB and Java EE platform specifications. </w:t>
      </w:r>
    </w:p>
    <w:p w:rsidR="00E80858" w:rsidRDefault="00E80858">
      <w:pPr>
        <w:pStyle w:val="ListBullet"/>
        <w:numPr>
          <w:ilvl w:val="0"/>
          <w:numId w:val="0"/>
        </w:numPr>
        <w:ind w:left="2880"/>
      </w:pPr>
      <w:r>
        <w:t xml:space="preserve">A new chapter has been added which </w:t>
      </w:r>
      <w:r w:rsidR="007A468C">
        <w:t xml:space="preserve">adds a new </w:t>
      </w:r>
      <w:r w:rsidR="00B43AD8">
        <w:t xml:space="preserve">recommendation </w:t>
      </w:r>
      <w:r w:rsidR="007A468C">
        <w:t>for a JMS provider to include a resource adapter, and which defines a number of</w:t>
      </w:r>
      <w:r w:rsidR="009D17BF">
        <w:t xml:space="preserve"> </w:t>
      </w:r>
      <w:r w:rsidR="007A468C">
        <w:t xml:space="preserve">activation </w:t>
      </w:r>
      <w:r w:rsidR="0058045A">
        <w:t xml:space="preserve">configuration </w:t>
      </w:r>
      <w:r w:rsidR="007A468C">
        <w:t>properties.</w:t>
      </w:r>
      <w:r w:rsidR="008647D7">
        <w:t xml:space="preserve"> </w:t>
      </w:r>
    </w:p>
    <w:p w:rsidR="0029068D" w:rsidRDefault="00F45B15">
      <w:pPr>
        <w:pStyle w:val="ListBullet"/>
        <w:numPr>
          <w:ilvl w:val="0"/>
          <w:numId w:val="0"/>
        </w:numPr>
        <w:ind w:left="2880"/>
      </w:pPr>
      <w:r>
        <w:t xml:space="preserve">New methods have been added to </w:t>
      </w:r>
      <w:r w:rsidR="00590E86" w:rsidRPr="00590E86">
        <w:rPr>
          <w:rStyle w:val="Code"/>
        </w:rPr>
        <w:t>Session</w:t>
      </w:r>
      <w:r>
        <w:t xml:space="preserve"> which </w:t>
      </w:r>
      <w:proofErr w:type="gramStart"/>
      <w:r>
        <w:t>return</w:t>
      </w:r>
      <w:proofErr w:type="gramEnd"/>
      <w:r>
        <w:t xml:space="preserve"> a </w:t>
      </w:r>
      <w:r w:rsidR="00590E86" w:rsidRPr="00590E86">
        <w:rPr>
          <w:rStyle w:val="Code"/>
        </w:rPr>
        <w:t>MessageConsumer</w:t>
      </w:r>
      <w:r>
        <w:t xml:space="preserve"> on a durable topic subscription. Applications could previously only obtain a domain-specific </w:t>
      </w:r>
      <w:r w:rsidR="00590E86" w:rsidRPr="00590E86">
        <w:rPr>
          <w:rStyle w:val="Code"/>
        </w:rPr>
        <w:t>TopicSubscriber</w:t>
      </w:r>
      <w:r>
        <w:t xml:space="preserve">, even though its use was discouraged. </w:t>
      </w:r>
    </w:p>
    <w:p w:rsidR="0029068D" w:rsidRDefault="00F45B15">
      <w:pPr>
        <w:pStyle w:val="ListBullet"/>
        <w:numPr>
          <w:ilvl w:val="0"/>
          <w:numId w:val="0"/>
        </w:numPr>
        <w:ind w:left="2880"/>
      </w:pPr>
      <w:r>
        <w:t>The specification has been clarified in various places.</w:t>
      </w:r>
    </w:p>
    <w:p w:rsidR="00741663" w:rsidRPr="00DE6937" w:rsidRDefault="00741663" w:rsidP="00285548">
      <w:pPr>
        <w:pStyle w:val="Heading1"/>
      </w:pPr>
      <w:bookmarkStart w:id="20" w:name="_Toc311729188"/>
      <w:bookmarkStart w:id="21" w:name="_Toc351464293"/>
      <w:r w:rsidRPr="00DE6937">
        <w:lastRenderedPageBreak/>
        <w:t>Architecture</w:t>
      </w:r>
      <w:bookmarkEnd w:id="20"/>
      <w:bookmarkEnd w:id="21"/>
    </w:p>
    <w:p w:rsidR="00741663" w:rsidRPr="00460719" w:rsidRDefault="00741663" w:rsidP="00C82C12">
      <w:pPr>
        <w:pStyle w:val="Heading2"/>
      </w:pPr>
      <w:bookmarkStart w:id="22" w:name="_Toc311729189"/>
      <w:bookmarkStart w:id="23" w:name="_Toc351464294"/>
      <w:r w:rsidRPr="00460719">
        <w:t>Overview</w:t>
      </w:r>
      <w:bookmarkEnd w:id="22"/>
      <w:bookmarkEnd w:id="23"/>
    </w:p>
    <w:p w:rsidR="00741663" w:rsidRDefault="00741663" w:rsidP="00741663">
      <w:pPr>
        <w:pStyle w:val="Paragraph"/>
        <w:rPr>
          <w:spacing w:val="2"/>
          <w:w w:val="100"/>
        </w:rPr>
      </w:pPr>
      <w:r>
        <w:rPr>
          <w:spacing w:val="2"/>
          <w:w w:val="100"/>
        </w:rPr>
        <w:t xml:space="preserve">This chapter describes the environment of message based applications and the role JMS plays in this environment. </w:t>
      </w:r>
    </w:p>
    <w:p w:rsidR="00741663" w:rsidRDefault="007404DC" w:rsidP="00C82C12">
      <w:pPr>
        <w:pStyle w:val="Heading2"/>
      </w:pPr>
      <w:bookmarkStart w:id="24" w:name="_Toc311729190"/>
      <w:bookmarkStart w:id="25" w:name="_Toc351464295"/>
      <w:r>
        <w:t>What is a JMS a</w:t>
      </w:r>
      <w:r w:rsidR="00741663">
        <w:t>pplication?</w:t>
      </w:r>
      <w:bookmarkEnd w:id="24"/>
      <w:bookmarkEnd w:id="25"/>
    </w:p>
    <w:p w:rsidR="00741663" w:rsidRDefault="00741663" w:rsidP="00741663">
      <w:pPr>
        <w:pStyle w:val="Paragraph"/>
        <w:rPr>
          <w:spacing w:val="2"/>
          <w:w w:val="100"/>
        </w:rPr>
      </w:pPr>
      <w:r>
        <w:rPr>
          <w:spacing w:val="2"/>
          <w:w w:val="100"/>
        </w:rPr>
        <w:t>A JMS application is composed of the following parts:</w:t>
      </w:r>
    </w:p>
    <w:p w:rsidR="00741663" w:rsidRDefault="00741663" w:rsidP="002B32BE">
      <w:pPr>
        <w:pStyle w:val="ListBullet"/>
      </w:pPr>
      <w:r>
        <w:t>JMS Clients - These are the Java language programs that send and receive messages.</w:t>
      </w:r>
    </w:p>
    <w:p w:rsidR="00741663" w:rsidRDefault="00741663" w:rsidP="002B32BE">
      <w:pPr>
        <w:pStyle w:val="ListBullet"/>
      </w:pPr>
      <w:r>
        <w:t>Non-JMS Clients - These are clients that use a message system</w:t>
      </w:r>
      <w:r w:rsidR="00BA1654">
        <w:t>’</w:t>
      </w:r>
      <w:r>
        <w:t>s native client API instead of JMS. If the application predated the availability of JMS it is likely that it will include both JMS and non-JMS clients.</w:t>
      </w:r>
    </w:p>
    <w:p w:rsidR="00741663" w:rsidRDefault="00741663" w:rsidP="002B32BE">
      <w:pPr>
        <w:pStyle w:val="ListBullet"/>
      </w:pPr>
      <w:r>
        <w:t xml:space="preserve">Messages - Each application defines a set of messages that are used to communicate information between its clients. </w:t>
      </w:r>
    </w:p>
    <w:p w:rsidR="00741663" w:rsidRDefault="00741663" w:rsidP="002B32BE">
      <w:pPr>
        <w:pStyle w:val="ListBullet"/>
      </w:pPr>
      <w:r>
        <w:t>JMS Provider - This is a messaging system that implements JMS in addition to the other administrative and control functionality required of a full featured messaging product.</w:t>
      </w:r>
    </w:p>
    <w:p w:rsidR="00741663" w:rsidRDefault="00741663" w:rsidP="002B32BE">
      <w:pPr>
        <w:pStyle w:val="ListBullet"/>
      </w:pPr>
      <w:r>
        <w:t>Administered Objects - Administered objects are preconfigured JMS objects created by an administrator for the use of clients.</w:t>
      </w:r>
    </w:p>
    <w:p w:rsidR="00741663" w:rsidRDefault="00741663" w:rsidP="00C82C12">
      <w:pPr>
        <w:pStyle w:val="Heading2"/>
      </w:pPr>
      <w:bookmarkStart w:id="26" w:name="RTF39393230373a204865616431"/>
      <w:bookmarkStart w:id="27" w:name="_Toc311729191"/>
      <w:bookmarkStart w:id="28" w:name="_Toc351464296"/>
      <w:r>
        <w:t>Administration</w:t>
      </w:r>
      <w:bookmarkEnd w:id="26"/>
      <w:bookmarkEnd w:id="27"/>
      <w:bookmarkEnd w:id="28"/>
    </w:p>
    <w:p w:rsidR="00741663" w:rsidRDefault="00741663" w:rsidP="00741663">
      <w:pPr>
        <w:pStyle w:val="Paragraph"/>
        <w:rPr>
          <w:spacing w:val="2"/>
          <w:w w:val="100"/>
        </w:rPr>
      </w:pPr>
      <w:r>
        <w:rPr>
          <w:spacing w:val="2"/>
          <w:w w:val="100"/>
        </w:rPr>
        <w:t xml:space="preserve">It is expected that each JMS provider will differ significantly in </w:t>
      </w:r>
      <w:r w:rsidR="00EA6192">
        <w:rPr>
          <w:spacing w:val="2"/>
          <w:w w:val="100"/>
        </w:rPr>
        <w:t>its</w:t>
      </w:r>
      <w:r>
        <w:rPr>
          <w:spacing w:val="2"/>
          <w:w w:val="100"/>
        </w:rPr>
        <w:t xml:space="preserve"> underlying messaging technology. It is also expected there will be major differences in how a provider</w:t>
      </w:r>
      <w:r w:rsidR="00BA1654">
        <w:rPr>
          <w:spacing w:val="2"/>
          <w:w w:val="100"/>
        </w:rPr>
        <w:t>’</w:t>
      </w:r>
      <w:r>
        <w:rPr>
          <w:spacing w:val="2"/>
          <w:w w:val="100"/>
        </w:rPr>
        <w:t>s system is installed and administered.</w:t>
      </w:r>
    </w:p>
    <w:p w:rsidR="00741663" w:rsidRDefault="00741663" w:rsidP="00741663">
      <w:pPr>
        <w:pStyle w:val="Paragraph"/>
        <w:rPr>
          <w:spacing w:val="2"/>
          <w:w w:val="100"/>
        </w:rPr>
      </w:pPr>
      <w:r>
        <w:rPr>
          <w:spacing w:val="2"/>
          <w:w w:val="100"/>
        </w:rPr>
        <w:t>If JMS clients are to be portable, they must be isolated from these proprietary aspects of a provider. This is done by defining JMS administered objects that are created and customized by a provider</w:t>
      </w:r>
      <w:r w:rsidR="00BA1654">
        <w:rPr>
          <w:spacing w:val="2"/>
          <w:w w:val="100"/>
        </w:rPr>
        <w:t>’</w:t>
      </w:r>
      <w:r>
        <w:rPr>
          <w:spacing w:val="2"/>
          <w:w w:val="100"/>
        </w:rPr>
        <w:t>s administrator and later used by clients. The client uses them through JMS interfaces that are portable. The administrator creates them using provider-specific facilities.</w:t>
      </w:r>
    </w:p>
    <w:p w:rsidR="00741663" w:rsidRDefault="00741663" w:rsidP="00741663">
      <w:pPr>
        <w:pStyle w:val="Paragraph"/>
        <w:rPr>
          <w:spacing w:val="2"/>
          <w:w w:val="100"/>
        </w:rPr>
      </w:pPr>
      <w:r>
        <w:rPr>
          <w:spacing w:val="2"/>
          <w:w w:val="100"/>
        </w:rPr>
        <w:t xml:space="preserve"> There are two types of JMS administered objects:</w:t>
      </w:r>
    </w:p>
    <w:p w:rsidR="00741663" w:rsidRDefault="00741663" w:rsidP="002B32BE">
      <w:pPr>
        <w:pStyle w:val="ListBullet"/>
      </w:pPr>
      <w:r w:rsidRPr="00455DCD">
        <w:rPr>
          <w:rStyle w:val="Code"/>
        </w:rPr>
        <w:t>ConnectionFactory</w:t>
      </w:r>
      <w:r>
        <w:t xml:space="preserve"> - This is the object a client uses to create a connection with a provider.</w:t>
      </w:r>
    </w:p>
    <w:p w:rsidR="00741663" w:rsidRDefault="00741663" w:rsidP="002B32BE">
      <w:pPr>
        <w:pStyle w:val="ListBullet"/>
      </w:pPr>
      <w:r w:rsidRPr="00455DCD">
        <w:rPr>
          <w:rStyle w:val="Code"/>
        </w:rPr>
        <w:t>Destination</w:t>
      </w:r>
      <w:r>
        <w:t xml:space="preserve"> - This is the object a client uses to specify the destination of messages it is sending and the source of messages it receives.</w:t>
      </w:r>
    </w:p>
    <w:p w:rsidR="00741663" w:rsidRDefault="00741663" w:rsidP="00741663">
      <w:pPr>
        <w:pStyle w:val="Paragraph"/>
        <w:rPr>
          <w:spacing w:val="2"/>
          <w:w w:val="100"/>
        </w:rPr>
      </w:pPr>
      <w:r>
        <w:rPr>
          <w:spacing w:val="2"/>
          <w:w w:val="100"/>
        </w:rPr>
        <w:t>Administered objects are placed in a JNDI namespace by an administrator. A JMS client typically notes in its documentation the JMS administered objects it requires and how the JNDI names of these objects should be provided to it.</w:t>
      </w:r>
      <w:r w:rsidR="00B223D1">
        <w:rPr>
          <w:spacing w:val="2"/>
          <w:w w:val="100"/>
        </w:rPr>
        <w:t xml:space="preserve"> </w:t>
      </w:r>
      <w:r w:rsidR="001E03D3">
        <w:rPr>
          <w:spacing w:val="2"/>
          <w:w w:val="100"/>
        </w:rPr>
        <w:fldChar w:fldCharType="begin"/>
      </w:r>
      <w:r w:rsidR="00B223D1">
        <w:rPr>
          <w:spacing w:val="2"/>
          <w:w w:val="100"/>
        </w:rPr>
        <w:instrText xml:space="preserve"> REF _Ref308106292 \h </w:instrText>
      </w:r>
      <w:r w:rsidR="001E03D3">
        <w:rPr>
          <w:spacing w:val="2"/>
          <w:w w:val="100"/>
        </w:rPr>
      </w:r>
      <w:r w:rsidR="001E03D3">
        <w:rPr>
          <w:spacing w:val="2"/>
          <w:w w:val="100"/>
        </w:rPr>
        <w:fldChar w:fldCharType="separate"/>
      </w:r>
      <w:r w:rsidR="009749BC">
        <w:t xml:space="preserve">Figure </w:t>
      </w:r>
      <w:r w:rsidR="009749BC">
        <w:rPr>
          <w:noProof/>
        </w:rPr>
        <w:t>2</w:t>
      </w:r>
      <w:r w:rsidR="009749BC">
        <w:noBreakHyphen/>
      </w:r>
      <w:r w:rsidR="009749BC">
        <w:rPr>
          <w:noProof/>
        </w:rPr>
        <w:t>1</w:t>
      </w:r>
      <w:r w:rsidR="001E03D3">
        <w:rPr>
          <w:spacing w:val="2"/>
          <w:w w:val="100"/>
        </w:rPr>
        <w:fldChar w:fldCharType="end"/>
      </w:r>
      <w:r w:rsidR="00B223D1">
        <w:rPr>
          <w:spacing w:val="2"/>
          <w:w w:val="100"/>
        </w:rPr>
        <w:t xml:space="preserve"> </w:t>
      </w:r>
      <w:r>
        <w:rPr>
          <w:spacing w:val="2"/>
          <w:w w:val="100"/>
        </w:rPr>
        <w:t>illustrates how JMS administration ordinarily works.</w:t>
      </w:r>
    </w:p>
    <w:p w:rsidR="00E60BFD" w:rsidRDefault="00E60BFD" w:rsidP="00E60BFD">
      <w:pPr>
        <w:pStyle w:val="Caption"/>
      </w:pPr>
      <w:bookmarkStart w:id="29" w:name="_Ref308106292"/>
      <w:r>
        <w:lastRenderedPageBreak/>
        <w:t xml:space="preserve">Figure </w:t>
      </w:r>
      <w:r w:rsidR="001E03D3">
        <w:fldChar w:fldCharType="begin"/>
      </w:r>
      <w:r w:rsidR="00251C1A">
        <w:instrText xml:space="preserve"> STYLEREF 1 \s </w:instrText>
      </w:r>
      <w:r w:rsidR="001E03D3">
        <w:fldChar w:fldCharType="separate"/>
      </w:r>
      <w:r w:rsidR="009749BC">
        <w:rPr>
          <w:noProof/>
        </w:rPr>
        <w:t>2</w:t>
      </w:r>
      <w:r w:rsidR="001E03D3">
        <w:fldChar w:fldCharType="end"/>
      </w:r>
      <w:r w:rsidR="009350B3">
        <w:noBreakHyphen/>
      </w:r>
      <w:r w:rsidR="001E03D3">
        <w:fldChar w:fldCharType="begin"/>
      </w:r>
      <w:r w:rsidR="00251C1A">
        <w:instrText xml:space="preserve"> SEQ Figure \* ARABIC \s 1 </w:instrText>
      </w:r>
      <w:r w:rsidR="001E03D3">
        <w:fldChar w:fldCharType="separate"/>
      </w:r>
      <w:r w:rsidR="009749BC">
        <w:rPr>
          <w:noProof/>
        </w:rPr>
        <w:t>1</w:t>
      </w:r>
      <w:r w:rsidR="001E03D3">
        <w:fldChar w:fldCharType="end"/>
      </w:r>
      <w:bookmarkEnd w:id="29"/>
      <w:r>
        <w:t xml:space="preserve"> </w:t>
      </w:r>
      <w:bookmarkStart w:id="30" w:name="_Ref308106274"/>
      <w:r>
        <w:t>JMS Administration</w:t>
      </w:r>
      <w:bookmarkEnd w:id="30"/>
    </w:p>
    <w:p w:rsidR="00741663" w:rsidRDefault="00337643" w:rsidP="00741663">
      <w:pPr>
        <w:pStyle w:val="Paragraph"/>
        <w:rPr>
          <w:spacing w:val="2"/>
          <w:w w:val="100"/>
        </w:rPr>
      </w:pPr>
      <w:r>
        <w:rPr>
          <w:noProof/>
          <w:spacing w:val="2"/>
          <w:w w:val="100"/>
          <w:lang w:val="en-GB"/>
        </w:rPr>
        <w:drawing>
          <wp:inline distT="0" distB="0" distL="0" distR="0">
            <wp:extent cx="3717925" cy="20358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717925" cy="2035810"/>
                    </a:xfrm>
                    <a:prstGeom prst="rect">
                      <a:avLst/>
                    </a:prstGeom>
                    <a:noFill/>
                    <a:ln w="9525">
                      <a:noFill/>
                      <a:miter lim="800000"/>
                      <a:headEnd/>
                      <a:tailEnd/>
                    </a:ln>
                  </pic:spPr>
                </pic:pic>
              </a:graphicData>
            </a:graphic>
          </wp:inline>
        </w:drawing>
      </w:r>
    </w:p>
    <w:p w:rsidR="00741663" w:rsidRPr="002C4EB8" w:rsidRDefault="00DC6445" w:rsidP="00C82C12">
      <w:pPr>
        <w:pStyle w:val="Heading2"/>
      </w:pPr>
      <w:bookmarkStart w:id="31" w:name="RTF39303033393a204865616431"/>
      <w:bookmarkStart w:id="32" w:name="_Toc311729192"/>
      <w:bookmarkStart w:id="33" w:name="_Toc351464297"/>
      <w:r>
        <w:t>Two messaging s</w:t>
      </w:r>
      <w:r w:rsidR="00741663" w:rsidRPr="002C4EB8">
        <w:t>tyles</w:t>
      </w:r>
      <w:bookmarkEnd w:id="31"/>
      <w:bookmarkEnd w:id="32"/>
      <w:bookmarkEnd w:id="33"/>
    </w:p>
    <w:p w:rsidR="00741663" w:rsidRDefault="00741663" w:rsidP="00741663">
      <w:pPr>
        <w:pStyle w:val="Paragraph"/>
        <w:rPr>
          <w:spacing w:val="2"/>
          <w:w w:val="100"/>
        </w:rPr>
      </w:pPr>
      <w:r>
        <w:rPr>
          <w:spacing w:val="2"/>
          <w:w w:val="100"/>
        </w:rPr>
        <w:t xml:space="preserve">A JMS application can use either the point-to-point (PTP) </w:t>
      </w:r>
      <w:r w:rsidR="00E309F5">
        <w:rPr>
          <w:spacing w:val="2"/>
          <w:w w:val="100"/>
        </w:rPr>
        <w:t xml:space="preserve">or </w:t>
      </w:r>
      <w:r w:rsidR="00950759">
        <w:rPr>
          <w:spacing w:val="2"/>
          <w:w w:val="100"/>
        </w:rPr>
        <w:t>the publish-and-subscribe (pub/s</w:t>
      </w:r>
      <w:r>
        <w:rPr>
          <w:spacing w:val="2"/>
          <w:w w:val="100"/>
        </w:rPr>
        <w:t>ub) style of messaging, which are described in more detail later in this specification. An application can also combine both styles of messaging in one application. These two styles of messaging are often referred to as messaging domains. JMS provides these two messaging domains because they represent two common models for messaging.</w:t>
      </w:r>
    </w:p>
    <w:p w:rsidR="00741663" w:rsidRDefault="00741663" w:rsidP="00274834">
      <w:pPr>
        <w:rPr>
          <w:spacing w:val="2"/>
        </w:rPr>
      </w:pPr>
      <w:r>
        <w:t xml:space="preserve">When using the JMS API, a developer can use interfaces and methods that support both models of messaging. When using these interfaces, the behavior of the messaging system may be somewhat different, because the two messaging domains have different semantics. These semantic differences are described </w:t>
      </w:r>
      <w:r w:rsidR="004D5E65">
        <w:t>in chapter</w:t>
      </w:r>
      <w:r w:rsidR="00CA37E2">
        <w:t xml:space="preserve"> </w:t>
      </w:r>
      <w:r w:rsidR="001E03D3">
        <w:fldChar w:fldCharType="begin"/>
      </w:r>
      <w:r w:rsidR="00CA37E2">
        <w:instrText xml:space="preserve"> REF _Ref351464281 \r \h </w:instrText>
      </w:r>
      <w:r w:rsidR="001E03D3">
        <w:fldChar w:fldCharType="separate"/>
      </w:r>
      <w:r w:rsidR="009749BC">
        <w:t>4</w:t>
      </w:r>
      <w:r w:rsidR="001E03D3">
        <w:fldChar w:fldCharType="end"/>
      </w:r>
      <w:r w:rsidR="00CA37E2">
        <w:t xml:space="preserve"> “</w:t>
      </w:r>
      <w:r w:rsidR="001E03D3">
        <w:fldChar w:fldCharType="begin"/>
      </w:r>
      <w:r w:rsidR="00CA37E2">
        <w:instrText xml:space="preserve"> REF _Ref351464282 \h </w:instrText>
      </w:r>
      <w:r w:rsidR="001E03D3">
        <w:fldChar w:fldCharType="separate"/>
      </w:r>
      <w:r w:rsidR="009749BC">
        <w:t>Messaging domains</w:t>
      </w:r>
      <w:r w:rsidR="001E03D3">
        <w:fldChar w:fldCharType="end"/>
      </w:r>
      <w:r w:rsidR="00CA37E2">
        <w:t>”</w:t>
      </w:r>
      <w:r w:rsidR="004D5E65">
        <w:t>.</w:t>
      </w:r>
    </w:p>
    <w:p w:rsidR="00C70456" w:rsidRDefault="00C70456" w:rsidP="00C70456">
      <w:pPr>
        <w:pStyle w:val="Heading2"/>
      </w:pPr>
      <w:bookmarkStart w:id="34" w:name="_Toc351464298"/>
      <w:bookmarkStart w:id="35" w:name="_Ref308094972"/>
      <w:bookmarkStart w:id="36" w:name="_Ref308094977"/>
      <w:bookmarkStart w:id="37" w:name="_Ref308094991"/>
      <w:bookmarkStart w:id="38" w:name="_Ref308095655"/>
      <w:bookmarkStart w:id="39" w:name="_Ref308095660"/>
      <w:bookmarkStart w:id="40" w:name="_Toc311729193"/>
      <w:bookmarkStart w:id="41" w:name="RTF37303334383a204865616431"/>
      <w:r>
        <w:t>JMS APIs</w:t>
      </w:r>
      <w:bookmarkEnd w:id="34"/>
    </w:p>
    <w:p w:rsidR="00C70456" w:rsidRDefault="000B7E50" w:rsidP="00C70456">
      <w:r>
        <w:t xml:space="preserve">For historical reasons </w:t>
      </w:r>
      <w:r w:rsidR="00C70456">
        <w:t xml:space="preserve">JMS offers </w:t>
      </w:r>
      <w:r w:rsidR="00726053">
        <w:t>four</w:t>
      </w:r>
      <w:r w:rsidR="00C70456">
        <w:t xml:space="preserve"> </w:t>
      </w:r>
      <w:r>
        <w:t>alternative</w:t>
      </w:r>
      <w:r w:rsidR="00C70456">
        <w:t xml:space="preserve"> sets of interfaces for sending and receiving messages.</w:t>
      </w:r>
      <w:r w:rsidR="00D12FBB">
        <w:t xml:space="preserve"> </w:t>
      </w:r>
    </w:p>
    <w:p w:rsidR="00D12FBB" w:rsidRDefault="00FB3086" w:rsidP="00C70456">
      <w:r>
        <w:t xml:space="preserve">JMS 1.0 </w:t>
      </w:r>
      <w:r w:rsidR="00EC56BB">
        <w:t>defined</w:t>
      </w:r>
      <w:r>
        <w:t xml:space="preserve"> </w:t>
      </w:r>
      <w:r w:rsidR="00F52222">
        <w:t>two</w:t>
      </w:r>
      <w:r>
        <w:t xml:space="preserve"> </w:t>
      </w:r>
      <w:r w:rsidR="00251C1A" w:rsidRPr="00251C1A">
        <w:rPr>
          <w:b/>
        </w:rPr>
        <w:t>domain-specific API</w:t>
      </w:r>
      <w:r w:rsidR="00F52222">
        <w:rPr>
          <w:b/>
        </w:rPr>
        <w:t>s</w:t>
      </w:r>
      <w:r w:rsidR="00EC56BB">
        <w:t xml:space="preserve">, one for point-to-point messaging (queues) and one for pub/sub (topics). </w:t>
      </w:r>
      <w:r w:rsidR="00D6523A">
        <w:t>A</w:t>
      </w:r>
      <w:r w:rsidR="00D42E44">
        <w:t xml:space="preserve">lthough </w:t>
      </w:r>
      <w:r w:rsidR="00D6523A">
        <w:t>these remain</w:t>
      </w:r>
      <w:r w:rsidR="00D42E44">
        <w:t xml:space="preserve"> part of JMS</w:t>
      </w:r>
      <w:r w:rsidR="009E5F2D">
        <w:t xml:space="preserve"> for reasons of backwards compatibility</w:t>
      </w:r>
      <w:r w:rsidR="00D42E44">
        <w:t xml:space="preserve"> </w:t>
      </w:r>
      <w:r w:rsidR="00AE5896">
        <w:t>they</w:t>
      </w:r>
      <w:r w:rsidR="00D42E44">
        <w:t xml:space="preserve"> should be considered to be</w:t>
      </w:r>
      <w:r w:rsidR="009E5F2D">
        <w:t xml:space="preserve"> completely</w:t>
      </w:r>
      <w:r w:rsidR="00D42E44">
        <w:t xml:space="preserve"> superseded by the later APIs.</w:t>
      </w:r>
    </w:p>
    <w:p w:rsidR="00D42E44" w:rsidRDefault="00F52222" w:rsidP="00C70456">
      <w:r>
        <w:t xml:space="preserve">JMS 1.1 introduced a new </w:t>
      </w:r>
      <w:r w:rsidR="003A2486">
        <w:t xml:space="preserve">unified </w:t>
      </w:r>
      <w:r>
        <w:t xml:space="preserve">API which </w:t>
      </w:r>
      <w:r w:rsidR="003A2486">
        <w:t xml:space="preserve">offered a single set of interfaces that could be used for both point-to-point and pub/sub messaging. </w:t>
      </w:r>
      <w:r w:rsidR="0072602C">
        <w:t xml:space="preserve">This is referred to </w:t>
      </w:r>
      <w:r w:rsidR="007D1D5C">
        <w:t xml:space="preserve">here </w:t>
      </w:r>
      <w:r w:rsidR="0072602C">
        <w:t xml:space="preserve">as the </w:t>
      </w:r>
      <w:r w:rsidR="00251C1A" w:rsidRPr="00251C1A">
        <w:rPr>
          <w:b/>
        </w:rPr>
        <w:t>classic API</w:t>
      </w:r>
      <w:r w:rsidR="0072602C">
        <w:t>.</w:t>
      </w:r>
    </w:p>
    <w:p w:rsidR="0072602C" w:rsidRDefault="0072602C" w:rsidP="00C70456">
      <w:r>
        <w:t xml:space="preserve">JMS 2.0 </w:t>
      </w:r>
      <w:r w:rsidR="009E5F2D">
        <w:t>introduce</w:t>
      </w:r>
      <w:r w:rsidR="009D09C9">
        <w:t>s</w:t>
      </w:r>
      <w:r w:rsidR="009E5F2D">
        <w:t xml:space="preserve"> a </w:t>
      </w:r>
      <w:r w:rsidR="00251C1A" w:rsidRPr="00251C1A">
        <w:rPr>
          <w:b/>
        </w:rPr>
        <w:t>simplified API</w:t>
      </w:r>
      <w:r w:rsidR="009E5F2D">
        <w:t xml:space="preserve"> which offer</w:t>
      </w:r>
      <w:r w:rsidR="009D09C9">
        <w:t>s</w:t>
      </w:r>
      <w:r w:rsidR="009E5F2D">
        <w:t xml:space="preserve"> all the features </w:t>
      </w:r>
      <w:r w:rsidR="009D09C9">
        <w:t>of</w:t>
      </w:r>
      <w:r w:rsidR="009E5F2D">
        <w:t xml:space="preserve"> the classic API but </w:t>
      </w:r>
      <w:r w:rsidR="00D43106">
        <w:t xml:space="preserve">which </w:t>
      </w:r>
      <w:r w:rsidR="009D09C9">
        <w:t>requires</w:t>
      </w:r>
      <w:r w:rsidR="009E5F2D">
        <w:t xml:space="preserve"> fewer </w:t>
      </w:r>
      <w:r w:rsidR="00B55BDD">
        <w:t>interfaces</w:t>
      </w:r>
      <w:r w:rsidR="009D09C9">
        <w:t xml:space="preserve"> and is</w:t>
      </w:r>
      <w:r w:rsidR="00D43106">
        <w:t xml:space="preserve"> simpler to use.</w:t>
      </w:r>
    </w:p>
    <w:p w:rsidR="0095499E" w:rsidRDefault="004A3D82" w:rsidP="00C70456">
      <w:r>
        <w:t>Each</w:t>
      </w:r>
      <w:r w:rsidR="004E1C46">
        <w:t xml:space="preserve"> API offer</w:t>
      </w:r>
      <w:r>
        <w:t>s a</w:t>
      </w:r>
      <w:r w:rsidR="004E1C46">
        <w:t xml:space="preserve"> different</w:t>
      </w:r>
      <w:r>
        <w:t xml:space="preserve"> set of</w:t>
      </w:r>
      <w:r w:rsidR="004E1C46">
        <w:t xml:space="preserve"> interfaces for connecting to a JMS provider and for sending a</w:t>
      </w:r>
      <w:r w:rsidR="008C1C03">
        <w:t xml:space="preserve">nd receiving messages. However they all </w:t>
      </w:r>
      <w:r w:rsidR="00603041">
        <w:t>share a</w:t>
      </w:r>
      <w:r w:rsidR="000302D5">
        <w:t xml:space="preserve"> common set</w:t>
      </w:r>
      <w:r w:rsidR="00143C58">
        <w:t xml:space="preserve"> of interfaces for representing </w:t>
      </w:r>
      <w:r w:rsidR="00CA5127">
        <w:t xml:space="preserve">messages </w:t>
      </w:r>
      <w:r w:rsidR="00B5150C">
        <w:t>and</w:t>
      </w:r>
      <w:r w:rsidR="00143C58">
        <w:t xml:space="preserve"> message destinations </w:t>
      </w:r>
      <w:r w:rsidR="00CA5127">
        <w:t>and to p</w:t>
      </w:r>
      <w:r w:rsidR="007151CB">
        <w:t xml:space="preserve">rovide </w:t>
      </w:r>
      <w:r w:rsidR="00B81F29">
        <w:t>various</w:t>
      </w:r>
      <w:r w:rsidR="007151CB">
        <w:t xml:space="preserve"> utility features.</w:t>
      </w:r>
    </w:p>
    <w:p w:rsidR="00175D01" w:rsidRDefault="00285363">
      <w:r>
        <w:t xml:space="preserve">All interfaces are in the </w:t>
      </w:r>
      <w:r w:rsidR="00251C1A" w:rsidRPr="00251C1A">
        <w:rPr>
          <w:rStyle w:val="Code"/>
        </w:rPr>
        <w:t>javax.jms</w:t>
      </w:r>
      <w:r>
        <w:t xml:space="preserve"> package.</w:t>
      </w:r>
    </w:p>
    <w:p w:rsidR="00EA0A68" w:rsidRDefault="00EA0A68" w:rsidP="00C70456">
      <w:pPr>
        <w:pStyle w:val="Heading2"/>
      </w:pPr>
      <w:bookmarkStart w:id="42" w:name="_Toc351464299"/>
      <w:r>
        <w:t xml:space="preserve">Interfaces common to </w:t>
      </w:r>
      <w:r w:rsidR="00CF2024">
        <w:t>multiple</w:t>
      </w:r>
      <w:r>
        <w:t xml:space="preserve"> APIs</w:t>
      </w:r>
      <w:bookmarkEnd w:id="42"/>
    </w:p>
    <w:p w:rsidR="00C2185D" w:rsidRDefault="000F3B13">
      <w:r>
        <w:t>The main</w:t>
      </w:r>
      <w:r w:rsidR="00E540A9">
        <w:t xml:space="preserve"> interfaces</w:t>
      </w:r>
      <w:r>
        <w:t xml:space="preserve"> common to </w:t>
      </w:r>
      <w:r w:rsidR="00163AAF">
        <w:t>multiple</w:t>
      </w:r>
      <w:r>
        <w:t xml:space="preserve"> APIs are as follows:</w:t>
      </w:r>
    </w:p>
    <w:p w:rsidR="009D44C4" w:rsidRDefault="009D44C4" w:rsidP="009D44C4">
      <w:pPr>
        <w:pStyle w:val="ListBullet"/>
      </w:pPr>
      <w:r>
        <w:rPr>
          <w:rStyle w:val="Code"/>
        </w:rPr>
        <w:lastRenderedPageBreak/>
        <w:t>Message</w:t>
      </w:r>
      <w:r w:rsidRPr="002B685B">
        <w:t xml:space="preserve">, </w:t>
      </w:r>
      <w:r w:rsidRPr="005E31C3">
        <w:rPr>
          <w:rStyle w:val="Code"/>
        </w:rPr>
        <w:t>BytesMessage</w:t>
      </w:r>
      <w:r w:rsidRPr="00912F8E">
        <w:t xml:space="preserve">, </w:t>
      </w:r>
      <w:r w:rsidRPr="005E31C3">
        <w:rPr>
          <w:rStyle w:val="Code"/>
        </w:rPr>
        <w:t>MapMessage</w:t>
      </w:r>
      <w:r>
        <w:t xml:space="preserve">, </w:t>
      </w:r>
      <w:r w:rsidRPr="005E31C3">
        <w:rPr>
          <w:rStyle w:val="Code"/>
        </w:rPr>
        <w:t>ObjectMessage</w:t>
      </w:r>
      <w:r>
        <w:t xml:space="preserve">, </w:t>
      </w:r>
      <w:r w:rsidRPr="005E31C3">
        <w:rPr>
          <w:rStyle w:val="Code"/>
        </w:rPr>
        <w:t>StreamMessage</w:t>
      </w:r>
      <w:r>
        <w:t xml:space="preserve"> and</w:t>
      </w:r>
      <w:r w:rsidRPr="00912F8E">
        <w:t xml:space="preserve"> </w:t>
      </w:r>
      <w:r w:rsidRPr="005E31C3">
        <w:rPr>
          <w:rStyle w:val="Code"/>
        </w:rPr>
        <w:t>TextMessage</w:t>
      </w:r>
      <w:r w:rsidRPr="002D2D40">
        <w:t xml:space="preserve"> </w:t>
      </w:r>
      <w:r>
        <w:t>–</w:t>
      </w:r>
      <w:r w:rsidRPr="002D2D40">
        <w:t xml:space="preserve"> </w:t>
      </w:r>
      <w:r>
        <w:t>a message sent to or received from a JMS provider.</w:t>
      </w:r>
    </w:p>
    <w:p w:rsidR="00C00EBD" w:rsidRPr="007962FA" w:rsidRDefault="00C00EBD" w:rsidP="00C00EBD">
      <w:pPr>
        <w:pStyle w:val="ListBullet"/>
        <w:rPr>
          <w:rFonts w:ascii="Courier New" w:hAnsi="Courier New"/>
          <w:sz w:val="18"/>
        </w:rPr>
      </w:pPr>
      <w:r w:rsidRPr="00FA7551">
        <w:rPr>
          <w:rStyle w:val="Code"/>
        </w:rPr>
        <w:t>Queue</w:t>
      </w:r>
      <w:r w:rsidRPr="00FA7551">
        <w:t xml:space="preserve"> </w:t>
      </w:r>
      <w:r>
        <w:t xml:space="preserve">– an administered object that encapsulates the identity of a message destination for point-to-point messaging </w:t>
      </w:r>
    </w:p>
    <w:p w:rsidR="00C00EBD" w:rsidRPr="00FA7551" w:rsidRDefault="00C00EBD" w:rsidP="00C00EBD">
      <w:pPr>
        <w:pStyle w:val="ListBullet"/>
        <w:rPr>
          <w:rStyle w:val="Code"/>
        </w:rPr>
      </w:pPr>
      <w:r>
        <w:rPr>
          <w:rStyle w:val="Code"/>
        </w:rPr>
        <w:t>Topic</w:t>
      </w:r>
      <w:r w:rsidRPr="00FA7551">
        <w:t xml:space="preserve"> </w:t>
      </w:r>
      <w:r>
        <w:t xml:space="preserve">– an administered object that encapsulates the identity of a message destination for pub/sub messaging. </w:t>
      </w:r>
    </w:p>
    <w:p w:rsidR="00175D01" w:rsidRDefault="00C00EBD">
      <w:pPr>
        <w:pStyle w:val="ListBullet"/>
      </w:pPr>
      <w:r w:rsidRPr="00FD3626">
        <w:rPr>
          <w:rStyle w:val="Code"/>
        </w:rPr>
        <w:t>Destination</w:t>
      </w:r>
      <w:r w:rsidRPr="00703D83">
        <w:t xml:space="preserve"> - </w:t>
      </w:r>
      <w:r>
        <w:t xml:space="preserve">the common supertype of </w:t>
      </w:r>
      <w:r w:rsidRPr="00C03138">
        <w:rPr>
          <w:rStyle w:val="Code"/>
        </w:rPr>
        <w:t>Queue</w:t>
      </w:r>
      <w:r>
        <w:t xml:space="preserve"> and </w:t>
      </w:r>
      <w:r w:rsidRPr="00C03138">
        <w:rPr>
          <w:rStyle w:val="Code"/>
        </w:rPr>
        <w:t>Topic</w:t>
      </w:r>
    </w:p>
    <w:p w:rsidR="00C70456" w:rsidRDefault="00C70456" w:rsidP="00C70456">
      <w:pPr>
        <w:pStyle w:val="Heading2"/>
      </w:pPr>
      <w:bookmarkStart w:id="43" w:name="_Toc351464300"/>
      <w:r>
        <w:t xml:space="preserve">Classic </w:t>
      </w:r>
      <w:r w:rsidR="004D029F">
        <w:t xml:space="preserve">API </w:t>
      </w:r>
      <w:r w:rsidR="000533FD">
        <w:t>interfaces</w:t>
      </w:r>
      <w:bookmarkEnd w:id="43"/>
    </w:p>
    <w:p w:rsidR="00C2185D" w:rsidRDefault="006F4A0A">
      <w:r>
        <w:t>The</w:t>
      </w:r>
      <w:r w:rsidR="000C5CF8">
        <w:t xml:space="preserve"> main</w:t>
      </w:r>
      <w:r>
        <w:t xml:space="preserve"> interfaces </w:t>
      </w:r>
      <w:r w:rsidR="007576F4">
        <w:t>provided</w:t>
      </w:r>
      <w:r>
        <w:t xml:space="preserve"> by</w:t>
      </w:r>
      <w:r w:rsidR="0002465F">
        <w:t xml:space="preserve"> the classic API are as follows</w:t>
      </w:r>
      <w:r w:rsidR="00DE2FB5">
        <w:t>:</w:t>
      </w:r>
    </w:p>
    <w:p w:rsidR="001A19CB" w:rsidRDefault="001A19CB" w:rsidP="001A19CB">
      <w:pPr>
        <w:pStyle w:val="ListBullet"/>
      </w:pPr>
      <w:r w:rsidRPr="008E0CAC">
        <w:rPr>
          <w:rStyle w:val="Code"/>
        </w:rPr>
        <w:t>ConnectionFactory</w:t>
      </w:r>
      <w:r w:rsidRPr="00703D83">
        <w:t xml:space="preserve"> - an administered object used by a client to create a Connection</w:t>
      </w:r>
      <w:r>
        <w:t>. This interface is also used by the simplified API.</w:t>
      </w:r>
    </w:p>
    <w:p w:rsidR="001A19CB" w:rsidRDefault="001A19CB" w:rsidP="001A19CB">
      <w:pPr>
        <w:pStyle w:val="ListBullet"/>
      </w:pPr>
      <w:r w:rsidRPr="008E0CAC">
        <w:rPr>
          <w:rStyle w:val="Code"/>
        </w:rPr>
        <w:t>Connection</w:t>
      </w:r>
      <w:r w:rsidRPr="00703D83">
        <w:t xml:space="preserve"> - an active connection to a JMS provider</w:t>
      </w:r>
    </w:p>
    <w:p w:rsidR="001A19CB" w:rsidRPr="00703D83" w:rsidRDefault="001A19CB" w:rsidP="001A19CB">
      <w:pPr>
        <w:pStyle w:val="ListBullet"/>
      </w:pPr>
      <w:r w:rsidRPr="008E0CAC">
        <w:rPr>
          <w:rStyle w:val="Code"/>
        </w:rPr>
        <w:t>Session</w:t>
      </w:r>
      <w:r w:rsidRPr="00703D83">
        <w:t xml:space="preserve"> - a single-threaded context for sending and receiving messages</w:t>
      </w:r>
    </w:p>
    <w:p w:rsidR="001A19CB" w:rsidRPr="00703D83" w:rsidRDefault="001A19CB" w:rsidP="001A19CB">
      <w:pPr>
        <w:pStyle w:val="ListBullet"/>
      </w:pPr>
      <w:r w:rsidRPr="008E0CAC">
        <w:rPr>
          <w:rStyle w:val="Code"/>
        </w:rPr>
        <w:t>MessageProducer</w:t>
      </w:r>
      <w:r w:rsidRPr="00703D83">
        <w:t xml:space="preserve"> - an object created by a </w:t>
      </w:r>
      <w:r w:rsidRPr="008E0CAC">
        <w:rPr>
          <w:rStyle w:val="Code"/>
        </w:rPr>
        <w:t>Session</w:t>
      </w:r>
      <w:r w:rsidRPr="00703D83">
        <w:t xml:space="preserve"> that is used for sending messages to a </w:t>
      </w:r>
      <w:r>
        <w:t>queue or topic</w:t>
      </w:r>
    </w:p>
    <w:p w:rsidR="001A19CB" w:rsidRDefault="001A19CB" w:rsidP="001A19CB">
      <w:pPr>
        <w:pStyle w:val="ListBullet"/>
      </w:pPr>
      <w:r w:rsidRPr="008E0CAC">
        <w:rPr>
          <w:rStyle w:val="Code"/>
        </w:rPr>
        <w:t>MessageConsumer</w:t>
      </w:r>
      <w:r w:rsidRPr="00703D83">
        <w:t xml:space="preserve"> - an object created by a </w:t>
      </w:r>
      <w:r w:rsidRPr="008E0CAC">
        <w:rPr>
          <w:rStyle w:val="Code"/>
        </w:rPr>
        <w:t>Session</w:t>
      </w:r>
      <w:r w:rsidRPr="00703D83">
        <w:t xml:space="preserve"> that is used for receiving messages sent to a </w:t>
      </w:r>
      <w:r>
        <w:t>queue or topic</w:t>
      </w:r>
    </w:p>
    <w:p w:rsidR="001A19CB" w:rsidRDefault="001A19CB" w:rsidP="001A19CB">
      <w:pPr>
        <w:pStyle w:val="Caption"/>
      </w:pPr>
      <w:r>
        <w:t xml:space="preserve">Figure </w:t>
      </w:r>
      <w:r w:rsidR="001E03D3">
        <w:fldChar w:fldCharType="begin"/>
      </w:r>
      <w:r>
        <w:instrText xml:space="preserve"> STYLEREF 1 \s </w:instrText>
      </w:r>
      <w:r w:rsidR="001E03D3">
        <w:fldChar w:fldCharType="separate"/>
      </w:r>
      <w:r w:rsidR="009749BC">
        <w:rPr>
          <w:noProof/>
        </w:rPr>
        <w:t>2</w:t>
      </w:r>
      <w:r w:rsidR="001E03D3">
        <w:fldChar w:fldCharType="end"/>
      </w:r>
      <w:r>
        <w:noBreakHyphen/>
      </w:r>
      <w:r w:rsidR="001E03D3">
        <w:fldChar w:fldCharType="begin"/>
      </w:r>
      <w:r>
        <w:instrText xml:space="preserve"> SEQ Figure \* ARABIC \s 1 </w:instrText>
      </w:r>
      <w:r w:rsidR="001E03D3">
        <w:fldChar w:fldCharType="separate"/>
      </w:r>
      <w:r w:rsidR="009749BC">
        <w:rPr>
          <w:noProof/>
        </w:rPr>
        <w:t>2</w:t>
      </w:r>
      <w:r w:rsidR="001E03D3">
        <w:fldChar w:fldCharType="end"/>
      </w:r>
      <w:r>
        <w:t xml:space="preserve"> Overview of classic API </w:t>
      </w:r>
    </w:p>
    <w:p w:rsidR="001D4CC2" w:rsidRDefault="001E03D3" w:rsidP="001A19CB">
      <w:r w:rsidRPr="001E03D3">
        <w:rPr>
          <w:bCs/>
          <w:color w:val="auto"/>
          <w:sz w:val="18"/>
          <w:szCs w:val="18"/>
        </w:rPr>
      </w:r>
      <w:r w:rsidRPr="001E03D3">
        <w:rPr>
          <w:bCs/>
          <w:color w:val="auto"/>
          <w:sz w:val="18"/>
          <w:szCs w:val="18"/>
        </w:rPr>
        <w:pict>
          <v:group id="_x0000_s1652" style="width:329.3pt;height:228.6pt;mso-position-horizontal-relative:char;mso-position-vertical-relative:line" coordorigin="4422,1671" coordsize="6586,4946">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653" type="#_x0000_t65" style="position:absolute;left:7039;top:5998;width:1197;height:572" fillcolor="#c6d9f1 [671]" strokecolor="#c6d9f1 [671]" strokeweight="3pt">
              <v:shadow on="t" type="perspective" color="#243f60 [1604]" opacity=".5" offset="1pt" offset2="-1pt"/>
              <v:textbox style="mso-next-textbox:#_x0000_s1653">
                <w:txbxContent>
                  <w:p w:rsidR="00004DD8" w:rsidRPr="00E9787D" w:rsidRDefault="00004DD8" w:rsidP="001A19CB">
                    <w:pPr>
                      <w:spacing w:before="0"/>
                      <w:ind w:left="0"/>
                      <w:rPr>
                        <w:rStyle w:val="Code"/>
                        <w:b/>
                      </w:rPr>
                    </w:pPr>
                    <w:r w:rsidRPr="00E9787D">
                      <w:rPr>
                        <w:rStyle w:val="Code"/>
                        <w:b/>
                      </w:rPr>
                      <w:t>Message</w:t>
                    </w:r>
                  </w:p>
                </w:txbxContent>
              </v:textbox>
            </v:shape>
            <v:group id="_x0000_s1654" style="position:absolute;left:6791;top:1671;width:1692;height:1333" coordorigin="6791,9269" coordsize="1692,1333">
              <v:roundrect id="_x0000_s1655" style="position:absolute;left:6791;top:9269;width:1613;height:731" arcsize="10923f" fillcolor="#c6d9f1 [671]" strokecolor="#c6d9f1 [671]" strokeweight="3pt">
                <v:shadow on="t" type="perspective" color="#243f60 [1604]" opacity=".5" offset="1pt" offset2="-1pt"/>
                <v:textbox style="mso-next-textbox:#_x0000_s1655">
                  <w:txbxContent>
                    <w:p w:rsidR="00004DD8" w:rsidRPr="00830003" w:rsidRDefault="00004DD8" w:rsidP="001A19CB">
                      <w:pPr>
                        <w:spacing w:before="0" w:line="200" w:lineRule="atLeast"/>
                        <w:ind w:left="0"/>
                        <w:jc w:val="center"/>
                        <w:rPr>
                          <w:rStyle w:val="Code"/>
                          <w:b/>
                        </w:rPr>
                      </w:pPr>
                      <w:r w:rsidRPr="00830003">
                        <w:rPr>
                          <w:rStyle w:val="Code"/>
                          <w:b/>
                        </w:rPr>
                        <w:t>Connection</w:t>
                      </w:r>
                      <w:r>
                        <w:rPr>
                          <w:rStyle w:val="Code"/>
                          <w:b/>
                        </w:rPr>
                        <w:t xml:space="preserve"> </w:t>
                      </w:r>
                      <w:r w:rsidRPr="00830003">
                        <w:rPr>
                          <w:rStyle w:val="Code"/>
                          <w:b/>
                        </w:rPr>
                        <w:t>Factory</w:t>
                      </w:r>
                    </w:p>
                  </w:txbxContent>
                </v:textbox>
              </v:roundrect>
              <v:rect id="_x0000_s1656" style="position:absolute;left:7563;top:10158;width:920;height:408" stroked="f">
                <v:textbox style="mso-next-textbox:#_x0000_s1656">
                  <w:txbxContent>
                    <w:p w:rsidR="00004DD8" w:rsidRDefault="00004DD8" w:rsidP="001A19CB">
                      <w:pPr>
                        <w:spacing w:before="0"/>
                        <w:ind w:left="0"/>
                      </w:pPr>
                      <w:proofErr w:type="gramStart"/>
                      <w:r>
                        <w:t>creates</w:t>
                      </w:r>
                      <w:proofErr w:type="gramEnd"/>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57" type="#_x0000_t67" style="position:absolute;left:7454;top:10105;width:288;height:497">
                <v:textbox style="layout-flow:vertical-ideographic;mso-next-textbox:#_x0000_s1657">
                  <w:txbxContent>
                    <w:p w:rsidR="00004DD8" w:rsidRDefault="00004DD8" w:rsidP="001A19CB">
                      <w:pPr>
                        <w:ind w:left="0"/>
                      </w:pPr>
                      <w:r>
                        <w:t>Creates</w:t>
                      </w:r>
                    </w:p>
                    <w:p w:rsidR="00004DD8" w:rsidRDefault="00004DD8" w:rsidP="001A19CB">
                      <w:pPr>
                        <w:ind w:left="0"/>
                      </w:pPr>
                    </w:p>
                  </w:txbxContent>
                </v:textbox>
              </v:shape>
            </v:group>
            <v:group id="_x0000_s1658" style="position:absolute;left:8350;top:4721;width:920;height:570" coordorigin="8350,4721" coordsize="920,570">
              <v:rect id="_x0000_s1659" style="position:absolute;left:8350;top:4883;width:920;height:408" stroked="f">
                <v:textbox style="mso-next-textbox:#_x0000_s1659">
                  <w:txbxContent>
                    <w:p w:rsidR="00004DD8" w:rsidRDefault="00004DD8" w:rsidP="001A19CB">
                      <w:pPr>
                        <w:spacing w:before="0"/>
                        <w:ind w:left="0"/>
                      </w:pPr>
                      <w:proofErr w:type="gramStart"/>
                      <w:r>
                        <w:t>creates</w:t>
                      </w:r>
                      <w:proofErr w:type="gramEnd"/>
                    </w:p>
                  </w:txbxContent>
                </v:textbox>
              </v:rect>
              <v:shape id="_x0000_s1660" type="#_x0000_t67" style="position:absolute;left:8588;top:4616;width:288;height:497;rotation:270">
                <v:textbox style="layout-flow:vertical-ideographic;mso-next-textbox:#_x0000_s1660">
                  <w:txbxContent>
                    <w:p w:rsidR="00004DD8" w:rsidRPr="00DD75DC" w:rsidRDefault="00004DD8" w:rsidP="001A19CB"/>
                  </w:txbxContent>
                </v:textbox>
              </v:shape>
            </v:group>
            <v:group id="_x0000_s1661" style="position:absolute;left:6043;top:4721;width:920;height:570" coordorigin="6043,4721" coordsize="920,570">
              <v:rect id="_x0000_s1662" style="position:absolute;left:6043;top:4883;width:920;height:408" stroked="f">
                <v:textbox style="mso-next-textbox:#_x0000_s1662">
                  <w:txbxContent>
                    <w:p w:rsidR="00004DD8" w:rsidRDefault="00004DD8" w:rsidP="001A19CB">
                      <w:pPr>
                        <w:spacing w:before="0"/>
                        <w:ind w:left="0"/>
                      </w:pPr>
                      <w:proofErr w:type="gramStart"/>
                      <w:r>
                        <w:t>creates</w:t>
                      </w:r>
                      <w:proofErr w:type="gramEnd"/>
                    </w:p>
                  </w:txbxContent>
                </v:textbox>
              </v:rect>
              <v:shape id="_x0000_s1663" type="#_x0000_t67" style="position:absolute;left:6327;top:4616;width:288;height:497;rotation:90">
                <v:textbox style="layout-flow:vertical-ideographic;mso-next-textbox:#_x0000_s1663">
                  <w:txbxContent>
                    <w:p w:rsidR="00004DD8" w:rsidRPr="00DD75DC" w:rsidRDefault="00004DD8" w:rsidP="001A19CB"/>
                  </w:txbxContent>
                </v:textbox>
              </v:shape>
            </v:group>
            <v:roundrect id="_x0000_s1664" style="position:absolute;left:4445;top:4500;width:1613;height:731" arcsize="10923f" fillcolor="#c6d9f1 [671]" strokecolor="#c6d9f1 [671]" strokeweight="3pt">
              <v:shadow on="t" type="perspective" color="#243f60 [1604]" opacity=".5" offset="1pt" offset2="-1pt"/>
              <v:textbox style="mso-next-textbox:#_x0000_s1664">
                <w:txbxContent>
                  <w:p w:rsidR="00004DD8" w:rsidRPr="00830003" w:rsidRDefault="00004DD8" w:rsidP="001A19CB">
                    <w:pPr>
                      <w:spacing w:before="0"/>
                      <w:ind w:left="0"/>
                      <w:jc w:val="center"/>
                      <w:rPr>
                        <w:rStyle w:val="Code"/>
                        <w:b/>
                      </w:rPr>
                    </w:pPr>
                    <w:r>
                      <w:rPr>
                        <w:rStyle w:val="Code"/>
                        <w:b/>
                      </w:rPr>
                      <w:t>Message Producer</w:t>
                    </w:r>
                  </w:p>
                </w:txbxContent>
              </v:textbox>
            </v:roundrect>
            <v:roundrect id="_x0000_s1665" style="position:absolute;left:9137;top:4501;width:1613;height:731" arcsize="10923f" fillcolor="#c6d9f1 [671]" strokecolor="#c6d9f1 [671]" strokeweight="3pt">
              <v:shadow on="t" type="perspective" color="#243f60 [1604]" opacity=".5" offset="1pt" offset2="-1pt"/>
              <v:textbox style="mso-next-textbox:#_x0000_s1665">
                <w:txbxContent>
                  <w:p w:rsidR="00004DD8" w:rsidRPr="00830003" w:rsidRDefault="00004DD8" w:rsidP="001A19CB">
                    <w:pPr>
                      <w:spacing w:before="0"/>
                      <w:ind w:left="0"/>
                      <w:jc w:val="center"/>
                      <w:rPr>
                        <w:rStyle w:val="Code"/>
                        <w:b/>
                      </w:rPr>
                    </w:pPr>
                    <w:r>
                      <w:rPr>
                        <w:rStyle w:val="Code"/>
                        <w:b/>
                      </w:rPr>
                      <w:t>Message Consumer</w:t>
                    </w:r>
                  </w:p>
                </w:txbxContent>
              </v:textbox>
            </v:roundrect>
            <v:roundrect id="_x0000_s1666" style="position:absolute;left:6791;top:4500;width:1613;height:731" arcsize="10923f" fillcolor="#c6d9f1 [671]" strokecolor="#c6d9f1 [671]" strokeweight="3pt">
              <v:shadow on="t" type="perspective" color="#243f60 [1604]" opacity=".5" offset="1pt" offset2="-1pt"/>
              <v:textbox style="mso-next-textbox:#_x0000_s1666">
                <w:txbxContent>
                  <w:p w:rsidR="00004DD8" w:rsidRPr="00830003" w:rsidRDefault="00004DD8" w:rsidP="001A19CB">
                    <w:pPr>
                      <w:spacing w:before="0"/>
                      <w:ind w:left="0"/>
                      <w:jc w:val="center"/>
                      <w:rPr>
                        <w:rStyle w:val="Code"/>
                        <w:b/>
                      </w:rPr>
                    </w:pPr>
                    <w:r>
                      <w:rPr>
                        <w:rStyle w:val="Code"/>
                        <w:b/>
                      </w:rPr>
                      <w:t>Session</w:t>
                    </w:r>
                  </w:p>
                </w:txbxContent>
              </v:textbox>
            </v:roundrect>
            <v:group id="_x0000_s1667" style="position:absolute;left:7454;top:5336;width:1029;height:497" coordorigin="7454,12934" coordsize="1029,497">
              <v:rect id="_x0000_s1668" style="position:absolute;left:7563;top:12987;width:920;height:408" stroked="f">
                <v:textbox style="mso-next-textbox:#_x0000_s1668">
                  <w:txbxContent>
                    <w:p w:rsidR="00004DD8" w:rsidRDefault="00004DD8" w:rsidP="001A19CB">
                      <w:pPr>
                        <w:spacing w:before="0"/>
                        <w:ind w:left="0"/>
                      </w:pPr>
                      <w:proofErr w:type="gramStart"/>
                      <w:r>
                        <w:t>creates</w:t>
                      </w:r>
                      <w:proofErr w:type="gramEnd"/>
                    </w:p>
                  </w:txbxContent>
                </v:textbox>
              </v:rect>
              <v:shape id="_x0000_s1669" type="#_x0000_t67" style="position:absolute;left:7454;top:12934;width:288;height:497">
                <v:textbox style="layout-flow:vertical-ideographic;mso-next-textbox:#_x0000_s1669">
                  <w:txbxContent>
                    <w:p w:rsidR="00004DD8" w:rsidRDefault="00004DD8" w:rsidP="001A19CB">
                      <w:pPr>
                        <w:ind w:left="0"/>
                      </w:pPr>
                      <w:r>
                        <w:t>Creates</w:t>
                      </w:r>
                    </w:p>
                    <w:p w:rsidR="00004DD8" w:rsidRDefault="00004DD8" w:rsidP="001A19CB">
                      <w:pPr>
                        <w:ind w:left="0"/>
                      </w:pPr>
                    </w:p>
                  </w:txbxContent>
                </v:textbox>
              </v:shape>
            </v:group>
            <v:group id="_x0000_s1670" style="position:absolute;left:9690;top:5317;width:1318;height:699" coordorigin="9690,12915" coordsize="1318,699">
              <v:rect id="_x0000_s1671" style="position:absolute;left:9859;top:12915;width:1149;height:699" stroked="f">
                <v:textbox style="mso-next-textbox:#_x0000_s1671">
                  <w:txbxContent>
                    <w:p w:rsidR="00004DD8" w:rsidRDefault="00004DD8" w:rsidP="001A19CB">
                      <w:pPr>
                        <w:spacing w:before="0"/>
                        <w:ind w:left="0"/>
                      </w:pPr>
                      <w:proofErr w:type="gramStart"/>
                      <w:r>
                        <w:t>receives</w:t>
                      </w:r>
                      <w:proofErr w:type="gramEnd"/>
                      <w:r>
                        <w:t xml:space="preserve"> from</w:t>
                      </w:r>
                    </w:p>
                  </w:txbxContent>
                </v:textbox>
              </v:rect>
              <v:shape id="_x0000_s1672" type="#_x0000_t67" style="position:absolute;left:9690;top:12946;width:288;height:497">
                <v:textbox style="layout-flow:vertical-ideographic;mso-next-textbox:#_x0000_s1672">
                  <w:txbxContent>
                    <w:p w:rsidR="00004DD8" w:rsidRDefault="00004DD8" w:rsidP="001A19CB">
                      <w:pPr>
                        <w:ind w:left="0"/>
                      </w:pPr>
                      <w:r>
                        <w:t>Creates</w:t>
                      </w:r>
                    </w:p>
                    <w:p w:rsidR="00004DD8" w:rsidRDefault="00004DD8" w:rsidP="001A19CB">
                      <w:pPr>
                        <w:ind w:left="0"/>
                      </w:pPr>
                    </w:p>
                  </w:txbxContent>
                </v:textbox>
              </v:shape>
            </v:group>
            <v:group id="_x0000_s1673" style="position:absolute;left:5116;top:5324;width:1318;height:699" coordorigin="9690,12915" coordsize="1318,699">
              <v:rect id="_x0000_s1674" style="position:absolute;left:9859;top:12915;width:1149;height:699" stroked="f">
                <v:textbox style="mso-next-textbox:#_x0000_s1674">
                  <w:txbxContent>
                    <w:p w:rsidR="00004DD8" w:rsidRDefault="00004DD8" w:rsidP="001A19CB">
                      <w:pPr>
                        <w:spacing w:before="0"/>
                        <w:ind w:left="0"/>
                      </w:pPr>
                      <w:proofErr w:type="gramStart"/>
                      <w:r>
                        <w:t>sends</w:t>
                      </w:r>
                      <w:proofErr w:type="gramEnd"/>
                      <w:r>
                        <w:t xml:space="preserve"> to</w:t>
                      </w:r>
                    </w:p>
                  </w:txbxContent>
                </v:textbox>
              </v:rect>
              <v:shape id="_x0000_s1675" type="#_x0000_t67" style="position:absolute;left:9690;top:12946;width:288;height:497">
                <v:textbox style="layout-flow:vertical-ideographic;mso-next-textbox:#_x0000_s1675">
                  <w:txbxContent>
                    <w:p w:rsidR="00004DD8" w:rsidRDefault="00004DD8" w:rsidP="001A19CB">
                      <w:pPr>
                        <w:ind w:left="0"/>
                      </w:pPr>
                      <w:r>
                        <w:t>Creates</w:t>
                      </w:r>
                    </w:p>
                    <w:p w:rsidR="00004DD8" w:rsidRDefault="00004DD8" w:rsidP="001A19CB">
                      <w:pPr>
                        <w:ind w:left="0"/>
                      </w:pPr>
                    </w:p>
                  </w:txbxContent>
                </v:textbox>
              </v:shap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676" type="#_x0000_t22" style="position:absolute;left:4422;top:5937;width:1644;height:680" fillcolor="#c6d9f1 [671]" strokecolor="#8db3e2 [1311]" strokeweight="1pt">
              <v:shadow on="t" type="perspective" color="#243f60 [1604]" opacity=".5" offset="1pt" offset2="-1pt"/>
              <v:textbox style="mso-next-textbox:#_x0000_s1676">
                <w:txbxContent>
                  <w:p w:rsidR="00004DD8" w:rsidRPr="00994618" w:rsidRDefault="00004DD8" w:rsidP="001A19CB">
                    <w:pPr>
                      <w:spacing w:before="0"/>
                      <w:ind w:left="0"/>
                      <w:jc w:val="center"/>
                      <w:rPr>
                        <w:rStyle w:val="Code"/>
                        <w:b/>
                      </w:rPr>
                    </w:pPr>
                    <w:r w:rsidRPr="00994618">
                      <w:rPr>
                        <w:rStyle w:val="Code"/>
                        <w:b/>
                      </w:rPr>
                      <w:t>Destination</w:t>
                    </w:r>
                  </w:p>
                </w:txbxContent>
              </v:textbox>
            </v:shape>
            <v:shape id="_x0000_s1677" type="#_x0000_t22" style="position:absolute;left:8980;top:5937;width:1644;height:680" fillcolor="#c6d9f1 [671]" strokecolor="#8db3e2 [1311]" strokeweight="1pt">
              <v:shadow on="t" type="perspective" color="#243f60 [1604]" opacity=".5" offset="1pt" offset2="-1pt"/>
              <v:textbox style="mso-next-textbox:#_x0000_s1677">
                <w:txbxContent>
                  <w:p w:rsidR="00004DD8" w:rsidRPr="00994618" w:rsidRDefault="00004DD8" w:rsidP="001A19CB">
                    <w:pPr>
                      <w:spacing w:before="0"/>
                      <w:ind w:left="0"/>
                      <w:jc w:val="center"/>
                      <w:rPr>
                        <w:rStyle w:val="Code"/>
                        <w:b/>
                      </w:rPr>
                    </w:pPr>
                    <w:r w:rsidRPr="00994618">
                      <w:rPr>
                        <w:rStyle w:val="Code"/>
                        <w:b/>
                      </w:rPr>
                      <w:t>Destination</w:t>
                    </w:r>
                  </w:p>
                </w:txbxContent>
              </v:textbox>
            </v:shape>
            <v:group id="_x0000_s1678" style="position:absolute;left:6791;top:3081;width:1692;height:1333" coordorigin="6791,3081" coordsize="1692,1333">
              <v:roundrect id="_x0000_s1679" style="position:absolute;left:6791;top:3081;width:1613;height:731" arcsize="10923f" fillcolor="#c6d9f1 [671]" strokecolor="#c6d9f1 [671]" strokeweight="3pt">
                <v:shadow on="t" type="perspective" color="#243f60 [1604]" opacity=".5" offset="1pt" offset2="-1pt"/>
                <v:textbox style="mso-next-textbox:#_x0000_s1679">
                  <w:txbxContent>
                    <w:p w:rsidR="00004DD8" w:rsidRPr="00830003" w:rsidRDefault="00004DD8" w:rsidP="001A19CB">
                      <w:pPr>
                        <w:pStyle w:val="Caption"/>
                        <w:spacing w:before="0"/>
                        <w:ind w:left="0"/>
                        <w:jc w:val="center"/>
                        <w:rPr>
                          <w:rStyle w:val="Code"/>
                          <w:b/>
                        </w:rPr>
                      </w:pPr>
                      <w:r>
                        <w:rPr>
                          <w:rStyle w:val="Code"/>
                          <w:b/>
                        </w:rPr>
                        <w:t>Connection</w:t>
                      </w:r>
                    </w:p>
                  </w:txbxContent>
                </v:textbox>
              </v:roundrect>
              <v:rect id="_x0000_s1680" style="position:absolute;left:7563;top:3970;width:920;height:408" stroked="f">
                <v:textbox style="mso-next-textbox:#_x0000_s1680">
                  <w:txbxContent>
                    <w:p w:rsidR="00004DD8" w:rsidRDefault="00004DD8" w:rsidP="001A19CB">
                      <w:pPr>
                        <w:spacing w:before="0"/>
                        <w:ind w:left="0"/>
                      </w:pPr>
                      <w:proofErr w:type="gramStart"/>
                      <w:r>
                        <w:t>creates</w:t>
                      </w:r>
                      <w:proofErr w:type="gramEnd"/>
                    </w:p>
                  </w:txbxContent>
                </v:textbox>
              </v:rect>
              <v:shape id="_x0000_s1681" type="#_x0000_t67" style="position:absolute;left:7454;top:3917;width:288;height:497">
                <v:textbox style="layout-flow:vertical-ideographic;mso-next-textbox:#_x0000_s1681">
                  <w:txbxContent>
                    <w:p w:rsidR="00004DD8" w:rsidRDefault="00004DD8" w:rsidP="001A19CB">
                      <w:pPr>
                        <w:ind w:left="0"/>
                      </w:pPr>
                      <w:r>
                        <w:t>Creates</w:t>
                      </w:r>
                    </w:p>
                    <w:p w:rsidR="00004DD8" w:rsidRDefault="00004DD8" w:rsidP="001A19CB">
                      <w:pPr>
                        <w:ind w:left="0"/>
                      </w:pPr>
                    </w:p>
                  </w:txbxContent>
                </v:textbox>
              </v:shape>
            </v:group>
            <w10:wrap type="none"/>
            <w10:anchorlock/>
          </v:group>
        </w:pict>
      </w:r>
    </w:p>
    <w:p w:rsidR="001A19CB" w:rsidRDefault="001A19CB"/>
    <w:p w:rsidR="00C70456" w:rsidRDefault="00C70456" w:rsidP="00C70456">
      <w:pPr>
        <w:pStyle w:val="Heading2"/>
      </w:pPr>
      <w:bookmarkStart w:id="44" w:name="_Ref347842727"/>
      <w:bookmarkStart w:id="45" w:name="_Ref347842729"/>
      <w:bookmarkStart w:id="46" w:name="_Toc351464301"/>
      <w:r>
        <w:t>Simplified API</w:t>
      </w:r>
      <w:r w:rsidR="004D029F">
        <w:t xml:space="preserve"> interfaces</w:t>
      </w:r>
      <w:bookmarkEnd w:id="44"/>
      <w:bookmarkEnd w:id="45"/>
      <w:bookmarkEnd w:id="46"/>
    </w:p>
    <w:p w:rsidR="00B83C67" w:rsidRDefault="00EF6FBD">
      <w:r>
        <w:t xml:space="preserve">The simplified API provides </w:t>
      </w:r>
      <w:r w:rsidR="002344F2">
        <w:t>the same messaging</w:t>
      </w:r>
      <w:r>
        <w:t xml:space="preserve"> functionality </w:t>
      </w:r>
      <w:r w:rsidR="002344F2">
        <w:t>as</w:t>
      </w:r>
      <w:r>
        <w:t xml:space="preserve"> the classic API but requires fewer interfaces and is simpler to use.</w:t>
      </w:r>
    </w:p>
    <w:p w:rsidR="00C16008" w:rsidRDefault="00C16008" w:rsidP="00C16008">
      <w:r>
        <w:t xml:space="preserve">The main interfaces </w:t>
      </w:r>
      <w:r w:rsidR="007576F4">
        <w:t>provided</w:t>
      </w:r>
      <w:r>
        <w:t xml:space="preserve"> by the simplified API are as follows:</w:t>
      </w:r>
    </w:p>
    <w:p w:rsidR="00C16008" w:rsidRDefault="00C16008" w:rsidP="00C16008">
      <w:pPr>
        <w:pStyle w:val="ListBullet"/>
      </w:pPr>
      <w:r w:rsidRPr="00FD3626">
        <w:rPr>
          <w:rStyle w:val="Code"/>
        </w:rPr>
        <w:lastRenderedPageBreak/>
        <w:t>ConnectionFactory</w:t>
      </w:r>
      <w:r w:rsidRPr="00703D83">
        <w:t xml:space="preserve"> - an administered object used by a client to create a </w:t>
      </w:r>
      <w:r w:rsidRPr="004C4C0F">
        <w:rPr>
          <w:rStyle w:val="Code"/>
        </w:rPr>
        <w:t>Connection</w:t>
      </w:r>
      <w:r>
        <w:t xml:space="preserve">. This interface is also used by the </w:t>
      </w:r>
      <w:r w:rsidR="00A00E17">
        <w:t>classic</w:t>
      </w:r>
      <w:r>
        <w:t xml:space="preserve"> API.</w:t>
      </w:r>
    </w:p>
    <w:p w:rsidR="00C16008" w:rsidRPr="00703D83" w:rsidRDefault="00CC6F7B" w:rsidP="00C16008">
      <w:pPr>
        <w:pStyle w:val="ListBullet"/>
      </w:pPr>
      <w:r>
        <w:rPr>
          <w:rStyle w:val="Code"/>
        </w:rPr>
        <w:t>JMSContext</w:t>
      </w:r>
      <w:r w:rsidR="00C16008" w:rsidRPr="00703D83">
        <w:t xml:space="preserve"> - an active connection to a JMS provider</w:t>
      </w:r>
      <w:r>
        <w:t xml:space="preserve"> and </w:t>
      </w:r>
      <w:r w:rsidR="00C16008" w:rsidRPr="00703D83">
        <w:t>a single-threaded context for sending and receiving messages</w:t>
      </w:r>
    </w:p>
    <w:p w:rsidR="00C16008" w:rsidRPr="00703D83" w:rsidRDefault="00E2406D" w:rsidP="00C16008">
      <w:pPr>
        <w:pStyle w:val="ListBullet"/>
      </w:pPr>
      <w:r>
        <w:rPr>
          <w:rStyle w:val="Code"/>
        </w:rPr>
        <w:t>JMS</w:t>
      </w:r>
      <w:r w:rsidR="00C16008" w:rsidRPr="006F27FC">
        <w:rPr>
          <w:rStyle w:val="Code"/>
        </w:rPr>
        <w:t>Producer</w:t>
      </w:r>
      <w:r w:rsidR="00C16008" w:rsidRPr="00703D83">
        <w:t xml:space="preserve"> - an object created by a </w:t>
      </w:r>
      <w:r>
        <w:rPr>
          <w:rStyle w:val="Code"/>
        </w:rPr>
        <w:t>JMSContext</w:t>
      </w:r>
      <w:r w:rsidR="00C16008" w:rsidRPr="00703D83">
        <w:t xml:space="preserve"> that is used for sending messages to a </w:t>
      </w:r>
      <w:r w:rsidR="004A2FBA">
        <w:t>queue or topic</w:t>
      </w:r>
    </w:p>
    <w:p w:rsidR="00C16008" w:rsidRDefault="00E2406D" w:rsidP="00C16008">
      <w:pPr>
        <w:pStyle w:val="ListBullet"/>
      </w:pPr>
      <w:r>
        <w:rPr>
          <w:rStyle w:val="Code"/>
        </w:rPr>
        <w:t>JMS</w:t>
      </w:r>
      <w:r w:rsidR="00C16008" w:rsidRPr="006F27FC">
        <w:rPr>
          <w:rStyle w:val="Code"/>
        </w:rPr>
        <w:t>Consumer</w:t>
      </w:r>
      <w:r w:rsidR="00C16008" w:rsidRPr="00703D83">
        <w:t xml:space="preserve"> - an object created by a </w:t>
      </w:r>
      <w:r w:rsidR="00961434">
        <w:rPr>
          <w:rStyle w:val="Code"/>
        </w:rPr>
        <w:t>JMSContext</w:t>
      </w:r>
      <w:r w:rsidR="00C16008" w:rsidRPr="00703D83">
        <w:t xml:space="preserve"> that is used for receiving messages sent to a </w:t>
      </w:r>
      <w:r w:rsidR="004A2FBA">
        <w:t>queue or topic</w:t>
      </w:r>
    </w:p>
    <w:p w:rsidR="00E83DFC" w:rsidRDefault="00E61F4D">
      <w:r>
        <w:t xml:space="preserve">Figure </w:t>
      </w:r>
      <w:r w:rsidR="001E03D3">
        <w:fldChar w:fldCharType="begin"/>
      </w:r>
      <w:r>
        <w:instrText xml:space="preserve"> STYLEREF 1 \s </w:instrText>
      </w:r>
      <w:r w:rsidR="001E03D3">
        <w:fldChar w:fldCharType="separate"/>
      </w:r>
      <w:r w:rsidR="009749BC">
        <w:rPr>
          <w:noProof/>
        </w:rPr>
        <w:t>2</w:t>
      </w:r>
      <w:r w:rsidR="001E03D3">
        <w:fldChar w:fldCharType="end"/>
      </w:r>
      <w:r>
        <w:noBreakHyphen/>
      </w:r>
      <w:r w:rsidR="001E03D3">
        <w:fldChar w:fldCharType="begin"/>
      </w:r>
      <w:r>
        <w:instrText xml:space="preserve"> SEQ Figure \* ARABIC \s 1 </w:instrText>
      </w:r>
      <w:r w:rsidR="001E03D3">
        <w:fldChar w:fldCharType="separate"/>
      </w:r>
      <w:r w:rsidR="009749BC">
        <w:rPr>
          <w:noProof/>
        </w:rPr>
        <w:t>3</w:t>
      </w:r>
      <w:r w:rsidR="001E03D3">
        <w:fldChar w:fldCharType="end"/>
      </w:r>
      <w:r>
        <w:t xml:space="preserve"> Overview of simplified API</w:t>
      </w:r>
    </w:p>
    <w:p w:rsidR="00C2185D" w:rsidRDefault="001E03D3">
      <w:r>
        <w:pict>
          <v:group id="_x0000_s1624" style="width:329.3pt;height:164.5pt;mso-position-horizontal-relative:char;mso-position-vertical-relative:line" coordorigin="4422,3081" coordsize="6586,3536">
            <v:shape id="_x0000_s1625" type="#_x0000_t65" style="position:absolute;left:7039;top:5998;width:1197;height:572" fillcolor="#c6d9f1 [671]" strokecolor="#c6d9f1 [671]" strokeweight="3pt">
              <v:shadow on="t" type="perspective" color="#243f60 [1604]" opacity=".5" offset="1pt" offset2="-1pt"/>
              <v:textbox style="mso-next-textbox:#_x0000_s1625">
                <w:txbxContent>
                  <w:p w:rsidR="00004DD8" w:rsidRPr="00E9787D" w:rsidRDefault="00004DD8" w:rsidP="00E61F4D">
                    <w:pPr>
                      <w:spacing w:before="0"/>
                      <w:ind w:left="0"/>
                      <w:rPr>
                        <w:rStyle w:val="Code"/>
                        <w:b/>
                      </w:rPr>
                    </w:pPr>
                    <w:r w:rsidRPr="00E9787D">
                      <w:rPr>
                        <w:rStyle w:val="Code"/>
                        <w:b/>
                      </w:rPr>
                      <w:t>Message</w:t>
                    </w:r>
                  </w:p>
                </w:txbxContent>
              </v:textbox>
            </v:shape>
            <v:group id="_x0000_s1626" style="position:absolute;left:8350;top:4721;width:920;height:570" coordorigin="8350,4721" coordsize="920,570">
              <v:rect id="_x0000_s1627" style="position:absolute;left:8350;top:4883;width:920;height:408" stroked="f">
                <v:textbox style="mso-next-textbox:#_x0000_s1627">
                  <w:txbxContent>
                    <w:p w:rsidR="00004DD8" w:rsidRDefault="00004DD8" w:rsidP="00E61F4D">
                      <w:pPr>
                        <w:spacing w:before="0"/>
                        <w:ind w:left="0"/>
                      </w:pPr>
                      <w:proofErr w:type="gramStart"/>
                      <w:r>
                        <w:t>creates</w:t>
                      </w:r>
                      <w:proofErr w:type="gramEnd"/>
                    </w:p>
                  </w:txbxContent>
                </v:textbox>
              </v:rect>
              <v:shape id="_x0000_s1628" type="#_x0000_t67" style="position:absolute;left:8588;top:4616;width:288;height:497;rotation:270">
                <v:textbox style="layout-flow:vertical-ideographic;mso-next-textbox:#_x0000_s1628">
                  <w:txbxContent>
                    <w:p w:rsidR="00004DD8" w:rsidRPr="00DD75DC" w:rsidRDefault="00004DD8" w:rsidP="00E61F4D"/>
                  </w:txbxContent>
                </v:textbox>
              </v:shape>
            </v:group>
            <v:group id="_x0000_s1629" style="position:absolute;left:6043;top:4721;width:920;height:570" coordorigin="6043,4721" coordsize="920,570">
              <v:rect id="_x0000_s1630" style="position:absolute;left:6043;top:4883;width:920;height:408" stroked="f">
                <v:textbox style="mso-next-textbox:#_x0000_s1630">
                  <w:txbxContent>
                    <w:p w:rsidR="00004DD8" w:rsidRDefault="00004DD8" w:rsidP="00E61F4D">
                      <w:pPr>
                        <w:spacing w:before="0"/>
                        <w:ind w:left="0"/>
                      </w:pPr>
                      <w:proofErr w:type="gramStart"/>
                      <w:r>
                        <w:t>creates</w:t>
                      </w:r>
                      <w:proofErr w:type="gramEnd"/>
                    </w:p>
                  </w:txbxContent>
                </v:textbox>
              </v:rect>
              <v:shape id="_x0000_s1631" type="#_x0000_t67" style="position:absolute;left:6327;top:4616;width:288;height:497;rotation:90">
                <v:textbox style="layout-flow:vertical-ideographic;mso-next-textbox:#_x0000_s1631">
                  <w:txbxContent>
                    <w:p w:rsidR="00004DD8" w:rsidRPr="00DD75DC" w:rsidRDefault="00004DD8" w:rsidP="00E61F4D"/>
                  </w:txbxContent>
                </v:textbox>
              </v:shape>
            </v:group>
            <v:roundrect id="_x0000_s1632" style="position:absolute;left:4445;top:4500;width:1613;height:731" arcsize="10923f" fillcolor="#c6d9f1 [671]" strokecolor="#c6d9f1 [671]" strokeweight="3pt">
              <v:shadow on="t" type="perspective" color="#243f60 [1604]" opacity=".5" offset="1pt" offset2="-1pt"/>
              <v:textbox style="mso-next-textbox:#_x0000_s1632">
                <w:txbxContent>
                  <w:p w:rsidR="00004DD8" w:rsidRPr="00830003" w:rsidRDefault="00004DD8" w:rsidP="00E61F4D">
                    <w:pPr>
                      <w:spacing w:before="0"/>
                      <w:ind w:left="0"/>
                      <w:jc w:val="center"/>
                      <w:rPr>
                        <w:rStyle w:val="Code"/>
                        <w:b/>
                      </w:rPr>
                    </w:pPr>
                    <w:r>
                      <w:rPr>
                        <w:rStyle w:val="Code"/>
                        <w:b/>
                      </w:rPr>
                      <w:t>JMSProducer</w:t>
                    </w:r>
                  </w:p>
                </w:txbxContent>
              </v:textbox>
            </v:roundrect>
            <v:roundrect id="_x0000_s1633" style="position:absolute;left:9137;top:4501;width:1613;height:731" arcsize="10923f" fillcolor="#c6d9f1 [671]" strokecolor="#c6d9f1 [671]" strokeweight="3pt">
              <v:shadow on="t" type="perspective" color="#243f60 [1604]" opacity=".5" offset="1pt" offset2="-1pt"/>
              <v:textbox style="mso-next-textbox:#_x0000_s1633">
                <w:txbxContent>
                  <w:p w:rsidR="00004DD8" w:rsidRPr="00830003" w:rsidRDefault="00004DD8" w:rsidP="00E61F4D">
                    <w:pPr>
                      <w:spacing w:before="0"/>
                      <w:ind w:left="0"/>
                      <w:jc w:val="center"/>
                      <w:rPr>
                        <w:rStyle w:val="Code"/>
                        <w:b/>
                      </w:rPr>
                    </w:pPr>
                    <w:r>
                      <w:rPr>
                        <w:rStyle w:val="Code"/>
                        <w:b/>
                      </w:rPr>
                      <w:t>JMSConsumer</w:t>
                    </w:r>
                  </w:p>
                </w:txbxContent>
              </v:textbox>
            </v:roundrect>
            <v:group id="_x0000_s1634" style="position:absolute;left:6791;top:4500;width:1692;height:1333" coordorigin="6791,4500" coordsize="1692,1333">
              <v:roundrect id="_x0000_s1635" style="position:absolute;left:6791;top:4500;width:1613;height:731" arcsize="10923f" fillcolor="#c6d9f1 [671]" strokecolor="#c6d9f1 [671]" strokeweight="3pt">
                <v:shadow on="t" type="perspective" color="#243f60 [1604]" opacity=".5" offset="1pt" offset2="-1pt"/>
                <v:textbox style="mso-next-textbox:#_x0000_s1635">
                  <w:txbxContent>
                    <w:p w:rsidR="00004DD8" w:rsidRPr="00830003" w:rsidRDefault="00004DD8" w:rsidP="00E61F4D">
                      <w:pPr>
                        <w:spacing w:before="0"/>
                        <w:ind w:left="0"/>
                        <w:jc w:val="center"/>
                        <w:rPr>
                          <w:rStyle w:val="Code"/>
                          <w:b/>
                        </w:rPr>
                      </w:pPr>
                      <w:r>
                        <w:rPr>
                          <w:rStyle w:val="Code"/>
                          <w:b/>
                        </w:rPr>
                        <w:t>JMSContext</w:t>
                      </w:r>
                    </w:p>
                  </w:txbxContent>
                </v:textbox>
              </v:roundrect>
              <v:group id="_x0000_s1636" style="position:absolute;left:7454;top:5336;width:1029;height:497" coordorigin="7454,12934" coordsize="1029,497">
                <v:rect id="_x0000_s1637" style="position:absolute;left:7563;top:12987;width:920;height:408" stroked="f">
                  <v:textbox style="mso-next-textbox:#_x0000_s1637">
                    <w:txbxContent>
                      <w:p w:rsidR="00004DD8" w:rsidRDefault="00004DD8" w:rsidP="00E61F4D">
                        <w:pPr>
                          <w:spacing w:before="0"/>
                          <w:ind w:left="0"/>
                        </w:pPr>
                        <w:proofErr w:type="gramStart"/>
                        <w:r>
                          <w:t>creates</w:t>
                        </w:r>
                        <w:proofErr w:type="gramEnd"/>
                      </w:p>
                    </w:txbxContent>
                  </v:textbox>
                </v:rect>
                <v:shape id="_x0000_s1638" type="#_x0000_t67" style="position:absolute;left:7454;top:12934;width:288;height:497">
                  <v:textbox style="layout-flow:vertical-ideographic;mso-next-textbox:#_x0000_s1638">
                    <w:txbxContent>
                      <w:p w:rsidR="00004DD8" w:rsidRDefault="00004DD8" w:rsidP="00E61F4D">
                        <w:pPr>
                          <w:ind w:left="0"/>
                        </w:pPr>
                        <w:r>
                          <w:t>Creates</w:t>
                        </w:r>
                      </w:p>
                      <w:p w:rsidR="00004DD8" w:rsidRDefault="00004DD8" w:rsidP="00E61F4D">
                        <w:pPr>
                          <w:ind w:left="0"/>
                        </w:pPr>
                      </w:p>
                    </w:txbxContent>
                  </v:textbox>
                </v:shape>
              </v:group>
            </v:group>
            <v:group id="_x0000_s1639" style="position:absolute;left:9690;top:5317;width:1318;height:699" coordorigin="9690,12915" coordsize="1318,699">
              <v:rect id="_x0000_s1640" style="position:absolute;left:9859;top:12915;width:1149;height:699" stroked="f">
                <v:textbox style="mso-next-textbox:#_x0000_s1640">
                  <w:txbxContent>
                    <w:p w:rsidR="00004DD8" w:rsidRDefault="00004DD8" w:rsidP="00E61F4D">
                      <w:pPr>
                        <w:spacing w:before="0"/>
                        <w:ind w:left="0"/>
                      </w:pPr>
                      <w:proofErr w:type="gramStart"/>
                      <w:r>
                        <w:t>receives</w:t>
                      </w:r>
                      <w:proofErr w:type="gramEnd"/>
                      <w:r>
                        <w:t xml:space="preserve"> from</w:t>
                      </w:r>
                    </w:p>
                  </w:txbxContent>
                </v:textbox>
              </v:rect>
              <v:shape id="_x0000_s1641" type="#_x0000_t67" style="position:absolute;left:9690;top:12946;width:288;height:497">
                <v:textbox style="layout-flow:vertical-ideographic;mso-next-textbox:#_x0000_s1641">
                  <w:txbxContent>
                    <w:p w:rsidR="00004DD8" w:rsidRDefault="00004DD8" w:rsidP="00E61F4D">
                      <w:pPr>
                        <w:ind w:left="0"/>
                      </w:pPr>
                      <w:r>
                        <w:t>Creates</w:t>
                      </w:r>
                    </w:p>
                    <w:p w:rsidR="00004DD8" w:rsidRDefault="00004DD8" w:rsidP="00E61F4D">
                      <w:pPr>
                        <w:ind w:left="0"/>
                      </w:pPr>
                    </w:p>
                  </w:txbxContent>
                </v:textbox>
              </v:shape>
            </v:group>
            <v:group id="_x0000_s1642" style="position:absolute;left:5116;top:5324;width:1318;height:699" coordorigin="9690,12915" coordsize="1318,699">
              <v:rect id="_x0000_s1643" style="position:absolute;left:9859;top:12915;width:1149;height:699" stroked="f">
                <v:textbox style="mso-next-textbox:#_x0000_s1643">
                  <w:txbxContent>
                    <w:p w:rsidR="00004DD8" w:rsidRDefault="00004DD8" w:rsidP="00E61F4D">
                      <w:pPr>
                        <w:spacing w:before="0"/>
                        <w:ind w:left="0"/>
                      </w:pPr>
                      <w:proofErr w:type="gramStart"/>
                      <w:r>
                        <w:t>sends</w:t>
                      </w:r>
                      <w:proofErr w:type="gramEnd"/>
                      <w:r>
                        <w:t xml:space="preserve"> to</w:t>
                      </w:r>
                    </w:p>
                  </w:txbxContent>
                </v:textbox>
              </v:rect>
              <v:shape id="_x0000_s1644" type="#_x0000_t67" style="position:absolute;left:9690;top:12946;width:288;height:497">
                <v:textbox style="layout-flow:vertical-ideographic;mso-next-textbox:#_x0000_s1644">
                  <w:txbxContent>
                    <w:p w:rsidR="00004DD8" w:rsidRDefault="00004DD8" w:rsidP="00E61F4D">
                      <w:pPr>
                        <w:ind w:left="0"/>
                      </w:pPr>
                      <w:r>
                        <w:t>Creates</w:t>
                      </w:r>
                    </w:p>
                    <w:p w:rsidR="00004DD8" w:rsidRDefault="00004DD8" w:rsidP="00E61F4D">
                      <w:pPr>
                        <w:ind w:left="0"/>
                      </w:pPr>
                    </w:p>
                  </w:txbxContent>
                </v:textbox>
              </v:shape>
            </v:group>
            <v:shape id="_x0000_s1645" type="#_x0000_t22" style="position:absolute;left:4422;top:5937;width:1644;height:680" fillcolor="#c6d9f1 [671]" strokecolor="#8db3e2 [1311]" strokeweight="1pt">
              <v:shadow on="t" type="perspective" color="#243f60 [1604]" opacity=".5" offset="1pt" offset2="-1pt"/>
              <v:textbox style="mso-next-textbox:#_x0000_s1645">
                <w:txbxContent>
                  <w:p w:rsidR="00004DD8" w:rsidRPr="00994618" w:rsidRDefault="00004DD8" w:rsidP="00E61F4D">
                    <w:pPr>
                      <w:spacing w:before="0"/>
                      <w:ind w:left="0"/>
                      <w:jc w:val="center"/>
                      <w:rPr>
                        <w:rStyle w:val="Code"/>
                        <w:b/>
                      </w:rPr>
                    </w:pPr>
                    <w:r w:rsidRPr="00994618">
                      <w:rPr>
                        <w:rStyle w:val="Code"/>
                        <w:b/>
                      </w:rPr>
                      <w:t>Destination</w:t>
                    </w:r>
                  </w:p>
                </w:txbxContent>
              </v:textbox>
            </v:shape>
            <v:shape id="_x0000_s1646" type="#_x0000_t22" style="position:absolute;left:8980;top:5937;width:1644;height:680" fillcolor="#c6d9f1 [671]" strokecolor="#8db3e2 [1311]" strokeweight="1pt">
              <v:shadow on="t" type="perspective" color="#243f60 [1604]" opacity=".5" offset="1pt" offset2="-1pt"/>
              <v:textbox style="mso-next-textbox:#_x0000_s1646">
                <w:txbxContent>
                  <w:p w:rsidR="00004DD8" w:rsidRPr="00994618" w:rsidRDefault="00004DD8" w:rsidP="00E61F4D">
                    <w:pPr>
                      <w:spacing w:before="0"/>
                      <w:ind w:left="0"/>
                      <w:jc w:val="center"/>
                      <w:rPr>
                        <w:rStyle w:val="Code"/>
                        <w:b/>
                      </w:rPr>
                    </w:pPr>
                    <w:r w:rsidRPr="00994618">
                      <w:rPr>
                        <w:rStyle w:val="Code"/>
                        <w:b/>
                      </w:rPr>
                      <w:t>Destination</w:t>
                    </w:r>
                  </w:p>
                </w:txbxContent>
              </v:textbox>
            </v:shape>
            <v:group id="_x0000_s1647" style="position:absolute;left:6791;top:3081;width:1692;height:1333" coordorigin="6791,3081" coordsize="1692,1333">
              <v:roundrect id="_x0000_s1648" style="position:absolute;left:6791;top:3081;width:1613;height:731" arcsize="10923f" fillcolor="#c6d9f1 [671]" strokecolor="#c6d9f1 [671]" strokeweight="3pt">
                <v:shadow on="t" type="perspective" color="#243f60 [1604]" opacity=".5" offset="1pt" offset2="-1pt"/>
                <v:textbox style="mso-next-textbox:#_x0000_s1648">
                  <w:txbxContent>
                    <w:p w:rsidR="00004DD8" w:rsidRPr="00830003" w:rsidRDefault="00004DD8" w:rsidP="00E61F4D">
                      <w:pPr>
                        <w:pStyle w:val="Caption"/>
                        <w:spacing w:before="0"/>
                        <w:ind w:left="0"/>
                        <w:jc w:val="center"/>
                        <w:rPr>
                          <w:rStyle w:val="Code"/>
                          <w:b/>
                        </w:rPr>
                      </w:pPr>
                      <w:r>
                        <w:rPr>
                          <w:rStyle w:val="Code"/>
                          <w:b/>
                        </w:rPr>
                        <w:t>Connection Factory</w:t>
                      </w:r>
                    </w:p>
                  </w:txbxContent>
                </v:textbox>
              </v:roundrect>
              <v:rect id="_x0000_s1649" style="position:absolute;left:7563;top:3970;width:920;height:408" stroked="f">
                <v:textbox style="mso-next-textbox:#_x0000_s1649">
                  <w:txbxContent>
                    <w:p w:rsidR="00004DD8" w:rsidRDefault="00004DD8" w:rsidP="00E61F4D">
                      <w:pPr>
                        <w:spacing w:before="0"/>
                        <w:ind w:left="0"/>
                      </w:pPr>
                      <w:proofErr w:type="gramStart"/>
                      <w:r>
                        <w:t>creates</w:t>
                      </w:r>
                      <w:proofErr w:type="gramEnd"/>
                    </w:p>
                  </w:txbxContent>
                </v:textbox>
              </v:rect>
              <v:shape id="_x0000_s1650" type="#_x0000_t67" style="position:absolute;left:7454;top:3917;width:288;height:497">
                <v:textbox style="layout-flow:vertical-ideographic;mso-next-textbox:#_x0000_s1650">
                  <w:txbxContent>
                    <w:p w:rsidR="00004DD8" w:rsidRDefault="00004DD8" w:rsidP="00E61F4D">
                      <w:pPr>
                        <w:ind w:left="0"/>
                      </w:pPr>
                      <w:r>
                        <w:t>Creates</w:t>
                      </w:r>
                    </w:p>
                    <w:p w:rsidR="00004DD8" w:rsidRDefault="00004DD8" w:rsidP="00E61F4D">
                      <w:pPr>
                        <w:ind w:left="0"/>
                      </w:pPr>
                    </w:p>
                  </w:txbxContent>
                </v:textbox>
              </v:shape>
            </v:group>
            <w10:wrap type="none"/>
            <w10:anchorlock/>
          </v:group>
        </w:pict>
      </w:r>
    </w:p>
    <w:p w:rsidR="00C2185D" w:rsidRDefault="00E61F4D">
      <w:r>
        <w:t xml:space="preserve">In the simplified API a single </w:t>
      </w:r>
      <w:r w:rsidRPr="00BC7EB0">
        <w:rPr>
          <w:rStyle w:val="Code"/>
        </w:rPr>
        <w:t>JMSContext</w:t>
      </w:r>
      <w:r>
        <w:t xml:space="preserve"> object encompasses the behaviour which in the classic API is provided by two separate objects, a </w:t>
      </w:r>
      <w:r w:rsidRPr="00BC7EB0">
        <w:rPr>
          <w:rStyle w:val="Code"/>
        </w:rPr>
        <w:t>Connection</w:t>
      </w:r>
      <w:r>
        <w:t xml:space="preserve"> and a </w:t>
      </w:r>
      <w:r w:rsidRPr="00BC7EB0">
        <w:rPr>
          <w:rStyle w:val="Code"/>
        </w:rPr>
        <w:t>Session</w:t>
      </w:r>
      <w:r>
        <w:t xml:space="preserve">.  </w:t>
      </w:r>
      <w:r w:rsidR="00CA32C7">
        <w:t>Although this</w:t>
      </w:r>
      <w:r w:rsidR="00A01F62">
        <w:t xml:space="preserve"> specification refer</w:t>
      </w:r>
      <w:r w:rsidR="00F579B9">
        <w:t>s</w:t>
      </w:r>
      <w:r w:rsidR="00A01F62">
        <w:t xml:space="preserve"> to the </w:t>
      </w:r>
      <w:r w:rsidR="00251C1A" w:rsidRPr="00251C1A">
        <w:rPr>
          <w:rStyle w:val="Code"/>
        </w:rPr>
        <w:t>JMSContext</w:t>
      </w:r>
      <w:r w:rsidR="00A01F62">
        <w:t xml:space="preserve"> as having an underlying </w:t>
      </w:r>
      <w:r w:rsidR="00004DD8">
        <w:t>“</w:t>
      </w:r>
      <w:r w:rsidR="00A01F62">
        <w:t>connection</w:t>
      </w:r>
      <w:r w:rsidR="00004DD8">
        <w:t>”</w:t>
      </w:r>
      <w:r w:rsidR="00A01F62">
        <w:t xml:space="preserve"> and</w:t>
      </w:r>
      <w:r w:rsidR="00B26503">
        <w:t xml:space="preserve"> </w:t>
      </w:r>
      <w:r w:rsidR="00004DD8">
        <w:t>“</w:t>
      </w:r>
      <w:r w:rsidR="00A01F62">
        <w:t>session</w:t>
      </w:r>
      <w:r w:rsidR="00004DD8">
        <w:t>”</w:t>
      </w:r>
      <w:r w:rsidR="00632545">
        <w:t xml:space="preserve">, </w:t>
      </w:r>
      <w:r w:rsidR="00B64951">
        <w:t>the simplified API</w:t>
      </w:r>
      <w:r w:rsidR="00632545">
        <w:t xml:space="preserve"> does not use</w:t>
      </w:r>
      <w:r w:rsidR="00A44175">
        <w:t xml:space="preserve"> the </w:t>
      </w:r>
      <w:r w:rsidR="00251C1A" w:rsidRPr="00251C1A">
        <w:rPr>
          <w:rStyle w:val="Code"/>
        </w:rPr>
        <w:t>Connection</w:t>
      </w:r>
      <w:r w:rsidR="00A44175">
        <w:t xml:space="preserve"> and </w:t>
      </w:r>
      <w:r w:rsidR="00251C1A" w:rsidRPr="00251C1A">
        <w:rPr>
          <w:rStyle w:val="Code"/>
        </w:rPr>
        <w:t>Session</w:t>
      </w:r>
      <w:r w:rsidR="00A44175">
        <w:t xml:space="preserve"> interfaces</w:t>
      </w:r>
      <w:r w:rsidR="00E71219">
        <w:t>.</w:t>
      </w:r>
    </w:p>
    <w:p w:rsidR="00B74895" w:rsidRDefault="00B74895" w:rsidP="00B74895">
      <w:pPr>
        <w:pStyle w:val="Heading3"/>
      </w:pPr>
      <w:bookmarkStart w:id="47" w:name="_Ref316035852"/>
      <w:bookmarkStart w:id="48" w:name="_Toc351464302"/>
      <w:r>
        <w:t>Goals of the simplified API</w:t>
      </w:r>
      <w:bookmarkEnd w:id="47"/>
      <w:bookmarkEnd w:id="48"/>
    </w:p>
    <w:p w:rsidR="00B74895" w:rsidRDefault="00B74895" w:rsidP="00B74895">
      <w:r>
        <w:t>The simplified API has the following goals:</w:t>
      </w:r>
    </w:p>
    <w:p w:rsidR="00B74895" w:rsidRDefault="00B74895" w:rsidP="00B74895">
      <w:pPr>
        <w:pStyle w:val="ListBullet"/>
      </w:pPr>
      <w:r>
        <w:t xml:space="preserve">To reduce the number of objects needed to send and receive messages, and in particular to combine the JMS </w:t>
      </w:r>
      <w:r w:rsidRPr="00590E86">
        <w:rPr>
          <w:rStyle w:val="Code"/>
        </w:rPr>
        <w:t>Connection</w:t>
      </w:r>
      <w:r>
        <w:t xml:space="preserve">, </w:t>
      </w:r>
      <w:r w:rsidRPr="00590E86">
        <w:rPr>
          <w:rStyle w:val="Code"/>
        </w:rPr>
        <w:t>Session</w:t>
      </w:r>
      <w:r>
        <w:t xml:space="preserve"> objects into a single object.</w:t>
      </w:r>
    </w:p>
    <w:p w:rsidR="00B74895" w:rsidRDefault="00B74895" w:rsidP="00B74895">
      <w:pPr>
        <w:pStyle w:val="ListBullet"/>
      </w:pPr>
      <w:r>
        <w:t xml:space="preserve">To maintain a consistent style with the existing API where possible so that users of the old API feel it to be an evolution which </w:t>
      </w:r>
      <w:r w:rsidR="002B685B">
        <w:t>they</w:t>
      </w:r>
      <w:r>
        <w:t xml:space="preserve"> can learn quickly. In particular the simplified API will continue to use the concepts of connection and session even though it doesn</w:t>
      </w:r>
      <w:r w:rsidR="00BA1654">
        <w:t>’</w:t>
      </w:r>
      <w:r>
        <w:t xml:space="preserve">t require the use of </w:t>
      </w:r>
      <w:r w:rsidRPr="00590E86">
        <w:rPr>
          <w:rStyle w:val="Code"/>
        </w:rPr>
        <w:t>Connection</w:t>
      </w:r>
      <w:r>
        <w:t xml:space="preserve"> or </w:t>
      </w:r>
      <w:r w:rsidRPr="00590E86">
        <w:rPr>
          <w:rStyle w:val="Code"/>
        </w:rPr>
        <w:t>Session</w:t>
      </w:r>
      <w:r>
        <w:t xml:space="preserve"> objects.</w:t>
      </w:r>
    </w:p>
    <w:p w:rsidR="00B74895" w:rsidRDefault="00B74895" w:rsidP="00B74895">
      <w:pPr>
        <w:pStyle w:val="ListBullet"/>
      </w:pPr>
      <w:r>
        <w:t>To be capable of use in both Java EE and Java SE applications.</w:t>
      </w:r>
    </w:p>
    <w:p w:rsidR="00B74895" w:rsidRDefault="00B74895" w:rsidP="00B74895">
      <w:pPr>
        <w:pStyle w:val="ListBullet"/>
      </w:pPr>
      <w:r>
        <w:t xml:space="preserve">To allow resource injection to be exploited in those environments which support </w:t>
      </w:r>
      <w:proofErr w:type="gramStart"/>
      <w:r>
        <w:t>it.</w:t>
      </w:r>
      <w:proofErr w:type="gramEnd"/>
    </w:p>
    <w:p w:rsidR="00B74895" w:rsidRDefault="00B74895" w:rsidP="00B74895">
      <w:pPr>
        <w:pStyle w:val="ListBullet"/>
      </w:pPr>
      <w:r>
        <w:t xml:space="preserve">To provide the option to send and receive the message body directly without the need to use </w:t>
      </w:r>
      <w:r w:rsidRPr="009F22EC">
        <w:rPr>
          <w:rStyle w:val="Code"/>
        </w:rPr>
        <w:t>javax.jms.Message</w:t>
      </w:r>
      <w:r>
        <w:t xml:space="preserve"> objects.</w:t>
      </w:r>
    </w:p>
    <w:p w:rsidR="00B74895" w:rsidRDefault="00B74895" w:rsidP="00B74895">
      <w:pPr>
        <w:pStyle w:val="ListBullet"/>
      </w:pPr>
      <w:r>
        <w:t xml:space="preserve">To remove where possible the need to catch </w:t>
      </w:r>
      <w:r w:rsidRPr="009F22EC">
        <w:rPr>
          <w:rStyle w:val="Code"/>
        </w:rPr>
        <w:t>JMSException</w:t>
      </w:r>
      <w:r>
        <w:t xml:space="preserve"> on method calls</w:t>
      </w:r>
    </w:p>
    <w:p w:rsidR="00B74895" w:rsidRDefault="00B74895" w:rsidP="00B74895">
      <w:pPr>
        <w:pStyle w:val="ListBullet"/>
      </w:pPr>
      <w:r>
        <w:t xml:space="preserve">To be functionally as complete as the </w:t>
      </w:r>
      <w:r w:rsidR="00B850A2">
        <w:t>classic</w:t>
      </w:r>
      <w:r>
        <w:t xml:space="preserve"> API, so that users of the simplified API will not have the need to switch back to the </w:t>
      </w:r>
      <w:r w:rsidR="0070697C">
        <w:t>classic</w:t>
      </w:r>
      <w:r>
        <w:t xml:space="preserve"> API </w:t>
      </w:r>
      <w:r>
        <w:lastRenderedPageBreak/>
        <w:t>in order to perform an operation that is unavailable in the simplified API.</w:t>
      </w:r>
    </w:p>
    <w:p w:rsidR="00D40602" w:rsidRDefault="00B74895" w:rsidP="00B74895">
      <w:pPr>
        <w:pStyle w:val="ListBullet"/>
      </w:pPr>
      <w:r>
        <w:t xml:space="preserve">To be an alternative to, but not a replacement for, the classic API. The </w:t>
      </w:r>
      <w:r w:rsidR="008061C1">
        <w:t>classic</w:t>
      </w:r>
      <w:r>
        <w:t xml:space="preserve"> API remains and is not deprecated. Developers who are familiar with the </w:t>
      </w:r>
      <w:r w:rsidR="009334D5">
        <w:t>classic</w:t>
      </w:r>
      <w:r>
        <w:t xml:space="preserve"> API, or who prefer it, may continue to use the </w:t>
      </w:r>
      <w:r w:rsidR="009334D5">
        <w:t>classic</w:t>
      </w:r>
      <w:r>
        <w:t xml:space="preserve"> API.</w:t>
      </w:r>
    </w:p>
    <w:p w:rsidR="00587DD2" w:rsidRPr="002A4534" w:rsidRDefault="00D40602" w:rsidP="00994665">
      <w:pPr>
        <w:pStyle w:val="Heading3"/>
      </w:pPr>
      <w:bookmarkStart w:id="49" w:name="_Toc351464303"/>
      <w:r>
        <w:t xml:space="preserve">Key </w:t>
      </w:r>
      <w:r w:rsidR="00994665">
        <w:t xml:space="preserve">features of the </w:t>
      </w:r>
      <w:r>
        <w:t xml:space="preserve">simplified </w:t>
      </w:r>
      <w:r w:rsidR="00994665">
        <w:t>API</w:t>
      </w:r>
      <w:bookmarkEnd w:id="49"/>
    </w:p>
    <w:p w:rsidR="00587DD2" w:rsidRDefault="00587DD2" w:rsidP="00587DD2">
      <w:r>
        <w:t xml:space="preserve">The main object in the simplified API is </w:t>
      </w:r>
      <w:r w:rsidRPr="009F22EC">
        <w:rPr>
          <w:rStyle w:val="Code"/>
        </w:rPr>
        <w:t>javax.jms.</w:t>
      </w:r>
      <w:r w:rsidRPr="00225E6F">
        <w:rPr>
          <w:rStyle w:val="Code"/>
        </w:rPr>
        <w:t>JMSContext</w:t>
      </w:r>
      <w:r>
        <w:t xml:space="preserve">. This combines in a single object the functionality of several separate objects from the </w:t>
      </w:r>
      <w:r w:rsidR="001E5A72">
        <w:t>classic</w:t>
      </w:r>
      <w:r>
        <w:t xml:space="preserve"> API. In particular it combines the functionality of a </w:t>
      </w:r>
      <w:r w:rsidRPr="009F22EC">
        <w:rPr>
          <w:rStyle w:val="Code"/>
        </w:rPr>
        <w:t>Connection</w:t>
      </w:r>
      <w:r>
        <w:t xml:space="preserve"> and a </w:t>
      </w:r>
      <w:r w:rsidRPr="009F22EC">
        <w:rPr>
          <w:rStyle w:val="Code"/>
        </w:rPr>
        <w:t>Session</w:t>
      </w:r>
      <w:r>
        <w:t xml:space="preserve"> in a single object.</w:t>
      </w:r>
    </w:p>
    <w:p w:rsidR="00587DD2" w:rsidRDefault="00587DD2" w:rsidP="00587DD2">
      <w:r>
        <w:t xml:space="preserve">Although the </w:t>
      </w:r>
      <w:r w:rsidRPr="00037AC0">
        <w:rPr>
          <w:rStyle w:val="Code"/>
        </w:rPr>
        <w:t>JMSContext</w:t>
      </w:r>
      <w:r>
        <w:t xml:space="preserve"> does not expose constituent </w:t>
      </w:r>
      <w:r w:rsidRPr="009F22EC">
        <w:rPr>
          <w:rStyle w:val="Code"/>
        </w:rPr>
        <w:t>Connection</w:t>
      </w:r>
      <w:r>
        <w:t xml:space="preserve"> and </w:t>
      </w:r>
      <w:r w:rsidRPr="009F22EC">
        <w:rPr>
          <w:rStyle w:val="Code"/>
        </w:rPr>
        <w:t>Session</w:t>
      </w:r>
      <w:r>
        <w:t xml:space="preserve"> objects to applications, the concepts of connection and session remain important. A </w:t>
      </w:r>
      <w:r w:rsidRPr="009F22EC">
        <w:rPr>
          <w:rStyle w:val="Code"/>
        </w:rPr>
        <w:t>Connection</w:t>
      </w:r>
      <w:r>
        <w:t xml:space="preserve"> represents a physical link to the JMS server, a </w:t>
      </w:r>
      <w:r w:rsidRPr="009F22EC">
        <w:rPr>
          <w:rStyle w:val="Code"/>
        </w:rPr>
        <w:t>Session</w:t>
      </w:r>
      <w:r>
        <w:t xml:space="preserve"> represents a single-threaded context for sending and receiving messages, and a </w:t>
      </w:r>
      <w:r w:rsidRPr="00590E86">
        <w:rPr>
          <w:rStyle w:val="Code"/>
        </w:rPr>
        <w:t>JMSContext</w:t>
      </w:r>
      <w:r>
        <w:t xml:space="preserve"> represents both.</w:t>
      </w:r>
    </w:p>
    <w:p w:rsidR="00587DD2" w:rsidRDefault="00587DD2" w:rsidP="00587DD2">
      <w:r>
        <w:t xml:space="preserve">Applications that send messages will use the </w:t>
      </w:r>
      <w:r w:rsidRPr="00590E86">
        <w:rPr>
          <w:rStyle w:val="Code"/>
        </w:rPr>
        <w:t>JMSContext</w:t>
      </w:r>
      <w:r>
        <w:t xml:space="preserve"> method </w:t>
      </w:r>
      <w:r w:rsidRPr="00590E86">
        <w:rPr>
          <w:rStyle w:val="Code"/>
        </w:rPr>
        <w:t>createProducer</w:t>
      </w:r>
      <w:r>
        <w:t xml:space="preserve"> to create a </w:t>
      </w:r>
      <w:r w:rsidRPr="00590E86">
        <w:rPr>
          <w:rStyle w:val="Code"/>
        </w:rPr>
        <w:t>javax.jms.JMSProducer</w:t>
      </w:r>
      <w:r>
        <w:t xml:space="preserve"> object. This provides an API to send messages. Although it provides similar functionality to an anonymous </w:t>
      </w:r>
      <w:r w:rsidRPr="00590E86">
        <w:rPr>
          <w:rStyle w:val="Code"/>
        </w:rPr>
        <w:t>MessageProducer</w:t>
      </w:r>
      <w:r>
        <w:t xml:space="preserve"> (one with no destination specified) it provides a more convenient API for configuring delivery options, message properties and message headers. </w:t>
      </w:r>
    </w:p>
    <w:p w:rsidR="00587DD2" w:rsidRDefault="00587DD2" w:rsidP="00587DD2">
      <w:r>
        <w:t xml:space="preserve">Applications that consume messages will use one of several methods on </w:t>
      </w:r>
      <w:r w:rsidRPr="00590E86">
        <w:rPr>
          <w:rStyle w:val="Code"/>
        </w:rPr>
        <w:t>JMSContext</w:t>
      </w:r>
      <w:r>
        <w:t xml:space="preserve"> to create a </w:t>
      </w:r>
      <w:r w:rsidRPr="00BB60E9">
        <w:rPr>
          <w:rStyle w:val="Code"/>
        </w:rPr>
        <w:t>javax.jms.</w:t>
      </w:r>
      <w:r w:rsidRPr="00225E6F">
        <w:rPr>
          <w:rStyle w:val="Code"/>
        </w:rPr>
        <w:t>JMSConsumer</w:t>
      </w:r>
      <w:r>
        <w:t xml:space="preserve"> object. This provides a similar API to a </w:t>
      </w:r>
      <w:r w:rsidRPr="009F22EC">
        <w:rPr>
          <w:rStyle w:val="Code"/>
        </w:rPr>
        <w:t>MessageConsumer</w:t>
      </w:r>
      <w:r>
        <w:rPr>
          <w:rStyle w:val="Code"/>
        </w:rPr>
        <w:t xml:space="preserve"> </w:t>
      </w:r>
      <w:r>
        <w:t xml:space="preserve">for consuming messages from a particular queue or topic. Messages may be consumed either </w:t>
      </w:r>
      <w:r w:rsidRPr="00F72700">
        <w:t xml:space="preserve">synchronously </w:t>
      </w:r>
      <w:r>
        <w:t xml:space="preserve">or </w:t>
      </w:r>
      <w:r w:rsidRPr="00F72700">
        <w:t>asynchronously</w:t>
      </w:r>
      <w:r>
        <w:t xml:space="preserve">, except in a Java EE web or EJB container where messages may be consumed only synchronously. </w:t>
      </w:r>
    </w:p>
    <w:p w:rsidR="00587DD2" w:rsidRDefault="00587DD2" w:rsidP="00587DD2">
      <w:pPr>
        <w:spacing w:after="240"/>
      </w:pPr>
      <w:r>
        <w:t xml:space="preserve">Applications running in the Java EE web and EJB containers are not permitted to create more than one active session on a connection (see Section </w:t>
      </w:r>
      <w:r w:rsidR="001E03D3">
        <w:fldChar w:fldCharType="begin"/>
      </w:r>
      <w:r>
        <w:instrText xml:space="preserve"> REF _Ref315354556 \r \h </w:instrText>
      </w:r>
      <w:r w:rsidR="001E03D3">
        <w:fldChar w:fldCharType="separate"/>
      </w:r>
      <w:r w:rsidR="009749BC">
        <w:t>12.2</w:t>
      </w:r>
      <w:r w:rsidR="001E03D3">
        <w:fldChar w:fldCharType="end"/>
      </w:r>
      <w:r>
        <w:t xml:space="preserve"> </w:t>
      </w:r>
      <w:r w:rsidR="00004DD8">
        <w:t>“</w:t>
      </w:r>
      <w:r w:rsidR="001E03D3">
        <w:fldChar w:fldCharType="begin"/>
      </w:r>
      <w:r>
        <w:instrText xml:space="preserve"> REF _Ref315354556 \h </w:instrText>
      </w:r>
      <w:r w:rsidR="001E03D3">
        <w:fldChar w:fldCharType="separate"/>
      </w:r>
      <w:r w:rsidR="009749BC">
        <w:t>Restrictions on the use of JMS API in the Java EE web or EJB container</w:t>
      </w:r>
      <w:r w:rsidR="001E03D3">
        <w:fldChar w:fldCharType="end"/>
      </w:r>
      <w:r w:rsidR="00A05B30">
        <w:t xml:space="preserve">”. </w:t>
      </w:r>
      <w:r>
        <w:t xml:space="preserve">Since a </w:t>
      </w:r>
      <w:r w:rsidRPr="00225E6F">
        <w:rPr>
          <w:rStyle w:val="Code"/>
        </w:rPr>
        <w:t>JMSContext</w:t>
      </w:r>
      <w:r>
        <w:t xml:space="preserve"> contains a single connection and a single session it is ideally suited for use by such applications. </w:t>
      </w:r>
    </w:p>
    <w:p w:rsidR="00587DD2" w:rsidRDefault="00587DD2" w:rsidP="00587DD2">
      <w:pPr>
        <w:spacing w:after="240"/>
      </w:pPr>
      <w:r>
        <w:t xml:space="preserve">Applications running in a Java SE environment or in the Java EE application client container are permitted to create multiple active sessions on the same connection.  This allows the same physical connection to be used in multiple threads simultaneously. </w:t>
      </w:r>
      <w:r w:rsidRPr="007E3AB5">
        <w:t xml:space="preserve">Such applications which require multiple sessions to be created on the same connection should use the factory methods on the </w:t>
      </w:r>
      <w:r w:rsidRPr="00590E86">
        <w:rPr>
          <w:rStyle w:val="Code"/>
        </w:rPr>
        <w:t>ConnectionFactory</w:t>
      </w:r>
      <w:r w:rsidRPr="007E3AB5">
        <w:t xml:space="preserve"> interface to create the first </w:t>
      </w:r>
      <w:r w:rsidRPr="00225E6F">
        <w:rPr>
          <w:rStyle w:val="Code"/>
        </w:rPr>
        <w:t>JMSContext</w:t>
      </w:r>
      <w:r w:rsidRPr="007E3AB5">
        <w:t xml:space="preserve"> and then use the </w:t>
      </w:r>
      <w:r>
        <w:rPr>
          <w:rStyle w:val="Code"/>
        </w:rPr>
        <w:t>createContext</w:t>
      </w:r>
      <w:r w:rsidRPr="007E3AB5">
        <w:t xml:space="preserve"> method on </w:t>
      </w:r>
      <w:r w:rsidRPr="00225E6F">
        <w:rPr>
          <w:rStyle w:val="Code"/>
        </w:rPr>
        <w:t>JMSContext</w:t>
      </w:r>
      <w:r w:rsidRPr="007E3AB5">
        <w:t xml:space="preserve"> to create additional </w:t>
      </w:r>
      <w:r w:rsidRPr="00225E6F">
        <w:rPr>
          <w:rStyle w:val="Code"/>
        </w:rPr>
        <w:t>JMSContext</w:t>
      </w:r>
      <w:r w:rsidRPr="007E3AB5">
        <w:t xml:space="preserve"> objec</w:t>
      </w:r>
      <w:r>
        <w:t>ts that use the same connection:</w:t>
      </w:r>
    </w:p>
    <w:p w:rsidR="00587DD2" w:rsidRDefault="00587DD2" w:rsidP="00587DD2">
      <w:r>
        <w:t xml:space="preserve">To simplify application code, methods on </w:t>
      </w:r>
      <w:r w:rsidRPr="00590E86">
        <w:rPr>
          <w:rStyle w:val="Code"/>
        </w:rPr>
        <w:t>JMSContext</w:t>
      </w:r>
      <w:r>
        <w:t xml:space="preserve"> throw unchecked exceptions rather than checked exceptions. </w:t>
      </w:r>
    </w:p>
    <w:p w:rsidR="00C70456" w:rsidRDefault="001C67C4" w:rsidP="00C70456">
      <w:pPr>
        <w:pStyle w:val="Heading2"/>
      </w:pPr>
      <w:bookmarkStart w:id="50" w:name="_Toc351464304"/>
      <w:r>
        <w:t>Legacy d</w:t>
      </w:r>
      <w:r w:rsidR="00BE3997">
        <w:t>omain-specific API interfaces</w:t>
      </w:r>
      <w:bookmarkEnd w:id="50"/>
    </w:p>
    <w:p w:rsidR="00516788" w:rsidRPr="00516788" w:rsidRDefault="00516788" w:rsidP="00516788">
      <w:r>
        <w:t xml:space="preserve">Although </w:t>
      </w:r>
      <w:r w:rsidR="00CD22A5">
        <w:t>the domain-specific API</w:t>
      </w:r>
      <w:r>
        <w:t xml:space="preserve"> remain</w:t>
      </w:r>
      <w:r w:rsidR="00CD22A5">
        <w:t xml:space="preserve">s </w:t>
      </w:r>
      <w:r>
        <w:t xml:space="preserve">part of JMS for reasons of backwards compatibility </w:t>
      </w:r>
      <w:r w:rsidR="00EC64F9">
        <w:t>it</w:t>
      </w:r>
      <w:r>
        <w:t xml:space="preserve"> should be considered to be completely superseded by the </w:t>
      </w:r>
      <w:r w:rsidR="00CC73FA">
        <w:t>classic and simplified</w:t>
      </w:r>
      <w:r>
        <w:t xml:space="preserve"> APIs.</w:t>
      </w:r>
    </w:p>
    <w:p w:rsidR="00020A59" w:rsidRDefault="00020A59" w:rsidP="00020A59">
      <w:r>
        <w:lastRenderedPageBreak/>
        <w:t xml:space="preserve">The </w:t>
      </w:r>
      <w:r w:rsidR="000F62C5">
        <w:t xml:space="preserve">main interfaces </w:t>
      </w:r>
      <w:r w:rsidR="007576F4">
        <w:t>provided</w:t>
      </w:r>
      <w:r w:rsidR="000F62C5">
        <w:t xml:space="preserve"> by the </w:t>
      </w:r>
      <w:r w:rsidR="00E3717A">
        <w:t xml:space="preserve">domain-specific </w:t>
      </w:r>
      <w:r w:rsidR="00A42125">
        <w:t xml:space="preserve">API </w:t>
      </w:r>
      <w:r w:rsidR="00E3717A">
        <w:t xml:space="preserve">for </w:t>
      </w:r>
      <w:r w:rsidR="00251C1A" w:rsidRPr="00251C1A">
        <w:rPr>
          <w:b/>
        </w:rPr>
        <w:t>point-to-point</w:t>
      </w:r>
      <w:r w:rsidR="00E3717A">
        <w:t xml:space="preserve"> messaging </w:t>
      </w:r>
      <w:r w:rsidR="000F62C5">
        <w:t>are as follows:</w:t>
      </w:r>
      <w:r w:rsidR="00E3717A">
        <w:t xml:space="preserve"> </w:t>
      </w:r>
    </w:p>
    <w:p w:rsidR="00020A59" w:rsidRDefault="00F43B64" w:rsidP="00020A59">
      <w:pPr>
        <w:pStyle w:val="ListBullet"/>
      </w:pPr>
      <w:r>
        <w:rPr>
          <w:rStyle w:val="Code"/>
        </w:rPr>
        <w:t>Queue</w:t>
      </w:r>
      <w:r w:rsidR="00020A59" w:rsidRPr="00FD3626">
        <w:rPr>
          <w:rStyle w:val="Code"/>
        </w:rPr>
        <w:t>ConnectionFactory</w:t>
      </w:r>
      <w:r w:rsidR="00020A59" w:rsidRPr="00703D83">
        <w:t xml:space="preserve"> - an administered object used by a client to create a </w:t>
      </w:r>
      <w:r w:rsidR="00251C1A" w:rsidRPr="00251C1A">
        <w:rPr>
          <w:rStyle w:val="Code"/>
        </w:rPr>
        <w:t>QueueConnection</w:t>
      </w:r>
      <w:r w:rsidR="00020A59">
        <w:t xml:space="preserve">. </w:t>
      </w:r>
    </w:p>
    <w:p w:rsidR="007F19E9" w:rsidRDefault="007F19E9" w:rsidP="007F19E9">
      <w:pPr>
        <w:pStyle w:val="ListBullet"/>
      </w:pPr>
      <w:r>
        <w:rPr>
          <w:rStyle w:val="Code"/>
        </w:rPr>
        <w:t>Queue</w:t>
      </w:r>
      <w:r w:rsidRPr="00FD3626">
        <w:rPr>
          <w:rStyle w:val="Code"/>
        </w:rPr>
        <w:t>Connection</w:t>
      </w:r>
      <w:r w:rsidRPr="00703D83">
        <w:t xml:space="preserve"> - an active connection to a JMS provider</w:t>
      </w:r>
    </w:p>
    <w:p w:rsidR="007F19E9" w:rsidRPr="00703D83" w:rsidRDefault="002767B3" w:rsidP="007F19E9">
      <w:pPr>
        <w:pStyle w:val="ListBullet"/>
      </w:pPr>
      <w:r>
        <w:rPr>
          <w:rStyle w:val="Code"/>
        </w:rPr>
        <w:t>Queue</w:t>
      </w:r>
      <w:r w:rsidR="007F19E9" w:rsidRPr="006F27FC">
        <w:rPr>
          <w:rStyle w:val="Code"/>
        </w:rPr>
        <w:t>Session</w:t>
      </w:r>
      <w:r w:rsidR="007F19E9" w:rsidRPr="00703D83">
        <w:t xml:space="preserve"> - a single-threaded context for sending and receiving messages</w:t>
      </w:r>
    </w:p>
    <w:p w:rsidR="00020A59" w:rsidRPr="00703D83" w:rsidRDefault="00281723" w:rsidP="00020A59">
      <w:pPr>
        <w:pStyle w:val="ListBullet"/>
      </w:pPr>
      <w:r>
        <w:rPr>
          <w:rStyle w:val="Code"/>
        </w:rPr>
        <w:t>QueueSender</w:t>
      </w:r>
      <w:r w:rsidR="00020A59" w:rsidRPr="00703D83">
        <w:t xml:space="preserve"> - an object created by a </w:t>
      </w:r>
      <w:r>
        <w:rPr>
          <w:rStyle w:val="Code"/>
        </w:rPr>
        <w:t>Queue</w:t>
      </w:r>
      <w:r w:rsidRPr="006F27FC">
        <w:rPr>
          <w:rStyle w:val="Code"/>
        </w:rPr>
        <w:t>Session</w:t>
      </w:r>
      <w:r w:rsidRPr="00703D83">
        <w:t xml:space="preserve"> </w:t>
      </w:r>
      <w:r w:rsidR="00020A59" w:rsidRPr="00703D83">
        <w:t xml:space="preserve">that is used for sending messages to a </w:t>
      </w:r>
      <w:r w:rsidR="0089478C">
        <w:t>queue</w:t>
      </w:r>
    </w:p>
    <w:p w:rsidR="00020A59" w:rsidRDefault="00281723" w:rsidP="00020A59">
      <w:pPr>
        <w:pStyle w:val="ListBullet"/>
      </w:pPr>
      <w:r>
        <w:rPr>
          <w:rStyle w:val="Code"/>
        </w:rPr>
        <w:t>QueueReceiver</w:t>
      </w:r>
      <w:r w:rsidR="00020A59" w:rsidRPr="00703D83">
        <w:t xml:space="preserve"> - an object created by a </w:t>
      </w:r>
      <w:r w:rsidR="00A56149">
        <w:rPr>
          <w:rStyle w:val="Code"/>
        </w:rPr>
        <w:t>Queue</w:t>
      </w:r>
      <w:r w:rsidR="00A56149" w:rsidRPr="006F27FC">
        <w:rPr>
          <w:rStyle w:val="Code"/>
        </w:rPr>
        <w:t>Session</w:t>
      </w:r>
      <w:r w:rsidR="00A56149" w:rsidRPr="00703D83">
        <w:t xml:space="preserve"> </w:t>
      </w:r>
      <w:r w:rsidR="00020A59" w:rsidRPr="00703D83">
        <w:t xml:space="preserve">that is used for receiving messages sent to a </w:t>
      </w:r>
      <w:r w:rsidR="0089478C">
        <w:t>queue</w:t>
      </w:r>
    </w:p>
    <w:p w:rsidR="00E83DFC" w:rsidRDefault="00A53E47">
      <w:pPr>
        <w:pStyle w:val="ListBullet"/>
        <w:numPr>
          <w:ilvl w:val="0"/>
          <w:numId w:val="0"/>
        </w:numPr>
        <w:ind w:left="2880"/>
      </w:pPr>
      <w:r>
        <w:t xml:space="preserve">Figure </w:t>
      </w:r>
      <w:r w:rsidR="001E03D3">
        <w:fldChar w:fldCharType="begin"/>
      </w:r>
      <w:r>
        <w:instrText xml:space="preserve"> STYLEREF 1 \s </w:instrText>
      </w:r>
      <w:r w:rsidR="001E03D3">
        <w:fldChar w:fldCharType="separate"/>
      </w:r>
      <w:r w:rsidR="009749BC">
        <w:rPr>
          <w:noProof/>
        </w:rPr>
        <w:t>2</w:t>
      </w:r>
      <w:r w:rsidR="001E03D3">
        <w:fldChar w:fldCharType="end"/>
      </w:r>
      <w:r>
        <w:noBreakHyphen/>
      </w:r>
      <w:r w:rsidR="001E03D3">
        <w:fldChar w:fldCharType="begin"/>
      </w:r>
      <w:r>
        <w:instrText xml:space="preserve"> SEQ Figure \* ARABIC \s 1 </w:instrText>
      </w:r>
      <w:r w:rsidR="001E03D3">
        <w:fldChar w:fldCharType="separate"/>
      </w:r>
      <w:r w:rsidR="009749BC">
        <w:rPr>
          <w:noProof/>
        </w:rPr>
        <w:t>4</w:t>
      </w:r>
      <w:r w:rsidR="001E03D3">
        <w:fldChar w:fldCharType="end"/>
      </w:r>
      <w:r>
        <w:t xml:space="preserve"> Overview of legacy point-to-point-specific API</w:t>
      </w:r>
    </w:p>
    <w:p w:rsidR="00FB7B56" w:rsidRDefault="001E03D3" w:rsidP="00FB7B56">
      <w:pPr>
        <w:pStyle w:val="ListBullet"/>
        <w:numPr>
          <w:ilvl w:val="0"/>
          <w:numId w:val="0"/>
        </w:numPr>
        <w:ind w:left="2880"/>
      </w:pPr>
      <w:r>
        <w:pict>
          <v:group id="_x0000_s1499" style="width:329.3pt;height:250.1pt;mso-position-horizontal-relative:char;mso-position-vertical-relative:line" coordorigin="4422,1227" coordsize="6586,5390">
            <v:shape id="_x0000_s1500" type="#_x0000_t65" style="position:absolute;left:7039;top:5998;width:1197;height:572" fillcolor="#c6d9f1 [671]" strokecolor="#c6d9f1 [671]" strokeweight="3pt">
              <v:shadow on="t" type="perspective" color="#243f60 [1604]" opacity=".5" offset="1pt" offset2="-1pt"/>
              <v:textbox style="mso-next-textbox:#_x0000_s1500">
                <w:txbxContent>
                  <w:p w:rsidR="00004DD8" w:rsidRPr="00E9787D" w:rsidRDefault="00004DD8" w:rsidP="00FB7B56">
                    <w:pPr>
                      <w:spacing w:before="0"/>
                      <w:ind w:left="0"/>
                      <w:rPr>
                        <w:rStyle w:val="Code"/>
                        <w:b/>
                      </w:rPr>
                    </w:pPr>
                    <w:r w:rsidRPr="00E9787D">
                      <w:rPr>
                        <w:rStyle w:val="Code"/>
                        <w:b/>
                      </w:rPr>
                      <w:t>Message</w:t>
                    </w:r>
                  </w:p>
                </w:txbxContent>
              </v:textbox>
            </v:shape>
            <v:group id="_x0000_s1501" style="position:absolute;left:6791;top:1227;width:1692;height:1777" coordorigin="6791,9269" coordsize="1692,1333">
              <v:roundrect id="_x0000_s1502" style="position:absolute;left:6791;top:9269;width:1613;height:731" arcsize="10923f" fillcolor="#c6d9f1 [671]" strokecolor="#c6d9f1 [671]" strokeweight="3pt">
                <v:shadow on="t" type="perspective" color="#243f60 [1604]" opacity=".5" offset="1pt" offset2="-1pt"/>
                <v:textbox style="mso-next-textbox:#_x0000_s1502">
                  <w:txbxContent>
                    <w:p w:rsidR="00004DD8" w:rsidRDefault="00004DD8" w:rsidP="00FB7B56">
                      <w:pPr>
                        <w:spacing w:before="0" w:line="160" w:lineRule="atLeast"/>
                        <w:ind w:left="0"/>
                        <w:jc w:val="center"/>
                        <w:rPr>
                          <w:rStyle w:val="Code"/>
                          <w:b/>
                        </w:rPr>
                      </w:pPr>
                      <w:r>
                        <w:rPr>
                          <w:rStyle w:val="Code"/>
                          <w:b/>
                        </w:rPr>
                        <w:t>Queue</w:t>
                      </w:r>
                    </w:p>
                    <w:p w:rsidR="00004DD8" w:rsidRPr="00830003" w:rsidRDefault="00004DD8" w:rsidP="00FB7B56">
                      <w:pPr>
                        <w:spacing w:before="0" w:line="160" w:lineRule="atLeast"/>
                        <w:ind w:left="0"/>
                        <w:jc w:val="center"/>
                        <w:rPr>
                          <w:rStyle w:val="Code"/>
                          <w:b/>
                        </w:rPr>
                      </w:pPr>
                      <w:r w:rsidRPr="00830003">
                        <w:rPr>
                          <w:rStyle w:val="Code"/>
                          <w:b/>
                        </w:rPr>
                        <w:t>Connection</w:t>
                      </w:r>
                      <w:r>
                        <w:rPr>
                          <w:rStyle w:val="Code"/>
                          <w:b/>
                        </w:rPr>
                        <w:t xml:space="preserve"> </w:t>
                      </w:r>
                      <w:r w:rsidRPr="00830003">
                        <w:rPr>
                          <w:rStyle w:val="Code"/>
                          <w:b/>
                        </w:rPr>
                        <w:t>F</w:t>
                      </w:r>
                      <w:r>
                        <w:rPr>
                          <w:rStyle w:val="Code"/>
                          <w:b/>
                        </w:rPr>
                        <w:t>actory</w:t>
                      </w:r>
                    </w:p>
                  </w:txbxContent>
                </v:textbox>
              </v:roundrect>
              <v:rect id="_x0000_s1503" style="position:absolute;left:7563;top:10158;width:920;height:408" stroked="f">
                <v:textbox style="mso-next-textbox:#_x0000_s1503">
                  <w:txbxContent>
                    <w:p w:rsidR="00004DD8" w:rsidRDefault="00004DD8" w:rsidP="00FB7B56">
                      <w:pPr>
                        <w:spacing w:before="0"/>
                        <w:ind w:left="0"/>
                      </w:pPr>
                      <w:proofErr w:type="gramStart"/>
                      <w:r>
                        <w:t>creates</w:t>
                      </w:r>
                      <w:proofErr w:type="gramEnd"/>
                    </w:p>
                  </w:txbxContent>
                </v:textbox>
              </v:rect>
              <v:shape id="_x0000_s1504" type="#_x0000_t67" style="position:absolute;left:7454;top:10105;width:288;height:497">
                <v:textbox style="layout-flow:vertical-ideographic;mso-next-textbox:#_x0000_s1504">
                  <w:txbxContent>
                    <w:p w:rsidR="00004DD8" w:rsidRDefault="00004DD8" w:rsidP="00FB7B56">
                      <w:pPr>
                        <w:ind w:left="0"/>
                      </w:pPr>
                      <w:r>
                        <w:t>Creates</w:t>
                      </w:r>
                    </w:p>
                    <w:p w:rsidR="00004DD8" w:rsidRDefault="00004DD8" w:rsidP="00FB7B56">
                      <w:pPr>
                        <w:ind w:left="0"/>
                      </w:pPr>
                    </w:p>
                  </w:txbxContent>
                </v:textbox>
              </v:shape>
            </v:group>
            <v:group id="_x0000_s1505" style="position:absolute;left:8350;top:4721;width:920;height:570" coordorigin="8350,4721" coordsize="920,570">
              <v:rect id="_x0000_s1506" style="position:absolute;left:8350;top:4883;width:920;height:408" stroked="f">
                <v:textbox style="mso-next-textbox:#_x0000_s1506">
                  <w:txbxContent>
                    <w:p w:rsidR="00004DD8" w:rsidRDefault="00004DD8" w:rsidP="00FB7B56">
                      <w:pPr>
                        <w:spacing w:before="0"/>
                        <w:ind w:left="0"/>
                      </w:pPr>
                      <w:proofErr w:type="gramStart"/>
                      <w:r>
                        <w:t>creates</w:t>
                      </w:r>
                      <w:proofErr w:type="gramEnd"/>
                    </w:p>
                  </w:txbxContent>
                </v:textbox>
              </v:rect>
              <v:shape id="_x0000_s1507" type="#_x0000_t67" style="position:absolute;left:8588;top:4616;width:288;height:497;rotation:270">
                <v:textbox style="layout-flow:vertical-ideographic;mso-next-textbox:#_x0000_s1507">
                  <w:txbxContent>
                    <w:p w:rsidR="00004DD8" w:rsidRPr="00DD75DC" w:rsidRDefault="00004DD8" w:rsidP="00FB7B56"/>
                  </w:txbxContent>
                </v:textbox>
              </v:shape>
            </v:group>
            <v:group id="_x0000_s1508" style="position:absolute;left:6043;top:4721;width:920;height:570" coordorigin="6043,4721" coordsize="920,570">
              <v:rect id="_x0000_s1509" style="position:absolute;left:6043;top:4883;width:920;height:408" stroked="f">
                <v:textbox style="mso-next-textbox:#_x0000_s1509">
                  <w:txbxContent>
                    <w:p w:rsidR="00004DD8" w:rsidRDefault="00004DD8" w:rsidP="00FB7B56">
                      <w:pPr>
                        <w:spacing w:before="0"/>
                        <w:ind w:left="0"/>
                      </w:pPr>
                      <w:proofErr w:type="gramStart"/>
                      <w:r>
                        <w:t>creates</w:t>
                      </w:r>
                      <w:proofErr w:type="gramEnd"/>
                    </w:p>
                  </w:txbxContent>
                </v:textbox>
              </v:rect>
              <v:shape id="_x0000_s1510" type="#_x0000_t67" style="position:absolute;left:6327;top:4616;width:288;height:497;rotation:90">
                <v:textbox style="layout-flow:vertical-ideographic;mso-next-textbox:#_x0000_s1510">
                  <w:txbxContent>
                    <w:p w:rsidR="00004DD8" w:rsidRPr="00DD75DC" w:rsidRDefault="00004DD8" w:rsidP="00FB7B56"/>
                  </w:txbxContent>
                </v:textbox>
              </v:shape>
            </v:group>
            <v:roundrect id="_x0000_s1511" style="position:absolute;left:4445;top:4500;width:1613;height:731" arcsize="10923f" fillcolor="#c6d9f1 [671]" strokecolor="#c6d9f1 [671]" strokeweight="3pt">
              <v:shadow on="t" type="perspective" color="#243f60 [1604]" opacity=".5" offset="1pt" offset2="-1pt"/>
              <v:textbox style="mso-next-textbox:#_x0000_s1511">
                <w:txbxContent>
                  <w:p w:rsidR="00004DD8" w:rsidRPr="00830003" w:rsidRDefault="00004DD8" w:rsidP="00FB7B56">
                    <w:pPr>
                      <w:spacing w:before="0"/>
                      <w:ind w:left="0"/>
                      <w:jc w:val="center"/>
                      <w:rPr>
                        <w:rStyle w:val="Code"/>
                        <w:b/>
                      </w:rPr>
                    </w:pPr>
                    <w:r>
                      <w:rPr>
                        <w:rStyle w:val="Code"/>
                        <w:b/>
                      </w:rPr>
                      <w:t>Queue Sender</w:t>
                    </w:r>
                  </w:p>
                </w:txbxContent>
              </v:textbox>
            </v:roundrect>
            <v:roundrect id="_x0000_s1512" style="position:absolute;left:9137;top:4501;width:1613;height:731" arcsize="10923f" fillcolor="#c6d9f1 [671]" strokecolor="#c6d9f1 [671]" strokeweight="3pt">
              <v:shadow on="t" type="perspective" color="#243f60 [1604]" opacity=".5" offset="1pt" offset2="-1pt"/>
              <v:textbox style="mso-next-textbox:#_x0000_s1512">
                <w:txbxContent>
                  <w:p w:rsidR="00004DD8" w:rsidRPr="00830003" w:rsidRDefault="00004DD8" w:rsidP="00FB7B56">
                    <w:pPr>
                      <w:spacing w:before="0"/>
                      <w:ind w:left="0"/>
                      <w:jc w:val="center"/>
                      <w:rPr>
                        <w:rStyle w:val="Code"/>
                        <w:b/>
                      </w:rPr>
                    </w:pPr>
                    <w:r>
                      <w:rPr>
                        <w:rStyle w:val="Code"/>
                        <w:b/>
                      </w:rPr>
                      <w:t>Queue Receiver</w:t>
                    </w:r>
                  </w:p>
                </w:txbxContent>
              </v:textbox>
            </v:roundrect>
            <v:group id="_x0000_s1513" style="position:absolute;left:6791;top:4500;width:1692;height:1333" coordorigin="6791,4500" coordsize="1692,1333">
              <v:roundrect id="_x0000_s1514" style="position:absolute;left:6791;top:4500;width:1613;height:731" arcsize="10923f" fillcolor="#c6d9f1 [671]" strokecolor="#c6d9f1 [671]" strokeweight="3pt">
                <v:shadow on="t" type="perspective" color="#243f60 [1604]" opacity=".5" offset="1pt" offset2="-1pt"/>
                <v:textbox style="mso-next-textbox:#_x0000_s1514">
                  <w:txbxContent>
                    <w:p w:rsidR="00004DD8" w:rsidRPr="00830003" w:rsidRDefault="00004DD8" w:rsidP="00FB7B56">
                      <w:pPr>
                        <w:spacing w:before="0"/>
                        <w:ind w:left="0"/>
                        <w:jc w:val="center"/>
                        <w:rPr>
                          <w:rStyle w:val="Code"/>
                          <w:b/>
                        </w:rPr>
                      </w:pPr>
                      <w:r>
                        <w:rPr>
                          <w:rStyle w:val="Code"/>
                          <w:b/>
                        </w:rPr>
                        <w:t>Queue Session</w:t>
                      </w:r>
                    </w:p>
                  </w:txbxContent>
                </v:textbox>
              </v:roundrect>
              <v:group id="_x0000_s1515" style="position:absolute;left:7454;top:5336;width:1029;height:497" coordorigin="7454,12934" coordsize="1029,497">
                <v:rect id="_x0000_s1516" style="position:absolute;left:7563;top:12987;width:920;height:408" stroked="f">
                  <v:textbox style="mso-next-textbox:#_x0000_s1516">
                    <w:txbxContent>
                      <w:p w:rsidR="00004DD8" w:rsidRDefault="00004DD8" w:rsidP="00FB7B56">
                        <w:pPr>
                          <w:spacing w:before="0"/>
                          <w:ind w:left="0"/>
                        </w:pPr>
                        <w:proofErr w:type="gramStart"/>
                        <w:r>
                          <w:t>creates</w:t>
                        </w:r>
                        <w:proofErr w:type="gramEnd"/>
                      </w:p>
                    </w:txbxContent>
                  </v:textbox>
                </v:rect>
                <v:shape id="_x0000_s1517" type="#_x0000_t67" style="position:absolute;left:7454;top:12934;width:288;height:497">
                  <v:textbox style="layout-flow:vertical-ideographic;mso-next-textbox:#_x0000_s1517">
                    <w:txbxContent>
                      <w:p w:rsidR="00004DD8" w:rsidRDefault="00004DD8" w:rsidP="00FB7B56">
                        <w:pPr>
                          <w:ind w:left="0"/>
                        </w:pPr>
                        <w:r>
                          <w:t>Creates</w:t>
                        </w:r>
                      </w:p>
                      <w:p w:rsidR="00004DD8" w:rsidRDefault="00004DD8" w:rsidP="00FB7B56">
                        <w:pPr>
                          <w:ind w:left="0"/>
                        </w:pPr>
                      </w:p>
                    </w:txbxContent>
                  </v:textbox>
                </v:shape>
              </v:group>
            </v:group>
            <v:group id="_x0000_s1518" style="position:absolute;left:9690;top:5317;width:1318;height:699" coordorigin="9690,12915" coordsize="1318,699">
              <v:rect id="_x0000_s1519" style="position:absolute;left:9859;top:12915;width:1149;height:699" stroked="f">
                <v:textbox style="mso-next-textbox:#_x0000_s1519">
                  <w:txbxContent>
                    <w:p w:rsidR="00004DD8" w:rsidRDefault="00004DD8" w:rsidP="00FB7B56">
                      <w:pPr>
                        <w:spacing w:before="0"/>
                        <w:ind w:left="0"/>
                      </w:pPr>
                      <w:proofErr w:type="gramStart"/>
                      <w:r>
                        <w:t>receives</w:t>
                      </w:r>
                      <w:proofErr w:type="gramEnd"/>
                      <w:r>
                        <w:t xml:space="preserve"> from</w:t>
                      </w:r>
                    </w:p>
                  </w:txbxContent>
                </v:textbox>
              </v:rect>
              <v:shape id="_x0000_s1520" type="#_x0000_t67" style="position:absolute;left:9690;top:12946;width:288;height:497">
                <v:textbox style="layout-flow:vertical-ideographic;mso-next-textbox:#_x0000_s1520">
                  <w:txbxContent>
                    <w:p w:rsidR="00004DD8" w:rsidRDefault="00004DD8" w:rsidP="00FB7B56">
                      <w:pPr>
                        <w:ind w:left="0"/>
                      </w:pPr>
                      <w:r>
                        <w:t>Creates</w:t>
                      </w:r>
                    </w:p>
                    <w:p w:rsidR="00004DD8" w:rsidRDefault="00004DD8" w:rsidP="00FB7B56">
                      <w:pPr>
                        <w:ind w:left="0"/>
                      </w:pPr>
                    </w:p>
                  </w:txbxContent>
                </v:textbox>
              </v:shape>
            </v:group>
            <v:group id="_x0000_s1521" style="position:absolute;left:5116;top:5324;width:1318;height:699" coordorigin="9690,12915" coordsize="1318,699">
              <v:rect id="_x0000_s1522" style="position:absolute;left:9859;top:12915;width:1149;height:699" stroked="f">
                <v:textbox style="mso-next-textbox:#_x0000_s1522">
                  <w:txbxContent>
                    <w:p w:rsidR="00004DD8" w:rsidRDefault="00004DD8" w:rsidP="00FB7B56">
                      <w:pPr>
                        <w:spacing w:before="0"/>
                        <w:ind w:left="0"/>
                      </w:pPr>
                      <w:proofErr w:type="gramStart"/>
                      <w:r>
                        <w:t>sends</w:t>
                      </w:r>
                      <w:proofErr w:type="gramEnd"/>
                      <w:r>
                        <w:t xml:space="preserve"> to</w:t>
                      </w:r>
                    </w:p>
                  </w:txbxContent>
                </v:textbox>
              </v:rect>
              <v:shape id="_x0000_s1523" type="#_x0000_t67" style="position:absolute;left:9690;top:12946;width:288;height:497">
                <v:textbox style="layout-flow:vertical-ideographic;mso-next-textbox:#_x0000_s1523">
                  <w:txbxContent>
                    <w:p w:rsidR="00004DD8" w:rsidRDefault="00004DD8" w:rsidP="00FB7B56">
                      <w:pPr>
                        <w:ind w:left="0"/>
                      </w:pPr>
                      <w:r>
                        <w:t>Creates</w:t>
                      </w:r>
                    </w:p>
                    <w:p w:rsidR="00004DD8" w:rsidRDefault="00004DD8" w:rsidP="00FB7B56">
                      <w:pPr>
                        <w:ind w:left="0"/>
                      </w:pPr>
                    </w:p>
                  </w:txbxContent>
                </v:textbox>
              </v:shape>
            </v:group>
            <v:shape id="_x0000_s1524" type="#_x0000_t22" style="position:absolute;left:4422;top:5937;width:1644;height:680" fillcolor="#c6d9f1 [671]" strokecolor="#8db3e2 [1311]" strokeweight="1pt">
              <v:shadow on="t" type="perspective" color="#243f60 [1604]" opacity=".5" offset="1pt" offset2="-1pt"/>
              <v:textbox style="mso-next-textbox:#_x0000_s1524">
                <w:txbxContent>
                  <w:p w:rsidR="00004DD8" w:rsidRPr="00994618" w:rsidRDefault="00004DD8" w:rsidP="00FB7B56">
                    <w:pPr>
                      <w:spacing w:before="0"/>
                      <w:ind w:left="0"/>
                      <w:jc w:val="center"/>
                      <w:rPr>
                        <w:rStyle w:val="Code"/>
                        <w:b/>
                      </w:rPr>
                    </w:pPr>
                    <w:r>
                      <w:rPr>
                        <w:rStyle w:val="Code"/>
                        <w:b/>
                      </w:rPr>
                      <w:t>Queue</w:t>
                    </w:r>
                  </w:p>
                </w:txbxContent>
              </v:textbox>
            </v:shape>
            <v:shape id="_x0000_s1525" type="#_x0000_t22" style="position:absolute;left:8980;top:5937;width:1644;height:680" fillcolor="#c6d9f1 [671]" strokecolor="#8db3e2 [1311]" strokeweight="1pt">
              <v:shadow on="t" type="perspective" color="#243f60 [1604]" opacity=".5" offset="1pt" offset2="-1pt"/>
              <v:textbox style="mso-next-textbox:#_x0000_s1525">
                <w:txbxContent>
                  <w:p w:rsidR="00004DD8" w:rsidRPr="00994618" w:rsidRDefault="00004DD8" w:rsidP="00FB7B56">
                    <w:pPr>
                      <w:spacing w:before="0"/>
                      <w:ind w:left="0"/>
                      <w:jc w:val="center"/>
                      <w:rPr>
                        <w:rStyle w:val="Code"/>
                        <w:b/>
                      </w:rPr>
                    </w:pPr>
                    <w:r>
                      <w:rPr>
                        <w:rStyle w:val="Code"/>
                        <w:b/>
                      </w:rPr>
                      <w:t>Queue</w:t>
                    </w:r>
                  </w:p>
                </w:txbxContent>
              </v:textbox>
            </v:shape>
            <v:group id="_x0000_s1526" style="position:absolute;left:6791;top:3081;width:1692;height:1333" coordorigin="6791,3081" coordsize="1692,1333">
              <v:roundrect id="_x0000_s1527" style="position:absolute;left:6791;top:3081;width:1613;height:731" arcsize="10923f" fillcolor="#c6d9f1 [671]" strokecolor="#c6d9f1 [671]" strokeweight="3pt">
                <v:shadow on="t" type="perspective" color="#243f60 [1604]" opacity=".5" offset="1pt" offset2="-1pt"/>
                <v:textbox style="mso-next-textbox:#_x0000_s1527">
                  <w:txbxContent>
                    <w:p w:rsidR="00004DD8" w:rsidRPr="00830003" w:rsidRDefault="00004DD8" w:rsidP="00183ADF">
                      <w:pPr>
                        <w:pStyle w:val="Caption"/>
                        <w:spacing w:before="0"/>
                        <w:ind w:left="0"/>
                        <w:jc w:val="center"/>
                        <w:rPr>
                          <w:rStyle w:val="Code"/>
                          <w:b/>
                        </w:rPr>
                      </w:pPr>
                      <w:r>
                        <w:rPr>
                          <w:rStyle w:val="Code"/>
                          <w:b/>
                        </w:rPr>
                        <w:t>Queue Connection</w:t>
                      </w:r>
                    </w:p>
                  </w:txbxContent>
                </v:textbox>
              </v:roundrect>
              <v:rect id="_x0000_s1528" style="position:absolute;left:7563;top:3970;width:920;height:408" stroked="f">
                <v:textbox style="mso-next-textbox:#_x0000_s1528">
                  <w:txbxContent>
                    <w:p w:rsidR="00004DD8" w:rsidRDefault="00004DD8" w:rsidP="00FB7B56">
                      <w:pPr>
                        <w:spacing w:before="0"/>
                        <w:ind w:left="0"/>
                      </w:pPr>
                      <w:proofErr w:type="gramStart"/>
                      <w:r>
                        <w:t>creates</w:t>
                      </w:r>
                      <w:proofErr w:type="gramEnd"/>
                    </w:p>
                  </w:txbxContent>
                </v:textbox>
              </v:rect>
              <v:shape id="_x0000_s1529" type="#_x0000_t67" style="position:absolute;left:7454;top:3917;width:288;height:497">
                <v:textbox style="layout-flow:vertical-ideographic;mso-next-textbox:#_x0000_s1529">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5B7480" w:rsidRDefault="005B7480" w:rsidP="005B7480">
      <w:r>
        <w:t xml:space="preserve">The main interfaces </w:t>
      </w:r>
      <w:r w:rsidR="00006419">
        <w:t>provided</w:t>
      </w:r>
      <w:r>
        <w:t xml:space="preserve"> by the domain-specific </w:t>
      </w:r>
      <w:r w:rsidR="00A42125">
        <w:t xml:space="preserve">API </w:t>
      </w:r>
      <w:r>
        <w:t xml:space="preserve">for </w:t>
      </w:r>
      <w:r>
        <w:rPr>
          <w:b/>
        </w:rPr>
        <w:t>pub/sub</w:t>
      </w:r>
      <w:r>
        <w:t xml:space="preserve"> messaging are as follows: </w:t>
      </w:r>
    </w:p>
    <w:p w:rsidR="005B7480" w:rsidRDefault="00A42125" w:rsidP="005B7480">
      <w:pPr>
        <w:pStyle w:val="ListBullet"/>
      </w:pPr>
      <w:r>
        <w:rPr>
          <w:rStyle w:val="Code"/>
        </w:rPr>
        <w:t>Topic</w:t>
      </w:r>
      <w:r w:rsidR="005B7480" w:rsidRPr="00FD3626">
        <w:rPr>
          <w:rStyle w:val="Code"/>
        </w:rPr>
        <w:t>ConnectionFactory</w:t>
      </w:r>
      <w:r w:rsidR="005B7480" w:rsidRPr="00703D83">
        <w:t xml:space="preserve"> - an administered object used by a client to create a </w:t>
      </w:r>
      <w:r w:rsidR="00DF715D">
        <w:rPr>
          <w:rStyle w:val="Code"/>
        </w:rPr>
        <w:t>Topic</w:t>
      </w:r>
      <w:r w:rsidR="005B7480" w:rsidRPr="007F19E9">
        <w:rPr>
          <w:rStyle w:val="Code"/>
        </w:rPr>
        <w:t>Connection</w:t>
      </w:r>
      <w:r w:rsidR="005B7480">
        <w:t xml:space="preserve">. </w:t>
      </w:r>
    </w:p>
    <w:p w:rsidR="005B7480" w:rsidRDefault="00DF715D" w:rsidP="005B7480">
      <w:pPr>
        <w:pStyle w:val="ListBullet"/>
      </w:pPr>
      <w:r>
        <w:rPr>
          <w:rStyle w:val="Code"/>
        </w:rPr>
        <w:t>Topic</w:t>
      </w:r>
      <w:r w:rsidR="005B7480" w:rsidRPr="00FD3626">
        <w:rPr>
          <w:rStyle w:val="Code"/>
        </w:rPr>
        <w:t>Connection</w:t>
      </w:r>
      <w:r w:rsidR="005B7480" w:rsidRPr="00703D83">
        <w:t xml:space="preserve"> - an active connection to a JMS provider</w:t>
      </w:r>
    </w:p>
    <w:p w:rsidR="005B7480" w:rsidRPr="00703D83" w:rsidRDefault="00DF715D" w:rsidP="005B7480">
      <w:pPr>
        <w:pStyle w:val="ListBullet"/>
      </w:pPr>
      <w:r>
        <w:rPr>
          <w:rStyle w:val="Code"/>
        </w:rPr>
        <w:t>Topic</w:t>
      </w:r>
      <w:r w:rsidR="005B7480" w:rsidRPr="006F27FC">
        <w:rPr>
          <w:rStyle w:val="Code"/>
        </w:rPr>
        <w:t>Session</w:t>
      </w:r>
      <w:r w:rsidR="005B7480" w:rsidRPr="00703D83">
        <w:t xml:space="preserve"> - a single-threaded context for sending and receiving messages</w:t>
      </w:r>
    </w:p>
    <w:p w:rsidR="005B7480" w:rsidRPr="00703D83" w:rsidRDefault="00DF715D" w:rsidP="005B7480">
      <w:pPr>
        <w:pStyle w:val="ListBullet"/>
      </w:pPr>
      <w:r>
        <w:rPr>
          <w:rStyle w:val="Code"/>
        </w:rPr>
        <w:t>TopicPublisher</w:t>
      </w:r>
      <w:r w:rsidR="005B7480" w:rsidRPr="00703D83">
        <w:t xml:space="preserve"> - an object created by a </w:t>
      </w:r>
      <w:r>
        <w:rPr>
          <w:rStyle w:val="Code"/>
        </w:rPr>
        <w:t>Topic</w:t>
      </w:r>
      <w:r w:rsidR="005B7480" w:rsidRPr="006F27FC">
        <w:rPr>
          <w:rStyle w:val="Code"/>
        </w:rPr>
        <w:t>Session</w:t>
      </w:r>
      <w:r w:rsidR="005B7480" w:rsidRPr="00703D83">
        <w:t xml:space="preserve"> that is used for sending messages to a </w:t>
      </w:r>
      <w:r>
        <w:t>topic</w:t>
      </w:r>
    </w:p>
    <w:p w:rsidR="00FB7B56" w:rsidRDefault="00DF715D" w:rsidP="00FB7B56">
      <w:pPr>
        <w:pStyle w:val="ListBullet"/>
      </w:pPr>
      <w:r>
        <w:rPr>
          <w:rStyle w:val="Code"/>
        </w:rPr>
        <w:t>TopicSubscriber</w:t>
      </w:r>
      <w:r w:rsidR="005B7480" w:rsidRPr="00703D83">
        <w:t xml:space="preserve"> - an object created by a </w:t>
      </w:r>
      <w:r>
        <w:rPr>
          <w:rStyle w:val="Code"/>
        </w:rPr>
        <w:t>Topic</w:t>
      </w:r>
      <w:r w:rsidRPr="006F27FC">
        <w:rPr>
          <w:rStyle w:val="Code"/>
        </w:rPr>
        <w:t>Session</w:t>
      </w:r>
      <w:r w:rsidRPr="00703D83">
        <w:t xml:space="preserve"> </w:t>
      </w:r>
      <w:r w:rsidR="005B7480" w:rsidRPr="00703D83">
        <w:t xml:space="preserve">that is used for receiving messages sent to a </w:t>
      </w:r>
      <w:r>
        <w:t>topic</w:t>
      </w:r>
    </w:p>
    <w:p w:rsidR="00CA13C4" w:rsidRDefault="00CA13C4" w:rsidP="00CA13C4">
      <w:r>
        <w:t xml:space="preserve">Figure </w:t>
      </w:r>
      <w:r w:rsidR="001E03D3">
        <w:fldChar w:fldCharType="begin"/>
      </w:r>
      <w:r w:rsidR="00251C1A">
        <w:instrText xml:space="preserve"> STYLEREF 1 \s </w:instrText>
      </w:r>
      <w:r w:rsidR="001E03D3">
        <w:fldChar w:fldCharType="separate"/>
      </w:r>
      <w:r w:rsidR="009749BC">
        <w:rPr>
          <w:noProof/>
        </w:rPr>
        <w:t>2</w:t>
      </w:r>
      <w:r w:rsidR="001E03D3">
        <w:fldChar w:fldCharType="end"/>
      </w:r>
      <w:r>
        <w:noBreakHyphen/>
      </w:r>
      <w:r w:rsidR="001E03D3">
        <w:fldChar w:fldCharType="begin"/>
      </w:r>
      <w:r w:rsidR="00251C1A">
        <w:instrText xml:space="preserve"> SEQ Figure \* ARABIC \s 1 </w:instrText>
      </w:r>
      <w:r w:rsidR="001E03D3">
        <w:fldChar w:fldCharType="separate"/>
      </w:r>
      <w:r w:rsidR="009749BC">
        <w:rPr>
          <w:noProof/>
        </w:rPr>
        <w:t>5</w:t>
      </w:r>
      <w:r w:rsidR="001E03D3">
        <w:fldChar w:fldCharType="end"/>
      </w:r>
      <w:r>
        <w:t xml:space="preserve"> Overview of legacy pub/sub-specific API</w:t>
      </w:r>
    </w:p>
    <w:p w:rsidR="00FB7B56" w:rsidRDefault="001E03D3" w:rsidP="00FB7B56">
      <w:pPr>
        <w:pStyle w:val="ListBullet"/>
        <w:numPr>
          <w:ilvl w:val="0"/>
          <w:numId w:val="0"/>
        </w:numPr>
        <w:ind w:left="2880"/>
      </w:pPr>
      <w:r>
        <w:pict>
          <v:group id="_x0000_s1530" style="width:329.3pt;height:250.1pt;mso-position-horizontal-relative:char;mso-position-vertical-relative:line" coordorigin="4422,1227" coordsize="6586,5390">
            <v:shape id="_x0000_s1531" type="#_x0000_t65" style="position:absolute;left:7039;top:5998;width:1197;height:572" fillcolor="#c6d9f1 [671]" strokecolor="#c6d9f1 [671]" strokeweight="3pt">
              <v:shadow on="t" type="perspective" color="#243f60 [1604]" opacity=".5" offset="1pt" offset2="-1pt"/>
              <v:textbox style="mso-next-textbox:#_x0000_s1531">
                <w:txbxContent>
                  <w:p w:rsidR="00004DD8" w:rsidRPr="00E9787D" w:rsidRDefault="00004DD8" w:rsidP="00FB7B56">
                    <w:pPr>
                      <w:spacing w:before="0"/>
                      <w:ind w:left="0"/>
                      <w:rPr>
                        <w:rStyle w:val="Code"/>
                        <w:b/>
                      </w:rPr>
                    </w:pPr>
                    <w:r w:rsidRPr="00E9787D">
                      <w:rPr>
                        <w:rStyle w:val="Code"/>
                        <w:b/>
                      </w:rPr>
                      <w:t>Message</w:t>
                    </w:r>
                  </w:p>
                </w:txbxContent>
              </v:textbox>
            </v:shape>
            <v:group id="_x0000_s1532" style="position:absolute;left:6791;top:1227;width:1692;height:1777" coordorigin="6791,9269" coordsize="1692,1333">
              <v:roundrect id="_x0000_s1533" style="position:absolute;left:6791;top:9269;width:1613;height:731" arcsize="10923f" fillcolor="#c6d9f1 [671]" strokecolor="#c6d9f1 [671]" strokeweight="3pt">
                <v:shadow on="t" type="perspective" color="#243f60 [1604]" opacity=".5" offset="1pt" offset2="-1pt"/>
                <v:textbox style="mso-next-textbox:#_x0000_s1533">
                  <w:txbxContent>
                    <w:p w:rsidR="00004DD8" w:rsidRPr="00830003" w:rsidRDefault="00004DD8" w:rsidP="003E6723">
                      <w:pPr>
                        <w:spacing w:before="0" w:line="160" w:lineRule="atLeast"/>
                        <w:ind w:left="0"/>
                        <w:jc w:val="center"/>
                        <w:rPr>
                          <w:rStyle w:val="Code"/>
                          <w:b/>
                        </w:rPr>
                      </w:pPr>
                      <w:r>
                        <w:rPr>
                          <w:rStyle w:val="Code"/>
                          <w:b/>
                        </w:rPr>
                        <w:t xml:space="preserve">Topic </w:t>
                      </w:r>
                      <w:r w:rsidRPr="00830003">
                        <w:rPr>
                          <w:rStyle w:val="Code"/>
                          <w:b/>
                        </w:rPr>
                        <w:t>Connection</w:t>
                      </w:r>
                      <w:r>
                        <w:rPr>
                          <w:rStyle w:val="Code"/>
                          <w:b/>
                        </w:rPr>
                        <w:t xml:space="preserve"> </w:t>
                      </w:r>
                      <w:r w:rsidRPr="00830003">
                        <w:rPr>
                          <w:rStyle w:val="Code"/>
                          <w:b/>
                        </w:rPr>
                        <w:t>Factory</w:t>
                      </w:r>
                    </w:p>
                  </w:txbxContent>
                </v:textbox>
              </v:roundrect>
              <v:rect id="_x0000_s1534" style="position:absolute;left:7563;top:10158;width:920;height:408" stroked="f">
                <v:textbox style="mso-next-textbox:#_x0000_s1534">
                  <w:txbxContent>
                    <w:p w:rsidR="00004DD8" w:rsidRDefault="00004DD8" w:rsidP="00FB7B56">
                      <w:pPr>
                        <w:spacing w:before="0"/>
                        <w:ind w:left="0"/>
                      </w:pPr>
                      <w:proofErr w:type="gramStart"/>
                      <w:r>
                        <w:t>creates</w:t>
                      </w:r>
                      <w:proofErr w:type="gramEnd"/>
                    </w:p>
                  </w:txbxContent>
                </v:textbox>
              </v:rect>
              <v:shape id="_x0000_s1535" type="#_x0000_t67" style="position:absolute;left:7454;top:10105;width:288;height:497">
                <v:textbox style="layout-flow:vertical-ideographic;mso-next-textbox:#_x0000_s1535">
                  <w:txbxContent>
                    <w:p w:rsidR="00004DD8" w:rsidRDefault="00004DD8" w:rsidP="00FB7B56">
                      <w:pPr>
                        <w:ind w:left="0"/>
                      </w:pPr>
                      <w:r>
                        <w:t>Creates</w:t>
                      </w:r>
                    </w:p>
                    <w:p w:rsidR="00004DD8" w:rsidRDefault="00004DD8" w:rsidP="00FB7B56">
                      <w:pPr>
                        <w:ind w:left="0"/>
                      </w:pPr>
                    </w:p>
                  </w:txbxContent>
                </v:textbox>
              </v:shape>
            </v:group>
            <v:group id="_x0000_s1536" style="position:absolute;left:8350;top:4721;width:920;height:570" coordorigin="8350,4721" coordsize="920,570">
              <v:rect id="_x0000_s1537" style="position:absolute;left:8350;top:4883;width:920;height:408" stroked="f">
                <v:textbox style="mso-next-textbox:#_x0000_s1537">
                  <w:txbxContent>
                    <w:p w:rsidR="00004DD8" w:rsidRDefault="00004DD8" w:rsidP="00FB7B56">
                      <w:pPr>
                        <w:spacing w:before="0"/>
                        <w:ind w:left="0"/>
                      </w:pPr>
                      <w:proofErr w:type="gramStart"/>
                      <w:r>
                        <w:t>creates</w:t>
                      </w:r>
                      <w:proofErr w:type="gramEnd"/>
                    </w:p>
                  </w:txbxContent>
                </v:textbox>
              </v:rect>
              <v:shape id="_x0000_s1538" type="#_x0000_t67" style="position:absolute;left:8588;top:4616;width:288;height:497;rotation:270">
                <v:textbox style="layout-flow:vertical-ideographic;mso-next-textbox:#_x0000_s1538">
                  <w:txbxContent>
                    <w:p w:rsidR="00004DD8" w:rsidRPr="00DD75DC" w:rsidRDefault="00004DD8" w:rsidP="00FB7B56"/>
                  </w:txbxContent>
                </v:textbox>
              </v:shape>
            </v:group>
            <v:group id="_x0000_s1539" style="position:absolute;left:6043;top:4721;width:920;height:570" coordorigin="6043,4721" coordsize="920,570">
              <v:rect id="_x0000_s1540" style="position:absolute;left:6043;top:4883;width:920;height:408" stroked="f">
                <v:textbox style="mso-next-textbox:#_x0000_s1540">
                  <w:txbxContent>
                    <w:p w:rsidR="00004DD8" w:rsidRDefault="00004DD8" w:rsidP="00FB7B56">
                      <w:pPr>
                        <w:spacing w:before="0"/>
                        <w:ind w:left="0"/>
                      </w:pPr>
                      <w:proofErr w:type="gramStart"/>
                      <w:r>
                        <w:t>creates</w:t>
                      </w:r>
                      <w:proofErr w:type="gramEnd"/>
                    </w:p>
                  </w:txbxContent>
                </v:textbox>
              </v:rect>
              <v:shape id="_x0000_s1541" type="#_x0000_t67" style="position:absolute;left:6327;top:4616;width:288;height:497;rotation:90">
                <v:textbox style="layout-flow:vertical-ideographic;mso-next-textbox:#_x0000_s1541">
                  <w:txbxContent>
                    <w:p w:rsidR="00004DD8" w:rsidRPr="00DD75DC" w:rsidRDefault="00004DD8" w:rsidP="00FB7B56"/>
                  </w:txbxContent>
                </v:textbox>
              </v:shape>
            </v:group>
            <v:roundrect id="_x0000_s1542" style="position:absolute;left:4445;top:4500;width:1613;height:731" arcsize="10923f" fillcolor="#c6d9f1 [671]" strokecolor="#c6d9f1 [671]" strokeweight="3pt">
              <v:shadow on="t" type="perspective" color="#243f60 [1604]" opacity=".5" offset="1pt" offset2="-1pt"/>
              <v:textbox style="mso-next-textbox:#_x0000_s1542">
                <w:txbxContent>
                  <w:p w:rsidR="00004DD8" w:rsidRPr="00830003" w:rsidRDefault="00004DD8" w:rsidP="00FB7B56">
                    <w:pPr>
                      <w:spacing w:before="0"/>
                      <w:ind w:left="0"/>
                      <w:jc w:val="center"/>
                      <w:rPr>
                        <w:rStyle w:val="Code"/>
                        <w:b/>
                      </w:rPr>
                    </w:pPr>
                    <w:r>
                      <w:rPr>
                        <w:rStyle w:val="Code"/>
                        <w:b/>
                      </w:rPr>
                      <w:t>Topic Publisher</w:t>
                    </w:r>
                  </w:p>
                </w:txbxContent>
              </v:textbox>
            </v:roundrect>
            <v:roundrect id="_x0000_s1543" style="position:absolute;left:9137;top:4501;width:1613;height:731" arcsize="10923f" fillcolor="#c6d9f1 [671]" strokecolor="#c6d9f1 [671]" strokeweight="3pt">
              <v:shadow on="t" type="perspective" color="#243f60 [1604]" opacity=".5" offset="1pt" offset2="-1pt"/>
              <v:textbox style="mso-next-textbox:#_x0000_s1543">
                <w:txbxContent>
                  <w:p w:rsidR="00004DD8" w:rsidRPr="00830003" w:rsidRDefault="00004DD8" w:rsidP="00FB7B56">
                    <w:pPr>
                      <w:spacing w:before="0"/>
                      <w:ind w:left="0"/>
                      <w:jc w:val="center"/>
                      <w:rPr>
                        <w:rStyle w:val="Code"/>
                        <w:b/>
                      </w:rPr>
                    </w:pPr>
                    <w:r>
                      <w:rPr>
                        <w:rStyle w:val="Code"/>
                        <w:b/>
                      </w:rPr>
                      <w:t>Topic Subscriber</w:t>
                    </w:r>
                  </w:p>
                </w:txbxContent>
              </v:textbox>
            </v:roundrect>
            <v:group id="_x0000_s1544" style="position:absolute;left:6791;top:4500;width:1692;height:1333" coordorigin="6791,4500" coordsize="1692,1333">
              <v:roundrect id="_x0000_s1545" style="position:absolute;left:6791;top:4500;width:1613;height:731" arcsize="10923f" fillcolor="#c6d9f1 [671]" strokecolor="#c6d9f1 [671]" strokeweight="3pt">
                <v:shadow on="t" type="perspective" color="#243f60 [1604]" opacity=".5" offset="1pt" offset2="-1pt"/>
                <v:textbox style="mso-next-textbox:#_x0000_s1545">
                  <w:txbxContent>
                    <w:p w:rsidR="00004DD8" w:rsidRPr="00830003" w:rsidRDefault="00004DD8" w:rsidP="00FB7B56">
                      <w:pPr>
                        <w:spacing w:before="0"/>
                        <w:ind w:left="0"/>
                        <w:jc w:val="center"/>
                        <w:rPr>
                          <w:rStyle w:val="Code"/>
                          <w:b/>
                        </w:rPr>
                      </w:pPr>
                      <w:r>
                        <w:rPr>
                          <w:rStyle w:val="Code"/>
                          <w:b/>
                        </w:rPr>
                        <w:t>Topic Session</w:t>
                      </w:r>
                    </w:p>
                  </w:txbxContent>
                </v:textbox>
              </v:roundrect>
              <v:group id="_x0000_s1546" style="position:absolute;left:7454;top:5336;width:1029;height:497" coordorigin="7454,12934" coordsize="1029,497">
                <v:rect id="_x0000_s1547" style="position:absolute;left:7563;top:12987;width:920;height:408" stroked="f">
                  <v:textbox style="mso-next-textbox:#_x0000_s1547">
                    <w:txbxContent>
                      <w:p w:rsidR="00004DD8" w:rsidRDefault="00004DD8" w:rsidP="00FB7B56">
                        <w:pPr>
                          <w:spacing w:before="0"/>
                          <w:ind w:left="0"/>
                        </w:pPr>
                        <w:proofErr w:type="gramStart"/>
                        <w:r>
                          <w:t>creates</w:t>
                        </w:r>
                        <w:proofErr w:type="gramEnd"/>
                      </w:p>
                    </w:txbxContent>
                  </v:textbox>
                </v:rect>
                <v:shape id="_x0000_s1548" type="#_x0000_t67" style="position:absolute;left:7454;top:12934;width:288;height:497">
                  <v:textbox style="layout-flow:vertical-ideographic;mso-next-textbox:#_x0000_s1548">
                    <w:txbxContent>
                      <w:p w:rsidR="00004DD8" w:rsidRDefault="00004DD8" w:rsidP="00FB7B56">
                        <w:pPr>
                          <w:ind w:left="0"/>
                        </w:pPr>
                        <w:r>
                          <w:t>Creates</w:t>
                        </w:r>
                      </w:p>
                      <w:p w:rsidR="00004DD8" w:rsidRDefault="00004DD8" w:rsidP="00FB7B56">
                        <w:pPr>
                          <w:ind w:left="0"/>
                        </w:pPr>
                      </w:p>
                    </w:txbxContent>
                  </v:textbox>
                </v:shape>
              </v:group>
            </v:group>
            <v:group id="_x0000_s1549" style="position:absolute;left:9690;top:5317;width:1318;height:699" coordorigin="9690,12915" coordsize="1318,699">
              <v:rect id="_x0000_s1550" style="position:absolute;left:9859;top:12915;width:1149;height:699" stroked="f">
                <v:textbox style="mso-next-textbox:#_x0000_s1550">
                  <w:txbxContent>
                    <w:p w:rsidR="00004DD8" w:rsidRDefault="00004DD8" w:rsidP="00FB7B56">
                      <w:pPr>
                        <w:spacing w:before="0"/>
                        <w:ind w:left="0"/>
                      </w:pPr>
                      <w:proofErr w:type="gramStart"/>
                      <w:r>
                        <w:t>receives</w:t>
                      </w:r>
                      <w:proofErr w:type="gramEnd"/>
                      <w:r>
                        <w:t xml:space="preserve"> from</w:t>
                      </w:r>
                    </w:p>
                  </w:txbxContent>
                </v:textbox>
              </v:rect>
              <v:shape id="_x0000_s1551" type="#_x0000_t67" style="position:absolute;left:9690;top:12946;width:288;height:497">
                <v:textbox style="layout-flow:vertical-ideographic;mso-next-textbox:#_x0000_s1551">
                  <w:txbxContent>
                    <w:p w:rsidR="00004DD8" w:rsidRDefault="00004DD8" w:rsidP="00FB7B56">
                      <w:pPr>
                        <w:ind w:left="0"/>
                      </w:pPr>
                      <w:r>
                        <w:t>Creates</w:t>
                      </w:r>
                    </w:p>
                    <w:p w:rsidR="00004DD8" w:rsidRDefault="00004DD8" w:rsidP="00FB7B56">
                      <w:pPr>
                        <w:ind w:left="0"/>
                      </w:pPr>
                    </w:p>
                  </w:txbxContent>
                </v:textbox>
              </v:shape>
            </v:group>
            <v:group id="_x0000_s1552" style="position:absolute;left:5116;top:5324;width:1318;height:699" coordorigin="9690,12915" coordsize="1318,699">
              <v:rect id="_x0000_s1553" style="position:absolute;left:9859;top:12915;width:1149;height:699" stroked="f">
                <v:textbox style="mso-next-textbox:#_x0000_s1553">
                  <w:txbxContent>
                    <w:p w:rsidR="00004DD8" w:rsidRDefault="00004DD8" w:rsidP="00FB7B56">
                      <w:pPr>
                        <w:spacing w:before="0"/>
                        <w:ind w:left="0"/>
                      </w:pPr>
                      <w:proofErr w:type="gramStart"/>
                      <w:r>
                        <w:t>sends</w:t>
                      </w:r>
                      <w:proofErr w:type="gramEnd"/>
                      <w:r>
                        <w:t xml:space="preserve"> to</w:t>
                      </w:r>
                    </w:p>
                  </w:txbxContent>
                </v:textbox>
              </v:rect>
              <v:shape id="_x0000_s1554" type="#_x0000_t67" style="position:absolute;left:9690;top:12946;width:288;height:497">
                <v:textbox style="layout-flow:vertical-ideographic;mso-next-textbox:#_x0000_s1554">
                  <w:txbxContent>
                    <w:p w:rsidR="00004DD8" w:rsidRDefault="00004DD8" w:rsidP="00FB7B56">
                      <w:pPr>
                        <w:ind w:left="0"/>
                      </w:pPr>
                      <w:r>
                        <w:t>Creates</w:t>
                      </w:r>
                    </w:p>
                    <w:p w:rsidR="00004DD8" w:rsidRDefault="00004DD8" w:rsidP="00FB7B56">
                      <w:pPr>
                        <w:ind w:left="0"/>
                      </w:pPr>
                    </w:p>
                  </w:txbxContent>
                </v:textbox>
              </v:shape>
            </v:group>
            <v:shape id="_x0000_s1555" type="#_x0000_t22" style="position:absolute;left:4422;top:5937;width:1644;height:680" fillcolor="#c6d9f1 [671]" strokecolor="#8db3e2 [1311]" strokeweight="1pt">
              <v:shadow on="t" type="perspective" color="#243f60 [1604]" opacity=".5" offset="1pt" offset2="-1pt"/>
              <v:textbox style="mso-next-textbox:#_x0000_s1555">
                <w:txbxContent>
                  <w:p w:rsidR="00004DD8" w:rsidRPr="00994618" w:rsidRDefault="00004DD8" w:rsidP="00FB7B56">
                    <w:pPr>
                      <w:spacing w:before="0"/>
                      <w:ind w:left="0"/>
                      <w:jc w:val="center"/>
                      <w:rPr>
                        <w:rStyle w:val="Code"/>
                        <w:b/>
                      </w:rPr>
                    </w:pPr>
                    <w:r>
                      <w:rPr>
                        <w:rStyle w:val="Code"/>
                        <w:b/>
                      </w:rPr>
                      <w:t>Topic</w:t>
                    </w:r>
                  </w:p>
                </w:txbxContent>
              </v:textbox>
            </v:shape>
            <v:shape id="_x0000_s1556" type="#_x0000_t22" style="position:absolute;left:8980;top:5937;width:1644;height:680" fillcolor="#c6d9f1 [671]" strokecolor="#8db3e2 [1311]" strokeweight="1pt">
              <v:shadow on="t" type="perspective" color="#243f60 [1604]" opacity=".5" offset="1pt" offset2="-1pt"/>
              <v:textbox style="mso-next-textbox:#_x0000_s1556">
                <w:txbxContent>
                  <w:p w:rsidR="00004DD8" w:rsidRPr="00994618" w:rsidRDefault="00004DD8" w:rsidP="00FB7B56">
                    <w:pPr>
                      <w:spacing w:before="0"/>
                      <w:ind w:left="0"/>
                      <w:jc w:val="center"/>
                      <w:rPr>
                        <w:rStyle w:val="Code"/>
                        <w:b/>
                      </w:rPr>
                    </w:pPr>
                    <w:r>
                      <w:rPr>
                        <w:rStyle w:val="Code"/>
                        <w:b/>
                      </w:rPr>
                      <w:t>Topic</w:t>
                    </w:r>
                  </w:p>
                </w:txbxContent>
              </v:textbox>
            </v:shape>
            <v:group id="_x0000_s1557" style="position:absolute;left:6791;top:3081;width:1692;height:1333" coordorigin="6791,3081" coordsize="1692,1333">
              <v:roundrect id="_x0000_s1558" style="position:absolute;left:6791;top:3081;width:1613;height:731" arcsize="10923f" fillcolor="#c6d9f1 [671]" strokecolor="#c6d9f1 [671]" strokeweight="3pt">
                <v:shadow on="t" type="perspective" color="#243f60 [1604]" opacity=".5" offset="1pt" offset2="-1pt"/>
                <v:textbox style="mso-next-textbox:#_x0000_s1558">
                  <w:txbxContent>
                    <w:p w:rsidR="00004DD8" w:rsidRPr="00830003" w:rsidRDefault="00004DD8" w:rsidP="00183ADF">
                      <w:pPr>
                        <w:pStyle w:val="Caption"/>
                        <w:spacing w:before="0"/>
                        <w:ind w:left="0"/>
                        <w:jc w:val="center"/>
                        <w:rPr>
                          <w:rStyle w:val="Code"/>
                          <w:b/>
                        </w:rPr>
                      </w:pPr>
                      <w:r>
                        <w:rPr>
                          <w:rStyle w:val="Code"/>
                          <w:b/>
                        </w:rPr>
                        <w:t>Topic Connection</w:t>
                      </w:r>
                    </w:p>
                  </w:txbxContent>
                </v:textbox>
              </v:roundrect>
              <v:rect id="_x0000_s1559" style="position:absolute;left:7563;top:3970;width:920;height:408" stroked="f">
                <v:textbox style="mso-next-textbox:#_x0000_s1559">
                  <w:txbxContent>
                    <w:p w:rsidR="00004DD8" w:rsidRDefault="00004DD8" w:rsidP="00FB7B56">
                      <w:pPr>
                        <w:spacing w:before="0"/>
                        <w:ind w:left="0"/>
                      </w:pPr>
                      <w:proofErr w:type="gramStart"/>
                      <w:r>
                        <w:t>creates</w:t>
                      </w:r>
                      <w:proofErr w:type="gramEnd"/>
                    </w:p>
                  </w:txbxContent>
                </v:textbox>
              </v:rect>
              <v:shape id="_x0000_s1560" type="#_x0000_t67" style="position:absolute;left:7454;top:3917;width:288;height:497">
                <v:textbox style="layout-flow:vertical-ideographic;mso-next-textbox:#_x0000_s1560">
                  <w:txbxContent>
                    <w:p w:rsidR="00004DD8" w:rsidRDefault="00004DD8" w:rsidP="00FB7B56">
                      <w:pPr>
                        <w:ind w:left="0"/>
                      </w:pPr>
                      <w:r>
                        <w:t>Creates</w:t>
                      </w:r>
                    </w:p>
                    <w:p w:rsidR="00004DD8" w:rsidRDefault="00004DD8" w:rsidP="00FB7B56">
                      <w:pPr>
                        <w:ind w:left="0"/>
                      </w:pPr>
                    </w:p>
                  </w:txbxContent>
                </v:textbox>
              </v:shape>
            </v:group>
            <w10:wrap type="none"/>
            <w10:anchorlock/>
          </v:group>
        </w:pict>
      </w:r>
    </w:p>
    <w:p w:rsidR="00C2185D" w:rsidRDefault="0071441D">
      <w:pPr>
        <w:pStyle w:val="Heading2"/>
      </w:pPr>
      <w:bookmarkStart w:id="51" w:name="_Toc351464305"/>
      <w:r>
        <w:t>Relati</w:t>
      </w:r>
      <w:r w:rsidR="00523943">
        <w:t>o</w:t>
      </w:r>
      <w:r>
        <w:t xml:space="preserve">nship </w:t>
      </w:r>
      <w:r w:rsidR="00374AAF">
        <w:t>between</w:t>
      </w:r>
      <w:r>
        <w:t xml:space="preserve"> interfaces</w:t>
      </w:r>
      <w:bookmarkEnd w:id="51"/>
    </w:p>
    <w:p w:rsidR="00C2185D" w:rsidRDefault="001632A8">
      <w:pPr>
        <w:keepNext/>
      </w:pPr>
      <w:r>
        <w:t xml:space="preserve">The following table </w:t>
      </w:r>
      <w:r w:rsidR="00184895">
        <w:t>summarises</w:t>
      </w:r>
      <w:r>
        <w:t xml:space="preserve"> the</w:t>
      </w:r>
      <w:r w:rsidR="00535B71">
        <w:t xml:space="preserve"> different</w:t>
      </w:r>
      <w:r w:rsidR="00B1187C">
        <w:t xml:space="preserve"> </w:t>
      </w:r>
      <w:r w:rsidR="00373F5A">
        <w:t xml:space="preserve">interfaces </w:t>
      </w:r>
      <w:r w:rsidR="00662275">
        <w:t>used by the four APIs and how</w:t>
      </w:r>
      <w:r w:rsidR="00111DBA">
        <w:t xml:space="preserve"> they correspond to one another:</w:t>
      </w:r>
    </w:p>
    <w:p w:rsidR="00F77FB7" w:rsidRDefault="00E84B92">
      <w:pPr>
        <w:pStyle w:val="Caption"/>
      </w:pPr>
      <w:r>
        <w:t xml:space="preserve">Table </w:t>
      </w:r>
      <w:r w:rsidR="001E03D3">
        <w:fldChar w:fldCharType="begin"/>
      </w:r>
      <w:r w:rsidR="00422617">
        <w:instrText xml:space="preserve"> STYLEREF 1 \s </w:instrText>
      </w:r>
      <w:r w:rsidR="001E03D3">
        <w:fldChar w:fldCharType="separate"/>
      </w:r>
      <w:r w:rsidR="009749BC">
        <w:rPr>
          <w:noProof/>
        </w:rPr>
        <w:t>2</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1</w:t>
      </w:r>
      <w:r w:rsidR="001E03D3">
        <w:fldChar w:fldCharType="end"/>
      </w:r>
      <w:r>
        <w:t xml:space="preserve"> Relationship </w:t>
      </w:r>
      <w:r w:rsidR="00374AAF">
        <w:t>between</w:t>
      </w:r>
      <w:r>
        <w:t xml:space="preserve"> interfaces</w:t>
      </w:r>
      <w:r w:rsidR="003E5D6D">
        <w:t xml:space="preserve"> used by each API</w:t>
      </w:r>
    </w:p>
    <w:tbl>
      <w:tblPr>
        <w:tblStyle w:val="TableGrid"/>
        <w:tblW w:w="0" w:type="auto"/>
        <w:tblInd w:w="1242" w:type="dxa"/>
        <w:tblLook w:val="04A0"/>
      </w:tblPr>
      <w:tblGrid>
        <w:gridCol w:w="2000"/>
        <w:gridCol w:w="2000"/>
        <w:gridCol w:w="2000"/>
        <w:gridCol w:w="2000"/>
      </w:tblGrid>
      <w:tr w:rsidR="00544553" w:rsidTr="00613485">
        <w:trPr>
          <w:cantSplit/>
          <w:trHeight w:val="660"/>
        </w:trPr>
        <w:tc>
          <w:tcPr>
            <w:tcW w:w="2000" w:type="dxa"/>
          </w:tcPr>
          <w:p w:rsidR="00C2185D" w:rsidRDefault="00251C1A">
            <w:pPr>
              <w:pStyle w:val="TableHead"/>
              <w:rPr>
                <w:rStyle w:val="Code"/>
                <w:rFonts w:ascii="Times New Roman" w:hAnsi="Times New Roman"/>
                <w:bCs w:val="0"/>
                <w:szCs w:val="20"/>
              </w:rPr>
            </w:pPr>
            <w:r w:rsidRPr="00251C1A">
              <w:rPr>
                <w:rStyle w:val="Code"/>
                <w:rFonts w:ascii="Times New Roman" w:hAnsi="Times New Roman"/>
              </w:rPr>
              <w:t>Classic AP</w:t>
            </w:r>
            <w:r w:rsidR="00FF3DED" w:rsidRPr="00FF3DED">
              <w:rPr>
                <w:rStyle w:val="Code"/>
                <w:rFonts w:ascii="Times New Roman" w:hAnsi="Times New Roman"/>
              </w:rPr>
              <w:t>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Simplified API</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point-to-point messaging</w:t>
            </w:r>
          </w:p>
        </w:tc>
        <w:tc>
          <w:tcPr>
            <w:tcW w:w="2000" w:type="dxa"/>
          </w:tcPr>
          <w:p w:rsidR="00C2185D" w:rsidRDefault="00FF3DED">
            <w:pPr>
              <w:pStyle w:val="TableHead"/>
              <w:rPr>
                <w:rStyle w:val="Code"/>
                <w:rFonts w:ascii="Times New Roman" w:hAnsi="Times New Roman"/>
                <w:b w:val="0"/>
                <w:bCs w:val="0"/>
              </w:rPr>
            </w:pPr>
            <w:r w:rsidRPr="00FF3DED">
              <w:rPr>
                <w:rStyle w:val="Code"/>
                <w:rFonts w:ascii="Times New Roman" w:hAnsi="Times New Roman"/>
              </w:rPr>
              <w:t>Domain-specific API for pub/sub messaging</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QueueConnection Factory</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TopicConnection Factory</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Connection</w:t>
            </w:r>
          </w:p>
        </w:tc>
        <w:tc>
          <w:tcPr>
            <w:tcW w:w="2000" w:type="dxa"/>
            <w:vMerge w:val="restart"/>
            <w:vAlign w:val="center"/>
          </w:tcPr>
          <w:p w:rsidR="0064582C" w:rsidRPr="00613485" w:rsidRDefault="0064582C" w:rsidP="00613485">
            <w:pPr>
              <w:pStyle w:val="TableHead"/>
              <w:rPr>
                <w:rStyle w:val="Code"/>
                <w:rFonts w:ascii="Times New Roman" w:hAnsi="Times New Roman"/>
                <w:b w:val="0"/>
              </w:rPr>
            </w:pPr>
            <w:r w:rsidRPr="00613485">
              <w:rPr>
                <w:rStyle w:val="Code"/>
                <w:b w:val="0"/>
              </w:rPr>
              <w:t xml:space="preserve">JMSContext </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QueueConnection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TopicConnection</w:t>
            </w:r>
          </w:p>
        </w:tc>
      </w:tr>
      <w:tr w:rsidR="0064582C" w:rsidTr="00613485">
        <w:trPr>
          <w:cantSplit/>
          <w:trHeight w:val="660"/>
        </w:trPr>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Session</w:t>
            </w:r>
          </w:p>
        </w:tc>
        <w:tc>
          <w:tcPr>
            <w:tcW w:w="2000" w:type="dxa"/>
            <w:vMerge/>
          </w:tcPr>
          <w:p w:rsidR="0064582C" w:rsidRPr="00613485" w:rsidRDefault="0064582C" w:rsidP="00613485">
            <w:pPr>
              <w:pStyle w:val="TableHead"/>
              <w:rPr>
                <w:rStyle w:val="Code"/>
                <w:rFonts w:ascii="Times New Roman" w:hAnsi="Times New Roman"/>
                <w:b w:val="0"/>
              </w:rPr>
            </w:pP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QueueSession</w:t>
            </w:r>
          </w:p>
        </w:tc>
        <w:tc>
          <w:tcPr>
            <w:tcW w:w="2000" w:type="dxa"/>
          </w:tcPr>
          <w:p w:rsidR="0064582C" w:rsidRPr="00613485" w:rsidRDefault="0064582C" w:rsidP="00613485">
            <w:pPr>
              <w:pStyle w:val="TableHead"/>
              <w:rPr>
                <w:rStyle w:val="Code"/>
                <w:rFonts w:ascii="Times New Roman" w:hAnsi="Times New Roman"/>
                <w:b w:val="0"/>
              </w:rPr>
            </w:pPr>
            <w:r w:rsidRPr="00613485">
              <w:rPr>
                <w:rStyle w:val="Code"/>
                <w:b w:val="0"/>
              </w:rPr>
              <w:t>TopicSession</w:t>
            </w:r>
          </w:p>
        </w:tc>
      </w:tr>
      <w:tr w:rsidR="00613485" w:rsidTr="00613485">
        <w:trPr>
          <w:cantSplit/>
          <w:trHeight w:val="660"/>
        </w:trPr>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MessageProducer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JMSProducer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QueueSender</w:t>
            </w:r>
          </w:p>
        </w:tc>
        <w:tc>
          <w:tcPr>
            <w:tcW w:w="2000" w:type="dxa"/>
          </w:tcPr>
          <w:p w:rsidR="00613485" w:rsidRPr="00613485" w:rsidRDefault="00613485" w:rsidP="00613485">
            <w:pPr>
              <w:pStyle w:val="TableHead"/>
              <w:rPr>
                <w:rStyle w:val="Code"/>
                <w:rFonts w:ascii="Times New Roman" w:hAnsi="Times New Roman"/>
                <w:b w:val="0"/>
              </w:rPr>
            </w:pPr>
            <w:r w:rsidRPr="00613485">
              <w:rPr>
                <w:rStyle w:val="Code"/>
                <w:b w:val="0"/>
              </w:rPr>
              <w:t>QueueReceiver</w:t>
            </w:r>
          </w:p>
        </w:tc>
      </w:tr>
    </w:tbl>
    <w:p w:rsidR="00C2185D" w:rsidRDefault="0056111F">
      <w:pPr>
        <w:pStyle w:val="Heading2"/>
      </w:pPr>
      <w:bookmarkStart w:id="52" w:name="_Toc351464306"/>
      <w:r>
        <w:t>Terminology for sending and receiving messages</w:t>
      </w:r>
      <w:bookmarkEnd w:id="52"/>
    </w:p>
    <w:p w:rsidR="00603041" w:rsidRDefault="00603041" w:rsidP="00603041">
      <w:pPr>
        <w:pStyle w:val="Paragraph"/>
        <w:rPr>
          <w:spacing w:val="2"/>
          <w:w w:val="100"/>
        </w:rPr>
      </w:pPr>
      <w:r>
        <w:rPr>
          <w:spacing w:val="2"/>
          <w:w w:val="100"/>
        </w:rPr>
        <w:t xml:space="preserve">The term </w:t>
      </w:r>
      <w:r>
        <w:rPr>
          <w:i/>
          <w:iCs/>
          <w:spacing w:val="2"/>
          <w:w w:val="100"/>
        </w:rPr>
        <w:t xml:space="preserve">consume </w:t>
      </w:r>
      <w:r>
        <w:rPr>
          <w:spacing w:val="2"/>
          <w:w w:val="100"/>
        </w:rPr>
        <w:t xml:space="preserve">is used in this document to mean the receipt of a message by a JMS client; that is, a JMS provider has received a message and has given it to its client. Since JMS supports both synchronous and asynchronous receipt of messages, the term </w:t>
      </w:r>
      <w:r>
        <w:rPr>
          <w:i/>
          <w:iCs/>
          <w:spacing w:val="2"/>
          <w:w w:val="100"/>
        </w:rPr>
        <w:t xml:space="preserve">consume </w:t>
      </w:r>
      <w:r>
        <w:rPr>
          <w:spacing w:val="2"/>
          <w:w w:val="100"/>
        </w:rPr>
        <w:t>is used when there is no need to make a distinction between them.</w:t>
      </w:r>
    </w:p>
    <w:p w:rsidR="004D6745" w:rsidRDefault="00603041">
      <w:pPr>
        <w:pStyle w:val="Paragraph"/>
      </w:pPr>
      <w:r>
        <w:rPr>
          <w:spacing w:val="2"/>
          <w:w w:val="100"/>
        </w:rPr>
        <w:t xml:space="preserve">The term </w:t>
      </w:r>
      <w:r>
        <w:rPr>
          <w:i/>
          <w:iCs/>
          <w:spacing w:val="2"/>
          <w:w w:val="100"/>
        </w:rPr>
        <w:t xml:space="preserve">produce </w:t>
      </w:r>
      <w:r>
        <w:rPr>
          <w:spacing w:val="2"/>
          <w:w w:val="100"/>
        </w:rPr>
        <w:t>is used as the most general term for sending a message. It means giving a message to a JMS provider for delivery to a destination.</w:t>
      </w:r>
      <w:bookmarkEnd w:id="35"/>
      <w:bookmarkEnd w:id="36"/>
      <w:bookmarkEnd w:id="37"/>
      <w:bookmarkEnd w:id="38"/>
      <w:bookmarkEnd w:id="39"/>
      <w:bookmarkEnd w:id="40"/>
      <w:bookmarkEnd w:id="41"/>
    </w:p>
    <w:p w:rsidR="00741663" w:rsidRPr="002C4EB8" w:rsidRDefault="00BF24B8" w:rsidP="00C82C12">
      <w:pPr>
        <w:pStyle w:val="Heading2"/>
      </w:pPr>
      <w:bookmarkStart w:id="53" w:name="_Toc311729194"/>
      <w:bookmarkStart w:id="54" w:name="_Toc351464307"/>
      <w:r>
        <w:lastRenderedPageBreak/>
        <w:t>Developing a JMS a</w:t>
      </w:r>
      <w:r w:rsidR="00741663" w:rsidRPr="002C4EB8">
        <w:t>pplication</w:t>
      </w:r>
      <w:bookmarkEnd w:id="53"/>
      <w:bookmarkEnd w:id="54"/>
    </w:p>
    <w:p w:rsidR="00741663" w:rsidRDefault="00741663" w:rsidP="00741663">
      <w:pPr>
        <w:pStyle w:val="Paragraph"/>
        <w:rPr>
          <w:spacing w:val="2"/>
          <w:w w:val="100"/>
        </w:rPr>
      </w:pPr>
      <w:r>
        <w:rPr>
          <w:spacing w:val="2"/>
          <w:w w:val="100"/>
        </w:rPr>
        <w:t>Broadly speaking, a JMS application is one or more JMS clients that exchange messages. The application may also involve non-JMS clients; however, these clients use the JMS provider</w:t>
      </w:r>
      <w:r w:rsidR="00BA1654">
        <w:rPr>
          <w:spacing w:val="2"/>
          <w:w w:val="100"/>
        </w:rPr>
        <w:t>’</w:t>
      </w:r>
      <w:r>
        <w:rPr>
          <w:spacing w:val="2"/>
          <w:w w:val="100"/>
        </w:rPr>
        <w:t>s native API in place of JMS.</w:t>
      </w:r>
    </w:p>
    <w:p w:rsidR="00741663" w:rsidRDefault="00741663" w:rsidP="00741663">
      <w:pPr>
        <w:pStyle w:val="Paragraph"/>
        <w:rPr>
          <w:spacing w:val="2"/>
          <w:w w:val="100"/>
        </w:rPr>
      </w:pPr>
      <w:r>
        <w:rPr>
          <w:spacing w:val="2"/>
          <w:w w:val="100"/>
        </w:rPr>
        <w:t>A JMS application can be architected and deployed as a unit. In many cases, JMS clients are added incrementally to an existing application.</w:t>
      </w:r>
    </w:p>
    <w:p w:rsidR="00741663" w:rsidRDefault="00741663" w:rsidP="00741663">
      <w:pPr>
        <w:pStyle w:val="Paragraph"/>
        <w:rPr>
          <w:spacing w:val="2"/>
          <w:w w:val="100"/>
        </w:rPr>
      </w:pPr>
      <w:r>
        <w:rPr>
          <w:spacing w:val="2"/>
          <w:w w:val="100"/>
        </w:rPr>
        <w:t>The message definitions used by an application may originate with JMS or they may have been defined by the non-JMS part of the application.</w:t>
      </w:r>
    </w:p>
    <w:p w:rsidR="00741663" w:rsidRPr="002C4EB8" w:rsidRDefault="00741663" w:rsidP="00515B98">
      <w:pPr>
        <w:pStyle w:val="Heading3"/>
      </w:pPr>
      <w:bookmarkStart w:id="55" w:name="_Toc311729195"/>
      <w:bookmarkStart w:id="56" w:name="_Toc351464308"/>
      <w:r w:rsidRPr="002C4EB8">
        <w:t xml:space="preserve">Developing a JMS </w:t>
      </w:r>
      <w:r w:rsidR="00665B9B">
        <w:t>c</w:t>
      </w:r>
      <w:r w:rsidRPr="002C4EB8">
        <w:t>lient</w:t>
      </w:r>
      <w:bookmarkEnd w:id="55"/>
      <w:bookmarkEnd w:id="56"/>
    </w:p>
    <w:p w:rsidR="00741663" w:rsidRDefault="00741663" w:rsidP="00741663">
      <w:pPr>
        <w:pStyle w:val="Paragraph"/>
        <w:rPr>
          <w:spacing w:val="2"/>
          <w:w w:val="100"/>
        </w:rPr>
      </w:pPr>
      <w:r>
        <w:rPr>
          <w:spacing w:val="2"/>
          <w:w w:val="100"/>
        </w:rPr>
        <w:t xml:space="preserve">A typical JMS client </w:t>
      </w:r>
      <w:r w:rsidR="00E55BDD">
        <w:rPr>
          <w:spacing w:val="2"/>
          <w:w w:val="100"/>
        </w:rPr>
        <w:t xml:space="preserve">using the classic API </w:t>
      </w:r>
      <w:r>
        <w:rPr>
          <w:spacing w:val="2"/>
          <w:w w:val="100"/>
        </w:rPr>
        <w:t>executes the following JMS setup procedure:</w:t>
      </w:r>
    </w:p>
    <w:p w:rsidR="00741663" w:rsidRDefault="00741663" w:rsidP="00882EA3">
      <w:pPr>
        <w:pStyle w:val="ListBullet"/>
      </w:pPr>
      <w:r>
        <w:t xml:space="preserve">Use JNDI to find a </w:t>
      </w:r>
      <w:r w:rsidRPr="00371F3F">
        <w:rPr>
          <w:rStyle w:val="Code"/>
        </w:rPr>
        <w:t>ConnectionFactory</w:t>
      </w:r>
      <w:r>
        <w:t xml:space="preserve"> object</w:t>
      </w:r>
    </w:p>
    <w:p w:rsidR="00741663" w:rsidRDefault="00741663" w:rsidP="00882EA3">
      <w:pPr>
        <w:pStyle w:val="ListBullet"/>
      </w:pPr>
      <w:r>
        <w:t xml:space="preserve">Use JNDI to find one or more </w:t>
      </w:r>
      <w:r w:rsidR="00371F3F" w:rsidRPr="00371F3F">
        <w:rPr>
          <w:rStyle w:val="Code"/>
        </w:rPr>
        <w:t>Destination</w:t>
      </w:r>
      <w:r w:rsidR="00371F3F">
        <w:t xml:space="preserve"> </w:t>
      </w:r>
      <w:r>
        <w:t>objects</w:t>
      </w:r>
    </w:p>
    <w:p w:rsidR="00741663" w:rsidRDefault="00741663" w:rsidP="00882EA3">
      <w:pPr>
        <w:pStyle w:val="ListBullet"/>
      </w:pPr>
      <w:r>
        <w:t xml:space="preserve">Use the </w:t>
      </w:r>
      <w:r w:rsidRPr="00371F3F">
        <w:rPr>
          <w:rStyle w:val="Code"/>
        </w:rPr>
        <w:t>ConnectionFactory</w:t>
      </w:r>
      <w:r>
        <w:t xml:space="preserve"> to create a JMS </w:t>
      </w:r>
      <w:r w:rsidRPr="00371F3F">
        <w:rPr>
          <w:rStyle w:val="Code"/>
        </w:rPr>
        <w:t>Connection</w:t>
      </w:r>
      <w:r>
        <w:t xml:space="preserve"> </w:t>
      </w:r>
      <w:r w:rsidR="00C259F3">
        <w:t xml:space="preserve">object </w:t>
      </w:r>
      <w:r>
        <w:t>with message delivery inhibited</w:t>
      </w:r>
    </w:p>
    <w:p w:rsidR="00741663" w:rsidRDefault="00741663" w:rsidP="00882EA3">
      <w:pPr>
        <w:pStyle w:val="ListBullet"/>
      </w:pPr>
      <w:r>
        <w:t xml:space="preserve">Use the </w:t>
      </w:r>
      <w:r w:rsidRPr="00371F3F">
        <w:rPr>
          <w:rStyle w:val="Code"/>
        </w:rPr>
        <w:t>Connection</w:t>
      </w:r>
      <w:r>
        <w:t xml:space="preserve"> to create one or more JMS </w:t>
      </w:r>
      <w:r w:rsidRPr="003B7B5D">
        <w:rPr>
          <w:rStyle w:val="Code"/>
        </w:rPr>
        <w:t>Session</w:t>
      </w:r>
      <w:r w:rsidR="003B7B5D">
        <w:t xml:space="preserve"> object</w:t>
      </w:r>
      <w:r>
        <w:t>s</w:t>
      </w:r>
    </w:p>
    <w:p w:rsidR="00EA7AD1" w:rsidRDefault="00741663" w:rsidP="00741663">
      <w:pPr>
        <w:pStyle w:val="ListBullet"/>
      </w:pPr>
      <w:r>
        <w:t xml:space="preserve">Use a Session and the Destinations to create the </w:t>
      </w:r>
      <w:r w:rsidRPr="00371F3F">
        <w:rPr>
          <w:rStyle w:val="Code"/>
        </w:rPr>
        <w:t>MessageProducer</w:t>
      </w:r>
      <w:r>
        <w:t xml:space="preserve"> and </w:t>
      </w:r>
      <w:r w:rsidRPr="00371F3F">
        <w:rPr>
          <w:rStyle w:val="Code"/>
        </w:rPr>
        <w:t>MessageConsumer</w:t>
      </w:r>
      <w:r w:rsidR="00371F3F">
        <w:t xml:space="preserve"> object</w:t>
      </w:r>
      <w:r>
        <w:t>s needed</w:t>
      </w:r>
    </w:p>
    <w:p w:rsidR="00741663" w:rsidRPr="00EA7AD1" w:rsidRDefault="00741663" w:rsidP="00741663">
      <w:pPr>
        <w:pStyle w:val="ListBullet"/>
      </w:pPr>
      <w:r w:rsidRPr="00EA7AD1">
        <w:t xml:space="preserve">Tell the </w:t>
      </w:r>
      <w:r w:rsidRPr="00371F3F">
        <w:rPr>
          <w:rStyle w:val="Code"/>
        </w:rPr>
        <w:t>Connection</w:t>
      </w:r>
      <w:r w:rsidRPr="00EA7AD1">
        <w:t xml:space="preserve"> to start delivery of messages</w:t>
      </w:r>
    </w:p>
    <w:p w:rsidR="00A30BB5" w:rsidRDefault="00A30BB5" w:rsidP="00A30BB5">
      <w:r>
        <w:t>In contrast, a typical JMS client using the simplified API does the following:</w:t>
      </w:r>
    </w:p>
    <w:p w:rsidR="00A30BB5" w:rsidRDefault="00A30BB5" w:rsidP="00A30BB5">
      <w:pPr>
        <w:pStyle w:val="ListBullet"/>
      </w:pPr>
      <w:r>
        <w:t xml:space="preserve">Use JNDI to find a </w:t>
      </w:r>
      <w:r w:rsidR="00251C1A" w:rsidRPr="00251C1A">
        <w:rPr>
          <w:rStyle w:val="Code"/>
        </w:rPr>
        <w:t>ConnectionFactory</w:t>
      </w:r>
      <w:r>
        <w:t xml:space="preserve"> object</w:t>
      </w:r>
    </w:p>
    <w:p w:rsidR="00C2185D" w:rsidRDefault="00A30BB5">
      <w:pPr>
        <w:pStyle w:val="ListBullet"/>
      </w:pPr>
      <w:r>
        <w:t xml:space="preserve">Use JNDI to find one or more </w:t>
      </w:r>
      <w:r w:rsidR="00251C1A" w:rsidRPr="00251C1A">
        <w:rPr>
          <w:rStyle w:val="Code"/>
          <w:spacing w:val="2"/>
        </w:rPr>
        <w:t>Destination</w:t>
      </w:r>
      <w:r>
        <w:t xml:space="preserve"> objects</w:t>
      </w:r>
    </w:p>
    <w:p w:rsidR="00C2185D" w:rsidRDefault="00A30BB5">
      <w:pPr>
        <w:pStyle w:val="ListBullet"/>
      </w:pPr>
      <w:r>
        <w:t xml:space="preserve">Use the </w:t>
      </w:r>
      <w:r w:rsidR="00251C1A" w:rsidRPr="00251C1A">
        <w:rPr>
          <w:rStyle w:val="Code"/>
          <w:spacing w:val="2"/>
        </w:rPr>
        <w:t>ConnectionFactory</w:t>
      </w:r>
      <w:r>
        <w:t xml:space="preserve"> to create a </w:t>
      </w:r>
      <w:r w:rsidR="00251C1A" w:rsidRPr="00251C1A">
        <w:rPr>
          <w:rStyle w:val="Code"/>
          <w:spacing w:val="2"/>
        </w:rPr>
        <w:t>JMSContext</w:t>
      </w:r>
      <w:r>
        <w:t xml:space="preserve"> object</w:t>
      </w:r>
    </w:p>
    <w:p w:rsidR="00C2185D" w:rsidRDefault="00A30BB5">
      <w:pPr>
        <w:pStyle w:val="ListBullet"/>
      </w:pPr>
      <w:r>
        <w:t xml:space="preserve">Use the </w:t>
      </w:r>
      <w:r w:rsidR="00251C1A" w:rsidRPr="00251C1A">
        <w:rPr>
          <w:rStyle w:val="Code"/>
          <w:spacing w:val="2"/>
        </w:rPr>
        <w:t>JMSContext</w:t>
      </w:r>
      <w:r>
        <w:t xml:space="preserve"> to create the </w:t>
      </w:r>
      <w:r w:rsidR="00251C1A" w:rsidRPr="00251C1A">
        <w:rPr>
          <w:rStyle w:val="Code"/>
          <w:spacing w:val="2"/>
        </w:rPr>
        <w:t>JMSProducer</w:t>
      </w:r>
      <w:r>
        <w:t xml:space="preserve"> and </w:t>
      </w:r>
      <w:r w:rsidR="00251C1A" w:rsidRPr="00251C1A">
        <w:rPr>
          <w:rStyle w:val="Code"/>
          <w:spacing w:val="2"/>
        </w:rPr>
        <w:t>JMSConsumer</w:t>
      </w:r>
      <w:r>
        <w:t xml:space="preserve"> objects needed.</w:t>
      </w:r>
    </w:p>
    <w:p w:rsidR="00C2185D" w:rsidRDefault="00FA25E9">
      <w:pPr>
        <w:pStyle w:val="ListBullet"/>
        <w:rPr>
          <w:spacing w:val="2"/>
        </w:rPr>
      </w:pPr>
      <w:r>
        <w:t>Delivery of message</w:t>
      </w:r>
      <w:r w:rsidR="00137201">
        <w:t>s</w:t>
      </w:r>
      <w:r>
        <w:t xml:space="preserve"> is started automatically</w:t>
      </w:r>
    </w:p>
    <w:p w:rsidR="00336658" w:rsidRDefault="00336658" w:rsidP="00336658">
      <w:bookmarkStart w:id="57" w:name="_Toc311729196"/>
      <w:r>
        <w:t>At this point a client has the basic JMS setup needed to produce and consume messages.</w:t>
      </w:r>
    </w:p>
    <w:p w:rsidR="00741663" w:rsidRDefault="00741663" w:rsidP="00C82C12">
      <w:pPr>
        <w:pStyle w:val="Heading2"/>
      </w:pPr>
      <w:bookmarkStart w:id="58" w:name="_Toc351464309"/>
      <w:r>
        <w:t>Security</w:t>
      </w:r>
      <w:bookmarkEnd w:id="57"/>
      <w:bookmarkEnd w:id="58"/>
    </w:p>
    <w:p w:rsidR="00741663" w:rsidRDefault="00741663" w:rsidP="00741663">
      <w:pPr>
        <w:pStyle w:val="Paragraph"/>
        <w:rPr>
          <w:spacing w:val="2"/>
          <w:w w:val="100"/>
        </w:rPr>
      </w:pPr>
      <w:r>
        <w:rPr>
          <w:spacing w:val="2"/>
          <w:w w:val="100"/>
        </w:rPr>
        <w:t>JMS does not provide features for controlling or configuring message integrity or message privacy.</w:t>
      </w:r>
    </w:p>
    <w:p w:rsidR="00741663" w:rsidRDefault="00741663" w:rsidP="00741663">
      <w:pPr>
        <w:pStyle w:val="Paragraph"/>
        <w:rPr>
          <w:spacing w:val="2"/>
          <w:w w:val="100"/>
        </w:rPr>
      </w:pPr>
      <w:r>
        <w:rPr>
          <w:spacing w:val="2"/>
          <w:w w:val="100"/>
        </w:rPr>
        <w:t>It is expected that many JMS providers will provide such features. It is also expected that configuration of these services will be handled by provider-specific administration tools. Clients will get the proper security configuration as part of the administered objects they use.</w:t>
      </w:r>
    </w:p>
    <w:p w:rsidR="00741663" w:rsidRDefault="00665B9B" w:rsidP="00C82C12">
      <w:pPr>
        <w:pStyle w:val="Heading2"/>
      </w:pPr>
      <w:bookmarkStart w:id="59" w:name="_Toc311729197"/>
      <w:bookmarkStart w:id="60" w:name="_Ref330290540"/>
      <w:bookmarkStart w:id="61" w:name="_Ref330290542"/>
      <w:bookmarkStart w:id="62" w:name="_Toc351464310"/>
      <w:r>
        <w:t>Multi-t</w:t>
      </w:r>
      <w:r w:rsidR="00741663">
        <w:t>hreading</w:t>
      </w:r>
      <w:bookmarkEnd w:id="59"/>
      <w:bookmarkEnd w:id="60"/>
      <w:bookmarkEnd w:id="61"/>
      <w:bookmarkEnd w:id="62"/>
    </w:p>
    <w:p w:rsidR="00741663" w:rsidRDefault="00741663" w:rsidP="00741663">
      <w:pPr>
        <w:pStyle w:val="Paragraph"/>
        <w:rPr>
          <w:spacing w:val="2"/>
          <w:w w:val="100"/>
        </w:rPr>
      </w:pPr>
      <w:r>
        <w:rPr>
          <w:spacing w:val="2"/>
          <w:w w:val="100"/>
        </w:rPr>
        <w:t xml:space="preserve">JMS could have required that all its objects support concurrent use. Since support for concurrent access typically adds some overhead and </w:t>
      </w:r>
      <w:r>
        <w:rPr>
          <w:spacing w:val="2"/>
          <w:w w:val="100"/>
        </w:rPr>
        <w:lastRenderedPageBreak/>
        <w:t>complexity, the JMS design restricts its requirement for concurrent access to those objects that would naturally be shared by a mult</w:t>
      </w:r>
      <w:r w:rsidR="009D7F07">
        <w:rPr>
          <w:spacing w:val="2"/>
          <w:w w:val="100"/>
        </w:rPr>
        <w:t>i-threaded client. The remaining objects</w:t>
      </w:r>
      <w:r>
        <w:rPr>
          <w:spacing w:val="2"/>
          <w:w w:val="100"/>
        </w:rPr>
        <w:t xml:space="preserve"> are designed to be accessed by one logical thread of control at a time.</w:t>
      </w:r>
    </w:p>
    <w:p w:rsidR="00882EA3" w:rsidRDefault="00882EA3" w:rsidP="00882EA3">
      <w:pPr>
        <w:pStyle w:val="Caption"/>
      </w:pPr>
      <w:r>
        <w:t xml:space="preserve">Table </w:t>
      </w:r>
      <w:r w:rsidR="001E03D3">
        <w:fldChar w:fldCharType="begin"/>
      </w:r>
      <w:r w:rsidR="00422617">
        <w:instrText xml:space="preserve"> STYLEREF 1 \s </w:instrText>
      </w:r>
      <w:r w:rsidR="001E03D3">
        <w:fldChar w:fldCharType="separate"/>
      </w:r>
      <w:r w:rsidR="009749BC">
        <w:rPr>
          <w:noProof/>
        </w:rPr>
        <w:t>2</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2</w:t>
      </w:r>
      <w:r w:rsidR="001E03D3">
        <w:fldChar w:fldCharType="end"/>
      </w:r>
      <w:r>
        <w:t xml:space="preserve"> </w:t>
      </w:r>
      <w:r w:rsidR="00BB5CD7">
        <w:t>Objects used in the c</w:t>
      </w:r>
      <w:r w:rsidR="00F74E48">
        <w:t xml:space="preserve">lassic </w:t>
      </w:r>
      <w:r w:rsidR="007A1A56">
        <w:t>API,</w:t>
      </w:r>
      <w:r w:rsidR="00D213F9">
        <w:t xml:space="preserve">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MessageConsumer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1E03D3">
        <w:fldChar w:fldCharType="begin"/>
      </w:r>
      <w:r w:rsidR="00422617">
        <w:instrText xml:space="preserve"> STYLEREF 1 \s </w:instrText>
      </w:r>
      <w:r w:rsidR="001E03D3">
        <w:fldChar w:fldCharType="separate"/>
      </w:r>
      <w:r w:rsidR="009749BC">
        <w:rPr>
          <w:noProof/>
        </w:rPr>
        <w:t>2</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3</w:t>
      </w:r>
      <w:r w:rsidR="001E03D3">
        <w:fldChar w:fldCharType="end"/>
      </w:r>
      <w:r>
        <w:t xml:space="preserve"> Objects used in the simplified API,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JMSContext</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Producer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JMS</w:t>
            </w:r>
            <w:r w:rsidRPr="00CF27DD">
              <w:rPr>
                <w:spacing w:val="2"/>
                <w:w w:val="100"/>
              </w:rPr>
              <w:t>Consumer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t xml:space="preserve">Table </w:t>
      </w:r>
      <w:r w:rsidR="001E03D3">
        <w:fldChar w:fldCharType="begin"/>
      </w:r>
      <w:r w:rsidR="00422617">
        <w:instrText xml:space="preserve"> STYLEREF 1 \s </w:instrText>
      </w:r>
      <w:r w:rsidR="001E03D3">
        <w:fldChar w:fldCharType="separate"/>
      </w:r>
      <w:r w:rsidR="009749BC">
        <w:rPr>
          <w:noProof/>
        </w:rPr>
        <w:t>2</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4</w:t>
      </w:r>
      <w:r w:rsidR="001E03D3">
        <w:fldChar w:fldCharType="end"/>
      </w:r>
      <w:r>
        <w:t xml:space="preserve"> Objects used in the domain-specific API for point-to-point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E83DFC">
        <w:trPr>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E83DFC">
            <w:pPr>
              <w:pStyle w:val="TableHead"/>
            </w:pPr>
            <w:r w:rsidRPr="00CF27DD">
              <w:rPr>
                <w:spacing w:val="2"/>
                <w:w w:val="100"/>
              </w:rPr>
              <w:t>Supports Concurrent Use</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YES</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w:t>
            </w:r>
            <w:r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QueueSender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r w:rsidR="00650B98" w:rsidRPr="00CF27DD" w:rsidTr="00E83DFC">
        <w:trPr>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E83DFC">
            <w:pPr>
              <w:pStyle w:val="TableText"/>
            </w:pPr>
            <w:r>
              <w:rPr>
                <w:spacing w:val="2"/>
                <w:w w:val="100"/>
              </w:rPr>
              <w:t>QueueReceiver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E83DFC">
            <w:pPr>
              <w:pStyle w:val="TableText"/>
            </w:pPr>
            <w:r w:rsidRPr="00CF27DD">
              <w:rPr>
                <w:spacing w:val="2"/>
                <w:w w:val="100"/>
              </w:rPr>
              <w:t>NO</w:t>
            </w:r>
          </w:p>
        </w:tc>
      </w:tr>
    </w:tbl>
    <w:p w:rsidR="00650B98" w:rsidRDefault="00650B98" w:rsidP="00650B98">
      <w:pPr>
        <w:pStyle w:val="Caption"/>
      </w:pPr>
      <w:r>
        <w:lastRenderedPageBreak/>
        <w:t xml:space="preserve">Table </w:t>
      </w:r>
      <w:r w:rsidR="001E03D3">
        <w:fldChar w:fldCharType="begin"/>
      </w:r>
      <w:r w:rsidR="00422617">
        <w:instrText xml:space="preserve"> STYLEREF 1 \s </w:instrText>
      </w:r>
      <w:r w:rsidR="001E03D3">
        <w:fldChar w:fldCharType="separate"/>
      </w:r>
      <w:r w:rsidR="009749BC">
        <w:rPr>
          <w:noProof/>
        </w:rPr>
        <w:t>2</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5</w:t>
      </w:r>
      <w:r w:rsidR="001E03D3">
        <w:fldChar w:fldCharType="end"/>
      </w:r>
      <w:r>
        <w:t xml:space="preserve"> Objects used in the domain-specific API for pub/sub messaging, showing which support concurrent use</w:t>
      </w:r>
    </w:p>
    <w:tbl>
      <w:tblPr>
        <w:tblW w:w="0" w:type="auto"/>
        <w:tblInd w:w="2885" w:type="dxa"/>
        <w:tblLayout w:type="fixed"/>
        <w:tblCellMar>
          <w:top w:w="120" w:type="dxa"/>
          <w:left w:w="0" w:type="dxa"/>
          <w:bottom w:w="40" w:type="dxa"/>
          <w:right w:w="200" w:type="dxa"/>
        </w:tblCellMar>
        <w:tblLook w:val="0000"/>
      </w:tblPr>
      <w:tblGrid>
        <w:gridCol w:w="2134"/>
        <w:gridCol w:w="1966"/>
      </w:tblGrid>
      <w:tr w:rsidR="00650B98" w:rsidRPr="00CF27DD" w:rsidTr="00B47A14">
        <w:trPr>
          <w:cantSplit/>
          <w:trHeight w:val="284"/>
        </w:trPr>
        <w:tc>
          <w:tcPr>
            <w:tcW w:w="2134" w:type="dxa"/>
            <w:tcBorders>
              <w:top w:val="single" w:sz="4" w:space="0" w:color="000000"/>
              <w:left w:val="single" w:sz="4" w:space="0" w:color="000000"/>
              <w:bottom w:val="single" w:sz="4" w:space="0" w:color="000000"/>
              <w:right w:val="single" w:sz="2"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JMS Object</w:t>
            </w:r>
          </w:p>
        </w:tc>
        <w:tc>
          <w:tcPr>
            <w:tcW w:w="1966" w:type="dxa"/>
            <w:tcBorders>
              <w:top w:val="single" w:sz="4"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650B98" w:rsidRPr="00CF27DD" w:rsidRDefault="00650B98" w:rsidP="00B47A14">
            <w:pPr>
              <w:pStyle w:val="TableHead"/>
              <w:keepNext/>
            </w:pPr>
            <w:r w:rsidRPr="00CF27DD">
              <w:rPr>
                <w:spacing w:val="2"/>
                <w:w w:val="100"/>
              </w:rPr>
              <w:t>Supports Concurrent Use</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Destination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ConnectionFactory</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w:t>
            </w:r>
            <w:r w:rsidRPr="00CF27DD">
              <w:rPr>
                <w:spacing w:val="2"/>
                <w:w w:val="100"/>
              </w:rPr>
              <w:t>Connection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YES</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B47A14" w:rsidP="00B47A14">
            <w:pPr>
              <w:pStyle w:val="TableText"/>
              <w:keepNext/>
            </w:pPr>
            <w:r>
              <w:rPr>
                <w:spacing w:val="2"/>
                <w:w w:val="100"/>
              </w:rPr>
              <w:t>Topic</w:t>
            </w:r>
            <w:r w:rsidR="00650B98" w:rsidRPr="00CF27DD">
              <w:rPr>
                <w:spacing w:val="2"/>
                <w:w w:val="100"/>
              </w:rPr>
              <w:t>Session</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TopicPublisher</w:t>
            </w:r>
          </w:p>
        </w:tc>
        <w:tc>
          <w:tcPr>
            <w:tcW w:w="1966"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r w:rsidR="00650B98" w:rsidRPr="00CF27DD" w:rsidTr="00B47A14">
        <w:trPr>
          <w:cantSplit/>
          <w:trHeight w:val="284"/>
        </w:trPr>
        <w:tc>
          <w:tcPr>
            <w:tcW w:w="2134" w:type="dxa"/>
            <w:tcBorders>
              <w:top w:val="nil"/>
              <w:left w:val="single" w:sz="4" w:space="0" w:color="000000"/>
              <w:bottom w:val="single" w:sz="4" w:space="0" w:color="000000"/>
              <w:right w:val="single" w:sz="2" w:space="0" w:color="000000"/>
            </w:tcBorders>
            <w:tcMar>
              <w:top w:w="57" w:type="dxa"/>
              <w:left w:w="57" w:type="dxa"/>
              <w:bottom w:w="57" w:type="dxa"/>
              <w:right w:w="57" w:type="dxa"/>
            </w:tcMar>
          </w:tcPr>
          <w:p w:rsidR="00650B98" w:rsidRPr="00CF27DD" w:rsidRDefault="00650B98" w:rsidP="00B47A14">
            <w:pPr>
              <w:pStyle w:val="TableText"/>
              <w:keepNext/>
            </w:pPr>
            <w:r>
              <w:rPr>
                <w:spacing w:val="2"/>
                <w:w w:val="100"/>
              </w:rPr>
              <w:t>TopicSubscriber</w:t>
            </w:r>
          </w:p>
        </w:tc>
        <w:tc>
          <w:tcPr>
            <w:tcW w:w="1966" w:type="dxa"/>
            <w:tcBorders>
              <w:top w:val="nil"/>
              <w:left w:val="single" w:sz="2" w:space="0" w:color="000000"/>
              <w:bottom w:val="single" w:sz="4" w:space="0" w:color="000000"/>
              <w:right w:val="single" w:sz="4" w:space="0" w:color="000000"/>
            </w:tcBorders>
            <w:tcMar>
              <w:top w:w="57" w:type="dxa"/>
              <w:left w:w="57" w:type="dxa"/>
              <w:bottom w:w="57" w:type="dxa"/>
              <w:right w:w="57" w:type="dxa"/>
            </w:tcMar>
          </w:tcPr>
          <w:p w:rsidR="00650B98" w:rsidRPr="00CF27DD" w:rsidRDefault="00650B98" w:rsidP="00B47A14">
            <w:pPr>
              <w:pStyle w:val="TableText"/>
              <w:keepNext/>
            </w:pPr>
            <w:r w:rsidRPr="00CF27DD">
              <w:rPr>
                <w:spacing w:val="2"/>
                <w:w w:val="100"/>
              </w:rPr>
              <w:t>NO</w:t>
            </w:r>
          </w:p>
        </w:tc>
      </w:tr>
    </w:tbl>
    <w:p w:rsidR="00741663" w:rsidRDefault="00741663" w:rsidP="00B202C5">
      <w:r>
        <w:t xml:space="preserve">JMS defines some specific rules that restrict the concurrent use </w:t>
      </w:r>
      <w:proofErr w:type="gramStart"/>
      <w:r>
        <w:t xml:space="preserve">of </w:t>
      </w:r>
      <w:r w:rsidR="00F05FD0" w:rsidRPr="00F05FD0">
        <w:t xml:space="preserve"> </w:t>
      </w:r>
      <w:r w:rsidR="00F05FD0">
        <w:t>sessions</w:t>
      </w:r>
      <w:proofErr w:type="gramEnd"/>
      <w:r w:rsidR="00F05FD0">
        <w:t xml:space="preserve">. </w:t>
      </w:r>
      <w:r w:rsidR="00CC2524">
        <w:t xml:space="preserve">These apply to the </w:t>
      </w:r>
      <w:r w:rsidR="00251C1A" w:rsidRPr="00251C1A">
        <w:rPr>
          <w:rStyle w:val="Code"/>
          <w:w w:val="0"/>
        </w:rPr>
        <w:t>Session</w:t>
      </w:r>
      <w:r w:rsidR="00CC2524">
        <w:t xml:space="preserve"> object in the classic API and to the QueueSession and TopicSession objects in the domain-specific APIs. They also apply to the </w:t>
      </w:r>
      <w:r w:rsidR="00251C1A" w:rsidRPr="00251C1A">
        <w:rPr>
          <w:rStyle w:val="Code"/>
          <w:w w:val="0"/>
        </w:rPr>
        <w:t>JMSContext</w:t>
      </w:r>
      <w:r w:rsidR="00CC2524" w:rsidRPr="00641B9F">
        <w:t xml:space="preserve"> object in</w:t>
      </w:r>
      <w:r w:rsidR="00CC2524">
        <w:t xml:space="preserve"> the simplified API since it encompasses a session. </w:t>
      </w:r>
      <w:r>
        <w:t xml:space="preserve">Since </w:t>
      </w:r>
      <w:r w:rsidR="009A4EB8">
        <w:t>these rules</w:t>
      </w:r>
      <w:r>
        <w:t xml:space="preserve"> require more knowledge of JMS specifics than we have presented at this point, they will be described later. Here we will describe the rationale for imposing them.</w:t>
      </w:r>
    </w:p>
    <w:p w:rsidR="00741663" w:rsidRDefault="00741663" w:rsidP="00B202C5">
      <w:r>
        <w:t xml:space="preserve">There are two reasons for restricting concurrent access to </w:t>
      </w:r>
      <w:r w:rsidR="000A4ADD">
        <w:t>s</w:t>
      </w:r>
      <w:r>
        <w:t xml:space="preserve">essions. First, </w:t>
      </w:r>
      <w:r w:rsidR="000A4ADD">
        <w:t>s</w:t>
      </w:r>
      <w:r>
        <w:t xml:space="preserve">essions are the JMS entity that supports transactions. It is very difficult to implement transactions that are multi-threaded. Second, </w:t>
      </w:r>
      <w:r w:rsidR="000A4ADD">
        <w:t>s</w:t>
      </w:r>
      <w:r>
        <w:t xml:space="preserve">essions support asynchronous message consumption. It is important that JMS </w:t>
      </w:r>
      <w:r>
        <w:rPr>
          <w:rStyle w:val="Emphasis"/>
          <w:spacing w:val="2"/>
        </w:rPr>
        <w:t>not</w:t>
      </w:r>
      <w:r>
        <w:t xml:space="preserve"> require that client code used for asynchronous message consumption be capable of handling multiple, concurrent messages. In addition, if a </w:t>
      </w:r>
      <w:r w:rsidR="000A4ADD">
        <w:t>s</w:t>
      </w:r>
      <w:r>
        <w:t>ession has been set up with multiple, asynchronous consumers, it is important that the client is not forced to handle the case where these separate consumers are concurrently executing. These restrictions make JMS easier to use for typical clients. More sophisticated clients can get the concurrency they desire by using multiple sessions.</w:t>
      </w:r>
      <w:r w:rsidR="00850BFE">
        <w:t xml:space="preserve"> In the classic</w:t>
      </w:r>
      <w:r w:rsidR="00410474">
        <w:t xml:space="preserve"> </w:t>
      </w:r>
      <w:r w:rsidR="00140227">
        <w:t xml:space="preserve">API </w:t>
      </w:r>
      <w:r w:rsidR="00410474">
        <w:t xml:space="preserve">and </w:t>
      </w:r>
      <w:r w:rsidR="00140227">
        <w:t xml:space="preserve">the </w:t>
      </w:r>
      <w:r w:rsidR="00410474">
        <w:t>domain-specific APIs</w:t>
      </w:r>
      <w:r w:rsidR="005E452F">
        <w:t xml:space="preserve"> </w:t>
      </w:r>
      <w:r w:rsidR="00850BFE">
        <w:t xml:space="preserve">this means using multiple </w:t>
      </w:r>
      <w:r w:rsidR="005E452F">
        <w:t>s</w:t>
      </w:r>
      <w:r w:rsidR="00850BFE">
        <w:t xml:space="preserve">ession objects. In the simplified API this means using multiple </w:t>
      </w:r>
      <w:r w:rsidR="00251C1A" w:rsidRPr="00251C1A">
        <w:rPr>
          <w:rStyle w:val="Code"/>
          <w:w w:val="0"/>
        </w:rPr>
        <w:t>JMSContext</w:t>
      </w:r>
      <w:r w:rsidR="00850BFE">
        <w:t xml:space="preserve"> objects.</w:t>
      </w:r>
    </w:p>
    <w:p w:rsidR="00741663" w:rsidRDefault="00741663" w:rsidP="00C82C12">
      <w:pPr>
        <w:pStyle w:val="Heading2"/>
      </w:pPr>
      <w:bookmarkStart w:id="63" w:name="_Toc311729198"/>
      <w:bookmarkStart w:id="64" w:name="_Toc351464311"/>
      <w:r>
        <w:t>Trig</w:t>
      </w:r>
      <w:r w:rsidR="00665B9B">
        <w:t>gering c</w:t>
      </w:r>
      <w:r>
        <w:t>lients</w:t>
      </w:r>
      <w:bookmarkEnd w:id="63"/>
      <w:bookmarkEnd w:id="64"/>
    </w:p>
    <w:p w:rsidR="00741663" w:rsidRDefault="00741663" w:rsidP="00B202C5">
      <w:r>
        <w:t>Some clients are designed to periodically wake up and process messages waiting for them. A message-based application triggering mechanism is often used with this style of client. The trigger is typically a threshold of waiting messages, etc.</w:t>
      </w:r>
    </w:p>
    <w:p w:rsidR="00741663" w:rsidRDefault="00741663" w:rsidP="00B202C5">
      <w:r>
        <w:t>JMS does not provide a mechanism for triggering the execution of a client. Some providers may supply such a triggering mechanism via their administrative facilities.</w:t>
      </w:r>
    </w:p>
    <w:p w:rsidR="00741663" w:rsidRDefault="00665B9B" w:rsidP="00C82C12">
      <w:pPr>
        <w:pStyle w:val="Heading2"/>
      </w:pPr>
      <w:bookmarkStart w:id="65" w:name="_Toc311729199"/>
      <w:bookmarkStart w:id="66" w:name="_Toc351464312"/>
      <w:r>
        <w:t>Request/r</w:t>
      </w:r>
      <w:r w:rsidR="00741663">
        <w:t>eply</w:t>
      </w:r>
      <w:bookmarkEnd w:id="65"/>
      <w:bookmarkEnd w:id="66"/>
    </w:p>
    <w:p w:rsidR="00741663" w:rsidRDefault="00741663" w:rsidP="00B202C5">
      <w:r>
        <w:t xml:space="preserve">JMS provides the </w:t>
      </w:r>
      <w:r w:rsidRPr="00DE790D">
        <w:rPr>
          <w:rStyle w:val="Code"/>
        </w:rPr>
        <w:t>JMSReplyTo</w:t>
      </w:r>
      <w:r>
        <w:t xml:space="preserve"> message header field for specifying the Destination where a reply to a message should be sent. The </w:t>
      </w:r>
      <w:r w:rsidRPr="00DE790D">
        <w:rPr>
          <w:rStyle w:val="Code"/>
        </w:rPr>
        <w:t>JMSCorrelationID</w:t>
      </w:r>
      <w:r>
        <w:t xml:space="preserve"> header field of the reply can be used to reference the original request. See </w:t>
      </w:r>
      <w:r w:rsidR="00C47011">
        <w:t xml:space="preserve">Section </w:t>
      </w:r>
      <w:fldSimple w:instr=" REF X18680 \r \h  \* MERGEFORMAT ">
        <w:r w:rsidR="009749BC">
          <w:t>3.4</w:t>
        </w:r>
      </w:fldSimple>
      <w:r w:rsidR="00C47011">
        <w:t xml:space="preserve"> </w:t>
      </w:r>
      <w:r w:rsidR="00004DD8">
        <w:t>“</w:t>
      </w:r>
      <w:fldSimple w:instr=" REF X18680 \h  \* MERGEFORMAT ">
        <w:r w:rsidR="009749BC">
          <w:t>Message header fields</w:t>
        </w:r>
      </w:fldSimple>
      <w:r w:rsidR="00004DD8">
        <w:t>”</w:t>
      </w:r>
      <w:r>
        <w:t xml:space="preserve"> for more information. </w:t>
      </w:r>
    </w:p>
    <w:p w:rsidR="00741663" w:rsidRDefault="00741663" w:rsidP="00B202C5">
      <w:r>
        <w:t>In addition, JMS provides a facility for creating temporary queues and topics that can be used as a unique destination for replies.</w:t>
      </w:r>
    </w:p>
    <w:p w:rsidR="00741663" w:rsidRDefault="00741663" w:rsidP="00B202C5">
      <w:r>
        <w:lastRenderedPageBreak/>
        <w:t>Enterprise messaging products support many styles of request/reply, from the simpl</w:t>
      </w:r>
      <w:r w:rsidR="006E2EB4">
        <w:t xml:space="preserve">e “one message request yields </w:t>
      </w:r>
      <w:r>
        <w:t>one message reply</w:t>
      </w:r>
      <w:r w:rsidR="00A05B30">
        <w:t xml:space="preserve">” </w:t>
      </w:r>
      <w:r>
        <w:t>to “one message request yields streams of messages from multiple respondents.</w:t>
      </w:r>
      <w:r w:rsidR="00A05B30">
        <w:t xml:space="preserve">” </w:t>
      </w:r>
      <w:r>
        <w:t>Rather than architect a specific JMS request/reply abstraction, JMS provides the basic facilities on which many can be built.</w:t>
      </w:r>
    </w:p>
    <w:p w:rsidR="00D37AF2" w:rsidRDefault="00315C80" w:rsidP="00B202C5">
      <w:r>
        <w:t xml:space="preserve">The legacy domain-specific APIs define request/reply helper classes (classes written using JMS) for both the </w:t>
      </w:r>
      <w:r w:rsidR="003D4F20">
        <w:t>point-to-point</w:t>
      </w:r>
      <w:r>
        <w:t xml:space="preserve"> and </w:t>
      </w:r>
      <w:r w:rsidR="003D4F20">
        <w:t>p</w:t>
      </w:r>
      <w:r>
        <w:t>ub/</w:t>
      </w:r>
      <w:r w:rsidR="003D4F20">
        <w:t>s</w:t>
      </w:r>
      <w:r>
        <w:t xml:space="preserve">ub domains that implement a basic form of request/reply. See sections </w:t>
      </w:r>
      <w:fldSimple w:instr=" REF _Ref347137504 \r \h  \* MERGEFORMAT ">
        <w:r w:rsidR="009749BC">
          <w:t>4.1.7</w:t>
        </w:r>
      </w:fldSimple>
      <w:r>
        <w:t xml:space="preserve"> “</w:t>
      </w:r>
      <w:fldSimple w:instr=" REF _Ref347137506 \h  \* MERGEFORMAT ">
        <w:r w:rsidR="009749BC">
          <w:t>QueueRequestor</w:t>
        </w:r>
      </w:fldSimple>
      <w:r w:rsidR="00A05B30">
        <w:t xml:space="preserve">” </w:t>
      </w:r>
      <w:r>
        <w:t xml:space="preserve">and </w:t>
      </w:r>
      <w:fldSimple w:instr=" REF _Ref347137517 \r \h  \* MERGEFORMAT ">
        <w:r w:rsidR="009749BC">
          <w:t>4.2.10</w:t>
        </w:r>
      </w:fldSimple>
      <w:r>
        <w:t xml:space="preserve"> “</w:t>
      </w:r>
      <w:fldSimple w:instr=" REF _Ref347137519 \h  \* MERGEFORMAT ">
        <w:r w:rsidR="009749BC">
          <w:t>TopicRequestor</w:t>
        </w:r>
      </w:fldSimple>
      <w:r w:rsidR="00A05B30">
        <w:t xml:space="preserve">”. </w:t>
      </w:r>
      <w:r w:rsidR="00741663">
        <w:t>JMS providers and clients may provide more specialized implementations.</w:t>
      </w:r>
    </w:p>
    <w:p w:rsidR="00456867" w:rsidRDefault="00456867">
      <w:pPr>
        <w:suppressAutoHyphens w:val="0"/>
        <w:autoSpaceDE/>
        <w:autoSpaceDN/>
        <w:adjustRightInd/>
        <w:spacing w:before="0" w:line="240" w:lineRule="auto"/>
        <w:ind w:left="0"/>
        <w:rPr>
          <w:i/>
          <w:iCs/>
          <w:sz w:val="40"/>
          <w:szCs w:val="40"/>
        </w:rPr>
      </w:pPr>
      <w:bookmarkStart w:id="67" w:name="_Toc311729200"/>
      <w:r>
        <w:br w:type="page"/>
      </w:r>
    </w:p>
    <w:p w:rsidR="00456867" w:rsidRDefault="00456867">
      <w:pPr>
        <w:suppressAutoHyphens w:val="0"/>
        <w:autoSpaceDE/>
        <w:autoSpaceDN/>
        <w:adjustRightInd/>
        <w:spacing w:before="0" w:line="240" w:lineRule="auto"/>
        <w:ind w:left="0"/>
        <w:rPr>
          <w:i/>
          <w:iCs/>
          <w:sz w:val="40"/>
          <w:szCs w:val="40"/>
        </w:rPr>
      </w:pPr>
      <w:r>
        <w:lastRenderedPageBreak/>
        <w:br w:type="page"/>
      </w:r>
    </w:p>
    <w:p w:rsidR="00741663" w:rsidRDefault="00665B9B" w:rsidP="00BC66D3">
      <w:pPr>
        <w:pStyle w:val="Heading1"/>
      </w:pPr>
      <w:bookmarkStart w:id="68" w:name="_Toc351464313"/>
      <w:r>
        <w:lastRenderedPageBreak/>
        <w:t>JMS message m</w:t>
      </w:r>
      <w:r w:rsidR="00741663">
        <w:t>odel</w:t>
      </w:r>
      <w:bookmarkEnd w:id="67"/>
      <w:bookmarkEnd w:id="68"/>
    </w:p>
    <w:p w:rsidR="00741663" w:rsidRPr="002C4EB8" w:rsidRDefault="00741663" w:rsidP="00C82C12">
      <w:pPr>
        <w:pStyle w:val="Heading2"/>
      </w:pPr>
      <w:bookmarkStart w:id="69" w:name="_Toc311729201"/>
      <w:bookmarkStart w:id="70" w:name="_Toc351464314"/>
      <w:r w:rsidRPr="002C4EB8">
        <w:t>Background</w:t>
      </w:r>
      <w:bookmarkEnd w:id="69"/>
      <w:bookmarkEnd w:id="70"/>
    </w:p>
    <w:p w:rsidR="00741663" w:rsidRDefault="00741663" w:rsidP="00741663">
      <w:pPr>
        <w:pStyle w:val="Paragraph"/>
        <w:tabs>
          <w:tab w:val="left" w:pos="2880"/>
        </w:tabs>
        <w:spacing w:before="40"/>
      </w:pPr>
      <w:r>
        <w:t>Enterprise messaging products treat messages as lightweight entities that consist of a header and a body. The header contains fields used for message routing and identification; the body contains the application data being sent.</w:t>
      </w:r>
    </w:p>
    <w:p w:rsidR="00741663" w:rsidRDefault="00741663" w:rsidP="00741663">
      <w:pPr>
        <w:pStyle w:val="Paragraph"/>
        <w:tabs>
          <w:tab w:val="left" w:pos="2880"/>
        </w:tabs>
      </w:pPr>
      <w:r>
        <w:t>Within this general form, the definition of a message varies significantly across products. There are major differences in the content and semantics of headers. Some products use a self describing, canonical encoding of message data; others treat data as completely opaque. Some products provide a repository for storing message descriptions that can be used to identify and interpret message content; others don</w:t>
      </w:r>
      <w:r w:rsidR="00BA1654">
        <w:t>’</w:t>
      </w:r>
      <w:r>
        <w:t xml:space="preserve">t. </w:t>
      </w:r>
    </w:p>
    <w:p w:rsidR="00741663" w:rsidRDefault="00741663" w:rsidP="00741663">
      <w:pPr>
        <w:pStyle w:val="Paragraph"/>
        <w:tabs>
          <w:tab w:val="left" w:pos="2880"/>
        </w:tabs>
      </w:pPr>
      <w:r>
        <w:t>It would be quite difficult for JMS to capture the breadth of this, sometimes conflicting, union of message models.</w:t>
      </w:r>
    </w:p>
    <w:p w:rsidR="00741663" w:rsidRDefault="00741663" w:rsidP="00C82C12">
      <w:pPr>
        <w:pStyle w:val="Heading2"/>
        <w:rPr>
          <w:iCs/>
        </w:rPr>
      </w:pPr>
      <w:bookmarkStart w:id="71" w:name="_Toc311729202"/>
      <w:bookmarkStart w:id="72" w:name="_Toc351464315"/>
      <w:r>
        <w:t>Goals</w:t>
      </w:r>
      <w:bookmarkEnd w:id="71"/>
      <w:bookmarkEnd w:id="72"/>
    </w:p>
    <w:p w:rsidR="00AF3332" w:rsidRDefault="00741663" w:rsidP="00AF3332">
      <w:pPr>
        <w:pStyle w:val="Paragraph"/>
        <w:tabs>
          <w:tab w:val="left" w:pos="2880"/>
        </w:tabs>
        <w:spacing w:before="40"/>
      </w:pPr>
      <w:r>
        <w:t>The JMS message model has the following goals:</w:t>
      </w:r>
    </w:p>
    <w:p w:rsidR="009D4FC8" w:rsidRPr="007F2677" w:rsidRDefault="00741663" w:rsidP="00B202C5">
      <w:pPr>
        <w:pStyle w:val="ListBullet"/>
      </w:pPr>
      <w:r w:rsidRPr="007F2677">
        <w:t>Provide a single, unified message API</w:t>
      </w:r>
    </w:p>
    <w:p w:rsidR="009D4FC8" w:rsidRPr="007F2677" w:rsidRDefault="00741663" w:rsidP="00B202C5">
      <w:pPr>
        <w:pStyle w:val="ListBullet"/>
      </w:pPr>
      <w:r w:rsidRPr="007F2677">
        <w:t>Provide an API suitable for creating messages that match the format used by existing, non-JMS applications</w:t>
      </w:r>
    </w:p>
    <w:p w:rsidR="00E44FD6" w:rsidRPr="007F2677" w:rsidRDefault="00741663" w:rsidP="00B202C5">
      <w:pPr>
        <w:pStyle w:val="ListBullet"/>
      </w:pPr>
      <w:r w:rsidRPr="007F2677">
        <w:t>Support the development of heterogeneous applications that span operating systems, machine architectures, and computer languages</w:t>
      </w:r>
    </w:p>
    <w:p w:rsidR="00E44FD6" w:rsidRPr="007F2677" w:rsidRDefault="00741663" w:rsidP="00B202C5">
      <w:pPr>
        <w:pStyle w:val="ListBullet"/>
      </w:pPr>
      <w:r w:rsidRPr="007F2677">
        <w:t>Support messages containing Java objects</w:t>
      </w:r>
    </w:p>
    <w:p w:rsidR="00741663" w:rsidRPr="007F2677" w:rsidRDefault="00741663" w:rsidP="00B202C5">
      <w:pPr>
        <w:pStyle w:val="ListBullet"/>
      </w:pPr>
      <w:r w:rsidRPr="007F2677">
        <w:t>Support messages containing Extensible Markup Language pages (see http://www.w3.org/XML).</w:t>
      </w:r>
    </w:p>
    <w:p w:rsidR="00741663" w:rsidRDefault="00665B9B" w:rsidP="00C82C12">
      <w:pPr>
        <w:pStyle w:val="Heading2"/>
        <w:rPr>
          <w:iCs/>
        </w:rPr>
      </w:pPr>
      <w:bookmarkStart w:id="73" w:name="_Toc311729203"/>
      <w:bookmarkStart w:id="74" w:name="_Toc351464316"/>
      <w:r>
        <w:t>JMS m</w:t>
      </w:r>
      <w:r w:rsidR="00741663">
        <w:t>essages</w:t>
      </w:r>
      <w:bookmarkEnd w:id="73"/>
      <w:bookmarkEnd w:id="74"/>
    </w:p>
    <w:p w:rsidR="009D4FC8" w:rsidRDefault="00741663" w:rsidP="00B07D35">
      <w:r>
        <w:t>JMS messages are composed of the following parts:</w:t>
      </w:r>
    </w:p>
    <w:p w:rsidR="009D4FC8" w:rsidRPr="00B202C5" w:rsidRDefault="00741663" w:rsidP="00B202C5">
      <w:pPr>
        <w:pStyle w:val="ListBullet"/>
      </w:pPr>
      <w:r w:rsidRPr="00B202C5">
        <w:t>Header - All messages support the same set of header fields. Header fields contain values used by both clients and providers to identify and route messages.</w:t>
      </w:r>
    </w:p>
    <w:p w:rsidR="009D4FC8" w:rsidRDefault="00741663" w:rsidP="00C47011">
      <w:pPr>
        <w:pStyle w:val="ListBullet"/>
      </w:pPr>
      <w:r>
        <w:t>Properties - In addition to the standard header fields, messages provide a built-in facility for adding optional header fields to a message.</w:t>
      </w:r>
    </w:p>
    <w:p w:rsidR="009D4FC8" w:rsidRDefault="00741663" w:rsidP="003805B9">
      <w:pPr>
        <w:pStyle w:val="ListBullet2"/>
      </w:pPr>
      <w:r>
        <w:t>Application-specific properties - In effect, this provides a mechanism for adding application specific header fields to a message.</w:t>
      </w:r>
    </w:p>
    <w:p w:rsidR="009D4FC8" w:rsidRDefault="00741663" w:rsidP="003805B9">
      <w:pPr>
        <w:pStyle w:val="ListBullet2"/>
      </w:pPr>
      <w:r>
        <w:t>Standard properties - JMS defines some standard properties that are, in effect, optional header fields.</w:t>
      </w:r>
    </w:p>
    <w:p w:rsidR="009D4FC8" w:rsidRDefault="00741663" w:rsidP="003805B9">
      <w:pPr>
        <w:pStyle w:val="ListBullet2"/>
      </w:pPr>
      <w:r>
        <w:t xml:space="preserve">Provider-specific properties </w:t>
      </w:r>
      <w:r w:rsidR="0065162B">
        <w:t>–</w:t>
      </w:r>
      <w:r>
        <w:t xml:space="preserve"> </w:t>
      </w:r>
      <w:r w:rsidR="0065162B">
        <w:t>Some JMS providers</w:t>
      </w:r>
      <w:r>
        <w:t xml:space="preserve"> may require the use of provider-specific properties. JMS defines a naming convention for these.</w:t>
      </w:r>
    </w:p>
    <w:p w:rsidR="00741663" w:rsidRDefault="00741663" w:rsidP="00C47011">
      <w:pPr>
        <w:pStyle w:val="ListBullet"/>
      </w:pPr>
      <w:r>
        <w:lastRenderedPageBreak/>
        <w:t>Body - JMS defines several types of message body which cover the majority of messaging styles currently in use.</w:t>
      </w:r>
    </w:p>
    <w:p w:rsidR="00741663" w:rsidRDefault="00665B9B" w:rsidP="00C82C12">
      <w:pPr>
        <w:pStyle w:val="Heading2"/>
        <w:rPr>
          <w:iCs/>
        </w:rPr>
      </w:pPr>
      <w:bookmarkStart w:id="75" w:name="X18680"/>
      <w:bookmarkStart w:id="76" w:name="_Toc311729204"/>
      <w:bookmarkStart w:id="77" w:name="_Toc351464317"/>
      <w:r>
        <w:t>Message header f</w:t>
      </w:r>
      <w:r w:rsidR="00741663">
        <w:t>ields</w:t>
      </w:r>
      <w:bookmarkEnd w:id="75"/>
      <w:bookmarkEnd w:id="76"/>
      <w:bookmarkEnd w:id="77"/>
    </w:p>
    <w:p w:rsidR="002F6AED" w:rsidRDefault="00741663" w:rsidP="002F6AED">
      <w:pPr>
        <w:pStyle w:val="Paragraph"/>
        <w:tabs>
          <w:tab w:val="left" w:pos="2880"/>
        </w:tabs>
        <w:spacing w:before="40"/>
      </w:pPr>
      <w:r>
        <w:t>The following subsections describe each JMS message header field. A message</w:t>
      </w:r>
      <w:r w:rsidR="00BA1654">
        <w:t>’</w:t>
      </w:r>
      <w:r>
        <w:t>s complete header is transmitted to all JMS clients that receive the message. JMS does not define the header fields transmitted to non-JMS clients.</w:t>
      </w:r>
    </w:p>
    <w:p w:rsidR="00741663" w:rsidRPr="002F6AED" w:rsidRDefault="00741663" w:rsidP="00515B98">
      <w:pPr>
        <w:pStyle w:val="Heading3"/>
      </w:pPr>
      <w:bookmarkStart w:id="78" w:name="_Toc311729205"/>
      <w:bookmarkStart w:id="79" w:name="_Toc351464318"/>
      <w:r>
        <w:t>JMSDestination</w:t>
      </w:r>
      <w:bookmarkEnd w:id="78"/>
      <w:bookmarkEnd w:id="79"/>
    </w:p>
    <w:p w:rsidR="00741663" w:rsidRDefault="00741663" w:rsidP="00B202C5">
      <w:r>
        <w:t xml:space="preserve">The </w:t>
      </w:r>
      <w:r w:rsidRPr="00AE2496">
        <w:rPr>
          <w:rStyle w:val="Code"/>
        </w:rPr>
        <w:t>JMSDestination</w:t>
      </w:r>
      <w:r>
        <w:t xml:space="preserve"> header field contains the destination to which the message is being sent.</w:t>
      </w:r>
    </w:p>
    <w:p w:rsidR="00741663" w:rsidRDefault="00741663" w:rsidP="00B202C5">
      <w:r>
        <w:t xml:space="preserve">When a message is sent this value is ignored. After completion of the send it holds the </w:t>
      </w:r>
      <w:r w:rsidR="005870BB" w:rsidRPr="005870BB">
        <w:rPr>
          <w:rStyle w:val="Code"/>
        </w:rPr>
        <w:t>D</w:t>
      </w:r>
      <w:r w:rsidRPr="005870BB">
        <w:rPr>
          <w:rStyle w:val="Code"/>
        </w:rPr>
        <w:t>estination</w:t>
      </w:r>
      <w:r>
        <w:t xml:space="preserve"> object specified by the sending method.</w:t>
      </w:r>
    </w:p>
    <w:p w:rsidR="00741663" w:rsidRDefault="00741663" w:rsidP="00B202C5">
      <w:r>
        <w:t>When a message is received, its destination value must be equivalent to the value assigned when it was sent.</w:t>
      </w:r>
    </w:p>
    <w:p w:rsidR="00741663" w:rsidRDefault="00741663" w:rsidP="00515B98">
      <w:pPr>
        <w:pStyle w:val="Heading3"/>
        <w:rPr>
          <w:iCs/>
        </w:rPr>
      </w:pPr>
      <w:bookmarkStart w:id="80" w:name="_Toc311729206"/>
      <w:bookmarkStart w:id="81" w:name="_Ref347821514"/>
      <w:bookmarkStart w:id="82" w:name="_Ref347821516"/>
      <w:bookmarkStart w:id="83" w:name="_Toc351464319"/>
      <w:r>
        <w:t>JMSDeliveryMode</w:t>
      </w:r>
      <w:bookmarkEnd w:id="80"/>
      <w:bookmarkEnd w:id="81"/>
      <w:bookmarkEnd w:id="82"/>
      <w:bookmarkEnd w:id="83"/>
    </w:p>
    <w:p w:rsidR="00741663" w:rsidRDefault="00741663" w:rsidP="00B202C5">
      <w:r>
        <w:t xml:space="preserve">The </w:t>
      </w:r>
      <w:r w:rsidRPr="00DE790D">
        <w:rPr>
          <w:rStyle w:val="Code"/>
        </w:rPr>
        <w:t>JMSDeliveryMode</w:t>
      </w:r>
      <w:r>
        <w:t xml:space="preserve"> header field contains the delivery mode specified when the message was sent.</w:t>
      </w:r>
    </w:p>
    <w:p w:rsidR="00741663" w:rsidRDefault="00741663" w:rsidP="00B202C5">
      <w:r>
        <w:t>When a message is sent this value is ignored. After completion of the send, it holds the delivery mode specified by the sending method.</w:t>
      </w:r>
    </w:p>
    <w:p w:rsidR="00741663" w:rsidRDefault="00741663" w:rsidP="00B202C5">
      <w:r>
        <w:t>See Section </w:t>
      </w:r>
      <w:fldSimple w:instr=" REF _Ref308013641 \r \h  \* MERGEFORMAT ">
        <w:r w:rsidR="009749BC">
          <w:t>7.7</w:t>
        </w:r>
      </w:fldSimple>
      <w:r w:rsidR="000F0E15">
        <w:t xml:space="preserve"> </w:t>
      </w:r>
      <w:r w:rsidR="00004DD8">
        <w:t>“</w:t>
      </w:r>
      <w:fldSimple w:instr=" REF _Ref308013633 \h  \* MERGEFORMAT ">
        <w:r w:rsidR="009749BC">
          <w:t>Message delivery mode</w:t>
        </w:r>
      </w:fldSimple>
      <w:r w:rsidR="00A05B30">
        <w:t xml:space="preserve">” </w:t>
      </w:r>
      <w:r>
        <w:t>for more information.</w:t>
      </w:r>
    </w:p>
    <w:p w:rsidR="00741663" w:rsidRDefault="00741663" w:rsidP="00515B98">
      <w:pPr>
        <w:pStyle w:val="Heading3"/>
        <w:rPr>
          <w:iCs/>
        </w:rPr>
      </w:pPr>
      <w:bookmarkStart w:id="84" w:name="_Toc311729207"/>
      <w:bookmarkStart w:id="85" w:name="_Toc351464320"/>
      <w:r>
        <w:t>JMSMessageID</w:t>
      </w:r>
      <w:bookmarkEnd w:id="84"/>
      <w:bookmarkEnd w:id="85"/>
    </w:p>
    <w:p w:rsidR="00741663" w:rsidRDefault="00741663" w:rsidP="00B202C5">
      <w:r>
        <w:t xml:space="preserve">The </w:t>
      </w:r>
      <w:r w:rsidRPr="00DE790D">
        <w:rPr>
          <w:rStyle w:val="Code"/>
        </w:rPr>
        <w:t>JMSMessageID</w:t>
      </w:r>
      <w:r>
        <w:t xml:space="preserve"> header field contains a value that uniquely identifies each message sent by a provider. </w:t>
      </w:r>
    </w:p>
    <w:p w:rsidR="00741663" w:rsidRDefault="00741663" w:rsidP="00B202C5">
      <w:r>
        <w:t xml:space="preserve">When a message is sent, </w:t>
      </w:r>
      <w:r w:rsidRPr="00DE790D">
        <w:rPr>
          <w:rStyle w:val="Code"/>
        </w:rPr>
        <w:t>JMSMessageID</w:t>
      </w:r>
      <w:r>
        <w:t xml:space="preserve"> is ignored. When the send method returns it contains a provider-assigned value.</w:t>
      </w:r>
    </w:p>
    <w:p w:rsidR="00741663" w:rsidRDefault="00741663" w:rsidP="00B202C5">
      <w:r>
        <w:t xml:space="preserve">A </w:t>
      </w:r>
      <w:r w:rsidRPr="00DE790D">
        <w:rPr>
          <w:rStyle w:val="Code"/>
        </w:rPr>
        <w:t>JMSMessageID</w:t>
      </w:r>
      <w:r>
        <w:rPr>
          <w:rStyle w:val="Emphasis"/>
        </w:rPr>
        <w:t xml:space="preserve"> </w:t>
      </w:r>
      <w:r>
        <w:t xml:space="preserve">is a </w:t>
      </w:r>
      <w:r w:rsidRPr="00DE790D">
        <w:rPr>
          <w:rStyle w:val="Code"/>
        </w:rPr>
        <w:t>String</w:t>
      </w:r>
      <w:r>
        <w:t xml:space="preserve"> value which should function as a unique key for identifying messages in a historical repository. The exact scope of uniqueness is provider defined. It should at least cover all messages for a specific installation of a provider where an installation is some connected set of message routers. </w:t>
      </w:r>
    </w:p>
    <w:p w:rsidR="00741663" w:rsidRDefault="00741663" w:rsidP="00B202C5">
      <w:r>
        <w:t xml:space="preserve">All </w:t>
      </w:r>
      <w:r w:rsidRPr="00DE790D">
        <w:rPr>
          <w:rStyle w:val="Code"/>
        </w:rPr>
        <w:t>JMSMessageID</w:t>
      </w:r>
      <w:r>
        <w:t xml:space="preserve"> val</w:t>
      </w:r>
      <w:r w:rsidR="00C67B86">
        <w:t xml:space="preserve">ues must start with the prefix </w:t>
      </w:r>
      <w:proofErr w:type="gramStart"/>
      <w:r w:rsidR="00C67B86" w:rsidRPr="00C67B86">
        <w:rPr>
          <w:rStyle w:val="Code"/>
        </w:rPr>
        <w:t>'</w:t>
      </w:r>
      <w:r w:rsidRPr="00DE790D">
        <w:rPr>
          <w:rStyle w:val="Code"/>
        </w:rPr>
        <w:t>ID:</w:t>
      </w:r>
      <w:r w:rsidR="00C67B86" w:rsidRPr="00C67B86">
        <w:rPr>
          <w:rStyle w:val="Code"/>
        </w:rPr>
        <w:t>'</w:t>
      </w:r>
      <w:r>
        <w:t>.</w:t>
      </w:r>
      <w:proofErr w:type="gramEnd"/>
      <w:r>
        <w:t xml:space="preserve"> Uniqueness of message ID values across different providers is not required.</w:t>
      </w:r>
    </w:p>
    <w:p w:rsidR="009016DC" w:rsidRDefault="00741663" w:rsidP="00B202C5">
      <w:r>
        <w:t xml:space="preserve">Since message IDs take some effort to create and increase a message’s size, some JMS providers may be able to optimize message overhead if they are given a hint that message ID is not used by an application. </w:t>
      </w:r>
      <w:r w:rsidR="00434099">
        <w:t xml:space="preserve">Both </w:t>
      </w:r>
      <w:r w:rsidR="00434099" w:rsidRPr="00DE790D">
        <w:rPr>
          <w:rStyle w:val="Code"/>
        </w:rPr>
        <w:t>MessageProducer</w:t>
      </w:r>
      <w:r w:rsidR="00434099" w:rsidRPr="009016DC">
        <w:t xml:space="preserve"> and </w:t>
      </w:r>
      <w:r w:rsidR="00434099" w:rsidRPr="009016DC">
        <w:rPr>
          <w:rStyle w:val="Code"/>
        </w:rPr>
        <w:t>JMSProducer</w:t>
      </w:r>
      <w:r w:rsidR="00434099" w:rsidRPr="009016DC">
        <w:t xml:space="preserve"> </w:t>
      </w:r>
      <w:r w:rsidR="00B053B8">
        <w:t xml:space="preserve">provide a </w:t>
      </w:r>
      <w:r w:rsidR="007554BD">
        <w:t>m</w:t>
      </w:r>
      <w:r w:rsidR="00B053B8">
        <w:t>ethod</w:t>
      </w:r>
      <w:r w:rsidR="007554BD">
        <w:t xml:space="preserve"> </w:t>
      </w:r>
      <w:r w:rsidR="009016DC" w:rsidRPr="009016DC">
        <w:rPr>
          <w:rStyle w:val="Code"/>
        </w:rPr>
        <w:t>setDisableMessageID</w:t>
      </w:r>
      <w:r w:rsidR="00B25BE5">
        <w:t xml:space="preserve"> </w:t>
      </w:r>
      <w:r w:rsidR="00B053B8">
        <w:t xml:space="preserve">which </w:t>
      </w:r>
      <w:r w:rsidR="00B25BE5">
        <w:t>allow</w:t>
      </w:r>
      <w:r w:rsidR="00B053B8">
        <w:t>s</w:t>
      </w:r>
      <w:r w:rsidR="00B25BE5">
        <w:t xml:space="preserve"> the application to provide a </w:t>
      </w:r>
      <w:r>
        <w:t>hint to disable message ID. When a</w:t>
      </w:r>
      <w:r w:rsidR="009A5C7E">
        <w:t xml:space="preserve">n </w:t>
      </w:r>
      <w:r w:rsidR="00B51A4B">
        <w:t>application</w:t>
      </w:r>
      <w:r w:rsidR="009016DC" w:rsidRPr="009016DC">
        <w:t xml:space="preserve"> </w:t>
      </w:r>
      <w:r>
        <w:t>sets a producer to disable message ID, it is saying that it does not depend on the value of message ID for the messages it produces. If the JMS provider accepts this hint, these messages must have the message ID set to null; if the provider ignores the hint, the message ID must be set to its normal unique value.</w:t>
      </w:r>
    </w:p>
    <w:p w:rsidR="00741663" w:rsidRDefault="00741663" w:rsidP="00515B98">
      <w:pPr>
        <w:pStyle w:val="Heading3"/>
        <w:rPr>
          <w:iCs/>
        </w:rPr>
      </w:pPr>
      <w:bookmarkStart w:id="86" w:name="_Toc311729208"/>
      <w:bookmarkStart w:id="87" w:name="_Toc351464321"/>
      <w:r>
        <w:lastRenderedPageBreak/>
        <w:t>JMSTimestamp</w:t>
      </w:r>
      <w:bookmarkEnd w:id="86"/>
      <w:bookmarkEnd w:id="87"/>
    </w:p>
    <w:p w:rsidR="00741663" w:rsidRDefault="00741663" w:rsidP="00741663">
      <w:pPr>
        <w:pStyle w:val="Paragraph"/>
        <w:tabs>
          <w:tab w:val="left" w:pos="2880"/>
        </w:tabs>
        <w:spacing w:before="100"/>
      </w:pPr>
      <w:r>
        <w:t xml:space="preserve">The </w:t>
      </w:r>
      <w:r w:rsidRPr="00DE790D">
        <w:rPr>
          <w:rStyle w:val="Code"/>
        </w:rPr>
        <w:t>JMSTimestamp</w:t>
      </w:r>
      <w:r>
        <w:t xml:space="preserve"> header field contains the time a message was handed off to a provider to be sent. It is not the time the message was actually transmitted because the actual send may occur later due to transactions or other client side queueing of messages.</w:t>
      </w:r>
    </w:p>
    <w:p w:rsidR="00741663" w:rsidRDefault="00741663" w:rsidP="00741663">
      <w:pPr>
        <w:pStyle w:val="Paragraph"/>
        <w:tabs>
          <w:tab w:val="left" w:pos="2880"/>
        </w:tabs>
      </w:pPr>
      <w:r>
        <w:t xml:space="preserve">When a message is sent, </w:t>
      </w:r>
      <w:r w:rsidRPr="00DE790D">
        <w:rPr>
          <w:rStyle w:val="Code"/>
        </w:rPr>
        <w:t>JMSTimestamp</w:t>
      </w:r>
      <w:r>
        <w:rPr>
          <w:i/>
          <w:iCs/>
        </w:rPr>
        <w:t xml:space="preserve"> </w:t>
      </w:r>
      <w:r>
        <w:t>is ignored. When the send method returns, the field contains a time value somewhere in the interval between the call and the return. It is in the format of a normal Java millis time value.</w:t>
      </w:r>
    </w:p>
    <w:p w:rsidR="00741663" w:rsidRDefault="00741663" w:rsidP="00741663">
      <w:pPr>
        <w:pStyle w:val="Paragraph"/>
        <w:tabs>
          <w:tab w:val="left" w:pos="2880"/>
        </w:tabs>
      </w:pPr>
      <w:r>
        <w:t xml:space="preserve">Since timestamps take some effort to create and increase a message’s size, some JMS providers may be able to optimize message overhead if they are given a hint that timestamp is not used by an application. </w:t>
      </w:r>
      <w:r w:rsidR="00F36CBC">
        <w:t xml:space="preserve">Both </w:t>
      </w:r>
      <w:r w:rsidR="00F36CBC" w:rsidRPr="00DE790D">
        <w:rPr>
          <w:rStyle w:val="Code"/>
        </w:rPr>
        <w:t>MessageProducer</w:t>
      </w:r>
      <w:r w:rsidR="00F36CBC" w:rsidRPr="00B25BE5">
        <w:t xml:space="preserve"> and </w:t>
      </w:r>
      <w:r w:rsidR="00F36CBC" w:rsidRPr="00B25BE5">
        <w:rPr>
          <w:rStyle w:val="Code"/>
        </w:rPr>
        <w:t>JMSProduce</w:t>
      </w:r>
      <w:r w:rsidR="00F36CBC">
        <w:rPr>
          <w:rStyle w:val="Code"/>
        </w:rPr>
        <w:t>r</w:t>
      </w:r>
      <w:r w:rsidR="00F36CBC" w:rsidRPr="00B25BE5">
        <w:t xml:space="preserve"> </w:t>
      </w:r>
      <w:r w:rsidR="00F36CBC">
        <w:t xml:space="preserve">provide a method </w:t>
      </w:r>
      <w:r w:rsidR="009016DC" w:rsidRPr="009016DC">
        <w:rPr>
          <w:rStyle w:val="Code"/>
        </w:rPr>
        <w:t>setDisableMessageTimestamp</w:t>
      </w:r>
      <w:r w:rsidR="00F36CBC">
        <w:t xml:space="preserve"> which allows the application to</w:t>
      </w:r>
      <w:r>
        <w:rPr>
          <w:i/>
          <w:iCs/>
        </w:rPr>
        <w:t xml:space="preserve"> </w:t>
      </w:r>
      <w:r>
        <w:t xml:space="preserve">provide a hint to disable timestamps. When </w:t>
      </w:r>
      <w:r w:rsidR="00CC6F12">
        <w:t>an application</w:t>
      </w:r>
      <w:r>
        <w:t xml:space="preserve"> sets a producer to disable timestamps it is saying that it does not depend on the value of timestamp for the messages it produces. If the JMS provider accepts this hint, these messages must have the timestamp set to zero; if the provider ignores the hint, the timestamp must be set to its normal value.</w:t>
      </w:r>
    </w:p>
    <w:p w:rsidR="00741663" w:rsidRDefault="00741663" w:rsidP="00515B98">
      <w:pPr>
        <w:pStyle w:val="Heading3"/>
        <w:rPr>
          <w:iCs/>
        </w:rPr>
      </w:pPr>
      <w:bookmarkStart w:id="88" w:name="_Toc311729209"/>
      <w:bookmarkStart w:id="89" w:name="_Ref347757187"/>
      <w:bookmarkStart w:id="90" w:name="_Ref347757189"/>
      <w:bookmarkStart w:id="91" w:name="_Ref347757214"/>
      <w:bookmarkStart w:id="92" w:name="_Toc351464322"/>
      <w:r>
        <w:t>JMSCorrelationID</w:t>
      </w:r>
      <w:bookmarkEnd w:id="88"/>
      <w:bookmarkEnd w:id="89"/>
      <w:bookmarkEnd w:id="90"/>
      <w:bookmarkEnd w:id="91"/>
      <w:bookmarkEnd w:id="92"/>
    </w:p>
    <w:p w:rsidR="00F504FE" w:rsidRDefault="00741663" w:rsidP="00F504FE">
      <w:pPr>
        <w:pStyle w:val="Paragraph"/>
        <w:tabs>
          <w:tab w:val="left" w:pos="2880"/>
        </w:tabs>
        <w:spacing w:before="100"/>
      </w:pPr>
      <w:r>
        <w:t xml:space="preserve">A client can use the </w:t>
      </w:r>
      <w:r w:rsidRPr="00DE790D">
        <w:rPr>
          <w:rStyle w:val="Code"/>
        </w:rPr>
        <w:t>JMSCorrelationID</w:t>
      </w:r>
      <w:r>
        <w:t xml:space="preserve"> header field to link one message with another. A typical use is to link a response message with its request message.</w:t>
      </w:r>
    </w:p>
    <w:p w:rsidR="00F504FE" w:rsidRDefault="00741663" w:rsidP="00F504FE">
      <w:pPr>
        <w:pStyle w:val="Paragraph"/>
        <w:tabs>
          <w:tab w:val="left" w:pos="2880"/>
        </w:tabs>
        <w:spacing w:before="100"/>
      </w:pPr>
      <w:r w:rsidRPr="00DE790D">
        <w:rPr>
          <w:rStyle w:val="Code"/>
        </w:rPr>
        <w:t>JMSCorrelationID</w:t>
      </w:r>
      <w:r>
        <w:t xml:space="preserve"> can hold one of the following:</w:t>
      </w:r>
    </w:p>
    <w:p w:rsidR="00741663" w:rsidRDefault="00741663" w:rsidP="00BD6A74">
      <w:pPr>
        <w:pStyle w:val="ListBullet"/>
      </w:pPr>
      <w:r>
        <w:t xml:space="preserve">A provider-specific message ID </w:t>
      </w:r>
    </w:p>
    <w:p w:rsidR="00741663" w:rsidRDefault="00741663" w:rsidP="00BD6A74">
      <w:pPr>
        <w:pStyle w:val="ListBullet"/>
      </w:pPr>
      <w:r w:rsidRPr="00AF3332">
        <w:t xml:space="preserve">An application-specific </w:t>
      </w:r>
      <w:r w:rsidRPr="00DE790D">
        <w:rPr>
          <w:rStyle w:val="Code"/>
        </w:rPr>
        <w:t>String</w:t>
      </w:r>
      <w:r>
        <w:t xml:space="preserve"> </w:t>
      </w:r>
    </w:p>
    <w:p w:rsidR="00741663" w:rsidRDefault="00741663" w:rsidP="00BD6A74">
      <w:pPr>
        <w:pStyle w:val="ListBullet"/>
      </w:pPr>
      <w:r w:rsidRPr="00AF3332">
        <w:t xml:space="preserve">A provider-native </w:t>
      </w:r>
      <w:proofErr w:type="gramStart"/>
      <w:r w:rsidRPr="00DE790D">
        <w:rPr>
          <w:rStyle w:val="Code"/>
        </w:rPr>
        <w:t>byte[</w:t>
      </w:r>
      <w:proofErr w:type="gramEnd"/>
      <w:r w:rsidRPr="00DE790D">
        <w:rPr>
          <w:rStyle w:val="Code"/>
        </w:rPr>
        <w:t>]</w:t>
      </w:r>
      <w:r>
        <w:t xml:space="preserve"> value.</w:t>
      </w:r>
    </w:p>
    <w:p w:rsidR="00741663" w:rsidRDefault="00741663" w:rsidP="00741663">
      <w:pPr>
        <w:pStyle w:val="Paragraph"/>
        <w:tabs>
          <w:tab w:val="left" w:pos="2880"/>
        </w:tabs>
      </w:pPr>
      <w:r>
        <w:t>Since each message sent by a JMS provider is assigned a message ID value it is convenient to link messages via message ID. All message</w:t>
      </w:r>
      <w:r w:rsidR="00606EE1">
        <w:t xml:space="preserve"> ID values must start with the </w:t>
      </w:r>
      <w:r w:rsidR="00606EE1" w:rsidRPr="00606EE1">
        <w:rPr>
          <w:rStyle w:val="Code"/>
        </w:rPr>
        <w:t>'ID:'</w:t>
      </w:r>
      <w:r>
        <w:t xml:space="preserve"> prefix.</w:t>
      </w:r>
    </w:p>
    <w:p w:rsidR="00741663" w:rsidRDefault="00741663" w:rsidP="00741663">
      <w:pPr>
        <w:pStyle w:val="Paragraph"/>
        <w:tabs>
          <w:tab w:val="left" w:pos="2880"/>
        </w:tabs>
      </w:pPr>
      <w:r>
        <w:t xml:space="preserve">In some cases, an application (made up of several clients) needs to use an application-specific value for linking messages. For instance, an application may use </w:t>
      </w:r>
      <w:r w:rsidRPr="00DE790D">
        <w:rPr>
          <w:rStyle w:val="Code"/>
        </w:rPr>
        <w:t>JMSCorrelationID</w:t>
      </w:r>
      <w:r>
        <w:t xml:space="preserve"> to hold a value referencing some external information. Application-specified values must not start with the </w:t>
      </w:r>
      <w:r w:rsidR="00606EE1" w:rsidRPr="00606EE1">
        <w:rPr>
          <w:rStyle w:val="Code"/>
        </w:rPr>
        <w:t>'ID:'</w:t>
      </w:r>
      <w:r>
        <w:t xml:space="preserve"> prefix; this is reserved for provider-generated message ID values.</w:t>
      </w:r>
    </w:p>
    <w:p w:rsidR="00741663" w:rsidRPr="004D0383" w:rsidRDefault="00741663" w:rsidP="004D0383">
      <w:r>
        <w:t xml:space="preserve">If a provider supports the native concept of correlation ID, a JMS client may need to assign specific </w:t>
      </w:r>
      <w:r w:rsidRPr="00DE790D">
        <w:rPr>
          <w:rStyle w:val="Code"/>
        </w:rPr>
        <w:t>JMSCorrelationID</w:t>
      </w:r>
      <w:r>
        <w:t xml:space="preserve"> values to match those expected by non-JMS clients. A </w:t>
      </w:r>
      <w:proofErr w:type="gramStart"/>
      <w:r w:rsidRPr="00DE790D">
        <w:rPr>
          <w:rStyle w:val="Code"/>
        </w:rPr>
        <w:t>byte[</w:t>
      </w:r>
      <w:proofErr w:type="gramEnd"/>
      <w:r w:rsidRPr="00DE790D">
        <w:rPr>
          <w:rStyle w:val="Code"/>
        </w:rPr>
        <w:t>]</w:t>
      </w:r>
      <w:r>
        <w:t xml:space="preserve"> value is used for this purpose. JMS providers without native correlation ID values are not required to support </w:t>
      </w:r>
      <w:proofErr w:type="gramStart"/>
      <w:r w:rsidRPr="00DE790D">
        <w:rPr>
          <w:rStyle w:val="Code"/>
        </w:rPr>
        <w:t>byte[</w:t>
      </w:r>
      <w:proofErr w:type="gramEnd"/>
      <w:r w:rsidRPr="00DE790D">
        <w:rPr>
          <w:rStyle w:val="Code"/>
        </w:rPr>
        <w:t>]</w:t>
      </w:r>
      <w:r>
        <w:rPr>
          <w:rStyle w:val="Emphasis"/>
        </w:rPr>
        <w:t xml:space="preserve"> </w:t>
      </w:r>
      <w:r>
        <w:t>v</w:t>
      </w:r>
      <w:r w:rsidR="00BD6A74">
        <w:t>alues</w:t>
      </w:r>
      <w:r w:rsidR="003B28AE">
        <w:rPr>
          <w:rStyle w:val="FootnoteReference"/>
        </w:rPr>
        <w:footnoteReference w:id="2"/>
      </w:r>
      <w:r w:rsidR="003B28AE">
        <w:t xml:space="preserve"> </w:t>
      </w:r>
      <w:r>
        <w:t xml:space="preserve">The use of a </w:t>
      </w:r>
      <w:r w:rsidRPr="00DE790D">
        <w:rPr>
          <w:rStyle w:val="Code"/>
        </w:rPr>
        <w:t>byte[]</w:t>
      </w:r>
      <w:r>
        <w:rPr>
          <w:sz w:val="14"/>
          <w:szCs w:val="14"/>
        </w:rPr>
        <w:t xml:space="preserve"> </w:t>
      </w:r>
      <w:r w:rsidRPr="004D0383">
        <w:t xml:space="preserve">value for </w:t>
      </w:r>
      <w:r w:rsidRPr="00DE790D">
        <w:rPr>
          <w:rStyle w:val="Code"/>
        </w:rPr>
        <w:t>JMSCorrelationID</w:t>
      </w:r>
      <w:r w:rsidRPr="004D0383">
        <w:t xml:space="preserve"> is non-portable.</w:t>
      </w:r>
    </w:p>
    <w:p w:rsidR="00741663" w:rsidRDefault="00741663" w:rsidP="00515B98">
      <w:pPr>
        <w:pStyle w:val="Heading3"/>
        <w:rPr>
          <w:iCs/>
        </w:rPr>
      </w:pPr>
      <w:bookmarkStart w:id="93" w:name="_Toc311729210"/>
      <w:bookmarkStart w:id="94" w:name="_Ref347757196"/>
      <w:bookmarkStart w:id="95" w:name="_Ref347757198"/>
      <w:bookmarkStart w:id="96" w:name="_Ref347757250"/>
      <w:bookmarkStart w:id="97" w:name="_Toc351464323"/>
      <w:r>
        <w:lastRenderedPageBreak/>
        <w:t>JMSReplyTo</w:t>
      </w:r>
      <w:bookmarkEnd w:id="93"/>
      <w:bookmarkEnd w:id="94"/>
      <w:bookmarkEnd w:id="95"/>
      <w:bookmarkEnd w:id="96"/>
      <w:bookmarkEnd w:id="97"/>
    </w:p>
    <w:p w:rsidR="00741663" w:rsidRDefault="00741663" w:rsidP="00741663">
      <w:pPr>
        <w:pStyle w:val="Paragraph"/>
        <w:tabs>
          <w:tab w:val="left" w:pos="2880"/>
        </w:tabs>
        <w:spacing w:before="100"/>
      </w:pPr>
      <w:r>
        <w:t xml:space="preserve">The </w:t>
      </w:r>
      <w:r w:rsidRPr="00DE790D">
        <w:rPr>
          <w:rStyle w:val="Code"/>
        </w:rPr>
        <w:t>JMSReplyTo</w:t>
      </w:r>
      <w:r>
        <w:t xml:space="preserve"> header field contains a </w:t>
      </w:r>
      <w:r w:rsidRPr="00C9579B">
        <w:rPr>
          <w:rStyle w:val="Code"/>
        </w:rPr>
        <w:t>Destination</w:t>
      </w:r>
      <w:r>
        <w:t xml:space="preserve"> supplied by a client when a message is sent. It is the destination where a reply to the message should be sent.</w:t>
      </w:r>
    </w:p>
    <w:p w:rsidR="00741663" w:rsidRDefault="00741663" w:rsidP="00741663">
      <w:pPr>
        <w:pStyle w:val="Paragraph"/>
        <w:tabs>
          <w:tab w:val="left" w:pos="2880"/>
        </w:tabs>
      </w:pPr>
      <w:r>
        <w:t xml:space="preserve">Messages sent with a null </w:t>
      </w:r>
      <w:r w:rsidRPr="00DE790D">
        <w:rPr>
          <w:rStyle w:val="Code"/>
        </w:rPr>
        <w:t>JMSReplyTo</w:t>
      </w:r>
      <w:r>
        <w:t xml:space="preserve"> value may be a notification of some event or they may just be some data the sender thinks is of interest.</w:t>
      </w:r>
    </w:p>
    <w:p w:rsidR="00741663" w:rsidRDefault="00741663" w:rsidP="00741663">
      <w:pPr>
        <w:pStyle w:val="Paragraph"/>
        <w:tabs>
          <w:tab w:val="left" w:pos="2880"/>
        </w:tabs>
      </w:pPr>
      <w:r>
        <w:t xml:space="preserve">Messages sent with a </w:t>
      </w:r>
      <w:r w:rsidRPr="00DE790D">
        <w:rPr>
          <w:rStyle w:val="Code"/>
        </w:rPr>
        <w:t>JMSReplyTo</w:t>
      </w:r>
      <w:r>
        <w:t xml:space="preserve"> value are typically expecting a response. A response may be optional; it is up to the client to decide.</w:t>
      </w:r>
    </w:p>
    <w:p w:rsidR="00741663" w:rsidRDefault="00741663" w:rsidP="00515B98">
      <w:pPr>
        <w:pStyle w:val="Heading3"/>
        <w:rPr>
          <w:iCs/>
        </w:rPr>
      </w:pPr>
      <w:bookmarkStart w:id="98" w:name="X12625"/>
      <w:bookmarkStart w:id="99" w:name="_Toc311729211"/>
      <w:bookmarkStart w:id="100" w:name="_Toc351464324"/>
      <w:r>
        <w:t>JMSRedelivered</w:t>
      </w:r>
      <w:bookmarkEnd w:id="98"/>
      <w:bookmarkEnd w:id="99"/>
      <w:bookmarkEnd w:id="100"/>
    </w:p>
    <w:p w:rsidR="000E047C" w:rsidRDefault="00741663" w:rsidP="00741663">
      <w:pPr>
        <w:pStyle w:val="Paragraph"/>
        <w:tabs>
          <w:tab w:val="left" w:pos="2880"/>
        </w:tabs>
        <w:spacing w:before="100"/>
      </w:pPr>
      <w:r>
        <w:t xml:space="preserve">If a client receives a message with the </w:t>
      </w:r>
      <w:r w:rsidRPr="00DE790D">
        <w:rPr>
          <w:rStyle w:val="Code"/>
        </w:rPr>
        <w:t>JMSRedelivered</w:t>
      </w:r>
      <w:r>
        <w:rPr>
          <w:i/>
          <w:iCs/>
        </w:rPr>
        <w:t xml:space="preserve"> </w:t>
      </w:r>
      <w:r>
        <w:t xml:space="preserve">indicator set, it is likely, but not guaranteed, that this message was delivered but not acknowledged in the past. In general, a provider must set the </w:t>
      </w:r>
      <w:r w:rsidRPr="00DE790D">
        <w:rPr>
          <w:rStyle w:val="Code"/>
        </w:rPr>
        <w:t>JMSRedelivered</w:t>
      </w:r>
      <w:r>
        <w:rPr>
          <w:i/>
          <w:iCs/>
        </w:rPr>
        <w:t xml:space="preserve"> </w:t>
      </w:r>
      <w:r>
        <w:t xml:space="preserve">message header field of a message whenever it is redelivering a message. If the field is set to true, it is an indication to the consuming application that the message may have been delivered in the past and that the application should take extra precautions to prevent duplicate processing. See </w:t>
      </w:r>
      <w:r w:rsidR="00EA40BA">
        <w:t xml:space="preserve">Section </w:t>
      </w:r>
      <w:r w:rsidR="001E03D3">
        <w:fldChar w:fldCharType="begin"/>
      </w:r>
      <w:r w:rsidR="00A13505">
        <w:instrText xml:space="preserve"> REF RTF33353939353a204865616432 \r \h </w:instrText>
      </w:r>
      <w:r w:rsidR="001E03D3">
        <w:fldChar w:fldCharType="separate"/>
      </w:r>
      <w:r w:rsidR="009749BC">
        <w:t>6.2.10</w:t>
      </w:r>
      <w:r w:rsidR="001E03D3">
        <w:fldChar w:fldCharType="end"/>
      </w:r>
      <w:r w:rsidR="00A05B30">
        <w:t xml:space="preserve"> “</w:t>
      </w:r>
      <w:r w:rsidR="001E03D3">
        <w:fldChar w:fldCharType="begin"/>
      </w:r>
      <w:r w:rsidR="00A13505">
        <w:instrText xml:space="preserve"> REF RTF33353939353a204865616432 \h </w:instrText>
      </w:r>
      <w:r w:rsidR="001E03D3">
        <w:fldChar w:fldCharType="separate"/>
      </w:r>
      <w:r w:rsidR="009749BC">
        <w:t>Message a</w:t>
      </w:r>
      <w:r w:rsidR="009749BC" w:rsidRPr="00864041">
        <w:t>cknowledgment</w:t>
      </w:r>
      <w:r w:rsidR="001E03D3">
        <w:fldChar w:fldCharType="end"/>
      </w:r>
      <w:r w:rsidR="00A05B30">
        <w:t xml:space="preserve">” </w:t>
      </w:r>
      <w:r w:rsidR="00004DD8">
        <w:t>for</w:t>
      </w:r>
      <w:r>
        <w:t xml:space="preserve"> more information.</w:t>
      </w:r>
    </w:p>
    <w:p w:rsidR="00741663" w:rsidRDefault="00741663" w:rsidP="00741663">
      <w:pPr>
        <w:pStyle w:val="Paragraph"/>
        <w:tabs>
          <w:tab w:val="left" w:pos="2880"/>
        </w:tabs>
      </w:pPr>
      <w:r>
        <w:t>This header field has no meaning on send and is left unassigned by the sending method.</w:t>
      </w:r>
    </w:p>
    <w:p w:rsidR="00CB4A80" w:rsidRDefault="00CB4A80" w:rsidP="00CB4A80">
      <w:pPr>
        <w:pStyle w:val="Paragraph"/>
        <w:tabs>
          <w:tab w:val="left" w:pos="2880"/>
        </w:tabs>
      </w:pPr>
      <w:bookmarkStart w:id="101" w:name="_Toc311729212"/>
      <w:r>
        <w:t xml:space="preserve">The JMS-defined message property </w:t>
      </w:r>
      <w:r w:rsidRPr="00DE790D">
        <w:rPr>
          <w:rStyle w:val="Code"/>
        </w:rPr>
        <w:t>JMSXDeliveryCount</w:t>
      </w:r>
      <w:r>
        <w:t xml:space="preserve"> will be set to the number of times a particular message has been delivered. See section </w:t>
      </w:r>
      <w:r w:rsidR="001E03D3">
        <w:fldChar w:fldCharType="begin"/>
      </w:r>
      <w:r>
        <w:instrText xml:space="preserve"> REF _Ref312166691 \r \h </w:instrText>
      </w:r>
      <w:r w:rsidR="001E03D3">
        <w:fldChar w:fldCharType="separate"/>
      </w:r>
      <w:r w:rsidR="009749BC">
        <w:t>3.5.11</w:t>
      </w:r>
      <w:r w:rsidR="001E03D3">
        <w:fldChar w:fldCharType="end"/>
      </w:r>
      <w:r>
        <w:t xml:space="preserve"> </w:t>
      </w:r>
      <w:r w:rsidR="00A05B30">
        <w:t>“</w:t>
      </w:r>
      <w:r w:rsidR="001E03D3">
        <w:fldChar w:fldCharType="begin"/>
      </w:r>
      <w:r>
        <w:instrText xml:space="preserve"> REF _Ref312166691 \h </w:instrText>
      </w:r>
      <w:r w:rsidR="001E03D3">
        <w:fldChar w:fldCharType="separate"/>
      </w:r>
      <w:r w:rsidR="009749BC">
        <w:t>JMSXDeliveryCount</w:t>
      </w:r>
      <w:r w:rsidR="001E03D3">
        <w:fldChar w:fldCharType="end"/>
      </w:r>
      <w:r w:rsidR="00A05B30">
        <w:t xml:space="preserve">” </w:t>
      </w:r>
      <w:r>
        <w:t>for more information.</w:t>
      </w:r>
    </w:p>
    <w:p w:rsidR="00741663" w:rsidRDefault="00741663" w:rsidP="00515B98">
      <w:pPr>
        <w:pStyle w:val="Heading3"/>
        <w:rPr>
          <w:iCs/>
        </w:rPr>
      </w:pPr>
      <w:bookmarkStart w:id="102" w:name="_Ref347757204"/>
      <w:bookmarkStart w:id="103" w:name="_Ref347757206"/>
      <w:bookmarkStart w:id="104" w:name="_Toc351464325"/>
      <w:r>
        <w:t>JMSType</w:t>
      </w:r>
      <w:bookmarkEnd w:id="101"/>
      <w:bookmarkEnd w:id="102"/>
      <w:bookmarkEnd w:id="103"/>
      <w:bookmarkEnd w:id="104"/>
    </w:p>
    <w:p w:rsidR="00741663" w:rsidRDefault="00741663" w:rsidP="00741663">
      <w:pPr>
        <w:pStyle w:val="Paragraph"/>
        <w:tabs>
          <w:tab w:val="left" w:pos="2880"/>
        </w:tabs>
        <w:spacing w:before="100"/>
      </w:pPr>
      <w:r>
        <w:t xml:space="preserve">The </w:t>
      </w:r>
      <w:r w:rsidRPr="00DE790D">
        <w:rPr>
          <w:rStyle w:val="Code"/>
        </w:rPr>
        <w:t>JMSType</w:t>
      </w:r>
      <w:r>
        <w:t xml:space="preserve"> header field contains a message type identifier supplied by a client when a message is sent.</w:t>
      </w:r>
    </w:p>
    <w:p w:rsidR="00741663" w:rsidRDefault="00741663" w:rsidP="00741663">
      <w:pPr>
        <w:pStyle w:val="Paragraph"/>
        <w:tabs>
          <w:tab w:val="left" w:pos="2880"/>
        </w:tabs>
      </w:pPr>
      <w:r>
        <w:t xml:space="preserve">Some JMS providers use a message repository that contains the definitions of messages sent by applications. The </w:t>
      </w:r>
      <w:r w:rsidR="003679AD" w:rsidRPr="00DE790D">
        <w:rPr>
          <w:rStyle w:val="Code"/>
        </w:rPr>
        <w:t>JMSType</w:t>
      </w:r>
      <w:r w:rsidR="003679AD">
        <w:t xml:space="preserve"> </w:t>
      </w:r>
      <w:r>
        <w:t>header field may reference a message’s definition in the provider’s repository.</w:t>
      </w:r>
    </w:p>
    <w:p w:rsidR="00741663" w:rsidRDefault="00741663" w:rsidP="00741663">
      <w:pPr>
        <w:pStyle w:val="Paragraph"/>
        <w:tabs>
          <w:tab w:val="left" w:pos="2880"/>
        </w:tabs>
      </w:pPr>
      <w:r>
        <w:t>JMS does not define a standard message definition repository nor does it define a naming policy for the definitions it contains.</w:t>
      </w:r>
    </w:p>
    <w:p w:rsidR="00741663" w:rsidRDefault="00741663" w:rsidP="00741663">
      <w:pPr>
        <w:pStyle w:val="Paragraph"/>
        <w:tabs>
          <w:tab w:val="left" w:pos="2880"/>
        </w:tabs>
      </w:pPr>
      <w:r>
        <w:t xml:space="preserve">Some messaging systems require that a message type definition for each application message be created and that each message specify its type. In order to work with such JMS providers, JMS clients should assign a value to </w:t>
      </w:r>
      <w:r w:rsidRPr="00DE790D">
        <w:rPr>
          <w:rStyle w:val="Code"/>
        </w:rPr>
        <w:t>JMSType</w:t>
      </w:r>
      <w:r>
        <w:t xml:space="preserve"> whether the application makes use of it or not. This </w:t>
      </w:r>
      <w:r w:rsidR="008645C8">
        <w:t>ensure</w:t>
      </w:r>
      <w:r>
        <w:t>s that the field is properly set for those providers that require it.</w:t>
      </w:r>
    </w:p>
    <w:p w:rsidR="00741663" w:rsidRDefault="00C45785" w:rsidP="00741663">
      <w:pPr>
        <w:pStyle w:val="Paragraph"/>
        <w:tabs>
          <w:tab w:val="left" w:pos="2880"/>
        </w:tabs>
      </w:pPr>
      <w:r>
        <w:t>To ensure</w:t>
      </w:r>
      <w:r w:rsidR="00741663">
        <w:t xml:space="preserve"> portability, JMS clients should use symbolic values for </w:t>
      </w:r>
      <w:r w:rsidR="00741663" w:rsidRPr="00DE790D">
        <w:rPr>
          <w:rStyle w:val="Code"/>
        </w:rPr>
        <w:t>JMSType</w:t>
      </w:r>
      <w:r w:rsidR="00741663">
        <w:t xml:space="preserve"> that can be configured at installation time to the values defined in the current provider’s message repository. If string literals are used they may not be valid type names for some JMS providers.</w:t>
      </w:r>
    </w:p>
    <w:p w:rsidR="00741663" w:rsidRDefault="00741663" w:rsidP="00515B98">
      <w:pPr>
        <w:pStyle w:val="Heading3"/>
        <w:rPr>
          <w:iCs/>
        </w:rPr>
      </w:pPr>
      <w:bookmarkStart w:id="105" w:name="X40387"/>
      <w:bookmarkStart w:id="106" w:name="_Toc311729213"/>
      <w:bookmarkStart w:id="107" w:name="_Toc351464326"/>
      <w:r>
        <w:t>JMSExpiration</w:t>
      </w:r>
      <w:bookmarkEnd w:id="105"/>
      <w:bookmarkEnd w:id="106"/>
      <w:bookmarkEnd w:id="107"/>
    </w:p>
    <w:p w:rsidR="007C36DD" w:rsidRDefault="00741663" w:rsidP="007C36DD">
      <w:pPr>
        <w:pStyle w:val="Paragraph"/>
        <w:tabs>
          <w:tab w:val="left" w:pos="2880"/>
        </w:tabs>
        <w:spacing w:before="100"/>
      </w:pPr>
      <w:r>
        <w:t xml:space="preserve">When a message is sent, </w:t>
      </w:r>
      <w:r w:rsidR="00D74671">
        <w:t xml:space="preserve">the JMS provider calculates </w:t>
      </w:r>
      <w:r>
        <w:t>its expiration time</w:t>
      </w:r>
      <w:r w:rsidR="00E8526A">
        <w:t xml:space="preserve"> by </w:t>
      </w:r>
      <w:r w:rsidR="007C36DD">
        <w:t>adding</w:t>
      </w:r>
      <w:r>
        <w:t xml:space="preserve"> the time-to-live value specified on the send method </w:t>
      </w:r>
      <w:r w:rsidR="007C36DD">
        <w:t xml:space="preserve">to </w:t>
      </w:r>
      <w:r>
        <w:t>the</w:t>
      </w:r>
      <w:r w:rsidR="007C36DD">
        <w:t xml:space="preserve"> time the message was sent</w:t>
      </w:r>
      <w:r w:rsidR="0068541B">
        <w:t xml:space="preserve"> </w:t>
      </w:r>
      <w:r w:rsidR="0068541B">
        <w:rPr>
          <w:spacing w:val="2"/>
          <w:w w:val="100"/>
        </w:rPr>
        <w:t>(for transacted sends, this is the time the client sends the message, not the time the transaction is committed)</w:t>
      </w:r>
      <w:r w:rsidR="007C36DD">
        <w:t xml:space="preserve">. </w:t>
      </w:r>
      <w:r w:rsidR="00BD73C7">
        <w:t xml:space="preserve">It is </w:t>
      </w:r>
      <w:r w:rsidR="00826063">
        <w:t xml:space="preserve">represented as </w:t>
      </w:r>
      <w:r w:rsidR="00BD73C7">
        <w:t>a</w:t>
      </w:r>
      <w:r w:rsidR="000805C6">
        <w:t xml:space="preserve"> </w:t>
      </w:r>
      <w:r w:rsidR="00590E86" w:rsidRPr="00590E86">
        <w:rPr>
          <w:rStyle w:val="Code"/>
        </w:rPr>
        <w:t>long</w:t>
      </w:r>
      <w:r w:rsidR="000805C6">
        <w:t xml:space="preserve"> value</w:t>
      </w:r>
      <w:r w:rsidR="007C36DD">
        <w:t xml:space="preserve"> </w:t>
      </w:r>
      <w:r w:rsidR="00263170">
        <w:t>which is</w:t>
      </w:r>
      <w:r w:rsidR="007C36DD">
        <w:t xml:space="preserve"> </w:t>
      </w:r>
      <w:r w:rsidR="00DC5B59">
        <w:t xml:space="preserve">defined as </w:t>
      </w:r>
      <w:r w:rsidR="007C36DD">
        <w:t xml:space="preserve">the difference, measured in milliseconds, between the </w:t>
      </w:r>
      <w:r w:rsidR="00BA2FFF">
        <w:t>expiration</w:t>
      </w:r>
      <w:r w:rsidR="007C36DD">
        <w:t xml:space="preserve"> time and midnight, January 1, 1970 UTC.</w:t>
      </w:r>
    </w:p>
    <w:p w:rsidR="007C36DD" w:rsidRDefault="007C36DD" w:rsidP="00741663">
      <w:pPr>
        <w:pStyle w:val="Paragraph"/>
        <w:tabs>
          <w:tab w:val="left" w:pos="2880"/>
        </w:tabs>
        <w:spacing w:before="100"/>
      </w:pPr>
    </w:p>
    <w:p w:rsidR="00741663" w:rsidRDefault="00741663" w:rsidP="00741663">
      <w:pPr>
        <w:pStyle w:val="Paragraph"/>
        <w:tabs>
          <w:tab w:val="left" w:pos="2880"/>
        </w:tabs>
        <w:spacing w:before="100"/>
      </w:pPr>
      <w:r>
        <w:t xml:space="preserve">On return from the send method, the message’s </w:t>
      </w:r>
      <w:r w:rsidRPr="00DE790D">
        <w:rPr>
          <w:rStyle w:val="Code"/>
        </w:rPr>
        <w:t>JMSExpiration</w:t>
      </w:r>
      <w:r>
        <w:rPr>
          <w:i/>
          <w:iCs/>
        </w:rPr>
        <w:t xml:space="preserve"> </w:t>
      </w:r>
      <w:r>
        <w:t xml:space="preserve">header field contains this value. When a message is received its </w:t>
      </w:r>
      <w:r w:rsidRPr="00DE790D">
        <w:rPr>
          <w:rStyle w:val="Code"/>
        </w:rPr>
        <w:t>JMSExpiration</w:t>
      </w:r>
      <w:r>
        <w:rPr>
          <w:i/>
          <w:iCs/>
        </w:rPr>
        <w:t xml:space="preserve"> </w:t>
      </w:r>
      <w:r>
        <w:t>header field contains this same value.</w:t>
      </w:r>
    </w:p>
    <w:p w:rsidR="00741663" w:rsidRDefault="00741663" w:rsidP="00741663">
      <w:pPr>
        <w:pStyle w:val="Paragraph"/>
        <w:tabs>
          <w:tab w:val="left" w:pos="2880"/>
        </w:tabs>
      </w:pPr>
      <w:r>
        <w:t xml:space="preserve">If the time-to-live is specified as zero, </w:t>
      </w:r>
      <w:r w:rsidR="00373669">
        <w:t xml:space="preserve">the message’s </w:t>
      </w:r>
      <w:r w:rsidR="00373669" w:rsidRPr="00DE790D">
        <w:rPr>
          <w:rStyle w:val="Code"/>
        </w:rPr>
        <w:t>JMSExpiration</w:t>
      </w:r>
      <w:r w:rsidR="00373669">
        <w:rPr>
          <w:i/>
          <w:iCs/>
        </w:rPr>
        <w:t xml:space="preserve"> </w:t>
      </w:r>
      <w:r w:rsidR="00373669">
        <w:t xml:space="preserve">header </w:t>
      </w:r>
      <w:r w:rsidR="00183E0B">
        <w:t xml:space="preserve">field </w:t>
      </w:r>
      <w:r>
        <w:t>is set to zero to indicate that the message does not expire.</w:t>
      </w:r>
    </w:p>
    <w:p w:rsidR="00741663" w:rsidRDefault="00741663" w:rsidP="00741663">
      <w:pPr>
        <w:pStyle w:val="Paragraph"/>
        <w:tabs>
          <w:tab w:val="left" w:pos="2880"/>
        </w:tabs>
      </w:pPr>
      <w:r>
        <w:t>When an undelivered message’s expiration time</w:t>
      </w:r>
      <w:r w:rsidR="00BE03DA">
        <w:t xml:space="preserve"> </w:t>
      </w:r>
      <w:r w:rsidR="006C1A1F">
        <w:t>is reached</w:t>
      </w:r>
      <w:r>
        <w:t>, the message should be destroyed. JMS does not define a notification of message expiration.</w:t>
      </w:r>
    </w:p>
    <w:p w:rsidR="00741663" w:rsidRDefault="00741663" w:rsidP="00741663">
      <w:pPr>
        <w:pStyle w:val="Paragraph"/>
        <w:tabs>
          <w:tab w:val="left" w:pos="2880"/>
        </w:tabs>
      </w:pPr>
      <w:r>
        <w:t>Clients should not receive messages that have expired; however, JMS does not guarantee that this will not happen.</w:t>
      </w:r>
      <w:bookmarkStart w:id="108" w:name="X39784"/>
      <w:bookmarkEnd w:id="108"/>
    </w:p>
    <w:p w:rsidR="00741663" w:rsidRDefault="00741663" w:rsidP="00515B98">
      <w:pPr>
        <w:pStyle w:val="Heading3"/>
        <w:rPr>
          <w:iCs/>
        </w:rPr>
      </w:pPr>
      <w:bookmarkStart w:id="109" w:name="X75069"/>
      <w:bookmarkStart w:id="110" w:name="_Toc311729214"/>
      <w:bookmarkStart w:id="111" w:name="_Toc351464327"/>
      <w:r>
        <w:t>JMSPriority</w:t>
      </w:r>
      <w:bookmarkEnd w:id="109"/>
      <w:bookmarkEnd w:id="110"/>
      <w:bookmarkEnd w:id="111"/>
    </w:p>
    <w:p w:rsidR="00741663" w:rsidRDefault="00741663" w:rsidP="00741663">
      <w:pPr>
        <w:pStyle w:val="Paragraph"/>
        <w:tabs>
          <w:tab w:val="left" w:pos="2880"/>
        </w:tabs>
        <w:spacing w:before="100"/>
      </w:pPr>
      <w:r>
        <w:t xml:space="preserve">The </w:t>
      </w:r>
      <w:r w:rsidRPr="00DE790D">
        <w:rPr>
          <w:rStyle w:val="Code"/>
        </w:rPr>
        <w:t>JMSPriority</w:t>
      </w:r>
      <w:r>
        <w:t xml:space="preserve"> header field contains the message’s priority.</w:t>
      </w:r>
    </w:p>
    <w:p w:rsidR="00741663" w:rsidRDefault="00741663" w:rsidP="00741663">
      <w:pPr>
        <w:pStyle w:val="Paragraph"/>
        <w:tabs>
          <w:tab w:val="left" w:pos="2880"/>
        </w:tabs>
      </w:pPr>
      <w:r>
        <w:t>When a message is sent this value is ignored. After completion of the send it holds the value specified by the method sending the message.</w:t>
      </w:r>
    </w:p>
    <w:p w:rsidR="00741663" w:rsidRDefault="00741663" w:rsidP="00741663">
      <w:pPr>
        <w:pStyle w:val="Paragraph"/>
        <w:tabs>
          <w:tab w:val="left" w:pos="2880"/>
        </w:tabs>
      </w:pPr>
      <w:r>
        <w:t xml:space="preserve">JMS defines a ten level priority value with 0 as the lowest priority and 9 as the highest. In addition, clients should consider priorities 0-4 as gradations of </w:t>
      </w:r>
      <w:r>
        <w:rPr>
          <w:rStyle w:val="Emphasis"/>
        </w:rPr>
        <w:t>normal</w:t>
      </w:r>
      <w:r>
        <w:t xml:space="preserve"> priority and priorities 5-9 as gradations of </w:t>
      </w:r>
      <w:r>
        <w:rPr>
          <w:rStyle w:val="Emphasis"/>
        </w:rPr>
        <w:t>expedited</w:t>
      </w:r>
      <w:r>
        <w:t xml:space="preserve"> priority.</w:t>
      </w:r>
    </w:p>
    <w:p w:rsidR="00741663" w:rsidRDefault="00741663" w:rsidP="00741663">
      <w:pPr>
        <w:pStyle w:val="Paragraph"/>
        <w:tabs>
          <w:tab w:val="left" w:pos="2880"/>
        </w:tabs>
      </w:pPr>
      <w:r>
        <w:t>JMS does not require that a provider strictly implement priority ordering of messages; however, it should do its best to deliver expedited messages ahead of normal messages.</w:t>
      </w:r>
    </w:p>
    <w:p w:rsidR="00741663" w:rsidRDefault="00B93674" w:rsidP="00515B98">
      <w:pPr>
        <w:pStyle w:val="Heading3"/>
      </w:pPr>
      <w:bookmarkStart w:id="112" w:name="_Ref308089264"/>
      <w:bookmarkStart w:id="113" w:name="_Ref308089272"/>
      <w:bookmarkStart w:id="114" w:name="_Toc311729215"/>
      <w:bookmarkStart w:id="115" w:name="_Toc351464328"/>
      <w:bookmarkStart w:id="116" w:name="X15969"/>
      <w:r>
        <w:t>How message header values are s</w:t>
      </w:r>
      <w:r w:rsidR="00741663">
        <w:t>et</w:t>
      </w:r>
      <w:bookmarkEnd w:id="112"/>
      <w:bookmarkEnd w:id="113"/>
      <w:bookmarkEnd w:id="114"/>
      <w:bookmarkEnd w:id="115"/>
    </w:p>
    <w:p w:rsidR="0029068D" w:rsidRDefault="00B66963">
      <w:r>
        <w:t>The following table lists the message header fields supported by JMS and whether they are set by the JMS provider or by the client application.</w:t>
      </w:r>
    </w:p>
    <w:p w:rsidR="00741663" w:rsidRDefault="00537324" w:rsidP="00537324">
      <w:pPr>
        <w:pStyle w:val="Caption"/>
      </w:pPr>
      <w:r>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1</w:t>
      </w:r>
      <w:r w:rsidR="001E03D3">
        <w:fldChar w:fldCharType="end"/>
      </w:r>
      <w:r>
        <w:t xml:space="preserve"> Message header field values</w:t>
      </w:r>
    </w:p>
    <w:tbl>
      <w:tblPr>
        <w:tblStyle w:val="TableGrid"/>
        <w:tblW w:w="0" w:type="auto"/>
        <w:tblInd w:w="2880" w:type="dxa"/>
        <w:tblLook w:val="04A0"/>
      </w:tblPr>
      <w:tblGrid>
        <w:gridCol w:w="1996"/>
        <w:gridCol w:w="1341"/>
        <w:gridCol w:w="3025"/>
      </w:tblGrid>
      <w:tr w:rsidR="00413C3B" w:rsidTr="00F52138">
        <w:trPr>
          <w:cantSplit/>
          <w:tblHeader/>
        </w:trPr>
        <w:tc>
          <w:tcPr>
            <w:tcW w:w="1996" w:type="dxa"/>
            <w:vAlign w:val="center"/>
          </w:tcPr>
          <w:p w:rsidR="00413C3B" w:rsidRDefault="00413C3B" w:rsidP="00B83C67">
            <w:pPr>
              <w:pStyle w:val="TableHead"/>
              <w:rPr>
                <w:i/>
                <w:iCs/>
                <w:spacing w:val="2"/>
              </w:rPr>
            </w:pPr>
            <w:r w:rsidRPr="00CF27DD">
              <w:t>Header Fields</w:t>
            </w:r>
          </w:p>
        </w:tc>
        <w:tc>
          <w:tcPr>
            <w:tcW w:w="1341" w:type="dxa"/>
            <w:vAlign w:val="center"/>
          </w:tcPr>
          <w:p w:rsidR="00413C3B" w:rsidRDefault="00413C3B" w:rsidP="00B83C67">
            <w:pPr>
              <w:pStyle w:val="TableHead"/>
              <w:rPr>
                <w:i/>
                <w:iCs/>
                <w:spacing w:val="2"/>
              </w:rPr>
            </w:pPr>
            <w:r w:rsidRPr="00CF27DD">
              <w:t>Set By</w:t>
            </w:r>
          </w:p>
        </w:tc>
        <w:tc>
          <w:tcPr>
            <w:tcW w:w="3025" w:type="dxa"/>
            <w:vAlign w:val="center"/>
          </w:tcPr>
          <w:p w:rsidR="00413C3B" w:rsidRDefault="00413C3B" w:rsidP="00B83C67">
            <w:pPr>
              <w:pStyle w:val="TableHead"/>
              <w:rPr>
                <w:spacing w:val="2"/>
              </w:rPr>
            </w:pPr>
            <w:r>
              <w:t>Setter method</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JMSDestination</w:t>
            </w:r>
          </w:p>
        </w:tc>
        <w:tc>
          <w:tcPr>
            <w:tcW w:w="1341" w:type="dxa"/>
          </w:tcPr>
          <w:p w:rsidR="00413C3B" w:rsidRDefault="00413C3B" w:rsidP="00B83C67">
            <w:pPr>
              <w:pStyle w:val="TableText"/>
              <w:tabs>
                <w:tab w:val="left" w:pos="1800"/>
              </w:tabs>
              <w:rPr>
                <w:spacing w:val="2"/>
              </w:rPr>
            </w:pPr>
            <w:r>
              <w:t>JMS p</w:t>
            </w:r>
            <w:r w:rsidRPr="00CF27DD">
              <w:t xml:space="preserve">rovider </w:t>
            </w:r>
            <w:r>
              <w:t>s</w:t>
            </w:r>
            <w:r w:rsidRPr="00CF27DD">
              <w:t xml:space="preserve">end </w:t>
            </w:r>
            <w:r>
              <w:t>m</w:t>
            </w:r>
            <w:r w:rsidRPr="00CF27DD">
              <w:t>ethod</w:t>
            </w:r>
          </w:p>
        </w:tc>
        <w:tc>
          <w:tcPr>
            <w:tcW w:w="3025" w:type="dxa"/>
          </w:tcPr>
          <w:p w:rsidR="00413C3B" w:rsidRPr="00CF27DD" w:rsidRDefault="00413C3B" w:rsidP="00B83C67">
            <w:pPr>
              <w:pStyle w:val="TableText"/>
              <w:tabs>
                <w:tab w:val="left" w:pos="1800"/>
              </w:tabs>
            </w:pPr>
            <w:r w:rsidRPr="00590E86">
              <w:rPr>
                <w:rStyle w:val="Code"/>
              </w:rPr>
              <w:t>setJMSDestination</w:t>
            </w:r>
            <w:r>
              <w:b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JMSDeliveryMode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rPr>
                <w:rStyle w:val="Code"/>
              </w:rPr>
            </w:pPr>
            <w:r w:rsidRPr="001617C3">
              <w:rPr>
                <w:rStyle w:val="Code"/>
              </w:rPr>
              <w:t>setJMSDeliveryMode</w:t>
            </w: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JMSExpiration</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setJMSExpiration</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JMSDeliveryTime</w:t>
            </w:r>
          </w:p>
        </w:tc>
        <w:tc>
          <w:tcPr>
            <w:tcW w:w="1341" w:type="dxa"/>
          </w:tcPr>
          <w:p w:rsidR="00413C3B"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Pr="001617C3" w:rsidRDefault="00413C3B" w:rsidP="00B83C67">
            <w:pPr>
              <w:pStyle w:val="TableText"/>
              <w:tabs>
                <w:tab w:val="left" w:pos="1800"/>
              </w:tabs>
              <w:rPr>
                <w:rStyle w:val="Code"/>
              </w:rPr>
            </w:pPr>
            <w:r w:rsidRPr="001617C3">
              <w:rPr>
                <w:rStyle w:val="Code"/>
              </w:rPr>
              <w:t>setJMSDeliveryTime</w:t>
            </w:r>
          </w:p>
          <w:p w:rsidR="00413C3B" w:rsidRPr="001617C3" w:rsidRDefault="00413C3B" w:rsidP="00B83C67">
            <w:pPr>
              <w:pStyle w:val="TableText"/>
              <w:tabs>
                <w:tab w:val="left" w:pos="1800"/>
              </w:tabs>
              <w:rPr>
                <w:rStyle w:val="Code"/>
              </w:rPr>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JMSPriority</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setJMSPriority</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JMSMessageID</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setJMSMessageID</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JMSTimestamp</w:t>
            </w:r>
          </w:p>
        </w:tc>
        <w:tc>
          <w:tcPr>
            <w:tcW w:w="1341" w:type="dxa"/>
          </w:tcPr>
          <w:p w:rsidR="00413C3B" w:rsidRPr="00CF27DD" w:rsidRDefault="00413C3B" w:rsidP="00B83C67">
            <w:pPr>
              <w:pStyle w:val="TableText"/>
              <w:tabs>
                <w:tab w:val="left" w:pos="1800"/>
              </w:tabs>
            </w:pPr>
            <w:r>
              <w:t>JMS p</w:t>
            </w:r>
            <w:r w:rsidRPr="00CF27DD">
              <w:t xml:space="preserve">rovider </w:t>
            </w:r>
            <w:r>
              <w:t>s</w:t>
            </w:r>
            <w:r w:rsidRPr="00CF27DD">
              <w:t xml:space="preserve">end </w:t>
            </w:r>
            <w:r>
              <w:t>m</w:t>
            </w:r>
            <w:r w:rsidRPr="00CF27DD">
              <w:t>ethod</w:t>
            </w:r>
          </w:p>
        </w:tc>
        <w:tc>
          <w:tcPr>
            <w:tcW w:w="3025" w:type="dxa"/>
          </w:tcPr>
          <w:p w:rsidR="00413C3B" w:rsidRDefault="00413C3B" w:rsidP="00B83C67">
            <w:pPr>
              <w:pStyle w:val="TableText"/>
              <w:tabs>
                <w:tab w:val="left" w:pos="1800"/>
              </w:tabs>
            </w:pPr>
            <w:r>
              <w:t>setJMSTimestamp</w:t>
            </w:r>
          </w:p>
          <w:p w:rsidR="00413C3B" w:rsidRPr="00CF27DD" w:rsidRDefault="00413C3B" w:rsidP="00B83C67">
            <w:pPr>
              <w:pStyle w:val="TableText"/>
              <w:tabs>
                <w:tab w:val="left" w:pos="1800"/>
              </w:tabs>
            </w:pPr>
            <w:r>
              <w:t>(not for client use)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JMSCorrelationID</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rPr>
                <w:spacing w:val="2"/>
              </w:rPr>
            </w:pPr>
            <w:r w:rsidRPr="00590E86">
              <w:rPr>
                <w:rStyle w:val="Code"/>
              </w:rPr>
              <w:t>setJMSCorrelationID</w:t>
            </w:r>
            <w:r>
              <w:t xml:space="preserve">, </w:t>
            </w:r>
            <w:r w:rsidRPr="00590E86">
              <w:rPr>
                <w:rStyle w:val="Code"/>
              </w:rPr>
              <w:t>setJMSCorrelationIDAsBytes</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JMSReplyTo</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setJMSReplyTo</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JMSType</w:t>
            </w:r>
          </w:p>
        </w:tc>
        <w:tc>
          <w:tcPr>
            <w:tcW w:w="1341" w:type="dxa"/>
          </w:tcPr>
          <w:p w:rsidR="00413C3B" w:rsidRPr="00CF27DD" w:rsidRDefault="00413C3B" w:rsidP="00B83C67">
            <w:pPr>
              <w:pStyle w:val="TableText"/>
              <w:tabs>
                <w:tab w:val="left" w:pos="1800"/>
              </w:tabs>
            </w:pPr>
            <w:r w:rsidRPr="00CF27DD">
              <w:t xml:space="preserve">Client </w:t>
            </w:r>
            <w:r>
              <w:t>application</w:t>
            </w:r>
          </w:p>
        </w:tc>
        <w:tc>
          <w:tcPr>
            <w:tcW w:w="3025" w:type="dxa"/>
          </w:tcPr>
          <w:p w:rsidR="00413C3B" w:rsidRDefault="00413C3B" w:rsidP="00B83C67">
            <w:pPr>
              <w:pStyle w:val="TableText"/>
              <w:tabs>
                <w:tab w:val="left" w:pos="1800"/>
              </w:tabs>
              <w:spacing w:before="160"/>
              <w:rPr>
                <w:rStyle w:val="Code"/>
              </w:rPr>
            </w:pPr>
            <w:r w:rsidRPr="001617C3">
              <w:rPr>
                <w:rStyle w:val="Code"/>
              </w:rPr>
              <w:t>setJMSType</w:t>
            </w:r>
          </w:p>
        </w:tc>
      </w:tr>
      <w:tr w:rsidR="00413C3B" w:rsidTr="00F52138">
        <w:trPr>
          <w:cantSplit/>
          <w:tblHeader/>
        </w:trPr>
        <w:tc>
          <w:tcPr>
            <w:tcW w:w="1996" w:type="dxa"/>
          </w:tcPr>
          <w:p w:rsidR="00413C3B" w:rsidRPr="00DE790D" w:rsidRDefault="00413C3B" w:rsidP="00B83C67">
            <w:pPr>
              <w:pStyle w:val="TableText"/>
              <w:tabs>
                <w:tab w:val="left" w:pos="1800"/>
              </w:tabs>
              <w:rPr>
                <w:rStyle w:val="Code"/>
              </w:rPr>
            </w:pPr>
            <w:r w:rsidRPr="00DE790D">
              <w:rPr>
                <w:rStyle w:val="Code"/>
              </w:rPr>
              <w:t>JMSRedelivered</w:t>
            </w:r>
          </w:p>
        </w:tc>
        <w:tc>
          <w:tcPr>
            <w:tcW w:w="1341" w:type="dxa"/>
          </w:tcPr>
          <w:p w:rsidR="00413C3B" w:rsidRDefault="00413C3B" w:rsidP="00B83C67">
            <w:pPr>
              <w:pStyle w:val="TableText"/>
              <w:tabs>
                <w:tab w:val="left" w:pos="1800"/>
              </w:tabs>
              <w:rPr>
                <w:spacing w:val="2"/>
              </w:rPr>
            </w:pPr>
            <w:r>
              <w:t>JMS p</w:t>
            </w:r>
            <w:r w:rsidRPr="00CF27DD">
              <w:t>rovider</w:t>
            </w:r>
            <w:r>
              <w:t xml:space="preserve"> prior to delivery</w:t>
            </w:r>
          </w:p>
        </w:tc>
        <w:tc>
          <w:tcPr>
            <w:tcW w:w="3025" w:type="dxa"/>
          </w:tcPr>
          <w:p w:rsidR="00413C3B" w:rsidRPr="00B66963" w:rsidRDefault="00413C3B" w:rsidP="00B83C67">
            <w:pPr>
              <w:pStyle w:val="TableText"/>
              <w:tabs>
                <w:tab w:val="left" w:pos="1800"/>
              </w:tabs>
              <w:rPr>
                <w:rStyle w:val="Code"/>
              </w:rPr>
            </w:pPr>
            <w:r w:rsidRPr="00B66963">
              <w:rPr>
                <w:rStyle w:val="Code"/>
              </w:rPr>
              <w:t>set</w:t>
            </w:r>
            <w:r w:rsidRPr="00DE790D">
              <w:rPr>
                <w:rStyle w:val="Code"/>
              </w:rPr>
              <w:t>JMSRedelivered</w:t>
            </w:r>
          </w:p>
          <w:p w:rsidR="00413C3B" w:rsidRDefault="00413C3B" w:rsidP="00B83C67">
            <w:pPr>
              <w:pStyle w:val="TableText"/>
              <w:tabs>
                <w:tab w:val="left" w:pos="1800"/>
              </w:tabs>
              <w:rPr>
                <w:rStyle w:val="Code"/>
              </w:rPr>
            </w:pPr>
            <w:r>
              <w:t>(not for client use)</w:t>
            </w:r>
          </w:p>
        </w:tc>
      </w:tr>
    </w:tbl>
    <w:p w:rsidR="00413C3B" w:rsidRPr="00413C3B" w:rsidRDefault="00413C3B" w:rsidP="00413C3B"/>
    <w:p w:rsidR="0029068D" w:rsidRDefault="00D844AF">
      <w:bookmarkStart w:id="117" w:name="_Toc311729216"/>
      <w:bookmarkEnd w:id="116"/>
      <w:r>
        <w:lastRenderedPageBreak/>
        <w:t>Message header</w:t>
      </w:r>
      <w:r w:rsidR="00252BA5">
        <w:t xml:space="preserve"> fields that are defined as being set by</w:t>
      </w:r>
      <w:r w:rsidR="00504C9F">
        <w:t xml:space="preserve"> the</w:t>
      </w:r>
      <w:r w:rsidR="00252BA5">
        <w:t xml:space="preserve"> </w:t>
      </w:r>
      <w:r w:rsidR="00A05B30">
        <w:t>“</w:t>
      </w:r>
      <w:r w:rsidR="00252BA5">
        <w:t>client</w:t>
      </w:r>
      <w:r w:rsidR="002E4B13">
        <w:t xml:space="preserve"> application</w:t>
      </w:r>
      <w:r w:rsidR="00A05B30">
        <w:t xml:space="preserve">” </w:t>
      </w:r>
      <w:r w:rsidR="00252BA5">
        <w:t xml:space="preserve">in the above table </w:t>
      </w:r>
      <w:r>
        <w:t>may be</w:t>
      </w:r>
      <w:r w:rsidR="00AC6316">
        <w:t xml:space="preserve"> set by the client application, </w:t>
      </w:r>
      <w:r>
        <w:t xml:space="preserve">using </w:t>
      </w:r>
      <w:r w:rsidR="00756E96">
        <w:t>t</w:t>
      </w:r>
      <w:r w:rsidR="003D792A">
        <w:t>he</w:t>
      </w:r>
      <w:r w:rsidR="00AC6316">
        <w:t xml:space="preserve"> appropriate setter method, before the message is sent.</w:t>
      </w:r>
    </w:p>
    <w:p w:rsidR="00AA1D65" w:rsidRDefault="00B918DF" w:rsidP="00AA1D65">
      <w:r>
        <w:t>Message header fields that a</w:t>
      </w:r>
      <w:r w:rsidR="00636449">
        <w:t xml:space="preserve">re defined as being set by the </w:t>
      </w:r>
      <w:r w:rsidR="00956CA6">
        <w:t>“</w:t>
      </w:r>
      <w:r>
        <w:t xml:space="preserve">JMS provider </w:t>
      </w:r>
      <w:r w:rsidR="00636449">
        <w:t>send method</w:t>
      </w:r>
      <w:r w:rsidR="00A05B30">
        <w:t xml:space="preserve">” </w:t>
      </w:r>
      <w:r>
        <w:t xml:space="preserve">will be available </w:t>
      </w:r>
      <w:r w:rsidR="00751B22">
        <w:t>on</w:t>
      </w:r>
      <w:r>
        <w:t xml:space="preserve"> the sending </w:t>
      </w:r>
      <w:r w:rsidR="00C35D3B">
        <w:t xml:space="preserve">client </w:t>
      </w:r>
      <w:r>
        <w:t xml:space="preserve">as well as </w:t>
      </w:r>
      <w:r w:rsidR="00CE5669">
        <w:t xml:space="preserve">on </w:t>
      </w:r>
      <w:r>
        <w:t xml:space="preserve">the receiving client. </w:t>
      </w:r>
      <w:r w:rsidR="006F5DB2">
        <w:t xml:space="preserve">If a message is sent synchronously (see section </w:t>
      </w:r>
      <w:r w:rsidR="001E03D3">
        <w:fldChar w:fldCharType="begin"/>
      </w:r>
      <w:r w:rsidR="003A34FB">
        <w:instrText xml:space="preserve"> REF _Ref330224743 \r \h </w:instrText>
      </w:r>
      <w:r w:rsidR="001E03D3">
        <w:fldChar w:fldCharType="separate"/>
      </w:r>
      <w:r w:rsidR="009749BC">
        <w:t>7.2</w:t>
      </w:r>
      <w:r w:rsidR="001E03D3">
        <w:fldChar w:fldCharType="end"/>
      </w:r>
      <w:r w:rsidR="006F5DB2">
        <w:t xml:space="preserve"> </w:t>
      </w:r>
      <w:r w:rsidR="00A05B30">
        <w:t>“</w:t>
      </w:r>
      <w:r w:rsidR="001E03D3">
        <w:fldChar w:fldCharType="begin"/>
      </w:r>
      <w:r w:rsidR="003A34FB">
        <w:instrText xml:space="preserve"> REF _Ref330224743 \h </w:instrText>
      </w:r>
      <w:r w:rsidR="001E03D3">
        <w:fldChar w:fldCharType="separate"/>
      </w:r>
      <w:r w:rsidR="009749BC">
        <w:t>Synchronous send</w:t>
      </w:r>
      <w:r w:rsidR="001E03D3">
        <w:fldChar w:fldCharType="end"/>
      </w:r>
      <w:r w:rsidR="00004DD8">
        <w:t>”</w:t>
      </w:r>
      <w:r w:rsidR="006F5DB2">
        <w:t xml:space="preserve">) then </w:t>
      </w:r>
      <w:r w:rsidR="00335D9B">
        <w:t>the</w:t>
      </w:r>
      <w:r w:rsidR="00FA469D">
        <w:t>se message</w:t>
      </w:r>
      <w:r w:rsidR="00097A2C">
        <w:t xml:space="preserve"> header fields </w:t>
      </w:r>
      <w:r w:rsidR="003A34FB">
        <w:t xml:space="preserve">may be accessed </w:t>
      </w:r>
      <w:r w:rsidR="00AB261E">
        <w:t xml:space="preserve">on the sending client </w:t>
      </w:r>
      <w:r w:rsidR="003A34FB">
        <w:t>when</w:t>
      </w:r>
      <w:r w:rsidR="006F5DB2">
        <w:t xml:space="preserve"> the send method returns. </w:t>
      </w:r>
      <w:r w:rsidR="000D5884">
        <w:t xml:space="preserve">If a message </w:t>
      </w:r>
      <w:r w:rsidR="003A34FB">
        <w:t xml:space="preserve">is sent asynchronously (see section </w:t>
      </w:r>
      <w:r w:rsidR="001E03D3">
        <w:fldChar w:fldCharType="begin"/>
      </w:r>
      <w:r w:rsidR="003A34FB">
        <w:instrText xml:space="preserve"> REF _Ref330224750 \r \h </w:instrText>
      </w:r>
      <w:r w:rsidR="001E03D3">
        <w:fldChar w:fldCharType="separate"/>
      </w:r>
      <w:r w:rsidR="009749BC">
        <w:t>7.3</w:t>
      </w:r>
      <w:r w:rsidR="001E03D3">
        <w:fldChar w:fldCharType="end"/>
      </w:r>
      <w:r w:rsidR="003A34FB">
        <w:t xml:space="preserve"> </w:t>
      </w:r>
      <w:r w:rsidR="00A05B30">
        <w:t>“</w:t>
      </w:r>
      <w:r w:rsidR="001E03D3">
        <w:fldChar w:fldCharType="begin"/>
      </w:r>
      <w:r w:rsidR="003A34FB">
        <w:instrText xml:space="preserve"> REF _Ref330224750 \h </w:instrText>
      </w:r>
      <w:r w:rsidR="001E03D3">
        <w:fldChar w:fldCharType="separate"/>
      </w:r>
      <w:r w:rsidR="009749BC">
        <w:t>Asynchronous send</w:t>
      </w:r>
      <w:r w:rsidR="001E03D3">
        <w:fldChar w:fldCharType="end"/>
      </w:r>
      <w:r w:rsidR="00004DD8">
        <w:t>”</w:t>
      </w:r>
      <w:r w:rsidR="00844132">
        <w:t>)</w:t>
      </w:r>
      <w:r w:rsidR="003A34FB">
        <w:t xml:space="preserve"> then these message header fields may be accessed </w:t>
      </w:r>
      <w:r w:rsidR="005A4FA9">
        <w:t xml:space="preserve">on the sending client only </w:t>
      </w:r>
      <w:r w:rsidR="003A34FB">
        <w:t xml:space="preserve">after the completion listener </w:t>
      </w:r>
      <w:r w:rsidR="00100306">
        <w:t>has been</w:t>
      </w:r>
      <w:r w:rsidR="003A34FB">
        <w:t xml:space="preserve"> invoked.  </w:t>
      </w:r>
      <w:r w:rsidR="00AA1D65">
        <w:t>The JMS provider sets these header fields using the appropriate setter methods. These setter methods are public to allow a JMS provider to set these fields when handling a message whose implementation is not its own. Client applications should not use these setter methods. Any values set by calling these methods prior to sending a message will be ignored and overwritten.</w:t>
      </w:r>
    </w:p>
    <w:p w:rsidR="0029068D" w:rsidRDefault="00A14026">
      <w:pPr>
        <w:pStyle w:val="Paragraph"/>
        <w:tabs>
          <w:tab w:val="left" w:pos="2880"/>
        </w:tabs>
        <w:spacing w:before="100"/>
      </w:pPr>
      <w:r>
        <w:t xml:space="preserve">A client application may specify the delivery mode, </w:t>
      </w:r>
      <w:r w:rsidR="00576DA3">
        <w:t xml:space="preserve">priority, </w:t>
      </w:r>
      <w:r>
        <w:t>time to live</w:t>
      </w:r>
      <w:r w:rsidR="00576DA3">
        <w:t xml:space="preserve"> and</w:t>
      </w:r>
      <w:r w:rsidR="00DD2482">
        <w:t xml:space="preserve"> delivery delay</w:t>
      </w:r>
      <w:r>
        <w:t xml:space="preserve"> of a message using appropriate methods on the </w:t>
      </w:r>
      <w:r w:rsidRPr="003731A4">
        <w:rPr>
          <w:rStyle w:val="Code"/>
        </w:rPr>
        <w:t>MessageProducer</w:t>
      </w:r>
      <w:r>
        <w:t xml:space="preserve"> or </w:t>
      </w:r>
      <w:r w:rsidR="00712267">
        <w:rPr>
          <w:rStyle w:val="Code"/>
        </w:rPr>
        <w:t>JMS</w:t>
      </w:r>
      <w:r w:rsidR="0011064D">
        <w:rPr>
          <w:rStyle w:val="Code"/>
        </w:rPr>
        <w:t>Producer</w:t>
      </w:r>
      <w:r>
        <w:t xml:space="preserve"> </w:t>
      </w:r>
      <w:r w:rsidR="00A84FB4">
        <w:t xml:space="preserve">object, but not by methods on the </w:t>
      </w:r>
      <w:r w:rsidR="00590E86" w:rsidRPr="00590E86">
        <w:rPr>
          <w:rStyle w:val="Code"/>
        </w:rPr>
        <w:t>Message</w:t>
      </w:r>
      <w:r w:rsidR="00A84FB4">
        <w:t xml:space="preserve"> object itself.</w:t>
      </w:r>
    </w:p>
    <w:p w:rsidR="009E24B7" w:rsidRDefault="009E24B7" w:rsidP="009E24B7">
      <w:r>
        <w:t xml:space="preserve">Message header fields that are defined as being set by the </w:t>
      </w:r>
      <w:r w:rsidR="00A05B30">
        <w:t>“</w:t>
      </w:r>
      <w:r w:rsidR="00004DD8">
        <w:t>JMS provider prior to delivery</w:t>
      </w:r>
      <w:r w:rsidR="00A05B30">
        <w:t xml:space="preserve">” </w:t>
      </w:r>
      <w:r>
        <w:t>will be set by the JMS provider on the message delivered to the receiving client.</w:t>
      </w:r>
    </w:p>
    <w:p w:rsidR="00741663" w:rsidRDefault="00555009" w:rsidP="00515B98">
      <w:pPr>
        <w:pStyle w:val="Heading3"/>
        <w:rPr>
          <w:iCs/>
        </w:rPr>
      </w:pPr>
      <w:bookmarkStart w:id="118" w:name="_Toc351464329"/>
      <w:r>
        <w:t>Overriding message header f</w:t>
      </w:r>
      <w:r w:rsidR="00741663">
        <w:t>ields</w:t>
      </w:r>
      <w:bookmarkEnd w:id="117"/>
      <w:bookmarkEnd w:id="118"/>
    </w:p>
    <w:p w:rsidR="00F56B5E" w:rsidRDefault="0023158E" w:rsidP="00741663">
      <w:pPr>
        <w:pStyle w:val="Paragraph"/>
        <w:tabs>
          <w:tab w:val="left" w:pos="2880"/>
        </w:tabs>
        <w:spacing w:before="100"/>
      </w:pPr>
      <w:r w:rsidRPr="0023158E">
        <w:t>JMS permits an administrator to configure JMS to override the client specified values for</w:t>
      </w:r>
      <w:r>
        <w:t xml:space="preserve"> </w:t>
      </w:r>
      <w:r w:rsidR="00E67762">
        <w:t xml:space="preserve">delivery mode, priority, time to live </w:t>
      </w:r>
      <w:r w:rsidR="000D2B81">
        <w:t>and delivery</w:t>
      </w:r>
      <w:r w:rsidR="00E67762">
        <w:t xml:space="preserve"> delay</w:t>
      </w:r>
      <w:r w:rsidR="000D2B81">
        <w:t>.</w:t>
      </w:r>
      <w:r w:rsidR="00DE7496">
        <w:t xml:space="preserve"> </w:t>
      </w:r>
      <w:r w:rsidR="00DE7496" w:rsidRPr="00DE7496">
        <w:t xml:space="preserve">If this is done, the </w:t>
      </w:r>
      <w:r w:rsidR="00DE7496" w:rsidRPr="00DE790D">
        <w:rPr>
          <w:rStyle w:val="Code"/>
        </w:rPr>
        <w:t>JMSDeliveryMode</w:t>
      </w:r>
      <w:r w:rsidR="00DE7496">
        <w:t xml:space="preserve">, </w:t>
      </w:r>
      <w:r w:rsidR="00DE7496" w:rsidRPr="00DE790D">
        <w:rPr>
          <w:rStyle w:val="Code"/>
        </w:rPr>
        <w:t>JMSPriority</w:t>
      </w:r>
      <w:r w:rsidR="00DE7496">
        <w:t xml:space="preserve">, </w:t>
      </w:r>
      <w:r w:rsidR="00DE7496" w:rsidRPr="00DE790D">
        <w:rPr>
          <w:rStyle w:val="Code"/>
        </w:rPr>
        <w:t>JMSExpiration</w:t>
      </w:r>
      <w:r w:rsidR="00DE7496">
        <w:t xml:space="preserve"> and </w:t>
      </w:r>
      <w:r w:rsidR="00DE7496" w:rsidRPr="00DE790D">
        <w:rPr>
          <w:rStyle w:val="Code"/>
        </w:rPr>
        <w:t>JMSDeliveryTime</w:t>
      </w:r>
      <w:r w:rsidR="00DE7496">
        <w:t xml:space="preserve"> </w:t>
      </w:r>
      <w:r w:rsidR="00DE7496" w:rsidRPr="00DE7496">
        <w:t>header field value must reflect the administratively specified value</w:t>
      </w:r>
      <w:r w:rsidR="00774BDE">
        <w:t xml:space="preserve">. </w:t>
      </w:r>
    </w:p>
    <w:p w:rsidR="00741663" w:rsidRDefault="00741663" w:rsidP="00741663">
      <w:pPr>
        <w:pStyle w:val="Paragraph"/>
        <w:tabs>
          <w:tab w:val="left" w:pos="2880"/>
        </w:tabs>
      </w:pPr>
      <w:r>
        <w:t>JMS does not define specifically how an administrator overrides these header field values. A JMS provider is not required to support this administrative option.</w:t>
      </w:r>
    </w:p>
    <w:p w:rsidR="0029068D" w:rsidRDefault="00700E9B">
      <w:pPr>
        <w:pStyle w:val="Heading3"/>
      </w:pPr>
      <w:bookmarkStart w:id="119" w:name="_Ref312068765"/>
      <w:bookmarkStart w:id="120" w:name="_Toc351464330"/>
      <w:r>
        <w:t>JMSDeliveryTime</w:t>
      </w:r>
      <w:bookmarkEnd w:id="119"/>
      <w:bookmarkEnd w:id="120"/>
    </w:p>
    <w:p w:rsidR="00317C93" w:rsidRDefault="00317C93" w:rsidP="00317C93">
      <w:pPr>
        <w:pStyle w:val="Paragraph"/>
        <w:tabs>
          <w:tab w:val="left" w:pos="2880"/>
        </w:tabs>
        <w:spacing w:before="100"/>
      </w:pPr>
      <w:r>
        <w:t>When a message is sent, the JMS provider calculates its delivery time by adding the delivery delay value specified on the send method to the time the message was sent</w:t>
      </w:r>
      <w:r w:rsidR="00EB358B">
        <w:t xml:space="preserve"> </w:t>
      </w:r>
      <w:r w:rsidR="00EB358B">
        <w:rPr>
          <w:spacing w:val="2"/>
          <w:w w:val="100"/>
        </w:rPr>
        <w:t>(for transacted sends, this is the time the client sends the message, not the time the transaction is committed)</w:t>
      </w:r>
      <w:r>
        <w:t xml:space="preserve">. It is </w:t>
      </w:r>
      <w:r w:rsidR="00A4614E">
        <w:t xml:space="preserve">represented as </w:t>
      </w:r>
      <w:r>
        <w:t xml:space="preserve">a </w:t>
      </w:r>
      <w:r w:rsidRPr="000805C6">
        <w:rPr>
          <w:rStyle w:val="Code"/>
        </w:rPr>
        <w:t>long</w:t>
      </w:r>
      <w:r>
        <w:t xml:space="preserve"> value which is defined as the difference, measured in milliseconds, between the delivery time time and midnight, January 1, 1970 UTC.</w:t>
      </w:r>
    </w:p>
    <w:p w:rsidR="00317C93" w:rsidRDefault="00317C93" w:rsidP="00317C93">
      <w:pPr>
        <w:pStyle w:val="Paragraph"/>
        <w:tabs>
          <w:tab w:val="left" w:pos="2880"/>
        </w:tabs>
        <w:spacing w:before="100"/>
      </w:pPr>
      <w:r>
        <w:t xml:space="preserve">On return from the send method, the message’s </w:t>
      </w:r>
      <w:r w:rsidR="00490B29" w:rsidRPr="00DE790D">
        <w:rPr>
          <w:rStyle w:val="Code"/>
        </w:rPr>
        <w:t>JMSDeliveryTime</w:t>
      </w:r>
      <w:r w:rsidR="00490B29">
        <w:t xml:space="preserve"> </w:t>
      </w:r>
      <w:r>
        <w:t xml:space="preserve">header field contains this value. When a message is received its </w:t>
      </w:r>
      <w:r w:rsidR="00490B29" w:rsidRPr="00DE790D">
        <w:rPr>
          <w:rStyle w:val="Code"/>
        </w:rPr>
        <w:t>JMSDeliveryTime</w:t>
      </w:r>
      <w:r w:rsidR="00490B29">
        <w:t xml:space="preserve"> </w:t>
      </w:r>
      <w:r>
        <w:t>header field contains this same value.</w:t>
      </w:r>
    </w:p>
    <w:p w:rsidR="00E242B3" w:rsidRDefault="00E242B3" w:rsidP="00700E9B">
      <w:pPr>
        <w:pStyle w:val="Paragraph"/>
        <w:tabs>
          <w:tab w:val="left" w:pos="2880"/>
        </w:tabs>
        <w:spacing w:before="100"/>
      </w:pPr>
      <w:r w:rsidRPr="00E242B3">
        <w:t>A message's delivery time is the earliest time when a provider may make the message visible on the target destination and available for delivery to consumers.</w:t>
      </w:r>
    </w:p>
    <w:p w:rsidR="0029068D" w:rsidRDefault="00E70A76">
      <w:r w:rsidRPr="00E70A76">
        <w:rPr>
          <w:w w:val="0"/>
        </w:rPr>
        <w:t>Clients must not receive messages before the delivery time has been reached.</w:t>
      </w:r>
    </w:p>
    <w:p w:rsidR="00741663" w:rsidRPr="003309C2" w:rsidRDefault="003309C2" w:rsidP="00C82C12">
      <w:pPr>
        <w:pStyle w:val="Heading2"/>
      </w:pPr>
      <w:bookmarkStart w:id="121" w:name="_Toc311729217"/>
      <w:bookmarkStart w:id="122" w:name="_Toc351464331"/>
      <w:r>
        <w:lastRenderedPageBreak/>
        <w:t xml:space="preserve">Message </w:t>
      </w:r>
      <w:r w:rsidR="00C4417E">
        <w:t>p</w:t>
      </w:r>
      <w:r>
        <w:t>roperties</w:t>
      </w:r>
      <w:bookmarkEnd w:id="121"/>
      <w:bookmarkEnd w:id="122"/>
      <w:r>
        <w:t xml:space="preserve"> </w:t>
      </w:r>
    </w:p>
    <w:p w:rsidR="00741663" w:rsidRDefault="00741663" w:rsidP="00741663">
      <w:pPr>
        <w:pStyle w:val="Paragraph"/>
        <w:tabs>
          <w:tab w:val="left" w:pos="2880"/>
        </w:tabs>
        <w:spacing w:before="40"/>
      </w:pPr>
      <w:r>
        <w:t xml:space="preserve">In addition to the header fields defined here, the </w:t>
      </w:r>
      <w:r w:rsidRPr="00DE790D">
        <w:rPr>
          <w:rStyle w:val="Code"/>
        </w:rPr>
        <w:t>Message</w:t>
      </w:r>
      <w:r>
        <w:t xml:space="preserve"> interface contains a built-in facility for supporting property values. In effect, this provides a mechanism for adding optional header fields to a message.</w:t>
      </w:r>
    </w:p>
    <w:p w:rsidR="00741663" w:rsidRDefault="00741663" w:rsidP="00741663">
      <w:pPr>
        <w:pStyle w:val="Paragraph"/>
        <w:tabs>
          <w:tab w:val="left" w:pos="2880"/>
        </w:tabs>
      </w:pPr>
      <w:r>
        <w:t>Properties allow a client, via message selectors (see Section</w:t>
      </w:r>
      <w:r w:rsidR="00A457B0">
        <w:t xml:space="preserve"> </w:t>
      </w:r>
      <w:r w:rsidR="001E03D3">
        <w:fldChar w:fldCharType="begin"/>
      </w:r>
      <w:r w:rsidR="00A457B0">
        <w:instrText xml:space="preserve"> REF X32536 \r \h </w:instrText>
      </w:r>
      <w:r w:rsidR="001E03D3">
        <w:fldChar w:fldCharType="separate"/>
      </w:r>
      <w:r w:rsidR="009749BC">
        <w:t>3.8</w:t>
      </w:r>
      <w:r w:rsidR="001E03D3">
        <w:fldChar w:fldCharType="end"/>
      </w:r>
      <w:r w:rsidR="00A457B0">
        <w:t xml:space="preserve"> </w:t>
      </w:r>
      <w:r w:rsidR="00A05B30">
        <w:t>“</w:t>
      </w:r>
      <w:r w:rsidR="001E03D3">
        <w:fldChar w:fldCharType="begin"/>
      </w:r>
      <w:r w:rsidR="008F78E9">
        <w:instrText xml:space="preserve"> REF X32536 \h </w:instrText>
      </w:r>
      <w:r w:rsidR="001E03D3">
        <w:fldChar w:fldCharType="separate"/>
      </w:r>
      <w:r w:rsidR="009749BC">
        <w:t>Message selection</w:t>
      </w:r>
      <w:r w:rsidR="001E03D3">
        <w:fldChar w:fldCharType="end"/>
      </w:r>
      <w:r w:rsidR="00004DD8">
        <w:t>”</w:t>
      </w:r>
      <w:r>
        <w:t>), to have a JMS provider select messages on its behalf using application-specific criteria.</w:t>
      </w:r>
    </w:p>
    <w:p w:rsidR="00741663" w:rsidRPr="003309C2" w:rsidRDefault="00C4417E" w:rsidP="00515B98">
      <w:pPr>
        <w:pStyle w:val="Heading3"/>
      </w:pPr>
      <w:bookmarkStart w:id="123" w:name="_Toc311729218"/>
      <w:bookmarkStart w:id="124" w:name="_Toc351464332"/>
      <w:r>
        <w:t>Property n</w:t>
      </w:r>
      <w:r w:rsidR="00741663" w:rsidRPr="003309C2">
        <w:t>ames</w:t>
      </w:r>
      <w:bookmarkEnd w:id="123"/>
      <w:bookmarkEnd w:id="124"/>
    </w:p>
    <w:p w:rsidR="00741663" w:rsidRDefault="00741663" w:rsidP="00741663">
      <w:pPr>
        <w:pStyle w:val="Paragraph"/>
        <w:tabs>
          <w:tab w:val="left" w:pos="2880"/>
        </w:tabs>
        <w:spacing w:before="100"/>
      </w:pPr>
      <w:r>
        <w:t xml:space="preserve">Property names must obey the rules for a message selector identifier. See </w:t>
      </w:r>
      <w:r w:rsidR="00991035">
        <w:t xml:space="preserve">Section </w:t>
      </w:r>
      <w:r w:rsidR="001E03D3">
        <w:fldChar w:fldCharType="begin"/>
      </w:r>
      <w:r w:rsidR="00991035">
        <w:instrText xml:space="preserve"> REF X32536 \r \h </w:instrText>
      </w:r>
      <w:r w:rsidR="001E03D3">
        <w:fldChar w:fldCharType="separate"/>
      </w:r>
      <w:r w:rsidR="009749BC">
        <w:t>3.8</w:t>
      </w:r>
      <w:r w:rsidR="001E03D3">
        <w:fldChar w:fldCharType="end"/>
      </w:r>
      <w:r w:rsidR="00991035">
        <w:t xml:space="preserve"> </w:t>
      </w:r>
      <w:r w:rsidR="00A05B30">
        <w:t>“</w:t>
      </w:r>
      <w:r w:rsidR="001E03D3">
        <w:fldChar w:fldCharType="begin"/>
      </w:r>
      <w:r w:rsidR="00991035">
        <w:instrText xml:space="preserve"> REF X32536 \h </w:instrText>
      </w:r>
      <w:r w:rsidR="001E03D3">
        <w:fldChar w:fldCharType="separate"/>
      </w:r>
      <w:r w:rsidR="009749BC">
        <w:t>Message selection</w:t>
      </w:r>
      <w:r w:rsidR="001E03D3">
        <w:fldChar w:fldCharType="end"/>
      </w:r>
      <w:r w:rsidR="00A05B30">
        <w:t xml:space="preserve">” </w:t>
      </w:r>
      <w:r>
        <w:t>for more information.</w:t>
      </w:r>
    </w:p>
    <w:p w:rsidR="00741663" w:rsidRDefault="00741663" w:rsidP="00515B98">
      <w:pPr>
        <w:pStyle w:val="Heading3"/>
        <w:rPr>
          <w:iCs/>
        </w:rPr>
      </w:pPr>
      <w:bookmarkStart w:id="125" w:name="_Toc311729219"/>
      <w:bookmarkStart w:id="126" w:name="_Toc351464333"/>
      <w:r>
        <w:t xml:space="preserve">Property </w:t>
      </w:r>
      <w:r w:rsidR="00C4417E">
        <w:t>v</w:t>
      </w:r>
      <w:r>
        <w:t>alues</w:t>
      </w:r>
      <w:bookmarkEnd w:id="125"/>
      <w:bookmarkEnd w:id="126"/>
    </w:p>
    <w:p w:rsidR="00741663" w:rsidRDefault="00741663" w:rsidP="00741663">
      <w:pPr>
        <w:pStyle w:val="Paragraph"/>
        <w:tabs>
          <w:tab w:val="left" w:pos="2880"/>
        </w:tabs>
        <w:spacing w:before="100"/>
      </w:pPr>
      <w:r>
        <w:t xml:space="preserve">Property values can be </w:t>
      </w:r>
      <w:proofErr w:type="gramStart"/>
      <w:r w:rsidRPr="00DE790D">
        <w:rPr>
          <w:rStyle w:val="Code"/>
        </w:rPr>
        <w:t>boolean</w:t>
      </w:r>
      <w:proofErr w:type="gramEnd"/>
      <w:r>
        <w:t xml:space="preserve">, </w:t>
      </w:r>
      <w:r w:rsidRPr="00DE790D">
        <w:rPr>
          <w:rStyle w:val="Code"/>
        </w:rPr>
        <w:t>byte</w:t>
      </w:r>
      <w:r>
        <w:t xml:space="preserve">, </w:t>
      </w:r>
      <w:r w:rsidRPr="00DE790D">
        <w:rPr>
          <w:rStyle w:val="Code"/>
        </w:rPr>
        <w:t>short</w:t>
      </w:r>
      <w:r>
        <w:t xml:space="preserve">, </w:t>
      </w:r>
      <w:r w:rsidRPr="00DE790D">
        <w:rPr>
          <w:rStyle w:val="Code"/>
        </w:rPr>
        <w:t>int</w:t>
      </w:r>
      <w:r>
        <w:t xml:space="preserve">, </w:t>
      </w:r>
      <w:r w:rsidRPr="00DE790D">
        <w:rPr>
          <w:rStyle w:val="Code"/>
        </w:rPr>
        <w:t>long</w:t>
      </w:r>
      <w:r>
        <w:t xml:space="preserve">, </w:t>
      </w:r>
      <w:r w:rsidRPr="00DE790D">
        <w:rPr>
          <w:rStyle w:val="Code"/>
        </w:rPr>
        <w:t>float</w:t>
      </w:r>
      <w:r>
        <w:t xml:space="preserve">, </w:t>
      </w:r>
      <w:r w:rsidRPr="00DE790D">
        <w:rPr>
          <w:rStyle w:val="Code"/>
        </w:rPr>
        <w:t>double</w:t>
      </w:r>
      <w:r>
        <w:t xml:space="preserve">, and </w:t>
      </w:r>
      <w:r w:rsidRPr="00DE790D">
        <w:rPr>
          <w:rStyle w:val="Code"/>
        </w:rPr>
        <w:t>String</w:t>
      </w:r>
      <w:r>
        <w:t>.</w:t>
      </w:r>
    </w:p>
    <w:p w:rsidR="00741663" w:rsidRDefault="00741663" w:rsidP="00515B98">
      <w:pPr>
        <w:pStyle w:val="Heading3"/>
        <w:rPr>
          <w:iCs/>
        </w:rPr>
      </w:pPr>
      <w:bookmarkStart w:id="127" w:name="_Toc311729220"/>
      <w:bookmarkStart w:id="128" w:name="_Toc351464334"/>
      <w:r>
        <w:t xml:space="preserve">Using </w:t>
      </w:r>
      <w:r w:rsidR="00C4417E">
        <w:t>p</w:t>
      </w:r>
      <w:r>
        <w:t>roperties</w:t>
      </w:r>
      <w:bookmarkEnd w:id="127"/>
      <w:bookmarkEnd w:id="128"/>
    </w:p>
    <w:p w:rsidR="00741663" w:rsidRDefault="00741663" w:rsidP="00741663">
      <w:pPr>
        <w:pStyle w:val="Paragraph"/>
        <w:tabs>
          <w:tab w:val="left" w:pos="2880"/>
        </w:tabs>
        <w:spacing w:before="100"/>
      </w:pPr>
      <w:r>
        <w:t xml:space="preserve">Property values are set prior to sending a message. When a client receives a message, its properties are in read-only mode. If a client attempts to set properties at this point, a </w:t>
      </w:r>
      <w:r w:rsidRPr="00DE790D">
        <w:rPr>
          <w:rStyle w:val="Code"/>
        </w:rPr>
        <w:t>MessageNotWriteableException</w:t>
      </w:r>
      <w:r>
        <w:t xml:space="preserve"> is thrown.</w:t>
      </w:r>
    </w:p>
    <w:p w:rsidR="00741663" w:rsidRDefault="00741663" w:rsidP="00741663">
      <w:pPr>
        <w:pStyle w:val="Paragraph"/>
        <w:tabs>
          <w:tab w:val="left" w:pos="2880"/>
        </w:tabs>
      </w:pPr>
      <w:r>
        <w:t xml:space="preserve">A property value may duplicate a value in a message’s body or it may not. Although JMS does not define a policy for what should or should not be made a property, application developers should note that JMS providers will likely handle data in a message’s body more efficiently than data in a message’s properties. For best performance, applications should only use message properties when they need to customize a message’s header. The primary reason for doing this is to support customized message selection. </w:t>
      </w:r>
    </w:p>
    <w:p w:rsidR="00741663" w:rsidRDefault="00741663" w:rsidP="00741663">
      <w:pPr>
        <w:pStyle w:val="Paragraph"/>
        <w:tabs>
          <w:tab w:val="left" w:pos="2880"/>
        </w:tabs>
      </w:pPr>
      <w:r>
        <w:t xml:space="preserve">See </w:t>
      </w:r>
      <w:r w:rsidR="00991035">
        <w:t xml:space="preserve">Section </w:t>
      </w:r>
      <w:r w:rsidR="001E03D3">
        <w:fldChar w:fldCharType="begin"/>
      </w:r>
      <w:r w:rsidR="00991035">
        <w:instrText xml:space="preserve"> REF X32536 \r \h </w:instrText>
      </w:r>
      <w:r w:rsidR="001E03D3">
        <w:fldChar w:fldCharType="separate"/>
      </w:r>
      <w:r w:rsidR="009749BC">
        <w:t>3.8</w:t>
      </w:r>
      <w:r w:rsidR="001E03D3">
        <w:fldChar w:fldCharType="end"/>
      </w:r>
      <w:r w:rsidR="00991035">
        <w:t xml:space="preserve"> </w:t>
      </w:r>
      <w:r w:rsidR="00A05B30">
        <w:t>“</w:t>
      </w:r>
      <w:r w:rsidR="001E03D3">
        <w:fldChar w:fldCharType="begin"/>
      </w:r>
      <w:r w:rsidR="00991035">
        <w:instrText xml:space="preserve"> REF X32536 \h </w:instrText>
      </w:r>
      <w:r w:rsidR="001E03D3">
        <w:fldChar w:fldCharType="separate"/>
      </w:r>
      <w:r w:rsidR="009749BC">
        <w:t>Message selection</w:t>
      </w:r>
      <w:r w:rsidR="001E03D3">
        <w:fldChar w:fldCharType="end"/>
      </w:r>
      <w:r w:rsidR="00F07853">
        <w:t xml:space="preserve">” </w:t>
      </w:r>
      <w:r>
        <w:t>for more information about JMS message properties.</w:t>
      </w:r>
    </w:p>
    <w:p w:rsidR="00741663" w:rsidRDefault="00C4417E" w:rsidP="00515B98">
      <w:pPr>
        <w:pStyle w:val="Heading3"/>
        <w:rPr>
          <w:iCs/>
        </w:rPr>
      </w:pPr>
      <w:bookmarkStart w:id="129" w:name="_Ref308088710"/>
      <w:bookmarkStart w:id="130" w:name="_Ref308088721"/>
      <w:bookmarkStart w:id="131" w:name="_Toc311729221"/>
      <w:bookmarkStart w:id="132" w:name="_Toc351464335"/>
      <w:r>
        <w:t>Property value c</w:t>
      </w:r>
      <w:r w:rsidR="00741663">
        <w:t>onversion</w:t>
      </w:r>
      <w:bookmarkEnd w:id="129"/>
      <w:bookmarkEnd w:id="130"/>
      <w:bookmarkEnd w:id="131"/>
      <w:bookmarkEnd w:id="132"/>
    </w:p>
    <w:p w:rsidR="00741663" w:rsidRDefault="00741663" w:rsidP="00741663">
      <w:pPr>
        <w:pStyle w:val="Paragraph"/>
        <w:tabs>
          <w:tab w:val="left" w:pos="2880"/>
        </w:tabs>
        <w:spacing w:before="100"/>
      </w:pPr>
      <w:r>
        <w:t xml:space="preserve">Properties support the following conversion table. The marked cases must be supported. The unmarked cases must throw the JMS </w:t>
      </w:r>
      <w:r w:rsidRPr="00DE790D">
        <w:rPr>
          <w:rStyle w:val="Code"/>
        </w:rPr>
        <w:t>MessageFormatException</w:t>
      </w:r>
      <w:r>
        <w:t xml:space="preserve">. The </w:t>
      </w:r>
      <w:r w:rsidRPr="00DE790D">
        <w:rPr>
          <w:rStyle w:val="Code"/>
        </w:rPr>
        <w:t>String</w:t>
      </w:r>
      <w:r>
        <w:t xml:space="preserve"> to numeric conversions must throw the </w:t>
      </w:r>
      <w:r w:rsidRPr="00DE790D">
        <w:rPr>
          <w:rStyle w:val="Code"/>
        </w:rPr>
        <w:t>java.lang.NumberFormatException</w:t>
      </w:r>
      <w:r>
        <w:t xml:space="preserve"> if the numeric’s </w:t>
      </w:r>
      <w:r w:rsidRPr="00DE790D">
        <w:rPr>
          <w:rStyle w:val="Code"/>
        </w:rPr>
        <w:t>valueOf</w:t>
      </w:r>
      <w:r>
        <w:t xml:space="preserve"> method does not accept the </w:t>
      </w:r>
      <w:r w:rsidRPr="00DE790D">
        <w:rPr>
          <w:rStyle w:val="Code"/>
        </w:rPr>
        <w:t>String</w:t>
      </w:r>
      <w:r>
        <w:t xml:space="preserve"> value as a valid representation. Attempting to read a null value as a Java primitive type must be treated as calling the primitive’s corresponding </w:t>
      </w:r>
      <w:proofErr w:type="gramStart"/>
      <w:r w:rsidRPr="00DE790D">
        <w:rPr>
          <w:rStyle w:val="Code"/>
        </w:rPr>
        <w:t>valueOf(</w:t>
      </w:r>
      <w:proofErr w:type="gramEnd"/>
      <w:r w:rsidRPr="00DE790D">
        <w:rPr>
          <w:rStyle w:val="Code"/>
        </w:rPr>
        <w:t>String)</w:t>
      </w:r>
      <w:r>
        <w:t xml:space="preserve"> conversion method with a null value. </w:t>
      </w:r>
    </w:p>
    <w:p w:rsidR="00741663" w:rsidRDefault="00741663" w:rsidP="00991035">
      <w:r>
        <w:t xml:space="preserve">A value set as the row type can be read as the column type. </w:t>
      </w:r>
    </w:p>
    <w:p w:rsidR="00B83C67" w:rsidRPr="00B83C67" w:rsidRDefault="00991035" w:rsidP="00857249">
      <w:pPr>
        <w:pStyle w:val="Caption"/>
      </w:pPr>
      <w:r>
        <w:lastRenderedPageBreak/>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2</w:t>
      </w:r>
      <w:r w:rsidR="001E03D3">
        <w:fldChar w:fldCharType="end"/>
      </w:r>
      <w:r>
        <w:t xml:space="preserve"> Property value conversion</w:t>
      </w:r>
    </w:p>
    <w:tbl>
      <w:tblPr>
        <w:tblW w:w="6161" w:type="dxa"/>
        <w:tblInd w:w="2906" w:type="dxa"/>
        <w:tblLayout w:type="fixed"/>
        <w:tblCellMar>
          <w:left w:w="0" w:type="dxa"/>
          <w:right w:w="0" w:type="dxa"/>
        </w:tblCellMar>
        <w:tblLook w:val="0000"/>
      </w:tblPr>
      <w:tblGrid>
        <w:gridCol w:w="892"/>
        <w:gridCol w:w="892"/>
        <w:gridCol w:w="576"/>
        <w:gridCol w:w="648"/>
        <w:gridCol w:w="432"/>
        <w:gridCol w:w="576"/>
        <w:gridCol w:w="648"/>
        <w:gridCol w:w="763"/>
        <w:gridCol w:w="734"/>
      </w:tblGrid>
      <w:tr w:rsidR="00741663" w:rsidRPr="00CF27DD" w:rsidTr="00857249">
        <w:trPr>
          <w:cantSplit/>
          <w:tblHeader/>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keepNext/>
            </w:pP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boolean</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byte</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short</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int</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long</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float</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double</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Head"/>
              <w:keepNext/>
              <w:tabs>
                <w:tab w:val="left" w:pos="1800"/>
              </w:tabs>
              <w:rPr>
                <w:rStyle w:val="Code"/>
                <w:sz w:val="16"/>
              </w:rPr>
            </w:pPr>
            <w:r w:rsidRPr="005A68F4">
              <w:rPr>
                <w:rStyle w:val="Code"/>
                <w:sz w:val="16"/>
              </w:rPr>
              <w:t>String</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boolean</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byte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short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int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F13186">
            <w:pPr>
              <w:pStyle w:val="TableText"/>
              <w:keepNext/>
              <w:tabs>
                <w:tab w:val="left" w:pos="1800"/>
              </w:tabs>
              <w:rPr>
                <w:rStyle w:val="Code"/>
              </w:rPr>
            </w:pPr>
            <w:r w:rsidRPr="005A68F4">
              <w:rPr>
                <w:rStyle w:val="Code"/>
              </w:rPr>
              <w:t>long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F13186">
            <w:pPr>
              <w:pStyle w:val="TableText"/>
              <w:keepN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float</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double</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r w:rsidR="00741663" w:rsidRPr="00CF27DD" w:rsidTr="00857249">
        <w:trPr>
          <w:cantSplit/>
        </w:trPr>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5A68F4" w:rsidRDefault="00741663" w:rsidP="0025772D">
            <w:pPr>
              <w:pStyle w:val="TableText"/>
              <w:tabs>
                <w:tab w:val="left" w:pos="1800"/>
              </w:tabs>
              <w:rPr>
                <w:rStyle w:val="Code"/>
              </w:rPr>
            </w:pPr>
            <w:r w:rsidRPr="005A68F4">
              <w:rPr>
                <w:rStyle w:val="Code"/>
              </w:rPr>
              <w:t>String</w:t>
            </w:r>
          </w:p>
        </w:tc>
        <w:tc>
          <w:tcPr>
            <w:tcW w:w="89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432"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576"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63"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c>
          <w:tcPr>
            <w:tcW w:w="734"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741663" w:rsidRPr="00CF27DD" w:rsidRDefault="00741663" w:rsidP="0025772D">
            <w:pPr>
              <w:pStyle w:val="TableText"/>
              <w:tabs>
                <w:tab w:val="left" w:pos="1800"/>
              </w:tabs>
            </w:pPr>
            <w:r w:rsidRPr="00CF27DD">
              <w:t>X</w:t>
            </w:r>
          </w:p>
        </w:tc>
      </w:tr>
    </w:tbl>
    <w:p w:rsidR="00741663" w:rsidRDefault="00C4417E" w:rsidP="00515B98">
      <w:pPr>
        <w:pStyle w:val="Heading3"/>
        <w:rPr>
          <w:iCs/>
        </w:rPr>
      </w:pPr>
      <w:bookmarkStart w:id="133" w:name="_Toc311729222"/>
      <w:bookmarkStart w:id="134" w:name="_Toc351464336"/>
      <w:r>
        <w:t>Property values as o</w:t>
      </w:r>
      <w:r w:rsidR="00741663">
        <w:t>bjects</w:t>
      </w:r>
      <w:bookmarkEnd w:id="133"/>
      <w:bookmarkEnd w:id="134"/>
    </w:p>
    <w:p w:rsidR="00741663" w:rsidRDefault="00741663" w:rsidP="00741663">
      <w:pPr>
        <w:pStyle w:val="Paragraph"/>
        <w:tabs>
          <w:tab w:val="left" w:pos="2880"/>
        </w:tabs>
        <w:spacing w:before="100"/>
      </w:pPr>
      <w:r>
        <w:t xml:space="preserve">In addition to the type-specific set/get methods for properties, JMS provides the </w:t>
      </w:r>
      <w:r w:rsidRPr="00FE5597">
        <w:rPr>
          <w:rStyle w:val="Code"/>
        </w:rPr>
        <w:t>setObjectProperty</w:t>
      </w:r>
      <w:r>
        <w:t>/</w:t>
      </w:r>
      <w:r w:rsidRPr="00FE5597">
        <w:rPr>
          <w:rStyle w:val="Code"/>
        </w:rPr>
        <w:t>getObjectProperty</w:t>
      </w:r>
      <w:r>
        <w:rPr>
          <w:rStyle w:val="Emphasis"/>
        </w:rPr>
        <w:t xml:space="preserve"> </w:t>
      </w:r>
      <w:r>
        <w:t xml:space="preserve">methods. These support the same set of property types using the objectified primitive values. Their purpose is to allow the decision of property type to </w:t>
      </w:r>
      <w:r w:rsidR="00FE5597">
        <w:t xml:space="preserve">be </w:t>
      </w:r>
      <w:r>
        <w:t>made at execution time rather than at compile time. They support the same property value conversions.</w:t>
      </w:r>
    </w:p>
    <w:p w:rsidR="00741663" w:rsidRDefault="00741663" w:rsidP="00741663">
      <w:pPr>
        <w:pStyle w:val="Paragraph"/>
        <w:tabs>
          <w:tab w:val="left" w:pos="2880"/>
        </w:tabs>
      </w:pPr>
      <w:r>
        <w:t xml:space="preserve">The </w:t>
      </w:r>
      <w:r w:rsidRPr="00FE5597">
        <w:rPr>
          <w:rStyle w:val="Code"/>
        </w:rPr>
        <w:t>setObjectProperty</w:t>
      </w:r>
      <w:r>
        <w:rPr>
          <w:rStyle w:val="Emphasis"/>
        </w:rPr>
        <w:t xml:space="preserve"> </w:t>
      </w:r>
      <w:r>
        <w:t xml:space="preserve">method accepts values of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An attempt to use any other class must throw a JMS </w:t>
      </w:r>
      <w:r w:rsidRPr="00FE5597">
        <w:rPr>
          <w:rStyle w:val="Code"/>
        </w:rPr>
        <w:t>MessageFormatException</w:t>
      </w:r>
      <w:r>
        <w:t>.</w:t>
      </w:r>
    </w:p>
    <w:p w:rsidR="00741663" w:rsidRDefault="00741663" w:rsidP="00741663">
      <w:pPr>
        <w:pStyle w:val="Paragraph"/>
        <w:tabs>
          <w:tab w:val="left" w:pos="2880"/>
        </w:tabs>
      </w:pPr>
      <w:r>
        <w:t xml:space="preserve">The </w:t>
      </w:r>
      <w:r w:rsidRPr="00FE5597">
        <w:rPr>
          <w:rStyle w:val="Code"/>
        </w:rPr>
        <w:t>getObjectProperty</w:t>
      </w:r>
      <w:r>
        <w:rPr>
          <w:rStyle w:val="Emphasis"/>
        </w:rPr>
        <w:t xml:space="preserve"> </w:t>
      </w:r>
      <w:r>
        <w:t xml:space="preserve">method only returns values of </w:t>
      </w:r>
      <w:r w:rsidRPr="00FE5597">
        <w:rPr>
          <w:rStyle w:val="Code"/>
        </w:rPr>
        <w:t>null</w:t>
      </w:r>
      <w:r>
        <w:t xml:space="preserve">, </w:t>
      </w:r>
      <w:r w:rsidRPr="00FE5597">
        <w:rPr>
          <w:rStyle w:val="Code"/>
        </w:rPr>
        <w:t>Boolean</w:t>
      </w:r>
      <w:r>
        <w:t xml:space="preserve">, </w:t>
      </w:r>
      <w:r w:rsidRPr="00FE5597">
        <w:rPr>
          <w:rStyle w:val="Code"/>
        </w:rPr>
        <w:t>Byte</w:t>
      </w:r>
      <w:r>
        <w:t xml:space="preserve">, </w:t>
      </w:r>
      <w:r w:rsidRPr="00FE5597">
        <w:rPr>
          <w:rStyle w:val="Code"/>
        </w:rPr>
        <w:t>Short</w:t>
      </w:r>
      <w:r>
        <w:t xml:space="preserve">, </w:t>
      </w:r>
      <w:r w:rsidRPr="00FE5597">
        <w:rPr>
          <w:rStyle w:val="Code"/>
        </w:rPr>
        <w:t>Integer</w:t>
      </w:r>
      <w:r>
        <w:t xml:space="preserve">, </w:t>
      </w:r>
      <w:r w:rsidRPr="00FE5597">
        <w:rPr>
          <w:rStyle w:val="Code"/>
        </w:rPr>
        <w:t>Long</w:t>
      </w:r>
      <w:r>
        <w:t xml:space="preserve">, </w:t>
      </w:r>
      <w:r w:rsidRPr="00FE5597">
        <w:rPr>
          <w:rStyle w:val="Code"/>
        </w:rPr>
        <w:t>Float</w:t>
      </w:r>
      <w:r>
        <w:t xml:space="preserve">, </w:t>
      </w:r>
      <w:r w:rsidRPr="00FE5597">
        <w:rPr>
          <w:rStyle w:val="Code"/>
        </w:rPr>
        <w:t>Double</w:t>
      </w:r>
      <w:r>
        <w:t xml:space="preserve"> and </w:t>
      </w:r>
      <w:r w:rsidRPr="00FE5597">
        <w:rPr>
          <w:rStyle w:val="Code"/>
        </w:rPr>
        <w:t>String</w:t>
      </w:r>
      <w:r>
        <w:t xml:space="preserve">. A </w:t>
      </w:r>
      <w:r w:rsidRPr="00FE5597">
        <w:rPr>
          <w:rStyle w:val="Code"/>
        </w:rPr>
        <w:t>null</w:t>
      </w:r>
      <w:r>
        <w:t xml:space="preserve"> value is returned if a property by the specified name does not exist.</w:t>
      </w:r>
    </w:p>
    <w:p w:rsidR="00741663" w:rsidRDefault="00C4417E" w:rsidP="00515B98">
      <w:pPr>
        <w:pStyle w:val="Heading3"/>
        <w:rPr>
          <w:iCs/>
        </w:rPr>
      </w:pPr>
      <w:bookmarkStart w:id="135" w:name="_Toc311729223"/>
      <w:bookmarkStart w:id="136" w:name="_Toc351464337"/>
      <w:r>
        <w:t>Property i</w:t>
      </w:r>
      <w:r w:rsidR="00741663">
        <w:t>teration</w:t>
      </w:r>
      <w:bookmarkEnd w:id="135"/>
      <w:bookmarkEnd w:id="136"/>
    </w:p>
    <w:p w:rsidR="00741663" w:rsidRDefault="00741663" w:rsidP="00741663">
      <w:pPr>
        <w:pStyle w:val="Paragraph"/>
        <w:tabs>
          <w:tab w:val="left" w:pos="2880"/>
        </w:tabs>
        <w:spacing w:before="100"/>
      </w:pPr>
      <w:r>
        <w:t xml:space="preserve">The order of property values is not defined. To iterate through a message’s property values, use </w:t>
      </w:r>
      <w:r w:rsidRPr="00FE5597">
        <w:rPr>
          <w:rStyle w:val="Code"/>
        </w:rPr>
        <w:t>getPropertyNames</w:t>
      </w:r>
      <w:r>
        <w:t xml:space="preserve"> to retrieve a property name enumeration and then use the various </w:t>
      </w:r>
      <w:proofErr w:type="gramStart"/>
      <w:r>
        <w:t>property</w:t>
      </w:r>
      <w:proofErr w:type="gramEnd"/>
      <w:r>
        <w:t xml:space="preserve"> get methods to retrieve their values.</w:t>
      </w:r>
    </w:p>
    <w:p w:rsidR="00741663" w:rsidRDefault="00741663" w:rsidP="00741663">
      <w:pPr>
        <w:pStyle w:val="Paragraph"/>
        <w:tabs>
          <w:tab w:val="left" w:pos="2880"/>
        </w:tabs>
      </w:pPr>
      <w:r>
        <w:t xml:space="preserve">The </w:t>
      </w:r>
      <w:r w:rsidRPr="00FE5597">
        <w:rPr>
          <w:rStyle w:val="Code"/>
        </w:rPr>
        <w:t>getPropertyNames</w:t>
      </w:r>
      <w:r>
        <w:t xml:space="preserve"> method does not return the names of the JMS standard header fields.</w:t>
      </w:r>
    </w:p>
    <w:p w:rsidR="00741663" w:rsidRDefault="00C4417E" w:rsidP="00515B98">
      <w:pPr>
        <w:pStyle w:val="Heading3"/>
        <w:rPr>
          <w:iCs/>
        </w:rPr>
      </w:pPr>
      <w:bookmarkStart w:id="137" w:name="_Toc311729224"/>
      <w:bookmarkStart w:id="138" w:name="_Toc351464338"/>
      <w:r>
        <w:t>Clearing a message’s property v</w:t>
      </w:r>
      <w:r w:rsidR="00741663">
        <w:t>alues</w:t>
      </w:r>
      <w:bookmarkEnd w:id="137"/>
      <w:bookmarkEnd w:id="138"/>
    </w:p>
    <w:p w:rsidR="00741663" w:rsidRDefault="00741663" w:rsidP="00741663">
      <w:pPr>
        <w:pStyle w:val="Paragraph"/>
        <w:tabs>
          <w:tab w:val="left" w:pos="2880"/>
        </w:tabs>
        <w:spacing w:before="100"/>
      </w:pPr>
      <w:r>
        <w:t xml:space="preserve">A message’s properties are deleted by the </w:t>
      </w:r>
      <w:r w:rsidRPr="00FE5597">
        <w:rPr>
          <w:rStyle w:val="Code"/>
        </w:rPr>
        <w:t>clearProperties</w:t>
      </w:r>
      <w:r>
        <w:t xml:space="preserve"> method. This leaves the message with an empty set of properties. New property entries can then be both created and read. </w:t>
      </w:r>
    </w:p>
    <w:p w:rsidR="00741663" w:rsidRDefault="00741663" w:rsidP="00741663">
      <w:pPr>
        <w:pStyle w:val="Paragraph"/>
        <w:tabs>
          <w:tab w:val="left" w:pos="2880"/>
        </w:tabs>
      </w:pPr>
      <w:r>
        <w:t>Clearing a message’s property entries does not clear the value of its body.</w:t>
      </w:r>
    </w:p>
    <w:p w:rsidR="00741663" w:rsidRDefault="00741663" w:rsidP="00741663">
      <w:pPr>
        <w:pStyle w:val="Paragraph"/>
        <w:tabs>
          <w:tab w:val="left" w:pos="2880"/>
        </w:tabs>
      </w:pPr>
      <w:r>
        <w:t>JMS does not provide a way to remove an individual property entry once it has been added to a message.</w:t>
      </w:r>
    </w:p>
    <w:p w:rsidR="00741663" w:rsidRDefault="00741663" w:rsidP="00515B98">
      <w:pPr>
        <w:pStyle w:val="Heading3"/>
        <w:rPr>
          <w:iCs/>
        </w:rPr>
      </w:pPr>
      <w:bookmarkStart w:id="139" w:name="_Toc311729225"/>
      <w:bookmarkStart w:id="140" w:name="_Toc351464339"/>
      <w:r>
        <w:t xml:space="preserve">Non-existent </w:t>
      </w:r>
      <w:r w:rsidR="00C4417E">
        <w:t>p</w:t>
      </w:r>
      <w:r>
        <w:t>roperties</w:t>
      </w:r>
      <w:bookmarkEnd w:id="139"/>
      <w:bookmarkEnd w:id="140"/>
    </w:p>
    <w:p w:rsidR="00741663" w:rsidRDefault="00741663" w:rsidP="00741663">
      <w:pPr>
        <w:pStyle w:val="Paragraph"/>
        <w:tabs>
          <w:tab w:val="left" w:pos="2880"/>
        </w:tabs>
        <w:spacing w:before="100"/>
      </w:pPr>
      <w:r>
        <w:t>Getting a property value for a name which has not been set is handled as if the property exists with a null value.</w:t>
      </w:r>
    </w:p>
    <w:p w:rsidR="00741663" w:rsidRDefault="00741663" w:rsidP="00515B98">
      <w:pPr>
        <w:pStyle w:val="Heading3"/>
        <w:rPr>
          <w:iCs/>
        </w:rPr>
      </w:pPr>
      <w:bookmarkStart w:id="141" w:name="X41763"/>
      <w:bookmarkStart w:id="142" w:name="_Toc311729226"/>
      <w:bookmarkStart w:id="143" w:name="_Toc351464340"/>
      <w:r>
        <w:lastRenderedPageBreak/>
        <w:t xml:space="preserve">JMS </w:t>
      </w:r>
      <w:r w:rsidR="00C4417E">
        <w:t>defined p</w:t>
      </w:r>
      <w:r>
        <w:t>roperties</w:t>
      </w:r>
      <w:bookmarkEnd w:id="141"/>
      <w:bookmarkEnd w:id="142"/>
      <w:bookmarkEnd w:id="143"/>
    </w:p>
    <w:p w:rsidR="00A80866" w:rsidRDefault="00606EE1" w:rsidP="00741663">
      <w:pPr>
        <w:pStyle w:val="Paragraph"/>
        <w:tabs>
          <w:tab w:val="left" w:pos="2880"/>
        </w:tabs>
        <w:spacing w:before="100"/>
      </w:pPr>
      <w:r>
        <w:t xml:space="preserve">JMS reserves the </w:t>
      </w:r>
      <w:r w:rsidRPr="00606EE1">
        <w:rPr>
          <w:rStyle w:val="Code"/>
        </w:rPr>
        <w:t>'</w:t>
      </w:r>
      <w:r w:rsidR="00741663" w:rsidRPr="00606EE1">
        <w:rPr>
          <w:rStyle w:val="Code"/>
        </w:rPr>
        <w:t>JMSX</w:t>
      </w:r>
      <w:r w:rsidRPr="00606EE1">
        <w:rPr>
          <w:rStyle w:val="Code"/>
        </w:rPr>
        <w:t>'</w:t>
      </w:r>
      <w:r w:rsidR="00741663">
        <w:t xml:space="preserve"> property name prefix for JMS defined properties. The full set of these properties is provided in </w:t>
      </w:r>
      <w:r w:rsidR="001E03D3">
        <w:fldChar w:fldCharType="begin"/>
      </w:r>
      <w:r w:rsidR="009A6EA9">
        <w:instrText xml:space="preserve"> REF _Ref308018923 \h </w:instrText>
      </w:r>
      <w:r w:rsidR="001E03D3">
        <w:fldChar w:fldCharType="separate"/>
      </w:r>
      <w:r w:rsidR="009749BC">
        <w:t xml:space="preserve">Table </w:t>
      </w:r>
      <w:r w:rsidR="009749BC">
        <w:rPr>
          <w:noProof/>
        </w:rPr>
        <w:t>3</w:t>
      </w:r>
      <w:r w:rsidR="009749BC">
        <w:noBreakHyphen/>
      </w:r>
      <w:r w:rsidR="009749BC">
        <w:rPr>
          <w:noProof/>
        </w:rPr>
        <w:t>3</w:t>
      </w:r>
      <w:r w:rsidR="001E03D3">
        <w:fldChar w:fldCharType="end"/>
      </w:r>
      <w:r w:rsidR="00A80866">
        <w:t>. This table defines:</w:t>
      </w:r>
    </w:p>
    <w:p w:rsidR="0029068D" w:rsidRDefault="00A80866">
      <w:pPr>
        <w:pStyle w:val="ListBullet"/>
      </w:pPr>
      <w:r>
        <w:t>The name of the property</w:t>
      </w:r>
    </w:p>
    <w:p w:rsidR="0029068D" w:rsidRDefault="002137A2">
      <w:pPr>
        <w:pStyle w:val="ListBullet"/>
      </w:pPr>
      <w:r>
        <w:t>The type of the property (integer or string)</w:t>
      </w:r>
    </w:p>
    <w:p w:rsidR="0029068D" w:rsidRDefault="00A80866">
      <w:pPr>
        <w:pStyle w:val="ListBullet"/>
      </w:pPr>
      <w:r>
        <w:t xml:space="preserve">Whether support for the property is </w:t>
      </w:r>
      <w:r w:rsidR="0011353F">
        <w:t xml:space="preserve">mandatory </w:t>
      </w:r>
      <w:r>
        <w:t>or</w:t>
      </w:r>
      <w:r w:rsidR="0011353F">
        <w:t xml:space="preserve"> optional.</w:t>
      </w:r>
      <w:r w:rsidR="009A6EA9">
        <w:t xml:space="preserve"> </w:t>
      </w:r>
    </w:p>
    <w:p w:rsidR="0029068D" w:rsidRDefault="00A80866">
      <w:pPr>
        <w:pStyle w:val="ListBullet"/>
      </w:pPr>
      <w:r>
        <w:t>Whether the property is set by the sending client, by the provider when the message is sent, or by the provider when the message is received.</w:t>
      </w:r>
    </w:p>
    <w:p w:rsidR="0029068D" w:rsidRDefault="00A80866">
      <w:pPr>
        <w:pStyle w:val="ListBullet"/>
      </w:pPr>
      <w:r>
        <w:t xml:space="preserve">The purpose of the property </w:t>
      </w:r>
    </w:p>
    <w:p w:rsidR="009A6EA9" w:rsidRDefault="009A6EA9" w:rsidP="009A6EA9">
      <w:pPr>
        <w:pStyle w:val="Caption"/>
      </w:pPr>
      <w:bookmarkStart w:id="144" w:name="_Ref308018923"/>
      <w:r>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3</w:t>
      </w:r>
      <w:r w:rsidR="001E03D3">
        <w:fldChar w:fldCharType="end"/>
      </w:r>
      <w:bookmarkEnd w:id="144"/>
      <w:r>
        <w:t xml:space="preserve"> JMS defined properties</w:t>
      </w:r>
    </w:p>
    <w:tbl>
      <w:tblPr>
        <w:tblW w:w="7371" w:type="dxa"/>
        <w:tblInd w:w="1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3"/>
        <w:gridCol w:w="709"/>
        <w:gridCol w:w="1134"/>
        <w:gridCol w:w="992"/>
        <w:gridCol w:w="2693"/>
      </w:tblGrid>
      <w:tr w:rsidR="0011353F" w:rsidRPr="00CF27DD" w:rsidTr="0011353F">
        <w:trPr>
          <w:cantSplit/>
          <w:tblHeader/>
        </w:trPr>
        <w:tc>
          <w:tcPr>
            <w:tcW w:w="184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Name</w:t>
            </w:r>
          </w:p>
        </w:tc>
        <w:tc>
          <w:tcPr>
            <w:tcW w:w="709"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Type</w:t>
            </w:r>
          </w:p>
        </w:tc>
        <w:tc>
          <w:tcPr>
            <w:tcW w:w="1134" w:type="dxa"/>
          </w:tcPr>
          <w:p w:rsidR="005D3BC6" w:rsidRDefault="0011353F">
            <w:pPr>
              <w:pStyle w:val="TableHead"/>
              <w:tabs>
                <w:tab w:val="left" w:pos="1800"/>
              </w:tabs>
            </w:pPr>
            <w:r>
              <w:t>Optional or mandatory</w:t>
            </w:r>
          </w:p>
        </w:tc>
        <w:tc>
          <w:tcPr>
            <w:tcW w:w="992"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Set By</w:t>
            </w:r>
          </w:p>
        </w:tc>
        <w:tc>
          <w:tcPr>
            <w:tcW w:w="2693" w:type="dxa"/>
            <w:tcMar>
              <w:top w:w="57" w:type="dxa"/>
              <w:left w:w="57" w:type="dxa"/>
              <w:bottom w:w="57" w:type="dxa"/>
              <w:right w:w="57" w:type="dxa"/>
            </w:tcMar>
          </w:tcPr>
          <w:p w:rsidR="0011353F" w:rsidRPr="00CF27DD" w:rsidRDefault="0011353F" w:rsidP="00CF27DD">
            <w:pPr>
              <w:pStyle w:val="TableHead"/>
              <w:tabs>
                <w:tab w:val="left" w:pos="1800"/>
              </w:tabs>
              <w:rPr>
                <w:b w:val="0"/>
                <w:bCs w:val="0"/>
              </w:rPr>
            </w:pPr>
            <w:r w:rsidRPr="00CF27DD">
              <w:t>Use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JMSXUserID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user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JMSXAppID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application sending the message</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JMSXDeliveryCount</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3B0740" w:rsidP="00627597">
            <w:pPr>
              <w:pStyle w:val="TableText"/>
              <w:tabs>
                <w:tab w:val="left" w:pos="1800"/>
              </w:tabs>
            </w:pPr>
            <w:r>
              <w:t>Mandatory</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0E5B15" w:rsidRDefault="0011353F" w:rsidP="000E5B15">
            <w:pPr>
              <w:pStyle w:val="TableText"/>
              <w:tabs>
                <w:tab w:val="left" w:pos="1800"/>
              </w:tabs>
              <w:rPr>
                <w:spacing w:val="2"/>
              </w:rPr>
            </w:pPr>
            <w:r w:rsidRPr="00CF27DD">
              <w:t>The number of message delivery attempts</w:t>
            </w:r>
            <w:r w:rsidR="00830C21">
              <w:t xml:space="preserve">. See section </w:t>
            </w:r>
            <w:fldSimple w:instr=" REF _Ref312166691 \r \h  \* MERGEFORMAT ">
              <w:r w:rsidR="009749BC">
                <w:t>3.5.11</w:t>
              </w:r>
            </w:fldSimple>
            <w:r w:rsidR="00830C21">
              <w:t xml:space="preserve"> </w:t>
            </w:r>
            <w:r w:rsidR="00A05B30">
              <w:t>“</w:t>
            </w:r>
            <w:fldSimple w:instr=" REF _Ref312166691 \h  \* MERGEFORMAT ">
              <w:r w:rsidR="009749BC">
                <w:t>JMSXDeliveryCount</w:t>
              </w:r>
            </w:fldSimple>
            <w:r w:rsidR="00F07853">
              <w:t>”</w:t>
            </w:r>
            <w:r w:rsidR="00830C21">
              <w:t>.</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identity of the message group this message is part of</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JMSXGroupSeq</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Client</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sequence number of this message within the group; the first message is 1, the second 2</w:t>
            </w:r>
            <w:proofErr w:type="gramStart"/>
            <w:r w:rsidRPr="00CF27DD">
              <w:t>,...</w:t>
            </w:r>
            <w:proofErr w:type="gramEnd"/>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JMSXProducerTXID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Send</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produced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JMSXConsumerTXID</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String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transaction identifier of the transaction within which this message was consumed</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JMSXRcvTimestamp</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long</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Provider on Receive</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The time JMS delivered the message to the consumer</w:t>
            </w:r>
          </w:p>
        </w:tc>
      </w:tr>
      <w:tr w:rsidR="0011353F" w:rsidRPr="00CF27DD" w:rsidTr="0011353F">
        <w:trPr>
          <w:cantSplit/>
        </w:trPr>
        <w:tc>
          <w:tcPr>
            <w:tcW w:w="1843"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JMSXState</w:t>
            </w:r>
          </w:p>
        </w:tc>
        <w:tc>
          <w:tcPr>
            <w:tcW w:w="709" w:type="dxa"/>
            <w:tcMar>
              <w:top w:w="57" w:type="dxa"/>
              <w:left w:w="57" w:type="dxa"/>
              <w:bottom w:w="57" w:type="dxa"/>
              <w:right w:w="57" w:type="dxa"/>
            </w:tcMar>
          </w:tcPr>
          <w:p w:rsidR="0011353F" w:rsidRPr="00FE5597" w:rsidRDefault="0011353F" w:rsidP="00CF27DD">
            <w:pPr>
              <w:pStyle w:val="TableText"/>
              <w:tabs>
                <w:tab w:val="left" w:pos="1800"/>
              </w:tabs>
              <w:rPr>
                <w:rStyle w:val="Code"/>
                <w:sz w:val="16"/>
              </w:rPr>
            </w:pPr>
            <w:r w:rsidRPr="00FE5597">
              <w:rPr>
                <w:rStyle w:val="Code"/>
                <w:sz w:val="16"/>
              </w:rPr>
              <w:t>int</w:t>
            </w:r>
          </w:p>
        </w:tc>
        <w:tc>
          <w:tcPr>
            <w:tcW w:w="1134" w:type="dxa"/>
          </w:tcPr>
          <w:p w:rsidR="0011353F" w:rsidRPr="00CF27DD" w:rsidRDefault="0011353F" w:rsidP="00CF27DD">
            <w:pPr>
              <w:pStyle w:val="TableText"/>
              <w:tabs>
                <w:tab w:val="left" w:pos="1800"/>
              </w:tabs>
            </w:pPr>
            <w:r>
              <w:t>Optional</w:t>
            </w:r>
          </w:p>
        </w:tc>
        <w:tc>
          <w:tcPr>
            <w:tcW w:w="992"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Provider                                                                                                                          </w:t>
            </w:r>
          </w:p>
        </w:tc>
        <w:tc>
          <w:tcPr>
            <w:tcW w:w="2693" w:type="dxa"/>
            <w:tcMar>
              <w:top w:w="57" w:type="dxa"/>
              <w:left w:w="57" w:type="dxa"/>
              <w:bottom w:w="57" w:type="dxa"/>
              <w:right w:w="57" w:type="dxa"/>
            </w:tcMar>
          </w:tcPr>
          <w:p w:rsidR="0011353F" w:rsidRPr="00CF27DD" w:rsidRDefault="0011353F" w:rsidP="00CF27DD">
            <w:pPr>
              <w:pStyle w:val="TableText"/>
              <w:tabs>
                <w:tab w:val="left" w:pos="1800"/>
              </w:tabs>
            </w:pPr>
            <w:r w:rsidRPr="00CF27DD">
              <w:t xml:space="preserve">Assume there </w:t>
            </w:r>
            <w:proofErr w:type="gramStart"/>
            <w:r w:rsidRPr="00CF27DD">
              <w:t>exists</w:t>
            </w:r>
            <w:proofErr w:type="gramEnd"/>
            <w:r w:rsidRPr="00CF27DD">
              <w:t xml:space="preserve"> a message warehouse that contains a separate copy of each message sent to each consumer and that these copies exist from the time the original message was sent.</w:t>
            </w:r>
          </w:p>
          <w:p w:rsidR="0011353F" w:rsidRPr="00CF27DD" w:rsidRDefault="0011353F" w:rsidP="00CF27DD">
            <w:pPr>
              <w:pStyle w:val="TableText"/>
              <w:tabs>
                <w:tab w:val="left" w:pos="1800"/>
              </w:tabs>
            </w:pPr>
            <w:r w:rsidRPr="00CF27DD">
              <w:t>Each copy’s state is one of: 1(waiting), 2(ready), 3(expired) or 4(retained)</w:t>
            </w:r>
          </w:p>
          <w:p w:rsidR="0011353F" w:rsidRPr="00CF27DD" w:rsidRDefault="0011353F" w:rsidP="00CF27DD">
            <w:pPr>
              <w:pStyle w:val="TableText"/>
              <w:tabs>
                <w:tab w:val="left" w:pos="1800"/>
              </w:tabs>
            </w:pPr>
            <w:r w:rsidRPr="00CF27DD">
              <w:t>Since state is of no interest to producers and consumers it is not provided to either. It is only of relevance to messages looked up in a warehouse and JMS provides no API for this.</w:t>
            </w:r>
          </w:p>
        </w:tc>
      </w:tr>
    </w:tbl>
    <w:p w:rsidR="008B5BD7" w:rsidRDefault="001542DC" w:rsidP="008B5BD7">
      <w:r>
        <w:t xml:space="preserve">New JMS defined properties may be added in later versions of JMS. </w:t>
      </w:r>
    </w:p>
    <w:p w:rsidR="00D43FD9" w:rsidRDefault="00D43FD9" w:rsidP="008B5BD7">
      <w:r>
        <w:lastRenderedPageBreak/>
        <w:t xml:space="preserve">The </w:t>
      </w:r>
      <w:r w:rsidRPr="00FE5597">
        <w:rPr>
          <w:rStyle w:val="Code"/>
        </w:rPr>
        <w:t xml:space="preserve">Enumeration </w:t>
      </w:r>
      <w:proofErr w:type="gramStart"/>
      <w:r w:rsidRPr="00FE5597">
        <w:rPr>
          <w:rStyle w:val="Code"/>
        </w:rPr>
        <w:t>ConnectionMetaData.getJMSXPropertyNames(</w:t>
      </w:r>
      <w:proofErr w:type="gramEnd"/>
      <w:r w:rsidRPr="00FE5597">
        <w:rPr>
          <w:rStyle w:val="Code"/>
        </w:rPr>
        <w:t>)</w:t>
      </w:r>
      <w:r>
        <w:rPr>
          <w:i/>
          <w:iCs/>
        </w:rPr>
        <w:t xml:space="preserve"> </w:t>
      </w:r>
      <w:r>
        <w:t xml:space="preserve">method returns the names of the </w:t>
      </w:r>
      <w:r w:rsidRPr="00FE5597">
        <w:rPr>
          <w:rStyle w:val="Code"/>
        </w:rPr>
        <w:t>JMSX</w:t>
      </w:r>
      <w:r>
        <w:t xml:space="preserve"> properties supported by a connection. </w:t>
      </w:r>
    </w:p>
    <w:p w:rsidR="00D43FD9" w:rsidRDefault="00D43FD9" w:rsidP="00D43FD9">
      <w:r w:rsidRPr="00FE5597">
        <w:rPr>
          <w:rStyle w:val="Code"/>
          <w:rFonts w:ascii="Times New Roman" w:hAnsi="Times New Roman"/>
        </w:rPr>
        <w:t>JMSX</w:t>
      </w:r>
      <w:r>
        <w:t xml:space="preserve"> properties may be referenced in message selectors whether or not they are supported by a connection. If they are not present in a message, they are treated like any other absent property. The effect of setting a message selector on a property which is set by the provider on </w:t>
      </w:r>
      <w:proofErr w:type="gramStart"/>
      <w:r>
        <w:t>receive</w:t>
      </w:r>
      <w:proofErr w:type="gramEnd"/>
      <w:r>
        <w:t xml:space="preserve"> is undefined.</w:t>
      </w:r>
    </w:p>
    <w:p w:rsidR="00D43FD9" w:rsidRDefault="00D43FD9" w:rsidP="00D43FD9">
      <w:pPr>
        <w:pStyle w:val="Paragraph"/>
        <w:tabs>
          <w:tab w:val="left" w:pos="2880"/>
        </w:tabs>
      </w:pPr>
      <w:r>
        <w:t>The existence, in a particular message, of optional JMS defined properties that are set by a JMS Provider depends on how a particular provider controls use of the property. It may choose to include them in some messages and omit them in others depending on administrative or other criteria.</w:t>
      </w:r>
    </w:p>
    <w:p w:rsidR="00741663" w:rsidRDefault="00741663" w:rsidP="00741663">
      <w:pPr>
        <w:pStyle w:val="Paragraph"/>
        <w:tabs>
          <w:tab w:val="left" w:pos="2880"/>
        </w:tabs>
      </w:pPr>
      <w:r>
        <w:t>JMSX properties ‘set by provider on send’ are available to both the producer and the consumers of the message. JSMX properties set by the provider on receive are only available to the consumers.</w:t>
      </w:r>
      <w:r w:rsidR="00FE5597">
        <w:t xml:space="preserve"> </w:t>
      </w:r>
      <w:r w:rsidRPr="00FE5597">
        <w:rPr>
          <w:rStyle w:val="Code"/>
        </w:rPr>
        <w:t>JMSXGroupID</w:t>
      </w:r>
      <w:r>
        <w:t xml:space="preserve"> and </w:t>
      </w:r>
      <w:r w:rsidRPr="00FE5597">
        <w:rPr>
          <w:rStyle w:val="Code"/>
        </w:rPr>
        <w:t>JMSXGroupSeq</w:t>
      </w:r>
      <w:r>
        <w:t xml:space="preserve"> are standard properties clients should use if they want to group messages. All providers must support them.</w:t>
      </w:r>
    </w:p>
    <w:p w:rsidR="00741663" w:rsidRDefault="00741663" w:rsidP="00741663">
      <w:pPr>
        <w:pStyle w:val="Paragraph"/>
        <w:tabs>
          <w:tab w:val="left" w:pos="2880"/>
        </w:tabs>
      </w:pPr>
      <w:r>
        <w:t>The case of these JMSX property names must be as defined in the table above.</w:t>
      </w:r>
    </w:p>
    <w:p w:rsidR="009D6D26" w:rsidRDefault="00741663" w:rsidP="009D6D26">
      <w:pPr>
        <w:pStyle w:val="Paragraph"/>
        <w:tabs>
          <w:tab w:val="left" w:pos="2880"/>
        </w:tabs>
      </w:pPr>
      <w:r>
        <w:t>Unless specifically noted, the values and semantics of the JMSX properties are undefined.</w:t>
      </w:r>
    </w:p>
    <w:p w:rsidR="00741663" w:rsidRPr="009D6D26" w:rsidRDefault="00741663" w:rsidP="00515B98">
      <w:pPr>
        <w:pStyle w:val="Heading3"/>
      </w:pPr>
      <w:bookmarkStart w:id="145" w:name="_Toc311729227"/>
      <w:bookmarkStart w:id="146" w:name="_Toc351464341"/>
      <w:r>
        <w:t>Provider-</w:t>
      </w:r>
      <w:r w:rsidR="00474592">
        <w:t>s</w:t>
      </w:r>
      <w:r>
        <w:t xml:space="preserve">pecific </w:t>
      </w:r>
      <w:r w:rsidR="00474592">
        <w:t>p</w:t>
      </w:r>
      <w:r>
        <w:t>roperties</w:t>
      </w:r>
      <w:bookmarkEnd w:id="145"/>
      <w:bookmarkEnd w:id="146"/>
    </w:p>
    <w:p w:rsidR="00741663" w:rsidRDefault="00741663" w:rsidP="00741663">
      <w:pPr>
        <w:pStyle w:val="Paragraph"/>
        <w:tabs>
          <w:tab w:val="left" w:pos="2880"/>
        </w:tabs>
        <w:spacing w:before="100"/>
      </w:pPr>
      <w:r>
        <w:t>JMS reserves the ‘</w:t>
      </w:r>
      <w:r w:rsidRPr="00FE5597">
        <w:rPr>
          <w:rStyle w:val="Code"/>
        </w:rPr>
        <w:t>JMS</w:t>
      </w:r>
      <w:r w:rsidRPr="00FE5597">
        <w:rPr>
          <w:rStyle w:val="Code"/>
          <w:i/>
        </w:rPr>
        <w:t>_</w:t>
      </w:r>
      <w:r w:rsidRPr="00FE5597">
        <w:rPr>
          <w:i/>
        </w:rPr>
        <w:t>&lt;vendor_name&gt;</w:t>
      </w:r>
      <w:r>
        <w:t xml:space="preserve">’ property name prefix for provider-specific properties. Each provider defines their own value of </w:t>
      </w:r>
      <w:r w:rsidRPr="00FE5597">
        <w:rPr>
          <w:i/>
        </w:rPr>
        <w:t>&lt;vendor_name&gt;</w:t>
      </w:r>
      <w:r>
        <w:t>. This is the mechanism a JMS provider uses to make its special per message services available to a JMS client.</w:t>
      </w:r>
    </w:p>
    <w:p w:rsidR="00741663" w:rsidRDefault="00741663" w:rsidP="00741663">
      <w:pPr>
        <w:pStyle w:val="Paragraph"/>
        <w:tabs>
          <w:tab w:val="left" w:pos="2880"/>
        </w:tabs>
        <w:rPr>
          <w:rStyle w:val="Emphasis"/>
        </w:rPr>
      </w:pPr>
      <w:r>
        <w:rPr>
          <w:rStyle w:val="Emphasis"/>
        </w:rPr>
        <w:t>The purpose of provider-specific properties is to provide special features needed to support JMS use with provider-native clients. They should not be used for JMS to JMS messaging.</w:t>
      </w:r>
    </w:p>
    <w:p w:rsidR="0029068D" w:rsidRDefault="00972658">
      <w:pPr>
        <w:pStyle w:val="Heading3"/>
      </w:pPr>
      <w:bookmarkStart w:id="147" w:name="_Ref312166691"/>
      <w:bookmarkStart w:id="148" w:name="_Toc351464342"/>
      <w:r>
        <w:t>JMSXDeliveryCount</w:t>
      </w:r>
      <w:bookmarkEnd w:id="147"/>
      <w:bookmarkEnd w:id="148"/>
    </w:p>
    <w:p w:rsidR="00972658" w:rsidRDefault="00972658" w:rsidP="00972658">
      <w:pPr>
        <w:pStyle w:val="Paragraph"/>
        <w:tabs>
          <w:tab w:val="left" w:pos="2880"/>
        </w:tabs>
        <w:spacing w:before="100"/>
      </w:pPr>
      <w:r>
        <w:t xml:space="preserve">When a client receives a message the </w:t>
      </w:r>
      <w:r w:rsidR="0080017A">
        <w:t xml:space="preserve">mandatory </w:t>
      </w:r>
      <w:r>
        <w:t xml:space="preserve">JMS-defined message property </w:t>
      </w:r>
      <w:r w:rsidRPr="00FE5597">
        <w:rPr>
          <w:rStyle w:val="Code"/>
        </w:rPr>
        <w:t>JMSXDeliveryCount</w:t>
      </w:r>
      <w:r>
        <w:t xml:space="preserve"> will be set to the number of times the message has been delivered. The first time a message is received it will be set to 1, so a value of 2 or more means the message has been redelivered. </w:t>
      </w:r>
    </w:p>
    <w:p w:rsidR="00972658" w:rsidRDefault="00972658" w:rsidP="00972658">
      <w:pPr>
        <w:pStyle w:val="Paragraph"/>
        <w:tabs>
          <w:tab w:val="left" w:pos="2880"/>
        </w:tabs>
        <w:spacing w:before="100"/>
      </w:pPr>
      <w:r>
        <w:t xml:space="preserve">If the </w:t>
      </w:r>
      <w:r w:rsidRPr="00FE5597">
        <w:rPr>
          <w:rStyle w:val="Code"/>
        </w:rPr>
        <w:t>JMSRedelivered</w:t>
      </w:r>
      <w:r>
        <w:t xml:space="preserve"> </w:t>
      </w:r>
      <w:r w:rsidR="00367EA4">
        <w:t xml:space="preserve">message header </w:t>
      </w:r>
      <w:r>
        <w:t xml:space="preserve">value is set then the </w:t>
      </w:r>
      <w:r w:rsidRPr="00FE5597">
        <w:rPr>
          <w:rStyle w:val="Code"/>
        </w:rPr>
        <w:t>JMSXDeliveryCount</w:t>
      </w:r>
      <w:r>
        <w:t xml:space="preserve"> property must always be 2 or more. </w:t>
      </w:r>
      <w:r w:rsidR="00367EA4">
        <w:t xml:space="preserve">See section </w:t>
      </w:r>
      <w:r w:rsidR="001E03D3">
        <w:fldChar w:fldCharType="begin"/>
      </w:r>
      <w:r w:rsidR="00367EA4">
        <w:instrText xml:space="preserve"> REF X12625 \r \h </w:instrText>
      </w:r>
      <w:r w:rsidR="001E03D3">
        <w:fldChar w:fldCharType="separate"/>
      </w:r>
      <w:r w:rsidR="009749BC">
        <w:t>3.4.7</w:t>
      </w:r>
      <w:r w:rsidR="001E03D3">
        <w:fldChar w:fldCharType="end"/>
      </w:r>
      <w:r w:rsidR="00367EA4">
        <w:t xml:space="preserve"> </w:t>
      </w:r>
      <w:r w:rsidR="00A05B30">
        <w:t>“</w:t>
      </w:r>
      <w:r w:rsidR="001E03D3">
        <w:fldChar w:fldCharType="begin"/>
      </w:r>
      <w:r w:rsidR="00367EA4">
        <w:instrText xml:space="preserve"> REF X12625 \h </w:instrText>
      </w:r>
      <w:r w:rsidR="001E03D3">
        <w:fldChar w:fldCharType="separate"/>
      </w:r>
      <w:r w:rsidR="009749BC">
        <w:t>JMSRedelivered</w:t>
      </w:r>
      <w:r w:rsidR="001E03D3">
        <w:fldChar w:fldCharType="end"/>
      </w:r>
      <w:r w:rsidR="00A05B30">
        <w:t xml:space="preserve">” </w:t>
      </w:r>
      <w:r w:rsidR="00367EA4">
        <w:t xml:space="preserve">for more information about the </w:t>
      </w:r>
      <w:r w:rsidR="00367EA4" w:rsidRPr="00FE5597">
        <w:rPr>
          <w:rStyle w:val="Code"/>
        </w:rPr>
        <w:t>JMSRedelivered</w:t>
      </w:r>
      <w:r w:rsidR="00367EA4">
        <w:t xml:space="preserve"> message header</w:t>
      </w:r>
      <w:r w:rsidR="00A51535">
        <w:t>,</w:t>
      </w:r>
    </w:p>
    <w:p w:rsidR="00972658" w:rsidRDefault="00972658" w:rsidP="00972658">
      <w:pPr>
        <w:pStyle w:val="Paragraph"/>
        <w:tabs>
          <w:tab w:val="left" w:pos="2880"/>
        </w:tabs>
        <w:spacing w:before="100"/>
      </w:pPr>
      <w:r>
        <w:t xml:space="preserve">The purpose of the </w:t>
      </w:r>
      <w:r w:rsidRPr="00FE5597">
        <w:rPr>
          <w:rStyle w:val="Code"/>
        </w:rPr>
        <w:t>JMSXDeliveryCount</w:t>
      </w:r>
      <w:r>
        <w:t xml:space="preserve"> property is to allow consuming applications to identify whether a particular message is being repeatedly redelivered and take appropriate action. </w:t>
      </w:r>
    </w:p>
    <w:p w:rsidR="00972658" w:rsidRDefault="00972658" w:rsidP="00972658">
      <w:pPr>
        <w:pStyle w:val="Paragraph"/>
        <w:tabs>
          <w:tab w:val="left" w:pos="2880"/>
        </w:tabs>
        <w:spacing w:before="100"/>
      </w:pPr>
      <w:r>
        <w:t xml:space="preserve">The value of the </w:t>
      </w:r>
      <w:r w:rsidRPr="00FE5597">
        <w:rPr>
          <w:rStyle w:val="Code"/>
        </w:rPr>
        <w:t>JMSXDeliveryCount</w:t>
      </w:r>
      <w:r>
        <w:t xml:space="preserve"> property is not guaranteed to be exactly correct. The JMS provider is not </w:t>
      </w:r>
      <w:r w:rsidR="00B52837">
        <w:t>expected</w:t>
      </w:r>
      <w:r>
        <w:t xml:space="preserve"> to </w:t>
      </w:r>
      <w:proofErr w:type="gramStart"/>
      <w:r>
        <w:t>persist</w:t>
      </w:r>
      <w:proofErr w:type="gramEnd"/>
      <w:r>
        <w:t xml:space="preserve"> this value to ensure that its value is not lost in the event of a failure. </w:t>
      </w:r>
    </w:p>
    <w:p w:rsidR="00741663" w:rsidRDefault="00741663" w:rsidP="00C82C12">
      <w:pPr>
        <w:pStyle w:val="Heading2"/>
        <w:rPr>
          <w:iCs/>
        </w:rPr>
      </w:pPr>
      <w:bookmarkStart w:id="149" w:name="_Toc311729228"/>
      <w:bookmarkStart w:id="150" w:name="_Toc351464343"/>
      <w:r>
        <w:t xml:space="preserve">Message </w:t>
      </w:r>
      <w:r w:rsidR="00474592">
        <w:t>a</w:t>
      </w:r>
      <w:r>
        <w:t>cknowledgment</w:t>
      </w:r>
      <w:bookmarkEnd w:id="149"/>
      <w:bookmarkEnd w:id="150"/>
    </w:p>
    <w:p w:rsidR="00741663" w:rsidRDefault="00741663" w:rsidP="00741663">
      <w:pPr>
        <w:pStyle w:val="Paragraph"/>
        <w:tabs>
          <w:tab w:val="left" w:pos="2880"/>
        </w:tabs>
        <w:spacing w:before="40"/>
      </w:pPr>
      <w:r>
        <w:t xml:space="preserve">All JMS messages support the </w:t>
      </w:r>
      <w:r w:rsidRPr="00FE5597">
        <w:rPr>
          <w:rStyle w:val="Code"/>
        </w:rPr>
        <w:t>acknowledge</w:t>
      </w:r>
      <w:r>
        <w:t xml:space="preserve"> method for use when a client has specified that a JMS consumer’s messages are to be explicitly acknowledged. </w:t>
      </w:r>
    </w:p>
    <w:p w:rsidR="00741663" w:rsidRDefault="00741663" w:rsidP="00741663">
      <w:pPr>
        <w:pStyle w:val="Paragraph"/>
        <w:tabs>
          <w:tab w:val="left" w:pos="2880"/>
        </w:tabs>
      </w:pPr>
      <w:r>
        <w:lastRenderedPageBreak/>
        <w:t xml:space="preserve">If a client uses automatic acknowledgment, calls to </w:t>
      </w:r>
      <w:r w:rsidRPr="00FE5597">
        <w:rPr>
          <w:rStyle w:val="Code"/>
        </w:rPr>
        <w:t>acknowledge</w:t>
      </w:r>
      <w:r>
        <w:t xml:space="preserve"> are ignored.</w:t>
      </w:r>
    </w:p>
    <w:p w:rsidR="00741663" w:rsidRDefault="00741663" w:rsidP="00741663">
      <w:pPr>
        <w:pStyle w:val="Paragraph"/>
        <w:tabs>
          <w:tab w:val="left" w:pos="2880"/>
        </w:tabs>
      </w:pPr>
      <w:r>
        <w:t xml:space="preserve">See </w:t>
      </w:r>
      <w:r w:rsidR="0004790C">
        <w:t xml:space="preserve">Section </w:t>
      </w:r>
      <w:r w:rsidR="001E03D3">
        <w:fldChar w:fldCharType="begin"/>
      </w:r>
      <w:r w:rsidR="0004790C">
        <w:instrText xml:space="preserve"> REF RTF33353939353a204865616432 \r \h </w:instrText>
      </w:r>
      <w:r w:rsidR="001E03D3">
        <w:fldChar w:fldCharType="separate"/>
      </w:r>
      <w:r w:rsidR="009749BC">
        <w:t>6.2.10</w:t>
      </w:r>
      <w:r w:rsidR="001E03D3">
        <w:fldChar w:fldCharType="end"/>
      </w:r>
      <w:r w:rsidR="0004790C">
        <w:t xml:space="preserve"> </w:t>
      </w:r>
      <w:r w:rsidR="00A05B30">
        <w:t>“</w:t>
      </w:r>
      <w:r w:rsidR="001E03D3">
        <w:fldChar w:fldCharType="begin"/>
      </w:r>
      <w:r w:rsidR="0004790C">
        <w:instrText xml:space="preserve"> REF RTF33353939353a204865616432 \h </w:instrText>
      </w:r>
      <w:r w:rsidR="001E03D3">
        <w:fldChar w:fldCharType="separate"/>
      </w:r>
      <w:r w:rsidR="009749BC">
        <w:t>Message a</w:t>
      </w:r>
      <w:r w:rsidR="009749BC" w:rsidRPr="00864041">
        <w:t>cknowledgment</w:t>
      </w:r>
      <w:r w:rsidR="001E03D3">
        <w:fldChar w:fldCharType="end"/>
      </w:r>
      <w:r w:rsidR="00A05B30">
        <w:t xml:space="preserve">” </w:t>
      </w:r>
      <w:r>
        <w:t>for more information.</w:t>
      </w:r>
    </w:p>
    <w:p w:rsidR="00741663" w:rsidRDefault="00741663" w:rsidP="00C82C12">
      <w:pPr>
        <w:pStyle w:val="Heading2"/>
        <w:rPr>
          <w:iCs/>
        </w:rPr>
      </w:pPr>
      <w:bookmarkStart w:id="151" w:name="_Toc311729229"/>
      <w:bookmarkStart w:id="152" w:name="_Toc351464344"/>
      <w:r>
        <w:t xml:space="preserve">The Message </w:t>
      </w:r>
      <w:r w:rsidR="00474592">
        <w:t>i</w:t>
      </w:r>
      <w:r>
        <w:t>nterface</w:t>
      </w:r>
      <w:bookmarkEnd w:id="151"/>
      <w:bookmarkEnd w:id="152"/>
    </w:p>
    <w:p w:rsidR="00741663" w:rsidRDefault="00741663" w:rsidP="00741663">
      <w:pPr>
        <w:pStyle w:val="Paragraph"/>
        <w:tabs>
          <w:tab w:val="left" w:pos="2880"/>
        </w:tabs>
        <w:spacing w:before="40"/>
      </w:pPr>
      <w:r>
        <w:t xml:space="preserve">The </w:t>
      </w:r>
      <w:r w:rsidRPr="00FE5597">
        <w:rPr>
          <w:rStyle w:val="Code"/>
        </w:rPr>
        <w:t>Message</w:t>
      </w:r>
      <w:r>
        <w:t xml:space="preserve"> interface is the root interface for all JMS messages. It defines the JMS message header fields, property facility and the </w:t>
      </w:r>
      <w:r w:rsidRPr="00FE5597">
        <w:rPr>
          <w:rStyle w:val="Code"/>
        </w:rPr>
        <w:t>acknowledge</w:t>
      </w:r>
      <w:r>
        <w:t xml:space="preserve"> method used for all messages.</w:t>
      </w:r>
    </w:p>
    <w:p w:rsidR="00741663" w:rsidRDefault="00474592" w:rsidP="00C82C12">
      <w:pPr>
        <w:pStyle w:val="Heading2"/>
        <w:rPr>
          <w:iCs/>
        </w:rPr>
      </w:pPr>
      <w:bookmarkStart w:id="153" w:name="X32536"/>
      <w:bookmarkStart w:id="154" w:name="_Toc311729230"/>
      <w:bookmarkStart w:id="155" w:name="_Toc351464345"/>
      <w:r>
        <w:t>Message s</w:t>
      </w:r>
      <w:r w:rsidR="00741663">
        <w:t>election</w:t>
      </w:r>
      <w:bookmarkEnd w:id="153"/>
      <w:bookmarkEnd w:id="154"/>
      <w:bookmarkEnd w:id="155"/>
    </w:p>
    <w:p w:rsidR="00741663" w:rsidRDefault="00741663" w:rsidP="00741663">
      <w:pPr>
        <w:pStyle w:val="Paragraph"/>
        <w:tabs>
          <w:tab w:val="left" w:pos="2880"/>
        </w:tabs>
        <w:spacing w:before="40"/>
      </w:pPr>
      <w:r>
        <w:t xml:space="preserve">Many messaging applications need to filter and categorize the messages they produce. </w:t>
      </w:r>
    </w:p>
    <w:p w:rsidR="00741663" w:rsidRDefault="00741663" w:rsidP="00741663">
      <w:pPr>
        <w:pStyle w:val="Paragraph"/>
        <w:tabs>
          <w:tab w:val="left" w:pos="2880"/>
        </w:tabs>
      </w:pPr>
      <w:r>
        <w:t>In the case where a message is sent to a single receiver, this can be done with reasonable efficiency by putting the criteria in the message and having the receiving client discard the ones it’s not interested in.</w:t>
      </w:r>
    </w:p>
    <w:p w:rsidR="00741663" w:rsidRDefault="00741663" w:rsidP="00741663">
      <w:pPr>
        <w:pStyle w:val="Paragraph"/>
        <w:tabs>
          <w:tab w:val="left" w:pos="2880"/>
        </w:tabs>
      </w:pPr>
      <w:r>
        <w:t>When a message is broadcast to many clients, it becomes useful to place the criteria into the message header so that it is visible to the JMS provider. This allows the provider to handle much of the filtering and routing work that would otherwise need to be done by the application.</w:t>
      </w:r>
    </w:p>
    <w:p w:rsidR="00741663" w:rsidRDefault="00741663" w:rsidP="00741663">
      <w:pPr>
        <w:pStyle w:val="Paragraph"/>
        <w:tabs>
          <w:tab w:val="left" w:pos="2880"/>
        </w:tabs>
      </w:pPr>
      <w:r>
        <w:t>JMS provides a facility that allows clients to delegate message selection to their JMS provider. This simplifies the work of the client and allows JMS providers to eliminate the time and bandwidth they would otherwise waste sending messages to clients that don’t need them.</w:t>
      </w:r>
    </w:p>
    <w:p w:rsidR="00741663" w:rsidRDefault="00741663" w:rsidP="00741663">
      <w:pPr>
        <w:pStyle w:val="Paragraph"/>
        <w:tabs>
          <w:tab w:val="left" w:pos="2880"/>
        </w:tabs>
      </w:pPr>
      <w:r>
        <w:t xml:space="preserve">Clients attach application-specific selection criteria to messages using message properties. Clients specify message selection criteria using JMS </w:t>
      </w:r>
      <w:r>
        <w:rPr>
          <w:rStyle w:val="Emphasis"/>
        </w:rPr>
        <w:t>message selector</w:t>
      </w:r>
      <w:r>
        <w:t xml:space="preserve"> expressions.</w:t>
      </w:r>
    </w:p>
    <w:p w:rsidR="00741663" w:rsidRDefault="00474592" w:rsidP="00515B98">
      <w:pPr>
        <w:pStyle w:val="Heading3"/>
        <w:rPr>
          <w:iCs/>
        </w:rPr>
      </w:pPr>
      <w:bookmarkStart w:id="156" w:name="X21538"/>
      <w:bookmarkStart w:id="157" w:name="_Toc311729231"/>
      <w:bookmarkStart w:id="158" w:name="_Toc351464346"/>
      <w:r>
        <w:t>Message s</w:t>
      </w:r>
      <w:r w:rsidR="00741663">
        <w:t>elector</w:t>
      </w:r>
      <w:bookmarkEnd w:id="156"/>
      <w:bookmarkEnd w:id="157"/>
      <w:bookmarkEnd w:id="158"/>
    </w:p>
    <w:p w:rsidR="00741663" w:rsidRDefault="00741663" w:rsidP="00741663">
      <w:pPr>
        <w:pStyle w:val="Paragraph"/>
        <w:tabs>
          <w:tab w:val="left" w:pos="2880"/>
        </w:tabs>
        <w:spacing w:before="100"/>
      </w:pPr>
      <w:r>
        <w:t xml:space="preserve">A JMS message selector allows a client to specify, by message header, the messages it’s interested in. Only messages whose headers and properties match the selector are delivered. The semantics of </w:t>
      </w:r>
      <w:r>
        <w:rPr>
          <w:rStyle w:val="Emphasis"/>
        </w:rPr>
        <w:t>not delivered</w:t>
      </w:r>
      <w:r>
        <w:t xml:space="preserve"> differ a bit depending on the </w:t>
      </w:r>
      <w:r w:rsidRPr="00FE5597">
        <w:rPr>
          <w:rStyle w:val="Code"/>
        </w:rPr>
        <w:t>MessageConsumer</w:t>
      </w:r>
      <w:r>
        <w:t xml:space="preserve"> being used. See </w:t>
      </w:r>
      <w:r w:rsidR="00A83F1A">
        <w:t xml:space="preserve">section </w:t>
      </w:r>
      <w:r w:rsidR="001E03D3">
        <w:fldChar w:fldCharType="begin"/>
      </w:r>
      <w:r w:rsidR="008739D7">
        <w:instrText xml:space="preserve"> REF _Ref349126307 \r \h </w:instrText>
      </w:r>
      <w:r w:rsidR="001E03D3">
        <w:fldChar w:fldCharType="separate"/>
      </w:r>
      <w:r w:rsidR="009749BC">
        <w:t>4.1.2</w:t>
      </w:r>
      <w:r w:rsidR="001E03D3">
        <w:fldChar w:fldCharType="end"/>
      </w:r>
      <w:r w:rsidR="008739D7">
        <w:t xml:space="preserve"> “</w:t>
      </w:r>
      <w:r w:rsidR="001E03D3">
        <w:fldChar w:fldCharType="begin"/>
      </w:r>
      <w:r w:rsidR="008739D7">
        <w:instrText xml:space="preserve"> REF _Ref349126307 \h </w:instrText>
      </w:r>
      <w:r w:rsidR="001E03D3">
        <w:fldChar w:fldCharType="separate"/>
      </w:r>
      <w:r w:rsidR="009749BC">
        <w:t>Queue semantics</w:t>
      </w:r>
      <w:r w:rsidR="001E03D3">
        <w:fldChar w:fldCharType="end"/>
      </w:r>
      <w:r w:rsidR="00A05B30">
        <w:t xml:space="preserve">” </w:t>
      </w:r>
      <w:r w:rsidR="008739D7">
        <w:t xml:space="preserve">and </w:t>
      </w:r>
      <w:r w:rsidR="001E03D3">
        <w:fldChar w:fldCharType="begin"/>
      </w:r>
      <w:r w:rsidR="008739D7">
        <w:instrText xml:space="preserve"> REF _Ref349126448 \r \h </w:instrText>
      </w:r>
      <w:r w:rsidR="001E03D3">
        <w:fldChar w:fldCharType="separate"/>
      </w:r>
      <w:r w:rsidR="009749BC">
        <w:t>4.2.2</w:t>
      </w:r>
      <w:r w:rsidR="001E03D3">
        <w:fldChar w:fldCharType="end"/>
      </w:r>
      <w:r w:rsidR="008739D7">
        <w:t xml:space="preserve"> “</w:t>
      </w:r>
      <w:r w:rsidR="001E03D3">
        <w:fldChar w:fldCharType="begin"/>
      </w:r>
      <w:r w:rsidR="008739D7">
        <w:instrText xml:space="preserve"> REF _Ref349126448 \h </w:instrText>
      </w:r>
      <w:r w:rsidR="001E03D3">
        <w:fldChar w:fldCharType="separate"/>
      </w:r>
      <w:r w:rsidR="009749BC">
        <w:t>Topic semantics</w:t>
      </w:r>
      <w:r w:rsidR="001E03D3">
        <w:fldChar w:fldCharType="end"/>
      </w:r>
      <w:r w:rsidR="00A05B30">
        <w:t xml:space="preserve">” </w:t>
      </w:r>
      <w:r>
        <w:t xml:space="preserve">for more details. </w:t>
      </w:r>
    </w:p>
    <w:p w:rsidR="00741663" w:rsidRDefault="00741663" w:rsidP="00741663">
      <w:pPr>
        <w:pStyle w:val="Paragraph"/>
        <w:tabs>
          <w:tab w:val="left" w:pos="2880"/>
        </w:tabs>
      </w:pPr>
      <w:r>
        <w:t>Message selectors cannot reference message body values.</w:t>
      </w:r>
    </w:p>
    <w:p w:rsidR="0027558F" w:rsidRDefault="00741663" w:rsidP="0027558F">
      <w:pPr>
        <w:pStyle w:val="Paragraph"/>
        <w:tabs>
          <w:tab w:val="left" w:pos="2880"/>
        </w:tabs>
      </w:pPr>
      <w:r>
        <w:t>A message selector matches a message when the selector evaluates to true when the message’s header field and property values are substituted for their corresponding identifiers in the selector.</w:t>
      </w:r>
    </w:p>
    <w:p w:rsidR="00741663" w:rsidRPr="0027558F" w:rsidRDefault="00474592" w:rsidP="008943D5">
      <w:pPr>
        <w:pStyle w:val="Heading4"/>
        <w:keepNext/>
        <w:ind w:left="1723" w:hanging="646"/>
      </w:pPr>
      <w:bookmarkStart w:id="159" w:name="X10515"/>
      <w:bookmarkStart w:id="160" w:name="_Toc311729232"/>
      <w:r>
        <w:t>Message selector s</w:t>
      </w:r>
      <w:r w:rsidR="00741663">
        <w:t>yntax</w:t>
      </w:r>
      <w:bookmarkEnd w:id="159"/>
      <w:bookmarkEnd w:id="160"/>
    </w:p>
    <w:p w:rsidR="00741663" w:rsidRDefault="00741663" w:rsidP="00B71151">
      <w:r>
        <w:t>A message selector is a</w:t>
      </w:r>
      <w:r w:rsidRPr="00FE5597">
        <w:rPr>
          <w:rStyle w:val="Code"/>
        </w:rPr>
        <w:t xml:space="preserve"> String </w:t>
      </w:r>
      <w:r>
        <w:t>whose syntax is based on a subset of the SQL92</w:t>
      </w:r>
      <w:r w:rsidR="0004790C">
        <w:rPr>
          <w:rStyle w:val="FootnoteReference"/>
        </w:rPr>
        <w:footnoteReference w:id="3"/>
      </w:r>
      <w:r>
        <w:t xml:space="preserve"> conditional expression syntax.</w:t>
      </w:r>
    </w:p>
    <w:p w:rsidR="00741663" w:rsidRDefault="00741663" w:rsidP="00741663">
      <w:pPr>
        <w:pStyle w:val="Paragraph"/>
        <w:tabs>
          <w:tab w:val="left" w:pos="2880"/>
        </w:tabs>
      </w:pPr>
      <w:r>
        <w:lastRenderedPageBreak/>
        <w:t>If the value of a message selector is an empty string, the value is treated as a null and indicates that there is no message selector for the message consumer.</w:t>
      </w:r>
    </w:p>
    <w:p w:rsidR="00741663" w:rsidRDefault="00741663" w:rsidP="00741663">
      <w:pPr>
        <w:pStyle w:val="Paragraph"/>
        <w:tabs>
          <w:tab w:val="left" w:pos="2880"/>
        </w:tabs>
      </w:pPr>
      <w:r>
        <w:t>The order of evaluation of a message selector is from left to right within precedence level. Parentheses can be used to change this order.</w:t>
      </w:r>
    </w:p>
    <w:p w:rsidR="00741663" w:rsidRDefault="00741663" w:rsidP="00741663">
      <w:pPr>
        <w:pStyle w:val="Paragraph"/>
        <w:tabs>
          <w:tab w:val="left" w:pos="2880"/>
        </w:tabs>
      </w:pPr>
      <w:r>
        <w:t>Predefined selector literals and operator names are written here in upper case; however, they are case insensitive.</w:t>
      </w:r>
    </w:p>
    <w:p w:rsidR="00741663" w:rsidRDefault="00741663" w:rsidP="00741663">
      <w:pPr>
        <w:pStyle w:val="Paragraph"/>
        <w:tabs>
          <w:tab w:val="left" w:pos="2880"/>
        </w:tabs>
      </w:pPr>
      <w:r>
        <w:t>A selector can contain:</w:t>
      </w:r>
    </w:p>
    <w:p w:rsidR="00741663" w:rsidRDefault="00741663" w:rsidP="0004790C">
      <w:pPr>
        <w:pStyle w:val="ListBullet"/>
      </w:pPr>
      <w:r>
        <w:t xml:space="preserve">Literals: </w:t>
      </w:r>
    </w:p>
    <w:p w:rsidR="00741663" w:rsidRPr="0004790C" w:rsidRDefault="00741663" w:rsidP="003805B9">
      <w:pPr>
        <w:pStyle w:val="ListBullet2"/>
      </w:pPr>
      <w:r w:rsidRPr="0004790C">
        <w:t xml:space="preserve">A string literal is enclosed in single quotes, with an included single quote represented by doubled single quote; for example, </w:t>
      </w:r>
      <w:r w:rsidR="00FE5597">
        <w:rPr>
          <w:rStyle w:val="Code"/>
        </w:rPr>
        <w:t>'</w:t>
      </w:r>
      <w:r w:rsidRPr="00FE5597">
        <w:rPr>
          <w:rStyle w:val="Code"/>
        </w:rPr>
        <w:t>literal</w:t>
      </w:r>
      <w:r w:rsidR="00FE5597">
        <w:rPr>
          <w:rStyle w:val="Code"/>
        </w:rPr>
        <w:t>'</w:t>
      </w:r>
      <w:r w:rsidRPr="0004790C">
        <w:t xml:space="preserve"> and </w:t>
      </w:r>
      <w:r w:rsidR="00FE5597">
        <w:rPr>
          <w:rStyle w:val="Code"/>
        </w:rPr>
        <w:t>'literal''</w:t>
      </w:r>
      <w:r w:rsidRPr="00FE5597">
        <w:rPr>
          <w:rStyle w:val="Code"/>
        </w:rPr>
        <w:t>s</w:t>
      </w:r>
      <w:r w:rsidR="00FE5597">
        <w:rPr>
          <w:rStyle w:val="Code"/>
        </w:rPr>
        <w:t>'</w:t>
      </w:r>
      <w:r w:rsidRPr="0004790C">
        <w:t xml:space="preserve">. Like Java </w:t>
      </w:r>
      <w:r w:rsidRPr="00FE5597">
        <w:rPr>
          <w:rStyle w:val="Code"/>
        </w:rPr>
        <w:t>String</w:t>
      </w:r>
      <w:r w:rsidRPr="0004790C">
        <w:t xml:space="preserve"> literals, these use the Unicode character encoding.</w:t>
      </w:r>
    </w:p>
    <w:p w:rsidR="00741663" w:rsidRPr="0004790C" w:rsidRDefault="00741663" w:rsidP="003805B9">
      <w:pPr>
        <w:pStyle w:val="ListBullet2"/>
      </w:pPr>
      <w:r w:rsidRPr="0004790C">
        <w:tab/>
        <w:t xml:space="preserve">An exact numeric literal is a numeric value without a decimal point, such as </w:t>
      </w:r>
      <w:r w:rsidRPr="00FE5597">
        <w:rPr>
          <w:rStyle w:val="Code"/>
        </w:rPr>
        <w:t>57</w:t>
      </w:r>
      <w:r w:rsidRPr="0004790C">
        <w:t xml:space="preserve">, </w:t>
      </w:r>
      <w:r w:rsidRPr="00FE5597">
        <w:rPr>
          <w:rStyle w:val="Code"/>
        </w:rPr>
        <w:t>-957</w:t>
      </w:r>
      <w:r w:rsidRPr="0004790C">
        <w:t xml:space="preserve">, </w:t>
      </w:r>
      <w:r w:rsidRPr="00FE5597">
        <w:rPr>
          <w:rStyle w:val="Code"/>
        </w:rPr>
        <w:t>+62</w:t>
      </w:r>
      <w:r w:rsidRPr="0004790C">
        <w:t xml:space="preserve">; numbers in the range of Java </w:t>
      </w:r>
      <w:r w:rsidRPr="00FE5597">
        <w:rPr>
          <w:rStyle w:val="Code"/>
        </w:rPr>
        <w:t>long</w:t>
      </w:r>
      <w:r w:rsidRPr="0004790C">
        <w:t xml:space="preserve"> are supported. Exact numeric literals use the Java integer literal syntax.</w:t>
      </w:r>
    </w:p>
    <w:p w:rsidR="00741663" w:rsidRPr="0004790C" w:rsidRDefault="00741663" w:rsidP="003805B9">
      <w:pPr>
        <w:pStyle w:val="ListBullet2"/>
      </w:pPr>
      <w:r w:rsidRPr="0004790C">
        <w:tab/>
        <w:t xml:space="preserve">An approximate numeric literal is a numeric value in scientific notation, such as </w:t>
      </w:r>
      <w:r w:rsidRPr="00FE5597">
        <w:rPr>
          <w:rStyle w:val="Code"/>
        </w:rPr>
        <w:t>7E3</w:t>
      </w:r>
      <w:r w:rsidRPr="0004790C">
        <w:t xml:space="preserve"> and </w:t>
      </w:r>
      <w:r w:rsidRPr="00FE5597">
        <w:rPr>
          <w:rStyle w:val="Code"/>
        </w:rPr>
        <w:t>-57.9E2</w:t>
      </w:r>
      <w:r w:rsidRPr="0004790C">
        <w:t xml:space="preserve">, or a numeric value with a decimal, such as </w:t>
      </w:r>
      <w:proofErr w:type="gramStart"/>
      <w:r w:rsidRPr="00FE5597">
        <w:rPr>
          <w:rStyle w:val="Code"/>
        </w:rPr>
        <w:t>7.</w:t>
      </w:r>
      <w:r w:rsidRPr="0004790C">
        <w:t>,</w:t>
      </w:r>
      <w:proofErr w:type="gramEnd"/>
      <w:r w:rsidRPr="0004790C">
        <w:t xml:space="preserve"> </w:t>
      </w:r>
      <w:r w:rsidRPr="00FE5597">
        <w:rPr>
          <w:rStyle w:val="Code"/>
        </w:rPr>
        <w:t>-95.7</w:t>
      </w:r>
      <w:r w:rsidRPr="0004790C">
        <w:t xml:space="preserve">, and </w:t>
      </w:r>
      <w:r w:rsidRPr="00FE5597">
        <w:rPr>
          <w:rStyle w:val="Code"/>
        </w:rPr>
        <w:t>+6.2</w:t>
      </w:r>
      <w:r w:rsidRPr="0004790C">
        <w:t xml:space="preserve">; numbers in the range of Java </w:t>
      </w:r>
      <w:r w:rsidRPr="00CD1D37">
        <w:rPr>
          <w:rStyle w:val="Code"/>
        </w:rPr>
        <w:t>double</w:t>
      </w:r>
      <w:r w:rsidRPr="0004790C">
        <w:t xml:space="preserve"> are supported. Approximate literals use the Java floating-point literal syntax.</w:t>
      </w:r>
    </w:p>
    <w:p w:rsidR="00741663" w:rsidRPr="0004790C" w:rsidRDefault="00741663" w:rsidP="003805B9">
      <w:pPr>
        <w:pStyle w:val="ListBullet2"/>
      </w:pPr>
      <w:r w:rsidRPr="0004790C">
        <w:tab/>
        <w:t xml:space="preserve">The </w:t>
      </w:r>
      <w:proofErr w:type="gramStart"/>
      <w:r w:rsidRPr="00CD1D37">
        <w:rPr>
          <w:rStyle w:val="Code"/>
        </w:rPr>
        <w:t>boolean</w:t>
      </w:r>
      <w:proofErr w:type="gramEnd"/>
      <w:r w:rsidRPr="0004790C">
        <w:t xml:space="preserve"> literals </w:t>
      </w:r>
      <w:r w:rsidRPr="00CD1D37">
        <w:rPr>
          <w:rStyle w:val="Code"/>
        </w:rPr>
        <w:t>TRUE</w:t>
      </w:r>
      <w:r w:rsidRPr="0004790C">
        <w:t xml:space="preserve"> and </w:t>
      </w:r>
      <w:r w:rsidRPr="00CD1D37">
        <w:rPr>
          <w:rStyle w:val="Code"/>
        </w:rPr>
        <w:t>FALSE</w:t>
      </w:r>
      <w:r w:rsidRPr="0004790C">
        <w:t>.</w:t>
      </w:r>
    </w:p>
    <w:p w:rsidR="00741663" w:rsidRDefault="00741663" w:rsidP="00AC2F53">
      <w:pPr>
        <w:pStyle w:val="ListBullet"/>
      </w:pPr>
      <w:r>
        <w:t>Identifiers:</w:t>
      </w:r>
    </w:p>
    <w:p w:rsidR="00741663" w:rsidRDefault="00741663" w:rsidP="003805B9">
      <w:pPr>
        <w:pStyle w:val="ListBullet2"/>
      </w:pPr>
      <w:r w:rsidRPr="00AF3332">
        <w:tab/>
        <w:t xml:space="preserve">An identifier is an unlimited-length character sequence that must begin with a Java identifier start character; all following characters must be Java identifier part characters. An identifier start character is any character for which the method </w:t>
      </w:r>
      <w:r w:rsidRPr="00CD1D37">
        <w:rPr>
          <w:rStyle w:val="Code"/>
        </w:rPr>
        <w:t>Character.isJavaIdentifierStart</w:t>
      </w:r>
      <w:r>
        <w:rPr>
          <w:i/>
          <w:iCs/>
        </w:rPr>
        <w:t xml:space="preserve"> </w:t>
      </w:r>
      <w:r>
        <w:t xml:space="preserve">returns </w:t>
      </w:r>
      <w:r w:rsidRPr="00CD1D37">
        <w:rPr>
          <w:rStyle w:val="Code"/>
        </w:rPr>
        <w:t>true</w:t>
      </w:r>
      <w:r>
        <w:t xml:space="preserve">. This includes </w:t>
      </w:r>
      <w:r w:rsidR="00C933CE">
        <w:rPr>
          <w:rStyle w:val="Code"/>
        </w:rPr>
        <w:t>'</w:t>
      </w:r>
      <w:r w:rsidRPr="00C933CE">
        <w:rPr>
          <w:rStyle w:val="Code"/>
        </w:rPr>
        <w:t>_</w:t>
      </w:r>
      <w:r w:rsidR="00C933CE">
        <w:rPr>
          <w:rStyle w:val="Code"/>
        </w:rPr>
        <w:t>'</w:t>
      </w:r>
      <w:r>
        <w:t xml:space="preserve"> and </w:t>
      </w:r>
      <w:r w:rsidR="00C933CE" w:rsidRPr="00C933CE">
        <w:rPr>
          <w:rStyle w:val="Code"/>
        </w:rPr>
        <w:t>'</w:t>
      </w:r>
      <w:r w:rsidRPr="00C933CE">
        <w:rPr>
          <w:rStyle w:val="Code"/>
        </w:rPr>
        <w:t>$</w:t>
      </w:r>
      <w:r w:rsidR="00C933CE" w:rsidRPr="00C933CE">
        <w:rPr>
          <w:rStyle w:val="Code"/>
        </w:rPr>
        <w:t>'</w:t>
      </w:r>
      <w:r>
        <w:t xml:space="preserve">. An identifier part character is any character for which the method </w:t>
      </w:r>
      <w:r w:rsidRPr="00CD1D37">
        <w:rPr>
          <w:rStyle w:val="Code"/>
        </w:rPr>
        <w:t>Character.isJavaIdentifierPart</w:t>
      </w:r>
      <w:r>
        <w:rPr>
          <w:i/>
          <w:iCs/>
        </w:rPr>
        <w:t xml:space="preserve"> </w:t>
      </w:r>
      <w:r>
        <w:t xml:space="preserve">returns </w:t>
      </w:r>
      <w:r w:rsidRPr="00CD1D37">
        <w:rPr>
          <w:rStyle w:val="Code"/>
        </w:rPr>
        <w:t>true</w:t>
      </w:r>
      <w:r>
        <w:t>.</w:t>
      </w:r>
    </w:p>
    <w:p w:rsidR="00741663" w:rsidRDefault="00741663" w:rsidP="003805B9">
      <w:pPr>
        <w:pStyle w:val="ListBullet2"/>
      </w:pPr>
      <w:r w:rsidRPr="00AF3332">
        <w:t xml:space="preserve">Identifiers cannot be the names </w:t>
      </w:r>
      <w:r w:rsidRPr="00CD1D37">
        <w:rPr>
          <w:rStyle w:val="Code"/>
        </w:rPr>
        <w:t>NULL</w:t>
      </w:r>
      <w:r>
        <w:t xml:space="preserve">, </w:t>
      </w:r>
      <w:r w:rsidRPr="00CD1D37">
        <w:rPr>
          <w:rStyle w:val="Code"/>
        </w:rPr>
        <w:t>TRUE</w:t>
      </w:r>
      <w:r>
        <w:t xml:space="preserve">, or </w:t>
      </w:r>
      <w:r w:rsidRPr="00CD1D37">
        <w:rPr>
          <w:rStyle w:val="Code"/>
        </w:rPr>
        <w:t>FALSE</w:t>
      </w:r>
      <w:r>
        <w:t>.</w:t>
      </w:r>
    </w:p>
    <w:p w:rsidR="00741663" w:rsidRDefault="00741663" w:rsidP="003805B9">
      <w:pPr>
        <w:pStyle w:val="ListBullet2"/>
      </w:pPr>
      <w:r w:rsidRPr="00AF3332">
        <w:t xml:space="preserve">Identifiers cannot be </w:t>
      </w:r>
      <w:r w:rsidRPr="00CD1D37">
        <w:rPr>
          <w:rStyle w:val="Code"/>
        </w:rPr>
        <w:t>NOT</w:t>
      </w:r>
      <w:r>
        <w:t xml:space="preserve">, </w:t>
      </w:r>
      <w:r w:rsidRPr="00CD1D37">
        <w:rPr>
          <w:rStyle w:val="Code"/>
        </w:rPr>
        <w:t>AND</w:t>
      </w:r>
      <w:r>
        <w:t xml:space="preserve">, </w:t>
      </w:r>
      <w:r w:rsidRPr="00CD1D37">
        <w:rPr>
          <w:rStyle w:val="Code"/>
        </w:rPr>
        <w:t>OR</w:t>
      </w:r>
      <w:r>
        <w:t xml:space="preserve">, </w:t>
      </w:r>
      <w:r w:rsidRPr="00CD1D37">
        <w:rPr>
          <w:rStyle w:val="Code"/>
        </w:rPr>
        <w:t>BETWEEN</w:t>
      </w:r>
      <w:r>
        <w:t xml:space="preserve">, </w:t>
      </w:r>
      <w:r w:rsidRPr="00CD1D37">
        <w:rPr>
          <w:rStyle w:val="Code"/>
        </w:rPr>
        <w:t>LIKE</w:t>
      </w:r>
      <w:r>
        <w:t xml:space="preserve">, </w:t>
      </w:r>
      <w:r w:rsidRPr="00CD1D37">
        <w:rPr>
          <w:rStyle w:val="Code"/>
        </w:rPr>
        <w:t>IN</w:t>
      </w:r>
      <w:r>
        <w:t xml:space="preserve">, </w:t>
      </w:r>
      <w:r w:rsidRPr="00CD1D37">
        <w:rPr>
          <w:rStyle w:val="Code"/>
        </w:rPr>
        <w:t>IS</w:t>
      </w:r>
      <w:r>
        <w:t xml:space="preserve">, or </w:t>
      </w:r>
      <w:r w:rsidRPr="00CD1D37">
        <w:rPr>
          <w:rStyle w:val="Code"/>
        </w:rPr>
        <w:t>ESCAPE</w:t>
      </w:r>
      <w:r>
        <w:t>.</w:t>
      </w:r>
    </w:p>
    <w:p w:rsidR="00741663" w:rsidRDefault="00741663" w:rsidP="003805B9">
      <w:pPr>
        <w:pStyle w:val="ListBullet2"/>
      </w:pPr>
      <w:r w:rsidRPr="00AF3332">
        <w:t xml:space="preserve">Identifiers are either header field references or property references. The type of a property value in a message selector corresponds to the type used to set the property. If a property that does not exist in a message is referenced, its value is </w:t>
      </w:r>
      <w:r w:rsidRPr="00CD1D37">
        <w:rPr>
          <w:rStyle w:val="Code"/>
        </w:rPr>
        <w:t>NULL</w:t>
      </w:r>
      <w:r w:rsidRPr="00AF3332">
        <w:t xml:space="preserve">. The semantics of evaluating </w:t>
      </w:r>
      <w:r w:rsidRPr="00CD1D37">
        <w:rPr>
          <w:rStyle w:val="Code"/>
        </w:rPr>
        <w:t>NULL</w:t>
      </w:r>
      <w:r w:rsidRPr="00AF3332">
        <w:t xml:space="preserve"> values </w:t>
      </w:r>
      <w:r>
        <w:t xml:space="preserve">in a selector are described in </w:t>
      </w:r>
      <w:r w:rsidR="00AC2F53">
        <w:t xml:space="preserve">Section </w:t>
      </w:r>
      <w:r w:rsidR="001E03D3">
        <w:fldChar w:fldCharType="begin"/>
      </w:r>
      <w:r w:rsidR="00AC2F53">
        <w:instrText xml:space="preserve"> REF X38609 \r \h </w:instrText>
      </w:r>
      <w:r w:rsidR="001E03D3">
        <w:fldChar w:fldCharType="separate"/>
      </w:r>
      <w:r w:rsidR="009749BC">
        <w:t>3.8.1.2</w:t>
      </w:r>
      <w:r w:rsidR="001E03D3">
        <w:fldChar w:fldCharType="end"/>
      </w:r>
      <w:r w:rsidR="00AC2F53">
        <w:t xml:space="preserve">  </w:t>
      </w:r>
      <w:r w:rsidR="00A05B30">
        <w:t>“</w:t>
      </w:r>
      <w:r w:rsidR="001E03D3">
        <w:fldChar w:fldCharType="begin"/>
      </w:r>
      <w:r w:rsidR="00AC2F53">
        <w:instrText xml:space="preserve"> REF X38609 \h </w:instrText>
      </w:r>
      <w:r w:rsidR="001E03D3">
        <w:fldChar w:fldCharType="separate"/>
      </w:r>
      <w:r w:rsidR="009749BC">
        <w:t>Null values</w:t>
      </w:r>
      <w:r w:rsidR="001E03D3">
        <w:fldChar w:fldCharType="end"/>
      </w:r>
      <w:r w:rsidR="00F07853">
        <w:t>”</w:t>
      </w:r>
      <w:r w:rsidR="00AC2F53">
        <w:t>.</w:t>
      </w:r>
    </w:p>
    <w:p w:rsidR="00741663" w:rsidRPr="003805B9" w:rsidRDefault="00741663" w:rsidP="003805B9">
      <w:pPr>
        <w:pStyle w:val="ListBullet2"/>
      </w:pPr>
      <w:r w:rsidRPr="003805B9">
        <w:t>The conversions that apply to the get methods for properties do not apply when a property is used in a message selector expression. For example, suppose you set a property as a string value, as in the following:</w:t>
      </w:r>
    </w:p>
    <w:p w:rsidR="00741663" w:rsidRPr="00460594" w:rsidRDefault="00741663" w:rsidP="00460594">
      <w:pPr>
        <w:pStyle w:val="ListBullet2Code"/>
      </w:pPr>
      <w:proofErr w:type="gramStart"/>
      <w:r w:rsidRPr="00460594">
        <w:t>myMessage.setStringProperty(</w:t>
      </w:r>
      <w:proofErr w:type="gramEnd"/>
      <w:r w:rsidRPr="00460594">
        <w:t>"NumberOfOrders", "2");</w:t>
      </w:r>
    </w:p>
    <w:p w:rsidR="00741663" w:rsidRPr="007C252A" w:rsidRDefault="00741663" w:rsidP="007C252A">
      <w:pPr>
        <w:pStyle w:val="ListBullet2Cont"/>
      </w:pPr>
      <w:r w:rsidRPr="007C252A">
        <w:lastRenderedPageBreak/>
        <w:t>The following expression in a message selector would evaluate to false, because a string cannot be used in an arithmetic expression:</w:t>
      </w:r>
    </w:p>
    <w:p w:rsidR="00741663" w:rsidRDefault="00741663" w:rsidP="00460594">
      <w:pPr>
        <w:pStyle w:val="ListBullet2Code"/>
      </w:pPr>
      <w:r>
        <w:t>"NumberOfOrders &gt; 1"</w:t>
      </w:r>
    </w:p>
    <w:p w:rsidR="00741663" w:rsidRPr="00460594" w:rsidRDefault="00741663" w:rsidP="00460594">
      <w:pPr>
        <w:pStyle w:val="ListBullet2"/>
      </w:pPr>
      <w:r w:rsidRPr="00460594">
        <w:t>Identifiers are case sensitive.</w:t>
      </w:r>
    </w:p>
    <w:p w:rsidR="00741663" w:rsidRDefault="00741663" w:rsidP="00460594">
      <w:pPr>
        <w:pStyle w:val="ListBullet2"/>
      </w:pPr>
      <w:r w:rsidRPr="00460594">
        <w:t xml:space="preserve">Message header field references are restricted to </w:t>
      </w:r>
      <w:r w:rsidRPr="00CD1D37">
        <w:rPr>
          <w:rStyle w:val="Code"/>
        </w:rPr>
        <w:t>JMSDeliveryMode</w:t>
      </w:r>
      <w:r w:rsidRPr="00460594">
        <w:t xml:space="preserve">, </w:t>
      </w:r>
      <w:r w:rsidRPr="00CD1D37">
        <w:rPr>
          <w:rStyle w:val="Code"/>
        </w:rPr>
        <w:t>JMSPriority</w:t>
      </w:r>
      <w:r w:rsidRPr="00460594">
        <w:t xml:space="preserve">, </w:t>
      </w:r>
      <w:r w:rsidRPr="00CD1D37">
        <w:rPr>
          <w:rStyle w:val="Code"/>
        </w:rPr>
        <w:t>JMSMessageID</w:t>
      </w:r>
      <w:r w:rsidRPr="00460594">
        <w:t xml:space="preserve">, </w:t>
      </w:r>
      <w:r w:rsidRPr="00CD1D37">
        <w:rPr>
          <w:rStyle w:val="Code"/>
        </w:rPr>
        <w:t>JMSTimestamp</w:t>
      </w:r>
      <w:r w:rsidRPr="00460594">
        <w:t xml:space="preserve">, </w:t>
      </w:r>
      <w:r w:rsidRPr="00CD1D37">
        <w:rPr>
          <w:rStyle w:val="Code"/>
        </w:rPr>
        <w:t>JMSCorrelationID</w:t>
      </w:r>
      <w:r w:rsidRPr="00460594">
        <w:t xml:space="preserve">, and </w:t>
      </w:r>
      <w:r w:rsidRPr="00CD1D37">
        <w:rPr>
          <w:rStyle w:val="Code"/>
        </w:rPr>
        <w:t>JMSType</w:t>
      </w:r>
      <w:r w:rsidRPr="00460594">
        <w:t xml:space="preserve">. </w:t>
      </w:r>
      <w:r w:rsidRPr="00CD1D37">
        <w:rPr>
          <w:rStyle w:val="Code"/>
        </w:rPr>
        <w:t>JMSMessageID</w:t>
      </w:r>
      <w:r w:rsidRPr="00460594">
        <w:t xml:space="preserve">, </w:t>
      </w:r>
      <w:r w:rsidRPr="00CD1D37">
        <w:rPr>
          <w:rStyle w:val="Code"/>
        </w:rPr>
        <w:t>JMSCorrelationID</w:t>
      </w:r>
      <w:r w:rsidRPr="00460594">
        <w:t xml:space="preserve">, and </w:t>
      </w:r>
      <w:r w:rsidRPr="00CD1D37">
        <w:rPr>
          <w:rStyle w:val="Code"/>
        </w:rPr>
        <w:t>JMSType</w:t>
      </w:r>
      <w:r w:rsidRPr="00460594">
        <w:t xml:space="preserve"> values may be </w:t>
      </w:r>
      <w:r w:rsidRPr="00CD1D37">
        <w:rPr>
          <w:rStyle w:val="Code"/>
        </w:rPr>
        <w:t>null</w:t>
      </w:r>
      <w:r w:rsidRPr="00460594">
        <w:t xml:space="preserve"> and if so are treated as a </w:t>
      </w:r>
      <w:r w:rsidRPr="00CD1D37">
        <w:rPr>
          <w:rStyle w:val="Code"/>
        </w:rPr>
        <w:t>NULL</w:t>
      </w:r>
      <w:r w:rsidRPr="00460594">
        <w:t xml:space="preserve"> value.</w:t>
      </w:r>
    </w:p>
    <w:p w:rsidR="00741663" w:rsidRDefault="00741663" w:rsidP="00460594">
      <w:pPr>
        <w:pStyle w:val="ListBullet2"/>
      </w:pPr>
      <w:r>
        <w:t xml:space="preserve">Any name beginning with </w:t>
      </w:r>
      <w:r w:rsidR="00C933CE">
        <w:rPr>
          <w:rStyle w:val="Code"/>
        </w:rPr>
        <w:t>'</w:t>
      </w:r>
      <w:r w:rsidRPr="00C933CE">
        <w:rPr>
          <w:rStyle w:val="Code"/>
        </w:rPr>
        <w:t>JMSX</w:t>
      </w:r>
      <w:r w:rsidR="00C933CE">
        <w:rPr>
          <w:rStyle w:val="Code"/>
        </w:rPr>
        <w:t>'</w:t>
      </w:r>
      <w:r>
        <w:t xml:space="preserve"> is a JMS defined property name.</w:t>
      </w:r>
    </w:p>
    <w:p w:rsidR="00741663" w:rsidRDefault="00741663" w:rsidP="00460594">
      <w:pPr>
        <w:pStyle w:val="ListBullet2"/>
      </w:pPr>
      <w:r>
        <w:t xml:space="preserve">Any name beginning with </w:t>
      </w:r>
      <w:r w:rsidR="00C933CE">
        <w:rPr>
          <w:rStyle w:val="Code"/>
        </w:rPr>
        <w:t>'</w:t>
      </w:r>
      <w:r w:rsidRPr="00C933CE">
        <w:rPr>
          <w:rStyle w:val="Code"/>
        </w:rPr>
        <w:t>JMS_</w:t>
      </w:r>
      <w:r w:rsidR="00C933CE">
        <w:rPr>
          <w:rStyle w:val="Code"/>
        </w:rPr>
        <w:t>'</w:t>
      </w:r>
      <w:r>
        <w:t xml:space="preserve"> is a provider-specific property name.</w:t>
      </w:r>
    </w:p>
    <w:p w:rsidR="00741663" w:rsidRDefault="00741663" w:rsidP="00460594">
      <w:pPr>
        <w:pStyle w:val="ListBullet2"/>
      </w:pPr>
      <w:r>
        <w:t xml:space="preserve">Any name that does not begin with </w:t>
      </w:r>
      <w:r w:rsidR="00C04ECA">
        <w:rPr>
          <w:rStyle w:val="Code"/>
        </w:rPr>
        <w:t>'</w:t>
      </w:r>
      <w:r w:rsidRPr="00C04ECA">
        <w:rPr>
          <w:rStyle w:val="Code"/>
        </w:rPr>
        <w:t>JMS</w:t>
      </w:r>
      <w:r w:rsidR="00C04ECA">
        <w:rPr>
          <w:rStyle w:val="Code"/>
        </w:rPr>
        <w:t>'</w:t>
      </w:r>
      <w:r>
        <w:t xml:space="preserve"> is an application-specific property name.</w:t>
      </w:r>
    </w:p>
    <w:p w:rsidR="00741663" w:rsidRDefault="00741663" w:rsidP="00460594">
      <w:pPr>
        <w:pStyle w:val="ListBullet"/>
      </w:pPr>
      <w:r>
        <w:t>Whitespace is the same as that defined for Java: space, horizontal tab, form feed and line terminator.</w:t>
      </w:r>
    </w:p>
    <w:p w:rsidR="00741663" w:rsidRDefault="00741663" w:rsidP="00460594">
      <w:pPr>
        <w:pStyle w:val="ListBullet"/>
      </w:pPr>
      <w:r>
        <w:t>Expressions:</w:t>
      </w:r>
    </w:p>
    <w:p w:rsidR="00741663" w:rsidRDefault="00741663" w:rsidP="00460594">
      <w:pPr>
        <w:pStyle w:val="ListBullet2"/>
      </w:pPr>
      <w:r>
        <w:t xml:space="preserve">A selector is a conditional expression; a selector that evaluates to </w:t>
      </w:r>
      <w:r w:rsidRPr="00A12DE0">
        <w:rPr>
          <w:rStyle w:val="Code"/>
        </w:rPr>
        <w:t>true</w:t>
      </w:r>
      <w:r>
        <w:t xml:space="preserve"> matches; a selector that evaluates to </w:t>
      </w:r>
      <w:r w:rsidRPr="00A12DE0">
        <w:rPr>
          <w:rStyle w:val="Code"/>
        </w:rPr>
        <w:t>false</w:t>
      </w:r>
      <w:r>
        <w:t xml:space="preserve"> or unknown does not match.</w:t>
      </w:r>
    </w:p>
    <w:p w:rsidR="00741663" w:rsidRDefault="00741663" w:rsidP="00460594">
      <w:pPr>
        <w:pStyle w:val="ListBullet2"/>
      </w:pPr>
      <w:r>
        <w:t>Arithmetic expressions are composed of themselves, arithmetic</w:t>
      </w:r>
      <w:r w:rsidR="00920983">
        <w:t xml:space="preserve"> </w:t>
      </w:r>
      <w:r>
        <w:t>operations, identifiers with numeric values, and numeric literals.</w:t>
      </w:r>
    </w:p>
    <w:p w:rsidR="00741663" w:rsidRDefault="00741663" w:rsidP="00460594">
      <w:pPr>
        <w:pStyle w:val="ListBullet2"/>
      </w:pPr>
      <w:r>
        <w:t xml:space="preserve">Conditional expressions are composed of themselves, comparison operations, logical operations, identifiers with </w:t>
      </w:r>
      <w:proofErr w:type="gramStart"/>
      <w:r>
        <w:t>boolean</w:t>
      </w:r>
      <w:proofErr w:type="gramEnd"/>
      <w:r>
        <w:t xml:space="preserve"> values, and boolean literals.</w:t>
      </w:r>
    </w:p>
    <w:p w:rsidR="00741663" w:rsidRDefault="00741663" w:rsidP="00460594">
      <w:pPr>
        <w:pStyle w:val="ListBullet"/>
      </w:pPr>
      <w:r>
        <w:t xml:space="preserve">Standard bracketing </w:t>
      </w:r>
      <w:r w:rsidRPr="00CD1D37">
        <w:rPr>
          <w:rStyle w:val="Code"/>
        </w:rPr>
        <w:t>()</w:t>
      </w:r>
      <w:r>
        <w:t xml:space="preserve"> for ordering expression evaluation is supported.</w:t>
      </w:r>
    </w:p>
    <w:p w:rsidR="00741663" w:rsidRDefault="00741663" w:rsidP="00460594">
      <w:pPr>
        <w:pStyle w:val="ListBullet"/>
      </w:pPr>
      <w:r>
        <w:t xml:space="preserve">Logical operators in precedence order: </w:t>
      </w:r>
      <w:r w:rsidRPr="00CD1D37">
        <w:rPr>
          <w:rStyle w:val="Code"/>
        </w:rPr>
        <w:t>NOT</w:t>
      </w:r>
      <w:r>
        <w:t xml:space="preserve">, </w:t>
      </w:r>
      <w:r w:rsidRPr="00CD1D37">
        <w:rPr>
          <w:rStyle w:val="Code"/>
        </w:rPr>
        <w:t>AND</w:t>
      </w:r>
      <w:r>
        <w:t xml:space="preserve">, </w:t>
      </w:r>
      <w:r w:rsidRPr="00CD1D37">
        <w:rPr>
          <w:rStyle w:val="Code"/>
        </w:rPr>
        <w:t>OR</w:t>
      </w:r>
    </w:p>
    <w:p w:rsidR="00741663" w:rsidRDefault="00741663" w:rsidP="00460594">
      <w:pPr>
        <w:pStyle w:val="ListBullet"/>
      </w:pPr>
      <w:r>
        <w:t xml:space="preserve">Comparison operators: </w:t>
      </w:r>
      <w:r w:rsidRPr="00CD1D37">
        <w:rPr>
          <w:rStyle w:val="Code"/>
        </w:rPr>
        <w:t>=</w:t>
      </w:r>
      <w:r>
        <w:t xml:space="preserve">, </w:t>
      </w:r>
      <w:r w:rsidRPr="00CD1D37">
        <w:rPr>
          <w:rStyle w:val="Code"/>
        </w:rPr>
        <w:t>&gt;</w:t>
      </w:r>
      <w:r>
        <w:t xml:space="preserve">, </w:t>
      </w:r>
      <w:r w:rsidRPr="00CD1D37">
        <w:rPr>
          <w:rStyle w:val="Code"/>
        </w:rPr>
        <w:t>&gt;=</w:t>
      </w:r>
      <w:r>
        <w:t xml:space="preserve">, </w:t>
      </w:r>
      <w:r w:rsidRPr="00CD1D37">
        <w:rPr>
          <w:rStyle w:val="Code"/>
        </w:rPr>
        <w:t>&lt;</w:t>
      </w:r>
      <w:r>
        <w:t xml:space="preserve">, </w:t>
      </w:r>
      <w:r w:rsidRPr="00CD1D37">
        <w:rPr>
          <w:rStyle w:val="Code"/>
        </w:rPr>
        <w:t>&lt;=</w:t>
      </w:r>
      <w:r>
        <w:t xml:space="preserve">, </w:t>
      </w:r>
      <w:r w:rsidRPr="00CD1D37">
        <w:rPr>
          <w:rStyle w:val="Code"/>
        </w:rPr>
        <w:t>&lt;&gt;</w:t>
      </w:r>
      <w:r>
        <w:t xml:space="preserve"> (not equal) </w:t>
      </w:r>
    </w:p>
    <w:p w:rsidR="00741663" w:rsidRDefault="00741663" w:rsidP="00460594">
      <w:pPr>
        <w:pStyle w:val="ListBullet2"/>
      </w:pPr>
      <w:r>
        <w:t xml:space="preserve">Only like type values can be compared. One exception is that it is valid to compare exact numeric values and approximate numeric values (the type conversion required is defined by the rules of Java numeric promotion). If the comparison of non-like type values is attempted, the value of the operation is </w:t>
      </w:r>
      <w:r w:rsidRPr="00CD1D37">
        <w:rPr>
          <w:rStyle w:val="Code"/>
        </w:rPr>
        <w:t>false</w:t>
      </w:r>
      <w:r>
        <w:t xml:space="preserve">. If either of the type values evaluates to </w:t>
      </w:r>
      <w:r w:rsidRPr="00CD1D37">
        <w:rPr>
          <w:rStyle w:val="Code"/>
        </w:rPr>
        <w:t>NULL</w:t>
      </w:r>
      <w:r>
        <w:t>, the value of the expression is unknown.</w:t>
      </w:r>
    </w:p>
    <w:p w:rsidR="00741663" w:rsidRPr="00460594" w:rsidRDefault="00741663" w:rsidP="00460594">
      <w:pPr>
        <w:pStyle w:val="ListBullet2"/>
      </w:pPr>
      <w:r w:rsidRPr="00936C1B">
        <w:rPr>
          <w:rStyle w:val="Code"/>
        </w:rPr>
        <w:t>String</w:t>
      </w:r>
      <w:r w:rsidRPr="00460594">
        <w:t xml:space="preserve"> and </w:t>
      </w:r>
      <w:r w:rsidRPr="00936C1B">
        <w:rPr>
          <w:rStyle w:val="Code"/>
        </w:rPr>
        <w:t>Boolean</w:t>
      </w:r>
      <w:r w:rsidRPr="00460594">
        <w:t xml:space="preserve"> comparison is restricted to </w:t>
      </w:r>
      <w:r w:rsidRPr="00CD1D37">
        <w:rPr>
          <w:rStyle w:val="Code"/>
        </w:rPr>
        <w:t>=</w:t>
      </w:r>
      <w:r w:rsidRPr="00460594">
        <w:t xml:space="preserve"> and </w:t>
      </w:r>
      <w:r w:rsidRPr="00CD1D37">
        <w:rPr>
          <w:rStyle w:val="Code"/>
        </w:rPr>
        <w:t>&lt;&gt;</w:t>
      </w:r>
      <w:r w:rsidRPr="00460594">
        <w:t>. Two strings are equal if and only if they contain the same sequence of characters.</w:t>
      </w:r>
    </w:p>
    <w:p w:rsidR="00741663" w:rsidRDefault="00741663" w:rsidP="00460594">
      <w:pPr>
        <w:pStyle w:val="ListBullet"/>
      </w:pPr>
      <w:r>
        <w:t xml:space="preserve">Arithmetic operators in precedence order: </w:t>
      </w:r>
    </w:p>
    <w:p w:rsidR="00741663" w:rsidRDefault="00741663" w:rsidP="00460594">
      <w:pPr>
        <w:pStyle w:val="ListBullet2"/>
      </w:pPr>
      <w:r w:rsidRPr="00CD1D37">
        <w:rPr>
          <w:rStyle w:val="Code"/>
        </w:rPr>
        <w:t>+</w:t>
      </w:r>
      <w:r>
        <w:t xml:space="preserve">, </w:t>
      </w:r>
      <w:r w:rsidRPr="00CD1D37">
        <w:rPr>
          <w:rStyle w:val="Code"/>
        </w:rPr>
        <w:t>-</w:t>
      </w:r>
      <w:r>
        <w:t xml:space="preserve"> (unary)</w:t>
      </w:r>
    </w:p>
    <w:p w:rsidR="00741663" w:rsidRDefault="00741663" w:rsidP="00460594">
      <w:pPr>
        <w:pStyle w:val="ListBullet2"/>
      </w:pPr>
      <w:r w:rsidRPr="00CD1D37">
        <w:rPr>
          <w:rStyle w:val="Code"/>
        </w:rPr>
        <w:t>*</w:t>
      </w:r>
      <w:r>
        <w:t xml:space="preserve">, </w:t>
      </w:r>
      <w:r w:rsidRPr="00CD1D37">
        <w:rPr>
          <w:rStyle w:val="Code"/>
        </w:rPr>
        <w:t>/</w:t>
      </w:r>
      <w:r>
        <w:t xml:space="preserve"> (multiplication and division)</w:t>
      </w:r>
    </w:p>
    <w:p w:rsidR="00741663" w:rsidRDefault="00741663" w:rsidP="00460594">
      <w:pPr>
        <w:pStyle w:val="ListBullet2"/>
      </w:pPr>
      <w:r w:rsidRPr="00CD1D37">
        <w:rPr>
          <w:rStyle w:val="Code"/>
        </w:rPr>
        <w:t>+</w:t>
      </w:r>
      <w:r>
        <w:t xml:space="preserve">, </w:t>
      </w:r>
      <w:r w:rsidRPr="00CD1D37">
        <w:rPr>
          <w:rStyle w:val="Code"/>
        </w:rPr>
        <w:t>-</w:t>
      </w:r>
      <w:r>
        <w:t xml:space="preserve"> (addition and subtraction)</w:t>
      </w:r>
    </w:p>
    <w:p w:rsidR="00741663" w:rsidRDefault="00741663" w:rsidP="00460594">
      <w:pPr>
        <w:pStyle w:val="ListBullet2"/>
      </w:pPr>
      <w:r>
        <w:t>Arithmetic operations must use Java numeric promotion.</w:t>
      </w:r>
    </w:p>
    <w:p w:rsidR="00741663" w:rsidRDefault="00741663" w:rsidP="00EF38DE">
      <w:pPr>
        <w:pStyle w:val="ListBullet"/>
      </w:pPr>
      <w:r w:rsidRPr="00A22860">
        <w:rPr>
          <w:rStyle w:val="CodeItalic"/>
        </w:rPr>
        <w:lastRenderedPageBreak/>
        <w:t>arithmetic-expr1</w:t>
      </w:r>
      <w:r w:rsidRPr="00634FC6">
        <w:rPr>
          <w:rStyle w:val="Code"/>
        </w:rPr>
        <w:t xml:space="preserve"> [NOT] BETWEEN </w:t>
      </w:r>
      <w:r w:rsidRPr="00A22860">
        <w:rPr>
          <w:rStyle w:val="CodeItalic"/>
        </w:rPr>
        <w:t>arithmetic-expr2</w:t>
      </w:r>
      <w:r w:rsidRPr="00634FC6">
        <w:rPr>
          <w:rStyle w:val="Code"/>
        </w:rPr>
        <w:t xml:space="preserve"> and </w:t>
      </w:r>
      <w:r w:rsidRPr="00A22860">
        <w:rPr>
          <w:rStyle w:val="CodeItalic"/>
        </w:rPr>
        <w:t>arithmetic-expr3</w:t>
      </w:r>
      <w:r>
        <w:t xml:space="preserve"> </w:t>
      </w:r>
      <w:r w:rsidR="00A12DE0">
        <w:t>(</w:t>
      </w:r>
      <w:r>
        <w:t>comparison operator</w:t>
      </w:r>
      <w:r w:rsidR="00A12DE0">
        <w:t>)</w:t>
      </w:r>
    </w:p>
    <w:p w:rsidR="00741663" w:rsidRDefault="00DA09A5" w:rsidP="00EF38DE">
      <w:pPr>
        <w:pStyle w:val="ListBullet2"/>
      </w:pPr>
      <w:r>
        <w:rPr>
          <w:rStyle w:val="Code"/>
        </w:rPr>
        <w:t>"</w:t>
      </w:r>
      <w:r w:rsidR="00741663" w:rsidRPr="00DA09A5">
        <w:rPr>
          <w:rStyle w:val="Code"/>
        </w:rPr>
        <w:t>age BETWEEN 15 AND 19</w:t>
      </w:r>
      <w:r>
        <w:rPr>
          <w:rStyle w:val="Code"/>
        </w:rPr>
        <w:t>"</w:t>
      </w:r>
      <w:r w:rsidR="00741663">
        <w:t xml:space="preserve"> is equivalent to </w:t>
      </w:r>
      <w:r w:rsidR="00AB06FE">
        <w:rPr>
          <w:rStyle w:val="Code"/>
        </w:rPr>
        <w:t>"</w:t>
      </w:r>
      <w:r w:rsidR="00741663" w:rsidRPr="00AB06FE">
        <w:rPr>
          <w:rStyle w:val="Code"/>
        </w:rPr>
        <w:t>age &gt;= 15 AND age &lt;= 19</w:t>
      </w:r>
      <w:r w:rsidR="00AB06FE">
        <w:rPr>
          <w:rStyle w:val="Code"/>
        </w:rPr>
        <w:t>"</w:t>
      </w:r>
    </w:p>
    <w:p w:rsidR="00741663" w:rsidRPr="00AB06FE" w:rsidRDefault="00AB06FE" w:rsidP="00EF38DE">
      <w:pPr>
        <w:pStyle w:val="ListBullet2"/>
        <w:rPr>
          <w:rStyle w:val="Code"/>
        </w:rPr>
      </w:pPr>
      <w:r w:rsidRPr="00A22860">
        <w:rPr>
          <w:rStyle w:val="Code"/>
        </w:rPr>
        <w:t>"</w:t>
      </w:r>
      <w:r w:rsidR="00741663" w:rsidRPr="00A22860">
        <w:rPr>
          <w:rStyle w:val="Code"/>
        </w:rPr>
        <w:t>age NOT BETWEEN 15 AND 19</w:t>
      </w:r>
      <w:r w:rsidR="00A22860" w:rsidRPr="00A22860">
        <w:rPr>
          <w:rStyle w:val="Code"/>
        </w:rPr>
        <w:t>"</w:t>
      </w:r>
      <w:r w:rsidR="00741663" w:rsidRPr="00AB06FE">
        <w:rPr>
          <w:rStyle w:val="Code"/>
        </w:rPr>
        <w:t xml:space="preserve"> </w:t>
      </w:r>
      <w:r w:rsidR="00741663" w:rsidRPr="00A22860">
        <w:t>is equivalent to</w:t>
      </w:r>
      <w:r w:rsidR="00A22860">
        <w:rPr>
          <w:rStyle w:val="Code"/>
        </w:rPr>
        <w:t xml:space="preserve"> </w:t>
      </w:r>
      <w:r w:rsidR="00A22860" w:rsidRPr="00A22860">
        <w:rPr>
          <w:rStyle w:val="Code"/>
        </w:rPr>
        <w:t>"</w:t>
      </w:r>
      <w:r w:rsidR="00741663" w:rsidRPr="00A22860">
        <w:rPr>
          <w:rStyle w:val="Code"/>
        </w:rPr>
        <w:t>age &lt; 15 OR age &gt; 19</w:t>
      </w:r>
      <w:r w:rsidRPr="00A22860">
        <w:rPr>
          <w:rStyle w:val="Code"/>
        </w:rPr>
        <w:t>"</w:t>
      </w:r>
    </w:p>
    <w:p w:rsidR="00741663" w:rsidRDefault="00741663" w:rsidP="00EF38DE">
      <w:pPr>
        <w:pStyle w:val="ListBullet"/>
      </w:pPr>
      <w:proofErr w:type="gramStart"/>
      <w:r w:rsidRPr="00A22860">
        <w:rPr>
          <w:rStyle w:val="CodeItalic"/>
        </w:rPr>
        <w:t>identifier</w:t>
      </w:r>
      <w:proofErr w:type="gramEnd"/>
      <w:r w:rsidRPr="00634FC6">
        <w:rPr>
          <w:rStyle w:val="Code"/>
        </w:rPr>
        <w:t xml:space="preserve"> [NOT] IN (</w:t>
      </w:r>
      <w:r w:rsidRPr="00A22860">
        <w:rPr>
          <w:rStyle w:val="CodeItalic"/>
        </w:rPr>
        <w:t>string-literal1</w:t>
      </w:r>
      <w:r w:rsidRPr="00634FC6">
        <w:rPr>
          <w:rStyle w:val="Code"/>
        </w:rPr>
        <w:t xml:space="preserve">, </w:t>
      </w:r>
      <w:r w:rsidRPr="00A22860">
        <w:rPr>
          <w:rStyle w:val="CodeItalic"/>
        </w:rPr>
        <w:t>string-literal2</w:t>
      </w:r>
      <w:r w:rsidRPr="00634FC6">
        <w:rPr>
          <w:rStyle w:val="Code"/>
        </w:rPr>
        <w:t>,...)</w:t>
      </w:r>
      <w:r>
        <w:t xml:space="preserve"> </w:t>
      </w:r>
      <w:r w:rsidR="00AB06FE">
        <w:t>(</w:t>
      </w:r>
      <w:r>
        <w:t xml:space="preserve">comparison operator where </w:t>
      </w:r>
      <w:r w:rsidRPr="00A22860">
        <w:rPr>
          <w:rStyle w:val="CodeItalic"/>
        </w:rPr>
        <w:t>identifier</w:t>
      </w:r>
      <w:r>
        <w:t xml:space="preserve"> has a </w:t>
      </w:r>
      <w:r w:rsidRPr="00CD1D37">
        <w:rPr>
          <w:rStyle w:val="Code"/>
        </w:rPr>
        <w:t>String</w:t>
      </w:r>
      <w:r>
        <w:t xml:space="preserve"> or </w:t>
      </w:r>
      <w:r w:rsidRPr="00CD1D37">
        <w:rPr>
          <w:rStyle w:val="Code"/>
        </w:rPr>
        <w:t>NULL</w:t>
      </w:r>
      <w:r>
        <w:t xml:space="preserve"> value</w:t>
      </w:r>
      <w:r w:rsidR="00AB06FE">
        <w:t>)</w:t>
      </w:r>
      <w:r>
        <w:t>.</w:t>
      </w:r>
    </w:p>
    <w:p w:rsidR="00741663" w:rsidRDefault="00634FC6" w:rsidP="00EF38DE">
      <w:pPr>
        <w:pStyle w:val="ListBullet2"/>
      </w:pPr>
      <w:r w:rsidRPr="00634FC6">
        <w:rPr>
          <w:rStyle w:val="Code"/>
        </w:rPr>
        <w:t>"</w:t>
      </w:r>
      <w:r w:rsidR="00CD1D37" w:rsidRPr="00634FC6">
        <w:rPr>
          <w:rStyle w:val="Code"/>
        </w:rPr>
        <w:t>Country IN ('UK', 'US', 'France'</w:t>
      </w:r>
      <w:r w:rsidR="00741663" w:rsidRPr="00634FC6">
        <w:rPr>
          <w:rStyle w:val="Code"/>
        </w:rPr>
        <w:t>)</w:t>
      </w:r>
      <w:r w:rsidRPr="00634FC6">
        <w:rPr>
          <w:rStyle w:val="Code"/>
        </w:rPr>
        <w:t>"</w:t>
      </w:r>
      <w:r w:rsidR="00741663">
        <w:t xml:space="preserve"> is true for </w:t>
      </w:r>
      <w:r>
        <w:rPr>
          <w:rStyle w:val="Code"/>
        </w:rPr>
        <w:t>'</w:t>
      </w:r>
      <w:r w:rsidR="00741663" w:rsidRPr="00634FC6">
        <w:rPr>
          <w:rStyle w:val="Code"/>
        </w:rPr>
        <w:t>UK</w:t>
      </w:r>
      <w:r>
        <w:rPr>
          <w:rStyle w:val="Code"/>
        </w:rPr>
        <w:t>'</w:t>
      </w:r>
      <w:r w:rsidR="00741663">
        <w:t xml:space="preserve"> and false for </w:t>
      </w:r>
      <w:r w:rsidRPr="00634FC6">
        <w:rPr>
          <w:rStyle w:val="Code"/>
        </w:rPr>
        <w:t>'</w:t>
      </w:r>
      <w:r w:rsidR="00741663" w:rsidRPr="00634FC6">
        <w:rPr>
          <w:rStyle w:val="Code"/>
        </w:rPr>
        <w:t>Peru</w:t>
      </w:r>
      <w:r w:rsidRPr="00634FC6">
        <w:rPr>
          <w:rStyle w:val="Code"/>
        </w:rPr>
        <w:t>'</w:t>
      </w:r>
      <w:r>
        <w:t xml:space="preserve">; </w:t>
      </w:r>
      <w:r w:rsidR="00741663">
        <w:t xml:space="preserve">it is equivalent to the expression </w:t>
      </w:r>
      <w:r w:rsidR="00741663" w:rsidRPr="00CD1D37">
        <w:rPr>
          <w:rStyle w:val="Code"/>
        </w:rPr>
        <w:t xml:space="preserve">(Country = </w:t>
      </w:r>
      <w:r w:rsidR="00A22860">
        <w:rPr>
          <w:rStyle w:val="Code"/>
        </w:rPr>
        <w:t>'</w:t>
      </w:r>
      <w:r w:rsidR="00C22E40">
        <w:rPr>
          <w:rStyle w:val="Code"/>
        </w:rPr>
        <w:t>UK'</w:t>
      </w:r>
      <w:r w:rsidR="00741663" w:rsidRPr="00CD1D37">
        <w:rPr>
          <w:rStyle w:val="Code"/>
        </w:rPr>
        <w:t xml:space="preserve">) OR (Country = </w:t>
      </w:r>
      <w:r w:rsidR="00A22860">
        <w:rPr>
          <w:rStyle w:val="Code"/>
        </w:rPr>
        <w:t>'</w:t>
      </w:r>
      <w:r w:rsidR="00741663" w:rsidRPr="00CD1D37">
        <w:rPr>
          <w:rStyle w:val="Code"/>
        </w:rPr>
        <w:t>US</w:t>
      </w:r>
      <w:r w:rsidR="00A22860">
        <w:rPr>
          <w:rStyle w:val="Code"/>
        </w:rPr>
        <w:t>'</w:t>
      </w:r>
      <w:r w:rsidR="00741663" w:rsidRPr="00CD1D37">
        <w:rPr>
          <w:rStyle w:val="Code"/>
        </w:rPr>
        <w:t xml:space="preserve">) OR (Country = </w:t>
      </w:r>
      <w:r w:rsidR="00A22860">
        <w:rPr>
          <w:rStyle w:val="Code"/>
        </w:rPr>
        <w:t>'</w:t>
      </w:r>
      <w:r w:rsidR="00741663" w:rsidRPr="00CD1D37">
        <w:rPr>
          <w:rStyle w:val="Code"/>
        </w:rPr>
        <w:t>France</w:t>
      </w:r>
      <w:r w:rsidR="00A22860">
        <w:rPr>
          <w:rStyle w:val="Code"/>
        </w:rPr>
        <w:t>'</w:t>
      </w:r>
      <w:r w:rsidR="00741663" w:rsidRPr="00CD1D37">
        <w:rPr>
          <w:rStyle w:val="Code"/>
        </w:rPr>
        <w:t>)</w:t>
      </w:r>
    </w:p>
    <w:p w:rsidR="00741663" w:rsidRDefault="00741663" w:rsidP="00EF38DE">
      <w:pPr>
        <w:pStyle w:val="ListBullet2"/>
      </w:pPr>
      <w:r w:rsidRPr="00CD1D37">
        <w:rPr>
          <w:rStyle w:val="Code"/>
        </w:rPr>
        <w:t>Country NOT IN (</w:t>
      </w:r>
      <w:r w:rsidR="00147CC2">
        <w:rPr>
          <w:rStyle w:val="Code"/>
        </w:rPr>
        <w:t>'</w:t>
      </w:r>
      <w:r w:rsidRPr="00CD1D37">
        <w:rPr>
          <w:rStyle w:val="Code"/>
        </w:rPr>
        <w:t>UK</w:t>
      </w:r>
      <w:r w:rsidR="00147CC2">
        <w:rPr>
          <w:rStyle w:val="Code"/>
        </w:rPr>
        <w:t>'</w:t>
      </w:r>
      <w:r w:rsidRPr="00CD1D37">
        <w:rPr>
          <w:rStyle w:val="Code"/>
        </w:rPr>
        <w:t xml:space="preserve">, </w:t>
      </w:r>
      <w:r w:rsidR="00147CC2">
        <w:rPr>
          <w:rStyle w:val="Code"/>
        </w:rPr>
        <w:t>'</w:t>
      </w:r>
      <w:r w:rsidRPr="00CD1D37">
        <w:rPr>
          <w:rStyle w:val="Code"/>
        </w:rPr>
        <w:t>US</w:t>
      </w:r>
      <w:r w:rsidR="00147CC2">
        <w:rPr>
          <w:rStyle w:val="Code"/>
        </w:rPr>
        <w:t>'</w:t>
      </w:r>
      <w:r w:rsidRPr="00CD1D37">
        <w:rPr>
          <w:rStyle w:val="Code"/>
        </w:rPr>
        <w:t xml:space="preserve">, </w:t>
      </w:r>
      <w:r w:rsidR="00147CC2">
        <w:rPr>
          <w:rStyle w:val="Code"/>
        </w:rPr>
        <w:t>'</w:t>
      </w:r>
      <w:r w:rsidRPr="00CD1D37">
        <w:rPr>
          <w:rStyle w:val="Code"/>
        </w:rPr>
        <w:t>France</w:t>
      </w:r>
      <w:r w:rsidR="00147CC2">
        <w:rPr>
          <w:rStyle w:val="Code"/>
        </w:rPr>
        <w:t>'</w:t>
      </w:r>
      <w:r w:rsidRPr="00CD1D37">
        <w:rPr>
          <w:rStyle w:val="Code"/>
        </w:rPr>
        <w:t>)</w:t>
      </w:r>
      <w:r>
        <w:t xml:space="preserve"> is false for </w:t>
      </w:r>
      <w:r w:rsidR="00147CC2" w:rsidRPr="00147CC2">
        <w:rPr>
          <w:rStyle w:val="Code"/>
        </w:rPr>
        <w:t>'</w:t>
      </w:r>
      <w:r w:rsidRPr="00147CC2">
        <w:rPr>
          <w:rStyle w:val="Code"/>
        </w:rPr>
        <w:t>UK</w:t>
      </w:r>
      <w:r w:rsidR="00147CC2" w:rsidRPr="00147CC2">
        <w:rPr>
          <w:rStyle w:val="Code"/>
        </w:rPr>
        <w:t>'</w:t>
      </w:r>
      <w:r w:rsidR="00147CC2">
        <w:t xml:space="preserve"> and true for </w:t>
      </w:r>
      <w:r w:rsidR="00147CC2" w:rsidRPr="00147CC2">
        <w:rPr>
          <w:rStyle w:val="Code"/>
        </w:rPr>
        <w:t>'</w:t>
      </w:r>
      <w:r w:rsidRPr="00147CC2">
        <w:rPr>
          <w:rStyle w:val="Code"/>
        </w:rPr>
        <w:t>Peru</w:t>
      </w:r>
      <w:r w:rsidR="00147CC2" w:rsidRPr="00147CC2">
        <w:rPr>
          <w:rStyle w:val="Code"/>
        </w:rPr>
        <w:t>'</w:t>
      </w:r>
      <w:r w:rsidR="00A7799C">
        <w:rPr>
          <w:rStyle w:val="Code"/>
        </w:rPr>
        <w:t>;</w:t>
      </w:r>
      <w:r>
        <w:t xml:space="preserve"> it is equivalent to the expression </w:t>
      </w:r>
      <w:r w:rsidR="00147CC2" w:rsidRPr="00147CC2">
        <w:rPr>
          <w:rStyle w:val="Code"/>
        </w:rPr>
        <w:t>"</w:t>
      </w:r>
      <w:r w:rsidRPr="00147CC2">
        <w:rPr>
          <w:rStyle w:val="Code"/>
        </w:rPr>
        <w:t xml:space="preserve">NOT ((Country = </w:t>
      </w:r>
      <w:r w:rsidR="00147CC2" w:rsidRPr="00147CC2">
        <w:rPr>
          <w:rStyle w:val="Code"/>
        </w:rPr>
        <w:t>'UK'</w:t>
      </w:r>
      <w:r w:rsidRPr="00147CC2">
        <w:rPr>
          <w:rStyle w:val="Code"/>
        </w:rPr>
        <w:t xml:space="preserve">) OR (Country = </w:t>
      </w:r>
      <w:r w:rsidR="00147CC2" w:rsidRPr="00147CC2">
        <w:rPr>
          <w:rStyle w:val="Code"/>
        </w:rPr>
        <w:t>'US'</w:t>
      </w:r>
      <w:r w:rsidRPr="00147CC2">
        <w:rPr>
          <w:rStyle w:val="Code"/>
        </w:rPr>
        <w:t xml:space="preserve">) OR (Country = </w:t>
      </w:r>
      <w:r w:rsidR="00147CC2" w:rsidRPr="00147CC2">
        <w:rPr>
          <w:rStyle w:val="Code"/>
        </w:rPr>
        <w:t>'France'</w:t>
      </w:r>
      <w:r w:rsidRPr="00147CC2">
        <w:rPr>
          <w:rStyle w:val="Code"/>
        </w:rPr>
        <w:t>))</w:t>
      </w:r>
      <w:r w:rsidR="00147CC2" w:rsidRPr="00147CC2">
        <w:rPr>
          <w:rStyle w:val="Code"/>
        </w:rPr>
        <w:t>"</w:t>
      </w:r>
    </w:p>
    <w:p w:rsidR="00741663" w:rsidRDefault="00741663" w:rsidP="00EF38DE">
      <w:pPr>
        <w:pStyle w:val="ListBullet2"/>
      </w:pPr>
      <w:r w:rsidRPr="00AF3332">
        <w:t xml:space="preserve">If </w:t>
      </w:r>
      <w:r w:rsidRPr="00B43F12">
        <w:rPr>
          <w:rStyle w:val="Emphasis"/>
          <w:i w:val="0"/>
        </w:rPr>
        <w:t>identifier</w:t>
      </w:r>
      <w:r>
        <w:t xml:space="preserve"> of an </w:t>
      </w:r>
      <w:r w:rsidRPr="007A650C">
        <w:rPr>
          <w:rStyle w:val="Code"/>
        </w:rPr>
        <w:t>IN</w:t>
      </w:r>
      <w:r>
        <w:t xml:space="preserve"> or </w:t>
      </w:r>
      <w:r w:rsidRPr="007A650C">
        <w:rPr>
          <w:rStyle w:val="Code"/>
        </w:rPr>
        <w:t>NOT IN</w:t>
      </w:r>
      <w:r>
        <w:t xml:space="preserve"> operation is </w:t>
      </w:r>
      <w:r w:rsidRPr="007A650C">
        <w:rPr>
          <w:rStyle w:val="Code"/>
        </w:rPr>
        <w:t>NULL</w:t>
      </w:r>
      <w:r w:rsidR="003B6BC3">
        <w:rPr>
          <w:rStyle w:val="Code"/>
        </w:rPr>
        <w:t>,</w:t>
      </w:r>
      <w:r>
        <w:t xml:space="preserve"> the value of the operation is unknown.</w:t>
      </w:r>
    </w:p>
    <w:p w:rsidR="00741663" w:rsidRDefault="00741663" w:rsidP="00EF38DE">
      <w:pPr>
        <w:pStyle w:val="ListBullet"/>
      </w:pPr>
      <w:r w:rsidRPr="00A22860">
        <w:rPr>
          <w:rStyle w:val="CodeItalic"/>
        </w:rPr>
        <w:t>identifier</w:t>
      </w:r>
      <w:r w:rsidRPr="007A650C">
        <w:rPr>
          <w:rStyle w:val="Code"/>
        </w:rPr>
        <w:t xml:space="preserve"> [NOT] LIKE </w:t>
      </w:r>
      <w:r w:rsidRPr="007A650C">
        <w:rPr>
          <w:rStyle w:val="Code"/>
          <w:i/>
        </w:rPr>
        <w:t>pattern-value</w:t>
      </w:r>
      <w:r w:rsidRPr="007A650C">
        <w:rPr>
          <w:rStyle w:val="Code"/>
        </w:rPr>
        <w:t xml:space="preserve"> [ESCAPE </w:t>
      </w:r>
      <w:r w:rsidRPr="007A650C">
        <w:rPr>
          <w:rStyle w:val="Code"/>
          <w:i/>
        </w:rPr>
        <w:t>escape-character</w:t>
      </w:r>
      <w:r w:rsidRPr="007A650C">
        <w:rPr>
          <w:rStyle w:val="Code"/>
        </w:rPr>
        <w:t>]</w:t>
      </w:r>
      <w:r>
        <w:t xml:space="preserve"> (comparison operator, where </w:t>
      </w:r>
      <w:r w:rsidRPr="0054579A">
        <w:rPr>
          <w:rStyle w:val="CodeItalic"/>
        </w:rPr>
        <w:t>identifier</w:t>
      </w:r>
      <w:r>
        <w:rPr>
          <w:i/>
          <w:iCs/>
        </w:rPr>
        <w:t xml:space="preserve"> </w:t>
      </w:r>
      <w:r>
        <w:t xml:space="preserve">has a </w:t>
      </w:r>
      <w:r w:rsidRPr="007A650C">
        <w:rPr>
          <w:rStyle w:val="Code"/>
        </w:rPr>
        <w:t>String</w:t>
      </w:r>
      <w:r>
        <w:rPr>
          <w:i/>
          <w:iCs/>
        </w:rPr>
        <w:t xml:space="preserve"> </w:t>
      </w:r>
      <w:r>
        <w:t xml:space="preserve">value; </w:t>
      </w:r>
      <w:r w:rsidRPr="0054579A">
        <w:rPr>
          <w:rStyle w:val="CodeItalic"/>
        </w:rPr>
        <w:t>pattern-value</w:t>
      </w:r>
      <w:r>
        <w:rPr>
          <w:i/>
          <w:iCs/>
        </w:rPr>
        <w:t xml:space="preserve"> </w:t>
      </w:r>
      <w:r w:rsidR="0054579A">
        <w:t xml:space="preserve">is a string literal where </w:t>
      </w:r>
      <w:r w:rsidR="0054579A" w:rsidRPr="0054579A">
        <w:rPr>
          <w:rStyle w:val="Code"/>
        </w:rPr>
        <w:t>'_'</w:t>
      </w:r>
      <w:r>
        <w:t xml:space="preserve"> stands for any single character; </w:t>
      </w:r>
      <w:r w:rsidR="0054579A" w:rsidRPr="0054579A">
        <w:rPr>
          <w:rStyle w:val="Code"/>
        </w:rPr>
        <w:t>'%'</w:t>
      </w:r>
      <w:r>
        <w:t xml:space="preserve"> stands for any sequence of characters, including the empty sequence, and all other characters stand for themselves. The optional </w:t>
      </w:r>
      <w:r w:rsidRPr="0054579A">
        <w:rPr>
          <w:rStyle w:val="CodeItalic"/>
        </w:rPr>
        <w:t>escape-character</w:t>
      </w:r>
      <w:r>
        <w:rPr>
          <w:i/>
          <w:iCs/>
        </w:rPr>
        <w:t xml:space="preserve"> </w:t>
      </w:r>
      <w:r>
        <w:t>is a single-character string literal whose character is used to esc</w:t>
      </w:r>
      <w:r w:rsidR="0054579A">
        <w:t xml:space="preserve">ape the special meaning of the </w:t>
      </w:r>
      <w:r w:rsidR="0054579A" w:rsidRPr="0054579A">
        <w:rPr>
          <w:rStyle w:val="Code"/>
        </w:rPr>
        <w:t>'</w:t>
      </w:r>
      <w:r w:rsidRPr="0054579A">
        <w:rPr>
          <w:rStyle w:val="Code"/>
        </w:rPr>
        <w:t>_</w:t>
      </w:r>
      <w:r w:rsidR="0054579A" w:rsidRPr="0054579A">
        <w:rPr>
          <w:rStyle w:val="Code"/>
        </w:rPr>
        <w:t>'</w:t>
      </w:r>
      <w:r w:rsidR="0054579A">
        <w:t xml:space="preserve"> and </w:t>
      </w:r>
      <w:r w:rsidR="0054579A" w:rsidRPr="0054579A">
        <w:rPr>
          <w:rStyle w:val="Code"/>
        </w:rPr>
        <w:t>'</w:t>
      </w:r>
      <w:r w:rsidRPr="0054579A">
        <w:rPr>
          <w:rStyle w:val="Code"/>
        </w:rPr>
        <w:t>%</w:t>
      </w:r>
      <w:r w:rsidR="0054579A" w:rsidRPr="0054579A">
        <w:rPr>
          <w:rStyle w:val="Code"/>
        </w:rPr>
        <w:t>'</w:t>
      </w:r>
      <w:r>
        <w:t xml:space="preserve"> in pattern-value.)</w:t>
      </w:r>
    </w:p>
    <w:p w:rsidR="00741663" w:rsidRDefault="0007402A" w:rsidP="00EF38DE">
      <w:pPr>
        <w:pStyle w:val="ListBullet2"/>
      </w:pPr>
      <w:r>
        <w:rPr>
          <w:rStyle w:val="Code"/>
        </w:rPr>
        <w:t>"</w:t>
      </w:r>
      <w:r w:rsidR="00741663" w:rsidRPr="0007402A">
        <w:rPr>
          <w:rStyle w:val="Code"/>
        </w:rPr>
        <w:t xml:space="preserve">phone LIKE </w:t>
      </w:r>
      <w:r w:rsidR="00BA1654" w:rsidRPr="00BA1654">
        <w:rPr>
          <w:rStyle w:val="Code"/>
        </w:rPr>
        <w:t>'</w:t>
      </w:r>
      <w:r w:rsidR="00741663" w:rsidRPr="0007402A">
        <w:rPr>
          <w:rStyle w:val="Code"/>
        </w:rPr>
        <w:t>12%3</w:t>
      </w:r>
      <w:r w:rsidR="00BA1654" w:rsidRPr="00BA1654">
        <w:rPr>
          <w:rStyle w:val="Code"/>
        </w:rPr>
        <w:t>'</w:t>
      </w:r>
      <w:r>
        <w:rPr>
          <w:rStyle w:val="Code"/>
        </w:rPr>
        <w:t>"</w:t>
      </w:r>
      <w:r>
        <w:t xml:space="preserve"> is true for </w:t>
      </w:r>
      <w:r w:rsidRPr="0007402A">
        <w:rPr>
          <w:rStyle w:val="Code"/>
        </w:rPr>
        <w:t>'</w:t>
      </w:r>
      <w:r w:rsidR="00741663" w:rsidRPr="0007402A">
        <w:rPr>
          <w:rStyle w:val="Code"/>
        </w:rPr>
        <w:t>123</w:t>
      </w:r>
      <w:r w:rsidRPr="0007402A">
        <w:rPr>
          <w:rStyle w:val="Code"/>
        </w:rPr>
        <w:t>'</w:t>
      </w:r>
      <w:r w:rsidR="00741663">
        <w:t xml:space="preserve"> or </w:t>
      </w:r>
      <w:r w:rsidRPr="0007402A">
        <w:rPr>
          <w:rStyle w:val="Code"/>
        </w:rPr>
        <w:t>'</w:t>
      </w:r>
      <w:r w:rsidR="00741663" w:rsidRPr="0007402A">
        <w:rPr>
          <w:rStyle w:val="Code"/>
        </w:rPr>
        <w:t>12993</w:t>
      </w:r>
      <w:r w:rsidRPr="0007402A">
        <w:rPr>
          <w:rStyle w:val="Code"/>
        </w:rPr>
        <w:t>'</w:t>
      </w:r>
      <w:r w:rsidR="00741663">
        <w:t xml:space="preserve"> and false for </w:t>
      </w:r>
      <w:r w:rsidRPr="0007402A">
        <w:rPr>
          <w:rStyle w:val="Code"/>
        </w:rPr>
        <w:t>'</w:t>
      </w:r>
      <w:r w:rsidR="00741663" w:rsidRPr="0007402A">
        <w:rPr>
          <w:rStyle w:val="Code"/>
        </w:rPr>
        <w:t>1234</w:t>
      </w:r>
      <w:r w:rsidRPr="0007402A">
        <w:rPr>
          <w:rStyle w:val="Code"/>
        </w:rPr>
        <w:t>'</w:t>
      </w:r>
    </w:p>
    <w:p w:rsidR="00741663" w:rsidRDefault="0007402A" w:rsidP="00EF38DE">
      <w:pPr>
        <w:pStyle w:val="ListBullet2"/>
      </w:pPr>
      <w:r w:rsidRPr="0007402A">
        <w:rPr>
          <w:rStyle w:val="Code"/>
        </w:rPr>
        <w:t>"word LIKE 'l_se'"</w:t>
      </w:r>
      <w:r>
        <w:t xml:space="preserve"> is true for </w:t>
      </w:r>
      <w:r w:rsidRPr="0007402A">
        <w:rPr>
          <w:rStyle w:val="Code"/>
        </w:rPr>
        <w:t>'</w:t>
      </w:r>
      <w:r w:rsidR="00741663" w:rsidRPr="0007402A">
        <w:rPr>
          <w:rStyle w:val="Code"/>
        </w:rPr>
        <w:t>lose</w:t>
      </w:r>
      <w:r w:rsidRPr="0007402A">
        <w:rPr>
          <w:rStyle w:val="Code"/>
        </w:rPr>
        <w:t>'</w:t>
      </w:r>
      <w:r>
        <w:t xml:space="preserve"> and false for </w:t>
      </w:r>
      <w:r w:rsidRPr="0007402A">
        <w:rPr>
          <w:rStyle w:val="Code"/>
        </w:rPr>
        <w:t>'</w:t>
      </w:r>
      <w:r w:rsidR="00741663" w:rsidRPr="0007402A">
        <w:rPr>
          <w:rStyle w:val="Code"/>
        </w:rPr>
        <w:t>loose</w:t>
      </w:r>
      <w:r w:rsidRPr="0007402A">
        <w:rPr>
          <w:rStyle w:val="Code"/>
        </w:rPr>
        <w:t>'</w:t>
      </w:r>
    </w:p>
    <w:p w:rsidR="00741663" w:rsidRDefault="0007402A" w:rsidP="00EF38DE">
      <w:pPr>
        <w:pStyle w:val="ListBullet2"/>
      </w:pPr>
      <w:r w:rsidRPr="0007402A">
        <w:rPr>
          <w:rStyle w:val="Code"/>
        </w:rPr>
        <w:t>"</w:t>
      </w:r>
      <w:r w:rsidR="00741663" w:rsidRPr="0007402A">
        <w:rPr>
          <w:rStyle w:val="Code"/>
        </w:rPr>
        <w:t>underscored LIKE</w:t>
      </w:r>
      <w:r w:rsidRPr="0007402A">
        <w:rPr>
          <w:rStyle w:val="Code"/>
        </w:rPr>
        <w:t xml:space="preserve"> '\_%' ESCAPE '\'"</w:t>
      </w:r>
      <w:r>
        <w:t xml:space="preserve"> is true for </w:t>
      </w:r>
      <w:r w:rsidRPr="0007402A">
        <w:rPr>
          <w:rStyle w:val="Code"/>
        </w:rPr>
        <w:t>'</w:t>
      </w:r>
      <w:r w:rsidR="00741663" w:rsidRPr="0007402A">
        <w:rPr>
          <w:rStyle w:val="Code"/>
        </w:rPr>
        <w:t>_foo</w:t>
      </w:r>
      <w:r w:rsidRPr="0007402A">
        <w:rPr>
          <w:rStyle w:val="Code"/>
        </w:rPr>
        <w:t>'</w:t>
      </w:r>
      <w:r>
        <w:t xml:space="preserve"> and false for </w:t>
      </w:r>
      <w:r w:rsidRPr="0007402A">
        <w:rPr>
          <w:rStyle w:val="Code"/>
        </w:rPr>
        <w:t>'</w:t>
      </w:r>
      <w:r w:rsidR="00741663" w:rsidRPr="0007402A">
        <w:rPr>
          <w:rStyle w:val="Code"/>
        </w:rPr>
        <w:t>bar</w:t>
      </w:r>
      <w:r w:rsidRPr="0007402A">
        <w:rPr>
          <w:rStyle w:val="Code"/>
        </w:rPr>
        <w:t>'</w:t>
      </w:r>
    </w:p>
    <w:p w:rsidR="00741663" w:rsidRDefault="0007402A" w:rsidP="00EF38DE">
      <w:pPr>
        <w:pStyle w:val="ListBullet2"/>
      </w:pPr>
      <w:r w:rsidRPr="0007402A">
        <w:rPr>
          <w:rStyle w:val="Code"/>
        </w:rPr>
        <w:t>"phone NOT LIKE '</w:t>
      </w:r>
      <w:r w:rsidR="00741663" w:rsidRPr="0007402A">
        <w:rPr>
          <w:rStyle w:val="Code"/>
        </w:rPr>
        <w:t>12%3</w:t>
      </w:r>
      <w:r w:rsidRPr="0007402A">
        <w:rPr>
          <w:rStyle w:val="Code"/>
        </w:rPr>
        <w:t>'"</w:t>
      </w:r>
      <w:r>
        <w:t xml:space="preserve"> is false for </w:t>
      </w:r>
      <w:r w:rsidRPr="0007402A">
        <w:rPr>
          <w:rStyle w:val="Code"/>
        </w:rPr>
        <w:t>'</w:t>
      </w:r>
      <w:r w:rsidR="00741663" w:rsidRPr="0007402A">
        <w:rPr>
          <w:rStyle w:val="Code"/>
        </w:rPr>
        <w:t>123</w:t>
      </w:r>
      <w:r w:rsidRPr="0007402A">
        <w:rPr>
          <w:rStyle w:val="Code"/>
        </w:rPr>
        <w:t>'</w:t>
      </w:r>
      <w:r>
        <w:t xml:space="preserve"> and </w:t>
      </w:r>
      <w:r w:rsidRPr="0007402A">
        <w:rPr>
          <w:rStyle w:val="Code"/>
        </w:rPr>
        <w:t>'</w:t>
      </w:r>
      <w:r w:rsidR="00741663" w:rsidRPr="0007402A">
        <w:rPr>
          <w:rStyle w:val="Code"/>
        </w:rPr>
        <w:t>12993</w:t>
      </w:r>
      <w:r w:rsidRPr="0007402A">
        <w:rPr>
          <w:rStyle w:val="Code"/>
        </w:rPr>
        <w:t>'</w:t>
      </w:r>
      <w:r>
        <w:t xml:space="preserve"> and true for </w:t>
      </w:r>
      <w:r w:rsidRPr="0007402A">
        <w:rPr>
          <w:rStyle w:val="Code"/>
        </w:rPr>
        <w:t>'</w:t>
      </w:r>
      <w:r w:rsidR="00741663" w:rsidRPr="0007402A">
        <w:rPr>
          <w:rStyle w:val="Code"/>
        </w:rPr>
        <w:t>1234</w:t>
      </w:r>
      <w:r w:rsidRPr="0007402A">
        <w:rPr>
          <w:rStyle w:val="Code"/>
        </w:rPr>
        <w:t>'</w:t>
      </w:r>
    </w:p>
    <w:p w:rsidR="00741663" w:rsidRDefault="00741663" w:rsidP="00EF38DE">
      <w:pPr>
        <w:pStyle w:val="ListBullet2"/>
      </w:pPr>
      <w:r w:rsidRPr="00AF3332">
        <w:t xml:space="preserve">If </w:t>
      </w:r>
      <w:r w:rsidRPr="00CD5BE5">
        <w:rPr>
          <w:rStyle w:val="CodeItalic"/>
        </w:rPr>
        <w:t>identifier</w:t>
      </w:r>
      <w:r>
        <w:rPr>
          <w:i/>
          <w:iCs/>
        </w:rPr>
        <w:t xml:space="preserve"> </w:t>
      </w:r>
      <w:r>
        <w:t xml:space="preserve">of a </w:t>
      </w:r>
      <w:r w:rsidRPr="00CD5BE5">
        <w:rPr>
          <w:rStyle w:val="Code"/>
        </w:rPr>
        <w:t>LIKE</w:t>
      </w:r>
      <w:r>
        <w:t xml:space="preserve"> or </w:t>
      </w:r>
      <w:r w:rsidRPr="00CD5BE5">
        <w:rPr>
          <w:rStyle w:val="Code"/>
        </w:rPr>
        <w:t>NOT LIKE</w:t>
      </w:r>
      <w:r>
        <w:t xml:space="preserve"> operation is </w:t>
      </w:r>
      <w:r w:rsidRPr="00CD5BE5">
        <w:rPr>
          <w:rStyle w:val="Code"/>
        </w:rPr>
        <w:t>NULL</w:t>
      </w:r>
      <w:r>
        <w:t>, the value of the operation is unknown.</w:t>
      </w:r>
    </w:p>
    <w:p w:rsidR="00741663" w:rsidRDefault="00741663" w:rsidP="00EF38DE">
      <w:pPr>
        <w:pStyle w:val="ListBullet"/>
      </w:pPr>
      <w:r w:rsidRPr="00CD5BE5">
        <w:rPr>
          <w:rStyle w:val="CodeItalic"/>
        </w:rPr>
        <w:t>identifier</w:t>
      </w:r>
      <w:r>
        <w:rPr>
          <w:i/>
          <w:iCs/>
        </w:rPr>
        <w:t xml:space="preserve"> </w:t>
      </w:r>
      <w:r w:rsidRPr="00CD5BE5">
        <w:rPr>
          <w:rStyle w:val="Code"/>
        </w:rPr>
        <w:t>IS NULL</w:t>
      </w:r>
      <w:r>
        <w:t xml:space="preserve"> (comparison operator that tests for a null header field value or a missing property value)</w:t>
      </w:r>
    </w:p>
    <w:p w:rsidR="00741663" w:rsidRPr="00CD5BE5" w:rsidRDefault="00CD5BE5" w:rsidP="00EF38DE">
      <w:pPr>
        <w:pStyle w:val="ListBullet2"/>
        <w:rPr>
          <w:rStyle w:val="Code"/>
        </w:rPr>
      </w:pPr>
      <w:r w:rsidRPr="00CD5BE5">
        <w:rPr>
          <w:rStyle w:val="Code"/>
        </w:rPr>
        <w:t>"</w:t>
      </w:r>
      <w:r w:rsidR="00741663" w:rsidRPr="00CD5BE5">
        <w:rPr>
          <w:rStyle w:val="Code"/>
        </w:rPr>
        <w:t>prop_name IS NULL</w:t>
      </w:r>
      <w:r w:rsidRPr="00CD5BE5">
        <w:rPr>
          <w:rStyle w:val="Code"/>
        </w:rPr>
        <w:t>"</w:t>
      </w:r>
    </w:p>
    <w:p w:rsidR="00741663" w:rsidRDefault="00741663" w:rsidP="00EF38DE">
      <w:pPr>
        <w:pStyle w:val="ListBullet"/>
      </w:pPr>
      <w:r w:rsidRPr="00CD5BE5">
        <w:rPr>
          <w:rStyle w:val="CodeItalic"/>
        </w:rPr>
        <w:t>identifier</w:t>
      </w:r>
      <w:r>
        <w:rPr>
          <w:i/>
          <w:iCs/>
        </w:rPr>
        <w:t xml:space="preserve"> </w:t>
      </w:r>
      <w:r w:rsidRPr="00CD5BE5">
        <w:rPr>
          <w:rStyle w:val="CodeItalic"/>
        </w:rPr>
        <w:t>IS NOT NULL</w:t>
      </w:r>
      <w:r>
        <w:t xml:space="preserve"> (comparison operator that tests for the existence of a non-null header field value or property value)</w:t>
      </w:r>
    </w:p>
    <w:p w:rsidR="00741663" w:rsidRPr="00CD5BE5" w:rsidRDefault="00CD5BE5" w:rsidP="00EF38DE">
      <w:pPr>
        <w:pStyle w:val="ListBullet2"/>
        <w:rPr>
          <w:rStyle w:val="Code"/>
        </w:rPr>
      </w:pPr>
      <w:r w:rsidRPr="00CD5BE5">
        <w:rPr>
          <w:rStyle w:val="Code"/>
        </w:rPr>
        <w:t>"prop_name IS NOT NULL"</w:t>
      </w:r>
    </w:p>
    <w:p w:rsidR="00741663" w:rsidRDefault="00741663" w:rsidP="00741663">
      <w:pPr>
        <w:pStyle w:val="Paragraph"/>
        <w:tabs>
          <w:tab w:val="left" w:pos="2880"/>
        </w:tabs>
      </w:pPr>
      <w:r>
        <w:t xml:space="preserve">JMS providers are required to verify the syntactic correctness of a message selector at the time it is presented. A method providing a syntactically incorrect selector must result in a JMS </w:t>
      </w:r>
      <w:r w:rsidRPr="00CD5BE5">
        <w:rPr>
          <w:rStyle w:val="Code"/>
        </w:rPr>
        <w:t>InvalidSelectorException</w:t>
      </w:r>
      <w:r>
        <w:t xml:space="preserve">. JMS providers may also optionally provide some semantic checking at the </w:t>
      </w:r>
      <w:r>
        <w:lastRenderedPageBreak/>
        <w:t>time the selector is presented. Not all semantic checking can be performed at the time a message selector is presented, because property types are not known.</w:t>
      </w:r>
    </w:p>
    <w:p w:rsidR="00741663" w:rsidRDefault="00741663" w:rsidP="00741663">
      <w:pPr>
        <w:pStyle w:val="Paragraph"/>
        <w:tabs>
          <w:tab w:val="left" w:pos="2880"/>
        </w:tabs>
      </w:pPr>
      <w:r>
        <w:t xml:space="preserve">The following message selector selects messages with a message type of </w:t>
      </w:r>
      <w:r>
        <w:rPr>
          <w:i/>
          <w:iCs/>
        </w:rPr>
        <w:t xml:space="preserve">car </w:t>
      </w:r>
      <w:r>
        <w:t xml:space="preserve">and color of </w:t>
      </w:r>
      <w:r>
        <w:rPr>
          <w:i/>
          <w:iCs/>
        </w:rPr>
        <w:t xml:space="preserve">blue </w:t>
      </w:r>
      <w:r>
        <w:t>and weight greater than 2500 lbs:</w:t>
      </w:r>
    </w:p>
    <w:p w:rsidR="00741663" w:rsidRPr="00CD5BE5" w:rsidRDefault="00CD5BE5" w:rsidP="00FA137A">
      <w:pPr>
        <w:pStyle w:val="CodePara"/>
        <w:rPr>
          <w:rStyle w:val="Code"/>
        </w:rPr>
      </w:pPr>
      <w:r w:rsidRPr="00CD5BE5">
        <w:rPr>
          <w:rStyle w:val="Code"/>
        </w:rPr>
        <w:t>"JMSType = '</w:t>
      </w:r>
      <w:r w:rsidR="00741663" w:rsidRPr="00CD5BE5">
        <w:rPr>
          <w:rStyle w:val="Code"/>
        </w:rPr>
        <w:t>car</w:t>
      </w:r>
      <w:r w:rsidRPr="00CD5BE5">
        <w:rPr>
          <w:rStyle w:val="Code"/>
        </w:rPr>
        <w:t>' AND color = '</w:t>
      </w:r>
      <w:r w:rsidR="00741663" w:rsidRPr="00CD5BE5">
        <w:rPr>
          <w:rStyle w:val="Code"/>
        </w:rPr>
        <w:t>blue</w:t>
      </w:r>
      <w:r w:rsidRPr="00CD5BE5">
        <w:rPr>
          <w:rStyle w:val="Code"/>
        </w:rPr>
        <w:t>'</w:t>
      </w:r>
      <w:r w:rsidR="00741663" w:rsidRPr="00CD5BE5">
        <w:rPr>
          <w:rStyle w:val="Code"/>
        </w:rPr>
        <w:t xml:space="preserve"> AND weight &gt; 2500"</w:t>
      </w:r>
    </w:p>
    <w:p w:rsidR="00741663" w:rsidRDefault="00474592" w:rsidP="00364F85">
      <w:pPr>
        <w:pStyle w:val="Heading4"/>
        <w:rPr>
          <w:iCs/>
        </w:rPr>
      </w:pPr>
      <w:bookmarkStart w:id="161" w:name="X38609"/>
      <w:bookmarkStart w:id="162" w:name="_Toc311729233"/>
      <w:r>
        <w:t>Null v</w:t>
      </w:r>
      <w:r w:rsidR="00741663">
        <w:t>alues</w:t>
      </w:r>
      <w:bookmarkEnd w:id="161"/>
      <w:bookmarkEnd w:id="162"/>
    </w:p>
    <w:p w:rsidR="00741663" w:rsidRDefault="00741663" w:rsidP="00741663">
      <w:pPr>
        <w:pStyle w:val="Paragraph"/>
        <w:tabs>
          <w:tab w:val="left" w:pos="2880"/>
        </w:tabs>
        <w:spacing w:before="40"/>
      </w:pPr>
      <w:r>
        <w:t xml:space="preserve">As noted above, header fields and property values may be </w:t>
      </w:r>
      <w:r w:rsidRPr="0091170B">
        <w:rPr>
          <w:rStyle w:val="Code"/>
        </w:rPr>
        <w:t>NULL</w:t>
      </w:r>
      <w:r>
        <w:t xml:space="preserve">. The evaluation of selector expressions containing </w:t>
      </w:r>
      <w:r w:rsidRPr="0091170B">
        <w:rPr>
          <w:rStyle w:val="Code"/>
        </w:rPr>
        <w:t>NULL</w:t>
      </w:r>
      <w:r>
        <w:t xml:space="preserve"> values is defined by SQL 92 </w:t>
      </w:r>
      <w:r w:rsidRPr="0091170B">
        <w:rPr>
          <w:rStyle w:val="Code"/>
        </w:rPr>
        <w:t>NULL</w:t>
      </w:r>
      <w:r>
        <w:t xml:space="preserve"> semantics. A brief description of these semantics is provided here.</w:t>
      </w:r>
    </w:p>
    <w:p w:rsidR="00741663" w:rsidRDefault="00741663" w:rsidP="00741663">
      <w:pPr>
        <w:pStyle w:val="Paragraph"/>
        <w:tabs>
          <w:tab w:val="left" w:pos="2880"/>
        </w:tabs>
      </w:pPr>
      <w:r>
        <w:t xml:space="preserve">SQL treats a </w:t>
      </w:r>
      <w:r w:rsidRPr="0091170B">
        <w:rPr>
          <w:rStyle w:val="Code"/>
        </w:rPr>
        <w:t>NULL</w:t>
      </w:r>
      <w:r>
        <w:t xml:space="preserve"> value as unknown. Comparison or arithmetic with an unknown value always yields an unknown value. </w:t>
      </w:r>
    </w:p>
    <w:p w:rsidR="00741663" w:rsidRDefault="00741663" w:rsidP="00741663">
      <w:pPr>
        <w:pStyle w:val="Paragraph"/>
        <w:tabs>
          <w:tab w:val="left" w:pos="2880"/>
        </w:tabs>
      </w:pPr>
      <w:r>
        <w:t xml:space="preserve">The </w:t>
      </w:r>
      <w:r w:rsidRPr="0091170B">
        <w:rPr>
          <w:rStyle w:val="Code"/>
        </w:rPr>
        <w:t>IS NULL</w:t>
      </w:r>
      <w:r>
        <w:t xml:space="preserve"> and </w:t>
      </w:r>
      <w:r w:rsidRPr="0091170B">
        <w:rPr>
          <w:rStyle w:val="Code"/>
        </w:rPr>
        <w:t>IS NOT NULL</w:t>
      </w:r>
      <w:r>
        <w:t xml:space="preserve"> operators convert an unknown header or property value into the respective </w:t>
      </w:r>
      <w:r w:rsidRPr="0091170B">
        <w:rPr>
          <w:rStyle w:val="Code"/>
        </w:rPr>
        <w:t>TRUE</w:t>
      </w:r>
      <w:r>
        <w:t xml:space="preserve"> and </w:t>
      </w:r>
      <w:r w:rsidRPr="0091170B">
        <w:rPr>
          <w:rStyle w:val="Code"/>
        </w:rPr>
        <w:t>FALSE</w:t>
      </w:r>
      <w:r>
        <w:t xml:space="preserve"> values.</w:t>
      </w:r>
    </w:p>
    <w:p w:rsidR="006B7217" w:rsidRDefault="00741663" w:rsidP="006B7217">
      <w:pPr>
        <w:pStyle w:val="Paragraph"/>
        <w:tabs>
          <w:tab w:val="left" w:pos="2880"/>
        </w:tabs>
      </w:pPr>
      <w:r>
        <w:t xml:space="preserve">The </w:t>
      </w:r>
      <w:proofErr w:type="gramStart"/>
      <w:r>
        <w:t>boolean</w:t>
      </w:r>
      <w:proofErr w:type="gramEnd"/>
      <w:r>
        <w:t xml:space="preserve"> operators use three-valued logic as defined by the following tables:</w:t>
      </w:r>
    </w:p>
    <w:p w:rsidR="00FA137A" w:rsidRDefault="00FA137A" w:rsidP="00FA137A">
      <w:pPr>
        <w:pStyle w:val="Caption"/>
      </w:pPr>
      <w:r>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4</w:t>
      </w:r>
      <w:r w:rsidR="001E03D3">
        <w:fldChar w:fldCharType="end"/>
      </w:r>
      <w:r>
        <w:t xml:space="preserve"> </w:t>
      </w:r>
      <w:proofErr w:type="gramStart"/>
      <w:r w:rsidRPr="00124E6D">
        <w:t>The</w:t>
      </w:r>
      <w:proofErr w:type="gramEnd"/>
      <w:r w:rsidRPr="00124E6D">
        <w:t xml:space="preserve"> definition of the AND operator</w:t>
      </w:r>
    </w:p>
    <w:tbl>
      <w:tblPr>
        <w:tblW w:w="0" w:type="auto"/>
        <w:tblInd w:w="2881" w:type="dxa"/>
        <w:tblLayout w:type="fixed"/>
        <w:tblCellMar>
          <w:left w:w="0" w:type="dxa"/>
          <w:right w:w="0" w:type="dxa"/>
        </w:tblCellMar>
        <w:tblLook w:val="0000"/>
      </w:tblPr>
      <w:tblGrid>
        <w:gridCol w:w="648"/>
        <w:gridCol w:w="388"/>
        <w:gridCol w:w="417"/>
        <w:gridCol w:w="388"/>
      </w:tblGrid>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AND</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Head"/>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r>
      <w:tr w:rsidR="00FA137A"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FA137A" w:rsidRPr="0091170B" w:rsidRDefault="00FA137A"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5</w:t>
      </w:r>
      <w:r w:rsidR="001E03D3">
        <w:fldChar w:fldCharType="end"/>
      </w:r>
      <w:r>
        <w:t xml:space="preserve"> </w:t>
      </w:r>
      <w:proofErr w:type="gramStart"/>
      <w:r w:rsidRPr="007F552E">
        <w:t>The</w:t>
      </w:r>
      <w:proofErr w:type="gramEnd"/>
      <w:r w:rsidRPr="007F552E">
        <w:t xml:space="preserve"> definition of the OR operator</w:t>
      </w:r>
    </w:p>
    <w:tbl>
      <w:tblPr>
        <w:tblW w:w="0" w:type="auto"/>
        <w:tblInd w:w="2880" w:type="dxa"/>
        <w:tblLayout w:type="fixed"/>
        <w:tblCellMar>
          <w:left w:w="0" w:type="dxa"/>
          <w:right w:w="0" w:type="dxa"/>
        </w:tblCellMar>
        <w:tblLook w:val="0000"/>
      </w:tblPr>
      <w:tblGrid>
        <w:gridCol w:w="648"/>
        <w:gridCol w:w="388"/>
        <w:gridCol w:w="417"/>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OR</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c>
          <w:tcPr>
            <w:tcW w:w="417"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5E301F" w:rsidP="005E301F">
      <w:pPr>
        <w:pStyle w:val="Caption"/>
      </w:pPr>
      <w:r>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6</w:t>
      </w:r>
      <w:r w:rsidR="001E03D3">
        <w:fldChar w:fldCharType="end"/>
      </w:r>
      <w:r>
        <w:t xml:space="preserve"> </w:t>
      </w:r>
      <w:proofErr w:type="gramStart"/>
      <w:r w:rsidRPr="00333889">
        <w:t>The</w:t>
      </w:r>
      <w:proofErr w:type="gramEnd"/>
      <w:r w:rsidRPr="00333889">
        <w:t xml:space="preserve"> definition of the NOT operator</w:t>
      </w:r>
    </w:p>
    <w:tbl>
      <w:tblPr>
        <w:tblW w:w="0" w:type="auto"/>
        <w:tblInd w:w="2880" w:type="dxa"/>
        <w:tblLayout w:type="fixed"/>
        <w:tblCellMar>
          <w:left w:w="0" w:type="dxa"/>
          <w:right w:w="0" w:type="dxa"/>
        </w:tblCellMar>
        <w:tblLook w:val="0000"/>
      </w:tblPr>
      <w:tblGrid>
        <w:gridCol w:w="648"/>
        <w:gridCol w:w="388"/>
      </w:tblGrid>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8943D5">
            <w:pPr>
              <w:pStyle w:val="TableHead"/>
              <w:keepNext/>
              <w:tabs>
                <w:tab w:val="left" w:pos="1800"/>
              </w:tabs>
              <w:rPr>
                <w:rStyle w:val="Code"/>
              </w:rPr>
            </w:pPr>
            <w:r w:rsidRPr="0091170B">
              <w:rPr>
                <w:rStyle w:val="Code"/>
              </w:rPr>
              <w:t>NOT</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Head"/>
              <w:tabs>
                <w:tab w:val="left" w:pos="1800"/>
              </w:tabs>
              <w:rPr>
                <w:rStyle w:val="Code"/>
              </w:rPr>
            </w:pPr>
            <w:r w:rsidRPr="0091170B">
              <w:rPr>
                <w:rStyle w:val="Code"/>
              </w:rPr>
              <w:t xml:space="preserve"> </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F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T</w:t>
            </w:r>
          </w:p>
        </w:tc>
      </w:tr>
      <w:tr w:rsidR="005E301F" w:rsidRPr="00CF27DD" w:rsidTr="005E301F">
        <w:tc>
          <w:tcPr>
            <w:tcW w:w="64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 </w:t>
            </w:r>
          </w:p>
        </w:tc>
        <w:tc>
          <w:tcPr>
            <w:tcW w:w="388"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rsidR="005E301F" w:rsidRPr="0091170B" w:rsidRDefault="005E301F" w:rsidP="005E301F">
            <w:pPr>
              <w:pStyle w:val="TableText"/>
              <w:tabs>
                <w:tab w:val="left" w:pos="1800"/>
              </w:tabs>
              <w:rPr>
                <w:rStyle w:val="Code"/>
              </w:rPr>
            </w:pPr>
            <w:r w:rsidRPr="0091170B">
              <w:rPr>
                <w:rStyle w:val="Code"/>
              </w:rPr>
              <w:t xml:space="preserve"> U</w:t>
            </w:r>
          </w:p>
        </w:tc>
      </w:tr>
    </w:tbl>
    <w:p w:rsidR="00741663" w:rsidRDefault="00BF6F1E" w:rsidP="00364F85">
      <w:pPr>
        <w:pStyle w:val="Heading4"/>
        <w:rPr>
          <w:iCs/>
        </w:rPr>
      </w:pPr>
      <w:bookmarkStart w:id="163" w:name="_Toc311729234"/>
      <w:r>
        <w:t>Special n</w:t>
      </w:r>
      <w:r w:rsidR="00741663">
        <w:t>otes</w:t>
      </w:r>
      <w:bookmarkEnd w:id="163"/>
    </w:p>
    <w:p w:rsidR="00741663" w:rsidRDefault="00741663" w:rsidP="00741663">
      <w:pPr>
        <w:pStyle w:val="Paragraph"/>
        <w:tabs>
          <w:tab w:val="left" w:pos="2880"/>
        </w:tabs>
        <w:spacing w:before="40"/>
      </w:pPr>
      <w:r>
        <w:t xml:space="preserve">When used in a message selector </w:t>
      </w:r>
      <w:r>
        <w:rPr>
          <w:rStyle w:val="Emphasis"/>
        </w:rPr>
        <w:t>JMSDeliveryMode</w:t>
      </w:r>
      <w:r>
        <w:t xml:space="preserve"> i</w:t>
      </w:r>
      <w:r w:rsidR="00513DB9">
        <w:t xml:space="preserve">s treated as having the values </w:t>
      </w:r>
      <w:r w:rsidR="00513DB9" w:rsidRPr="00513DB9">
        <w:rPr>
          <w:rStyle w:val="Code"/>
        </w:rPr>
        <w:t>'PERSISTENT'</w:t>
      </w:r>
      <w:r w:rsidR="00513DB9">
        <w:t xml:space="preserve"> and </w:t>
      </w:r>
      <w:r w:rsidR="00513DB9" w:rsidRPr="00513DB9">
        <w:rPr>
          <w:rStyle w:val="Code"/>
        </w:rPr>
        <w:t>'</w:t>
      </w:r>
      <w:r w:rsidRPr="00513DB9">
        <w:rPr>
          <w:rStyle w:val="Code"/>
        </w:rPr>
        <w:t>NON_PERSISTENT</w:t>
      </w:r>
      <w:r w:rsidR="00513DB9" w:rsidRPr="00513DB9">
        <w:rPr>
          <w:rStyle w:val="Code"/>
        </w:rPr>
        <w:t>'</w:t>
      </w:r>
      <w:r>
        <w:t>.</w:t>
      </w:r>
    </w:p>
    <w:p w:rsidR="00741663" w:rsidRDefault="00741663" w:rsidP="00741663">
      <w:pPr>
        <w:pStyle w:val="Paragraph"/>
        <w:tabs>
          <w:tab w:val="left" w:pos="2880"/>
        </w:tabs>
      </w:pPr>
      <w:r>
        <w:t xml:space="preserve">Date and time values should use the standard Java </w:t>
      </w:r>
      <w:r w:rsidRPr="00A804CD">
        <w:rPr>
          <w:rStyle w:val="Code"/>
        </w:rPr>
        <w:t>long</w:t>
      </w:r>
      <w:r>
        <w:t xml:space="preserve"> millis</w:t>
      </w:r>
      <w:r w:rsidR="00A804CD">
        <w:t>econd</w:t>
      </w:r>
      <w:r>
        <w:t xml:space="preserve"> value. When a date or time literal is included in a message selector, it should be an integer literal for a millis</w:t>
      </w:r>
      <w:r w:rsidR="00026E5A">
        <w:t>econd</w:t>
      </w:r>
      <w:r>
        <w:t xml:space="preserve"> value. The standard way to produce millis</w:t>
      </w:r>
      <w:r w:rsidR="00F016EB">
        <w:t>econd</w:t>
      </w:r>
      <w:r>
        <w:t xml:space="preserve"> values is to use </w:t>
      </w:r>
      <w:r w:rsidRPr="00513DB9">
        <w:rPr>
          <w:rStyle w:val="Code"/>
        </w:rPr>
        <w:t>java.util.Calendar</w:t>
      </w:r>
      <w:r>
        <w:t>.</w:t>
      </w:r>
    </w:p>
    <w:p w:rsidR="00741663" w:rsidRDefault="00741663" w:rsidP="00741663">
      <w:pPr>
        <w:pStyle w:val="Paragraph"/>
        <w:tabs>
          <w:tab w:val="left" w:pos="2880"/>
        </w:tabs>
      </w:pPr>
      <w:r>
        <w:t xml:space="preserve">Although SQL supports fixed decimal comparison and arithmetic, JMS message selectors do not. This is the reason for restricting exact numeric </w:t>
      </w:r>
      <w:r>
        <w:lastRenderedPageBreak/>
        <w:t>literals to those without a decimal (and the addition of numerics with a decimal as an alternate representation for approximate numeric values).</w:t>
      </w:r>
    </w:p>
    <w:p w:rsidR="00741663" w:rsidRDefault="00741663" w:rsidP="00741663">
      <w:pPr>
        <w:pStyle w:val="Paragraph"/>
        <w:tabs>
          <w:tab w:val="left" w:pos="2880"/>
        </w:tabs>
      </w:pPr>
      <w:r>
        <w:t>SQL comments are not supported.</w:t>
      </w:r>
    </w:p>
    <w:p w:rsidR="00741663" w:rsidRDefault="00AC35A3" w:rsidP="00C82C12">
      <w:pPr>
        <w:pStyle w:val="Heading2"/>
        <w:rPr>
          <w:iCs/>
        </w:rPr>
      </w:pPr>
      <w:bookmarkStart w:id="164" w:name="X20167"/>
      <w:bookmarkStart w:id="165" w:name="_Toc311729235"/>
      <w:bookmarkStart w:id="166" w:name="_Toc351464347"/>
      <w:r>
        <w:t>Access to sent m</w:t>
      </w:r>
      <w:r w:rsidR="00741663">
        <w:t>essages</w:t>
      </w:r>
      <w:bookmarkEnd w:id="164"/>
      <w:bookmarkEnd w:id="165"/>
      <w:bookmarkEnd w:id="166"/>
    </w:p>
    <w:p w:rsidR="00741663" w:rsidRDefault="00741663" w:rsidP="00741663">
      <w:pPr>
        <w:pStyle w:val="Paragraph"/>
        <w:tabs>
          <w:tab w:val="left" w:pos="2880"/>
        </w:tabs>
        <w:spacing w:before="40"/>
      </w:pPr>
      <w:r>
        <w:t>After sending a message, a client may retain and modify it without affecting the message that has been sent. The same message object may be sent multiple times.</w:t>
      </w:r>
    </w:p>
    <w:p w:rsidR="00741663" w:rsidRDefault="00741663" w:rsidP="00741663">
      <w:pPr>
        <w:pStyle w:val="Paragraph"/>
        <w:tabs>
          <w:tab w:val="left" w:pos="2880"/>
        </w:tabs>
      </w:pPr>
      <w:r>
        <w:t>During the execution of its sending method, the message must not be changed by the client. If it is modified, the result of the send is undefined.</w:t>
      </w:r>
    </w:p>
    <w:p w:rsidR="00741663" w:rsidRDefault="00AC35A3" w:rsidP="00C82C12">
      <w:pPr>
        <w:pStyle w:val="Heading2"/>
        <w:rPr>
          <w:iCs/>
        </w:rPr>
      </w:pPr>
      <w:bookmarkStart w:id="167" w:name="X30046"/>
      <w:bookmarkStart w:id="168" w:name="_Toc311729236"/>
      <w:bookmarkStart w:id="169" w:name="_Toc351464348"/>
      <w:r>
        <w:t>Changing the value of a received m</w:t>
      </w:r>
      <w:r w:rsidR="00741663">
        <w:t>essage</w:t>
      </w:r>
      <w:bookmarkEnd w:id="167"/>
      <w:bookmarkEnd w:id="168"/>
      <w:bookmarkEnd w:id="169"/>
    </w:p>
    <w:p w:rsidR="00741663" w:rsidRDefault="00741663" w:rsidP="00741663">
      <w:pPr>
        <w:pStyle w:val="Paragraph"/>
        <w:tabs>
          <w:tab w:val="left" w:pos="2880"/>
        </w:tabs>
        <w:spacing w:before="40"/>
      </w:pPr>
      <w:r>
        <w:t>When a message is received, its header field values can be changed; however, its property entries and its body are read-only, as specified in this chapter.</w:t>
      </w:r>
    </w:p>
    <w:p w:rsidR="00741663" w:rsidRDefault="00741663" w:rsidP="00741663">
      <w:pPr>
        <w:pStyle w:val="Paragraph"/>
        <w:tabs>
          <w:tab w:val="left" w:pos="2880"/>
        </w:tabs>
      </w:pPr>
      <w:r>
        <w:t xml:space="preserve">The rationale for the read-only restriction is that it gives JMS Providers more freedom in how they implement the management of received messages. For instance, they may return a message object that references property entries and body values that reside in an internal message buffer rather than being forced to make a copy. </w:t>
      </w:r>
    </w:p>
    <w:p w:rsidR="00741663" w:rsidRDefault="00741663" w:rsidP="00741663">
      <w:pPr>
        <w:pStyle w:val="Paragraph"/>
        <w:tabs>
          <w:tab w:val="left" w:pos="2880"/>
        </w:tabs>
      </w:pPr>
      <w:r>
        <w:t xml:space="preserve">A consumer can modify a received message after calling either the </w:t>
      </w:r>
      <w:r w:rsidRPr="00407451">
        <w:rPr>
          <w:rStyle w:val="Code"/>
        </w:rPr>
        <w:t>clearBody</w:t>
      </w:r>
      <w:r>
        <w:rPr>
          <w:i/>
          <w:iCs/>
        </w:rPr>
        <w:t xml:space="preserve"> </w:t>
      </w:r>
      <w:r>
        <w:t xml:space="preserve">or </w:t>
      </w:r>
      <w:r w:rsidRPr="00407451">
        <w:rPr>
          <w:rStyle w:val="Code"/>
        </w:rPr>
        <w:t>clearProperties</w:t>
      </w:r>
      <w:r>
        <w:rPr>
          <w:i/>
          <w:iCs/>
        </w:rPr>
        <w:t xml:space="preserve"> </w:t>
      </w:r>
      <w:r>
        <w:t xml:space="preserve">method to make the body or properties writable. If the consumer modifies a received message, and the message is subsequently redelivered, the redelivered message must be the original, unmodified message (except for headers and properties modified by the JMS provider as a result of the redelivery, such as the </w:t>
      </w:r>
      <w:r w:rsidRPr="00407451">
        <w:rPr>
          <w:rStyle w:val="Code"/>
        </w:rPr>
        <w:t>JMSRedelivered</w:t>
      </w:r>
      <w:r>
        <w:rPr>
          <w:i/>
          <w:iCs/>
        </w:rPr>
        <w:t xml:space="preserve"> </w:t>
      </w:r>
      <w:r>
        <w:t xml:space="preserve">header and the </w:t>
      </w:r>
      <w:r w:rsidRPr="00407451">
        <w:rPr>
          <w:rStyle w:val="Code"/>
        </w:rPr>
        <w:t>JMSXDeliveryCount</w:t>
      </w:r>
      <w:r>
        <w:rPr>
          <w:i/>
          <w:iCs/>
        </w:rPr>
        <w:t xml:space="preserve"> </w:t>
      </w:r>
      <w:r>
        <w:t>property).</w:t>
      </w:r>
    </w:p>
    <w:p w:rsidR="00741663" w:rsidRDefault="007511DD" w:rsidP="00C82C12">
      <w:pPr>
        <w:pStyle w:val="Heading2"/>
        <w:rPr>
          <w:iCs/>
        </w:rPr>
      </w:pPr>
      <w:bookmarkStart w:id="170" w:name="_Toc311729237"/>
      <w:bookmarkStart w:id="171" w:name="_Toc351464349"/>
      <w:r>
        <w:t>JMS message b</w:t>
      </w:r>
      <w:r w:rsidR="00741663">
        <w:t>ody</w:t>
      </w:r>
      <w:bookmarkEnd w:id="170"/>
      <w:bookmarkEnd w:id="171"/>
    </w:p>
    <w:p w:rsidR="00741663" w:rsidRDefault="00741663" w:rsidP="00741663">
      <w:pPr>
        <w:pStyle w:val="Paragraph"/>
        <w:tabs>
          <w:tab w:val="left" w:pos="2880"/>
        </w:tabs>
        <w:spacing w:before="40"/>
      </w:pPr>
      <w:r>
        <w:t>JMS provides five forms of message body. Each form is defined by a message interface:</w:t>
      </w:r>
    </w:p>
    <w:p w:rsidR="00741663" w:rsidRDefault="00741663" w:rsidP="00F458B3">
      <w:pPr>
        <w:pStyle w:val="ListBullet"/>
      </w:pPr>
      <w:r w:rsidRPr="00407451">
        <w:rPr>
          <w:rStyle w:val="Code"/>
        </w:rPr>
        <w:t>StreamMessage</w:t>
      </w:r>
      <w:r>
        <w:t xml:space="preserve"> - a message whose body contains </w:t>
      </w:r>
      <w:proofErr w:type="gramStart"/>
      <w:r w:rsidR="00027665">
        <w:t>a stream of Java primitive values</w:t>
      </w:r>
      <w:proofErr w:type="gramEnd"/>
      <w:r>
        <w:t>. It is filled and read sequentially.</w:t>
      </w:r>
    </w:p>
    <w:p w:rsidR="00741663" w:rsidRDefault="00741663" w:rsidP="00F458B3">
      <w:pPr>
        <w:pStyle w:val="ListBullet"/>
      </w:pPr>
      <w:r w:rsidRPr="00407451">
        <w:rPr>
          <w:rStyle w:val="Code"/>
        </w:rPr>
        <w:t>MapMessage</w:t>
      </w:r>
      <w:r w:rsidRPr="00AF3332">
        <w:t xml:space="preserve"> - a message whose body contains a set of name-value pairs where names are </w:t>
      </w:r>
      <w:r w:rsidRPr="00407451">
        <w:rPr>
          <w:rStyle w:val="Code"/>
        </w:rPr>
        <w:t>String</w:t>
      </w:r>
      <w:r>
        <w:t xml:space="preserve"> </w:t>
      </w:r>
      <w:r w:rsidR="00407451">
        <w:t xml:space="preserve">objects </w:t>
      </w:r>
      <w:r>
        <w:t>and values are Java primitive types. The entries can be accessed sequentially by enumerator or randomly by name. The order of the entries is undefined.</w:t>
      </w:r>
    </w:p>
    <w:p w:rsidR="00741663" w:rsidRDefault="00741663" w:rsidP="00F458B3">
      <w:pPr>
        <w:pStyle w:val="ListBullet"/>
      </w:pPr>
      <w:r w:rsidRPr="00C47E15">
        <w:rPr>
          <w:rStyle w:val="Code"/>
        </w:rPr>
        <w:t>TextMessage</w:t>
      </w:r>
      <w:r w:rsidRPr="00AF3332">
        <w:t xml:space="preserve"> - a message whose body contains a </w:t>
      </w:r>
      <w:r w:rsidRPr="00C47E15">
        <w:rPr>
          <w:rStyle w:val="Code"/>
        </w:rPr>
        <w:t>java.lang.String</w:t>
      </w:r>
      <w:r>
        <w:t xml:space="preserve">. The inclusion of this message type is based on our presumption that </w:t>
      </w:r>
      <w:r w:rsidRPr="00C47E15">
        <w:rPr>
          <w:rStyle w:val="Code"/>
        </w:rPr>
        <w:t>String</w:t>
      </w:r>
      <w:r>
        <w:t xml:space="preserve"> messages will be used extensively. One reason for this is that XML will likely become a popular mechanism for representing the content of JMS messages.</w:t>
      </w:r>
    </w:p>
    <w:p w:rsidR="00741663" w:rsidRDefault="00741663" w:rsidP="00F458B3">
      <w:pPr>
        <w:pStyle w:val="ListBullet"/>
      </w:pPr>
      <w:r w:rsidRPr="00C47E15">
        <w:rPr>
          <w:rStyle w:val="Code"/>
        </w:rPr>
        <w:t>ObjectMessage</w:t>
      </w:r>
      <w:r>
        <w:t xml:space="preserve"> - a message that contains a </w:t>
      </w:r>
      <w:r w:rsidR="00C47E15">
        <w:t>s</w:t>
      </w:r>
      <w:r>
        <w:t xml:space="preserve">erializable Java object. If a collection of Java objects is needed, one of the collection classes provided in JDK 1.2 can be used. </w:t>
      </w:r>
    </w:p>
    <w:p w:rsidR="00741663" w:rsidRDefault="00741663" w:rsidP="00F458B3">
      <w:pPr>
        <w:pStyle w:val="ListBullet"/>
      </w:pPr>
      <w:r w:rsidRPr="00860E9E">
        <w:rPr>
          <w:rStyle w:val="Code"/>
        </w:rPr>
        <w:t>BytesMessage</w:t>
      </w:r>
      <w:r w:rsidRPr="00AF3332">
        <w:t xml:space="preserve"> - a message that contains a stream of uninterpreted bytes. This message type is for literally encoding a body to match an existing message format. In many cases, it will be possible to use one of </w:t>
      </w:r>
      <w:r w:rsidRPr="00AF3332">
        <w:lastRenderedPageBreak/>
        <w:t xml:space="preserve">the other, self-defining, message types instead. </w:t>
      </w:r>
      <w:r>
        <w:rPr>
          <w:rStyle w:val="Emphasis"/>
        </w:rPr>
        <w:t>Although JMS allows the use of message properties with byte messages it is typically not done since the inclusion of properties may affect the format.</w:t>
      </w:r>
    </w:p>
    <w:p w:rsidR="00741663" w:rsidRPr="00D62F39" w:rsidRDefault="00620B4C" w:rsidP="00515B98">
      <w:pPr>
        <w:pStyle w:val="Heading3"/>
      </w:pPr>
      <w:bookmarkStart w:id="172" w:name="_Toc311729238"/>
      <w:bookmarkStart w:id="173" w:name="_Toc351464350"/>
      <w:r>
        <w:t>Clearing a message b</w:t>
      </w:r>
      <w:r w:rsidR="00741663" w:rsidRPr="00D62F39">
        <w:t>ody</w:t>
      </w:r>
      <w:bookmarkEnd w:id="172"/>
      <w:bookmarkEnd w:id="173"/>
    </w:p>
    <w:p w:rsidR="00741663" w:rsidRDefault="00741663" w:rsidP="00741663">
      <w:pPr>
        <w:pStyle w:val="Paragraph"/>
        <w:tabs>
          <w:tab w:val="left" w:pos="2880"/>
        </w:tabs>
        <w:spacing w:before="100"/>
      </w:pPr>
      <w:r>
        <w:t xml:space="preserve">The </w:t>
      </w:r>
      <w:r w:rsidRPr="00C21344">
        <w:rPr>
          <w:rStyle w:val="Code"/>
        </w:rPr>
        <w:t>clearBody</w:t>
      </w:r>
      <w:r>
        <w:t xml:space="preserve"> method of </w:t>
      </w:r>
      <w:r w:rsidRPr="00C21344">
        <w:rPr>
          <w:rStyle w:val="Code"/>
        </w:rPr>
        <w:t>Message</w:t>
      </w:r>
      <w:r>
        <w:t xml:space="preserve"> resets the value of the message body to the ‘empty’ initial message value as set by the message type’s create method provided by </w:t>
      </w:r>
      <w:r w:rsidRPr="00C21344">
        <w:rPr>
          <w:rStyle w:val="Code"/>
        </w:rPr>
        <w:t>Session</w:t>
      </w:r>
      <w:r>
        <w:t>. Clearing a message’s body does not clear its property entries.</w:t>
      </w:r>
    </w:p>
    <w:p w:rsidR="00741663" w:rsidRDefault="00620B4C" w:rsidP="00515B98">
      <w:pPr>
        <w:pStyle w:val="Heading3"/>
        <w:rPr>
          <w:iCs/>
        </w:rPr>
      </w:pPr>
      <w:bookmarkStart w:id="174" w:name="_Toc311729239"/>
      <w:bookmarkStart w:id="175" w:name="_Toc351464351"/>
      <w:r>
        <w:t>Read-only message b</w:t>
      </w:r>
      <w:r w:rsidR="00741663">
        <w:t>ody</w:t>
      </w:r>
      <w:bookmarkEnd w:id="174"/>
      <w:bookmarkEnd w:id="175"/>
    </w:p>
    <w:p w:rsidR="00741663" w:rsidRDefault="00741663" w:rsidP="00741663">
      <w:pPr>
        <w:pStyle w:val="Paragraph"/>
        <w:tabs>
          <w:tab w:val="left" w:pos="2880"/>
        </w:tabs>
        <w:spacing w:before="100"/>
      </w:pPr>
      <w:r>
        <w:t xml:space="preserve">When a message is received, its body is read only. If an attempt is made to change the body a </w:t>
      </w:r>
      <w:r w:rsidRPr="00C21344">
        <w:rPr>
          <w:rStyle w:val="Code"/>
        </w:rPr>
        <w:t>MessageNotWriteableException</w:t>
      </w:r>
      <w:r>
        <w:t xml:space="preserve"> must be thrown. If its body is subsequently cleared, the body is in the same state as an empty body in a newly created message.</w:t>
      </w:r>
    </w:p>
    <w:p w:rsidR="00741663" w:rsidRDefault="00741663" w:rsidP="00515B98">
      <w:pPr>
        <w:pStyle w:val="Heading3"/>
        <w:rPr>
          <w:iCs/>
        </w:rPr>
      </w:pPr>
      <w:bookmarkStart w:id="176" w:name="_Toc311729240"/>
      <w:bookmarkStart w:id="177" w:name="_Toc351464352"/>
      <w:r>
        <w:t>Conver</w:t>
      </w:r>
      <w:r w:rsidR="00620B4C">
        <w:t>sions p</w:t>
      </w:r>
      <w:r w:rsidR="004F4E3C">
        <w:t xml:space="preserve">rovided by StreamMessage and </w:t>
      </w:r>
      <w:r>
        <w:t>MapMessage</w:t>
      </w:r>
      <w:bookmarkEnd w:id="176"/>
      <w:bookmarkEnd w:id="177"/>
    </w:p>
    <w:p w:rsidR="00741663" w:rsidRDefault="00741663" w:rsidP="00741663">
      <w:pPr>
        <w:pStyle w:val="Paragraph"/>
        <w:tabs>
          <w:tab w:val="left" w:pos="2880"/>
        </w:tabs>
        <w:spacing w:before="100"/>
      </w:pPr>
      <w:r>
        <w:t>Both StreamMessage and MapMessage support the same set of primitive data types.</w:t>
      </w:r>
    </w:p>
    <w:p w:rsidR="00741663" w:rsidRDefault="00741663" w:rsidP="00741663">
      <w:pPr>
        <w:pStyle w:val="Paragraph"/>
        <w:tabs>
          <w:tab w:val="left" w:pos="2880"/>
        </w:tabs>
      </w:pPr>
      <w:r>
        <w:t xml:space="preserve">The types can be read or written explicitly using methods for each type. They may also be read or written generically as objects. For instance, a call to </w:t>
      </w:r>
      <w:proofErr w:type="gramStart"/>
      <w:r w:rsidR="00C21344">
        <w:rPr>
          <w:rStyle w:val="Code"/>
        </w:rPr>
        <w:t>MapMessage.setInt(</w:t>
      </w:r>
      <w:proofErr w:type="gramEnd"/>
      <w:r w:rsidR="00C21344">
        <w:rPr>
          <w:rStyle w:val="Code"/>
        </w:rPr>
        <w:t>"</w:t>
      </w:r>
      <w:r w:rsidRPr="00C21344">
        <w:rPr>
          <w:rStyle w:val="Code"/>
        </w:rPr>
        <w:t>foo</w:t>
      </w:r>
      <w:r w:rsidR="00C21344">
        <w:rPr>
          <w:rStyle w:val="Code"/>
        </w:rPr>
        <w:t>"</w:t>
      </w:r>
      <w:r w:rsidRPr="00C21344">
        <w:rPr>
          <w:rStyle w:val="Code"/>
        </w:rPr>
        <w:t>, 6)</w:t>
      </w:r>
      <w:r>
        <w:rPr>
          <w:i/>
          <w:iCs/>
        </w:rPr>
        <w:t xml:space="preserve"> </w:t>
      </w:r>
      <w:r>
        <w:t xml:space="preserve">is equivalent to </w:t>
      </w:r>
      <w:r w:rsidR="00C21344">
        <w:rPr>
          <w:rStyle w:val="Code"/>
        </w:rPr>
        <w:t>MapMessage.setObject("</w:t>
      </w:r>
      <w:r w:rsidRPr="00C21344">
        <w:rPr>
          <w:rStyle w:val="Code"/>
        </w:rPr>
        <w:t>foo</w:t>
      </w:r>
      <w:r w:rsidR="00C21344">
        <w:rPr>
          <w:rStyle w:val="Code"/>
        </w:rPr>
        <w:t>"</w:t>
      </w:r>
      <w:r w:rsidRPr="00C21344">
        <w:rPr>
          <w:rStyle w:val="Code"/>
        </w:rPr>
        <w:t>, new Integer(6))</w:t>
      </w:r>
      <w:r>
        <w:t>. Both forms are provided because the explicit form is convenient for static programming and the object form is needed when types are not known at compile time.</w:t>
      </w:r>
    </w:p>
    <w:p w:rsidR="00741663" w:rsidRDefault="00741663" w:rsidP="00741663">
      <w:pPr>
        <w:pStyle w:val="Paragraph"/>
        <w:tabs>
          <w:tab w:val="left" w:pos="2880"/>
        </w:tabs>
      </w:pPr>
      <w:r>
        <w:t xml:space="preserve">Both </w:t>
      </w: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support the following conversion table. The marked cases must be supported. The unmarked cases must throw a JMS </w:t>
      </w:r>
      <w:r w:rsidRPr="00C21344">
        <w:rPr>
          <w:rStyle w:val="Code"/>
        </w:rPr>
        <w:t>MessageFormatException</w:t>
      </w:r>
      <w:r>
        <w:t xml:space="preserve">. The </w:t>
      </w:r>
      <w:r w:rsidRPr="00C21344">
        <w:rPr>
          <w:rStyle w:val="Code"/>
        </w:rPr>
        <w:t>String</w:t>
      </w:r>
      <w:r>
        <w:rPr>
          <w:i/>
          <w:iCs/>
        </w:rPr>
        <w:t xml:space="preserve"> </w:t>
      </w:r>
      <w:r>
        <w:t xml:space="preserve">to numeric conversions must throw a </w:t>
      </w:r>
      <w:r w:rsidRPr="00C21344">
        <w:rPr>
          <w:rStyle w:val="Code"/>
        </w:rPr>
        <w:t>java.lang.NumberFormatException</w:t>
      </w:r>
      <w:r>
        <w:rPr>
          <w:i/>
          <w:iCs/>
        </w:rPr>
        <w:t xml:space="preserve"> </w:t>
      </w:r>
      <w:r>
        <w:t xml:space="preserve">if the numeric’s </w:t>
      </w:r>
      <w:proofErr w:type="gramStart"/>
      <w:r w:rsidRPr="00C21344">
        <w:rPr>
          <w:rStyle w:val="Code"/>
        </w:rPr>
        <w:t>valueOf(</w:t>
      </w:r>
      <w:proofErr w:type="gramEnd"/>
      <w:r w:rsidRPr="00C21344">
        <w:rPr>
          <w:rStyle w:val="Code"/>
        </w:rPr>
        <w:t>)</w:t>
      </w:r>
      <w:r>
        <w:rPr>
          <w:i/>
          <w:iCs/>
        </w:rPr>
        <w:t xml:space="preserve"> </w:t>
      </w:r>
      <w:r>
        <w:t xml:space="preserve">method does not accept the </w:t>
      </w:r>
      <w:r w:rsidRPr="00C21344">
        <w:rPr>
          <w:rStyle w:val="Code"/>
        </w:rPr>
        <w:t>String</w:t>
      </w:r>
      <w:r>
        <w:rPr>
          <w:i/>
          <w:iCs/>
        </w:rPr>
        <w:t xml:space="preserve"> </w:t>
      </w:r>
      <w:r>
        <w:t>value as a valid representation.</w:t>
      </w:r>
    </w:p>
    <w:p w:rsidR="00741663" w:rsidRDefault="00741663" w:rsidP="00741663">
      <w:pPr>
        <w:pStyle w:val="Paragraph"/>
        <w:tabs>
          <w:tab w:val="left" w:pos="2880"/>
        </w:tabs>
      </w:pPr>
      <w:r w:rsidRPr="00C21344">
        <w:rPr>
          <w:rStyle w:val="Code"/>
        </w:rPr>
        <w:t>StreamMessage</w:t>
      </w:r>
      <w:r>
        <w:rPr>
          <w:i/>
          <w:iCs/>
        </w:rPr>
        <w:t xml:space="preserve"> </w:t>
      </w:r>
      <w:r>
        <w:t xml:space="preserve">and </w:t>
      </w:r>
      <w:r w:rsidRPr="00C21344">
        <w:rPr>
          <w:rStyle w:val="Code"/>
        </w:rPr>
        <w:t>MapMessage</w:t>
      </w:r>
      <w:r>
        <w:rPr>
          <w:i/>
          <w:iCs/>
        </w:rPr>
        <w:t xml:space="preserve"> </w:t>
      </w:r>
      <w:r>
        <w:t xml:space="preserve">must implement the </w:t>
      </w:r>
      <w:r w:rsidRPr="00C21344">
        <w:rPr>
          <w:rStyle w:val="Code"/>
        </w:rPr>
        <w:t>String</w:t>
      </w:r>
      <w:r>
        <w:rPr>
          <w:i/>
          <w:iCs/>
        </w:rPr>
        <w:t xml:space="preserve"> </w:t>
      </w:r>
      <w:r>
        <w:t xml:space="preserve">to </w:t>
      </w:r>
      <w:r w:rsidRPr="00C21344">
        <w:rPr>
          <w:rStyle w:val="Code"/>
        </w:rPr>
        <w:t>boolean</w:t>
      </w:r>
      <w:r>
        <w:t xml:space="preserve"> conversion as specified by the </w:t>
      </w:r>
      <w:proofErr w:type="gramStart"/>
      <w:r w:rsidRPr="00C21344">
        <w:rPr>
          <w:rStyle w:val="Code"/>
        </w:rPr>
        <w:t>valueOf(</w:t>
      </w:r>
      <w:proofErr w:type="gramEnd"/>
      <w:r w:rsidRPr="00C21344">
        <w:rPr>
          <w:rStyle w:val="Code"/>
        </w:rPr>
        <w:t>String)</w:t>
      </w:r>
      <w:r>
        <w:rPr>
          <w:i/>
          <w:iCs/>
        </w:rPr>
        <w:t xml:space="preserve"> </w:t>
      </w:r>
      <w:r>
        <w:t xml:space="preserve">method of </w:t>
      </w:r>
      <w:r w:rsidRPr="00C21344">
        <w:rPr>
          <w:rStyle w:val="Code"/>
        </w:rPr>
        <w:t>Boolean</w:t>
      </w:r>
      <w:r>
        <w:rPr>
          <w:i/>
          <w:iCs/>
        </w:rPr>
        <w:t xml:space="preserve"> </w:t>
      </w:r>
      <w:r>
        <w:t>as defined by the Java language.</w:t>
      </w:r>
    </w:p>
    <w:p w:rsidR="00741663" w:rsidRDefault="00741663" w:rsidP="00741663">
      <w:pPr>
        <w:pStyle w:val="Paragraph"/>
        <w:tabs>
          <w:tab w:val="left" w:pos="2880"/>
        </w:tabs>
      </w:pPr>
      <w:r>
        <w:t xml:space="preserve">Attempting to read a null value as a Java primitive type must be treated as calling the primitive’s corresponding </w:t>
      </w:r>
      <w:proofErr w:type="gramStart"/>
      <w:r w:rsidRPr="00C21344">
        <w:rPr>
          <w:rStyle w:val="Code"/>
        </w:rPr>
        <w:t>valueOf(</w:t>
      </w:r>
      <w:proofErr w:type="gramEnd"/>
      <w:r w:rsidRPr="00C21344">
        <w:rPr>
          <w:rStyle w:val="Code"/>
        </w:rPr>
        <w:t>String)</w:t>
      </w:r>
      <w:r>
        <w:rPr>
          <w:i/>
          <w:iCs/>
        </w:rPr>
        <w:t xml:space="preserve"> </w:t>
      </w:r>
      <w:r>
        <w:t xml:space="preserve">conversion method with a null value. Since </w:t>
      </w:r>
      <w:r w:rsidRPr="00C21344">
        <w:rPr>
          <w:rStyle w:val="Code"/>
        </w:rPr>
        <w:t>char</w:t>
      </w:r>
      <w:r>
        <w:rPr>
          <w:i/>
          <w:iCs/>
        </w:rPr>
        <w:t xml:space="preserve"> </w:t>
      </w:r>
      <w:r>
        <w:t xml:space="preserve">does not support a </w:t>
      </w:r>
      <w:r w:rsidRPr="00C21344">
        <w:rPr>
          <w:rStyle w:val="Code"/>
        </w:rPr>
        <w:t>String</w:t>
      </w:r>
      <w:r>
        <w:rPr>
          <w:i/>
          <w:iCs/>
        </w:rPr>
        <w:t xml:space="preserve"> </w:t>
      </w:r>
      <w:r>
        <w:t xml:space="preserve">conversion, attempting to read a null value as a </w:t>
      </w:r>
      <w:r w:rsidRPr="00C21344">
        <w:rPr>
          <w:rStyle w:val="Code"/>
        </w:rPr>
        <w:t>char</w:t>
      </w:r>
      <w:r>
        <w:rPr>
          <w:i/>
          <w:iCs/>
        </w:rPr>
        <w:t xml:space="preserve"> </w:t>
      </w:r>
      <w:r>
        <w:t xml:space="preserve">must throw </w:t>
      </w:r>
      <w:r w:rsidRPr="00C21344">
        <w:rPr>
          <w:rStyle w:val="Code"/>
        </w:rPr>
        <w:t>NullPointerException</w:t>
      </w:r>
      <w:r>
        <w:t>.</w:t>
      </w:r>
    </w:p>
    <w:p w:rsidR="00741663" w:rsidRDefault="00741663" w:rsidP="00741663">
      <w:pPr>
        <w:pStyle w:val="Paragraph"/>
        <w:tabs>
          <w:tab w:val="left" w:pos="2880"/>
        </w:tabs>
      </w:pPr>
      <w:r>
        <w:t xml:space="preserve">Getting a </w:t>
      </w:r>
      <w:r w:rsidRPr="00AF4167">
        <w:rPr>
          <w:rStyle w:val="Code"/>
        </w:rPr>
        <w:t>MapMessage</w:t>
      </w:r>
      <w:r>
        <w:rPr>
          <w:i/>
          <w:iCs/>
        </w:rPr>
        <w:t xml:space="preserve"> </w:t>
      </w:r>
      <w:r>
        <w:t>field for a field name that has not been set is handled as if the field exists with a null value.</w:t>
      </w:r>
    </w:p>
    <w:p w:rsidR="00741663" w:rsidRDefault="00741663" w:rsidP="00741663">
      <w:pPr>
        <w:pStyle w:val="Paragraph"/>
        <w:tabs>
          <w:tab w:val="left" w:pos="2880"/>
        </w:tabs>
      </w:pPr>
      <w:r>
        <w:t xml:space="preserve">If a read method of </w:t>
      </w:r>
      <w:r w:rsidRPr="00AF4167">
        <w:rPr>
          <w:rStyle w:val="Code"/>
        </w:rPr>
        <w:t>StreamMessage</w:t>
      </w:r>
      <w:r>
        <w:rPr>
          <w:i/>
          <w:iCs/>
        </w:rPr>
        <w:t xml:space="preserve"> </w:t>
      </w:r>
      <w:r>
        <w:t xml:space="preserve">or </w:t>
      </w:r>
      <w:r w:rsidRPr="00AF4167">
        <w:rPr>
          <w:rStyle w:val="Code"/>
        </w:rPr>
        <w:t>BytesMessage</w:t>
      </w:r>
      <w:r>
        <w:rPr>
          <w:i/>
          <w:iCs/>
        </w:rPr>
        <w:t xml:space="preserve"> </w:t>
      </w:r>
      <w:r>
        <w:t xml:space="preserve">throws a </w:t>
      </w:r>
      <w:r w:rsidRPr="00AF4167">
        <w:rPr>
          <w:rStyle w:val="Code"/>
        </w:rPr>
        <w:t>MessageFormatException</w:t>
      </w:r>
      <w:r>
        <w:rPr>
          <w:i/>
          <w:iCs/>
        </w:rPr>
        <w:t xml:space="preserve"> </w:t>
      </w:r>
      <w:r>
        <w:t xml:space="preserve">or </w:t>
      </w:r>
      <w:r w:rsidRPr="00AF4167">
        <w:rPr>
          <w:rStyle w:val="Code"/>
        </w:rPr>
        <w:t>NumberFormatException</w:t>
      </w:r>
      <w:r>
        <w:t xml:space="preserve">, the current position of the read pointer must not be incremented. A subsequent read must be capable of recovering from the exception by rereading the data as a different type. </w:t>
      </w:r>
    </w:p>
    <w:p w:rsidR="00741663" w:rsidRDefault="00741663" w:rsidP="00F458B3">
      <w:r>
        <w:t>A value written as the row type can be read as the column type</w:t>
      </w:r>
    </w:p>
    <w:p w:rsidR="00F458B3" w:rsidRDefault="00F458B3" w:rsidP="00F458B3">
      <w:pPr>
        <w:pStyle w:val="Caption"/>
      </w:pPr>
      <w:r>
        <w:t xml:space="preserve">Table </w:t>
      </w:r>
      <w:r w:rsidR="001E03D3">
        <w:fldChar w:fldCharType="begin"/>
      </w:r>
      <w:r w:rsidR="00422617">
        <w:instrText xml:space="preserve"> STYLEREF 1 \s </w:instrText>
      </w:r>
      <w:r w:rsidR="001E03D3">
        <w:fldChar w:fldCharType="separate"/>
      </w:r>
      <w:r w:rsidR="009749BC">
        <w:rPr>
          <w:noProof/>
        </w:rPr>
        <w:t>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7</w:t>
      </w:r>
      <w:r w:rsidR="001E03D3">
        <w:fldChar w:fldCharType="end"/>
      </w:r>
      <w:r>
        <w:t xml:space="preserve"> </w:t>
      </w:r>
      <w:r w:rsidRPr="007657A2">
        <w:t xml:space="preserve">Conversions for </w:t>
      </w:r>
      <w:r w:rsidRPr="00AF4167">
        <w:rPr>
          <w:rStyle w:val="Code"/>
        </w:rPr>
        <w:t>StreamMessage</w:t>
      </w:r>
      <w:r w:rsidRPr="007657A2">
        <w:t xml:space="preserve"> and </w:t>
      </w:r>
      <w:r w:rsidRPr="00AF4167">
        <w:rPr>
          <w:rStyle w:val="Code"/>
        </w:rPr>
        <w:t>MapMessage</w:t>
      </w:r>
    </w:p>
    <w:tbl>
      <w:tblPr>
        <w:tblW w:w="6946" w:type="dxa"/>
        <w:tblInd w:w="2013" w:type="dxa"/>
        <w:tblLayout w:type="fixed"/>
        <w:tblCellMar>
          <w:top w:w="57" w:type="dxa"/>
          <w:left w:w="28" w:type="dxa"/>
          <w:bottom w:w="57" w:type="dxa"/>
          <w:right w:w="28" w:type="dxa"/>
        </w:tblCellMar>
        <w:tblLook w:val="0000"/>
      </w:tblPr>
      <w:tblGrid>
        <w:gridCol w:w="850"/>
        <w:gridCol w:w="791"/>
        <w:gridCol w:w="482"/>
        <w:gridCol w:w="570"/>
        <w:gridCol w:w="567"/>
        <w:gridCol w:w="425"/>
        <w:gridCol w:w="567"/>
        <w:gridCol w:w="567"/>
        <w:gridCol w:w="709"/>
        <w:gridCol w:w="709"/>
        <w:gridCol w:w="709"/>
      </w:tblGrid>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B71151">
            <w:pPr>
              <w:rPr>
                <w:rStyle w:val="Code"/>
                <w:sz w:val="16"/>
              </w:rPr>
            </w:pP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boolean</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short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char</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int</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long</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float</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double</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String</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lastRenderedPageBreak/>
              <w:t>boolean</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short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char</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int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long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float</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double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Text"/>
              <w:tabs>
                <w:tab w:val="left" w:pos="1800"/>
              </w:tabs>
              <w:rPr>
                <w:rStyle w:val="Code"/>
                <w:sz w:val="16"/>
              </w:rPr>
            </w:pPr>
            <w:r w:rsidRPr="00AF4167">
              <w:rPr>
                <w:rStyle w:val="Code"/>
                <w:sz w:val="16"/>
              </w:rPr>
              <w:t>String</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p>
        </w:tc>
      </w:tr>
      <w:tr w:rsidR="00DF265A" w:rsidRPr="00CF27DD" w:rsidTr="00AF4167">
        <w:tc>
          <w:tcPr>
            <w:tcW w:w="850" w:type="dxa"/>
            <w:tcBorders>
              <w:top w:val="single" w:sz="6" w:space="0" w:color="auto"/>
              <w:left w:val="single" w:sz="6" w:space="0" w:color="auto"/>
              <w:bottom w:val="single" w:sz="6" w:space="0" w:color="auto"/>
              <w:right w:val="single" w:sz="6" w:space="0" w:color="auto"/>
            </w:tcBorders>
            <w:shd w:val="clear" w:color="auto" w:fill="auto"/>
          </w:tcPr>
          <w:p w:rsidR="00741663" w:rsidRPr="00AF4167" w:rsidRDefault="00741663" w:rsidP="0025772D">
            <w:pPr>
              <w:pStyle w:val="TableHead"/>
              <w:tabs>
                <w:tab w:val="left" w:pos="1800"/>
              </w:tabs>
              <w:rPr>
                <w:rStyle w:val="Code"/>
                <w:sz w:val="16"/>
              </w:rPr>
            </w:pPr>
            <w:r w:rsidRPr="00AF4167">
              <w:rPr>
                <w:rStyle w:val="Code"/>
                <w:sz w:val="16"/>
              </w:rPr>
              <w:t>byte[]</w:t>
            </w:r>
          </w:p>
        </w:tc>
        <w:tc>
          <w:tcPr>
            <w:tcW w:w="791"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82"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70"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425"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567"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Head"/>
              <w:tabs>
                <w:tab w:val="left" w:pos="1800"/>
              </w:tabs>
              <w:rPr>
                <w:b w:val="0"/>
                <w:bCs w:val="0"/>
              </w:rPr>
            </w:pPr>
          </w:p>
        </w:tc>
        <w:tc>
          <w:tcPr>
            <w:tcW w:w="709" w:type="dxa"/>
            <w:tcBorders>
              <w:top w:val="single" w:sz="6" w:space="0" w:color="auto"/>
              <w:left w:val="single" w:sz="6" w:space="0" w:color="auto"/>
              <w:bottom w:val="single" w:sz="6" w:space="0" w:color="auto"/>
              <w:right w:val="single" w:sz="6" w:space="0" w:color="auto"/>
            </w:tcBorders>
            <w:shd w:val="clear" w:color="auto" w:fill="auto"/>
          </w:tcPr>
          <w:p w:rsidR="00741663" w:rsidRPr="00CF27DD" w:rsidRDefault="00741663" w:rsidP="0025772D">
            <w:pPr>
              <w:pStyle w:val="TableText"/>
              <w:tabs>
                <w:tab w:val="left" w:pos="1800"/>
              </w:tabs>
            </w:pPr>
            <w:r w:rsidRPr="00CF27DD">
              <w:t>X</w:t>
            </w:r>
          </w:p>
        </w:tc>
      </w:tr>
    </w:tbl>
    <w:p w:rsidR="00741663" w:rsidRDefault="00AD56F5" w:rsidP="00515B98">
      <w:pPr>
        <w:pStyle w:val="Heading3"/>
        <w:rPr>
          <w:iCs/>
        </w:rPr>
      </w:pPr>
      <w:bookmarkStart w:id="178" w:name="_Toc311729241"/>
      <w:bookmarkStart w:id="179" w:name="_Toc351464353"/>
      <w:r>
        <w:t>Messages for non-JMS c</w:t>
      </w:r>
      <w:r w:rsidR="00741663">
        <w:t>lients</w:t>
      </w:r>
      <w:bookmarkEnd w:id="178"/>
      <w:bookmarkEnd w:id="179"/>
    </w:p>
    <w:p w:rsidR="00741663" w:rsidRDefault="00741663" w:rsidP="00741663">
      <w:pPr>
        <w:pStyle w:val="Paragraph"/>
        <w:tabs>
          <w:tab w:val="left" w:pos="2880"/>
        </w:tabs>
        <w:spacing w:before="100"/>
      </w:pPr>
      <w:r>
        <w:t xml:space="preserve">A number of enterprise messaging systems support some form of self-defining stream and/or map native message type. Although clients could use </w:t>
      </w:r>
      <w:r w:rsidRPr="00E4390D">
        <w:rPr>
          <w:rStyle w:val="Code"/>
        </w:rPr>
        <w:t>BytesMessage</w:t>
      </w:r>
      <w:r>
        <w:t xml:space="preserve"> to construct native messages of this form, JMS provides the </w:t>
      </w:r>
      <w:r w:rsidRPr="00E4390D">
        <w:rPr>
          <w:rStyle w:val="Code"/>
        </w:rPr>
        <w:t>StreamMessage</w:t>
      </w:r>
      <w:r>
        <w:t xml:space="preserve"> and </w:t>
      </w:r>
      <w:r w:rsidRPr="00E4390D">
        <w:rPr>
          <w:rStyle w:val="Code"/>
        </w:rPr>
        <w:t>MapMessage</w:t>
      </w:r>
      <w:r>
        <w:t xml:space="preserve"> types as a more convenient API.</w:t>
      </w:r>
    </w:p>
    <w:p w:rsidR="00741663" w:rsidRDefault="00741663" w:rsidP="00741663">
      <w:pPr>
        <w:pStyle w:val="Paragraph"/>
        <w:tabs>
          <w:tab w:val="left" w:pos="2880"/>
        </w:tabs>
      </w:pPr>
      <w:r>
        <w:t xml:space="preserve">For instance, when a client is using a JMS provider that supports a native map message; and, it wishes to send a map message that can be read by both JMS and native clients, it uses a </w:t>
      </w:r>
      <w:r w:rsidRPr="00E4390D">
        <w:rPr>
          <w:rStyle w:val="Code"/>
        </w:rPr>
        <w:t>MapMessage</w:t>
      </w:r>
      <w:r>
        <w:t xml:space="preserve">. When the message is sent, the provider translates it into its native form. Native clients can then receive it. If a JMS provider receives it, the provider translates it back into a </w:t>
      </w:r>
      <w:r w:rsidRPr="00E4390D">
        <w:rPr>
          <w:rStyle w:val="Code"/>
        </w:rPr>
        <w:t>MapMessage</w:t>
      </w:r>
      <w:r>
        <w:t>.</w:t>
      </w:r>
    </w:p>
    <w:p w:rsidR="00741663" w:rsidRDefault="00741663" w:rsidP="00741663">
      <w:pPr>
        <w:pStyle w:val="Paragraph"/>
        <w:tabs>
          <w:tab w:val="left" w:pos="2880"/>
        </w:tabs>
      </w:pPr>
      <w:r>
        <w:t xml:space="preserve">Even when a new JMS application with newly defined messages is written, the application may choose to use </w:t>
      </w:r>
      <w:r w:rsidRPr="00E4390D">
        <w:rPr>
          <w:rStyle w:val="Code"/>
        </w:rPr>
        <w:t>StreamMessage</w:t>
      </w:r>
      <w:r>
        <w:t xml:space="preserve"> and </w:t>
      </w:r>
      <w:r w:rsidRPr="00E4390D">
        <w:rPr>
          <w:rStyle w:val="Code"/>
        </w:rPr>
        <w:t>MapMessage</w:t>
      </w:r>
      <w:r>
        <w:t xml:space="preserve"> </w:t>
      </w:r>
      <w:r w:rsidR="00C45785">
        <w:t>to ensure</w:t>
      </w:r>
      <w:r>
        <w:t xml:space="preserve"> that later, non-JMS clients will be able to read them.</w:t>
      </w:r>
    </w:p>
    <w:p w:rsidR="00741663" w:rsidRDefault="00741663" w:rsidP="00741663">
      <w:pPr>
        <w:pStyle w:val="Paragraph"/>
        <w:tabs>
          <w:tab w:val="left" w:pos="2880"/>
        </w:tabs>
      </w:pPr>
      <w:r>
        <w:t xml:space="preserve">If a JMS client sends a </w:t>
      </w:r>
      <w:r w:rsidRPr="00E4390D">
        <w:rPr>
          <w:rStyle w:val="Code"/>
        </w:rPr>
        <w:t>StreamMessage</w:t>
      </w:r>
      <w:r>
        <w:t xml:space="preserve"> or </w:t>
      </w:r>
      <w:r w:rsidRPr="00E4390D">
        <w:rPr>
          <w:rStyle w:val="Code"/>
        </w:rPr>
        <w:t>MapMessage</w:t>
      </w:r>
      <w:r>
        <w:t xml:space="preserve">, it must be translated by a receiving JMS provider into an equivalent </w:t>
      </w:r>
      <w:r w:rsidRPr="00E4390D">
        <w:rPr>
          <w:rStyle w:val="Code"/>
        </w:rPr>
        <w:t>StreamMessage</w:t>
      </w:r>
      <w:r>
        <w:t xml:space="preserve"> or </w:t>
      </w:r>
      <w:r w:rsidRPr="00E4390D">
        <w:rPr>
          <w:rStyle w:val="Code"/>
        </w:rPr>
        <w:t>MapMessage</w:t>
      </w:r>
      <w:r>
        <w:t xml:space="preserve">. When passed between JMS clients, a message must always retain its full form. For instance, a message sent as </w:t>
      </w:r>
      <w:r w:rsidRPr="00E4390D">
        <w:rPr>
          <w:rStyle w:val="Code"/>
        </w:rPr>
        <w:t>MapMessage</w:t>
      </w:r>
      <w:r>
        <w:t xml:space="preserve"> must not arrive at a JMS client as a </w:t>
      </w:r>
      <w:r w:rsidRPr="00E4390D">
        <w:rPr>
          <w:rStyle w:val="Code"/>
        </w:rPr>
        <w:t>BytesMessage</w:t>
      </w:r>
      <w:r>
        <w:t xml:space="preserve">. </w:t>
      </w:r>
    </w:p>
    <w:p w:rsidR="00741663" w:rsidRDefault="00741663" w:rsidP="00741663">
      <w:pPr>
        <w:pStyle w:val="Paragraph"/>
        <w:tabs>
          <w:tab w:val="left" w:pos="2880"/>
        </w:tabs>
      </w:pPr>
      <w:r>
        <w:t xml:space="preserve">If a JMS provider receives a message created by a native client, the provider should do its best to transform it into the ‘best’ JMS message type. For instance, if it is a native stream message it should be transformed into a </w:t>
      </w:r>
      <w:r w:rsidRPr="00E4390D">
        <w:rPr>
          <w:rStyle w:val="Code"/>
        </w:rPr>
        <w:t>StreamMessage</w:t>
      </w:r>
      <w:r>
        <w:t xml:space="preserve">. If this is not possible, the provider is always able to transform it into a </w:t>
      </w:r>
      <w:r w:rsidRPr="00E4390D">
        <w:rPr>
          <w:rStyle w:val="Code"/>
        </w:rPr>
        <w:t>BytesMessage</w:t>
      </w:r>
      <w:r>
        <w:t>.</w:t>
      </w:r>
    </w:p>
    <w:p w:rsidR="00741663" w:rsidRDefault="00741663" w:rsidP="00C82C12">
      <w:pPr>
        <w:pStyle w:val="Heading2"/>
        <w:rPr>
          <w:iCs/>
        </w:rPr>
      </w:pPr>
      <w:bookmarkStart w:id="180" w:name="X35535"/>
      <w:bookmarkStart w:id="181" w:name="_Toc311729242"/>
      <w:bookmarkStart w:id="182" w:name="_Toc351464354"/>
      <w:r>
        <w:t>Provide</w:t>
      </w:r>
      <w:r w:rsidR="00AD56F5">
        <w:t>r</w:t>
      </w:r>
      <w:r w:rsidR="002779C7">
        <w:t xml:space="preserve"> </w:t>
      </w:r>
      <w:r w:rsidR="00AD56F5">
        <w:t>implementations of JMS message i</w:t>
      </w:r>
      <w:r>
        <w:t>nterfaces</w:t>
      </w:r>
      <w:bookmarkEnd w:id="180"/>
      <w:bookmarkEnd w:id="181"/>
      <w:bookmarkEnd w:id="182"/>
    </w:p>
    <w:p w:rsidR="00741663" w:rsidRDefault="00741663" w:rsidP="00741663">
      <w:pPr>
        <w:pStyle w:val="Paragraph"/>
        <w:tabs>
          <w:tab w:val="left" w:pos="2880"/>
        </w:tabs>
        <w:spacing w:before="40"/>
      </w:pPr>
      <w:r>
        <w:t>JMS provides a set of message interfaces that define the JMS message model. It does not provide implementations of these interfaces.</w:t>
      </w:r>
    </w:p>
    <w:p w:rsidR="00741663" w:rsidRDefault="00741663" w:rsidP="00741663">
      <w:pPr>
        <w:pStyle w:val="Paragraph"/>
        <w:tabs>
          <w:tab w:val="left" w:pos="2880"/>
        </w:tabs>
      </w:pPr>
      <w:r>
        <w:t>Each JMS provider provides its own implementation of its Session’s message creation methods. This allows a provider to use message implementations that are tailored to its needs.</w:t>
      </w:r>
    </w:p>
    <w:p w:rsidR="00741663" w:rsidRDefault="00741663" w:rsidP="00741663">
      <w:pPr>
        <w:pStyle w:val="Paragraph"/>
        <w:tabs>
          <w:tab w:val="left" w:pos="2880"/>
        </w:tabs>
      </w:pPr>
      <w:r>
        <w:t xml:space="preserve">A provider must be prepared to accept, from a client, a message whose implementation is </w:t>
      </w:r>
      <w:r>
        <w:rPr>
          <w:rStyle w:val="Emphasis"/>
        </w:rPr>
        <w:t>not</w:t>
      </w:r>
      <w:r>
        <w:t xml:space="preserve"> one of its own. A message with a ‘foreign’ implementation may not be handled as efficiently as a provider’s own implementation; however, it must be handled.</w:t>
      </w:r>
    </w:p>
    <w:p w:rsidR="00741663" w:rsidRDefault="00741663" w:rsidP="00741663">
      <w:pPr>
        <w:pStyle w:val="Paragraph"/>
        <w:tabs>
          <w:tab w:val="left" w:pos="2880"/>
        </w:tabs>
      </w:pPr>
      <w:r>
        <w:lastRenderedPageBreak/>
        <w:t xml:space="preserve">The JMS message interfaces provide write/set methods for setting object values in a message body and message properties. All of these methods must be implemented to copy their input objects into the message. The value of an input object is allowed to be null and will return null when accessed. One exception to this is that </w:t>
      </w:r>
      <w:r w:rsidRPr="006D4D39">
        <w:rPr>
          <w:rStyle w:val="Code"/>
        </w:rPr>
        <w:t>BytesMessage</w:t>
      </w:r>
      <w:r>
        <w:t xml:space="preserve"> does not support the concept of a null stream and attempting to write a null into it must throw </w:t>
      </w:r>
      <w:r w:rsidRPr="006D4D39">
        <w:rPr>
          <w:rStyle w:val="Code"/>
        </w:rPr>
        <w:t>java.lang.NullPointerException</w:t>
      </w:r>
      <w:r>
        <w:t>.</w:t>
      </w:r>
    </w:p>
    <w:p w:rsidR="00AA1AA3" w:rsidRPr="00AA1AA3" w:rsidRDefault="00741663" w:rsidP="008B7B0A">
      <w:pPr>
        <w:pStyle w:val="Paragraph"/>
        <w:tabs>
          <w:tab w:val="left" w:pos="2880"/>
        </w:tabs>
      </w:pPr>
      <w:r>
        <w:t>The JMS message interfaces provide read/get methods for accessing objects in a message body and message properties. All of these methods must be implemented to return a copy of the accessed message objects.</w:t>
      </w:r>
    </w:p>
    <w:p w:rsidR="005E4543" w:rsidRDefault="005E4543">
      <w:pPr>
        <w:suppressAutoHyphens w:val="0"/>
        <w:autoSpaceDE/>
        <w:autoSpaceDN/>
        <w:adjustRightInd/>
        <w:spacing w:before="0" w:line="240" w:lineRule="auto"/>
        <w:ind w:left="0"/>
        <w:rPr>
          <w:i/>
          <w:iCs/>
          <w:sz w:val="40"/>
          <w:szCs w:val="40"/>
        </w:rPr>
      </w:pPr>
      <w:bookmarkStart w:id="183" w:name="_Ref346892561"/>
      <w:bookmarkStart w:id="184" w:name="RTF36303530353a204368617054"/>
      <w:bookmarkStart w:id="185" w:name="_Toc311729243"/>
      <w:r>
        <w:br w:type="page"/>
      </w:r>
    </w:p>
    <w:p w:rsidR="005E4543" w:rsidRDefault="005E4543">
      <w:pPr>
        <w:suppressAutoHyphens w:val="0"/>
        <w:autoSpaceDE/>
        <w:autoSpaceDN/>
        <w:adjustRightInd/>
        <w:spacing w:before="0" w:line="240" w:lineRule="auto"/>
        <w:ind w:left="0"/>
        <w:rPr>
          <w:i/>
          <w:iCs/>
          <w:sz w:val="40"/>
          <w:szCs w:val="40"/>
        </w:rPr>
      </w:pPr>
      <w:r>
        <w:lastRenderedPageBreak/>
        <w:br w:type="page"/>
      </w:r>
    </w:p>
    <w:p w:rsidR="00F80B50" w:rsidRDefault="00F80B50" w:rsidP="00285548">
      <w:pPr>
        <w:pStyle w:val="Heading1"/>
      </w:pPr>
      <w:bookmarkStart w:id="186" w:name="_Ref351464281"/>
      <w:bookmarkStart w:id="187" w:name="_Ref351464282"/>
      <w:bookmarkStart w:id="188" w:name="_Toc351464355"/>
      <w:r>
        <w:lastRenderedPageBreak/>
        <w:t>Messaging domains</w:t>
      </w:r>
      <w:bookmarkEnd w:id="183"/>
      <w:bookmarkEnd w:id="186"/>
      <w:bookmarkEnd w:id="187"/>
      <w:bookmarkEnd w:id="188"/>
    </w:p>
    <w:p w:rsidR="00890CF1" w:rsidRDefault="00890CF1" w:rsidP="00890CF1">
      <w:bookmarkStart w:id="189" w:name="RTF36383439343a204368617054"/>
      <w:bookmarkStart w:id="190" w:name="_Toc311729286"/>
      <w:r>
        <w:t xml:space="preserve">JMS supports two styles of messaging: </w:t>
      </w:r>
    </w:p>
    <w:p w:rsidR="00890CF1" w:rsidRPr="00C02D3E" w:rsidRDefault="00890CF1" w:rsidP="00890CF1">
      <w:pPr>
        <w:pStyle w:val="ListBullet"/>
      </w:pPr>
      <w:r w:rsidRPr="00C02D3E">
        <w:t xml:space="preserve">point-to-point </w:t>
      </w:r>
      <w:r>
        <w:t xml:space="preserve">(PTP) </w:t>
      </w:r>
      <w:r w:rsidRPr="00C02D3E">
        <w:t xml:space="preserve">messaging using </w:t>
      </w:r>
      <w:r w:rsidRPr="00C02D3E">
        <w:rPr>
          <w:i/>
        </w:rPr>
        <w:t>queues</w:t>
      </w:r>
    </w:p>
    <w:p w:rsidR="000E34BE" w:rsidRDefault="00890CF1">
      <w:pPr>
        <w:pStyle w:val="ListBullet"/>
      </w:pPr>
      <w:r w:rsidRPr="00C02D3E">
        <w:t xml:space="preserve">publish-and-subscribe </w:t>
      </w:r>
      <w:r>
        <w:t>(pub/sub)</w:t>
      </w:r>
      <w:r w:rsidRPr="00C02D3E">
        <w:t xml:space="preserve">messaging using </w:t>
      </w:r>
      <w:r w:rsidR="0007563E">
        <w:rPr>
          <w:i/>
        </w:rPr>
        <w:t>topics</w:t>
      </w:r>
    </w:p>
    <w:p w:rsidR="00C0070A" w:rsidRPr="00864041" w:rsidRDefault="00C0070A" w:rsidP="00C0070A">
      <w:pPr>
        <w:pStyle w:val="Heading2"/>
      </w:pPr>
      <w:bookmarkStart w:id="191" w:name="_Toc351464356"/>
      <w:r>
        <w:t>JMS point-to-point m</w:t>
      </w:r>
      <w:r w:rsidRPr="00864041">
        <w:t>odel</w:t>
      </w:r>
      <w:bookmarkEnd w:id="189"/>
      <w:bookmarkEnd w:id="190"/>
      <w:bookmarkEnd w:id="191"/>
    </w:p>
    <w:p w:rsidR="00C0070A" w:rsidRDefault="00C0070A" w:rsidP="00C0070A">
      <w:pPr>
        <w:pStyle w:val="Heading3"/>
      </w:pPr>
      <w:bookmarkStart w:id="192" w:name="RTF37343235313a204865616431"/>
      <w:bookmarkStart w:id="193" w:name="_Toc311729287"/>
      <w:bookmarkStart w:id="194" w:name="_Toc351464357"/>
      <w:r>
        <w:t>Overview</w:t>
      </w:r>
      <w:bookmarkEnd w:id="192"/>
      <w:bookmarkEnd w:id="193"/>
      <w:bookmarkEnd w:id="194"/>
    </w:p>
    <w:p w:rsidR="00C0070A" w:rsidRDefault="00C0070A" w:rsidP="00C0070A">
      <w:pPr>
        <w:pStyle w:val="Paragraph"/>
        <w:rPr>
          <w:spacing w:val="2"/>
          <w:w w:val="100"/>
        </w:rPr>
      </w:pPr>
      <w:r>
        <w:rPr>
          <w:spacing w:val="2"/>
          <w:w w:val="100"/>
        </w:rPr>
        <w:t xml:space="preserve">Point-to-point systems are about working with queues of messages. They are point-to-point in that a client sends a message to a specific queue. Some PTP systems blur the distinction between PTP and </w:t>
      </w:r>
      <w:r w:rsidR="00533C80">
        <w:rPr>
          <w:spacing w:val="2"/>
          <w:w w:val="100"/>
        </w:rPr>
        <w:t>pub/s</w:t>
      </w:r>
      <w:r>
        <w:rPr>
          <w:spacing w:val="2"/>
          <w:w w:val="100"/>
        </w:rPr>
        <w:t>ub by providing system clients that automatically distribute messages.</w:t>
      </w:r>
    </w:p>
    <w:p w:rsidR="00C0070A" w:rsidRDefault="00C0070A" w:rsidP="00C0070A">
      <w:pPr>
        <w:pStyle w:val="Paragraph"/>
        <w:rPr>
          <w:spacing w:val="2"/>
          <w:w w:val="100"/>
        </w:rPr>
      </w:pPr>
      <w:r>
        <w:rPr>
          <w:spacing w:val="2"/>
          <w:w w:val="100"/>
        </w:rPr>
        <w:t>It is common for a client to have all its messages delivered to a single queue.</w:t>
      </w:r>
    </w:p>
    <w:p w:rsidR="00C0070A" w:rsidRDefault="00C0070A" w:rsidP="00C0070A">
      <w:pPr>
        <w:pStyle w:val="Paragraph"/>
        <w:rPr>
          <w:spacing w:val="2"/>
          <w:w w:val="100"/>
        </w:rPr>
      </w:pPr>
      <w:r>
        <w:rPr>
          <w:spacing w:val="2"/>
          <w:w w:val="100"/>
        </w:rPr>
        <w:t>Like any generic mailbox, a queue can contain a mixture of messages. And, like real mailboxes, creating and maintaining each queue is somewhat costly. Most queues are created administratively and are treated as static resources by their clients.</w:t>
      </w:r>
    </w:p>
    <w:p w:rsidR="00C0070A" w:rsidRDefault="00C0070A" w:rsidP="00C0070A">
      <w:pPr>
        <w:pStyle w:val="Paragraph"/>
        <w:rPr>
          <w:spacing w:val="2"/>
          <w:w w:val="100"/>
        </w:rPr>
      </w:pPr>
      <w:r>
        <w:rPr>
          <w:spacing w:val="2"/>
          <w:w w:val="100"/>
        </w:rPr>
        <w:t>The JMS PTP model defines how a client works with queues: how it finds them, how it sends messages to them, and how it receives messages from them.</w:t>
      </w:r>
    </w:p>
    <w:p w:rsidR="00C2185D" w:rsidRDefault="006E16C0">
      <w:pPr>
        <w:pStyle w:val="Heading3"/>
      </w:pPr>
      <w:bookmarkStart w:id="195" w:name="_Ref349126307"/>
      <w:bookmarkStart w:id="196" w:name="_Toc351464358"/>
      <w:r>
        <w:t>Queue semantics</w:t>
      </w:r>
      <w:bookmarkEnd w:id="195"/>
      <w:bookmarkEnd w:id="196"/>
    </w:p>
    <w:p w:rsidR="003F7070" w:rsidRDefault="003F7070" w:rsidP="00AC03D0">
      <w:r>
        <w:t xml:space="preserve">When point-to-point messaging is being used, an application sends messages to a </w:t>
      </w:r>
      <w:r w:rsidR="00251C1A" w:rsidRPr="00251C1A">
        <w:rPr>
          <w:i/>
        </w:rPr>
        <w:t>queue</w:t>
      </w:r>
      <w:r>
        <w:t>.</w:t>
      </w:r>
    </w:p>
    <w:p w:rsidR="00AC03D0" w:rsidRDefault="00304EF6" w:rsidP="00AC03D0">
      <w:r>
        <w:t xml:space="preserve">An application </w:t>
      </w:r>
      <w:r w:rsidR="00C9134D">
        <w:t>may consume</w:t>
      </w:r>
      <w:r w:rsidR="00AC03D0">
        <w:t xml:space="preserve"> messages from </w:t>
      </w:r>
      <w:r w:rsidR="009921D1">
        <w:t>the</w:t>
      </w:r>
      <w:r w:rsidR="00AC03D0">
        <w:t xml:space="preserve"> </w:t>
      </w:r>
      <w:r w:rsidR="00CD06FA">
        <w:t>queue</w:t>
      </w:r>
      <w:r w:rsidR="00AC03D0">
        <w:t xml:space="preserve"> by creating a consumer (a </w:t>
      </w:r>
      <w:r w:rsidR="00AC03D0" w:rsidRPr="00590E86">
        <w:rPr>
          <w:rStyle w:val="Code"/>
        </w:rPr>
        <w:t>MessageConsumer</w:t>
      </w:r>
      <w:r w:rsidR="00AC03D0" w:rsidRPr="001D4CC2">
        <w:t>,</w:t>
      </w:r>
      <w:r w:rsidR="00AC03D0">
        <w:t xml:space="preserve"> </w:t>
      </w:r>
      <w:r w:rsidR="00AC03D0">
        <w:rPr>
          <w:rStyle w:val="Code"/>
        </w:rPr>
        <w:t xml:space="preserve">JMSConsumer </w:t>
      </w:r>
      <w:r w:rsidR="00AC03D0">
        <w:t xml:space="preserve">or </w:t>
      </w:r>
      <w:r w:rsidR="00CD06FA">
        <w:rPr>
          <w:rStyle w:val="Code"/>
        </w:rPr>
        <w:t>QueueReceiver</w:t>
      </w:r>
      <w:r w:rsidR="00AC03D0">
        <w:t xml:space="preserve"> object) on that </w:t>
      </w:r>
      <w:r w:rsidR="00CD06FA">
        <w:t>queue</w:t>
      </w:r>
      <w:r w:rsidR="00AC03D0">
        <w:t>.</w:t>
      </w:r>
      <w:r w:rsidR="00C90B15">
        <w:t xml:space="preserve"> </w:t>
      </w:r>
      <w:r w:rsidR="00BE403F">
        <w:t>A</w:t>
      </w:r>
      <w:r w:rsidR="00C90B15">
        <w:t xml:space="preserve"> consumer </w:t>
      </w:r>
      <w:r w:rsidR="002300E2">
        <w:t xml:space="preserve">may </w:t>
      </w:r>
      <w:r w:rsidR="009F6771">
        <w:t>be used to consume messages</w:t>
      </w:r>
      <w:r w:rsidR="002300E2">
        <w:t xml:space="preserve"> either synchronously or asynchronously.</w:t>
      </w:r>
    </w:p>
    <w:p w:rsidR="000266D0" w:rsidRDefault="00AC03D0">
      <w:r>
        <w:t xml:space="preserve">A </w:t>
      </w:r>
      <w:r w:rsidR="003135F8">
        <w:t>queue</w:t>
      </w:r>
      <w:r>
        <w:t xml:space="preserve"> may have more than one consumer.  </w:t>
      </w:r>
      <w:r w:rsidR="00E41BDA">
        <w:t>Each</w:t>
      </w:r>
      <w:r w:rsidR="00D60F65">
        <w:t xml:space="preserve"> message </w:t>
      </w:r>
      <w:r w:rsidR="000A51E2">
        <w:t>in</w:t>
      </w:r>
      <w:r w:rsidR="00A97636">
        <w:t xml:space="preserve"> the</w:t>
      </w:r>
      <w:r w:rsidR="00D60F65">
        <w:t xml:space="preserve"> queue </w:t>
      </w:r>
      <w:r w:rsidR="004821FB">
        <w:t>is</w:t>
      </w:r>
      <w:r w:rsidR="00D60F65">
        <w:t xml:space="preserve"> delivered to only one consumer.</w:t>
      </w:r>
      <w:r w:rsidR="001A6CAC">
        <w:t xml:space="preserve"> </w:t>
      </w:r>
    </w:p>
    <w:p w:rsidR="00AC03D0" w:rsidRDefault="00D17A6D" w:rsidP="00AC03D0">
      <w:pPr>
        <w:pStyle w:val="Paragraph"/>
      </w:pPr>
      <w:r>
        <w:t xml:space="preserve">A consumer may be configured to use a </w:t>
      </w:r>
      <w:r w:rsidR="00AC03D0">
        <w:t>message selector</w:t>
      </w:r>
      <w:r>
        <w:t xml:space="preserve">. In this case only </w:t>
      </w:r>
      <w:r w:rsidR="00AC03D0">
        <w:t xml:space="preserve">messages whose properties match the message selector will be </w:t>
      </w:r>
      <w:r>
        <w:t>delivered</w:t>
      </w:r>
      <w:r w:rsidR="00AC03D0">
        <w:t xml:space="preserve"> to the </w:t>
      </w:r>
      <w:r>
        <w:t>consumer</w:t>
      </w:r>
      <w:r w:rsidR="00AC03D0">
        <w:t>.</w:t>
      </w:r>
      <w:r w:rsidR="00013526">
        <w:t xml:space="preserve">  Messages which are not selected remain on the queue or are delivered to </w:t>
      </w:r>
      <w:r w:rsidR="00736940">
        <w:t>another consumer</w:t>
      </w:r>
      <w:r w:rsidR="00013526">
        <w:t xml:space="preserve">. </w:t>
      </w:r>
    </w:p>
    <w:p w:rsidR="00D73A9F" w:rsidRDefault="00D73A9F" w:rsidP="00013526">
      <w:r>
        <w:t>The order in which a</w:t>
      </w:r>
      <w:r w:rsidR="00071480">
        <w:t>n individual</w:t>
      </w:r>
      <w:r>
        <w:t xml:space="preserve"> consumer receives messages is described in section </w:t>
      </w:r>
      <w:r w:rsidR="001E03D3">
        <w:fldChar w:fldCharType="begin"/>
      </w:r>
      <w:r>
        <w:instrText xml:space="preserve"> REF _Ref349121608 \r \h </w:instrText>
      </w:r>
      <w:r w:rsidR="001E03D3">
        <w:fldChar w:fldCharType="separate"/>
      </w:r>
      <w:r w:rsidR="009749BC">
        <w:t>6.2.9</w:t>
      </w:r>
      <w:r w:rsidR="001E03D3">
        <w:fldChar w:fldCharType="end"/>
      </w:r>
      <w:r>
        <w:t xml:space="preserve"> “</w:t>
      </w:r>
      <w:r w:rsidR="001E03D3">
        <w:fldChar w:fldCharType="begin"/>
      </w:r>
      <w:r>
        <w:instrText xml:space="preserve"> REF _Ref349121610 \h </w:instrText>
      </w:r>
      <w:r w:rsidR="001E03D3">
        <w:fldChar w:fldCharType="separate"/>
      </w:r>
      <w:r w:rsidR="009749BC">
        <w:t>Message o</w:t>
      </w:r>
      <w:r w:rsidR="009749BC" w:rsidRPr="00864041">
        <w:t>rder</w:t>
      </w:r>
      <w:r w:rsidR="001E03D3">
        <w:fldChar w:fldCharType="end"/>
      </w:r>
      <w:r w:rsidR="00A05B30">
        <w:t xml:space="preserve">” </w:t>
      </w:r>
      <w:r w:rsidR="001E03D3">
        <w:fldChar w:fldCharType="begin"/>
      </w:r>
      <w:r>
        <w:instrText xml:space="preserve"> REF _Ref349121614 \p \h </w:instrText>
      </w:r>
      <w:r w:rsidR="001E03D3">
        <w:fldChar w:fldCharType="separate"/>
      </w:r>
      <w:r w:rsidR="009749BC">
        <w:t>below</w:t>
      </w:r>
      <w:r w:rsidR="001E03D3">
        <w:fldChar w:fldCharType="end"/>
      </w:r>
      <w:r>
        <w:t xml:space="preserve">. </w:t>
      </w:r>
    </w:p>
    <w:p w:rsidR="00D67966" w:rsidRDefault="00D67966" w:rsidP="00013526">
      <w:r>
        <w:t xml:space="preserve">By definition, if a consumer uses a message selector, or </w:t>
      </w:r>
      <w:r w:rsidR="008A22A9">
        <w:t xml:space="preserve">there are other consumers on the same queue, </w:t>
      </w:r>
      <w:r w:rsidR="00897204">
        <w:t xml:space="preserve">then a consumer may not receive </w:t>
      </w:r>
      <w:r w:rsidR="0066558F">
        <w:t xml:space="preserve">all the messages on the queue. However </w:t>
      </w:r>
      <w:r w:rsidR="00F06F81">
        <w:t>those</w:t>
      </w:r>
      <w:r w:rsidR="0066558F">
        <w:t xml:space="preserve"> </w:t>
      </w:r>
      <w:r w:rsidR="00572FB0">
        <w:t xml:space="preserve">messages that are delivered to the consumer will be delivered in the order defined in section </w:t>
      </w:r>
      <w:r w:rsidR="001E03D3">
        <w:fldChar w:fldCharType="begin"/>
      </w:r>
      <w:r w:rsidR="00572FB0">
        <w:instrText xml:space="preserve"> REF _Ref349121608 \r \h </w:instrText>
      </w:r>
      <w:r w:rsidR="001E03D3">
        <w:fldChar w:fldCharType="separate"/>
      </w:r>
      <w:r w:rsidR="009749BC">
        <w:t>6.2.9</w:t>
      </w:r>
      <w:r w:rsidR="001E03D3">
        <w:fldChar w:fldCharType="end"/>
      </w:r>
      <w:r w:rsidR="00572FB0">
        <w:t>.</w:t>
      </w:r>
    </w:p>
    <w:p w:rsidR="00C2185D" w:rsidRDefault="00285901">
      <w:pPr>
        <w:rPr>
          <w:spacing w:val="2"/>
        </w:rPr>
      </w:pPr>
      <w:r>
        <w:t>Apart from the requirements of</w:t>
      </w:r>
      <w:r w:rsidR="00A928A4">
        <w:t xml:space="preserve"> any</w:t>
      </w:r>
      <w:r>
        <w:t xml:space="preserve"> message selectors, JMS does not define how messages are distributed between </w:t>
      </w:r>
      <w:r w:rsidR="00844548">
        <w:t xml:space="preserve">multiple </w:t>
      </w:r>
      <w:r>
        <w:t xml:space="preserve">consumers on the same queue. </w:t>
      </w:r>
    </w:p>
    <w:p w:rsidR="00C0070A" w:rsidRDefault="00C0070A" w:rsidP="00C0070A">
      <w:pPr>
        <w:pStyle w:val="Heading3"/>
      </w:pPr>
      <w:bookmarkStart w:id="197" w:name="_Toc311729288"/>
      <w:bookmarkStart w:id="198" w:name="_Toc351464359"/>
      <w:r>
        <w:lastRenderedPageBreak/>
        <w:t>Queue management</w:t>
      </w:r>
      <w:bookmarkEnd w:id="197"/>
      <w:bookmarkEnd w:id="198"/>
    </w:p>
    <w:p w:rsidR="00C0070A" w:rsidRDefault="00C0070A" w:rsidP="00C0070A">
      <w:pPr>
        <w:pStyle w:val="Paragraph"/>
        <w:rPr>
          <w:spacing w:val="2"/>
          <w:w w:val="100"/>
        </w:rPr>
      </w:pPr>
      <w:r>
        <w:rPr>
          <w:spacing w:val="2"/>
          <w:w w:val="100"/>
        </w:rPr>
        <w:t xml:space="preserve">JMS does not define facilities for creating, administering, or deleting long-lived queues (it does provide such a mechanism for </w:t>
      </w:r>
      <w:r w:rsidRPr="00780C6B">
        <w:t>temporary queues</w:t>
      </w:r>
      <w:r>
        <w:rPr>
          <w:spacing w:val="2"/>
          <w:w w:val="100"/>
        </w:rPr>
        <w:t>). Since most clients use statically defined queues this is not a problem.</w:t>
      </w:r>
    </w:p>
    <w:p w:rsidR="00C0070A" w:rsidRDefault="00C0070A" w:rsidP="00C0070A">
      <w:pPr>
        <w:pStyle w:val="Heading3"/>
      </w:pPr>
      <w:bookmarkStart w:id="199" w:name="_Toc311729289"/>
      <w:bookmarkStart w:id="200" w:name="_Toc351464360"/>
      <w:r>
        <w:t>Queue</w:t>
      </w:r>
      <w:bookmarkEnd w:id="199"/>
      <w:bookmarkEnd w:id="200"/>
    </w:p>
    <w:p w:rsidR="00C0070A" w:rsidRDefault="00C0070A" w:rsidP="00C0070A">
      <w:pPr>
        <w:pStyle w:val="Paragraph"/>
        <w:rPr>
          <w:spacing w:val="2"/>
          <w:w w:val="100"/>
        </w:rPr>
      </w:pPr>
      <w:r>
        <w:rPr>
          <w:spacing w:val="2"/>
          <w:w w:val="100"/>
        </w:rPr>
        <w:t xml:space="preserve">A </w:t>
      </w:r>
      <w:r w:rsidR="002E41E5" w:rsidRPr="002E41E5">
        <w:rPr>
          <w:rStyle w:val="Code"/>
        </w:rPr>
        <w:t>Queue</w:t>
      </w:r>
      <w:r>
        <w:rPr>
          <w:spacing w:val="2"/>
          <w:w w:val="100"/>
        </w:rPr>
        <w:t xml:space="preserve"> object encapsulates a provider-specific queue name. It is the way a client specifies the identity of</w:t>
      </w:r>
      <w:r w:rsidR="002E41E5">
        <w:rPr>
          <w:spacing w:val="2"/>
          <w:w w:val="100"/>
        </w:rPr>
        <w:t xml:space="preserve"> a</w:t>
      </w:r>
      <w:r>
        <w:rPr>
          <w:spacing w:val="2"/>
          <w:w w:val="100"/>
        </w:rPr>
        <w:t xml:space="preserve"> queue to JMS methods.</w:t>
      </w:r>
    </w:p>
    <w:p w:rsidR="00C0070A" w:rsidRDefault="00C0070A" w:rsidP="00C0070A">
      <w:pPr>
        <w:pStyle w:val="Paragraph"/>
        <w:rPr>
          <w:spacing w:val="2"/>
          <w:w w:val="100"/>
        </w:rPr>
      </w:pPr>
      <w:r>
        <w:rPr>
          <w:spacing w:val="2"/>
          <w:w w:val="100"/>
        </w:rPr>
        <w:t>The actual length of time messages are held by a queue and the consequences of resource overflow are not defined by JMS.</w:t>
      </w:r>
    </w:p>
    <w:p w:rsidR="00C0070A" w:rsidRPr="003E2302" w:rsidRDefault="00C0070A" w:rsidP="000E515D">
      <w:r>
        <w:rPr>
          <w:spacing w:val="2"/>
        </w:rPr>
        <w:t>See Section</w:t>
      </w:r>
      <w:r w:rsidR="00F95C81">
        <w:rPr>
          <w:spacing w:val="2"/>
        </w:rPr>
        <w:t xml:space="preserve"> </w:t>
      </w:r>
      <w:del w:id="201" w:author="Nigel Deakin" w:date="2014-12-01T16:40:00Z">
        <w:r w:rsidR="001E03D3" w:rsidDel="00C22AF3">
          <w:rPr>
            <w:spacing w:val="2"/>
          </w:rPr>
          <w:fldChar w:fldCharType="begin"/>
        </w:r>
        <w:r w:rsidR="00F95C81" w:rsidDel="00C22AF3">
          <w:rPr>
            <w:spacing w:val="2"/>
          </w:rPr>
          <w:delInstrText xml:space="preserve"> REF _Ref346807837 \r \h </w:delInstrText>
        </w:r>
        <w:r w:rsidR="001E03D3" w:rsidDel="00C22AF3">
          <w:rPr>
            <w:spacing w:val="2"/>
          </w:rPr>
        </w:r>
        <w:r w:rsidR="001E03D3" w:rsidDel="00C22AF3">
          <w:rPr>
            <w:spacing w:val="2"/>
          </w:rPr>
          <w:fldChar w:fldCharType="separate"/>
        </w:r>
        <w:r w:rsidR="00FC67AE" w:rsidDel="00C22AF3">
          <w:rPr>
            <w:spacing w:val="2"/>
          </w:rPr>
          <w:delText>0</w:delText>
        </w:r>
        <w:r w:rsidR="001E03D3" w:rsidDel="00C22AF3">
          <w:rPr>
            <w:spacing w:val="2"/>
          </w:rPr>
          <w:fldChar w:fldCharType="end"/>
        </w:r>
      </w:del>
      <w:ins w:id="202" w:author="Nigel Deakin" w:date="2014-12-01T16:40:00Z">
        <w:r w:rsidR="001E03D3">
          <w:rPr>
            <w:spacing w:val="2"/>
          </w:rPr>
          <w:fldChar w:fldCharType="begin"/>
        </w:r>
        <w:r w:rsidR="00C22AF3">
          <w:rPr>
            <w:spacing w:val="2"/>
          </w:rPr>
          <w:instrText xml:space="preserve"> REF _Ref405215369 \r \h </w:instrText>
        </w:r>
      </w:ins>
      <w:r w:rsidR="001E03D3">
        <w:rPr>
          <w:spacing w:val="2"/>
        </w:rPr>
      </w:r>
      <w:r w:rsidR="001E03D3">
        <w:rPr>
          <w:spacing w:val="2"/>
        </w:rPr>
        <w:fldChar w:fldCharType="separate"/>
      </w:r>
      <w:r w:rsidR="009749BC">
        <w:rPr>
          <w:spacing w:val="2"/>
        </w:rPr>
        <w:t>5</w:t>
      </w:r>
      <w:ins w:id="203" w:author="Nigel Deakin" w:date="2014-12-01T16:40:00Z">
        <w:r w:rsidR="001E03D3">
          <w:rPr>
            <w:spacing w:val="2"/>
          </w:rPr>
          <w:fldChar w:fldCharType="end"/>
        </w:r>
      </w:ins>
      <w:r w:rsidR="00F95C81">
        <w:rPr>
          <w:spacing w:val="2"/>
        </w:rPr>
        <w:t xml:space="preserve"> “</w:t>
      </w:r>
      <w:r w:rsidR="001E03D3">
        <w:rPr>
          <w:spacing w:val="2"/>
        </w:rPr>
        <w:fldChar w:fldCharType="begin"/>
      </w:r>
      <w:r w:rsidR="00465C54">
        <w:rPr>
          <w:spacing w:val="2"/>
        </w:rPr>
        <w:instrText xml:space="preserve"> REF _Ref405216120 \h </w:instrText>
      </w:r>
      <w:r w:rsidR="001E03D3">
        <w:rPr>
          <w:spacing w:val="2"/>
        </w:rPr>
      </w:r>
      <w:r w:rsidR="001E03D3">
        <w:rPr>
          <w:spacing w:val="2"/>
        </w:rPr>
        <w:fldChar w:fldCharType="separate"/>
      </w:r>
      <w:r w:rsidR="009749BC">
        <w:t>Administered objects</w:t>
      </w:r>
      <w:r w:rsidR="001E03D3">
        <w:rPr>
          <w:spacing w:val="2"/>
        </w:rPr>
        <w:fldChar w:fldCharType="end"/>
      </w:r>
      <w:r w:rsidR="000E515D">
        <w:rPr>
          <w:spacing w:val="2"/>
        </w:rPr>
        <w:t>”</w:t>
      </w:r>
      <w:r w:rsidR="00A05B30">
        <w:rPr>
          <w:spacing w:val="2"/>
        </w:rPr>
        <w:t xml:space="preserve"> </w:t>
      </w:r>
      <w:r>
        <w:rPr>
          <w:spacing w:val="2"/>
        </w:rPr>
        <w:t xml:space="preserve">for more information about JMS </w:t>
      </w:r>
      <w:r w:rsidRPr="00186DD7">
        <w:rPr>
          <w:rStyle w:val="Code"/>
        </w:rPr>
        <w:t>Destination</w:t>
      </w:r>
      <w:r>
        <w:rPr>
          <w:spacing w:val="2"/>
        </w:rPr>
        <w:t xml:space="preserve"> objects. </w:t>
      </w:r>
    </w:p>
    <w:p w:rsidR="00C0070A" w:rsidRDefault="00C0070A" w:rsidP="00C0070A">
      <w:pPr>
        <w:pStyle w:val="Heading3"/>
      </w:pPr>
      <w:bookmarkStart w:id="204" w:name="RTF33303835363a204865616431"/>
      <w:bookmarkStart w:id="205" w:name="_Toc311729290"/>
      <w:bookmarkStart w:id="206" w:name="_Toc351464361"/>
      <w:r>
        <w:t>TemporaryQueue</w:t>
      </w:r>
      <w:bookmarkEnd w:id="204"/>
      <w:bookmarkEnd w:id="205"/>
      <w:bookmarkEnd w:id="206"/>
    </w:p>
    <w:p w:rsidR="00C0070A" w:rsidRDefault="00C0070A" w:rsidP="00C0070A">
      <w:pPr>
        <w:pStyle w:val="Paragraph"/>
        <w:rPr>
          <w:spacing w:val="2"/>
          <w:w w:val="100"/>
        </w:rPr>
      </w:pPr>
      <w:r>
        <w:rPr>
          <w:spacing w:val="2"/>
          <w:w w:val="100"/>
        </w:rPr>
        <w:t xml:space="preserve">A </w:t>
      </w:r>
      <w:r w:rsidRPr="00186DD7">
        <w:rPr>
          <w:rStyle w:val="Code"/>
        </w:rPr>
        <w:t>TemporaryQueue</w:t>
      </w:r>
      <w:r>
        <w:rPr>
          <w:spacing w:val="2"/>
          <w:w w:val="100"/>
        </w:rPr>
        <w:t xml:space="preserve"> is a unique </w:t>
      </w:r>
      <w:r w:rsidRPr="00186DD7">
        <w:rPr>
          <w:rStyle w:val="Code"/>
        </w:rPr>
        <w:t>Queue</w:t>
      </w:r>
      <w:r>
        <w:rPr>
          <w:spacing w:val="2"/>
          <w:w w:val="100"/>
        </w:rPr>
        <w:t xml:space="preserve"> object created for the duration of a </w:t>
      </w:r>
      <w:r w:rsidR="00F32AAF">
        <w:rPr>
          <w:spacing w:val="2"/>
          <w:w w:val="100"/>
        </w:rPr>
        <w:t xml:space="preserve">connection. </w:t>
      </w:r>
      <w:r>
        <w:rPr>
          <w:spacing w:val="2"/>
          <w:w w:val="100"/>
        </w:rPr>
        <w:t xml:space="preserve">It is a system-defined queue that can only be consumed by the </w:t>
      </w:r>
      <w:r w:rsidR="00700C73">
        <w:rPr>
          <w:spacing w:val="2"/>
          <w:w w:val="100"/>
        </w:rPr>
        <w:t xml:space="preserve">connection </w:t>
      </w:r>
      <w:r>
        <w:rPr>
          <w:spacing w:val="2"/>
          <w:w w:val="100"/>
        </w:rPr>
        <w:t>that created it.</w:t>
      </w:r>
    </w:p>
    <w:p w:rsidR="00C0070A" w:rsidRDefault="00C0070A" w:rsidP="00C0070A">
      <w:pPr>
        <w:pStyle w:val="Paragraph"/>
        <w:rPr>
          <w:spacing w:val="2"/>
          <w:w w:val="100"/>
        </w:rPr>
      </w:pPr>
      <w:r>
        <w:rPr>
          <w:spacing w:val="2"/>
          <w:w w:val="100"/>
        </w:rPr>
        <w:t xml:space="preserve">See Section </w:t>
      </w:r>
      <w:r w:rsidR="001E03D3">
        <w:rPr>
          <w:spacing w:val="2"/>
          <w:w w:val="100"/>
        </w:rPr>
        <w:fldChar w:fldCharType="begin"/>
      </w:r>
      <w:r>
        <w:rPr>
          <w:spacing w:val="2"/>
          <w:w w:val="100"/>
        </w:rPr>
        <w:instrText xml:space="preserve"> REF RTF33303938393a204865616432 \r \h </w:instrText>
      </w:r>
      <w:r w:rsidR="001E03D3">
        <w:rPr>
          <w:spacing w:val="2"/>
          <w:w w:val="100"/>
        </w:rPr>
      </w:r>
      <w:r w:rsidR="001E03D3">
        <w:rPr>
          <w:spacing w:val="2"/>
          <w:w w:val="100"/>
        </w:rPr>
        <w:fldChar w:fldCharType="separate"/>
      </w:r>
      <w:r w:rsidR="009749BC">
        <w:rPr>
          <w:spacing w:val="2"/>
          <w:w w:val="100"/>
        </w:rPr>
        <w:t>6.2.2</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RTF33303938393a204865616432 \h </w:instrText>
      </w:r>
      <w:r w:rsidR="001E03D3">
        <w:rPr>
          <w:spacing w:val="2"/>
          <w:w w:val="100"/>
        </w:rPr>
      </w:r>
      <w:r w:rsidR="001E03D3">
        <w:rPr>
          <w:spacing w:val="2"/>
          <w:w w:val="100"/>
        </w:rPr>
        <w:fldChar w:fldCharType="separate"/>
      </w:r>
      <w:r w:rsidR="009749BC">
        <w:t>Creating temporary destinations</w:t>
      </w:r>
      <w:r w:rsidR="001E03D3">
        <w:rPr>
          <w:spacing w:val="2"/>
          <w:w w:val="100"/>
        </w:rPr>
        <w:fldChar w:fldCharType="end"/>
      </w:r>
      <w:r w:rsidR="00A05B30">
        <w:rPr>
          <w:spacing w:val="2"/>
          <w:w w:val="100"/>
        </w:rPr>
        <w:t xml:space="preserve">” </w:t>
      </w:r>
      <w:r>
        <w:rPr>
          <w:spacing w:val="2"/>
          <w:w w:val="100"/>
        </w:rPr>
        <w:t>for more information.</w:t>
      </w:r>
    </w:p>
    <w:p w:rsidR="00C0070A" w:rsidRDefault="00C0070A" w:rsidP="00C0070A">
      <w:pPr>
        <w:pStyle w:val="Heading3"/>
      </w:pPr>
      <w:bookmarkStart w:id="207" w:name="RTF36353638363a204865616431"/>
      <w:bookmarkStart w:id="208" w:name="_Toc311729295"/>
      <w:bookmarkStart w:id="209" w:name="_Toc351464362"/>
      <w:r>
        <w:t>QueueBrowser</w:t>
      </w:r>
      <w:bookmarkEnd w:id="207"/>
      <w:bookmarkEnd w:id="208"/>
      <w:bookmarkEnd w:id="209"/>
    </w:p>
    <w:p w:rsidR="00C0070A" w:rsidRDefault="00C0070A" w:rsidP="00C0070A">
      <w:pPr>
        <w:pStyle w:val="Paragraph"/>
        <w:rPr>
          <w:spacing w:val="2"/>
          <w:w w:val="100"/>
        </w:rPr>
      </w:pPr>
      <w:r>
        <w:rPr>
          <w:spacing w:val="2"/>
          <w:w w:val="100"/>
        </w:rPr>
        <w:t xml:space="preserve">A client uses a </w:t>
      </w:r>
      <w:r w:rsidRPr="005F21CD">
        <w:rPr>
          <w:rStyle w:val="Code"/>
        </w:rPr>
        <w:t>QueueBrowser</w:t>
      </w:r>
      <w:r>
        <w:rPr>
          <w:i/>
          <w:iCs/>
          <w:spacing w:val="2"/>
          <w:w w:val="100"/>
        </w:rPr>
        <w:t xml:space="preserve"> </w:t>
      </w:r>
      <w:r>
        <w:rPr>
          <w:spacing w:val="2"/>
          <w:w w:val="100"/>
        </w:rPr>
        <w:t xml:space="preserve">to look at messages on a queue without removing them. A </w:t>
      </w:r>
      <w:r w:rsidRPr="005F21CD">
        <w:rPr>
          <w:rStyle w:val="Code"/>
        </w:rPr>
        <w:t>QueueBrowser</w:t>
      </w:r>
      <w:r>
        <w:rPr>
          <w:i/>
          <w:iCs/>
          <w:spacing w:val="2"/>
          <w:w w:val="100"/>
        </w:rPr>
        <w:t xml:space="preserve"> </w:t>
      </w:r>
      <w:r>
        <w:rPr>
          <w:spacing w:val="2"/>
          <w:w w:val="100"/>
        </w:rPr>
        <w:t>can be created from a</w:t>
      </w:r>
      <w:r w:rsidR="00191957">
        <w:rPr>
          <w:spacing w:val="2"/>
          <w:w w:val="100"/>
        </w:rPr>
        <w:t xml:space="preserve"> </w:t>
      </w:r>
      <w:r w:rsidR="00191957" w:rsidRPr="00D97311">
        <w:rPr>
          <w:rStyle w:val="Code"/>
        </w:rPr>
        <w:t>JMSContext</w:t>
      </w:r>
      <w:r w:rsidR="00D97311">
        <w:rPr>
          <w:spacing w:val="2"/>
          <w:w w:val="100"/>
        </w:rPr>
        <w:t xml:space="preserve">, </w:t>
      </w:r>
      <w:r w:rsidRPr="005F21CD">
        <w:rPr>
          <w:rStyle w:val="Code"/>
        </w:rPr>
        <w:t>Session</w:t>
      </w:r>
      <w:r>
        <w:rPr>
          <w:i/>
          <w:iCs/>
          <w:spacing w:val="2"/>
          <w:w w:val="100"/>
        </w:rPr>
        <w:t xml:space="preserve"> </w:t>
      </w:r>
      <w:r>
        <w:rPr>
          <w:spacing w:val="2"/>
          <w:w w:val="100"/>
        </w:rPr>
        <w:t xml:space="preserve">or </w:t>
      </w:r>
      <w:r w:rsidRPr="005F21CD">
        <w:rPr>
          <w:rStyle w:val="Code"/>
        </w:rPr>
        <w:t>QueueSession</w:t>
      </w:r>
      <w:r>
        <w:rPr>
          <w:spacing w:val="2"/>
          <w:w w:val="100"/>
        </w:rPr>
        <w:t>.</w:t>
      </w:r>
    </w:p>
    <w:p w:rsidR="00C0070A" w:rsidRDefault="00C0070A" w:rsidP="00C0070A">
      <w:pPr>
        <w:pStyle w:val="Paragraph"/>
        <w:rPr>
          <w:spacing w:val="2"/>
          <w:w w:val="100"/>
        </w:rPr>
      </w:pPr>
      <w:r>
        <w:rPr>
          <w:spacing w:val="2"/>
          <w:w w:val="100"/>
        </w:rPr>
        <w:t xml:space="preserve">The browse methods return a </w:t>
      </w:r>
      <w:r w:rsidRPr="005F21CD">
        <w:rPr>
          <w:rStyle w:val="Code"/>
        </w:rPr>
        <w:t>java.util.Enumeration</w:t>
      </w:r>
      <w:r>
        <w:rPr>
          <w:i/>
          <w:iCs/>
          <w:spacing w:val="2"/>
          <w:w w:val="100"/>
        </w:rPr>
        <w:t xml:space="preserve"> </w:t>
      </w:r>
      <w:r>
        <w:rPr>
          <w:spacing w:val="2"/>
          <w:w w:val="100"/>
        </w:rPr>
        <w:t>that is used to scan the queue’s messages. It may be an enumeration of the entire content of a queue, or it may contain only the messages matching a message selector.</w:t>
      </w:r>
    </w:p>
    <w:p w:rsidR="00C0070A" w:rsidRDefault="00C0070A" w:rsidP="00C0070A">
      <w:pPr>
        <w:pStyle w:val="Paragraph"/>
        <w:rPr>
          <w:spacing w:val="2"/>
          <w:w w:val="100"/>
        </w:rPr>
      </w:pPr>
      <w:r>
        <w:rPr>
          <w:spacing w:val="2"/>
          <w:w w:val="100"/>
        </w:rPr>
        <w:t>Messages may be arriving and expiring while the scan is done. JMS does not require the content of an enumeration to be a static snapshot of queue content. Whether these changes are visible or not depends on the JMS provider.</w:t>
      </w:r>
    </w:p>
    <w:p w:rsidR="00C0070A" w:rsidRDefault="00C0070A" w:rsidP="00C0070A">
      <w:pPr>
        <w:pStyle w:val="Paragraph"/>
        <w:rPr>
          <w:spacing w:val="2"/>
          <w:w w:val="100"/>
        </w:rPr>
      </w:pPr>
      <w:r>
        <w:rPr>
          <w:spacing w:val="2"/>
          <w:w w:val="100"/>
        </w:rPr>
        <w:t>A</w:t>
      </w:r>
      <w:r w:rsidRPr="000E40C8">
        <w:rPr>
          <w:spacing w:val="2"/>
          <w:w w:val="100"/>
        </w:rPr>
        <w:t xml:space="preserve"> message must not be returned by a </w:t>
      </w:r>
      <w:r w:rsidRPr="00C411C3">
        <w:rPr>
          <w:rStyle w:val="Code"/>
        </w:rPr>
        <w:t>QueueBrowser</w:t>
      </w:r>
      <w:r w:rsidRPr="000E40C8">
        <w:rPr>
          <w:spacing w:val="2"/>
          <w:w w:val="100"/>
        </w:rPr>
        <w:t xml:space="preserve"> before its delivery time has been reached.</w:t>
      </w:r>
    </w:p>
    <w:p w:rsidR="00C0070A" w:rsidRDefault="00C0070A" w:rsidP="00C0070A">
      <w:pPr>
        <w:pStyle w:val="Heading3"/>
      </w:pPr>
      <w:bookmarkStart w:id="210" w:name="_Toc311729296"/>
      <w:bookmarkStart w:id="211" w:name="_Ref347137504"/>
      <w:bookmarkStart w:id="212" w:name="_Ref347137506"/>
      <w:bookmarkStart w:id="213" w:name="_Toc351464363"/>
      <w:r>
        <w:t>QueueRequestor</w:t>
      </w:r>
      <w:bookmarkEnd w:id="210"/>
      <w:bookmarkEnd w:id="211"/>
      <w:bookmarkEnd w:id="212"/>
      <w:bookmarkEnd w:id="213"/>
    </w:p>
    <w:p w:rsidR="00C0070A" w:rsidRDefault="00FB09F2" w:rsidP="00C0070A">
      <w:pPr>
        <w:pStyle w:val="Paragraph"/>
        <w:rPr>
          <w:spacing w:val="2"/>
          <w:w w:val="100"/>
        </w:rPr>
      </w:pPr>
      <w:r>
        <w:rPr>
          <w:spacing w:val="2"/>
          <w:w w:val="100"/>
        </w:rPr>
        <w:t xml:space="preserve">The legacy </w:t>
      </w:r>
      <w:r w:rsidR="00DC38F9">
        <w:rPr>
          <w:spacing w:val="2"/>
          <w:w w:val="100"/>
        </w:rPr>
        <w:t>domain</w:t>
      </w:r>
      <w:r>
        <w:rPr>
          <w:spacing w:val="2"/>
          <w:w w:val="100"/>
        </w:rPr>
        <w:t xml:space="preserve">-specific </w:t>
      </w:r>
      <w:r w:rsidR="00035913">
        <w:rPr>
          <w:spacing w:val="2"/>
          <w:w w:val="100"/>
        </w:rPr>
        <w:t>API for</w:t>
      </w:r>
      <w:r w:rsidR="00DC38F9">
        <w:rPr>
          <w:spacing w:val="2"/>
          <w:w w:val="100"/>
        </w:rPr>
        <w:t xml:space="preserve"> point-to-point messaging </w:t>
      </w:r>
      <w:r w:rsidR="00C0070A">
        <w:rPr>
          <w:spacing w:val="2"/>
          <w:w w:val="100"/>
        </w:rPr>
        <w:t xml:space="preserve">provides a </w:t>
      </w:r>
      <w:r w:rsidR="00C0070A" w:rsidRPr="009F2B64">
        <w:rPr>
          <w:rStyle w:val="Code"/>
        </w:rPr>
        <w:t>QueueRequestor</w:t>
      </w:r>
      <w:r w:rsidR="00C0070A">
        <w:rPr>
          <w:spacing w:val="2"/>
          <w:w w:val="100"/>
        </w:rPr>
        <w:t xml:space="preserve"> helper class to simplify making service requests. </w:t>
      </w:r>
    </w:p>
    <w:p w:rsidR="00C0070A" w:rsidRDefault="00C0070A" w:rsidP="00C0070A">
      <w:pPr>
        <w:pStyle w:val="Paragraph"/>
        <w:rPr>
          <w:spacing w:val="2"/>
          <w:w w:val="100"/>
        </w:rPr>
      </w:pPr>
      <w:r>
        <w:rPr>
          <w:spacing w:val="2"/>
          <w:w w:val="100"/>
        </w:rPr>
        <w:t xml:space="preserve">The </w:t>
      </w:r>
      <w:r w:rsidRPr="009F2B64">
        <w:rPr>
          <w:rStyle w:val="Code"/>
        </w:rPr>
        <w:t>QueueRequestor</w:t>
      </w:r>
      <w:r>
        <w:rPr>
          <w:spacing w:val="2"/>
          <w:w w:val="100"/>
        </w:rPr>
        <w:t xml:space="preserve"> constructor is given a</w:t>
      </w:r>
      <w:r w:rsidR="008D114E">
        <w:rPr>
          <w:spacing w:val="2"/>
          <w:w w:val="100"/>
        </w:rPr>
        <w:t xml:space="preserve"> non-transacted</w:t>
      </w:r>
      <w:r>
        <w:rPr>
          <w:spacing w:val="2"/>
          <w:w w:val="100"/>
        </w:rPr>
        <w:t xml:space="preserve"> </w:t>
      </w:r>
      <w:r w:rsidRPr="009F2B64">
        <w:rPr>
          <w:rStyle w:val="Code"/>
        </w:rPr>
        <w:t>QueueSession</w:t>
      </w:r>
      <w:r>
        <w:rPr>
          <w:spacing w:val="2"/>
          <w:w w:val="100"/>
        </w:rPr>
        <w:t xml:space="preserve"> and a destination queue. It creates a </w:t>
      </w:r>
      <w:r w:rsidRPr="009F2B64">
        <w:rPr>
          <w:rStyle w:val="Code"/>
        </w:rPr>
        <w:t>TemporaryQueue</w:t>
      </w:r>
      <w:r>
        <w:rPr>
          <w:spacing w:val="2"/>
          <w:w w:val="100"/>
        </w:rPr>
        <w:t xml:space="preserve"> for the responses and provides a </w:t>
      </w:r>
      <w:r w:rsidRPr="009F2B64">
        <w:rPr>
          <w:rStyle w:val="Code"/>
        </w:rPr>
        <w:t>request</w:t>
      </w:r>
      <w:r>
        <w:rPr>
          <w:spacing w:val="2"/>
          <w:w w:val="100"/>
        </w:rPr>
        <w:t xml:space="preserve"> method that sends the request message and waits for its reply.</w:t>
      </w:r>
    </w:p>
    <w:p w:rsidR="007362EF" w:rsidRPr="007362EF" w:rsidRDefault="007362EF" w:rsidP="007362EF">
      <w:pPr>
        <w:pStyle w:val="Paragraph"/>
        <w:rPr>
          <w:spacing w:val="2"/>
          <w:w w:val="100"/>
        </w:rPr>
      </w:pPr>
      <w:r w:rsidRPr="007362EF">
        <w:rPr>
          <w:spacing w:val="2"/>
          <w:w w:val="100"/>
        </w:rPr>
        <w:t xml:space="preserve">This is a very basic request/reply abstraction which assumes the session is non-transacted with a delivery mode of either </w:t>
      </w:r>
      <w:r w:rsidR="00251C1A" w:rsidRPr="00251C1A">
        <w:rPr>
          <w:rStyle w:val="Code"/>
        </w:rPr>
        <w:t>AUTO_ACKNOWLEDGE</w:t>
      </w:r>
      <w:r w:rsidRPr="007362EF">
        <w:rPr>
          <w:spacing w:val="2"/>
          <w:w w:val="100"/>
        </w:rPr>
        <w:t xml:space="preserve"> or </w:t>
      </w:r>
      <w:r w:rsidR="00251C1A" w:rsidRPr="00251C1A">
        <w:rPr>
          <w:rStyle w:val="Code"/>
        </w:rPr>
        <w:t>DUPS_OK_ACKNOWLEDGE</w:t>
      </w:r>
      <w:r w:rsidRPr="007362EF">
        <w:rPr>
          <w:spacing w:val="2"/>
          <w:w w:val="100"/>
        </w:rPr>
        <w:t xml:space="preserve">. It is expected that most applications will create less basic implementations. </w:t>
      </w:r>
    </w:p>
    <w:p w:rsidR="00C0070A" w:rsidRDefault="007362EF" w:rsidP="007362EF">
      <w:pPr>
        <w:pStyle w:val="Paragraph"/>
        <w:rPr>
          <w:spacing w:val="2"/>
          <w:w w:val="100"/>
        </w:rPr>
      </w:pPr>
      <w:r w:rsidRPr="007362EF">
        <w:rPr>
          <w:spacing w:val="2"/>
          <w:w w:val="100"/>
        </w:rPr>
        <w:t>There is no equivalent to this class for the classic or simplified APIs. Applications using these APIs are expected to create their own implementations.</w:t>
      </w:r>
    </w:p>
    <w:p w:rsidR="00C0070A" w:rsidRDefault="00C0070A" w:rsidP="00C0070A">
      <w:pPr>
        <w:pStyle w:val="Heading3"/>
      </w:pPr>
      <w:bookmarkStart w:id="214" w:name="_Toc311729297"/>
      <w:bookmarkStart w:id="215" w:name="_Toc351464364"/>
      <w:r>
        <w:lastRenderedPageBreak/>
        <w:t>Reliability</w:t>
      </w:r>
      <w:bookmarkEnd w:id="214"/>
      <w:bookmarkEnd w:id="215"/>
    </w:p>
    <w:p w:rsidR="00C0070A" w:rsidRDefault="00C0070A" w:rsidP="00C0070A">
      <w:pPr>
        <w:pStyle w:val="Paragraph"/>
      </w:pPr>
      <w:r>
        <w:rPr>
          <w:spacing w:val="2"/>
          <w:w w:val="100"/>
        </w:rPr>
        <w:t>A queue is typically created by an administrator and exists for a long time. It is always available to hold messages sent to it, whether or not the client that consumes its messages is active. For this reason, a client does not have to take any special precautions to ensure it does not miss messages.</w:t>
      </w:r>
    </w:p>
    <w:p w:rsidR="00991A78" w:rsidRPr="00864041" w:rsidRDefault="00991A78" w:rsidP="00991A78">
      <w:pPr>
        <w:pStyle w:val="Heading2"/>
      </w:pPr>
      <w:bookmarkStart w:id="216" w:name="_Ref308006442"/>
      <w:bookmarkStart w:id="217" w:name="_Ref308006444"/>
      <w:bookmarkStart w:id="218" w:name="_Ref308009935"/>
      <w:bookmarkStart w:id="219" w:name="_Ref308009940"/>
      <w:bookmarkStart w:id="220" w:name="_Ref308010044"/>
      <w:bookmarkStart w:id="221" w:name="_Toc311729298"/>
      <w:bookmarkStart w:id="222" w:name="_Toc351464365"/>
      <w:r>
        <w:t>JMS publish/subscribe m</w:t>
      </w:r>
      <w:r w:rsidRPr="00864041">
        <w:t>odel</w:t>
      </w:r>
      <w:bookmarkStart w:id="223" w:name="RTF36373338353a20436861704e"/>
      <w:bookmarkEnd w:id="216"/>
      <w:bookmarkEnd w:id="217"/>
      <w:bookmarkEnd w:id="218"/>
      <w:bookmarkEnd w:id="219"/>
      <w:bookmarkEnd w:id="220"/>
      <w:bookmarkEnd w:id="221"/>
      <w:bookmarkEnd w:id="222"/>
    </w:p>
    <w:p w:rsidR="00991A78" w:rsidRDefault="00991A78" w:rsidP="00991A78">
      <w:pPr>
        <w:pStyle w:val="Heading3"/>
      </w:pPr>
      <w:bookmarkStart w:id="224" w:name="RTF39373838303a204865616431"/>
      <w:bookmarkStart w:id="225" w:name="_Toc311729299"/>
      <w:bookmarkStart w:id="226" w:name="_Toc351464366"/>
      <w:bookmarkEnd w:id="223"/>
      <w:r>
        <w:t>Overview</w:t>
      </w:r>
      <w:bookmarkEnd w:id="224"/>
      <w:bookmarkEnd w:id="225"/>
      <w:bookmarkEnd w:id="226"/>
    </w:p>
    <w:p w:rsidR="00991A78" w:rsidRDefault="00991A78" w:rsidP="00991A78">
      <w:pPr>
        <w:pStyle w:val="Paragraph"/>
        <w:rPr>
          <w:spacing w:val="2"/>
          <w:w w:val="100"/>
        </w:rPr>
      </w:pPr>
      <w:r>
        <w:rPr>
          <w:spacing w:val="2"/>
          <w:w w:val="100"/>
        </w:rPr>
        <w:t xml:space="preserve">The JMS </w:t>
      </w:r>
      <w:r w:rsidR="001B2CE5">
        <w:rPr>
          <w:spacing w:val="2"/>
          <w:w w:val="100"/>
        </w:rPr>
        <w:t>pub/s</w:t>
      </w:r>
      <w:r>
        <w:rPr>
          <w:spacing w:val="2"/>
          <w:w w:val="100"/>
        </w:rPr>
        <w:t xml:space="preserve">ub model defines how JMS clients publish messages to, and subscribe to messages from, a well-known node in a content-based hierarchy. JMS calls these nodes </w:t>
      </w:r>
      <w:r>
        <w:rPr>
          <w:i/>
          <w:iCs/>
          <w:spacing w:val="2"/>
          <w:w w:val="100"/>
        </w:rPr>
        <w:t>topics</w:t>
      </w:r>
      <w:r>
        <w:rPr>
          <w:spacing w:val="2"/>
          <w:w w:val="100"/>
        </w:rPr>
        <w:t>.</w:t>
      </w:r>
    </w:p>
    <w:p w:rsidR="003E7A53" w:rsidRDefault="003E7A53" w:rsidP="003E7A53">
      <w:pPr>
        <w:pStyle w:val="Paragraph"/>
        <w:rPr>
          <w:i/>
          <w:iCs/>
          <w:spacing w:val="2"/>
          <w:w w:val="100"/>
        </w:rPr>
      </w:pPr>
      <w:r>
        <w:rPr>
          <w:spacing w:val="2"/>
          <w:w w:val="100"/>
        </w:rPr>
        <w:t xml:space="preserve">In pub/sub messaging, the term </w:t>
      </w:r>
      <w:r>
        <w:rPr>
          <w:i/>
          <w:iCs/>
          <w:spacing w:val="2"/>
          <w:w w:val="100"/>
        </w:rPr>
        <w:t>publish</w:t>
      </w:r>
      <w:r>
        <w:rPr>
          <w:iCs/>
          <w:spacing w:val="2"/>
          <w:w w:val="100"/>
        </w:rPr>
        <w:t xml:space="preserve"> is sometimes used to refer to the act of sending messages to a topic instead of the more generic terms </w:t>
      </w:r>
      <w:r w:rsidRPr="00312A44">
        <w:rPr>
          <w:i/>
          <w:iCs/>
          <w:spacing w:val="2"/>
          <w:w w:val="100"/>
        </w:rPr>
        <w:t>send</w:t>
      </w:r>
      <w:r>
        <w:rPr>
          <w:iCs/>
          <w:spacing w:val="2"/>
          <w:w w:val="100"/>
        </w:rPr>
        <w:t xml:space="preserve"> or </w:t>
      </w:r>
      <w:r w:rsidRPr="00312A44">
        <w:rPr>
          <w:i/>
          <w:iCs/>
          <w:spacing w:val="2"/>
          <w:w w:val="100"/>
        </w:rPr>
        <w:t>produce</w:t>
      </w:r>
      <w:r>
        <w:rPr>
          <w:i/>
          <w:iCs/>
          <w:spacing w:val="2"/>
          <w:w w:val="100"/>
        </w:rPr>
        <w:t>.</w:t>
      </w:r>
    </w:p>
    <w:p w:rsidR="003E7A53" w:rsidRPr="00312A44" w:rsidRDefault="003E7A53" w:rsidP="003E7A53">
      <w:pPr>
        <w:pStyle w:val="Paragraph"/>
        <w:rPr>
          <w:iCs/>
          <w:spacing w:val="2"/>
          <w:w w:val="100"/>
        </w:rPr>
      </w:pPr>
      <w:r>
        <w:rPr>
          <w:iCs/>
          <w:spacing w:val="2"/>
          <w:w w:val="100"/>
        </w:rPr>
        <w:t xml:space="preserve">The term </w:t>
      </w:r>
      <w:r w:rsidRPr="00312A44">
        <w:rPr>
          <w:i/>
          <w:iCs/>
          <w:spacing w:val="2"/>
          <w:w w:val="100"/>
        </w:rPr>
        <w:t>subscribe</w:t>
      </w:r>
      <w:r>
        <w:rPr>
          <w:iCs/>
          <w:spacing w:val="2"/>
          <w:w w:val="100"/>
        </w:rPr>
        <w:t xml:space="preserve"> is used to refer to the act of </w:t>
      </w:r>
      <w:r w:rsidRPr="00AB78B2">
        <w:t>registering an interest</w:t>
      </w:r>
      <w:r>
        <w:rPr>
          <w:iCs/>
          <w:spacing w:val="2"/>
          <w:w w:val="100"/>
        </w:rPr>
        <w:t xml:space="preserve"> in a topic. This creates a </w:t>
      </w:r>
      <w:r w:rsidRPr="0068172C">
        <w:rPr>
          <w:i/>
          <w:iCs/>
          <w:spacing w:val="2"/>
          <w:w w:val="100"/>
        </w:rPr>
        <w:t>subscription</w:t>
      </w:r>
      <w:r>
        <w:rPr>
          <w:iCs/>
          <w:spacing w:val="2"/>
          <w:w w:val="100"/>
        </w:rPr>
        <w:t xml:space="preserve"> from which a client consumes or receives messages. </w:t>
      </w:r>
    </w:p>
    <w:p w:rsidR="00991A78" w:rsidRDefault="00991A78" w:rsidP="00991A78">
      <w:pPr>
        <w:pStyle w:val="Paragraph"/>
        <w:rPr>
          <w:spacing w:val="2"/>
          <w:w w:val="100"/>
        </w:rPr>
      </w:pPr>
      <w:r>
        <w:rPr>
          <w:spacing w:val="2"/>
          <w:w w:val="100"/>
        </w:rPr>
        <w:t>A topic can be thought of as a mini message broker that gathers and distributes messages addressed to it. By relying on the topic as an intermediary, message publishers are kept independent of subscribers and vice versa. The topic automatically adapts as both publishers and subscribers come and go.</w:t>
      </w:r>
    </w:p>
    <w:p w:rsidR="00461CC5" w:rsidRDefault="00461CC5" w:rsidP="00461CC5">
      <w:pPr>
        <w:pStyle w:val="Heading3"/>
      </w:pPr>
      <w:bookmarkStart w:id="227" w:name="RTF31313433333a204865616431"/>
      <w:bookmarkStart w:id="228" w:name="_Ref308020071"/>
      <w:bookmarkStart w:id="229" w:name="_Ref308020077"/>
      <w:bookmarkStart w:id="230" w:name="_Toc311729309"/>
      <w:bookmarkStart w:id="231" w:name="_Ref349126448"/>
      <w:bookmarkStart w:id="232" w:name="_Toc351464367"/>
      <w:bookmarkStart w:id="233" w:name="_Toc311729302"/>
      <w:r>
        <w:t>Top</w:t>
      </w:r>
      <w:bookmarkEnd w:id="227"/>
      <w:r>
        <w:t>ic</w:t>
      </w:r>
      <w:r w:rsidR="001127DE">
        <w:t xml:space="preserve"> </w:t>
      </w:r>
      <w:bookmarkEnd w:id="228"/>
      <w:bookmarkEnd w:id="229"/>
      <w:bookmarkEnd w:id="230"/>
      <w:r w:rsidR="003C5372">
        <w:t>semantics</w:t>
      </w:r>
      <w:bookmarkEnd w:id="231"/>
      <w:bookmarkEnd w:id="232"/>
    </w:p>
    <w:p w:rsidR="00B76EE0" w:rsidRDefault="00B76EE0" w:rsidP="00461CC5">
      <w:bookmarkStart w:id="234" w:name="_Toc322425643"/>
      <w:bookmarkStart w:id="235" w:name="_Toc322425644"/>
      <w:bookmarkStart w:id="236" w:name="_Toc322425645"/>
      <w:bookmarkStart w:id="237" w:name="_Toc322425646"/>
      <w:bookmarkStart w:id="238" w:name="_Toc322425649"/>
      <w:bookmarkStart w:id="239" w:name="RTF33393138393a204865616432"/>
      <w:bookmarkStart w:id="240" w:name="_Toc311729310"/>
      <w:bookmarkStart w:id="241" w:name="_Ref320093188"/>
      <w:bookmarkEnd w:id="234"/>
      <w:bookmarkEnd w:id="235"/>
      <w:bookmarkEnd w:id="236"/>
      <w:bookmarkEnd w:id="237"/>
      <w:bookmarkEnd w:id="238"/>
      <w:r>
        <w:t xml:space="preserve">When pub/sub messaging is being used, an application sends messages to a </w:t>
      </w:r>
      <w:r w:rsidR="00251C1A" w:rsidRPr="00251C1A">
        <w:rPr>
          <w:i/>
        </w:rPr>
        <w:t>topic</w:t>
      </w:r>
      <w:r>
        <w:t>.</w:t>
      </w:r>
    </w:p>
    <w:p w:rsidR="00461CC5" w:rsidRDefault="00461CC5" w:rsidP="00461CC5">
      <w:r>
        <w:t>A</w:t>
      </w:r>
      <w:r w:rsidR="0062154F">
        <w:t xml:space="preserve">n application </w:t>
      </w:r>
      <w:r>
        <w:t xml:space="preserve">consumes messages from a topic by creating a </w:t>
      </w:r>
      <w:r w:rsidR="00251C1A" w:rsidRPr="00251C1A">
        <w:rPr>
          <w:i/>
        </w:rPr>
        <w:t>subscription</w:t>
      </w:r>
      <w:r>
        <w:t xml:space="preserve"> on that topic, and creating a </w:t>
      </w:r>
      <w:r w:rsidR="009A0B47">
        <w:t xml:space="preserve">consumer (a </w:t>
      </w:r>
      <w:r w:rsidRPr="00590E86">
        <w:rPr>
          <w:rStyle w:val="Code"/>
        </w:rPr>
        <w:t>MessageConsumer</w:t>
      </w:r>
      <w:r w:rsidR="001D4CC2" w:rsidRPr="001D4CC2">
        <w:t>,</w:t>
      </w:r>
      <w:r w:rsidR="009A0B47">
        <w:t xml:space="preserve"> </w:t>
      </w:r>
      <w:r w:rsidR="002959E1">
        <w:rPr>
          <w:rStyle w:val="Code"/>
        </w:rPr>
        <w:t xml:space="preserve">JMSConsumer </w:t>
      </w:r>
      <w:r w:rsidR="002959E1">
        <w:t>or</w:t>
      </w:r>
      <w:r>
        <w:t xml:space="preserve"> </w:t>
      </w:r>
      <w:r w:rsidRPr="00590E86">
        <w:rPr>
          <w:rStyle w:val="Code"/>
        </w:rPr>
        <w:t>TopicSubscriber</w:t>
      </w:r>
      <w:r>
        <w:t xml:space="preserve"> </w:t>
      </w:r>
      <w:r w:rsidR="009A0B47">
        <w:t xml:space="preserve">object) </w:t>
      </w:r>
      <w:r>
        <w:t>on that subscription.</w:t>
      </w:r>
    </w:p>
    <w:p w:rsidR="00C2185D" w:rsidRDefault="005E270F">
      <w:r>
        <w:t xml:space="preserve">A subscription may be thought of as an entity within the JMS provider itself whereas a consumer is a JMS object within the application. </w:t>
      </w:r>
    </w:p>
    <w:p w:rsidR="00570DC5" w:rsidRDefault="00570DC5" w:rsidP="00461CC5">
      <w:r>
        <w:t>A</w:t>
      </w:r>
      <w:r w:rsidR="00461CC5">
        <w:t xml:space="preserve"> subscription will receive a copy of every message </w:t>
      </w:r>
      <w:r w:rsidR="006723D7">
        <w:t xml:space="preserve">that is </w:t>
      </w:r>
      <w:r w:rsidR="00461CC5">
        <w:t>sent to the topic</w:t>
      </w:r>
      <w:r>
        <w:t xml:space="preserve"> </w:t>
      </w:r>
      <w:r w:rsidR="00A7201C">
        <w:t>after</w:t>
      </w:r>
      <w:r w:rsidR="00242C43">
        <w:t xml:space="preserve"> the subscription </w:t>
      </w:r>
      <w:r w:rsidR="00E9019C">
        <w:t>is</w:t>
      </w:r>
      <w:r w:rsidR="00242C43">
        <w:t xml:space="preserve"> created, </w:t>
      </w:r>
      <w:r>
        <w:t xml:space="preserve">except if a message selector is specified. </w:t>
      </w:r>
      <w:r w:rsidR="008C2544">
        <w:t>If a message selector is specified then only those messages whose properties match the message selector will be added to the subscription.</w:t>
      </w:r>
    </w:p>
    <w:p w:rsidR="00461CC5" w:rsidRDefault="00461CC5" w:rsidP="00461CC5">
      <w:r>
        <w:t>Each copy of the message is treated as a completely separate message. Work done on one copy has no effect on any other; acknowledging one does not acknowledge any other; one message may be delivered immediately, while another waits for its consumer to process messages ahead of it.</w:t>
      </w:r>
    </w:p>
    <w:p w:rsidR="006E4FAF" w:rsidRDefault="00E64BDC" w:rsidP="00E64BDC">
      <w:r>
        <w:t>Some subscriptions are restricted to a single consumer. In this case all the messages in the subscription are delivered to that consumer. Some subscriptions allow multiple consumers. In this case each message in the subscription is delivered to only one consumer.</w:t>
      </w:r>
      <w:r w:rsidR="00277547">
        <w:t xml:space="preserve"> JMS does not define how messages are distributed between multiple consumers on the same </w:t>
      </w:r>
      <w:r w:rsidR="00CB3E45">
        <w:t>subscription</w:t>
      </w:r>
      <w:r w:rsidR="000236CB">
        <w:t>.</w:t>
      </w:r>
    </w:p>
    <w:p w:rsidR="00E64BDC" w:rsidRDefault="006E4FAF" w:rsidP="00E64BDC">
      <w:r>
        <w:t>The order in which messages are delivered</w:t>
      </w:r>
      <w:r w:rsidR="00CC1076">
        <w:t xml:space="preserve"> to a consumer</w:t>
      </w:r>
      <w:r>
        <w:t xml:space="preserve"> is described in section 6.2.10 “Message order</w:t>
      </w:r>
      <w:r w:rsidR="00A05B30">
        <w:t xml:space="preserve">” </w:t>
      </w:r>
      <w:r>
        <w:t>below</w:t>
      </w:r>
      <w:r w:rsidR="00277547">
        <w:t>.</w:t>
      </w:r>
      <w:r w:rsidR="00257198">
        <w:t xml:space="preserve"> By definition, if a subscription uses a message selector, or there are other consumers on the same </w:t>
      </w:r>
      <w:r w:rsidR="0068668A">
        <w:t>subscription</w:t>
      </w:r>
      <w:r w:rsidR="00257198">
        <w:t xml:space="preserve">, </w:t>
      </w:r>
      <w:r w:rsidR="00257198">
        <w:lastRenderedPageBreak/>
        <w:t xml:space="preserve">then a consumer may not receive all the messages </w:t>
      </w:r>
      <w:r w:rsidR="00F86F1B">
        <w:t>sent to</w:t>
      </w:r>
      <w:r w:rsidR="00257198">
        <w:t xml:space="preserve"> the </w:t>
      </w:r>
      <w:r w:rsidR="00F86F1B">
        <w:t>topic</w:t>
      </w:r>
      <w:r w:rsidR="00257198">
        <w:t>. However those messages that are delivered to the consumer will be delivered in the order defined in</w:t>
      </w:r>
      <w:r w:rsidR="00D7089E">
        <w:t xml:space="preserve"> section 6.2.10.</w:t>
      </w:r>
    </w:p>
    <w:p w:rsidR="00461CC5" w:rsidRDefault="00461CC5" w:rsidP="00461CC5">
      <w:r>
        <w:t xml:space="preserve">Subscriptions may be </w:t>
      </w:r>
      <w:r w:rsidRPr="00590E86">
        <w:rPr>
          <w:i/>
        </w:rPr>
        <w:t>durable</w:t>
      </w:r>
      <w:r>
        <w:t xml:space="preserve"> or </w:t>
      </w:r>
      <w:r w:rsidRPr="00590E86">
        <w:rPr>
          <w:i/>
        </w:rPr>
        <w:t>non-durable</w:t>
      </w:r>
      <w:r>
        <w:t xml:space="preserve">. </w:t>
      </w:r>
    </w:p>
    <w:p w:rsidR="00982871" w:rsidRDefault="005060F8">
      <w:r>
        <w:t xml:space="preserve">A </w:t>
      </w:r>
      <w:r w:rsidR="00251C1A" w:rsidRPr="00251C1A">
        <w:rPr>
          <w:i/>
        </w:rPr>
        <w:t>non-durable subscription</w:t>
      </w:r>
      <w:r>
        <w:t xml:space="preserve"> only exists for as long as </w:t>
      </w:r>
      <w:r w:rsidR="00C70CB1">
        <w:t xml:space="preserve">there is </w:t>
      </w:r>
      <w:r>
        <w:t xml:space="preserve">an active </w:t>
      </w:r>
      <w:r w:rsidR="00251C1A" w:rsidRPr="00251C1A">
        <w:t>consumer</w:t>
      </w:r>
      <w:r>
        <w:t xml:space="preserve"> on the subscription. This means that any messages sent to the topic will only be added to the subscription whilst a </w:t>
      </w:r>
      <w:r w:rsidR="00251C1A" w:rsidRPr="00251C1A">
        <w:t>consumer</w:t>
      </w:r>
      <w:r>
        <w:t xml:space="preserve"> exists and is </w:t>
      </w:r>
      <w:r w:rsidR="00F41AB1">
        <w:t>not closed</w:t>
      </w:r>
      <w:r>
        <w:t xml:space="preserve">. </w:t>
      </w:r>
    </w:p>
    <w:p w:rsidR="00461CC5" w:rsidRDefault="00461CC5" w:rsidP="00461CC5">
      <w:r>
        <w:t xml:space="preserve">A non-durable subscription may be either </w:t>
      </w:r>
      <w:r w:rsidRPr="00590E86">
        <w:rPr>
          <w:i/>
        </w:rPr>
        <w:t>unshared</w:t>
      </w:r>
      <w:r>
        <w:t xml:space="preserve"> or </w:t>
      </w:r>
      <w:r w:rsidRPr="00590E86">
        <w:rPr>
          <w:i/>
        </w:rPr>
        <w:t>shared</w:t>
      </w:r>
      <w:r>
        <w:t>.</w:t>
      </w:r>
    </w:p>
    <w:p w:rsidR="00461CC5" w:rsidRDefault="00461CC5" w:rsidP="00461CC5">
      <w:pPr>
        <w:pStyle w:val="ListBullet"/>
      </w:pPr>
      <w:r>
        <w:t xml:space="preserve">An </w:t>
      </w:r>
      <w:r w:rsidRPr="00590E86">
        <w:rPr>
          <w:i/>
        </w:rPr>
        <w:t>unshared non-durable subscription</w:t>
      </w:r>
      <w:r>
        <w:t xml:space="preserve"> does not have a name and may have only a single </w:t>
      </w:r>
      <w:r w:rsidR="001D4CC2" w:rsidRPr="001D4CC2">
        <w:t>consumer</w:t>
      </w:r>
      <w:r>
        <w:t xml:space="preserve"> </w:t>
      </w:r>
      <w:r w:rsidR="002C3D3E">
        <w:t xml:space="preserve">object </w:t>
      </w:r>
      <w:r>
        <w:t xml:space="preserve">associated with it. It is created automatically when the </w:t>
      </w:r>
      <w:r w:rsidR="001D4CC2" w:rsidRPr="001D4CC2">
        <w:t>consumer</w:t>
      </w:r>
      <w:r>
        <w:t xml:space="preserve"> object is created. It is not persisted and is deleted automatically when </w:t>
      </w:r>
      <w:r w:rsidR="00C03A82">
        <w:t>the consumer object</w:t>
      </w:r>
      <w:r>
        <w:t xml:space="preserve"> is closed. See section </w:t>
      </w:r>
      <w:fldSimple w:instr=" REF _Ref322434568 \r \h  \* MERGEFORMAT ">
        <w:r w:rsidR="009749BC">
          <w:t>8.3.1</w:t>
        </w:r>
      </w:fldSimple>
      <w:r>
        <w:t xml:space="preserve"> </w:t>
      </w:r>
      <w:r w:rsidR="00A05B30">
        <w:t>“</w:t>
      </w:r>
      <w:fldSimple w:instr=" REF _Ref322434568 \h  \* MERGEFORMAT ">
        <w:r w:rsidR="009749BC">
          <w:t>Unshared non-durable subscriptions</w:t>
        </w:r>
      </w:fldSimple>
      <w:r w:rsidR="00A05B30">
        <w:t xml:space="preserve">” </w:t>
      </w:r>
      <w:fldSimple w:instr=" REF _Ref322434568 \p \h  \* MERGEFORMAT ">
        <w:r w:rsidR="009749BC">
          <w:t>below</w:t>
        </w:r>
      </w:fldSimple>
      <w:r>
        <w:t>.</w:t>
      </w:r>
    </w:p>
    <w:p w:rsidR="00461CC5" w:rsidRDefault="00461CC5" w:rsidP="00461CC5">
      <w:pPr>
        <w:pStyle w:val="ListBullet"/>
      </w:pPr>
      <w:r>
        <w:t xml:space="preserve">A </w:t>
      </w:r>
      <w:r w:rsidRPr="00590E86">
        <w:rPr>
          <w:i/>
        </w:rPr>
        <w:t>shared non-durable subscription</w:t>
      </w:r>
      <w:r>
        <w:t xml:space="preserve"> is identified by name and an optional client identifier, </w:t>
      </w:r>
      <w:r w:rsidR="00FD4127">
        <w:t xml:space="preserve">and </w:t>
      </w:r>
      <w:r>
        <w:t>may have several</w:t>
      </w:r>
      <w:r w:rsidR="001D4CC2" w:rsidRPr="001D4CC2">
        <w:t xml:space="preserve"> consumer </w:t>
      </w:r>
      <w:r>
        <w:t xml:space="preserve">objects consuming messages from it. It is created automatically when the first </w:t>
      </w:r>
      <w:r w:rsidR="001D4CC2" w:rsidRPr="001D4CC2">
        <w:t>consumer</w:t>
      </w:r>
      <w:r>
        <w:t xml:space="preserve"> object is created. It is not persisted and is deleted automatically when the last </w:t>
      </w:r>
      <w:r w:rsidR="001D4CC2" w:rsidRPr="001D4CC2">
        <w:t>consumer object</w:t>
      </w:r>
      <w:r>
        <w:t xml:space="preserve"> is closed. See section </w:t>
      </w:r>
      <w:r w:rsidR="001E03D3">
        <w:fldChar w:fldCharType="begin"/>
      </w:r>
      <w:r>
        <w:instrText xml:space="preserve"> REF _Ref322434596 \r \h </w:instrText>
      </w:r>
      <w:r w:rsidR="001E03D3">
        <w:fldChar w:fldCharType="separate"/>
      </w:r>
      <w:r w:rsidR="009749BC">
        <w:t>8.3.2</w:t>
      </w:r>
      <w:r w:rsidR="001E03D3">
        <w:fldChar w:fldCharType="end"/>
      </w:r>
      <w:r>
        <w:t xml:space="preserve"> “</w:t>
      </w:r>
      <w:r w:rsidR="001E03D3">
        <w:fldChar w:fldCharType="begin"/>
      </w:r>
      <w:r>
        <w:instrText xml:space="preserve"> REF _Ref322434596 \h </w:instrText>
      </w:r>
      <w:r w:rsidR="001E03D3">
        <w:fldChar w:fldCharType="separate"/>
      </w:r>
      <w:r w:rsidR="009749BC">
        <w:t>Shared non-durable subscriptions</w:t>
      </w:r>
      <w:r w:rsidR="001E03D3">
        <w:fldChar w:fldCharType="end"/>
      </w:r>
      <w:r w:rsidR="00A05B30">
        <w:t xml:space="preserve">” </w:t>
      </w:r>
      <w:r w:rsidR="001E03D3">
        <w:fldChar w:fldCharType="begin"/>
      </w:r>
      <w:r>
        <w:instrText xml:space="preserve"> REF _Ref322434596 \p \h </w:instrText>
      </w:r>
      <w:r w:rsidR="001E03D3">
        <w:fldChar w:fldCharType="separate"/>
      </w:r>
      <w:r w:rsidR="009749BC">
        <w:t>below</w:t>
      </w:r>
      <w:r w:rsidR="001E03D3">
        <w:fldChar w:fldCharType="end"/>
      </w:r>
      <w:r>
        <w:t>.</w:t>
      </w:r>
    </w:p>
    <w:p w:rsidR="000E34BE" w:rsidRDefault="001B310D">
      <w:r>
        <w:t xml:space="preserve">At the cost of higher overhead, a </w:t>
      </w:r>
      <w:r w:rsidR="00951983">
        <w:t>subscription</w:t>
      </w:r>
      <w:r>
        <w:t xml:space="preserve"> may be </w:t>
      </w:r>
      <w:r>
        <w:rPr>
          <w:rStyle w:val="Emphasis"/>
        </w:rPr>
        <w:t>durable</w:t>
      </w:r>
      <w:r>
        <w:t xml:space="preserve">. A </w:t>
      </w:r>
      <w:r w:rsidRPr="00C121E5">
        <w:rPr>
          <w:rStyle w:val="Emphasis"/>
        </w:rPr>
        <w:t xml:space="preserve">durable </w:t>
      </w:r>
      <w:r w:rsidR="004B7099">
        <w:rPr>
          <w:rStyle w:val="Emphasis"/>
        </w:rPr>
        <w:t>subscription</w:t>
      </w:r>
      <w:r w:rsidRPr="00AA6A85">
        <w:rPr>
          <w:i/>
        </w:rPr>
        <w:t xml:space="preserve"> </w:t>
      </w:r>
      <w:r w:rsidR="00251C1A" w:rsidRPr="00251C1A">
        <w:t xml:space="preserve">is </w:t>
      </w:r>
      <w:r w:rsidR="00D75CA6">
        <w:t xml:space="preserve">persisted </w:t>
      </w:r>
      <w:r w:rsidR="00B50CD7">
        <w:t xml:space="preserve">and continues to </w:t>
      </w:r>
      <w:r w:rsidR="00AE5A5C">
        <w:t>accumulate messages</w:t>
      </w:r>
      <w:r w:rsidR="00B50CD7">
        <w:t xml:space="preserve"> until explicitly deleted, even if there are no </w:t>
      </w:r>
      <w:r w:rsidR="00251C1A" w:rsidRPr="00251C1A">
        <w:t>consumer</w:t>
      </w:r>
      <w:r w:rsidR="00B50CD7">
        <w:t xml:space="preserve"> objects consuming messages from it. </w:t>
      </w:r>
    </w:p>
    <w:p w:rsidR="000E34BE" w:rsidRDefault="00D44B3F">
      <w:r>
        <w:t>A durable subscription</w:t>
      </w:r>
      <w:r w:rsidR="0053404A">
        <w:t xml:space="preserve"> </w:t>
      </w:r>
      <w:r w:rsidR="00D75CA6">
        <w:t>has</w:t>
      </w:r>
      <w:r w:rsidR="001B310D">
        <w:t xml:space="preserve"> a unique identity that is retained by JMS. Subsequent </w:t>
      </w:r>
      <w:r w:rsidR="000E3737">
        <w:t>consumer</w:t>
      </w:r>
      <w:r w:rsidR="001B310D">
        <w:t xml:space="preserve"> objects </w:t>
      </w:r>
      <w:r w:rsidR="00644681">
        <w:t>can</w:t>
      </w:r>
      <w:r w:rsidR="001B310D">
        <w:t xml:space="preserve"> resume the subscription in the state it was left by the prior </w:t>
      </w:r>
      <w:r w:rsidR="00DB63FB">
        <w:t>consumer</w:t>
      </w:r>
      <w:r w:rsidR="001B310D">
        <w:t xml:space="preserve">. If there </w:t>
      </w:r>
      <w:r w:rsidR="00196FBF">
        <w:t>are</w:t>
      </w:r>
      <w:r w:rsidR="001B310D">
        <w:t xml:space="preserve"> no active </w:t>
      </w:r>
      <w:r w:rsidR="00196FBF">
        <w:t>consumers</w:t>
      </w:r>
      <w:r w:rsidR="001B310D">
        <w:t xml:space="preserve"> </w:t>
      </w:r>
      <w:r w:rsidR="00196FBF">
        <w:t>on</w:t>
      </w:r>
      <w:r w:rsidR="001B310D">
        <w:t xml:space="preserve"> a durable subscription, JMS retains the subscription’s messages until they are </w:t>
      </w:r>
      <w:r w:rsidR="00644F89">
        <w:t>consumed</w:t>
      </w:r>
      <w:r w:rsidR="001B310D">
        <w:t xml:space="preserve"> or until they expire.</w:t>
      </w:r>
    </w:p>
    <w:p w:rsidR="00461CC5" w:rsidRDefault="00461CC5" w:rsidP="00461CC5">
      <w:r>
        <w:t xml:space="preserve">A durable subscription may also be either </w:t>
      </w:r>
      <w:r w:rsidRPr="00F44301">
        <w:rPr>
          <w:i/>
        </w:rPr>
        <w:t>unshared</w:t>
      </w:r>
      <w:r>
        <w:t xml:space="preserve"> or </w:t>
      </w:r>
      <w:r w:rsidRPr="00F44301">
        <w:rPr>
          <w:i/>
        </w:rPr>
        <w:t>shared</w:t>
      </w:r>
      <w:r>
        <w:t>.</w:t>
      </w:r>
    </w:p>
    <w:p w:rsidR="00461CC5" w:rsidRDefault="00461CC5" w:rsidP="00461CC5">
      <w:pPr>
        <w:pStyle w:val="ListBullet"/>
      </w:pPr>
      <w:r>
        <w:t xml:space="preserve">An </w:t>
      </w:r>
      <w:r w:rsidRPr="00590E86">
        <w:rPr>
          <w:i/>
        </w:rPr>
        <w:t>unshared durable subscription</w:t>
      </w:r>
      <w:r>
        <w:t xml:space="preserve"> is identified by name and client identifier (which must be set) and may have only a single </w:t>
      </w:r>
      <w:r w:rsidR="001D4CC2" w:rsidRPr="001D4CC2">
        <w:t>consumer</w:t>
      </w:r>
      <w:r>
        <w:t xml:space="preserve"> object associated with it. See section </w:t>
      </w:r>
      <w:r w:rsidR="001E03D3">
        <w:fldChar w:fldCharType="begin"/>
      </w:r>
      <w:r>
        <w:instrText xml:space="preserve"> REF _Ref341265821 \r \h </w:instrText>
      </w:r>
      <w:r w:rsidR="001E03D3">
        <w:fldChar w:fldCharType="separate"/>
      </w:r>
      <w:r w:rsidR="009749BC">
        <w:t>8.3.3</w:t>
      </w:r>
      <w:r w:rsidR="001E03D3">
        <w:fldChar w:fldCharType="end"/>
      </w:r>
      <w:r>
        <w:t xml:space="preserve"> “</w:t>
      </w:r>
      <w:fldSimple w:instr=" REF _Ref341265821 \h  \* MERGEFORMAT ">
        <w:r w:rsidR="009749BC" w:rsidRPr="00590E86">
          <w:t>Unshared durable subscriptions</w:t>
        </w:r>
      </w:fldSimple>
      <w:r w:rsidR="00A05B30">
        <w:t xml:space="preserve">” </w:t>
      </w:r>
      <w:fldSimple w:instr=" REF _Ref341265821 \p \h  \* MERGEFORMAT ">
        <w:r w:rsidR="009749BC">
          <w:t>below</w:t>
        </w:r>
      </w:fldSimple>
    </w:p>
    <w:p w:rsidR="00461CC5" w:rsidRDefault="00461CC5" w:rsidP="00461CC5">
      <w:pPr>
        <w:pStyle w:val="ListBullet"/>
      </w:pPr>
      <w:r>
        <w:t>A</w:t>
      </w:r>
      <w:r w:rsidRPr="00590E86">
        <w:rPr>
          <w:i/>
        </w:rPr>
        <w:t xml:space="preserve"> shared durable subscription</w:t>
      </w:r>
      <w:r>
        <w:t xml:space="preserve"> is identified by name and an optional client identifier, and may have several </w:t>
      </w:r>
      <w:r w:rsidR="001D4CC2" w:rsidRPr="001D4CC2">
        <w:t>consumer</w:t>
      </w:r>
      <w:r>
        <w:t xml:space="preserve"> objects consuming messages from it. See section </w:t>
      </w:r>
      <w:r w:rsidR="001E03D3">
        <w:fldChar w:fldCharType="begin"/>
      </w:r>
      <w:r>
        <w:instrText xml:space="preserve"> REF _Ref345348595 \r \h </w:instrText>
      </w:r>
      <w:r w:rsidR="001E03D3">
        <w:fldChar w:fldCharType="separate"/>
      </w:r>
      <w:r w:rsidR="009749BC">
        <w:t>8.3.4</w:t>
      </w:r>
      <w:r w:rsidR="001E03D3">
        <w:fldChar w:fldCharType="end"/>
      </w:r>
      <w:r>
        <w:t xml:space="preserve"> “</w:t>
      </w:r>
      <w:r w:rsidR="001E03D3">
        <w:fldChar w:fldCharType="begin"/>
      </w:r>
      <w:r>
        <w:instrText xml:space="preserve"> REF _Ref345348600 \h </w:instrText>
      </w:r>
      <w:r w:rsidR="001E03D3">
        <w:fldChar w:fldCharType="separate"/>
      </w:r>
      <w:r w:rsidR="009749BC">
        <w:t>Shared durable subscriptions</w:t>
      </w:r>
      <w:r w:rsidR="001E03D3">
        <w:fldChar w:fldCharType="end"/>
      </w:r>
      <w:r w:rsidR="00A05B30">
        <w:t xml:space="preserve">” </w:t>
      </w:r>
      <w:r w:rsidR="001E03D3">
        <w:fldChar w:fldCharType="begin"/>
      </w:r>
      <w:r>
        <w:instrText xml:space="preserve"> REF _Ref345348604 \p \h </w:instrText>
      </w:r>
      <w:r w:rsidR="001E03D3">
        <w:fldChar w:fldCharType="separate"/>
      </w:r>
      <w:r w:rsidR="009749BC">
        <w:t>below</w:t>
      </w:r>
      <w:r w:rsidR="001E03D3">
        <w:fldChar w:fldCharType="end"/>
      </w:r>
      <w:r>
        <w:t xml:space="preserve">. </w:t>
      </w:r>
    </w:p>
    <w:p w:rsidR="00C2185D" w:rsidRDefault="00140D26">
      <w:pPr>
        <w:pStyle w:val="ListBullet"/>
        <w:numPr>
          <w:ilvl w:val="0"/>
          <w:numId w:val="0"/>
        </w:numPr>
        <w:ind w:left="2880"/>
      </w:pPr>
      <w:r>
        <w:t xml:space="preserve">A durable subscription which exists but which does not currently have a </w:t>
      </w:r>
      <w:r w:rsidR="00202CE3">
        <w:t xml:space="preserve">non-closed </w:t>
      </w:r>
      <w:r w:rsidR="00251C1A" w:rsidRPr="00251C1A">
        <w:t>consumer</w:t>
      </w:r>
      <w:r w:rsidRPr="00F5631A">
        <w:t xml:space="preserve"> </w:t>
      </w:r>
      <w:r>
        <w:t>object associated with it</w:t>
      </w:r>
      <w:r w:rsidRPr="00F5631A">
        <w:t xml:space="preserve"> is</w:t>
      </w:r>
      <w:r>
        <w:t xml:space="preserve"> describ</w:t>
      </w:r>
      <w:r w:rsidRPr="00F5631A">
        <w:t xml:space="preserve">ed as being </w:t>
      </w:r>
      <w:r w:rsidRPr="00140D26">
        <w:rPr>
          <w:i/>
        </w:rPr>
        <w:t>inactive</w:t>
      </w:r>
      <w:r w:rsidRPr="00F5631A">
        <w:t>.</w:t>
      </w:r>
    </w:p>
    <w:p w:rsidR="00C2185D" w:rsidRDefault="00AC2584">
      <w:r>
        <w:t xml:space="preserve">When an unshared </w:t>
      </w:r>
      <w:r w:rsidR="007315D6">
        <w:t>non-</w:t>
      </w:r>
      <w:r w:rsidR="00A96956">
        <w:t xml:space="preserve">durable or durable </w:t>
      </w:r>
      <w:r>
        <w:t xml:space="preserve">subscription is created, the </w:t>
      </w:r>
      <w:r w:rsidRPr="00590E86">
        <w:rPr>
          <w:rStyle w:val="Code"/>
        </w:rPr>
        <w:t>noLocal</w:t>
      </w:r>
      <w:r>
        <w:t xml:space="preserve"> </w:t>
      </w:r>
      <w:r w:rsidR="00620AD9">
        <w:t>parameter may</w:t>
      </w:r>
      <w:r>
        <w:t xml:space="preserve"> be specified. The effect of setting this </w:t>
      </w:r>
      <w:proofErr w:type="gramStart"/>
      <w:r w:rsidR="00620AD9">
        <w:t xml:space="preserve">parameter  </w:t>
      </w:r>
      <w:r>
        <w:t>is</w:t>
      </w:r>
      <w:proofErr w:type="gramEnd"/>
      <w:r>
        <w:t xml:space="preserve"> defined in </w:t>
      </w:r>
      <w:r w:rsidR="00180CF5">
        <w:t xml:space="preserve">sections </w:t>
      </w:r>
      <w:fldSimple w:instr=" REF _Ref322434568 \r \h  \* MERGEFORMAT ">
        <w:r w:rsidR="009749BC">
          <w:t>8.3.1</w:t>
        </w:r>
      </w:fldSimple>
      <w:r w:rsidR="007315D6">
        <w:t xml:space="preserve"> </w:t>
      </w:r>
      <w:r w:rsidR="00A05B30">
        <w:t>“</w:t>
      </w:r>
      <w:fldSimple w:instr=" REF _Ref322434568 \h  \* MERGEFORMAT ">
        <w:r w:rsidR="009749BC">
          <w:t>Unshared non-durable subscriptions</w:t>
        </w:r>
      </w:fldSimple>
      <w:r w:rsidR="00A05B30">
        <w:t xml:space="preserve">” </w:t>
      </w:r>
      <w:r w:rsidR="00EE2A2D">
        <w:t xml:space="preserve">and </w:t>
      </w:r>
      <w:r w:rsidR="001E03D3">
        <w:fldChar w:fldCharType="begin"/>
      </w:r>
      <w:r w:rsidR="007315D6">
        <w:instrText xml:space="preserve"> REF _Ref341265821 \r \h </w:instrText>
      </w:r>
      <w:r w:rsidR="001E03D3">
        <w:fldChar w:fldCharType="separate"/>
      </w:r>
      <w:r w:rsidR="009749BC">
        <w:t>8.3.3</w:t>
      </w:r>
      <w:r w:rsidR="001E03D3">
        <w:fldChar w:fldCharType="end"/>
      </w:r>
      <w:r w:rsidR="007315D6">
        <w:t xml:space="preserve"> “</w:t>
      </w:r>
      <w:fldSimple w:instr=" REF _Ref341265821 \h  \* MERGEFORMAT ">
        <w:r w:rsidR="009749BC" w:rsidRPr="00590E86">
          <w:t>Unshared durable subscriptions</w:t>
        </w:r>
      </w:fldSimple>
      <w:r w:rsidR="00A05B30">
        <w:t xml:space="preserve">” </w:t>
      </w:r>
      <w:r w:rsidR="001E03D3">
        <w:fldChar w:fldCharType="begin"/>
      </w:r>
      <w:r w:rsidR="00180CF5">
        <w:instrText xml:space="preserve"> REF _Ref345348604 \p \h </w:instrText>
      </w:r>
      <w:r w:rsidR="001E03D3">
        <w:fldChar w:fldCharType="separate"/>
      </w:r>
      <w:r w:rsidR="009749BC">
        <w:t>below</w:t>
      </w:r>
      <w:r w:rsidR="001E03D3">
        <w:fldChar w:fldCharType="end"/>
      </w:r>
      <w:r w:rsidR="00180CF5">
        <w:t>.</w:t>
      </w:r>
    </w:p>
    <w:p w:rsidR="00E6146E" w:rsidRDefault="00E6146E" w:rsidP="00E6146E">
      <w:pPr>
        <w:pStyle w:val="Heading3"/>
      </w:pPr>
      <w:bookmarkStart w:id="242" w:name="_Toc311729300"/>
      <w:bookmarkStart w:id="243" w:name="_Toc351464368"/>
      <w:r>
        <w:t>Pub/sub latency</w:t>
      </w:r>
      <w:bookmarkEnd w:id="242"/>
      <w:bookmarkEnd w:id="243"/>
    </w:p>
    <w:p w:rsidR="00E6146E" w:rsidRDefault="00E6146E" w:rsidP="00E6146E">
      <w:pPr>
        <w:pStyle w:val="Paragraph"/>
        <w:rPr>
          <w:spacing w:val="2"/>
          <w:w w:val="100"/>
        </w:rPr>
      </w:pPr>
      <w:r>
        <w:rPr>
          <w:spacing w:val="2"/>
          <w:w w:val="100"/>
        </w:rPr>
        <w:t xml:space="preserve">Since there is typically some latency in all pub/sub systems, the exact messages seen by a subscriber may vary depending on how quickly a JMS </w:t>
      </w:r>
      <w:r>
        <w:rPr>
          <w:spacing w:val="2"/>
          <w:w w:val="100"/>
        </w:rPr>
        <w:lastRenderedPageBreak/>
        <w:t>provider propagates the existence of a new subscriber and the length of time a provider retains messages in transit.</w:t>
      </w:r>
    </w:p>
    <w:p w:rsidR="00E6146E" w:rsidRDefault="00E6146E" w:rsidP="00E6146E">
      <w:pPr>
        <w:pStyle w:val="Paragraph"/>
        <w:rPr>
          <w:spacing w:val="2"/>
          <w:w w:val="100"/>
        </w:rPr>
      </w:pPr>
      <w:r>
        <w:rPr>
          <w:spacing w:val="2"/>
          <w:w w:val="100"/>
        </w:rPr>
        <w:t>For instance, some messages from a distant publisher may be missed because it may take a second for the existence of a new subscriber to be propagated system wide. When a new subscriber is created, it may receive messages sent earlier because a provider may still have them available.</w:t>
      </w:r>
    </w:p>
    <w:p w:rsidR="00C2185D" w:rsidRDefault="00E6146E">
      <w:pPr>
        <w:pStyle w:val="Paragraph"/>
      </w:pPr>
      <w:r>
        <w:rPr>
          <w:spacing w:val="2"/>
          <w:w w:val="100"/>
        </w:rPr>
        <w:t>JMS does not define the exact semantics that apply during the interval when a pub/sub provider is adjusting to a new client. JMS semantics only apply once the provider has reached a ‘steady state’ with respect to a new client.</w:t>
      </w:r>
    </w:p>
    <w:p w:rsidR="00C2185D" w:rsidRDefault="00461CC5">
      <w:pPr>
        <w:pStyle w:val="Heading3"/>
      </w:pPr>
      <w:bookmarkStart w:id="244" w:name="_Ref342580795"/>
      <w:bookmarkStart w:id="245" w:name="_Toc351464369"/>
      <w:bookmarkEnd w:id="239"/>
      <w:bookmarkEnd w:id="240"/>
      <w:bookmarkEnd w:id="241"/>
      <w:r>
        <w:t>Subscription name characters and length</w:t>
      </w:r>
      <w:bookmarkEnd w:id="244"/>
      <w:bookmarkEnd w:id="245"/>
    </w:p>
    <w:p w:rsidR="00461CC5" w:rsidRDefault="00461CC5" w:rsidP="00461CC5">
      <w:r>
        <w:t>The JMS provider must allow a durable or non-durable subscription name to contain the following characters:</w:t>
      </w:r>
    </w:p>
    <w:p w:rsidR="00461CC5" w:rsidRDefault="00461CC5" w:rsidP="00461CC5">
      <w:pPr>
        <w:pStyle w:val="ListBullet"/>
      </w:pPr>
      <w:r>
        <w:t>Java letters</w:t>
      </w:r>
    </w:p>
    <w:p w:rsidR="00461CC5" w:rsidRDefault="00461CC5" w:rsidP="00461CC5">
      <w:pPr>
        <w:pStyle w:val="ListBullet"/>
      </w:pPr>
      <w:r>
        <w:t>Java digits</w:t>
      </w:r>
    </w:p>
    <w:p w:rsidR="00461CC5" w:rsidRDefault="00461CC5" w:rsidP="00461CC5">
      <w:pPr>
        <w:pStyle w:val="ListBullet"/>
        <w:rPr>
          <w:rStyle w:val="Code"/>
        </w:rPr>
      </w:pPr>
      <w:r>
        <w:t>Underscore (</w:t>
      </w:r>
      <w:r w:rsidRPr="00590E86">
        <w:rPr>
          <w:rStyle w:val="Code"/>
        </w:rPr>
        <w:t>_</w:t>
      </w:r>
      <w:r>
        <w:t>)</w:t>
      </w:r>
    </w:p>
    <w:p w:rsidR="00461CC5" w:rsidRDefault="00461CC5" w:rsidP="00461CC5">
      <w:pPr>
        <w:pStyle w:val="ListBullet"/>
      </w:pPr>
      <w:r>
        <w:t>Dot (</w:t>
      </w:r>
      <w:r w:rsidRPr="00590E86">
        <w:rPr>
          <w:rStyle w:val="Code"/>
        </w:rPr>
        <w:t>.</w:t>
      </w:r>
      <w:r>
        <w:t>)</w:t>
      </w:r>
    </w:p>
    <w:p w:rsidR="00461CC5" w:rsidRDefault="00461CC5" w:rsidP="00461CC5">
      <w:pPr>
        <w:pStyle w:val="ListBullet"/>
      </w:pPr>
      <w:r>
        <w:t>Minus (</w:t>
      </w:r>
      <w:r w:rsidRPr="00590E86">
        <w:rPr>
          <w:rStyle w:val="Code"/>
        </w:rPr>
        <w:t>-</w:t>
      </w:r>
      <w:r>
        <w:t>)</w:t>
      </w:r>
    </w:p>
    <w:p w:rsidR="00461CC5" w:rsidRDefault="00461CC5" w:rsidP="00461CC5">
      <w:r>
        <w:t>JMS providers may support additional characters to these, but applications which use them may not be portable.</w:t>
      </w:r>
    </w:p>
    <w:p w:rsidR="00461CC5" w:rsidRDefault="00461CC5" w:rsidP="00461CC5">
      <w:r>
        <w:t>The JMS provider must allow a durable or non-durable subscription name to have up to 128 characters.</w:t>
      </w:r>
    </w:p>
    <w:p w:rsidR="00461CC5" w:rsidRDefault="00461CC5" w:rsidP="00461CC5">
      <w:r>
        <w:t>JMS providers may support names longer than this, but applications which use longer names may not be portable.</w:t>
      </w:r>
    </w:p>
    <w:p w:rsidR="00991A78" w:rsidRDefault="00991A78" w:rsidP="00991A78">
      <w:pPr>
        <w:pStyle w:val="Heading3"/>
      </w:pPr>
      <w:bookmarkStart w:id="246" w:name="_Toc351464370"/>
      <w:r>
        <w:t>Topic management</w:t>
      </w:r>
      <w:bookmarkEnd w:id="233"/>
      <w:bookmarkEnd w:id="246"/>
    </w:p>
    <w:p w:rsidR="00991A78" w:rsidRDefault="00991A78" w:rsidP="00991A78">
      <w:pPr>
        <w:pStyle w:val="Paragraph"/>
        <w:rPr>
          <w:spacing w:val="2"/>
          <w:w w:val="100"/>
        </w:rPr>
      </w:pPr>
      <w:r>
        <w:rPr>
          <w:spacing w:val="2"/>
          <w:w w:val="100"/>
        </w:rPr>
        <w:t>Some products require that topics be statically defined with associated authorization control lists, and so on; others don’t even have the concept of topic administration.</w:t>
      </w:r>
    </w:p>
    <w:p w:rsidR="00991A78" w:rsidRDefault="00991A78" w:rsidP="00991A78">
      <w:pPr>
        <w:pStyle w:val="Paragraph"/>
        <w:rPr>
          <w:spacing w:val="2"/>
          <w:w w:val="100"/>
        </w:rPr>
      </w:pPr>
      <w:r>
        <w:rPr>
          <w:spacing w:val="2"/>
          <w:w w:val="100"/>
        </w:rPr>
        <w:t xml:space="preserve">JMS does not define facilities for creating, administering, or deleting topics. </w:t>
      </w:r>
    </w:p>
    <w:p w:rsidR="00991A78" w:rsidRDefault="00991A78" w:rsidP="00991A78">
      <w:pPr>
        <w:pStyle w:val="Paragraph"/>
        <w:rPr>
          <w:spacing w:val="2"/>
          <w:w w:val="100"/>
        </w:rPr>
      </w:pPr>
      <w:r>
        <w:rPr>
          <w:spacing w:val="2"/>
          <w:w w:val="100"/>
        </w:rPr>
        <w:t xml:space="preserve">A special type of topic called a </w:t>
      </w:r>
      <w:r w:rsidR="001222AD">
        <w:rPr>
          <w:rStyle w:val="Emphasis"/>
          <w:spacing w:val="2"/>
          <w:w w:val="100"/>
        </w:rPr>
        <w:t>temporary topic</w:t>
      </w:r>
      <w:r w:rsidR="001222AD">
        <w:rPr>
          <w:spacing w:val="2"/>
          <w:w w:val="100"/>
        </w:rPr>
        <w:t xml:space="preserve"> </w:t>
      </w:r>
      <w:r>
        <w:rPr>
          <w:spacing w:val="2"/>
          <w:w w:val="100"/>
        </w:rPr>
        <w:t xml:space="preserve">is provided for creating a </w:t>
      </w:r>
      <w:r w:rsidR="001D4CC2" w:rsidRPr="001D4CC2">
        <w:rPr>
          <w:iCs/>
          <w:spacing w:val="2"/>
          <w:w w:val="100"/>
        </w:rPr>
        <w:t>topic</w:t>
      </w:r>
      <w:r w:rsidR="0031328A">
        <w:rPr>
          <w:spacing w:val="2"/>
          <w:w w:val="100"/>
        </w:rPr>
        <w:t xml:space="preserve"> </w:t>
      </w:r>
      <w:r>
        <w:rPr>
          <w:spacing w:val="2"/>
          <w:w w:val="100"/>
        </w:rPr>
        <w:t xml:space="preserve">that is unique to </w:t>
      </w:r>
      <w:r w:rsidR="001D4CC2" w:rsidRPr="001D4CC2">
        <w:rPr>
          <w:spacing w:val="2"/>
          <w:w w:val="100"/>
        </w:rPr>
        <w:t xml:space="preserve">a </w:t>
      </w:r>
      <w:r w:rsidR="001D4CC2" w:rsidRPr="001D4CC2">
        <w:rPr>
          <w:iCs/>
          <w:spacing w:val="2"/>
          <w:w w:val="100"/>
        </w:rPr>
        <w:t>particular connection</w:t>
      </w:r>
      <w:r>
        <w:rPr>
          <w:spacing w:val="2"/>
          <w:w w:val="100"/>
        </w:rPr>
        <w:t xml:space="preserve">. See Section </w:t>
      </w:r>
      <w:r w:rsidR="001E03D3">
        <w:rPr>
          <w:spacing w:val="2"/>
          <w:w w:val="100"/>
        </w:rPr>
        <w:fldChar w:fldCharType="begin"/>
      </w:r>
      <w:r>
        <w:rPr>
          <w:spacing w:val="2"/>
          <w:w w:val="100"/>
        </w:rPr>
        <w:instrText xml:space="preserve"> REF RTF31313534303a204865616431 \r \h </w:instrText>
      </w:r>
      <w:r w:rsidR="001E03D3">
        <w:rPr>
          <w:spacing w:val="2"/>
          <w:w w:val="100"/>
        </w:rPr>
      </w:r>
      <w:r w:rsidR="001E03D3">
        <w:rPr>
          <w:spacing w:val="2"/>
          <w:w w:val="100"/>
        </w:rPr>
        <w:fldChar w:fldCharType="separate"/>
      </w:r>
      <w:r w:rsidR="009749BC">
        <w:rPr>
          <w:spacing w:val="2"/>
          <w:w w:val="100"/>
        </w:rPr>
        <w:t>4.2.7</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sidR="004A1C26">
        <w:rPr>
          <w:spacing w:val="2"/>
          <w:w w:val="100"/>
        </w:rPr>
        <w:instrText xml:space="preserve"> REF _Ref347928025 \h </w:instrText>
      </w:r>
      <w:r w:rsidR="001E03D3">
        <w:rPr>
          <w:spacing w:val="2"/>
          <w:w w:val="100"/>
        </w:rPr>
      </w:r>
      <w:r w:rsidR="001E03D3">
        <w:rPr>
          <w:spacing w:val="2"/>
          <w:w w:val="100"/>
        </w:rPr>
        <w:fldChar w:fldCharType="separate"/>
      </w:r>
      <w:r w:rsidR="009749BC">
        <w:t>Temporary topics</w:t>
      </w:r>
      <w:r w:rsidR="001E03D3">
        <w:rPr>
          <w:spacing w:val="2"/>
          <w:w w:val="100"/>
        </w:rPr>
        <w:fldChar w:fldCharType="end"/>
      </w:r>
      <w:r w:rsidR="00A05B30">
        <w:rPr>
          <w:spacing w:val="2"/>
          <w:w w:val="100"/>
        </w:rPr>
        <w:t xml:space="preserve">” </w:t>
      </w:r>
      <w:r>
        <w:rPr>
          <w:spacing w:val="2"/>
          <w:w w:val="100"/>
        </w:rPr>
        <w:t>for more details.</w:t>
      </w:r>
    </w:p>
    <w:p w:rsidR="00991A78" w:rsidRDefault="00991A78" w:rsidP="00991A78">
      <w:pPr>
        <w:pStyle w:val="Heading3"/>
      </w:pPr>
      <w:bookmarkStart w:id="247" w:name="_Toc311729303"/>
      <w:bookmarkStart w:id="248" w:name="_Toc351464371"/>
      <w:r>
        <w:t>Topic</w:t>
      </w:r>
      <w:bookmarkEnd w:id="247"/>
      <w:bookmarkEnd w:id="248"/>
    </w:p>
    <w:p w:rsidR="00991A78" w:rsidRDefault="00991A78" w:rsidP="00991A78">
      <w:pPr>
        <w:pStyle w:val="Paragraph"/>
        <w:rPr>
          <w:spacing w:val="2"/>
          <w:w w:val="100"/>
        </w:rPr>
      </w:pPr>
      <w:r>
        <w:rPr>
          <w:spacing w:val="2"/>
          <w:w w:val="100"/>
        </w:rPr>
        <w:t xml:space="preserve">A </w:t>
      </w:r>
      <w:r w:rsidRPr="00F37184">
        <w:rPr>
          <w:rStyle w:val="Code"/>
        </w:rPr>
        <w:t>Topic</w:t>
      </w:r>
      <w:r>
        <w:rPr>
          <w:spacing w:val="2"/>
          <w:w w:val="100"/>
        </w:rPr>
        <w:t xml:space="preserve"> object encapsulates a provider-specific topic name. It is the way a client specifies the identity of a topic to JMS methods.</w:t>
      </w:r>
    </w:p>
    <w:p w:rsidR="00991A78" w:rsidRDefault="00991A78" w:rsidP="00991A78">
      <w:pPr>
        <w:pStyle w:val="Paragraph"/>
        <w:rPr>
          <w:spacing w:val="2"/>
          <w:w w:val="100"/>
        </w:rPr>
      </w:pPr>
      <w:r>
        <w:rPr>
          <w:spacing w:val="2"/>
          <w:w w:val="100"/>
        </w:rPr>
        <w:t xml:space="preserve">Many </w:t>
      </w:r>
      <w:r w:rsidR="00FF3ED4">
        <w:rPr>
          <w:spacing w:val="2"/>
          <w:w w:val="100"/>
        </w:rPr>
        <w:t>JMS</w:t>
      </w:r>
      <w:r>
        <w:rPr>
          <w:spacing w:val="2"/>
          <w:w w:val="100"/>
        </w:rPr>
        <w:t xml:space="preserve"> providers group topics into hierarchies and provide various options for subscribing to parts of the hierarchy. JMS places no restriction on what a </w:t>
      </w:r>
      <w:r w:rsidRPr="00232F24">
        <w:rPr>
          <w:rStyle w:val="Code"/>
        </w:rPr>
        <w:t>Topic</w:t>
      </w:r>
      <w:r>
        <w:rPr>
          <w:spacing w:val="2"/>
          <w:w w:val="100"/>
        </w:rPr>
        <w:t xml:space="preserve"> object represents. It might be a leaf in a topic hierarchy or it might be a larger part of the hierarchy (for subscribing to a general class of information).</w:t>
      </w:r>
    </w:p>
    <w:p w:rsidR="00991A78" w:rsidRDefault="00991A78" w:rsidP="00991A78">
      <w:pPr>
        <w:pStyle w:val="Paragraph"/>
        <w:rPr>
          <w:spacing w:val="2"/>
          <w:w w:val="100"/>
        </w:rPr>
      </w:pPr>
      <w:r>
        <w:rPr>
          <w:spacing w:val="2"/>
          <w:w w:val="100"/>
        </w:rPr>
        <w:t xml:space="preserve">The organization of topics and the granularity of subscriptions to them is an important part of a pub/sub application’s architecture. JMS does not </w:t>
      </w:r>
      <w:r>
        <w:rPr>
          <w:spacing w:val="2"/>
          <w:w w:val="100"/>
        </w:rPr>
        <w:lastRenderedPageBreak/>
        <w:t xml:space="preserve">specify a policy for how this should be done. If an application takes advantage of a provider-specific topic grouping mechanism, it should document this. If the application is installed using a different provider, it is the job of the administrator to construct an equivalent topic architecture and create equivalent </w:t>
      </w:r>
      <w:r w:rsidRPr="00232F24">
        <w:rPr>
          <w:rStyle w:val="Code"/>
        </w:rPr>
        <w:t>Topic</w:t>
      </w:r>
      <w:r>
        <w:rPr>
          <w:spacing w:val="2"/>
          <w:w w:val="100"/>
        </w:rPr>
        <w:t xml:space="preserve"> objects.</w:t>
      </w:r>
    </w:p>
    <w:p w:rsidR="00991A78" w:rsidRDefault="00991A78" w:rsidP="00991A78">
      <w:pPr>
        <w:pStyle w:val="Heading3"/>
      </w:pPr>
      <w:bookmarkStart w:id="249" w:name="RTF31313534303a204865616431"/>
      <w:bookmarkStart w:id="250" w:name="_Toc311729304"/>
      <w:bookmarkStart w:id="251" w:name="_Ref347928025"/>
      <w:bookmarkStart w:id="252" w:name="_Toc351464372"/>
      <w:r>
        <w:t>Temporary</w:t>
      </w:r>
      <w:r w:rsidR="00173E5E">
        <w:t xml:space="preserve"> t</w:t>
      </w:r>
      <w:r>
        <w:t>opic</w:t>
      </w:r>
      <w:bookmarkEnd w:id="249"/>
      <w:bookmarkEnd w:id="250"/>
      <w:r w:rsidR="00173E5E">
        <w:t>s</w:t>
      </w:r>
      <w:bookmarkEnd w:id="251"/>
      <w:bookmarkEnd w:id="252"/>
    </w:p>
    <w:p w:rsidR="00991A78" w:rsidRDefault="00991A78" w:rsidP="00991A78">
      <w:pPr>
        <w:pStyle w:val="Paragraph"/>
        <w:rPr>
          <w:spacing w:val="2"/>
          <w:w w:val="100"/>
        </w:rPr>
      </w:pPr>
      <w:r>
        <w:rPr>
          <w:spacing w:val="2"/>
          <w:w w:val="100"/>
        </w:rPr>
        <w:t xml:space="preserve">A </w:t>
      </w:r>
      <w:r w:rsidRPr="00186627">
        <w:rPr>
          <w:rStyle w:val="Code"/>
        </w:rPr>
        <w:t>TemporaryTopic</w:t>
      </w:r>
      <w:r>
        <w:rPr>
          <w:spacing w:val="2"/>
          <w:w w:val="100"/>
        </w:rPr>
        <w:t xml:space="preserve"> is a unique </w:t>
      </w:r>
      <w:r w:rsidRPr="00186627">
        <w:rPr>
          <w:rStyle w:val="Code"/>
        </w:rPr>
        <w:t>Topic</w:t>
      </w:r>
      <w:r>
        <w:rPr>
          <w:spacing w:val="2"/>
          <w:w w:val="100"/>
        </w:rPr>
        <w:t xml:space="preserve"> object created for the duration of a </w:t>
      </w:r>
      <w:r w:rsidR="00633E2E" w:rsidRPr="00633E2E">
        <w:rPr>
          <w:rStyle w:val="Code"/>
        </w:rPr>
        <w:t>JMSContext</w:t>
      </w:r>
      <w:r w:rsidR="00633E2E">
        <w:rPr>
          <w:spacing w:val="2"/>
          <w:w w:val="100"/>
        </w:rPr>
        <w:t xml:space="preserve">, </w:t>
      </w:r>
      <w:r w:rsidRPr="00186627">
        <w:rPr>
          <w:rStyle w:val="Code"/>
        </w:rPr>
        <w:t>Connection</w:t>
      </w:r>
      <w:r>
        <w:rPr>
          <w:spacing w:val="2"/>
          <w:w w:val="100"/>
        </w:rPr>
        <w:t xml:space="preserve"> or </w:t>
      </w:r>
      <w:r w:rsidRPr="00186627">
        <w:rPr>
          <w:rStyle w:val="Code"/>
        </w:rPr>
        <w:t>TopicConnection</w:t>
      </w:r>
      <w:r>
        <w:rPr>
          <w:spacing w:val="2"/>
          <w:w w:val="100"/>
        </w:rPr>
        <w:t xml:space="preserve">. It is a system defined </w:t>
      </w:r>
      <w:r w:rsidRPr="00186627">
        <w:rPr>
          <w:rStyle w:val="Code"/>
        </w:rPr>
        <w:t>Topic</w:t>
      </w:r>
      <w:r>
        <w:rPr>
          <w:spacing w:val="2"/>
          <w:w w:val="100"/>
        </w:rPr>
        <w:t xml:space="preserve"> </w:t>
      </w:r>
      <w:r w:rsidR="003C19EF">
        <w:rPr>
          <w:spacing w:val="2"/>
          <w:w w:val="100"/>
        </w:rPr>
        <w:t xml:space="preserve">whose messages may be </w:t>
      </w:r>
      <w:r>
        <w:rPr>
          <w:spacing w:val="2"/>
          <w:w w:val="100"/>
        </w:rPr>
        <w:t xml:space="preserve">consumed only by the </w:t>
      </w:r>
      <w:r w:rsidR="00E560CE" w:rsidRPr="00E560CE">
        <w:t>connection</w:t>
      </w:r>
      <w:r>
        <w:rPr>
          <w:spacing w:val="2"/>
          <w:w w:val="100"/>
        </w:rPr>
        <w:t xml:space="preserve"> that created it.</w:t>
      </w:r>
    </w:p>
    <w:p w:rsidR="00991A78" w:rsidRDefault="00991A78" w:rsidP="00991A78">
      <w:pPr>
        <w:pStyle w:val="Paragraph"/>
        <w:rPr>
          <w:spacing w:val="2"/>
          <w:w w:val="100"/>
        </w:rPr>
      </w:pPr>
      <w:r>
        <w:rPr>
          <w:spacing w:val="2"/>
          <w:w w:val="100"/>
        </w:rPr>
        <w:t>By definition, it does not make sense to create a durable subscription to a temporary topic. To do this is a programming error that may or may not be detected by a JMS Provider.</w:t>
      </w:r>
    </w:p>
    <w:p w:rsidR="00991A78" w:rsidRDefault="00991A78" w:rsidP="00991A78">
      <w:pPr>
        <w:pStyle w:val="Paragraph"/>
        <w:rPr>
          <w:spacing w:val="2"/>
          <w:w w:val="100"/>
        </w:rPr>
      </w:pPr>
      <w:r>
        <w:rPr>
          <w:spacing w:val="2"/>
          <w:w w:val="100"/>
        </w:rPr>
        <w:t xml:space="preserve">See Section </w:t>
      </w:r>
      <w:r w:rsidR="001E03D3">
        <w:rPr>
          <w:spacing w:val="2"/>
          <w:w w:val="100"/>
        </w:rPr>
        <w:fldChar w:fldCharType="begin"/>
      </w:r>
      <w:r>
        <w:rPr>
          <w:spacing w:val="2"/>
          <w:w w:val="100"/>
        </w:rPr>
        <w:instrText xml:space="preserve"> REF RTF33303938393a204865616432 \r \h </w:instrText>
      </w:r>
      <w:r w:rsidR="001E03D3">
        <w:rPr>
          <w:spacing w:val="2"/>
          <w:w w:val="100"/>
        </w:rPr>
      </w:r>
      <w:r w:rsidR="001E03D3">
        <w:rPr>
          <w:spacing w:val="2"/>
          <w:w w:val="100"/>
        </w:rPr>
        <w:fldChar w:fldCharType="separate"/>
      </w:r>
      <w:r w:rsidR="009749BC">
        <w:rPr>
          <w:spacing w:val="2"/>
          <w:w w:val="100"/>
        </w:rPr>
        <w:t>6.2.2</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RTF33303938393a204865616432 \h </w:instrText>
      </w:r>
      <w:r w:rsidR="001E03D3">
        <w:rPr>
          <w:spacing w:val="2"/>
          <w:w w:val="100"/>
        </w:rPr>
      </w:r>
      <w:r w:rsidR="001E03D3">
        <w:rPr>
          <w:spacing w:val="2"/>
          <w:w w:val="100"/>
        </w:rPr>
        <w:fldChar w:fldCharType="separate"/>
      </w:r>
      <w:r w:rsidR="009749BC">
        <w:t>Creating temporary destinations</w:t>
      </w:r>
      <w:r w:rsidR="001E03D3">
        <w:rPr>
          <w:spacing w:val="2"/>
          <w:w w:val="100"/>
        </w:rPr>
        <w:fldChar w:fldCharType="end"/>
      </w:r>
      <w:r w:rsidR="00A05B30">
        <w:rPr>
          <w:spacing w:val="2"/>
          <w:w w:val="100"/>
        </w:rPr>
        <w:t xml:space="preserve">” </w:t>
      </w:r>
      <w:r>
        <w:rPr>
          <w:spacing w:val="2"/>
          <w:w w:val="100"/>
        </w:rPr>
        <w:t>for more information.</w:t>
      </w:r>
    </w:p>
    <w:p w:rsidR="00991A78" w:rsidRDefault="00991A78" w:rsidP="00991A78">
      <w:pPr>
        <w:pStyle w:val="Heading3"/>
      </w:pPr>
      <w:bookmarkStart w:id="253" w:name="_Toc322425651"/>
      <w:bookmarkStart w:id="254" w:name="RTF39393833323a204865616431"/>
      <w:bookmarkStart w:id="255" w:name="_Toc311729311"/>
      <w:bookmarkStart w:id="256" w:name="_Toc351464373"/>
      <w:bookmarkEnd w:id="253"/>
      <w:r>
        <w:t>Recovery and redelivery</w:t>
      </w:r>
      <w:bookmarkEnd w:id="254"/>
      <w:bookmarkEnd w:id="255"/>
      <w:bookmarkEnd w:id="256"/>
    </w:p>
    <w:p w:rsidR="00991A78" w:rsidRDefault="00991A78" w:rsidP="00991A78">
      <w:pPr>
        <w:pStyle w:val="Paragraph"/>
        <w:rPr>
          <w:spacing w:val="2"/>
          <w:w w:val="100"/>
        </w:rPr>
      </w:pPr>
      <w:r>
        <w:rPr>
          <w:spacing w:val="2"/>
          <w:w w:val="100"/>
        </w:rPr>
        <w:t xml:space="preserve">Unacknowledged messages of a nondurable subscriber should be able to be recovered for the lifetime of that nondurable subscriber. When a nondurable subscriber terminates, messages waiting for it will </w:t>
      </w:r>
      <w:r w:rsidR="00BF76DA">
        <w:rPr>
          <w:spacing w:val="2"/>
          <w:w w:val="100"/>
        </w:rPr>
        <w:t>probably</w:t>
      </w:r>
      <w:r>
        <w:rPr>
          <w:spacing w:val="2"/>
          <w:w w:val="100"/>
        </w:rPr>
        <w:t xml:space="preserve"> be dropped </w:t>
      </w:r>
      <w:r w:rsidR="00BF76DA">
        <w:rPr>
          <w:spacing w:val="2"/>
          <w:w w:val="100"/>
        </w:rPr>
        <w:t xml:space="preserve">by the JMS provider </w:t>
      </w:r>
      <w:r>
        <w:rPr>
          <w:spacing w:val="2"/>
          <w:w w:val="100"/>
        </w:rPr>
        <w:t>whether or not they have been acknowledged.</w:t>
      </w:r>
    </w:p>
    <w:p w:rsidR="00991A78" w:rsidRDefault="00991A78" w:rsidP="00991A78">
      <w:pPr>
        <w:pStyle w:val="Paragraph"/>
        <w:rPr>
          <w:spacing w:val="2"/>
          <w:w w:val="100"/>
        </w:rPr>
      </w:pPr>
      <w:r>
        <w:rPr>
          <w:spacing w:val="2"/>
          <w:w w:val="100"/>
        </w:rPr>
        <w:t>Only durable subscriptions are reliably able to recover unacknowledged messages.</w:t>
      </w:r>
    </w:p>
    <w:p w:rsidR="00991A78" w:rsidRDefault="00991A78" w:rsidP="00991A78">
      <w:pPr>
        <w:pStyle w:val="Paragraph"/>
        <w:rPr>
          <w:spacing w:val="2"/>
          <w:w w:val="100"/>
        </w:rPr>
      </w:pPr>
      <w:r>
        <w:rPr>
          <w:spacing w:val="2"/>
          <w:w w:val="100"/>
        </w:rPr>
        <w:t xml:space="preserve">Sending a message to a topic with a delivery mode of </w:t>
      </w:r>
      <w:r w:rsidRPr="004955F7">
        <w:rPr>
          <w:rStyle w:val="Code"/>
        </w:rPr>
        <w:t>PERSISTENT</w:t>
      </w:r>
      <w:r>
        <w:rPr>
          <w:spacing w:val="2"/>
          <w:w w:val="100"/>
        </w:rPr>
        <w:t xml:space="preserve"> does not alter this model of recovery and redelivery. To ensure delivery, a</w:t>
      </w:r>
      <w:r w:rsidR="0045663A">
        <w:rPr>
          <w:spacing w:val="2"/>
          <w:w w:val="100"/>
        </w:rPr>
        <w:t xml:space="preserve"> durable subscription should be used.</w:t>
      </w:r>
    </w:p>
    <w:p w:rsidR="00991A78" w:rsidRDefault="00991A78" w:rsidP="00991A78">
      <w:pPr>
        <w:pStyle w:val="Heading3"/>
      </w:pPr>
      <w:bookmarkStart w:id="257" w:name="_Toc311729312"/>
      <w:bookmarkStart w:id="258" w:name="_Toc351464374"/>
      <w:r>
        <w:t>Administering subscriptions</w:t>
      </w:r>
      <w:bookmarkEnd w:id="257"/>
      <w:bookmarkEnd w:id="258"/>
    </w:p>
    <w:p w:rsidR="00991A78" w:rsidRDefault="00991A78" w:rsidP="00991A78">
      <w:pPr>
        <w:pStyle w:val="Paragraph"/>
        <w:rPr>
          <w:spacing w:val="2"/>
          <w:w w:val="100"/>
        </w:rPr>
      </w:pPr>
      <w:r>
        <w:rPr>
          <w:spacing w:val="2"/>
          <w:w w:val="100"/>
        </w:rPr>
        <w:t>Ideally, publishers and subscribers are dynamically registered by a provider when they are created. From the client viewpoint this is always the case. From the administrator’s viewpoint, other tasks may be needed to support the creation of publishers and subscribers.</w:t>
      </w:r>
    </w:p>
    <w:p w:rsidR="00991A78" w:rsidRDefault="00991A78" w:rsidP="00991A78">
      <w:pPr>
        <w:pStyle w:val="Paragraph"/>
        <w:rPr>
          <w:spacing w:val="2"/>
          <w:w w:val="100"/>
        </w:rPr>
      </w:pPr>
      <w:r>
        <w:rPr>
          <w:spacing w:val="2"/>
          <w:w w:val="100"/>
        </w:rPr>
        <w:t>The amount of resources allocated for message storage and the consequences of resource overflow are not defined by JMS.</w:t>
      </w:r>
    </w:p>
    <w:p w:rsidR="000E34BE" w:rsidRDefault="009B0FED">
      <w:pPr>
        <w:pStyle w:val="Paragraph"/>
        <w:rPr>
          <w:spacing w:val="2"/>
          <w:w w:val="100"/>
        </w:rPr>
      </w:pPr>
      <w:r>
        <w:rPr>
          <w:spacing w:val="2"/>
          <w:w w:val="100"/>
        </w:rPr>
        <w:t>All JMS providers must be able to run JMS applications that dynamically create and delete durable subscriptions. Some JMS providers may, in addition, provide facilities to administratively configure durable subscriptions. If a durable subscription has been administratively configured, it is valid for it to silently override the subscription specified by the client.</w:t>
      </w:r>
    </w:p>
    <w:p w:rsidR="00991A78" w:rsidRDefault="00991A78" w:rsidP="00991A78">
      <w:pPr>
        <w:pStyle w:val="Heading3"/>
      </w:pPr>
      <w:bookmarkStart w:id="259" w:name="_Toc311729313"/>
      <w:bookmarkStart w:id="260" w:name="_Ref347137517"/>
      <w:bookmarkStart w:id="261" w:name="_Ref347137519"/>
      <w:bookmarkStart w:id="262" w:name="_Toc351464375"/>
      <w:r>
        <w:t>TopicRequestor</w:t>
      </w:r>
      <w:bookmarkEnd w:id="259"/>
      <w:bookmarkEnd w:id="260"/>
      <w:bookmarkEnd w:id="261"/>
      <w:bookmarkEnd w:id="262"/>
    </w:p>
    <w:p w:rsidR="00991A78" w:rsidRDefault="006B4C53" w:rsidP="00991A78">
      <w:pPr>
        <w:pStyle w:val="Paragraph"/>
        <w:rPr>
          <w:spacing w:val="2"/>
          <w:w w:val="100"/>
        </w:rPr>
      </w:pPr>
      <w:r>
        <w:rPr>
          <w:spacing w:val="2"/>
          <w:w w:val="100"/>
        </w:rPr>
        <w:t xml:space="preserve">The legacy domain-specific API for pub/sub messaging </w:t>
      </w:r>
      <w:r w:rsidR="00991A78">
        <w:rPr>
          <w:spacing w:val="2"/>
          <w:w w:val="100"/>
        </w:rPr>
        <w:t xml:space="preserve">provides a </w:t>
      </w:r>
      <w:r w:rsidR="00991A78" w:rsidRPr="004955F7">
        <w:rPr>
          <w:rStyle w:val="Code"/>
        </w:rPr>
        <w:t>TopicRequestor</w:t>
      </w:r>
      <w:r w:rsidR="00991A78">
        <w:rPr>
          <w:spacing w:val="2"/>
          <w:w w:val="100"/>
        </w:rPr>
        <w:t xml:space="preserve"> helper class to simplify making service requests. </w:t>
      </w:r>
    </w:p>
    <w:p w:rsidR="00991A78" w:rsidRDefault="00991A78" w:rsidP="00991A78">
      <w:pPr>
        <w:pStyle w:val="Paragraph"/>
        <w:rPr>
          <w:spacing w:val="2"/>
          <w:w w:val="100"/>
        </w:rPr>
      </w:pPr>
      <w:r>
        <w:rPr>
          <w:spacing w:val="2"/>
          <w:w w:val="100"/>
        </w:rPr>
        <w:t xml:space="preserve">The </w:t>
      </w:r>
      <w:r w:rsidRPr="004955F7">
        <w:rPr>
          <w:rStyle w:val="Code"/>
        </w:rPr>
        <w:t>TopicRequestor</w:t>
      </w:r>
      <w:r>
        <w:rPr>
          <w:spacing w:val="2"/>
          <w:w w:val="100"/>
        </w:rPr>
        <w:t xml:space="preserve"> constructor is given </w:t>
      </w:r>
      <w:r w:rsidR="00A01345">
        <w:rPr>
          <w:spacing w:val="2"/>
          <w:w w:val="100"/>
        </w:rPr>
        <w:t>a non-transacted</w:t>
      </w:r>
      <w:r>
        <w:rPr>
          <w:spacing w:val="2"/>
          <w:w w:val="100"/>
        </w:rPr>
        <w:t xml:space="preserve"> </w:t>
      </w:r>
      <w:r w:rsidRPr="004955F7">
        <w:rPr>
          <w:rStyle w:val="Code"/>
        </w:rPr>
        <w:t>TopicSession</w:t>
      </w:r>
      <w:r>
        <w:rPr>
          <w:spacing w:val="2"/>
          <w:w w:val="100"/>
        </w:rPr>
        <w:t xml:space="preserve"> and a destination topic. It creates a </w:t>
      </w:r>
      <w:r w:rsidRPr="004955F7">
        <w:rPr>
          <w:rStyle w:val="Code"/>
        </w:rPr>
        <w:t>TemporaryTopic</w:t>
      </w:r>
      <w:r>
        <w:rPr>
          <w:spacing w:val="2"/>
          <w:w w:val="100"/>
        </w:rPr>
        <w:t xml:space="preserve"> for the responses and provides a </w:t>
      </w:r>
      <w:r w:rsidRPr="004955F7">
        <w:rPr>
          <w:rStyle w:val="Code"/>
        </w:rPr>
        <w:t>request</w:t>
      </w:r>
      <w:r>
        <w:rPr>
          <w:spacing w:val="2"/>
          <w:w w:val="100"/>
        </w:rPr>
        <w:t xml:space="preserve"> method that sends the request message and waits for its reply.</w:t>
      </w:r>
    </w:p>
    <w:p w:rsidR="00406A76" w:rsidRPr="00406A76" w:rsidRDefault="00406A76" w:rsidP="00406A76">
      <w:pPr>
        <w:pStyle w:val="Paragraph"/>
        <w:rPr>
          <w:spacing w:val="2"/>
          <w:w w:val="100"/>
        </w:rPr>
      </w:pPr>
      <w:r w:rsidRPr="00406A76">
        <w:rPr>
          <w:spacing w:val="2"/>
          <w:w w:val="100"/>
        </w:rPr>
        <w:lastRenderedPageBreak/>
        <w:t xml:space="preserve">This is a very basic request/reply abstraction which assumes the session is non-transacted with a delivery mode of either </w:t>
      </w:r>
      <w:r w:rsidR="00251C1A" w:rsidRPr="00251C1A">
        <w:rPr>
          <w:rStyle w:val="Code"/>
        </w:rPr>
        <w:t>AUTO_ACKNOWLEDGE</w:t>
      </w:r>
      <w:r w:rsidRPr="00406A76">
        <w:rPr>
          <w:spacing w:val="2"/>
          <w:w w:val="100"/>
        </w:rPr>
        <w:t xml:space="preserve"> or </w:t>
      </w:r>
      <w:r w:rsidR="00251C1A" w:rsidRPr="00251C1A">
        <w:rPr>
          <w:rStyle w:val="Code"/>
        </w:rPr>
        <w:t>DUPS_OK_ACKNOWLEDGE</w:t>
      </w:r>
      <w:r w:rsidRPr="00406A76">
        <w:rPr>
          <w:spacing w:val="2"/>
          <w:w w:val="100"/>
        </w:rPr>
        <w:t xml:space="preserve">. It is expected that most applications will create less basic implementations. </w:t>
      </w:r>
    </w:p>
    <w:p w:rsidR="00991A78" w:rsidRDefault="00406A76" w:rsidP="00991A78">
      <w:pPr>
        <w:pStyle w:val="Paragraph"/>
        <w:rPr>
          <w:spacing w:val="2"/>
          <w:w w:val="100"/>
        </w:rPr>
      </w:pPr>
      <w:r w:rsidRPr="00406A76">
        <w:rPr>
          <w:spacing w:val="2"/>
          <w:w w:val="100"/>
        </w:rPr>
        <w:t>There is no equivalent to this class for the classic or simplified APIs. Applications using these APIs are expected to create their own implementations.</w:t>
      </w:r>
    </w:p>
    <w:p w:rsidR="00991A78" w:rsidRDefault="00991A78" w:rsidP="00991A78">
      <w:pPr>
        <w:pStyle w:val="Heading3"/>
      </w:pPr>
      <w:bookmarkStart w:id="263" w:name="_Toc311729314"/>
      <w:bookmarkStart w:id="264" w:name="_Ref317590736"/>
      <w:bookmarkStart w:id="265" w:name="_Ref317590739"/>
      <w:bookmarkStart w:id="266" w:name="_Toc351464376"/>
      <w:bookmarkStart w:id="267" w:name="RTF34323038343a204865616431"/>
      <w:r>
        <w:t>Reliability</w:t>
      </w:r>
      <w:bookmarkEnd w:id="263"/>
      <w:bookmarkEnd w:id="264"/>
      <w:bookmarkEnd w:id="265"/>
      <w:bookmarkEnd w:id="266"/>
    </w:p>
    <w:bookmarkEnd w:id="267"/>
    <w:p w:rsidR="00991A78" w:rsidRDefault="00991A78" w:rsidP="00991A78">
      <w:pPr>
        <w:pStyle w:val="Paragraph"/>
        <w:rPr>
          <w:spacing w:val="2"/>
          <w:w w:val="100"/>
        </w:rPr>
      </w:pPr>
      <w:r>
        <w:rPr>
          <w:spacing w:val="2"/>
          <w:w w:val="100"/>
        </w:rPr>
        <w:t>When all messages for a topic must be received, a durable subscriber should be used. JMS ensures that messages published while a durable subscriber is inactive are retained by JMS and delivered when the subscriber subsequently becomes active.</w:t>
      </w:r>
    </w:p>
    <w:p w:rsidR="00991A78" w:rsidRDefault="00991A78" w:rsidP="00991A78">
      <w:pPr>
        <w:pStyle w:val="Paragraph"/>
        <w:rPr>
          <w:spacing w:val="2"/>
          <w:w w:val="100"/>
        </w:rPr>
      </w:pPr>
      <w:r>
        <w:rPr>
          <w:spacing w:val="2"/>
          <w:w w:val="100"/>
        </w:rPr>
        <w:t>Non-durable subscribers should only be used when missed messages are tolerable.</w:t>
      </w:r>
    </w:p>
    <w:p w:rsidR="00991A78" w:rsidRDefault="00991A78" w:rsidP="00991A78">
      <w:pPr>
        <w:pStyle w:val="Caption"/>
      </w:pPr>
      <w:r>
        <w:t xml:space="preserve">Table </w:t>
      </w:r>
      <w:r w:rsidR="001E03D3">
        <w:fldChar w:fldCharType="begin"/>
      </w:r>
      <w:r w:rsidR="00422617">
        <w:instrText xml:space="preserve"> STYLEREF 1 \s </w:instrText>
      </w:r>
      <w:r w:rsidR="001E03D3">
        <w:fldChar w:fldCharType="separate"/>
      </w:r>
      <w:r w:rsidR="009749BC">
        <w:rPr>
          <w:noProof/>
        </w:rPr>
        <w:t>4</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1</w:t>
      </w:r>
      <w:r w:rsidR="001E03D3">
        <w:fldChar w:fldCharType="end"/>
      </w:r>
      <w:r>
        <w:t xml:space="preserve"> Pub/sub reliability</w:t>
      </w:r>
    </w:p>
    <w:tbl>
      <w:tblPr>
        <w:tblW w:w="6008" w:type="dxa"/>
        <w:tblInd w:w="2980" w:type="dxa"/>
        <w:tblLayout w:type="fixed"/>
        <w:tblCellMar>
          <w:top w:w="57" w:type="dxa"/>
          <w:left w:w="57" w:type="dxa"/>
          <w:bottom w:w="57" w:type="dxa"/>
          <w:right w:w="57" w:type="dxa"/>
        </w:tblCellMar>
        <w:tblLook w:val="0000"/>
      </w:tblPr>
      <w:tblGrid>
        <w:gridCol w:w="1897"/>
        <w:gridCol w:w="2202"/>
        <w:gridCol w:w="1909"/>
      </w:tblGrid>
      <w:tr w:rsidR="00991A78" w:rsidRPr="00CF27DD" w:rsidTr="0092412F">
        <w:trPr>
          <w:trHeight w:val="340"/>
        </w:trPr>
        <w:tc>
          <w:tcPr>
            <w:tcW w:w="1897"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How Published</w:t>
            </w:r>
          </w:p>
        </w:tc>
        <w:tc>
          <w:tcPr>
            <w:tcW w:w="2202"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 xml:space="preserve">Non-Durable Subscriber </w:t>
            </w:r>
          </w:p>
        </w:tc>
        <w:tc>
          <w:tcPr>
            <w:tcW w:w="1909"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991A78" w:rsidRPr="00CF27DD" w:rsidRDefault="00991A78" w:rsidP="0092412F">
            <w:pPr>
              <w:pStyle w:val="TableHead"/>
            </w:pPr>
            <w:r w:rsidRPr="00CF27DD">
              <w:rPr>
                <w:spacing w:val="2"/>
                <w:w w:val="100"/>
              </w:rPr>
              <w:t>Durable Subscriber</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NON_PERSISTENT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at-most-once</w:t>
            </w:r>
          </w:p>
          <w:p w:rsidR="00991A78" w:rsidRPr="00CF27DD" w:rsidRDefault="00991A78" w:rsidP="0092412F">
            <w:pPr>
              <w:pStyle w:val="TableText"/>
            </w:pPr>
            <w:r w:rsidRPr="00CF27DD">
              <w:rPr>
                <w:spacing w:val="2"/>
                <w:w w:val="100"/>
              </w:rPr>
              <w:t>(missed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pPr>
            <w:r w:rsidRPr="00CF27DD">
              <w:rPr>
                <w:spacing w:val="2"/>
                <w:w w:val="100"/>
              </w:rPr>
              <w:t>at-most-once</w:t>
            </w:r>
          </w:p>
        </w:tc>
      </w:tr>
      <w:tr w:rsidR="00991A78" w:rsidRPr="00CF27DD" w:rsidTr="0092412F">
        <w:trPr>
          <w:trHeight w:val="560"/>
        </w:trPr>
        <w:tc>
          <w:tcPr>
            <w:tcW w:w="1897"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D62D96" w:rsidRDefault="00991A78" w:rsidP="0092412F">
            <w:pPr>
              <w:pStyle w:val="TableText"/>
              <w:rPr>
                <w:rStyle w:val="Code"/>
              </w:rPr>
            </w:pPr>
            <w:r w:rsidRPr="00D62D96">
              <w:rPr>
                <w:rStyle w:val="Code"/>
              </w:rPr>
              <w:t>PERSISTENT</w:t>
            </w:r>
          </w:p>
        </w:tc>
        <w:tc>
          <w:tcPr>
            <w:tcW w:w="2202"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r w:rsidRPr="00CF27DD">
              <w:rPr>
                <w:spacing w:val="2"/>
                <w:w w:val="100"/>
              </w:rPr>
              <w:t xml:space="preserve"> (missed if inactive)</w:t>
            </w:r>
          </w:p>
        </w:tc>
        <w:tc>
          <w:tcPr>
            <w:tcW w:w="1909"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991A78" w:rsidRPr="00CF27DD" w:rsidRDefault="00991A78" w:rsidP="0092412F">
            <w:pPr>
              <w:pStyle w:val="TableText"/>
              <w:rPr>
                <w:spacing w:val="2"/>
                <w:w w:val="100"/>
              </w:rPr>
            </w:pPr>
            <w:r w:rsidRPr="00CF27DD">
              <w:rPr>
                <w:spacing w:val="2"/>
                <w:w w:val="100"/>
              </w:rPr>
              <w:t>once-and-only-once</w:t>
            </w:r>
          </w:p>
          <w:p w:rsidR="00991A78" w:rsidRPr="00CF27DD" w:rsidRDefault="00991A78" w:rsidP="0092412F">
            <w:pPr>
              <w:pStyle w:val="TableText"/>
            </w:pPr>
          </w:p>
        </w:tc>
      </w:tr>
    </w:tbl>
    <w:p w:rsidR="00A12FB8" w:rsidRDefault="00A12FB8" w:rsidP="00A12FB8">
      <w:bookmarkStart w:id="268" w:name="_Ref346807837"/>
    </w:p>
    <w:p w:rsidR="00A12FB8" w:rsidRDefault="00A12FB8">
      <w:pPr>
        <w:suppressAutoHyphens w:val="0"/>
        <w:autoSpaceDE/>
        <w:autoSpaceDN/>
        <w:adjustRightInd/>
        <w:spacing w:before="0" w:line="240" w:lineRule="auto"/>
        <w:ind w:left="0"/>
      </w:pPr>
      <w:r>
        <w:br w:type="page"/>
      </w:r>
    </w:p>
    <w:p w:rsidR="005842FE" w:rsidRDefault="005842FE" w:rsidP="00285548">
      <w:pPr>
        <w:pStyle w:val="Heading1"/>
      </w:pPr>
      <w:bookmarkStart w:id="269" w:name="_Toc351464377"/>
      <w:bookmarkStart w:id="270" w:name="_Ref405215369"/>
      <w:bookmarkStart w:id="271" w:name="_Ref405216120"/>
      <w:bookmarkStart w:id="272" w:name="_Ref405216122"/>
      <w:r>
        <w:lastRenderedPageBreak/>
        <w:t>Administered objects</w:t>
      </w:r>
      <w:bookmarkEnd w:id="268"/>
      <w:bookmarkEnd w:id="269"/>
      <w:bookmarkEnd w:id="270"/>
      <w:bookmarkEnd w:id="271"/>
      <w:bookmarkEnd w:id="272"/>
    </w:p>
    <w:p w:rsidR="005842FE" w:rsidRDefault="000521A4" w:rsidP="005842FE">
      <w:pPr>
        <w:pStyle w:val="Heading2"/>
      </w:pPr>
      <w:bookmarkStart w:id="273" w:name="_Toc351464378"/>
      <w:r>
        <w:t>Overview</w:t>
      </w:r>
      <w:bookmarkEnd w:id="273"/>
    </w:p>
    <w:p w:rsidR="005842FE" w:rsidRDefault="005842FE" w:rsidP="005842FE">
      <w:pPr>
        <w:pStyle w:val="Paragraph"/>
        <w:rPr>
          <w:spacing w:val="2"/>
          <w:w w:val="100"/>
        </w:rPr>
      </w:pPr>
      <w:r>
        <w:rPr>
          <w:spacing w:val="2"/>
          <w:w w:val="100"/>
        </w:rPr>
        <w:t>JMS administered objects are objects containing JMS configuration information that are created by a JMS administrator and later used by JMS clients. They make it practical to administer JMS applications in the enterprise.</w:t>
      </w:r>
    </w:p>
    <w:p w:rsidR="005842FE" w:rsidRDefault="005842FE" w:rsidP="005842FE">
      <w:pPr>
        <w:pStyle w:val="Paragraph"/>
        <w:rPr>
          <w:rStyle w:val="Emphasis"/>
          <w:spacing w:val="2"/>
          <w:w w:val="100"/>
        </w:rPr>
      </w:pPr>
      <w:r>
        <w:rPr>
          <w:rStyle w:val="Emphasis"/>
          <w:spacing w:val="2"/>
          <w:w w:val="100"/>
        </w:rPr>
        <w:t xml:space="preserve">Although the interfaces for administered objects do not explicitly depend on JNDI, JMS establishes the convention that JMS clients find them by looking them up in a namespace using JNDI. </w:t>
      </w:r>
    </w:p>
    <w:p w:rsidR="005842FE" w:rsidRDefault="005842FE" w:rsidP="005842FE">
      <w:pPr>
        <w:pStyle w:val="Paragraph"/>
        <w:rPr>
          <w:spacing w:val="2"/>
          <w:w w:val="100"/>
        </w:rPr>
      </w:pPr>
      <w:r>
        <w:rPr>
          <w:spacing w:val="2"/>
          <w:w w:val="100"/>
        </w:rPr>
        <w:t>An administrator can place an administered object anywhere in a namespace. JMS does not define a naming policy.</w:t>
      </w:r>
    </w:p>
    <w:p w:rsidR="005842FE" w:rsidRDefault="005842FE" w:rsidP="005842FE">
      <w:pPr>
        <w:pStyle w:val="Paragraph"/>
        <w:rPr>
          <w:spacing w:val="2"/>
          <w:w w:val="100"/>
        </w:rPr>
      </w:pPr>
      <w:bookmarkStart w:id="274" w:name="RTF34323337333a204865616431"/>
      <w:r>
        <w:rPr>
          <w:spacing w:val="2"/>
          <w:w w:val="100"/>
        </w:rPr>
        <w:t>Thi</w:t>
      </w:r>
      <w:bookmarkEnd w:id="274"/>
      <w:r>
        <w:rPr>
          <w:spacing w:val="2"/>
          <w:w w:val="100"/>
        </w:rPr>
        <w:t>s strategy of partitioning JMS and administration provides several benefits:</w:t>
      </w:r>
    </w:p>
    <w:p w:rsidR="005842FE" w:rsidRDefault="005842FE" w:rsidP="005842FE">
      <w:pPr>
        <w:pStyle w:val="ListBullet"/>
      </w:pPr>
      <w:r>
        <w:t>It hides provider-specific configuration details from JMS clients.</w:t>
      </w:r>
    </w:p>
    <w:p w:rsidR="005842FE" w:rsidRDefault="005842FE" w:rsidP="005842FE">
      <w:pPr>
        <w:pStyle w:val="ListBullet"/>
      </w:pPr>
      <w:r>
        <w:t>It abstracts JMS administrative information into Java objects that are easily organized and administered from a common management console.</w:t>
      </w:r>
    </w:p>
    <w:p w:rsidR="005842FE" w:rsidRDefault="005842FE" w:rsidP="005842FE">
      <w:pPr>
        <w:pStyle w:val="ListBullet"/>
      </w:pPr>
      <w:r>
        <w:t>Since there will be JNDI providers for all popular naming services, this means JMS providers can deliver one implementation of administered objects that will run everywhere.</w:t>
      </w:r>
    </w:p>
    <w:p w:rsidR="005842FE" w:rsidRDefault="005842FE" w:rsidP="005842FE">
      <w:pPr>
        <w:pStyle w:val="Paragraph"/>
        <w:rPr>
          <w:spacing w:val="2"/>
          <w:w w:val="100"/>
        </w:rPr>
      </w:pPr>
      <w:r>
        <w:rPr>
          <w:spacing w:val="2"/>
          <w:w w:val="100"/>
        </w:rPr>
        <w:t xml:space="preserve">An administered object should not hold on to any remote resources. Its lookup should not use remote resources other than those used by JNDI itself. </w:t>
      </w:r>
    </w:p>
    <w:p w:rsidR="005842FE" w:rsidRDefault="005842FE" w:rsidP="005842FE">
      <w:pPr>
        <w:pStyle w:val="Paragraph"/>
        <w:rPr>
          <w:spacing w:val="2"/>
          <w:w w:val="100"/>
        </w:rPr>
      </w:pPr>
      <w:r>
        <w:rPr>
          <w:spacing w:val="2"/>
          <w:w w:val="100"/>
        </w:rPr>
        <w:t>Clients should think of administered objects as local Java objects. Looking them up should not have any hidden side effects or use surprising amounts of local resources.</w:t>
      </w:r>
    </w:p>
    <w:p w:rsidR="005842FE" w:rsidRDefault="005842FE" w:rsidP="005842FE">
      <w:pPr>
        <w:pStyle w:val="Paragraph"/>
        <w:rPr>
          <w:spacing w:val="2"/>
          <w:w w:val="100"/>
        </w:rPr>
      </w:pPr>
      <w:r>
        <w:rPr>
          <w:spacing w:val="2"/>
          <w:w w:val="100"/>
        </w:rPr>
        <w:t xml:space="preserve">JMS defines two administered objects, </w:t>
      </w:r>
      <w:r w:rsidRPr="00F61E9E">
        <w:rPr>
          <w:rStyle w:val="Code"/>
        </w:rPr>
        <w:t>Destination</w:t>
      </w:r>
      <w:r>
        <w:rPr>
          <w:spacing w:val="2"/>
          <w:w w:val="100"/>
        </w:rPr>
        <w:t xml:space="preserve"> and </w:t>
      </w:r>
      <w:r w:rsidRPr="00F61E9E">
        <w:rPr>
          <w:rStyle w:val="Code"/>
        </w:rPr>
        <w:t>ConnectionFactory</w:t>
      </w:r>
      <w:r>
        <w:rPr>
          <w:spacing w:val="2"/>
          <w:w w:val="100"/>
        </w:rPr>
        <w:t>.</w:t>
      </w:r>
    </w:p>
    <w:p w:rsidR="005842FE" w:rsidRDefault="005842FE" w:rsidP="005842FE">
      <w:pPr>
        <w:pStyle w:val="Paragraph"/>
        <w:rPr>
          <w:spacing w:val="2"/>
          <w:w w:val="100"/>
        </w:rPr>
      </w:pPr>
      <w:r>
        <w:rPr>
          <w:spacing w:val="2"/>
          <w:w w:val="100"/>
        </w:rPr>
        <w:t xml:space="preserve">It is expected that JMS providers will provide the tools an administrator needs to create and configure administered objects in a JNDI namespace. JMS provider implementations of administered objects should be both </w:t>
      </w:r>
      <w:r w:rsidRPr="00610970">
        <w:rPr>
          <w:rStyle w:val="Code"/>
        </w:rPr>
        <w:t>javax.naming.Referenceable</w:t>
      </w:r>
      <w:r>
        <w:rPr>
          <w:spacing w:val="2"/>
          <w:w w:val="100"/>
        </w:rPr>
        <w:t xml:space="preserve"> and </w:t>
      </w:r>
      <w:r w:rsidRPr="00610970">
        <w:rPr>
          <w:rStyle w:val="Code"/>
        </w:rPr>
        <w:t>java.io.Serializable</w:t>
      </w:r>
      <w:r>
        <w:rPr>
          <w:spacing w:val="2"/>
          <w:w w:val="100"/>
        </w:rPr>
        <w:t xml:space="preserve"> so that they can be stored in all JNDI naming contexts. In addition, it is recommended that these implementations follow the JavaBeans</w:t>
      </w:r>
      <w:r>
        <w:rPr>
          <w:rStyle w:val="Superscript"/>
          <w:spacing w:val="2"/>
          <w:w w:val="100"/>
        </w:rPr>
        <w:t>TM</w:t>
      </w:r>
      <w:r>
        <w:rPr>
          <w:spacing w:val="2"/>
          <w:w w:val="100"/>
        </w:rPr>
        <w:t xml:space="preserve"> design patterns.</w:t>
      </w:r>
    </w:p>
    <w:p w:rsidR="005842FE" w:rsidRPr="00864041" w:rsidRDefault="005842FE" w:rsidP="000521A4">
      <w:pPr>
        <w:pStyle w:val="Heading2"/>
      </w:pPr>
      <w:bookmarkStart w:id="275" w:name="_Toc311729246"/>
      <w:bookmarkStart w:id="276" w:name="_Toc351464379"/>
      <w:r w:rsidRPr="00864041">
        <w:t>Destination</w:t>
      </w:r>
      <w:bookmarkEnd w:id="275"/>
      <w:bookmarkEnd w:id="276"/>
    </w:p>
    <w:p w:rsidR="005842FE" w:rsidRDefault="005842FE" w:rsidP="005842FE">
      <w:pPr>
        <w:pStyle w:val="Paragraph"/>
        <w:rPr>
          <w:spacing w:val="2"/>
          <w:w w:val="100"/>
        </w:rPr>
      </w:pPr>
      <w:r>
        <w:rPr>
          <w:spacing w:val="2"/>
          <w:w w:val="100"/>
        </w:rPr>
        <w:t xml:space="preserve">JMS does not define </w:t>
      </w:r>
      <w:proofErr w:type="gramStart"/>
      <w:r>
        <w:rPr>
          <w:spacing w:val="2"/>
          <w:w w:val="100"/>
        </w:rPr>
        <w:t>a standard</w:t>
      </w:r>
      <w:proofErr w:type="gramEnd"/>
      <w:r>
        <w:rPr>
          <w:spacing w:val="2"/>
          <w:w w:val="100"/>
        </w:rPr>
        <w:t xml:space="preserve"> address syntax. Although this was considered, it was decided that the differences in address semantics between existing enterprise messaging products was too wide to bridge with a single syntax. Instead, JMS defines the </w:t>
      </w:r>
      <w:r w:rsidRPr="00610970">
        <w:rPr>
          <w:rStyle w:val="Code"/>
        </w:rPr>
        <w:t>Destination</w:t>
      </w:r>
      <w:r>
        <w:rPr>
          <w:spacing w:val="2"/>
          <w:w w:val="100"/>
        </w:rPr>
        <w:t xml:space="preserve"> object which encapsulates provider-specific addresses.</w:t>
      </w:r>
    </w:p>
    <w:p w:rsidR="005842FE" w:rsidRDefault="005842FE" w:rsidP="005842FE">
      <w:pPr>
        <w:pStyle w:val="Paragraph"/>
        <w:rPr>
          <w:spacing w:val="2"/>
          <w:w w:val="100"/>
        </w:rPr>
      </w:pPr>
      <w:r>
        <w:rPr>
          <w:spacing w:val="2"/>
          <w:w w:val="100"/>
        </w:rPr>
        <w:t xml:space="preserve">Since </w:t>
      </w:r>
      <w:r w:rsidRPr="00610970">
        <w:rPr>
          <w:rStyle w:val="Code"/>
        </w:rPr>
        <w:t>Destination</w:t>
      </w:r>
      <w:r>
        <w:rPr>
          <w:spacing w:val="2"/>
          <w:w w:val="100"/>
        </w:rPr>
        <w:t xml:space="preserve"> is an administered object it may also contain provider-specific configuration information in addition to its address.</w:t>
      </w:r>
    </w:p>
    <w:p w:rsidR="005842FE" w:rsidRDefault="005842FE" w:rsidP="005842FE">
      <w:pPr>
        <w:pStyle w:val="Paragraph"/>
        <w:rPr>
          <w:spacing w:val="2"/>
          <w:w w:val="100"/>
        </w:rPr>
      </w:pPr>
      <w:r>
        <w:rPr>
          <w:spacing w:val="2"/>
          <w:w w:val="100"/>
        </w:rPr>
        <w:lastRenderedPageBreak/>
        <w:t xml:space="preserve">JMS also supports a client’s use of provider-specific address names. See Section </w:t>
      </w:r>
      <w:r w:rsidR="001E03D3">
        <w:rPr>
          <w:spacing w:val="2"/>
          <w:w w:val="100"/>
        </w:rPr>
        <w:fldChar w:fldCharType="begin"/>
      </w:r>
      <w:r>
        <w:rPr>
          <w:spacing w:val="2"/>
          <w:w w:val="100"/>
        </w:rPr>
        <w:instrText xml:space="preserve"> REF _Ref308031566 \r \h </w:instrText>
      </w:r>
      <w:r w:rsidR="001E03D3">
        <w:rPr>
          <w:spacing w:val="2"/>
          <w:w w:val="100"/>
        </w:rPr>
      </w:r>
      <w:r w:rsidR="001E03D3">
        <w:rPr>
          <w:spacing w:val="2"/>
          <w:w w:val="100"/>
        </w:rPr>
        <w:fldChar w:fldCharType="separate"/>
      </w:r>
      <w:r w:rsidR="009749BC">
        <w:rPr>
          <w:spacing w:val="2"/>
          <w:w w:val="100"/>
        </w:rPr>
        <w:t>6.2.3</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_Ref308031573 \h </w:instrText>
      </w:r>
      <w:r w:rsidR="001E03D3">
        <w:rPr>
          <w:spacing w:val="2"/>
          <w:w w:val="100"/>
        </w:rPr>
      </w:r>
      <w:r w:rsidR="001E03D3">
        <w:rPr>
          <w:spacing w:val="2"/>
          <w:w w:val="100"/>
        </w:rPr>
        <w:fldChar w:fldCharType="separate"/>
      </w:r>
      <w:r w:rsidR="009749BC">
        <w:t>Creating Destination objects</w:t>
      </w:r>
      <w:r w:rsidR="001E03D3">
        <w:rPr>
          <w:spacing w:val="2"/>
          <w:w w:val="100"/>
        </w:rPr>
        <w:fldChar w:fldCharType="end"/>
      </w:r>
      <w:r w:rsidR="00A05B30">
        <w:rPr>
          <w:spacing w:val="2"/>
          <w:w w:val="100"/>
        </w:rPr>
        <w:t xml:space="preserve">” </w:t>
      </w:r>
      <w:r>
        <w:rPr>
          <w:spacing w:val="2"/>
          <w:w w:val="100"/>
        </w:rPr>
        <w:t>for more information.</w:t>
      </w:r>
    </w:p>
    <w:p w:rsidR="005842FE" w:rsidRDefault="005842FE" w:rsidP="005842FE">
      <w:pPr>
        <w:pStyle w:val="Paragraph"/>
        <w:rPr>
          <w:spacing w:val="2"/>
          <w:w w:val="100"/>
        </w:rPr>
      </w:pPr>
      <w:r w:rsidRPr="00610970">
        <w:rPr>
          <w:rStyle w:val="Code"/>
        </w:rPr>
        <w:t>Destination</w:t>
      </w:r>
      <w:r>
        <w:rPr>
          <w:spacing w:val="2"/>
          <w:w w:val="100"/>
        </w:rPr>
        <w:t xml:space="preserve"> objects support concurrent use.</w:t>
      </w:r>
    </w:p>
    <w:p w:rsidR="005842FE" w:rsidRPr="00864041" w:rsidRDefault="00CE679B" w:rsidP="000521A4">
      <w:pPr>
        <w:pStyle w:val="Heading2"/>
      </w:pPr>
      <w:bookmarkStart w:id="277" w:name="_Ref347420192"/>
      <w:bookmarkStart w:id="278" w:name="_Toc351464380"/>
      <w:r>
        <w:t>Connection</w:t>
      </w:r>
      <w:r w:rsidRPr="00900D0E">
        <w:rPr>
          <w:spacing w:val="20"/>
        </w:rPr>
        <w:t xml:space="preserve"> </w:t>
      </w:r>
      <w:r>
        <w:t>factories</w:t>
      </w:r>
      <w:bookmarkEnd w:id="277"/>
      <w:bookmarkEnd w:id="278"/>
    </w:p>
    <w:p w:rsidR="005842FE" w:rsidRDefault="005842FE" w:rsidP="005842FE">
      <w:pPr>
        <w:pStyle w:val="Paragraph"/>
        <w:rPr>
          <w:spacing w:val="2"/>
          <w:w w:val="100"/>
        </w:rPr>
      </w:pPr>
      <w:r>
        <w:rPr>
          <w:spacing w:val="2"/>
          <w:w w:val="100"/>
        </w:rPr>
        <w:t>A</w:t>
      </w:r>
      <w:r w:rsidR="002E1FB1">
        <w:rPr>
          <w:spacing w:val="2"/>
          <w:w w:val="100"/>
        </w:rPr>
        <w:t xml:space="preserve"> connection</w:t>
      </w:r>
      <w:r w:rsidR="002E1FB1" w:rsidRPr="00900D0E">
        <w:t xml:space="preserve"> </w:t>
      </w:r>
      <w:r w:rsidR="002E1FB1">
        <w:rPr>
          <w:spacing w:val="2"/>
          <w:w w:val="100"/>
        </w:rPr>
        <w:t xml:space="preserve">factory object </w:t>
      </w:r>
      <w:r>
        <w:rPr>
          <w:spacing w:val="2"/>
          <w:w w:val="100"/>
        </w:rPr>
        <w:t>encapsulates a set of connection configuration parameters that has been defined by an administrator</w:t>
      </w:r>
      <w:r w:rsidR="00900D0E">
        <w:rPr>
          <w:spacing w:val="2"/>
          <w:w w:val="100"/>
        </w:rPr>
        <w:t>. A client uses it to create a c</w:t>
      </w:r>
      <w:r>
        <w:rPr>
          <w:spacing w:val="2"/>
          <w:w w:val="100"/>
        </w:rPr>
        <w:t>onnection with a JMS provider.</w:t>
      </w:r>
      <w:r w:rsidR="00866325">
        <w:rPr>
          <w:spacing w:val="2"/>
          <w:w w:val="100"/>
        </w:rPr>
        <w:t xml:space="preserve"> </w:t>
      </w:r>
    </w:p>
    <w:p w:rsidR="00C2185D" w:rsidRDefault="00B33895">
      <w:pPr>
        <w:pStyle w:val="ListBullet"/>
      </w:pPr>
      <w:r>
        <w:t>The</w:t>
      </w:r>
      <w:r w:rsidR="00321E34">
        <w:t xml:space="preserve"> classic API </w:t>
      </w:r>
      <w:r w:rsidR="002938E6">
        <w:t>uses connection factories of type</w:t>
      </w:r>
      <w:r w:rsidR="00321E34">
        <w:t xml:space="preserve"> </w:t>
      </w:r>
      <w:r w:rsidR="00251C1A" w:rsidRPr="00251C1A">
        <w:rPr>
          <w:rStyle w:val="Code"/>
          <w:spacing w:val="2"/>
        </w:rPr>
        <w:t>Connection</w:t>
      </w:r>
      <w:r w:rsidR="002938E6">
        <w:rPr>
          <w:rStyle w:val="Code"/>
          <w:spacing w:val="2"/>
        </w:rPr>
        <w:t>Factory</w:t>
      </w:r>
      <w:r w:rsidR="00321E34">
        <w:t>.</w:t>
      </w:r>
    </w:p>
    <w:p w:rsidR="00C2185D" w:rsidRDefault="002938E6">
      <w:pPr>
        <w:pStyle w:val="ListBullet"/>
      </w:pPr>
      <w:r>
        <w:t>The</w:t>
      </w:r>
      <w:r w:rsidR="00321E34">
        <w:t xml:space="preserve"> simplified API </w:t>
      </w:r>
      <w:r>
        <w:t>uses connection factories of type</w:t>
      </w:r>
      <w:r w:rsidR="00321E34">
        <w:t xml:space="preserve"> </w:t>
      </w:r>
      <w:r w:rsidR="00251C1A" w:rsidRPr="00251C1A">
        <w:rPr>
          <w:rStyle w:val="Code"/>
          <w:spacing w:val="2"/>
        </w:rPr>
        <w:t>Connection</w:t>
      </w:r>
      <w:r>
        <w:rPr>
          <w:rStyle w:val="Code"/>
          <w:spacing w:val="2"/>
        </w:rPr>
        <w:t>Factory.</w:t>
      </w:r>
    </w:p>
    <w:p w:rsidR="00C2185D" w:rsidRDefault="008F7179">
      <w:pPr>
        <w:pStyle w:val="ListBullet"/>
      </w:pPr>
      <w:r>
        <w:t>The</w:t>
      </w:r>
      <w:r w:rsidR="00321E34">
        <w:t xml:space="preserve"> domain-specific API for point-to-point messaging </w:t>
      </w:r>
      <w:r>
        <w:t>uses connection factories of type</w:t>
      </w:r>
      <w:r w:rsidR="00321E34">
        <w:t xml:space="preserve"> </w:t>
      </w:r>
      <w:r w:rsidR="00321E34" w:rsidRPr="00EE492D">
        <w:rPr>
          <w:rStyle w:val="Code"/>
        </w:rPr>
        <w:t>QueueConnection</w:t>
      </w:r>
      <w:r>
        <w:rPr>
          <w:rStyle w:val="Code"/>
        </w:rPr>
        <w:t>Factory</w:t>
      </w:r>
      <w:r w:rsidR="00321E34">
        <w:t>.</w:t>
      </w:r>
    </w:p>
    <w:p w:rsidR="00321E34" w:rsidRPr="00321E34" w:rsidRDefault="008F7179" w:rsidP="00321E34">
      <w:pPr>
        <w:pStyle w:val="ListBullet"/>
        <w:rPr>
          <w:spacing w:val="2"/>
        </w:rPr>
      </w:pPr>
      <w:r>
        <w:t>The</w:t>
      </w:r>
      <w:r w:rsidR="00321E34">
        <w:t xml:space="preserve"> domain-specified API for pub-sub messaging </w:t>
      </w:r>
      <w:r w:rsidR="00473709">
        <w:t>uses connection factories of type</w:t>
      </w:r>
      <w:r w:rsidR="00321E34">
        <w:t xml:space="preserve"> </w:t>
      </w:r>
      <w:r w:rsidR="00321E34">
        <w:rPr>
          <w:rStyle w:val="Code"/>
        </w:rPr>
        <w:t>Topic</w:t>
      </w:r>
      <w:r w:rsidR="00321E34" w:rsidRPr="00EE492D">
        <w:rPr>
          <w:rStyle w:val="Code"/>
        </w:rPr>
        <w:t>Connection</w:t>
      </w:r>
      <w:r w:rsidR="00473709">
        <w:rPr>
          <w:rStyle w:val="Code"/>
        </w:rPr>
        <w:t>Factory</w:t>
      </w:r>
      <w:r w:rsidR="00321E34">
        <w:t>.</w:t>
      </w:r>
    </w:p>
    <w:p w:rsidR="005842FE" w:rsidRDefault="005842FE" w:rsidP="005842FE">
      <w:pPr>
        <w:pStyle w:val="Paragraph"/>
        <w:rPr>
          <w:spacing w:val="2"/>
          <w:w w:val="100"/>
        </w:rPr>
      </w:pPr>
      <w:r w:rsidRPr="00275496">
        <w:t>Connection</w:t>
      </w:r>
      <w:r w:rsidR="00275496">
        <w:t xml:space="preserve"> f</w:t>
      </w:r>
      <w:r w:rsidRPr="00275496">
        <w:t>actory</w:t>
      </w:r>
      <w:r>
        <w:rPr>
          <w:spacing w:val="2"/>
          <w:w w:val="100"/>
        </w:rPr>
        <w:t xml:space="preserve"> objects support concurrent use.</w:t>
      </w:r>
    </w:p>
    <w:p w:rsidR="00AC20F7" w:rsidRDefault="00866325">
      <w:r>
        <w:t xml:space="preserve">For information on how to use a connection factory to create a connection, see </w:t>
      </w:r>
      <w:r w:rsidR="00D37FD8">
        <w:t xml:space="preserve">section </w:t>
      </w:r>
      <w:fldSimple w:instr=" REF _Ref347419989 \r \h  \* MERGEFORMAT ">
        <w:r w:rsidR="009749BC">
          <w:t>6.1</w:t>
        </w:r>
      </w:fldSimple>
      <w:r w:rsidR="00D37FD8">
        <w:t xml:space="preserve"> “</w:t>
      </w:r>
      <w:fldSimple w:instr=" REF _Ref347419989 \h  \* MERGEFORMAT ">
        <w:r w:rsidR="009749BC">
          <w:t>Connections</w:t>
        </w:r>
      </w:fldSimple>
      <w:r w:rsidR="00D37FD8">
        <w:t>”.</w:t>
      </w:r>
    </w:p>
    <w:p w:rsidR="00A17D70" w:rsidRDefault="00A17D70" w:rsidP="00285548">
      <w:pPr>
        <w:pStyle w:val="Heading1"/>
      </w:pPr>
      <w:bookmarkStart w:id="279" w:name="_Toc351464381"/>
      <w:r>
        <w:lastRenderedPageBreak/>
        <w:t>Connecting to a JMS provider</w:t>
      </w:r>
      <w:bookmarkEnd w:id="279"/>
    </w:p>
    <w:p w:rsidR="00722F91" w:rsidRDefault="00722F91" w:rsidP="00722F91">
      <w:pPr>
        <w:pStyle w:val="Heading2"/>
      </w:pPr>
      <w:bookmarkStart w:id="280" w:name="RTF31383636353a204865616431"/>
      <w:bookmarkStart w:id="281" w:name="_Toc311729248"/>
      <w:bookmarkStart w:id="282" w:name="_Ref347419989"/>
      <w:bookmarkStart w:id="283" w:name="_Toc351464382"/>
      <w:r>
        <w:t>Connection</w:t>
      </w:r>
      <w:bookmarkEnd w:id="280"/>
      <w:bookmarkEnd w:id="281"/>
      <w:r w:rsidR="0079154B">
        <w:t>s</w:t>
      </w:r>
      <w:bookmarkEnd w:id="282"/>
      <w:bookmarkEnd w:id="283"/>
    </w:p>
    <w:p w:rsidR="00722F91" w:rsidRDefault="00722F91" w:rsidP="00722F91">
      <w:pPr>
        <w:pStyle w:val="Paragraph"/>
        <w:rPr>
          <w:spacing w:val="2"/>
          <w:w w:val="100"/>
        </w:rPr>
      </w:pPr>
      <w:r>
        <w:rPr>
          <w:spacing w:val="2"/>
          <w:w w:val="100"/>
        </w:rPr>
        <w:t xml:space="preserve">JMS </w:t>
      </w:r>
      <w:r w:rsidR="00F90761">
        <w:rPr>
          <w:spacing w:val="2"/>
          <w:w w:val="100"/>
        </w:rPr>
        <w:t>uses</w:t>
      </w:r>
      <w:r w:rsidR="00E81AF2">
        <w:rPr>
          <w:spacing w:val="2"/>
          <w:w w:val="100"/>
        </w:rPr>
        <w:t xml:space="preserve"> the term </w:t>
      </w:r>
      <w:r w:rsidR="00251C1A" w:rsidRPr="00251C1A">
        <w:rPr>
          <w:i/>
          <w:spacing w:val="2"/>
          <w:w w:val="100"/>
        </w:rPr>
        <w:t>connection</w:t>
      </w:r>
      <w:r w:rsidR="00E81AF2">
        <w:rPr>
          <w:spacing w:val="2"/>
          <w:w w:val="100"/>
        </w:rPr>
        <w:t xml:space="preserve"> to refer to </w:t>
      </w:r>
      <w:r>
        <w:rPr>
          <w:spacing w:val="2"/>
          <w:w w:val="100"/>
        </w:rPr>
        <w:t xml:space="preserve">a client’s active connection to its JMS provider. It will typically allocate provider resources outside the Java virtual machine. </w:t>
      </w:r>
    </w:p>
    <w:p w:rsidR="00B552DA" w:rsidRDefault="00B552DA" w:rsidP="00722F91">
      <w:pPr>
        <w:pStyle w:val="Paragraph"/>
        <w:rPr>
          <w:spacing w:val="2"/>
          <w:w w:val="100"/>
        </w:rPr>
      </w:pPr>
      <w:r>
        <w:rPr>
          <w:spacing w:val="2"/>
          <w:w w:val="100"/>
        </w:rPr>
        <w:t xml:space="preserve">A connection is created using a connection factory. For more information about connection factories see section </w:t>
      </w:r>
      <w:r w:rsidR="001E03D3">
        <w:rPr>
          <w:spacing w:val="2"/>
          <w:w w:val="100"/>
        </w:rPr>
        <w:fldChar w:fldCharType="begin"/>
      </w:r>
      <w:r>
        <w:rPr>
          <w:spacing w:val="2"/>
          <w:w w:val="100"/>
        </w:rPr>
        <w:instrText xml:space="preserve"> REF _Ref347420192 \r \h </w:instrText>
      </w:r>
      <w:r w:rsidR="001E03D3">
        <w:rPr>
          <w:spacing w:val="2"/>
          <w:w w:val="100"/>
        </w:rPr>
      </w:r>
      <w:r w:rsidR="001E03D3">
        <w:rPr>
          <w:spacing w:val="2"/>
          <w:w w:val="100"/>
        </w:rPr>
        <w:fldChar w:fldCharType="separate"/>
      </w:r>
      <w:r w:rsidR="009749BC">
        <w:rPr>
          <w:spacing w:val="2"/>
          <w:w w:val="100"/>
        </w:rPr>
        <w:t>5.3</w:t>
      </w:r>
      <w:r w:rsidR="001E03D3">
        <w:rPr>
          <w:spacing w:val="2"/>
          <w:w w:val="100"/>
        </w:rPr>
        <w:fldChar w:fldCharType="end"/>
      </w:r>
      <w:r>
        <w:rPr>
          <w:spacing w:val="2"/>
          <w:w w:val="100"/>
        </w:rPr>
        <w:t xml:space="preserve"> “</w:t>
      </w:r>
      <w:r w:rsidR="001E03D3">
        <w:rPr>
          <w:spacing w:val="2"/>
          <w:w w:val="100"/>
        </w:rPr>
        <w:fldChar w:fldCharType="begin"/>
      </w:r>
      <w:r>
        <w:rPr>
          <w:spacing w:val="2"/>
          <w:w w:val="100"/>
        </w:rPr>
        <w:instrText xml:space="preserve"> REF _Ref347420192 \h </w:instrText>
      </w:r>
      <w:r w:rsidR="001E03D3">
        <w:rPr>
          <w:spacing w:val="2"/>
          <w:w w:val="100"/>
        </w:rPr>
      </w:r>
      <w:r w:rsidR="001E03D3">
        <w:rPr>
          <w:spacing w:val="2"/>
          <w:w w:val="100"/>
        </w:rPr>
        <w:fldChar w:fldCharType="separate"/>
      </w:r>
      <w:r w:rsidR="009749BC">
        <w:t>Connection</w:t>
      </w:r>
      <w:r w:rsidR="009749BC" w:rsidRPr="00900D0E">
        <w:rPr>
          <w:spacing w:val="20"/>
        </w:rPr>
        <w:t xml:space="preserve"> </w:t>
      </w:r>
      <w:r w:rsidR="009749BC">
        <w:t>factories</w:t>
      </w:r>
      <w:r w:rsidR="001E03D3">
        <w:rPr>
          <w:spacing w:val="2"/>
          <w:w w:val="100"/>
        </w:rPr>
        <w:fldChar w:fldCharType="end"/>
      </w:r>
      <w:r>
        <w:rPr>
          <w:spacing w:val="2"/>
          <w:w w:val="100"/>
        </w:rPr>
        <w:t>”.</w:t>
      </w:r>
    </w:p>
    <w:p w:rsidR="00033152" w:rsidRDefault="00033152" w:rsidP="00722F91">
      <w:pPr>
        <w:pStyle w:val="Paragraph"/>
        <w:rPr>
          <w:spacing w:val="2"/>
          <w:w w:val="100"/>
        </w:rPr>
      </w:pPr>
      <w:r>
        <w:rPr>
          <w:spacing w:val="2"/>
          <w:w w:val="100"/>
        </w:rPr>
        <w:t xml:space="preserve">A connection may be used to create one or more sessions. </w:t>
      </w:r>
      <w:r w:rsidR="00165B9B">
        <w:rPr>
          <w:spacing w:val="2"/>
          <w:w w:val="100"/>
        </w:rPr>
        <w:t xml:space="preserve">Sessions are </w:t>
      </w:r>
      <w:r w:rsidR="0022754B">
        <w:rPr>
          <w:spacing w:val="2"/>
          <w:w w:val="100"/>
        </w:rPr>
        <w:t xml:space="preserve">used to send and consume messages and are </w:t>
      </w:r>
      <w:r w:rsidR="00165B9B">
        <w:rPr>
          <w:spacing w:val="2"/>
          <w:w w:val="100"/>
        </w:rPr>
        <w:t xml:space="preserve">described in section </w:t>
      </w:r>
      <w:r w:rsidR="001E03D3">
        <w:rPr>
          <w:spacing w:val="2"/>
          <w:w w:val="100"/>
        </w:rPr>
        <w:fldChar w:fldCharType="begin"/>
      </w:r>
      <w:r w:rsidR="00465D7B">
        <w:rPr>
          <w:spacing w:val="2"/>
          <w:w w:val="100"/>
        </w:rPr>
        <w:instrText xml:space="preserve"> REF _Ref308033923 \r \h </w:instrText>
      </w:r>
      <w:r w:rsidR="001E03D3">
        <w:rPr>
          <w:spacing w:val="2"/>
          <w:w w:val="100"/>
        </w:rPr>
      </w:r>
      <w:r w:rsidR="001E03D3">
        <w:rPr>
          <w:spacing w:val="2"/>
          <w:w w:val="100"/>
        </w:rPr>
        <w:fldChar w:fldCharType="separate"/>
      </w:r>
      <w:r w:rsidR="009749BC">
        <w:rPr>
          <w:spacing w:val="2"/>
          <w:w w:val="100"/>
        </w:rPr>
        <w:t>6.2</w:t>
      </w:r>
      <w:r w:rsidR="001E03D3">
        <w:rPr>
          <w:spacing w:val="2"/>
          <w:w w:val="100"/>
        </w:rPr>
        <w:fldChar w:fldCharType="end"/>
      </w:r>
      <w:r w:rsidR="00465D7B">
        <w:rPr>
          <w:spacing w:val="2"/>
          <w:w w:val="100"/>
        </w:rPr>
        <w:t xml:space="preserve"> “</w:t>
      </w:r>
      <w:r w:rsidR="001E03D3">
        <w:rPr>
          <w:spacing w:val="2"/>
          <w:w w:val="100"/>
        </w:rPr>
        <w:fldChar w:fldCharType="begin"/>
      </w:r>
      <w:r w:rsidR="00465D7B">
        <w:rPr>
          <w:spacing w:val="2"/>
          <w:w w:val="100"/>
        </w:rPr>
        <w:instrText xml:space="preserve"> REF _Ref308033923 \h </w:instrText>
      </w:r>
      <w:r w:rsidR="001E03D3">
        <w:rPr>
          <w:spacing w:val="2"/>
          <w:w w:val="100"/>
        </w:rPr>
      </w:r>
      <w:r w:rsidR="001E03D3">
        <w:rPr>
          <w:spacing w:val="2"/>
          <w:w w:val="100"/>
        </w:rPr>
        <w:fldChar w:fldCharType="separate"/>
      </w:r>
      <w:r w:rsidR="009749BC">
        <w:t>Sessions</w:t>
      </w:r>
      <w:r w:rsidR="001E03D3">
        <w:rPr>
          <w:spacing w:val="2"/>
          <w:w w:val="100"/>
        </w:rPr>
        <w:fldChar w:fldCharType="end"/>
      </w:r>
      <w:r w:rsidR="00465D7B">
        <w:rPr>
          <w:spacing w:val="2"/>
          <w:w w:val="100"/>
        </w:rPr>
        <w:t>”.</w:t>
      </w:r>
    </w:p>
    <w:p w:rsidR="001B1D8B" w:rsidRDefault="001B1D8B" w:rsidP="001B1D8B">
      <w:pPr>
        <w:pStyle w:val="ListBullet"/>
      </w:pPr>
      <w:r>
        <w:t xml:space="preserve">In the classic API a connection is represented by a </w:t>
      </w:r>
      <w:r>
        <w:rPr>
          <w:rStyle w:val="Code"/>
          <w:spacing w:val="2"/>
        </w:rPr>
        <w:t>Connection</w:t>
      </w:r>
      <w:r>
        <w:t xml:space="preserve"> object and is created using one of the following methods</w:t>
      </w:r>
      <w:r w:rsidR="002273B2">
        <w:t xml:space="preserve"> on</w:t>
      </w:r>
      <w:r>
        <w:t xml:space="preserve">  </w:t>
      </w:r>
      <w:r>
        <w:rPr>
          <w:rStyle w:val="Code"/>
        </w:rPr>
        <w:t>ConnectionFactory</w:t>
      </w:r>
      <w:r w:rsidR="002273B2">
        <w:t>:</w:t>
      </w:r>
    </w:p>
    <w:p w:rsidR="00AC20F7" w:rsidRPr="00AC20F7" w:rsidRDefault="00251C1A">
      <w:pPr>
        <w:pStyle w:val="ListBullet1Cont"/>
        <w:rPr>
          <w:rStyle w:val="Code"/>
        </w:rPr>
      </w:pPr>
      <w:proofErr w:type="gramStart"/>
      <w:r w:rsidRPr="00251C1A">
        <w:rPr>
          <w:rStyle w:val="Code"/>
        </w:rPr>
        <w:t>createConnection()</w:t>
      </w:r>
      <w:proofErr w:type="gramEnd"/>
    </w:p>
    <w:p w:rsidR="00C2185D" w:rsidRDefault="00251C1A">
      <w:pPr>
        <w:pStyle w:val="ListBullet1Cont"/>
        <w:rPr>
          <w:rStyle w:val="Code"/>
        </w:rPr>
      </w:pPr>
      <w:proofErr w:type="gramStart"/>
      <w:r w:rsidRPr="00251C1A">
        <w:rPr>
          <w:rStyle w:val="Code"/>
        </w:rPr>
        <w:t>createConnection(</w:t>
      </w:r>
      <w:proofErr w:type="gramEnd"/>
      <w:r w:rsidRPr="00251C1A">
        <w:rPr>
          <w:rStyle w:val="Code"/>
        </w:rPr>
        <w:t>String userName, String password)</w:t>
      </w:r>
    </w:p>
    <w:p w:rsidR="00C2185D" w:rsidRDefault="001B1D8B">
      <w:pPr>
        <w:pStyle w:val="ListBullet1Cont"/>
      </w:pPr>
      <w:r>
        <w:t xml:space="preserve">A </w:t>
      </w:r>
      <w:r w:rsidRPr="00FF3DED">
        <w:rPr>
          <w:rStyle w:val="Code"/>
          <w:spacing w:val="2"/>
        </w:rPr>
        <w:t>Connection</w:t>
      </w:r>
      <w:r>
        <w:t xml:space="preserve"> object may be used to create separate </w:t>
      </w:r>
      <w:r w:rsidRPr="00FF3DED">
        <w:rPr>
          <w:rStyle w:val="Code"/>
          <w:spacing w:val="2"/>
        </w:rPr>
        <w:t>Session</w:t>
      </w:r>
      <w:r>
        <w:t xml:space="preserve"> objects. </w:t>
      </w:r>
      <w:r w:rsidRPr="00610970">
        <w:rPr>
          <w:rStyle w:val="Code"/>
        </w:rPr>
        <w:t>Connection</w:t>
      </w:r>
      <w:r>
        <w:t xml:space="preserve"> objects support concurrent use.</w:t>
      </w:r>
    </w:p>
    <w:p w:rsidR="001B1D8B" w:rsidRDefault="001B1D8B" w:rsidP="001B1D8B">
      <w:pPr>
        <w:pStyle w:val="ListBullet"/>
      </w:pPr>
      <w:r>
        <w:t xml:space="preserve">In the simplified API a connection is represented by a </w:t>
      </w:r>
      <w:r w:rsidRPr="00FF3DED">
        <w:rPr>
          <w:rStyle w:val="Code"/>
          <w:spacing w:val="2"/>
        </w:rPr>
        <w:t>JMS</w:t>
      </w:r>
      <w:r w:rsidR="00812E70">
        <w:rPr>
          <w:rStyle w:val="Code"/>
          <w:spacing w:val="2"/>
        </w:rPr>
        <w:t>C</w:t>
      </w:r>
      <w:r w:rsidR="00ED083C">
        <w:rPr>
          <w:rStyle w:val="Code"/>
          <w:spacing w:val="2"/>
        </w:rPr>
        <w:t>o</w:t>
      </w:r>
      <w:r w:rsidR="00812E70">
        <w:rPr>
          <w:rStyle w:val="Code"/>
          <w:spacing w:val="2"/>
        </w:rPr>
        <w:t>ntext</w:t>
      </w:r>
      <w:r>
        <w:t xml:space="preserve"> object and is created using </w:t>
      </w:r>
      <w:r w:rsidR="00812E70">
        <w:t xml:space="preserve">one of the following methods on </w:t>
      </w:r>
      <w:r w:rsidR="00251C1A" w:rsidRPr="00251C1A">
        <w:rPr>
          <w:rStyle w:val="Code"/>
        </w:rPr>
        <w:t>ConnectionFactory</w:t>
      </w:r>
      <w:r>
        <w:t>.</w:t>
      </w:r>
    </w:p>
    <w:p w:rsidR="00C2185D" w:rsidRDefault="00251C1A">
      <w:pPr>
        <w:pStyle w:val="ListBullet1Cont"/>
        <w:rPr>
          <w:rStyle w:val="Code"/>
        </w:rPr>
      </w:pPr>
      <w:proofErr w:type="gramStart"/>
      <w:r w:rsidRPr="00251C1A">
        <w:rPr>
          <w:rStyle w:val="Code"/>
        </w:rPr>
        <w:t>createContext()</w:t>
      </w:r>
      <w:proofErr w:type="gramEnd"/>
    </w:p>
    <w:p w:rsidR="00C2185D" w:rsidRDefault="00251C1A">
      <w:pPr>
        <w:pStyle w:val="ListBullet1Cont"/>
        <w:rPr>
          <w:rStyle w:val="Code"/>
        </w:rPr>
      </w:pPr>
      <w:proofErr w:type="gramStart"/>
      <w:r w:rsidRPr="00251C1A">
        <w:rPr>
          <w:rStyle w:val="Code"/>
        </w:rPr>
        <w:t>createContext(</w:t>
      </w:r>
      <w:proofErr w:type="gramEnd"/>
      <w:r w:rsidRPr="00251C1A">
        <w:rPr>
          <w:rStyle w:val="Code"/>
        </w:rPr>
        <w:t>int sessionMode)</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w:t>
      </w:r>
    </w:p>
    <w:p w:rsidR="00C2185D" w:rsidRDefault="00251C1A">
      <w:pPr>
        <w:pStyle w:val="ListBullet1Cont"/>
        <w:rPr>
          <w:rStyle w:val="Code"/>
        </w:rPr>
      </w:pPr>
      <w:proofErr w:type="gramStart"/>
      <w:r w:rsidRPr="00251C1A">
        <w:rPr>
          <w:rStyle w:val="Code"/>
        </w:rPr>
        <w:t>createContext(</w:t>
      </w:r>
      <w:proofErr w:type="gramEnd"/>
      <w:r w:rsidRPr="00251C1A">
        <w:rPr>
          <w:rStyle w:val="Code"/>
        </w:rPr>
        <w:t>String userName, String password, int sessionMode)</w:t>
      </w:r>
    </w:p>
    <w:p w:rsidR="00C2185D" w:rsidRDefault="009027B9">
      <w:pPr>
        <w:pStyle w:val="ListBullet1Cont"/>
        <w:rPr>
          <w:rStyle w:val="Code"/>
          <w:rFonts w:ascii="Times New Roman" w:hAnsi="Times New Roman"/>
          <w:sz w:val="20"/>
        </w:rPr>
      </w:pPr>
      <w:r>
        <w:t xml:space="preserve">A </w:t>
      </w:r>
      <w:r w:rsidRPr="00FF3DED">
        <w:rPr>
          <w:rStyle w:val="Code"/>
          <w:spacing w:val="2"/>
        </w:rPr>
        <w:t>JMSContext</w:t>
      </w:r>
      <w:r>
        <w:t xml:space="preserve"> represents both a connection and a session. Although a connection supports concurrent use, a session does not.  </w:t>
      </w:r>
      <w:r w:rsidRPr="00EE492D">
        <w:rPr>
          <w:rStyle w:val="Code"/>
        </w:rPr>
        <w:t>JMSContext</w:t>
      </w:r>
      <w:r>
        <w:t xml:space="preserve"> objects therefore do not support concurrent use</w:t>
      </w:r>
    </w:p>
    <w:p w:rsidR="004D649D" w:rsidRDefault="001B1D8B" w:rsidP="001B1D8B">
      <w:pPr>
        <w:pStyle w:val="ListBullet"/>
      </w:pPr>
      <w:r>
        <w:t xml:space="preserve">In the domain-specific API for point-to-point </w:t>
      </w:r>
      <w:r w:rsidRPr="0056272F">
        <w:t>messaging a</w:t>
      </w:r>
      <w:r>
        <w:t xml:space="preserve"> </w:t>
      </w:r>
      <w:r w:rsidR="004D649D">
        <w:t>connection</w:t>
      </w:r>
      <w:r>
        <w:t xml:space="preserve"> is represented by a </w:t>
      </w:r>
      <w:r w:rsidRPr="00EE492D">
        <w:rPr>
          <w:rStyle w:val="Code"/>
        </w:rPr>
        <w:t>Queue</w:t>
      </w:r>
      <w:r w:rsidR="004D649D">
        <w:rPr>
          <w:rStyle w:val="Code"/>
        </w:rPr>
        <w:t>Connection</w:t>
      </w:r>
      <w:r w:rsidRPr="00D30322">
        <w:t xml:space="preserve"> </w:t>
      </w:r>
      <w:r>
        <w:t xml:space="preserve">object and is created using </w:t>
      </w:r>
      <w:r w:rsidR="004D649D">
        <w:t xml:space="preserve">one of </w:t>
      </w:r>
      <w:r>
        <w:t xml:space="preserve">the </w:t>
      </w:r>
      <w:r w:rsidR="004D649D">
        <w:t xml:space="preserve">following </w:t>
      </w:r>
      <w:r>
        <w:t>method</w:t>
      </w:r>
      <w:r w:rsidR="004D649D">
        <w:t xml:space="preserve">s </w:t>
      </w:r>
      <w:r>
        <w:t xml:space="preserve">on </w:t>
      </w:r>
      <w:r w:rsidRPr="00DD358D">
        <w:rPr>
          <w:rStyle w:val="Code"/>
        </w:rPr>
        <w:t>Queue</w:t>
      </w:r>
      <w:r w:rsidR="004D649D">
        <w:rPr>
          <w:rStyle w:val="Code"/>
        </w:rPr>
        <w:t>ConnectionFactory</w:t>
      </w:r>
      <w:r w:rsidR="004D649D">
        <w:t>:</w:t>
      </w:r>
    </w:p>
    <w:p w:rsidR="00DD0C01" w:rsidRPr="00DD0C01" w:rsidRDefault="00251C1A" w:rsidP="00DD0C01">
      <w:pPr>
        <w:pStyle w:val="ListBullet1Cont"/>
        <w:rPr>
          <w:rStyle w:val="Code"/>
        </w:rPr>
      </w:pPr>
      <w:proofErr w:type="gramStart"/>
      <w:r w:rsidRPr="00251C1A">
        <w:rPr>
          <w:rStyle w:val="Code"/>
        </w:rPr>
        <w:t>createQueueConnection()</w:t>
      </w:r>
      <w:proofErr w:type="gramEnd"/>
    </w:p>
    <w:p w:rsidR="00C2185D" w:rsidRDefault="00251C1A">
      <w:pPr>
        <w:pStyle w:val="ListBullet1Cont"/>
        <w:rPr>
          <w:rStyle w:val="Code"/>
        </w:rPr>
      </w:pPr>
      <w:proofErr w:type="gramStart"/>
      <w:r w:rsidRPr="00251C1A">
        <w:rPr>
          <w:rStyle w:val="Code"/>
        </w:rPr>
        <w:t>createQueueConnection(</w:t>
      </w:r>
      <w:proofErr w:type="gramEnd"/>
      <w:r w:rsidRPr="00251C1A">
        <w:rPr>
          <w:rStyle w:val="Code"/>
        </w:rPr>
        <w:t xml:space="preserve">String userName, String password) </w:t>
      </w:r>
    </w:p>
    <w:p w:rsidR="00C2185D" w:rsidRDefault="00E04B0E">
      <w:pPr>
        <w:pStyle w:val="ListBullet1Cont"/>
        <w:rPr>
          <w:rStyle w:val="Code"/>
        </w:rPr>
      </w:pPr>
      <w:r>
        <w:t xml:space="preserve">A </w:t>
      </w:r>
      <w:r w:rsidRPr="00EE492D">
        <w:rPr>
          <w:rStyle w:val="Code"/>
        </w:rPr>
        <w:t>QueueConnection</w:t>
      </w:r>
      <w:r>
        <w:t xml:space="preserve"> object may be used to create separate</w:t>
      </w:r>
      <w:r w:rsidRPr="009027B9">
        <w:rPr>
          <w:spacing w:val="2"/>
        </w:rPr>
        <w:t xml:space="preserve"> </w:t>
      </w:r>
      <w:r w:rsidRPr="009027B9">
        <w:rPr>
          <w:rStyle w:val="Code"/>
          <w:spacing w:val="2"/>
        </w:rPr>
        <w:t>QueueSessio</w:t>
      </w:r>
      <w:r w:rsidRPr="00FF3DED">
        <w:rPr>
          <w:rStyle w:val="Code"/>
          <w:spacing w:val="2"/>
        </w:rPr>
        <w:t>n</w:t>
      </w:r>
      <w:r>
        <w:t xml:space="preserve"> objects.</w:t>
      </w:r>
      <w:r w:rsidRPr="009027B9">
        <w:rPr>
          <w:spacing w:val="2"/>
        </w:rPr>
        <w:t xml:space="preserve"> </w:t>
      </w:r>
      <w:r w:rsidRPr="009027B9">
        <w:rPr>
          <w:rStyle w:val="Code"/>
          <w:spacing w:val="2"/>
        </w:rPr>
        <w:t>QueueConnectio</w:t>
      </w:r>
      <w:r w:rsidRPr="00FF3DED">
        <w:rPr>
          <w:rStyle w:val="Code"/>
          <w:spacing w:val="2"/>
        </w:rPr>
        <w:t>n</w:t>
      </w:r>
      <w:r>
        <w:t xml:space="preserve"> objects support concurrent use.</w:t>
      </w:r>
    </w:p>
    <w:p w:rsidR="00F43D9F" w:rsidRDefault="001B1D8B" w:rsidP="001B1D8B">
      <w:pPr>
        <w:pStyle w:val="ListBullet"/>
      </w:pPr>
      <w:r>
        <w:t xml:space="preserve">In the domain-specified API for pub-sub messaging a </w:t>
      </w:r>
      <w:r w:rsidR="00F43D9F">
        <w:t>connection</w:t>
      </w:r>
      <w:r>
        <w:t xml:space="preserve"> is represented by a </w:t>
      </w:r>
      <w:r>
        <w:rPr>
          <w:rStyle w:val="Code"/>
        </w:rPr>
        <w:t>Topic</w:t>
      </w:r>
      <w:r w:rsidR="00F43D9F">
        <w:rPr>
          <w:rStyle w:val="Code"/>
        </w:rPr>
        <w:t>Connection</w:t>
      </w:r>
      <w:r w:rsidRPr="00D30322">
        <w:t xml:space="preserve"> </w:t>
      </w:r>
      <w:r>
        <w:t>object</w:t>
      </w:r>
      <w:r w:rsidRPr="00E43263">
        <w:t xml:space="preserve"> </w:t>
      </w:r>
      <w:r>
        <w:t xml:space="preserve">and is created using </w:t>
      </w:r>
      <w:r w:rsidR="00F43D9F">
        <w:t>one of the following</w:t>
      </w:r>
      <w:r>
        <w:t xml:space="preserve"> </w:t>
      </w:r>
      <w:r w:rsidR="00F43D9F">
        <w:t xml:space="preserve">methods </w:t>
      </w:r>
      <w:r>
        <w:t xml:space="preserve">on </w:t>
      </w:r>
      <w:r>
        <w:rPr>
          <w:rStyle w:val="Code"/>
        </w:rPr>
        <w:t>Topic</w:t>
      </w:r>
      <w:r w:rsidR="00F43D9F">
        <w:rPr>
          <w:rStyle w:val="Code"/>
        </w:rPr>
        <w:t>ConnectionFactory</w:t>
      </w:r>
      <w:r w:rsidR="00F43D9F">
        <w:t>:</w:t>
      </w:r>
    </w:p>
    <w:p w:rsidR="00C2185D" w:rsidRDefault="00251C1A">
      <w:pPr>
        <w:pStyle w:val="ListBullet1Cont"/>
        <w:rPr>
          <w:rStyle w:val="Code"/>
        </w:rPr>
      </w:pPr>
      <w:proofErr w:type="gramStart"/>
      <w:r w:rsidRPr="00251C1A">
        <w:rPr>
          <w:rStyle w:val="Code"/>
        </w:rPr>
        <w:lastRenderedPageBreak/>
        <w:t>createTopicConnection()</w:t>
      </w:r>
      <w:proofErr w:type="gramEnd"/>
    </w:p>
    <w:p w:rsidR="00C2185D" w:rsidRDefault="00251C1A">
      <w:pPr>
        <w:pStyle w:val="ListBullet1Cont"/>
        <w:rPr>
          <w:rStyle w:val="Code"/>
        </w:rPr>
      </w:pPr>
      <w:proofErr w:type="gramStart"/>
      <w:r w:rsidRPr="00251C1A">
        <w:rPr>
          <w:rStyle w:val="Code"/>
        </w:rPr>
        <w:t>createTopicConnection(</w:t>
      </w:r>
      <w:proofErr w:type="gramEnd"/>
      <w:r w:rsidRPr="00251C1A">
        <w:rPr>
          <w:rStyle w:val="Code"/>
        </w:rPr>
        <w:t>String userName, String password)</w:t>
      </w:r>
    </w:p>
    <w:p w:rsidR="005946AC" w:rsidRPr="005946AC" w:rsidRDefault="00521F79" w:rsidP="00AF541F">
      <w:pPr>
        <w:pStyle w:val="ListBullet1Cont"/>
      </w:pPr>
      <w:r>
        <w:t xml:space="preserve">A </w:t>
      </w:r>
      <w:r>
        <w:rPr>
          <w:rStyle w:val="Code"/>
        </w:rPr>
        <w:t>Topic</w:t>
      </w:r>
      <w:r w:rsidRPr="00EE492D">
        <w:rPr>
          <w:rStyle w:val="Code"/>
        </w:rPr>
        <w:t>Connection</w:t>
      </w:r>
      <w:r>
        <w:t xml:space="preserve"> object may be used to create separate </w:t>
      </w:r>
      <w:r>
        <w:rPr>
          <w:rStyle w:val="Code"/>
        </w:rPr>
        <w:t>Topic</w:t>
      </w:r>
      <w:r w:rsidRPr="00521F79">
        <w:rPr>
          <w:rStyle w:val="Code"/>
        </w:rPr>
        <w:t>Session</w:t>
      </w:r>
      <w:r>
        <w:t xml:space="preserve"> objects. </w:t>
      </w:r>
      <w:r w:rsidR="00865DC8">
        <w:rPr>
          <w:rStyle w:val="Code"/>
        </w:rPr>
        <w:t>Topic</w:t>
      </w:r>
      <w:r w:rsidRPr="00521F79">
        <w:rPr>
          <w:rStyle w:val="Code"/>
        </w:rPr>
        <w:t>Connection</w:t>
      </w:r>
      <w:r>
        <w:t xml:space="preserve"> objects support concurrent use.</w:t>
      </w:r>
    </w:p>
    <w:p w:rsidR="00722F91" w:rsidRDefault="00BB0FA1" w:rsidP="00722F91">
      <w:pPr>
        <w:pStyle w:val="Paragraph"/>
        <w:rPr>
          <w:spacing w:val="2"/>
          <w:w w:val="100"/>
        </w:rPr>
      </w:pPr>
      <w:r w:rsidRPr="00BB0FA1">
        <w:rPr>
          <w:rFonts w:eastAsia="Calibri"/>
          <w:color w:val="auto"/>
        </w:rPr>
        <w:t xml:space="preserve"> </w:t>
      </w:r>
      <w:r>
        <w:rPr>
          <w:rFonts w:eastAsia="Calibri"/>
          <w:color w:val="auto"/>
        </w:rPr>
        <w:t xml:space="preserve">A </w:t>
      </w:r>
      <w:r w:rsidR="00281ABD" w:rsidRPr="00281ABD">
        <w:rPr>
          <w:rFonts w:eastAsia="Calibri"/>
        </w:rPr>
        <w:t>connection</w:t>
      </w:r>
      <w:r>
        <w:rPr>
          <w:rFonts w:eastAsia="Calibri"/>
          <w:i/>
          <w:iCs/>
          <w:color w:val="auto"/>
        </w:rPr>
        <w:t xml:space="preserve"> </w:t>
      </w:r>
      <w:r>
        <w:rPr>
          <w:rFonts w:eastAsia="Calibri"/>
          <w:color w:val="auto"/>
        </w:rPr>
        <w:t>serves several purposes:</w:t>
      </w:r>
    </w:p>
    <w:p w:rsidR="00722F91" w:rsidRDefault="00722F91" w:rsidP="00722F91">
      <w:pPr>
        <w:pStyle w:val="ListBullet"/>
      </w:pPr>
      <w:r>
        <w:t>It encapsulates an open connection with a JMS provider. It typically represents an open TCP/IP socket between a client and a provider’s service daemon.</w:t>
      </w:r>
    </w:p>
    <w:p w:rsidR="00722F91" w:rsidRDefault="00722F91" w:rsidP="00722F91">
      <w:pPr>
        <w:pStyle w:val="ListBullet"/>
      </w:pPr>
      <w:r>
        <w:t xml:space="preserve">Its creation is </w:t>
      </w:r>
      <w:r w:rsidR="00D91FB9">
        <w:t>when</w:t>
      </w:r>
      <w:r>
        <w:t xml:space="preserve"> client authentication takes place.</w:t>
      </w:r>
    </w:p>
    <w:p w:rsidR="00722F91" w:rsidRDefault="00722F91" w:rsidP="00722F91">
      <w:pPr>
        <w:pStyle w:val="ListBullet"/>
      </w:pPr>
      <w:r>
        <w:t>It can specify a unique client identifier.</w:t>
      </w:r>
    </w:p>
    <w:p w:rsidR="00722F91" w:rsidRDefault="00722F91" w:rsidP="00722F91">
      <w:pPr>
        <w:pStyle w:val="ListBullet"/>
      </w:pPr>
      <w:r>
        <w:t xml:space="preserve">It provides </w:t>
      </w:r>
      <w:r w:rsidRPr="00610970">
        <w:rPr>
          <w:rStyle w:val="Code"/>
        </w:rPr>
        <w:t>ConnectionMetaData</w:t>
      </w:r>
      <w:r>
        <w:t>.</w:t>
      </w:r>
    </w:p>
    <w:p w:rsidR="00722F91" w:rsidRDefault="00722F91" w:rsidP="00722F91">
      <w:pPr>
        <w:pStyle w:val="ListBullet"/>
      </w:pPr>
      <w:r>
        <w:t xml:space="preserve">It supports an optional </w:t>
      </w:r>
      <w:r w:rsidRPr="00610970">
        <w:rPr>
          <w:rStyle w:val="Code"/>
        </w:rPr>
        <w:t>ExceptionListener</w:t>
      </w:r>
      <w:r>
        <w:t>.</w:t>
      </w:r>
    </w:p>
    <w:p w:rsidR="00D26472" w:rsidRPr="00D26472" w:rsidRDefault="00722F91" w:rsidP="00BB6626">
      <w:pPr>
        <w:pStyle w:val="Paragraph"/>
      </w:pPr>
      <w:r>
        <w:rPr>
          <w:spacing w:val="2"/>
          <w:w w:val="100"/>
        </w:rPr>
        <w:t xml:space="preserve">Due to the authentication and communication setup done when a </w:t>
      </w:r>
      <w:r w:rsidR="00F35C6E">
        <w:rPr>
          <w:spacing w:val="2"/>
          <w:w w:val="100"/>
        </w:rPr>
        <w:t xml:space="preserve">connection </w:t>
      </w:r>
      <w:r>
        <w:rPr>
          <w:spacing w:val="2"/>
          <w:w w:val="100"/>
        </w:rPr>
        <w:t>is created</w:t>
      </w:r>
      <w:r w:rsidR="00732DDC">
        <w:rPr>
          <w:spacing w:val="2"/>
          <w:w w:val="100"/>
        </w:rPr>
        <w:t>, the objects that represent a connection are</w:t>
      </w:r>
      <w:r>
        <w:rPr>
          <w:spacing w:val="2"/>
          <w:w w:val="100"/>
        </w:rPr>
        <w:t xml:space="preserve"> relatively heavyweight JMS object</w:t>
      </w:r>
      <w:r w:rsidR="00732DDC">
        <w:rPr>
          <w:spacing w:val="2"/>
          <w:w w:val="100"/>
        </w:rPr>
        <w:t>s</w:t>
      </w:r>
      <w:r>
        <w:rPr>
          <w:spacing w:val="2"/>
          <w:w w:val="100"/>
        </w:rPr>
        <w:t>. Most clients will do all their messaging with a single</w:t>
      </w:r>
      <w:r w:rsidR="00601A4F">
        <w:rPr>
          <w:spacing w:val="2"/>
          <w:w w:val="100"/>
        </w:rPr>
        <w:t xml:space="preserve"> connection. </w:t>
      </w:r>
      <w:r>
        <w:rPr>
          <w:spacing w:val="2"/>
          <w:w w:val="100"/>
        </w:rPr>
        <w:t>Other more advanced applications may use several</w:t>
      </w:r>
      <w:r w:rsidR="00D867B8">
        <w:rPr>
          <w:spacing w:val="2"/>
          <w:w w:val="100"/>
        </w:rPr>
        <w:t xml:space="preserve"> connections</w:t>
      </w:r>
      <w:r>
        <w:rPr>
          <w:spacing w:val="2"/>
          <w:w w:val="100"/>
        </w:rPr>
        <w:t>. JMS does not architect a reason for using multiple connections (other than when a client acts as a gateway between two different providers); however, there may be operational reasons for doing so.</w:t>
      </w:r>
    </w:p>
    <w:p w:rsidR="00722F91" w:rsidRPr="00864041" w:rsidRDefault="00722F91" w:rsidP="00722F91">
      <w:pPr>
        <w:pStyle w:val="Heading3"/>
      </w:pPr>
      <w:bookmarkStart w:id="284" w:name="_Toc311729249"/>
      <w:bookmarkStart w:id="285" w:name="_Toc351464383"/>
      <w:r w:rsidRPr="00864041">
        <w:t>Authentication</w:t>
      </w:r>
      <w:bookmarkEnd w:id="284"/>
      <w:bookmarkEnd w:id="285"/>
    </w:p>
    <w:p w:rsidR="00722F91" w:rsidRDefault="00722F91" w:rsidP="00722F91">
      <w:pPr>
        <w:pStyle w:val="Paragraph"/>
        <w:rPr>
          <w:spacing w:val="2"/>
          <w:w w:val="100"/>
        </w:rPr>
      </w:pPr>
      <w:r>
        <w:rPr>
          <w:spacing w:val="2"/>
          <w:w w:val="100"/>
        </w:rPr>
        <w:t xml:space="preserve">When creating a connection, a client may specify its credentials as name/password. </w:t>
      </w:r>
    </w:p>
    <w:p w:rsidR="00722F91" w:rsidRDefault="00722F91" w:rsidP="00722F91">
      <w:pPr>
        <w:pStyle w:val="Paragraph"/>
        <w:rPr>
          <w:spacing w:val="2"/>
          <w:w w:val="100"/>
        </w:rPr>
      </w:pPr>
      <w:r>
        <w:rPr>
          <w:spacing w:val="2"/>
          <w:w w:val="100"/>
        </w:rPr>
        <w:t>If no credentials are specified, the current thread’s credentials are used. At this point, the JDK does not define the concept of a thread’s default credentials; however, it is likely this will be defined in the near future. For now, the identity of the user under which the JMS client is running should be used.</w:t>
      </w:r>
    </w:p>
    <w:p w:rsidR="00722F91" w:rsidRPr="00864041" w:rsidRDefault="00722F91" w:rsidP="00722F91">
      <w:pPr>
        <w:pStyle w:val="Heading3"/>
      </w:pPr>
      <w:bookmarkStart w:id="286" w:name="RTF33303230393a204865616432"/>
      <w:bookmarkStart w:id="287" w:name="_Ref308034030"/>
      <w:bookmarkStart w:id="288" w:name="_Ref308034035"/>
      <w:bookmarkStart w:id="289" w:name="_Toc311729250"/>
      <w:bookmarkStart w:id="290" w:name="_Toc351464384"/>
      <w:r w:rsidRPr="00864041">
        <w:t>Cli</w:t>
      </w:r>
      <w:bookmarkEnd w:id="286"/>
      <w:r>
        <w:t>ent i</w:t>
      </w:r>
      <w:r w:rsidRPr="00864041">
        <w:t>dentifier</w:t>
      </w:r>
      <w:bookmarkEnd w:id="287"/>
      <w:bookmarkEnd w:id="288"/>
      <w:bookmarkEnd w:id="289"/>
      <w:bookmarkEnd w:id="290"/>
    </w:p>
    <w:p w:rsidR="00722F91" w:rsidRDefault="00722F91" w:rsidP="00722F91">
      <w:pPr>
        <w:pStyle w:val="Paragraph"/>
        <w:rPr>
          <w:spacing w:val="2"/>
          <w:w w:val="100"/>
        </w:rPr>
      </w:pPr>
      <w:r>
        <w:rPr>
          <w:spacing w:val="2"/>
          <w:w w:val="100"/>
        </w:rPr>
        <w:t xml:space="preserve">The preferred way to assign a client’s client identifier is for it to be configured in a client-specific </w:t>
      </w:r>
      <w:r w:rsidRPr="0075737D">
        <w:rPr>
          <w:rStyle w:val="Code"/>
        </w:rPr>
        <w:t>ConnectionFactory</w:t>
      </w:r>
      <w:r>
        <w:rPr>
          <w:spacing w:val="2"/>
          <w:w w:val="100"/>
        </w:rPr>
        <w:t xml:space="preserve"> and transparently assigned to the connection it creates. Alternatively, a client can set a </w:t>
      </w:r>
      <w:r w:rsidR="00C616BA">
        <w:rPr>
          <w:spacing w:val="2"/>
          <w:w w:val="100"/>
        </w:rPr>
        <w:t>connection’s</w:t>
      </w:r>
      <w:r>
        <w:rPr>
          <w:spacing w:val="2"/>
          <w:w w:val="100"/>
        </w:rPr>
        <w:t xml:space="preserve"> client identifier using a provider-specific value. The facility to explicitly set a connection’s client identifier is not a mechanism for overriding the identifier that has been administratively configured. It is provided for the case where no administratively specified identifier exists. If one does exist, an attempt to change it by setting it must throw </w:t>
      </w:r>
      <w:r w:rsidR="00C616BA">
        <w:rPr>
          <w:spacing w:val="2"/>
          <w:w w:val="100"/>
        </w:rPr>
        <w:t>an</w:t>
      </w:r>
      <w:r>
        <w:rPr>
          <w:spacing w:val="2"/>
          <w:w w:val="100"/>
        </w:rPr>
        <w:t xml:space="preserve">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An application may explicitly set a connection's client identifier by calling the </w:t>
      </w:r>
      <w:r w:rsidRPr="009016DC">
        <w:rPr>
          <w:rStyle w:val="Code"/>
        </w:rPr>
        <w:t>setClientID</w:t>
      </w:r>
      <w:r>
        <w:rPr>
          <w:spacing w:val="2"/>
          <w:w w:val="100"/>
        </w:rPr>
        <w:t xml:space="preserve"> method on the </w:t>
      </w:r>
      <w:r w:rsidRPr="009016DC">
        <w:rPr>
          <w:rStyle w:val="Code"/>
        </w:rPr>
        <w:t>Connection</w:t>
      </w:r>
      <w:r w:rsidR="001D4CC2" w:rsidRPr="001D4CC2">
        <w:t xml:space="preserve">, </w:t>
      </w:r>
      <w:r>
        <w:rPr>
          <w:rStyle w:val="Code"/>
        </w:rPr>
        <w:t>JMSContext</w:t>
      </w:r>
      <w:r w:rsidR="00744FB6">
        <w:rPr>
          <w:spacing w:val="2"/>
          <w:w w:val="100"/>
        </w:rPr>
        <w:t xml:space="preserve">, </w:t>
      </w:r>
      <w:r w:rsidR="001D4CC2" w:rsidRPr="001D4CC2">
        <w:rPr>
          <w:rStyle w:val="Code"/>
        </w:rPr>
        <w:t>QueueConnection</w:t>
      </w:r>
      <w:r w:rsidR="00744FB6">
        <w:rPr>
          <w:spacing w:val="2"/>
          <w:w w:val="100"/>
        </w:rPr>
        <w:t xml:space="preserve"> or </w:t>
      </w:r>
      <w:r w:rsidR="001D4CC2" w:rsidRPr="001D4CC2">
        <w:rPr>
          <w:rStyle w:val="Code"/>
        </w:rPr>
        <w:t>TopicConnection</w:t>
      </w:r>
      <w:r w:rsidR="00744FB6">
        <w:rPr>
          <w:spacing w:val="2"/>
          <w:w w:val="100"/>
        </w:rPr>
        <w:t xml:space="preserve"> object.</w:t>
      </w:r>
    </w:p>
    <w:p w:rsidR="00722F91" w:rsidRDefault="00722F91" w:rsidP="00722F91">
      <w:pPr>
        <w:pStyle w:val="Paragraph"/>
        <w:rPr>
          <w:spacing w:val="2"/>
          <w:w w:val="100"/>
        </w:rPr>
      </w:pPr>
      <w:r>
        <w:rPr>
          <w:spacing w:val="2"/>
          <w:w w:val="100"/>
        </w:rPr>
        <w:t xml:space="preserve">If a client explicitly sets a connection's client identifier it must do so immediately after creating the </w:t>
      </w:r>
      <w:r w:rsidR="00DA6C87" w:rsidRPr="009016DC">
        <w:rPr>
          <w:rStyle w:val="Code"/>
        </w:rPr>
        <w:t>Connection</w:t>
      </w:r>
      <w:r w:rsidR="00DA6C87" w:rsidRPr="00744FB6">
        <w:t xml:space="preserve">, </w:t>
      </w:r>
      <w:r w:rsidR="00DA6C87">
        <w:rPr>
          <w:rStyle w:val="Code"/>
        </w:rPr>
        <w:t>JMSContext</w:t>
      </w:r>
      <w:r w:rsidR="00DA6C87">
        <w:rPr>
          <w:spacing w:val="2"/>
          <w:w w:val="100"/>
        </w:rPr>
        <w:t xml:space="preserve">, </w:t>
      </w:r>
      <w:r w:rsidR="00DA6C87" w:rsidRPr="00744FB6">
        <w:rPr>
          <w:rStyle w:val="Code"/>
        </w:rPr>
        <w:t>QueueConnection</w:t>
      </w:r>
      <w:r w:rsidR="00DA6C87">
        <w:rPr>
          <w:spacing w:val="2"/>
          <w:w w:val="100"/>
        </w:rPr>
        <w:t xml:space="preserve"> or </w:t>
      </w:r>
      <w:r w:rsidR="00DA6C87" w:rsidRPr="00744FB6">
        <w:rPr>
          <w:rStyle w:val="Code"/>
        </w:rPr>
        <w:t>TopicConnection</w:t>
      </w:r>
      <w:r>
        <w:rPr>
          <w:spacing w:val="2"/>
          <w:w w:val="100"/>
        </w:rPr>
        <w:t xml:space="preserve"> and before any other action on </w:t>
      </w:r>
      <w:r w:rsidR="00DA6C87">
        <w:rPr>
          <w:spacing w:val="2"/>
          <w:w w:val="100"/>
        </w:rPr>
        <w:lastRenderedPageBreak/>
        <w:t>this object</w:t>
      </w:r>
      <w:r>
        <w:rPr>
          <w:spacing w:val="2"/>
          <w:w w:val="100"/>
        </w:rPr>
        <w:t xml:space="preserve"> taken. After this point, setting the client identifier is a programming error that should throw an </w:t>
      </w:r>
      <w:r w:rsidRPr="0075737D">
        <w:rPr>
          <w:rStyle w:val="Code"/>
        </w:rPr>
        <w:t>IllegalStateException</w:t>
      </w:r>
      <w:r>
        <w:rPr>
          <w:spacing w:val="2"/>
          <w:w w:val="100"/>
        </w:rPr>
        <w:t>.</w:t>
      </w:r>
    </w:p>
    <w:p w:rsidR="00722F91" w:rsidRDefault="00722F91" w:rsidP="00722F91">
      <w:pPr>
        <w:pStyle w:val="Paragraph"/>
        <w:rPr>
          <w:spacing w:val="2"/>
          <w:w w:val="100"/>
        </w:rPr>
      </w:pPr>
      <w:r>
        <w:rPr>
          <w:spacing w:val="2"/>
          <w:w w:val="100"/>
        </w:rPr>
        <w:t xml:space="preserve">The purpose of client identifier is to associate a connection and its objects with a state maintained on behalf of the client by a provider. By definition, the client state identified by a client identifier can be ‘in use’ by only one client at a time. A JMS provider must prevent concurrently executing clients from using it. </w:t>
      </w:r>
    </w:p>
    <w:p w:rsidR="00722F91" w:rsidRDefault="00722F91" w:rsidP="00722F91">
      <w:pPr>
        <w:pStyle w:val="Paragraph"/>
        <w:rPr>
          <w:spacing w:val="2"/>
          <w:w w:val="100"/>
        </w:rPr>
      </w:pPr>
      <w:r>
        <w:rPr>
          <w:spacing w:val="2"/>
          <w:w w:val="100"/>
        </w:rPr>
        <w:t>This prevention may take the form of</w:t>
      </w:r>
      <w:r w:rsidR="00C52F2A">
        <w:rPr>
          <w:spacing w:val="2"/>
          <w:w w:val="100"/>
        </w:rPr>
        <w:t xml:space="preserve"> a</w:t>
      </w:r>
      <w:r>
        <w:rPr>
          <w:spacing w:val="2"/>
          <w:w w:val="100"/>
        </w:rPr>
        <w:t xml:space="preserve"> </w:t>
      </w:r>
      <w:r w:rsidRPr="0020463B">
        <w:rPr>
          <w:rStyle w:val="Code"/>
        </w:rPr>
        <w:t>JMSException</w:t>
      </w:r>
      <w:r>
        <w:rPr>
          <w:spacing w:val="2"/>
          <w:w w:val="100"/>
        </w:rPr>
        <w:t xml:space="preserve"> </w:t>
      </w:r>
      <w:r w:rsidR="00D35B41">
        <w:rPr>
          <w:spacing w:val="2"/>
          <w:w w:val="100"/>
        </w:rPr>
        <w:t xml:space="preserve">being </w:t>
      </w:r>
      <w:r>
        <w:rPr>
          <w:spacing w:val="2"/>
          <w:w w:val="100"/>
        </w:rPr>
        <w:t xml:space="preserve">thrown when such use is attempted; it may result in the offending client being blocked; or some other solution. A JMS provider must ensure that such attempted ‘sharing’ of an individual client state does not result in messages being lost or doubly processed. </w:t>
      </w:r>
    </w:p>
    <w:p w:rsidR="00722F91" w:rsidRDefault="00722F91" w:rsidP="00722F91">
      <w:pPr>
        <w:pStyle w:val="Paragraph"/>
        <w:rPr>
          <w:spacing w:val="2"/>
          <w:w w:val="100"/>
        </w:rPr>
      </w:pPr>
      <w:r>
        <w:rPr>
          <w:spacing w:val="2"/>
          <w:w w:val="100"/>
        </w:rPr>
        <w:t>The only use of a client identifier defined by JMS is its mandatory use in identifying an unshared durable subscription or its optional use in identifying a shared durable or non-durable subscription.</w:t>
      </w:r>
    </w:p>
    <w:p w:rsidR="00722F91" w:rsidRPr="00864041" w:rsidRDefault="00722F91" w:rsidP="00722F91">
      <w:pPr>
        <w:pStyle w:val="Heading3"/>
      </w:pPr>
      <w:bookmarkStart w:id="291" w:name="_Toc311729251"/>
      <w:bookmarkStart w:id="292" w:name="_Ref312253943"/>
      <w:bookmarkStart w:id="293" w:name="_Ref312253946"/>
      <w:bookmarkStart w:id="294" w:name="_Ref317166027"/>
      <w:bookmarkStart w:id="295" w:name="_Ref317166029"/>
      <w:bookmarkStart w:id="296" w:name="_Toc351464385"/>
      <w:r>
        <w:t>Connection s</w:t>
      </w:r>
      <w:r w:rsidRPr="00864041">
        <w:t>etup</w:t>
      </w:r>
      <w:bookmarkEnd w:id="291"/>
      <w:bookmarkEnd w:id="292"/>
      <w:bookmarkEnd w:id="293"/>
      <w:bookmarkEnd w:id="294"/>
      <w:bookmarkEnd w:id="295"/>
      <w:bookmarkEnd w:id="296"/>
    </w:p>
    <w:p w:rsidR="00FA7B75" w:rsidRDefault="00656D8B" w:rsidP="00656D8B">
      <w:pPr>
        <w:pStyle w:val="ListBullet"/>
      </w:pPr>
      <w:r>
        <w:t>In the classic API, a</w:t>
      </w:r>
      <w:r w:rsidR="00722F91">
        <w:t xml:space="preserve"> JMS client typically creates a </w:t>
      </w:r>
      <w:r w:rsidR="00722F91" w:rsidRPr="0075737D">
        <w:rPr>
          <w:rStyle w:val="Code"/>
        </w:rPr>
        <w:t>Connection</w:t>
      </w:r>
      <w:r w:rsidRPr="00656D8B">
        <w:t>,</w:t>
      </w:r>
      <w:r w:rsidR="00722F91">
        <w:t xml:space="preserve"> one or more </w:t>
      </w:r>
      <w:r w:rsidR="00722F91" w:rsidRPr="0075737D">
        <w:rPr>
          <w:rStyle w:val="Code"/>
        </w:rPr>
        <w:t>Session</w:t>
      </w:r>
      <w:r w:rsidR="00722F91">
        <w:rPr>
          <w:rStyle w:val="Emphasis"/>
        </w:rPr>
        <w:t xml:space="preserve"> </w:t>
      </w:r>
      <w:r w:rsidR="00722F91" w:rsidRPr="0075737D">
        <w:t>objects</w:t>
      </w:r>
      <w:r>
        <w:t>,</w:t>
      </w:r>
      <w:r w:rsidR="00722F91">
        <w:t xml:space="preserve"> and a number of </w:t>
      </w:r>
      <w:r w:rsidR="00722F91" w:rsidRPr="0075737D">
        <w:rPr>
          <w:rStyle w:val="Code"/>
        </w:rPr>
        <w:t>MessageProducer</w:t>
      </w:r>
      <w:r w:rsidR="00722F91">
        <w:t xml:space="preserve"> and </w:t>
      </w:r>
      <w:r w:rsidR="00722F91" w:rsidRPr="0075737D">
        <w:rPr>
          <w:rStyle w:val="Code"/>
        </w:rPr>
        <w:t>MessageConsumer</w:t>
      </w:r>
      <w:r w:rsidR="00722F91">
        <w:rPr>
          <w:rStyle w:val="Emphasis"/>
        </w:rPr>
        <w:t xml:space="preserve"> </w:t>
      </w:r>
      <w:r w:rsidR="00722F91" w:rsidRPr="0075737D">
        <w:t>objects</w:t>
      </w:r>
      <w:r w:rsidR="00722F91">
        <w:t xml:space="preserve">. </w:t>
      </w:r>
    </w:p>
    <w:p w:rsidR="00FA7B75" w:rsidRDefault="00FA7B75" w:rsidP="00656D8B">
      <w:pPr>
        <w:pStyle w:val="ListBullet"/>
      </w:pPr>
      <w:r>
        <w:t xml:space="preserve">In the simplified API, a JMS client typically creates a </w:t>
      </w:r>
      <w:r w:rsidR="00251C1A" w:rsidRPr="00251C1A">
        <w:rPr>
          <w:rStyle w:val="Code"/>
        </w:rPr>
        <w:t>JMSContext</w:t>
      </w:r>
      <w:r>
        <w:t xml:space="preserve"> and a number of </w:t>
      </w:r>
      <w:r w:rsidR="00251C1A" w:rsidRPr="00251C1A">
        <w:rPr>
          <w:rStyle w:val="Code"/>
        </w:rPr>
        <w:t>JMSProducer</w:t>
      </w:r>
      <w:r>
        <w:t xml:space="preserve"> and </w:t>
      </w:r>
      <w:r w:rsidR="00251C1A" w:rsidRPr="00251C1A">
        <w:rPr>
          <w:rStyle w:val="Code"/>
        </w:rPr>
        <w:t>JMSConsumer</w:t>
      </w:r>
      <w:r>
        <w:t xml:space="preserve"> objects.</w:t>
      </w:r>
    </w:p>
    <w:p w:rsidR="00FA7B75" w:rsidRDefault="00FA7B75" w:rsidP="00656D8B">
      <w:pPr>
        <w:pStyle w:val="ListBullet"/>
      </w:pPr>
      <w:r>
        <w:t xml:space="preserve">In the domain-specific API for point-to-point messaging, a JMS client typically </w:t>
      </w:r>
      <w:r w:rsidR="00857907">
        <w:t>creates</w:t>
      </w:r>
      <w:r>
        <w:t xml:space="preserve"> a </w:t>
      </w:r>
      <w:r w:rsidR="00251C1A" w:rsidRPr="00251C1A">
        <w:rPr>
          <w:rStyle w:val="Code"/>
        </w:rPr>
        <w:t>QueueConnection</w:t>
      </w:r>
      <w:r>
        <w:t xml:space="preserve">, one or more </w:t>
      </w:r>
      <w:r w:rsidR="00251C1A" w:rsidRPr="00251C1A">
        <w:rPr>
          <w:rStyle w:val="Code"/>
        </w:rPr>
        <w:t>QueueSession</w:t>
      </w:r>
      <w:r>
        <w:t xml:space="preserve"> objects, and a number of </w:t>
      </w:r>
      <w:r w:rsidR="00251C1A" w:rsidRPr="00251C1A">
        <w:rPr>
          <w:rStyle w:val="Code"/>
        </w:rPr>
        <w:t>QueueSender</w:t>
      </w:r>
      <w:r>
        <w:t xml:space="preserve"> and </w:t>
      </w:r>
      <w:r w:rsidR="00251C1A" w:rsidRPr="00251C1A">
        <w:rPr>
          <w:rStyle w:val="Code"/>
        </w:rPr>
        <w:t>QueueReceiver</w:t>
      </w:r>
      <w:r>
        <w:t xml:space="preserve"> objects.</w:t>
      </w:r>
    </w:p>
    <w:p w:rsidR="00857907" w:rsidRDefault="00857907" w:rsidP="00857907">
      <w:pPr>
        <w:pStyle w:val="ListBullet"/>
      </w:pPr>
      <w:r>
        <w:t>In the domain-specific API for pub/sub messaging, a JMS client typically creates a TopicConnection, one or more TopicSession objects, and a number of TopicPublisher and TopicSubscriber objects.</w:t>
      </w:r>
    </w:p>
    <w:p w:rsidR="00C2185D" w:rsidRDefault="003A37BF">
      <w:pPr>
        <w:pStyle w:val="Heading3"/>
      </w:pPr>
      <w:bookmarkStart w:id="297" w:name="_Ref347825284"/>
      <w:bookmarkStart w:id="298" w:name="_Ref347825301"/>
      <w:bookmarkStart w:id="299" w:name="_Toc351464386"/>
      <w:r>
        <w:t>Starting a connection</w:t>
      </w:r>
      <w:bookmarkEnd w:id="297"/>
      <w:bookmarkEnd w:id="298"/>
      <w:bookmarkEnd w:id="299"/>
    </w:p>
    <w:p w:rsidR="00C2185D" w:rsidRDefault="00722F91">
      <w:r>
        <w:t xml:space="preserve">When a </w:t>
      </w:r>
      <w:r w:rsidRPr="0075737D">
        <w:rPr>
          <w:rStyle w:val="Code"/>
        </w:rPr>
        <w:t>Connection</w:t>
      </w:r>
      <w:r w:rsidR="00251C1A" w:rsidRPr="00251C1A">
        <w:t xml:space="preserve">, </w:t>
      </w:r>
      <w:r w:rsidR="00475B93">
        <w:rPr>
          <w:rStyle w:val="Code"/>
        </w:rPr>
        <w:t>JMSContext</w:t>
      </w:r>
      <w:r w:rsidR="00251C1A" w:rsidRPr="00251C1A">
        <w:t xml:space="preserve">, </w:t>
      </w:r>
      <w:r w:rsidR="00475B93">
        <w:rPr>
          <w:rStyle w:val="Code"/>
        </w:rPr>
        <w:t>QueueConnection</w:t>
      </w:r>
      <w:r w:rsidR="00251C1A" w:rsidRPr="00251C1A">
        <w:t xml:space="preserve"> or </w:t>
      </w:r>
      <w:r w:rsidR="00475B93">
        <w:rPr>
          <w:rStyle w:val="Code"/>
        </w:rPr>
        <w:t>TopicConnection</w:t>
      </w:r>
      <w:r>
        <w:t xml:space="preserve"> is created, it is in </w:t>
      </w:r>
      <w:r>
        <w:rPr>
          <w:rStyle w:val="Emphasis"/>
        </w:rPr>
        <w:t>stopped</w:t>
      </w:r>
      <w:r>
        <w:t xml:space="preserve"> mode. That means that no messages are being delivered to it.</w:t>
      </w:r>
    </w:p>
    <w:p w:rsidR="00722F91" w:rsidRDefault="008F70AA" w:rsidP="00722F91">
      <w:r>
        <w:t xml:space="preserve">In the case of a </w:t>
      </w:r>
      <w:r w:rsidRPr="0075737D">
        <w:rPr>
          <w:rStyle w:val="Code"/>
        </w:rPr>
        <w:t>Connection</w:t>
      </w:r>
      <w:r w:rsidRPr="00475B93">
        <w:t xml:space="preserve">, </w:t>
      </w:r>
      <w:r>
        <w:rPr>
          <w:rStyle w:val="Code"/>
        </w:rPr>
        <w:t>QueueConnection</w:t>
      </w:r>
      <w:r w:rsidRPr="00475B93">
        <w:t xml:space="preserve"> or </w:t>
      </w:r>
      <w:r>
        <w:rPr>
          <w:rStyle w:val="Code"/>
        </w:rPr>
        <w:t>TopicConnection</w:t>
      </w:r>
      <w:r w:rsidR="00FF2B99">
        <w:t xml:space="preserve"> </w:t>
      </w:r>
      <w:r>
        <w:t>i</w:t>
      </w:r>
      <w:r w:rsidR="00722F91">
        <w:t xml:space="preserve">t is typical to leave </w:t>
      </w:r>
      <w:r w:rsidR="005B2095">
        <w:t>the connection</w:t>
      </w:r>
      <w:r w:rsidR="00722F91">
        <w:t xml:space="preserve"> in stopped mode until setup is complete. At that point the</w:t>
      </w:r>
      <w:r w:rsidR="00722F91" w:rsidRPr="00C6201C">
        <w:t xml:space="preserve"> </w:t>
      </w:r>
      <w:r w:rsidR="00722F91" w:rsidRPr="0075737D">
        <w:rPr>
          <w:rStyle w:val="Code"/>
        </w:rPr>
        <w:t>star</w:t>
      </w:r>
      <w:r w:rsidR="00655031">
        <w:rPr>
          <w:rStyle w:val="Code"/>
        </w:rPr>
        <w:t>t</w:t>
      </w:r>
      <w:r w:rsidR="00722F91">
        <w:t xml:space="preserve"> method is called and messages begin arriving at the c</w:t>
      </w:r>
      <w:r w:rsidR="00722F91" w:rsidRPr="00C6201C">
        <w:t>onnection’s</w:t>
      </w:r>
      <w:r w:rsidR="00722F91">
        <w:t xml:space="preserve"> consumers. This setup convention minimizes any client confusion that may result from asynchronous message delivery while the client is still in the process of setting itself up.</w:t>
      </w:r>
    </w:p>
    <w:p w:rsidR="00722F91" w:rsidRDefault="00A31EAE" w:rsidP="00722F91">
      <w:r>
        <w:t>These objects</w:t>
      </w:r>
      <w:r w:rsidR="00722F91">
        <w:t xml:space="preserve"> can be started immediately and the setup can be done afterwards. Clients that do this must be prepared to handle asynchronous message delivery while they are still in the process of setting up.</w:t>
      </w:r>
    </w:p>
    <w:p w:rsidR="00EF5640" w:rsidRDefault="00FF2B99" w:rsidP="00722F91">
      <w:r>
        <w:t xml:space="preserve">In the case of a </w:t>
      </w:r>
      <w:r w:rsidR="00251C1A" w:rsidRPr="00251C1A">
        <w:rPr>
          <w:rStyle w:val="Code"/>
        </w:rPr>
        <w:t>JMSContext</w:t>
      </w:r>
      <w:r>
        <w:t xml:space="preserve"> the connection is started automatically when the first consumer is created. </w:t>
      </w:r>
      <w:r w:rsidR="00C52150">
        <w:t xml:space="preserve">Applications may disable this behaviour by calling </w:t>
      </w:r>
      <w:proofErr w:type="gramStart"/>
      <w:r w:rsidR="00251C1A" w:rsidRPr="00251C1A">
        <w:rPr>
          <w:rStyle w:val="Code"/>
        </w:rPr>
        <w:t>setAutoStart(</w:t>
      </w:r>
      <w:proofErr w:type="gramEnd"/>
      <w:r w:rsidR="00251C1A" w:rsidRPr="00251C1A">
        <w:rPr>
          <w:rStyle w:val="Code"/>
        </w:rPr>
        <w:t>false)</w:t>
      </w:r>
      <w:r w:rsidR="00C52150">
        <w:t xml:space="preserve"> and then calling </w:t>
      </w:r>
      <w:r w:rsidR="00251C1A" w:rsidRPr="00251C1A">
        <w:rPr>
          <w:rStyle w:val="Code"/>
        </w:rPr>
        <w:t>start()</w:t>
      </w:r>
      <w:r w:rsidR="00C52150">
        <w:t xml:space="preserve"> explicitly when required.</w:t>
      </w:r>
    </w:p>
    <w:p w:rsidR="005B5B00" w:rsidRDefault="00960FFF">
      <w:r>
        <w:t xml:space="preserve">Whether a </w:t>
      </w:r>
      <w:r w:rsidR="000E4BBC">
        <w:t xml:space="preserve">connection </w:t>
      </w:r>
      <w:r>
        <w:t xml:space="preserve">is started or stopped </w:t>
      </w:r>
      <w:r w:rsidR="000E4BBC">
        <w:t xml:space="preserve">only affects </w:t>
      </w:r>
      <w:r w:rsidR="004379B1">
        <w:t>the use of a</w:t>
      </w:r>
      <w:r w:rsidR="000E4BBC">
        <w:t xml:space="preserve"> connection</w:t>
      </w:r>
      <w:r w:rsidR="004379B1">
        <w:t xml:space="preserve"> to </w:t>
      </w:r>
      <w:r w:rsidR="00251C1A" w:rsidRPr="00251C1A">
        <w:rPr>
          <w:i/>
        </w:rPr>
        <w:t>receive</w:t>
      </w:r>
      <w:r w:rsidR="004379B1">
        <w:t xml:space="preserve"> messages</w:t>
      </w:r>
      <w:r w:rsidR="000E4BBC">
        <w:t xml:space="preserve">. </w:t>
      </w:r>
      <w:r w:rsidR="00BA3F9A">
        <w:t xml:space="preserve">It has no </w:t>
      </w:r>
      <w:r w:rsidR="00135640">
        <w:t>e</w:t>
      </w:r>
      <w:r w:rsidR="00BA3F9A">
        <w:t xml:space="preserve">ffect on the use of the connection </w:t>
      </w:r>
      <w:r w:rsidR="00BA3F9A">
        <w:lastRenderedPageBreak/>
        <w:t xml:space="preserve">to </w:t>
      </w:r>
      <w:r w:rsidR="00251C1A" w:rsidRPr="00251C1A">
        <w:rPr>
          <w:i/>
        </w:rPr>
        <w:t>send</w:t>
      </w:r>
      <w:r w:rsidR="00BA3F9A">
        <w:t xml:space="preserve"> messages</w:t>
      </w:r>
      <w:r w:rsidR="002B77A0">
        <w:t>. A</w:t>
      </w:r>
      <w:r w:rsidR="002B77A0" w:rsidDel="001B1214">
        <w:t xml:space="preserve"> </w:t>
      </w:r>
      <w:r w:rsidR="001B1214">
        <w:t>connection may be used to send</w:t>
      </w:r>
      <w:r w:rsidR="00722F91">
        <w:t xml:space="preserve"> messages </w:t>
      </w:r>
      <w:r w:rsidR="00B12C02">
        <w:t>irrespective of whether it is started or stopped.</w:t>
      </w:r>
    </w:p>
    <w:p w:rsidR="00722F91" w:rsidRDefault="00722F91" w:rsidP="00722F91">
      <w:r>
        <w:t xml:space="preserve">It is important to note that clients rely on the fact that no messages </w:t>
      </w:r>
      <w:r w:rsidR="00A12C0B">
        <w:t>will be</w:t>
      </w:r>
      <w:r w:rsidR="00937EA6">
        <w:t xml:space="preserve"> </w:t>
      </w:r>
      <w:r>
        <w:t xml:space="preserve">delivered </w:t>
      </w:r>
      <w:r w:rsidR="00175113">
        <w:t xml:space="preserve">to </w:t>
      </w:r>
      <w:r>
        <w:t xml:space="preserve">a </w:t>
      </w:r>
      <w:r w:rsidR="00EE2CC0">
        <w:t xml:space="preserve">consumer </w:t>
      </w:r>
      <w:r>
        <w:t xml:space="preserve">until </w:t>
      </w:r>
      <w:r w:rsidR="00175113">
        <w:t xml:space="preserve">its connection </w:t>
      </w:r>
      <w:r>
        <w:t>has been started. JMS Providers must ensure that this is the case.</w:t>
      </w:r>
    </w:p>
    <w:p w:rsidR="00722F91" w:rsidRPr="00864041" w:rsidRDefault="00722F91" w:rsidP="00722F91">
      <w:pPr>
        <w:pStyle w:val="Heading3"/>
      </w:pPr>
      <w:bookmarkStart w:id="300" w:name="_Toc311729252"/>
      <w:bookmarkStart w:id="301" w:name="_Ref313452151"/>
      <w:bookmarkStart w:id="302" w:name="_Ref313452154"/>
      <w:bookmarkStart w:id="303" w:name="_Toc351464387"/>
      <w:r>
        <w:t>Pausing delivery of incoming m</w:t>
      </w:r>
      <w:r w:rsidRPr="00864041">
        <w:t>essages</w:t>
      </w:r>
      <w:bookmarkEnd w:id="300"/>
      <w:bookmarkEnd w:id="301"/>
      <w:bookmarkEnd w:id="302"/>
      <w:bookmarkEnd w:id="303"/>
    </w:p>
    <w:p w:rsidR="00722F91" w:rsidRDefault="00722F91" w:rsidP="00722F91">
      <w:r>
        <w:t xml:space="preserve">A connection’s delivery of incoming messages can be temporarily stopped using its </w:t>
      </w:r>
      <w:r w:rsidRPr="0075737D">
        <w:rPr>
          <w:rStyle w:val="Code"/>
        </w:rPr>
        <w:t>stop</w:t>
      </w:r>
      <w:r>
        <w:t xml:space="preserve"> method. It can be restarted using its </w:t>
      </w:r>
      <w:r w:rsidRPr="0075737D">
        <w:rPr>
          <w:rStyle w:val="Code"/>
        </w:rPr>
        <w:t>start</w:t>
      </w:r>
      <w:r>
        <w:t xml:space="preserve"> method. When stopped, delivery to all the connection’s</w:t>
      </w:r>
      <w:r w:rsidR="00812F3C">
        <w:t xml:space="preserve"> consumer</w:t>
      </w:r>
      <w:r>
        <w:rPr>
          <w:rStyle w:val="Code"/>
        </w:rPr>
        <w:t xml:space="preserve"> </w:t>
      </w:r>
      <w:r w:rsidRPr="0075737D">
        <w:t>objects</w:t>
      </w:r>
      <w:r>
        <w:t xml:space="preserve"> is inhibited: synchronous receives block, and messages are not delivered to any message listeners.</w:t>
      </w:r>
    </w:p>
    <w:p w:rsidR="00722F91" w:rsidRDefault="00722F91" w:rsidP="00722F91">
      <w:pPr>
        <w:pStyle w:val="Paragraph"/>
        <w:rPr>
          <w:spacing w:val="2"/>
          <w:w w:val="100"/>
        </w:rPr>
      </w:pPr>
      <w:r>
        <w:rPr>
          <w:spacing w:val="2"/>
          <w:w w:val="100"/>
        </w:rPr>
        <w:t>Stopping a connection has no affect on its ability to send messages. Stopping a stopped connection and starting a started connection are ignored.</w:t>
      </w:r>
    </w:p>
    <w:p w:rsidR="00722F91" w:rsidRDefault="00722F91" w:rsidP="00722F91">
      <w:pPr>
        <w:pStyle w:val="Paragraph"/>
        <w:rPr>
          <w:spacing w:val="2"/>
          <w:w w:val="100"/>
        </w:rPr>
      </w:pPr>
      <w:r>
        <w:rPr>
          <w:spacing w:val="2"/>
          <w:w w:val="100"/>
        </w:rPr>
        <w:t xml:space="preserve">A </w:t>
      </w:r>
      <w:r w:rsidRPr="00925213">
        <w:rPr>
          <w:rStyle w:val="Code"/>
        </w:rPr>
        <w:t>stop</w:t>
      </w:r>
      <w:r>
        <w:rPr>
          <w:spacing w:val="2"/>
          <w:w w:val="100"/>
        </w:rPr>
        <w:t xml:space="preserve"> method call must not return until delivery of messages has paused. This means a client can rely on the fact that none of its message listeners will be called and all threads of control waiting for receive to return will not return with a message until the connection is restarted. The receive timers for a stopped connection continue to advance so receives may time out and return a null message while the connection is stopped.</w:t>
      </w:r>
    </w:p>
    <w:p w:rsidR="00722F91" w:rsidRDefault="00722F91" w:rsidP="00722F91">
      <w:pPr>
        <w:pStyle w:val="Paragraph"/>
        <w:rPr>
          <w:spacing w:val="2"/>
          <w:w w:val="100"/>
        </w:rPr>
      </w:pPr>
      <w:r>
        <w:rPr>
          <w:spacing w:val="2"/>
          <w:w w:val="100"/>
        </w:rPr>
        <w:t xml:space="preserve">If any message listeners are running when </w:t>
      </w:r>
      <w:r w:rsidRPr="00925213">
        <w:rPr>
          <w:rStyle w:val="Code"/>
        </w:rPr>
        <w:t>stop</w:t>
      </w:r>
      <w:r>
        <w:rPr>
          <w:spacing w:val="2"/>
          <w:w w:val="100"/>
        </w:rPr>
        <w:t xml:space="preserve"> is invoked, stop must wait until all of them have returned before it may return. While these message listeners are completing, they must have the full services of the connection available to them. </w:t>
      </w:r>
    </w:p>
    <w:p w:rsidR="00722F91" w:rsidRDefault="00722F91" w:rsidP="00722F91">
      <w:pPr>
        <w:pStyle w:val="Paragraph"/>
        <w:rPr>
          <w:spacing w:val="2"/>
          <w:w w:val="100"/>
        </w:rPr>
      </w:pPr>
      <w:r w:rsidRPr="005C5EC6">
        <w:rPr>
          <w:spacing w:val="2"/>
          <w:w w:val="100"/>
        </w:rPr>
        <w:t xml:space="preserve">A message listener must not attempt to </w:t>
      </w:r>
      <w:r>
        <w:rPr>
          <w:spacing w:val="2"/>
          <w:w w:val="100"/>
        </w:rPr>
        <w:t>stop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722F91" w:rsidRPr="00864041" w:rsidRDefault="00722F91" w:rsidP="00B80856">
      <w:pPr>
        <w:pStyle w:val="Heading3"/>
      </w:pPr>
      <w:bookmarkStart w:id="304" w:name="_Toc311729255"/>
      <w:bookmarkStart w:id="305" w:name="_Toc351464388"/>
      <w:r w:rsidRPr="00864041">
        <w:t>ConnectionMetaData</w:t>
      </w:r>
      <w:bookmarkEnd w:id="304"/>
      <w:bookmarkEnd w:id="305"/>
    </w:p>
    <w:p w:rsidR="00722F91" w:rsidRDefault="00722F91" w:rsidP="00722F91">
      <w:r>
        <w:t>A</w:t>
      </w:r>
      <w:r w:rsidR="00F86CAD">
        <w:t xml:space="preserve">ll the objects that represent a connection provide </w:t>
      </w:r>
      <w:r>
        <w:t>a</w:t>
      </w:r>
      <w:r w:rsidR="00D9546C">
        <w:t xml:space="preserve"> </w:t>
      </w:r>
      <w:r w:rsidRPr="00A63BD4">
        <w:rPr>
          <w:rStyle w:val="Code"/>
        </w:rPr>
        <w:t>ConnectionMetaData</w:t>
      </w:r>
      <w:r>
        <w:t xml:space="preserve"> object. This object provides the latest version of JMS supported by the provider as well as the provider’s product name and version.</w:t>
      </w:r>
    </w:p>
    <w:p w:rsidR="00722F91" w:rsidRDefault="00722F91" w:rsidP="00722F91">
      <w:r>
        <w:t>It also provides a list of the JMS defined property names supported by the connection.</w:t>
      </w:r>
    </w:p>
    <w:p w:rsidR="00722F91" w:rsidRPr="00864041" w:rsidRDefault="00722F91" w:rsidP="00722F91">
      <w:pPr>
        <w:pStyle w:val="Heading3"/>
      </w:pPr>
      <w:bookmarkStart w:id="306" w:name="RTF34393534373a204865616432"/>
      <w:bookmarkStart w:id="307" w:name="_Toc311729256"/>
      <w:bookmarkStart w:id="308" w:name="_Toc351464389"/>
      <w:r w:rsidRPr="00864041">
        <w:t>ExceptionListener</w:t>
      </w:r>
      <w:bookmarkEnd w:id="306"/>
      <w:bookmarkEnd w:id="307"/>
      <w:bookmarkEnd w:id="308"/>
    </w:p>
    <w:p w:rsidR="00722F91" w:rsidRDefault="00722F91" w:rsidP="00722F91">
      <w:r>
        <w:t xml:space="preserve">If a JMS provider detects a problem with a connection, it will inform the connection’s </w:t>
      </w:r>
      <w:r w:rsidRPr="000B1D99">
        <w:rPr>
          <w:rStyle w:val="Code"/>
        </w:rPr>
        <w:t>ExceptionListener</w:t>
      </w:r>
      <w:r>
        <w:t xml:space="preserve">, if one has been registered. To retrieve an </w:t>
      </w:r>
      <w:r w:rsidRPr="000B1D99">
        <w:rPr>
          <w:rStyle w:val="Code"/>
        </w:rPr>
        <w:t>ExceptionListener</w:t>
      </w:r>
      <w:r>
        <w:t xml:space="preserve">, the JMS provider calls the connection’s </w:t>
      </w:r>
      <w:proofErr w:type="gramStart"/>
      <w:r w:rsidRPr="000B1D99">
        <w:rPr>
          <w:rStyle w:val="Code"/>
        </w:rPr>
        <w:t>getExceptionListener(</w:t>
      </w:r>
      <w:proofErr w:type="gramEnd"/>
      <w:r w:rsidRPr="000B1D99">
        <w:rPr>
          <w:rStyle w:val="Code"/>
        </w:rPr>
        <w:t>)</w:t>
      </w:r>
      <w:r>
        <w:rPr>
          <w:i/>
          <w:iCs/>
        </w:rPr>
        <w:t xml:space="preserve"> </w:t>
      </w:r>
      <w:r>
        <w:t xml:space="preserve">method. This method returns the </w:t>
      </w:r>
      <w:r w:rsidRPr="000B1D99">
        <w:rPr>
          <w:rStyle w:val="Code"/>
        </w:rPr>
        <w:t>ExceptionListener</w:t>
      </w:r>
      <w:r>
        <w:rPr>
          <w:i/>
          <w:iCs/>
        </w:rPr>
        <w:t xml:space="preserve"> </w:t>
      </w:r>
      <w:r>
        <w:t xml:space="preserve">for the connection. If no </w:t>
      </w:r>
      <w:r w:rsidRPr="000B1D99">
        <w:rPr>
          <w:rStyle w:val="Code"/>
        </w:rPr>
        <w:t>ExceptionListener</w:t>
      </w:r>
      <w:r>
        <w:rPr>
          <w:i/>
          <w:iCs/>
        </w:rPr>
        <w:t xml:space="preserve"> </w:t>
      </w:r>
      <w:r>
        <w:t xml:space="preserve">is registered, the value </w:t>
      </w:r>
      <w:r w:rsidRPr="000B1D99">
        <w:rPr>
          <w:rStyle w:val="Code"/>
        </w:rPr>
        <w:t>null</w:t>
      </w:r>
      <w:r>
        <w:t xml:space="preserve"> is returned</w:t>
      </w:r>
      <w:r>
        <w:rPr>
          <w:i/>
          <w:iCs/>
        </w:rPr>
        <w:t xml:space="preserve">. </w:t>
      </w:r>
      <w:r>
        <w:t xml:space="preserve">The connection can then use the listener by calling the listener’s </w:t>
      </w:r>
      <w:proofErr w:type="gramStart"/>
      <w:r w:rsidRPr="000B1D99">
        <w:rPr>
          <w:rStyle w:val="Code"/>
        </w:rPr>
        <w:t>onException(</w:t>
      </w:r>
      <w:proofErr w:type="gramEnd"/>
      <w:r w:rsidRPr="000B1D99">
        <w:rPr>
          <w:rStyle w:val="Code"/>
        </w:rPr>
        <w:t>)</w:t>
      </w:r>
      <w:r>
        <w:rPr>
          <w:i/>
          <w:iCs/>
        </w:rPr>
        <w:t xml:space="preserve"> </w:t>
      </w:r>
      <w:r>
        <w:t xml:space="preserve">method, passing it a </w:t>
      </w:r>
      <w:r w:rsidRPr="000B1D99">
        <w:rPr>
          <w:rStyle w:val="Code"/>
        </w:rPr>
        <w:t>JMSException</w:t>
      </w:r>
      <w:r>
        <w:rPr>
          <w:i/>
          <w:iCs/>
        </w:rPr>
        <w:t xml:space="preserve"> </w:t>
      </w:r>
      <w:r>
        <w:t>describing the problem.</w:t>
      </w:r>
    </w:p>
    <w:p w:rsidR="00722F91" w:rsidRDefault="00722F91" w:rsidP="00722F91">
      <w:r>
        <w:t>This allows a client to be asynchronously notified of a problem. Some connections only consume messages, so they would have no other way to learn their connection has failed.</w:t>
      </w:r>
    </w:p>
    <w:p w:rsidR="00722F91" w:rsidRDefault="00722F91" w:rsidP="00722F91">
      <w:r>
        <w:lastRenderedPageBreak/>
        <w:t xml:space="preserve">A Connection serializes execution of its </w:t>
      </w:r>
      <w:r w:rsidRPr="000B1D99">
        <w:rPr>
          <w:rStyle w:val="Code"/>
        </w:rPr>
        <w:t>ExceptionListener</w:t>
      </w:r>
      <w:r>
        <w:t>.</w:t>
      </w:r>
      <w:r w:rsidRPr="00097F0B">
        <w:t xml:space="preserve">This means that if a connection encounters multiple problems and therefore needs to call its </w:t>
      </w:r>
      <w:r w:rsidRPr="00590E86">
        <w:rPr>
          <w:rStyle w:val="Code"/>
        </w:rPr>
        <w:t>ExceptionListener</w:t>
      </w:r>
      <w:r>
        <w:t xml:space="preserve"> </w:t>
      </w:r>
      <w:r w:rsidRPr="00097F0B">
        <w:t>multiple times, then</w:t>
      </w:r>
      <w:r>
        <w:t xml:space="preserve"> it will only invoke </w:t>
      </w:r>
      <w:r w:rsidRPr="00590E86">
        <w:rPr>
          <w:rStyle w:val="Code"/>
        </w:rPr>
        <w:t>on</w:t>
      </w:r>
      <w:r>
        <w:rPr>
          <w:rStyle w:val="Code"/>
        </w:rPr>
        <w:t>Exception</w:t>
      </w:r>
      <w:r w:rsidRPr="00097F0B">
        <w:t xml:space="preserve"> from one thread at a time. </w:t>
      </w:r>
      <w:r>
        <w:t>However</w:t>
      </w:r>
      <w:r w:rsidRPr="00097F0B">
        <w:t xml:space="preserve"> if the same </w:t>
      </w:r>
      <w:r w:rsidRPr="00590E86">
        <w:rPr>
          <w:rStyle w:val="Code"/>
        </w:rPr>
        <w:t>ExceptionListener</w:t>
      </w:r>
      <w:r w:rsidRPr="00097F0B">
        <w:t xml:space="preserve"> is registered with multiple connections then it is undefined whether these co</w:t>
      </w:r>
      <w:r>
        <w:t xml:space="preserve">nnections could call </w:t>
      </w:r>
      <w:r w:rsidRPr="000E5B15">
        <w:rPr>
          <w:rStyle w:val="Code"/>
        </w:rPr>
        <w:t>on</w:t>
      </w:r>
      <w:r>
        <w:rPr>
          <w:rStyle w:val="Code"/>
        </w:rPr>
        <w:t>Exception</w:t>
      </w:r>
      <w:r w:rsidRPr="00097F0B">
        <w:t xml:space="preserve"> from different threads simultaneously.</w:t>
      </w:r>
    </w:p>
    <w:p w:rsidR="00722F91" w:rsidRDefault="00722F91" w:rsidP="00722F91">
      <w:r>
        <w:t>A JMS provider should attempt to resolve connection problems itself prior to notifying the client of them.</w:t>
      </w:r>
    </w:p>
    <w:p w:rsidR="00722F91" w:rsidRDefault="00722F91" w:rsidP="00722F91">
      <w:r>
        <w:t xml:space="preserve">The exceptions delivered to </w:t>
      </w:r>
      <w:r w:rsidRPr="000B1D99">
        <w:rPr>
          <w:rStyle w:val="Code"/>
        </w:rPr>
        <w:t>ExceptionListener</w:t>
      </w:r>
      <w:r>
        <w:rPr>
          <w:i/>
          <w:iCs/>
        </w:rPr>
        <w:t xml:space="preserve"> </w:t>
      </w:r>
      <w:r>
        <w:t xml:space="preserve">are those that have no other place to be reported. If an exception is thrown on a JMS call it, by definition, must not be delivered to an </w:t>
      </w:r>
      <w:r w:rsidRPr="000B1D99">
        <w:rPr>
          <w:rStyle w:val="Code"/>
        </w:rPr>
        <w:t>ExceptionListener</w:t>
      </w:r>
      <w:r>
        <w:rPr>
          <w:i/>
          <w:iCs/>
        </w:rPr>
        <w:t xml:space="preserve"> </w:t>
      </w:r>
      <w:r>
        <w:t xml:space="preserve">(in other words, </w:t>
      </w:r>
      <w:r w:rsidRPr="000B1D99">
        <w:rPr>
          <w:rStyle w:val="Code"/>
        </w:rPr>
        <w:t>ExceptionListener</w:t>
      </w:r>
      <w:r>
        <w:rPr>
          <w:i/>
          <w:iCs/>
        </w:rPr>
        <w:t xml:space="preserve"> </w:t>
      </w:r>
      <w:r>
        <w:t>is not for the purpose of monitoring all exceptions thrown by a connection).</w:t>
      </w:r>
    </w:p>
    <w:p w:rsidR="00722F91" w:rsidRDefault="00722F91" w:rsidP="00722F91">
      <w:r w:rsidRPr="00503572">
        <w:t xml:space="preserve">There is no restriction on the use of the JMS API by the listener's </w:t>
      </w:r>
      <w:r w:rsidRPr="00590E86">
        <w:rPr>
          <w:rStyle w:val="Code"/>
        </w:rPr>
        <w:t>onException</w:t>
      </w:r>
      <w:r w:rsidRPr="00503572">
        <w:t xml:space="preserve"> method. However since that method will only be called when there is a serious problem with the connection, any attempt to use that connection may fail and cause exceptions.</w:t>
      </w:r>
    </w:p>
    <w:p w:rsidR="009F1C75" w:rsidRPr="00864041" w:rsidRDefault="009F1C75" w:rsidP="009F1C75">
      <w:pPr>
        <w:pStyle w:val="Heading3"/>
      </w:pPr>
      <w:bookmarkStart w:id="309" w:name="RTF38363131363a204865616432"/>
      <w:bookmarkStart w:id="310" w:name="_Toc311729253"/>
      <w:bookmarkStart w:id="311" w:name="_Toc351464390"/>
      <w:r>
        <w:t>Closing a c</w:t>
      </w:r>
      <w:r w:rsidRPr="00864041">
        <w:t>onnection</w:t>
      </w:r>
      <w:bookmarkEnd w:id="309"/>
      <w:bookmarkEnd w:id="310"/>
      <w:bookmarkEnd w:id="311"/>
    </w:p>
    <w:p w:rsidR="009F1C75" w:rsidRDefault="009F1C75" w:rsidP="009F1C75">
      <w:pPr>
        <w:pStyle w:val="Paragraph"/>
        <w:rPr>
          <w:spacing w:val="2"/>
          <w:w w:val="100"/>
        </w:rPr>
      </w:pPr>
      <w:r>
        <w:rPr>
          <w:spacing w:val="2"/>
          <w:w w:val="100"/>
        </w:rPr>
        <w:t xml:space="preserve">Since a provider typically allocates significant resources outside the JVM on behalf of a connection, clients should close them when they are not needed. Relying on garbage collection to eventually reclaim these resources may not be timely enough. </w:t>
      </w:r>
    </w:p>
    <w:p w:rsidR="009F1C75" w:rsidRDefault="009F1C75" w:rsidP="009F1C75">
      <w:pPr>
        <w:pStyle w:val="Paragraph"/>
        <w:rPr>
          <w:spacing w:val="2"/>
          <w:w w:val="100"/>
        </w:rPr>
      </w:pPr>
      <w:r>
        <w:rPr>
          <w:spacing w:val="2"/>
          <w:w w:val="100"/>
        </w:rPr>
        <w:t xml:space="preserve">A close terminates all pending message receives on the connection’s session’s consumers. The receives </w:t>
      </w:r>
      <w:proofErr w:type="gramStart"/>
      <w:r>
        <w:rPr>
          <w:spacing w:val="2"/>
          <w:w w:val="100"/>
        </w:rPr>
        <w:t>may</w:t>
      </w:r>
      <w:proofErr w:type="gramEnd"/>
      <w:r>
        <w:rPr>
          <w:spacing w:val="2"/>
          <w:w w:val="100"/>
        </w:rPr>
        <w:t xml:space="preserve"> return with a message or null depending on whether there was a message or not available at the time of the close. </w:t>
      </w:r>
    </w:p>
    <w:p w:rsidR="009F1C75" w:rsidRDefault="009F1C75" w:rsidP="009F1C75">
      <w:pPr>
        <w:pStyle w:val="Paragraph"/>
        <w:rPr>
          <w:spacing w:val="2"/>
          <w:w w:val="100"/>
        </w:rPr>
      </w:pPr>
      <w:r>
        <w:rPr>
          <w:spacing w:val="2"/>
          <w:w w:val="100"/>
        </w:rPr>
        <w:t>Note that in this case, the message consumer will likely get an exception if it is attempting to use the facilities of the now closed connection while processing its last message. A developer must take this ‘last message’ case into account when writing a message consumer. It bears repeating that the message consumer cannot rely on a null return value to indicate this ‘last message’ case.</w:t>
      </w:r>
    </w:p>
    <w:p w:rsidR="009F1C75" w:rsidRDefault="009F1C75" w:rsidP="009F1C75">
      <w:pPr>
        <w:pStyle w:val="Paragraph"/>
        <w:rPr>
          <w:spacing w:val="2"/>
          <w:w w:val="100"/>
        </w:rPr>
      </w:pPr>
      <w:r>
        <w:rPr>
          <w:spacing w:val="2"/>
          <w:w w:val="100"/>
        </w:rPr>
        <w:t>If one or more of the connection’s session’s message listeners is processing a message at the point when connection close is invoked, all the facilities of the connection and its sessions must remain available to those listeners until they return control to the JMS provider.</w:t>
      </w:r>
    </w:p>
    <w:p w:rsidR="009F1C75" w:rsidRDefault="009F1C75" w:rsidP="009F1C75">
      <w:pPr>
        <w:pStyle w:val="Paragraph"/>
        <w:rPr>
          <w:spacing w:val="2"/>
          <w:w w:val="100"/>
        </w:rPr>
      </w:pPr>
      <w:r>
        <w:rPr>
          <w:spacing w:val="2"/>
          <w:w w:val="100"/>
        </w:rPr>
        <w:t>When connection close is invoked it should not return until message processing has been shut down in an orderly fashion. This means that all message listeners that may have been running have returned, and that all pending receives have returned.</w:t>
      </w:r>
    </w:p>
    <w:p w:rsidR="009F1C75" w:rsidRDefault="009F1C75" w:rsidP="009F1C75">
      <w:pPr>
        <w:pStyle w:val="Paragraph"/>
        <w:rPr>
          <w:spacing w:val="2"/>
          <w:w w:val="100"/>
        </w:rPr>
      </w:pPr>
      <w:r w:rsidRPr="005C5EC6">
        <w:rPr>
          <w:spacing w:val="2"/>
          <w:w w:val="100"/>
        </w:rPr>
        <w:t xml:space="preserve">A message listener must not attempt to </w:t>
      </w:r>
      <w:r>
        <w:rPr>
          <w:spacing w:val="2"/>
          <w:w w:val="100"/>
        </w:rPr>
        <w:t>close its own connection as this w</w:t>
      </w:r>
      <w:r w:rsidRPr="005C5EC6">
        <w:rPr>
          <w:spacing w:val="2"/>
          <w:w w:val="100"/>
        </w:rPr>
        <w:t>ould lead to deadlock. The JMS provid</w:t>
      </w:r>
      <w:r>
        <w:rPr>
          <w:spacing w:val="2"/>
          <w:w w:val="100"/>
        </w:rPr>
        <w:t xml:space="preserve">er must detect this and throw a </w:t>
      </w:r>
      <w:r w:rsidRPr="00936C1B">
        <w:rPr>
          <w:rStyle w:val="Code"/>
        </w:rPr>
        <w:t>javax.jms.IllegalStateException</w:t>
      </w:r>
      <w:r w:rsidRPr="005C5EC6">
        <w:rPr>
          <w:spacing w:val="2"/>
          <w:w w:val="100"/>
        </w:rPr>
        <w:t>.</w:t>
      </w:r>
    </w:p>
    <w:p w:rsidR="009F1C75" w:rsidRDefault="009F1C75" w:rsidP="009F1C75">
      <w:r>
        <w:t xml:space="preserve">Closing a </w:t>
      </w:r>
      <w:r w:rsidRPr="00D937BF">
        <w:rPr>
          <w:rStyle w:val="Code"/>
        </w:rPr>
        <w:t>Connection</w:t>
      </w:r>
      <w:r>
        <w:t xml:space="preserve">, </w:t>
      </w:r>
      <w:r w:rsidRPr="00D937BF">
        <w:rPr>
          <w:rStyle w:val="Code"/>
        </w:rPr>
        <w:t>QueueConnection</w:t>
      </w:r>
      <w:r>
        <w:t xml:space="preserve"> or </w:t>
      </w:r>
      <w:r w:rsidRPr="00D937BF">
        <w:rPr>
          <w:rStyle w:val="Code"/>
        </w:rPr>
        <w:t>TopicConnection</w:t>
      </w:r>
      <w:r w:rsidRPr="00D937BF">
        <w:t xml:space="preserve"> </w:t>
      </w:r>
      <w:r>
        <w:t>closes its constituent sessions, producers, consumers or queue browsers. The connection close is sufficient to signal the JMS provider that all resources for the connection should be released.</w:t>
      </w:r>
    </w:p>
    <w:p w:rsidR="009F1C75" w:rsidRPr="0044406A" w:rsidRDefault="009F1C75" w:rsidP="009F1C75">
      <w:r>
        <w:lastRenderedPageBreak/>
        <w:t xml:space="preserve">Closing a </w:t>
      </w:r>
      <w:r w:rsidRPr="00D77FE5">
        <w:rPr>
          <w:rStyle w:val="Code"/>
        </w:rPr>
        <w:t>JMSContext</w:t>
      </w:r>
      <w:r>
        <w:t xml:space="preserve"> closes the underlying session and any underlying producers and consumers. If there are no other active (not closed) </w:t>
      </w:r>
      <w:r w:rsidRPr="00225E6F">
        <w:rPr>
          <w:rStyle w:val="Code"/>
        </w:rPr>
        <w:t>JMSContext</w:t>
      </w:r>
      <w:r>
        <w:t xml:space="preserve"> objects using the underlying connection then this method also closes the underlying connection.</w:t>
      </w:r>
    </w:p>
    <w:p w:rsidR="009F1C75" w:rsidRDefault="009F1C75" w:rsidP="009F1C75">
      <w:pPr>
        <w:pStyle w:val="Paragraph"/>
        <w:rPr>
          <w:spacing w:val="2"/>
          <w:w w:val="100"/>
        </w:rPr>
      </w:pPr>
      <w:r>
        <w:rPr>
          <w:spacing w:val="2"/>
          <w:w w:val="100"/>
        </w:rPr>
        <w:t xml:space="preserve">The </w:t>
      </w:r>
      <w:r w:rsidRPr="00590E86">
        <w:rPr>
          <w:rStyle w:val="Code"/>
        </w:rPr>
        <w:t>Connection</w:t>
      </w:r>
      <w:r w:rsidR="00251C1A" w:rsidRPr="00251C1A">
        <w:t xml:space="preserve">, </w:t>
      </w:r>
      <w:r>
        <w:rPr>
          <w:rStyle w:val="Code"/>
        </w:rPr>
        <w:t>JMSContext</w:t>
      </w:r>
      <w:r w:rsidR="00251C1A" w:rsidRPr="00251C1A">
        <w:t xml:space="preserve">, </w:t>
      </w:r>
      <w:r>
        <w:rPr>
          <w:rStyle w:val="Code"/>
        </w:rPr>
        <w:t>QueueConnection and TopicConnection</w:t>
      </w:r>
      <w:r>
        <w:rPr>
          <w:spacing w:val="2"/>
          <w:w w:val="100"/>
        </w:rPr>
        <w:t xml:space="preserve"> interfaces all extend the </w:t>
      </w:r>
      <w:r w:rsidRPr="00590E86">
        <w:rPr>
          <w:rStyle w:val="Code"/>
        </w:rPr>
        <w:t>java.lang.AutoCloseable</w:t>
      </w:r>
      <w:r>
        <w:rPr>
          <w:spacing w:val="2"/>
          <w:w w:val="100"/>
        </w:rPr>
        <w:t xml:space="preserve"> interface. This means that applications which create these objects in a </w:t>
      </w:r>
      <w:r w:rsidRPr="00590E86">
        <w:rPr>
          <w:rStyle w:val="Code"/>
        </w:rPr>
        <w:t>try-with-resources</w:t>
      </w:r>
      <w:r>
        <w:rPr>
          <w:spacing w:val="2"/>
          <w:w w:val="100"/>
        </w:rPr>
        <w:t xml:space="preserve"> statement do not need to call the </w:t>
      </w:r>
      <w:r w:rsidRPr="00590E86">
        <w:rPr>
          <w:rStyle w:val="Code"/>
        </w:rPr>
        <w:t>close</w:t>
      </w:r>
      <w:r>
        <w:rPr>
          <w:spacing w:val="2"/>
          <w:w w:val="100"/>
        </w:rPr>
        <w:t xml:space="preserve"> method when they are no longer needed. Instead these objects will be closed automatically at the end of the statement. The use of a </w:t>
      </w:r>
      <w:r w:rsidRPr="00590E86">
        <w:rPr>
          <w:rStyle w:val="Code"/>
        </w:rPr>
        <w:t>try-with-resources</w:t>
      </w:r>
      <w:r>
        <w:rPr>
          <w:spacing w:val="2"/>
          <w:w w:val="100"/>
        </w:rPr>
        <w:t xml:space="preserve"> statement also simplifies the handling of any exceptions thrown by the </w:t>
      </w:r>
      <w:r w:rsidRPr="00590E86">
        <w:rPr>
          <w:rStyle w:val="Code"/>
        </w:rPr>
        <w:t>close</w:t>
      </w:r>
      <w:r>
        <w:rPr>
          <w:spacing w:val="2"/>
          <w:w w:val="100"/>
        </w:rPr>
        <w:t xml:space="preserve"> method.  See the Java Tutorials</w:t>
      </w:r>
      <w:r>
        <w:rPr>
          <w:rStyle w:val="FootnoteReference"/>
          <w:spacing w:val="2"/>
          <w:w w:val="100"/>
        </w:rPr>
        <w:footnoteReference w:id="4"/>
      </w:r>
      <w:r>
        <w:rPr>
          <w:spacing w:val="2"/>
          <w:w w:val="100"/>
        </w:rPr>
        <w:t xml:space="preserve"> for more information about the </w:t>
      </w:r>
      <w:r w:rsidRPr="00936C1B">
        <w:rPr>
          <w:rStyle w:val="Code"/>
        </w:rPr>
        <w:t>try-with-resources</w:t>
      </w:r>
      <w:r>
        <w:rPr>
          <w:spacing w:val="2"/>
          <w:w w:val="100"/>
        </w:rPr>
        <w:t xml:space="preserve"> statement.</w:t>
      </w:r>
    </w:p>
    <w:p w:rsidR="009F1C75" w:rsidRDefault="009F1C75" w:rsidP="009F1C75">
      <w:pPr>
        <w:pStyle w:val="Paragraph"/>
        <w:rPr>
          <w:spacing w:val="2"/>
          <w:w w:val="100"/>
        </w:rPr>
      </w:pPr>
      <w:r>
        <w:rPr>
          <w:spacing w:val="2"/>
          <w:w w:val="100"/>
        </w:rPr>
        <w:t>Closing a connection must rollback the transactions in progress on its transacted sessions</w:t>
      </w:r>
      <w:r>
        <w:rPr>
          <w:rStyle w:val="FootnoteReference"/>
          <w:spacing w:val="2"/>
          <w:w w:val="100"/>
        </w:rPr>
        <w:footnoteReference w:id="5"/>
      </w:r>
      <w:r>
        <w:rPr>
          <w:spacing w:val="2"/>
          <w:w w:val="100"/>
        </w:rPr>
        <w:t xml:space="preserve">. Closing a connection does NOT force </w:t>
      </w:r>
      <w:proofErr w:type="gramStart"/>
      <w:r>
        <w:rPr>
          <w:spacing w:val="2"/>
          <w:w w:val="100"/>
        </w:rPr>
        <w:t>an acknowledge</w:t>
      </w:r>
      <w:proofErr w:type="gramEnd"/>
      <w:r>
        <w:rPr>
          <w:spacing w:val="2"/>
          <w:w w:val="100"/>
        </w:rPr>
        <w:t xml:space="preserve"> of client acknowledged sessions. Invoking the </w:t>
      </w:r>
      <w:r w:rsidRPr="00065C4E">
        <w:rPr>
          <w:rStyle w:val="Code"/>
        </w:rPr>
        <w:t>acknowledge</w:t>
      </w:r>
      <w:r>
        <w:rPr>
          <w:spacing w:val="2"/>
          <w:w w:val="100"/>
        </w:rPr>
        <w:t xml:space="preserve"> method of a received message from a closed connection’s sessions must throw an </w:t>
      </w:r>
      <w:r w:rsidRPr="00065C4E">
        <w:rPr>
          <w:rStyle w:val="Code"/>
        </w:rPr>
        <w:t>IllegalStateException</w:t>
      </w:r>
      <w:r>
        <w:rPr>
          <w:spacing w:val="2"/>
          <w:w w:val="100"/>
        </w:rPr>
        <w:t>. These semantics ensure that closing a connection does not cause messages to be lost for queues and durable subscriptions which require reliable processing by a subsequent execution of their JMS client.</w:t>
      </w:r>
    </w:p>
    <w:p w:rsidR="009F1C75" w:rsidRDefault="009F1C75" w:rsidP="009F1C75">
      <w:pPr>
        <w:pStyle w:val="Paragraph"/>
        <w:rPr>
          <w:spacing w:val="2"/>
          <w:w w:val="100"/>
        </w:rPr>
      </w:pPr>
      <w:r>
        <w:rPr>
          <w:spacing w:val="2"/>
          <w:w w:val="100"/>
        </w:rPr>
        <w:t xml:space="preserve">Once a connection has been closed, an attempt to use it or its sessions or their message consumers and producers must throw an </w:t>
      </w:r>
      <w:r w:rsidRPr="00065C4E">
        <w:rPr>
          <w:rStyle w:val="Code"/>
        </w:rPr>
        <w:t>IllegalStateException</w:t>
      </w:r>
      <w:r>
        <w:rPr>
          <w:spacing w:val="2"/>
          <w:w w:val="100"/>
        </w:rPr>
        <w:t xml:space="preserve"> (calls to the</w:t>
      </w:r>
      <w:r>
        <w:rPr>
          <w:rStyle w:val="Code"/>
        </w:rPr>
        <w:t xml:space="preserve"> </w:t>
      </w:r>
      <w:r w:rsidRPr="00065C4E">
        <w:rPr>
          <w:rStyle w:val="Code"/>
        </w:rPr>
        <w:t xml:space="preserve">close </w:t>
      </w:r>
      <w:r>
        <w:rPr>
          <w:spacing w:val="2"/>
          <w:w w:val="100"/>
        </w:rPr>
        <w:t xml:space="preserve">method of these objects must be ignored). It is valid to continue to use message objects created or received via the connection with the exception of a received message’s </w:t>
      </w:r>
      <w:proofErr w:type="gramStart"/>
      <w:r w:rsidRPr="00065C4E">
        <w:rPr>
          <w:rStyle w:val="Code"/>
        </w:rPr>
        <w:t>acknowledge</w:t>
      </w:r>
      <w:proofErr w:type="gramEnd"/>
      <w:r>
        <w:rPr>
          <w:spacing w:val="2"/>
          <w:w w:val="100"/>
        </w:rPr>
        <w:t xml:space="preserve"> method.</w:t>
      </w:r>
    </w:p>
    <w:p w:rsidR="009F1C75" w:rsidRDefault="009F1C75" w:rsidP="009F1C75">
      <w:pPr>
        <w:pStyle w:val="Paragraph"/>
        <w:rPr>
          <w:spacing w:val="2"/>
          <w:w w:val="100"/>
        </w:rPr>
      </w:pPr>
      <w:r>
        <w:rPr>
          <w:spacing w:val="2"/>
          <w:w w:val="100"/>
        </w:rPr>
        <w:t>Closing a closed connection must NOT throw an exception.</w:t>
      </w:r>
    </w:p>
    <w:p w:rsidR="00722F91" w:rsidRDefault="00722F91" w:rsidP="00722F91">
      <w:pPr>
        <w:pStyle w:val="Heading2"/>
      </w:pPr>
      <w:bookmarkStart w:id="312" w:name="RTF31323337313a204865616431"/>
      <w:bookmarkStart w:id="313" w:name="_Ref308033923"/>
      <w:bookmarkStart w:id="314" w:name="_Ref308033928"/>
      <w:bookmarkStart w:id="315" w:name="_Ref308095044"/>
      <w:bookmarkStart w:id="316" w:name="_Ref308095051"/>
      <w:bookmarkStart w:id="317" w:name="_Toc311729257"/>
      <w:bookmarkStart w:id="318" w:name="_Toc351464391"/>
      <w:r>
        <w:t>Ses</w:t>
      </w:r>
      <w:bookmarkEnd w:id="312"/>
      <w:r>
        <w:t>sio</w:t>
      </w:r>
      <w:r w:rsidR="003E698D">
        <w:t>n</w:t>
      </w:r>
      <w:r w:rsidR="00D60811">
        <w:t>s</w:t>
      </w:r>
      <w:bookmarkEnd w:id="313"/>
      <w:bookmarkEnd w:id="314"/>
      <w:bookmarkEnd w:id="315"/>
      <w:bookmarkEnd w:id="316"/>
      <w:bookmarkEnd w:id="317"/>
      <w:bookmarkEnd w:id="318"/>
    </w:p>
    <w:p w:rsidR="00722F91" w:rsidRDefault="00765BC1" w:rsidP="00941075">
      <w:r>
        <w:t xml:space="preserve">In JMS a </w:t>
      </w:r>
      <w:r w:rsidR="00251C1A" w:rsidRPr="00251C1A">
        <w:rPr>
          <w:i/>
        </w:rPr>
        <w:t>session</w:t>
      </w:r>
      <w:r w:rsidR="00722F91">
        <w:t xml:space="preserve"> is a single</w:t>
      </w:r>
      <w:r w:rsidR="00C67893">
        <w:t>-</w:t>
      </w:r>
      <w:r w:rsidR="00722F91">
        <w:t>threaded context</w:t>
      </w:r>
      <w:r w:rsidR="00722F91">
        <w:rPr>
          <w:rStyle w:val="FootnoteReference"/>
          <w:spacing w:val="2"/>
        </w:rPr>
        <w:footnoteReference w:id="6"/>
      </w:r>
      <w:r w:rsidR="00722F91">
        <w:t xml:space="preserve"> for producing and consuming messages. Although it may allocate provider resources outside the Java virtual machine, it is considered a lightweight JMS object.</w:t>
      </w:r>
    </w:p>
    <w:p w:rsidR="00D77039" w:rsidRDefault="00D77039" w:rsidP="00D77039">
      <w:pPr>
        <w:pStyle w:val="ListBullet"/>
      </w:pPr>
      <w:r>
        <w:lastRenderedPageBreak/>
        <w:t xml:space="preserve">In the classic API a </w:t>
      </w:r>
      <w:r w:rsidR="00A87A11">
        <w:t>session</w:t>
      </w:r>
      <w:r>
        <w:t xml:space="preserve"> is represented by a </w:t>
      </w:r>
      <w:r w:rsidR="00A87A11">
        <w:rPr>
          <w:rStyle w:val="Code"/>
        </w:rPr>
        <w:t>Session</w:t>
      </w:r>
      <w:r>
        <w:t xml:space="preserve"> object</w:t>
      </w:r>
      <w:r w:rsidR="00BB6626">
        <w:t xml:space="preserve"> and is creating using one of </w:t>
      </w:r>
      <w:r w:rsidR="002363F3">
        <w:t>the following</w:t>
      </w:r>
      <w:r w:rsidR="00BB6626">
        <w:t xml:space="preserve"> methods on Connection</w:t>
      </w:r>
      <w:r w:rsidR="002A2731">
        <w:t>:</w:t>
      </w:r>
    </w:p>
    <w:p w:rsidR="00A8398D" w:rsidRPr="00A8398D" w:rsidRDefault="00251C1A" w:rsidP="00A8398D">
      <w:pPr>
        <w:pStyle w:val="ListBullet1Cont"/>
        <w:rPr>
          <w:rStyle w:val="Code"/>
        </w:rPr>
      </w:pPr>
      <w:proofErr w:type="gramStart"/>
      <w:r w:rsidRPr="00251C1A">
        <w:rPr>
          <w:rStyle w:val="Code"/>
        </w:rPr>
        <w:t>createSession()</w:t>
      </w:r>
      <w:proofErr w:type="gramEnd"/>
    </w:p>
    <w:p w:rsidR="00A8398D" w:rsidRPr="00A8398D" w:rsidRDefault="00251C1A" w:rsidP="00A8398D">
      <w:pPr>
        <w:pStyle w:val="ListBullet1Cont"/>
        <w:rPr>
          <w:rStyle w:val="Code"/>
        </w:rPr>
      </w:pPr>
      <w:proofErr w:type="gramStart"/>
      <w:r w:rsidRPr="00251C1A">
        <w:rPr>
          <w:rStyle w:val="Code"/>
        </w:rPr>
        <w:t>createSession(</w:t>
      </w:r>
      <w:proofErr w:type="gramEnd"/>
      <w:r w:rsidRPr="00251C1A">
        <w:rPr>
          <w:rStyle w:val="Code"/>
        </w:rPr>
        <w:t>boolean transacted, int acknowledgeMode)</w:t>
      </w:r>
    </w:p>
    <w:p w:rsidR="00C2185D" w:rsidRDefault="00251C1A">
      <w:pPr>
        <w:pStyle w:val="ListBullet1Cont"/>
        <w:rPr>
          <w:rStyle w:val="Code"/>
        </w:rPr>
      </w:pPr>
      <w:proofErr w:type="gramStart"/>
      <w:r w:rsidRPr="00251C1A">
        <w:rPr>
          <w:rStyle w:val="Code"/>
        </w:rPr>
        <w:t>createSession(</w:t>
      </w:r>
      <w:proofErr w:type="gramEnd"/>
      <w:r w:rsidRPr="00251C1A">
        <w:rPr>
          <w:rStyle w:val="Code"/>
        </w:rPr>
        <w:t>int sessionMode)</w:t>
      </w:r>
    </w:p>
    <w:p w:rsidR="00D77039" w:rsidRDefault="00D77039" w:rsidP="00D77039">
      <w:pPr>
        <w:pStyle w:val="ListBullet"/>
      </w:pPr>
      <w:r>
        <w:t xml:space="preserve">In the simplified API a </w:t>
      </w:r>
      <w:r w:rsidR="00B83C24">
        <w:t xml:space="preserve">connection and </w:t>
      </w:r>
      <w:r w:rsidR="007C746C">
        <w:t xml:space="preserve">a </w:t>
      </w:r>
      <w:r w:rsidR="00B83C24">
        <w:t>session are</w:t>
      </w:r>
      <w:r>
        <w:t xml:space="preserve"> represented by a </w:t>
      </w:r>
      <w:r w:rsidR="00B83C24">
        <w:t xml:space="preserve">single </w:t>
      </w:r>
      <w:r w:rsidRPr="00EE492D">
        <w:rPr>
          <w:rStyle w:val="Code"/>
        </w:rPr>
        <w:t>JMSContext</w:t>
      </w:r>
      <w:r>
        <w:t xml:space="preserve"> object</w:t>
      </w:r>
      <w:r w:rsidR="001804EC">
        <w:t>.</w:t>
      </w:r>
      <w:r>
        <w:t xml:space="preserve"> </w:t>
      </w:r>
      <w:r w:rsidR="00E34778">
        <w:t xml:space="preserve">When a </w:t>
      </w:r>
      <w:r w:rsidR="00251C1A" w:rsidRPr="00251C1A">
        <w:rPr>
          <w:rStyle w:val="Code"/>
        </w:rPr>
        <w:t>JMSContext</w:t>
      </w:r>
      <w:r w:rsidR="00E34778">
        <w:t xml:space="preserve"> is created the </w:t>
      </w:r>
      <w:r w:rsidR="00C725F7">
        <w:t xml:space="preserve">underlying </w:t>
      </w:r>
      <w:r w:rsidR="00E34778">
        <w:t xml:space="preserve">session is created </w:t>
      </w:r>
      <w:r w:rsidR="00F16596">
        <w:t>automatically</w:t>
      </w:r>
      <w:r w:rsidR="00E34778">
        <w:t xml:space="preserve">. </w:t>
      </w:r>
    </w:p>
    <w:p w:rsidR="00D77039" w:rsidRDefault="00D77039" w:rsidP="00D77039">
      <w:pPr>
        <w:pStyle w:val="ListBullet"/>
      </w:pPr>
      <w:r>
        <w:t xml:space="preserve">In the domain-specific API for point-to-point messaging a </w:t>
      </w:r>
      <w:r w:rsidR="00BA0362">
        <w:t>session</w:t>
      </w:r>
      <w:r>
        <w:t xml:space="preserve"> is represented</w:t>
      </w:r>
      <w:r w:rsidR="005A1B5E">
        <w:t xml:space="preserve"> by a</w:t>
      </w:r>
      <w:r>
        <w:t xml:space="preserve"> </w:t>
      </w:r>
      <w:r w:rsidRPr="00521F79">
        <w:rPr>
          <w:rStyle w:val="Code"/>
        </w:rPr>
        <w:t>QueueSession</w:t>
      </w:r>
      <w:r>
        <w:t xml:space="preserve"> object</w:t>
      </w:r>
      <w:r w:rsidR="00020B5B">
        <w:t xml:space="preserve"> and is created </w:t>
      </w:r>
      <w:r w:rsidR="00DD4765">
        <w:t xml:space="preserve">using the following method on </w:t>
      </w:r>
      <w:r w:rsidR="00251C1A" w:rsidRPr="00251C1A">
        <w:rPr>
          <w:rStyle w:val="Code"/>
        </w:rPr>
        <w:t>QueueConnection</w:t>
      </w:r>
      <w:r w:rsidR="00DD4765">
        <w:t>:</w:t>
      </w:r>
    </w:p>
    <w:p w:rsidR="00C2185D" w:rsidRDefault="00251C1A">
      <w:pPr>
        <w:pStyle w:val="ListBullet1Cont"/>
        <w:rPr>
          <w:rStyle w:val="Code"/>
        </w:rPr>
      </w:pPr>
      <w:proofErr w:type="gramStart"/>
      <w:r w:rsidRPr="00251C1A">
        <w:rPr>
          <w:rStyle w:val="Code"/>
        </w:rPr>
        <w:t>createQueueSession(</w:t>
      </w:r>
      <w:proofErr w:type="gramEnd"/>
      <w:r w:rsidRPr="00251C1A">
        <w:rPr>
          <w:rStyle w:val="Code"/>
        </w:rPr>
        <w:t>boolean transacted, int acknowledgeMode)</w:t>
      </w:r>
    </w:p>
    <w:p w:rsidR="00C2185D" w:rsidRDefault="00D77039">
      <w:pPr>
        <w:pStyle w:val="ListBullet"/>
        <w:rPr>
          <w:spacing w:val="2"/>
        </w:rPr>
      </w:pPr>
      <w:r>
        <w:t xml:space="preserve">In the domain-specified API for pub-sub messaging a </w:t>
      </w:r>
      <w:r w:rsidR="00192700">
        <w:t>session</w:t>
      </w:r>
      <w:r>
        <w:t xml:space="preserve"> is represented by a </w:t>
      </w:r>
      <w:r>
        <w:rPr>
          <w:rStyle w:val="Code"/>
        </w:rPr>
        <w:t>Topic</w:t>
      </w:r>
      <w:r w:rsidRPr="00521F79">
        <w:rPr>
          <w:rStyle w:val="Code"/>
        </w:rPr>
        <w:t>Session</w:t>
      </w:r>
      <w:r w:rsidR="00DD4765">
        <w:t xml:space="preserve"> object and is created using the following method on </w:t>
      </w:r>
      <w:r w:rsidR="00251C1A" w:rsidRPr="00251C1A">
        <w:rPr>
          <w:rStyle w:val="Code"/>
        </w:rPr>
        <w:t>TopicConnection</w:t>
      </w:r>
      <w:r w:rsidR="00DD4765">
        <w:t>:</w:t>
      </w:r>
    </w:p>
    <w:p w:rsidR="00C2185D" w:rsidRDefault="00251C1A">
      <w:pPr>
        <w:pStyle w:val="ListBullet1Cont"/>
        <w:rPr>
          <w:rStyle w:val="Code"/>
        </w:rPr>
      </w:pPr>
      <w:proofErr w:type="gramStart"/>
      <w:r w:rsidRPr="00251C1A">
        <w:rPr>
          <w:rStyle w:val="Code"/>
        </w:rPr>
        <w:t>createTopicSession(</w:t>
      </w:r>
      <w:proofErr w:type="gramEnd"/>
      <w:r w:rsidRPr="00251C1A">
        <w:rPr>
          <w:rStyle w:val="Code"/>
        </w:rPr>
        <w:t>boolean transacted, int acknowledgeMode)</w:t>
      </w:r>
    </w:p>
    <w:p w:rsidR="00722F91" w:rsidRDefault="001804EC" w:rsidP="00722F91">
      <w:pPr>
        <w:pStyle w:val="Paragraph"/>
        <w:rPr>
          <w:spacing w:val="2"/>
          <w:w w:val="100"/>
        </w:rPr>
      </w:pPr>
      <w:r>
        <w:rPr>
          <w:spacing w:val="2"/>
          <w:w w:val="100"/>
        </w:rPr>
        <w:t>A session</w:t>
      </w:r>
      <w:r w:rsidR="00722F91">
        <w:rPr>
          <w:spacing w:val="2"/>
          <w:w w:val="100"/>
        </w:rPr>
        <w:t xml:space="preserve"> serves several purposes:</w:t>
      </w:r>
    </w:p>
    <w:p w:rsidR="00722F91" w:rsidRDefault="00722F91" w:rsidP="00722F91">
      <w:pPr>
        <w:pStyle w:val="ListBullet"/>
      </w:pPr>
      <w:r>
        <w:t xml:space="preserve">It is a factory </w:t>
      </w:r>
      <w:r w:rsidR="0055368B">
        <w:t>for producer and consumer</w:t>
      </w:r>
      <w:r>
        <w:t xml:space="preserve"> objects.</w:t>
      </w:r>
      <w:r w:rsidR="00CA73B4">
        <w:t xml:space="preserve"> These are described in chapter </w:t>
      </w:r>
      <w:r w:rsidR="001E03D3">
        <w:fldChar w:fldCharType="begin"/>
      </w:r>
      <w:r w:rsidR="00CA73B4">
        <w:instrText xml:space="preserve"> REF _Ref347321492 \r \h </w:instrText>
      </w:r>
      <w:r w:rsidR="001E03D3">
        <w:fldChar w:fldCharType="separate"/>
      </w:r>
      <w:r w:rsidR="009749BC">
        <w:t>7</w:t>
      </w:r>
      <w:r w:rsidR="001E03D3">
        <w:fldChar w:fldCharType="end"/>
      </w:r>
      <w:r w:rsidR="00CA73B4">
        <w:t xml:space="preserve"> “</w:t>
      </w:r>
      <w:r w:rsidR="001E03D3">
        <w:fldChar w:fldCharType="begin"/>
      </w:r>
      <w:r w:rsidR="00CA73B4">
        <w:instrText xml:space="preserve"> REF _Ref347321494 \h </w:instrText>
      </w:r>
      <w:r w:rsidR="001E03D3">
        <w:fldChar w:fldCharType="separate"/>
      </w:r>
      <w:r w:rsidR="009749BC">
        <w:t>Sending messages</w:t>
      </w:r>
      <w:r w:rsidR="001E03D3">
        <w:fldChar w:fldCharType="end"/>
      </w:r>
      <w:r w:rsidR="00A05B30">
        <w:t xml:space="preserve">” </w:t>
      </w:r>
      <w:r w:rsidR="00CA73B4">
        <w:t xml:space="preserve">and chapter </w:t>
      </w:r>
      <w:r w:rsidR="001E03D3">
        <w:fldChar w:fldCharType="begin"/>
      </w:r>
      <w:r w:rsidR="00CA73B4">
        <w:instrText xml:space="preserve"> REF _Ref347321500 \r \h </w:instrText>
      </w:r>
      <w:r w:rsidR="001E03D3">
        <w:fldChar w:fldCharType="separate"/>
      </w:r>
      <w:r w:rsidR="009749BC">
        <w:t>8</w:t>
      </w:r>
      <w:r w:rsidR="001E03D3">
        <w:fldChar w:fldCharType="end"/>
      </w:r>
      <w:r w:rsidR="00CA73B4">
        <w:t xml:space="preserve"> “</w:t>
      </w:r>
      <w:r w:rsidR="001E03D3">
        <w:fldChar w:fldCharType="begin"/>
      </w:r>
      <w:r w:rsidR="00CA73B4">
        <w:instrText xml:space="preserve"> REF _Ref347321501 \h </w:instrText>
      </w:r>
      <w:r w:rsidR="001E03D3">
        <w:fldChar w:fldCharType="separate"/>
      </w:r>
      <w:r w:rsidR="009749BC" w:rsidRPr="00C11523">
        <w:t>Receiving</w:t>
      </w:r>
      <w:r w:rsidR="009749BC">
        <w:t xml:space="preserve"> messages</w:t>
      </w:r>
      <w:r w:rsidR="001E03D3">
        <w:fldChar w:fldCharType="end"/>
      </w:r>
      <w:r w:rsidR="00CA73B4">
        <w:t>”.</w:t>
      </w:r>
    </w:p>
    <w:p w:rsidR="00722F91" w:rsidRDefault="00722F91" w:rsidP="00722F91">
      <w:pPr>
        <w:pStyle w:val="ListBullet"/>
      </w:pPr>
      <w:r>
        <w:t xml:space="preserve">It is a factory for </w:t>
      </w:r>
      <w:r w:rsidRPr="00CE7F24">
        <w:rPr>
          <w:rStyle w:val="Code"/>
        </w:rPr>
        <w:t>TemporaryTopic</w:t>
      </w:r>
      <w:r w:rsidRPr="00CE7F24">
        <w:t xml:space="preserve"> and </w:t>
      </w:r>
      <w:r w:rsidRPr="00CE7F24">
        <w:rPr>
          <w:rStyle w:val="Code"/>
        </w:rPr>
        <w:t>TemporaryQueue</w:t>
      </w:r>
      <w:r w:rsidRPr="00CE7F24">
        <w:t xml:space="preserve"> objects</w:t>
      </w:r>
      <w:r>
        <w:t>.</w:t>
      </w:r>
    </w:p>
    <w:p w:rsidR="00722F91" w:rsidRDefault="00722F91" w:rsidP="00722F91">
      <w:pPr>
        <w:pStyle w:val="ListBullet"/>
      </w:pPr>
      <w:r>
        <w:t xml:space="preserve">It provides a way to create </w:t>
      </w:r>
      <w:r w:rsidRPr="00484CF7">
        <w:rPr>
          <w:rStyle w:val="Code"/>
        </w:rPr>
        <w:t>Queue</w:t>
      </w:r>
      <w:r>
        <w:rPr>
          <w:i/>
          <w:iCs/>
        </w:rPr>
        <w:t xml:space="preserve"> </w:t>
      </w:r>
      <w:r>
        <w:t xml:space="preserve">or </w:t>
      </w:r>
      <w:r w:rsidRPr="00484CF7">
        <w:rPr>
          <w:rStyle w:val="Code"/>
        </w:rPr>
        <w:t>Topic</w:t>
      </w:r>
      <w:r>
        <w:rPr>
          <w:i/>
          <w:iCs/>
        </w:rPr>
        <w:t xml:space="preserve"> </w:t>
      </w:r>
      <w:r>
        <w:t>objects for those clients that need to dynamically manipulate provider-specific destination names.</w:t>
      </w:r>
    </w:p>
    <w:p w:rsidR="00722F91" w:rsidRDefault="00722F91" w:rsidP="00722F91">
      <w:pPr>
        <w:pStyle w:val="ListBullet"/>
      </w:pPr>
      <w:r>
        <w:t>It supplies provider-optimized message factories.</w:t>
      </w:r>
    </w:p>
    <w:p w:rsidR="00722F91" w:rsidRDefault="00722F91" w:rsidP="00722F91">
      <w:pPr>
        <w:pStyle w:val="ListBullet"/>
      </w:pPr>
      <w:r>
        <w:t>It supports a single series of transactions that combine work spanning this session’s producers and consumers into atomic units.</w:t>
      </w:r>
    </w:p>
    <w:p w:rsidR="00722F91" w:rsidRDefault="00722F91" w:rsidP="00722F91">
      <w:pPr>
        <w:pStyle w:val="ListBullet"/>
      </w:pPr>
      <w:r>
        <w:t>It defines a serial order for the messages it consumes and the messages it produces.</w:t>
      </w:r>
    </w:p>
    <w:p w:rsidR="00722F91" w:rsidRDefault="00722F91" w:rsidP="00722F91">
      <w:pPr>
        <w:pStyle w:val="ListBullet"/>
      </w:pPr>
      <w:r>
        <w:t>It retains messages it consumes until they have been acknowledged.</w:t>
      </w:r>
    </w:p>
    <w:p w:rsidR="00722F91" w:rsidRDefault="00722F91" w:rsidP="00722F91">
      <w:pPr>
        <w:pStyle w:val="ListBullet"/>
      </w:pPr>
      <w:r>
        <w:t xml:space="preserve">It serializes execution of </w:t>
      </w:r>
      <w:r w:rsidRPr="00484CF7">
        <w:rPr>
          <w:rStyle w:val="Code"/>
        </w:rPr>
        <w:t>MessageListener</w:t>
      </w:r>
      <w:r>
        <w:t xml:space="preserve"> objects registered with it.</w:t>
      </w:r>
    </w:p>
    <w:p w:rsidR="00722F91" w:rsidRDefault="00722F91" w:rsidP="00722F91">
      <w:pPr>
        <w:pStyle w:val="ListBullet"/>
      </w:pPr>
      <w:r>
        <w:t xml:space="preserve">It is a factory </w:t>
      </w:r>
      <w:r w:rsidRPr="00484CF7">
        <w:t xml:space="preserve">for </w:t>
      </w:r>
      <w:r w:rsidRPr="00484CF7">
        <w:rPr>
          <w:rStyle w:val="Code"/>
        </w:rPr>
        <w:t>QueueBrowser</w:t>
      </w:r>
      <w:r w:rsidRPr="00484CF7">
        <w:t xml:space="preserve"> objects</w:t>
      </w:r>
      <w:r>
        <w:t>.</w:t>
      </w:r>
    </w:p>
    <w:p w:rsidR="00AC20F7" w:rsidRDefault="00C61E9E">
      <w:pPr>
        <w:pStyle w:val="ListBullet"/>
      </w:pPr>
      <w:r>
        <w:t xml:space="preserve">It provides the </w:t>
      </w:r>
      <w:r w:rsidRPr="007556EA">
        <w:rPr>
          <w:rStyle w:val="Code"/>
        </w:rPr>
        <w:t>unsubscribe</w:t>
      </w:r>
      <w:r>
        <w:t xml:space="preserve"> method for deleting durable </w:t>
      </w:r>
      <w:r w:rsidR="007C18B5">
        <w:t xml:space="preserve">topic </w:t>
      </w:r>
      <w:r>
        <w:t>subscriptions</w:t>
      </w:r>
      <w:r w:rsidR="007C18B5">
        <w:t>.</w:t>
      </w:r>
    </w:p>
    <w:p w:rsidR="001D4CC2" w:rsidRDefault="00342ABC" w:rsidP="001D4CC2">
      <w:r>
        <w:t xml:space="preserve">If there are messages that have been received from a queue but not acknowledged when a </w:t>
      </w:r>
      <w:r w:rsidRPr="006635ED">
        <w:t>session</w:t>
      </w:r>
      <w:r>
        <w:t xml:space="preserve"> terminates, these messages must be retained and redelivered when a consumer next accesses the queue.</w:t>
      </w:r>
    </w:p>
    <w:p w:rsidR="001D4CC2" w:rsidRDefault="00342ABC" w:rsidP="001D4CC2">
      <w:r>
        <w:t>If there are messages that have been received from a topic subscription but not acknowledged when a session</w:t>
      </w:r>
      <w:r>
        <w:rPr>
          <w:i/>
          <w:iCs/>
        </w:rPr>
        <w:t xml:space="preserve"> </w:t>
      </w:r>
      <w:r>
        <w:t>terminates, a durable subscriber must retain and redeliver them; a nondurable subscriber need not do so.</w:t>
      </w:r>
    </w:p>
    <w:p w:rsidR="00543F60" w:rsidRPr="00864041" w:rsidRDefault="00543F60" w:rsidP="00543F60">
      <w:pPr>
        <w:pStyle w:val="Heading3"/>
      </w:pPr>
      <w:bookmarkStart w:id="319" w:name="_Toc311729259"/>
      <w:bookmarkStart w:id="320" w:name="_Toc351464392"/>
      <w:r w:rsidRPr="00864041">
        <w:lastRenderedPageBreak/>
        <w:t xml:space="preserve">Producer and </w:t>
      </w:r>
      <w:r w:rsidR="00F13247">
        <w:t>c</w:t>
      </w:r>
      <w:r w:rsidR="00F13247" w:rsidRPr="00864041">
        <w:t xml:space="preserve">onsumer </w:t>
      </w:r>
      <w:bookmarkEnd w:id="319"/>
      <w:r w:rsidR="00BE630F">
        <w:t>c</w:t>
      </w:r>
      <w:r w:rsidR="00BE630F" w:rsidRPr="00864041">
        <w:t>reation</w:t>
      </w:r>
      <w:bookmarkEnd w:id="320"/>
    </w:p>
    <w:p w:rsidR="00B202C5" w:rsidRDefault="00761A9C" w:rsidP="00722D71">
      <w:r w:rsidRPr="00761A9C">
        <w:t>A session can create and service multiple producer and consumer objects.</w:t>
      </w:r>
      <w:r w:rsidR="00543F60">
        <w:t xml:space="preserve"> See </w:t>
      </w:r>
      <w:r w:rsidR="00F12542">
        <w:t>s</w:t>
      </w:r>
      <w:r w:rsidR="00543F60">
        <w:t xml:space="preserve">ection </w:t>
      </w:r>
      <w:r w:rsidR="001E03D3">
        <w:fldChar w:fldCharType="begin"/>
      </w:r>
      <w:r w:rsidR="00722D71">
        <w:instrText xml:space="preserve"> REF _Ref347321492 \r \h </w:instrText>
      </w:r>
      <w:r w:rsidR="001E03D3">
        <w:fldChar w:fldCharType="separate"/>
      </w:r>
      <w:r w:rsidR="009749BC">
        <w:t>7</w:t>
      </w:r>
      <w:r w:rsidR="001E03D3">
        <w:fldChar w:fldCharType="end"/>
      </w:r>
      <w:r w:rsidR="00722D71">
        <w:t xml:space="preserve"> “</w:t>
      </w:r>
      <w:r w:rsidR="001E03D3">
        <w:fldChar w:fldCharType="begin"/>
      </w:r>
      <w:r w:rsidR="00722D71">
        <w:instrText xml:space="preserve"> REF _Ref347321492 \h </w:instrText>
      </w:r>
      <w:r w:rsidR="001E03D3">
        <w:fldChar w:fldCharType="separate"/>
      </w:r>
      <w:r w:rsidR="009749BC">
        <w:t>Sending messages</w:t>
      </w:r>
      <w:r w:rsidR="001E03D3">
        <w:fldChar w:fldCharType="end"/>
      </w:r>
      <w:r w:rsidR="00A05B30">
        <w:t xml:space="preserve">” </w:t>
      </w:r>
      <w:r w:rsidR="00F12542">
        <w:t xml:space="preserve">and </w:t>
      </w:r>
      <w:r w:rsidR="007E6C6C">
        <w:t>s</w:t>
      </w:r>
      <w:r w:rsidR="00F12542">
        <w:t xml:space="preserve">ection </w:t>
      </w:r>
      <w:r w:rsidR="001E03D3">
        <w:fldChar w:fldCharType="begin"/>
      </w:r>
      <w:r w:rsidR="00722D71">
        <w:instrText xml:space="preserve"> REF _Ref347321500 \r \h </w:instrText>
      </w:r>
      <w:r w:rsidR="001E03D3">
        <w:fldChar w:fldCharType="separate"/>
      </w:r>
      <w:r w:rsidR="009749BC">
        <w:t>8</w:t>
      </w:r>
      <w:r w:rsidR="001E03D3">
        <w:fldChar w:fldCharType="end"/>
      </w:r>
      <w:r w:rsidR="00722D71">
        <w:t xml:space="preserve"> “</w:t>
      </w:r>
      <w:r w:rsidR="001E03D3">
        <w:fldChar w:fldCharType="begin"/>
      </w:r>
      <w:r w:rsidR="00722D71">
        <w:instrText xml:space="preserve"> REF _Ref347321500 \h </w:instrText>
      </w:r>
      <w:r w:rsidR="001E03D3">
        <w:fldChar w:fldCharType="separate"/>
      </w:r>
      <w:r w:rsidR="009749BC" w:rsidRPr="00C11523">
        <w:t>Receiving</w:t>
      </w:r>
      <w:r w:rsidR="009749BC">
        <w:t xml:space="preserve"> messages</w:t>
      </w:r>
      <w:r w:rsidR="001E03D3">
        <w:fldChar w:fldCharType="end"/>
      </w:r>
      <w:r w:rsidR="00A05B30">
        <w:t xml:space="preserve">” </w:t>
      </w:r>
      <w:r w:rsidR="00543F60">
        <w:t>for information on their creation and use.</w:t>
      </w:r>
    </w:p>
    <w:p w:rsidR="00543F60" w:rsidRDefault="00543F60" w:rsidP="00543F60">
      <w:pPr>
        <w:pStyle w:val="Paragraph"/>
        <w:rPr>
          <w:spacing w:val="2"/>
          <w:w w:val="100"/>
        </w:rPr>
      </w:pPr>
      <w:r>
        <w:rPr>
          <w:spacing w:val="2"/>
          <w:w w:val="100"/>
        </w:rPr>
        <w:t>Although a session may create multiple producers and consumers, they are restricted to serial use. In effect, only a single logical thread of control can use them. This is explained in more detail later.</w:t>
      </w:r>
    </w:p>
    <w:p w:rsidR="00543F60" w:rsidRDefault="00543F60" w:rsidP="00543F60">
      <w:pPr>
        <w:pStyle w:val="Heading3"/>
      </w:pPr>
      <w:bookmarkStart w:id="321" w:name="RTF33303938393a204865616432"/>
      <w:bookmarkStart w:id="322" w:name="_Toc311729260"/>
      <w:bookmarkStart w:id="323" w:name="_Toc351464393"/>
      <w:r>
        <w:t>Creating temporary destinations</w:t>
      </w:r>
      <w:bookmarkEnd w:id="321"/>
      <w:bookmarkEnd w:id="322"/>
      <w:bookmarkEnd w:id="323"/>
    </w:p>
    <w:p w:rsidR="00543F60" w:rsidRPr="008D452D" w:rsidRDefault="00543F60" w:rsidP="002D5FC7">
      <w:pPr>
        <w:rPr>
          <w:rStyle w:val="Code"/>
        </w:rPr>
      </w:pPr>
      <w:r>
        <w:t xml:space="preserve">Although sessions are used to create temporary destinations, this is only for convenience. Their scope is actually the entire connection. Their lifetime is that of their connection and any of the connection’s sessions are allowed to create </w:t>
      </w:r>
      <w:r w:rsidR="00441A24">
        <w:t>a consumer</w:t>
      </w:r>
      <w:r>
        <w:t xml:space="preserve"> for them.</w:t>
      </w:r>
    </w:p>
    <w:p w:rsidR="00543F60" w:rsidRDefault="00543F60" w:rsidP="00834EDF">
      <w:r>
        <w:t>Temporary</w:t>
      </w:r>
      <w:r w:rsidRPr="00CA74D0">
        <w:t xml:space="preserve"> </w:t>
      </w:r>
      <w:r>
        <w:t>destinations (</w:t>
      </w:r>
      <w:r w:rsidRPr="00EC1EA4">
        <w:rPr>
          <w:rStyle w:val="Code"/>
        </w:rPr>
        <w:t>TemporaryQueue</w:t>
      </w:r>
      <w:r>
        <w:rPr>
          <w:i/>
          <w:iCs/>
        </w:rPr>
        <w:t xml:space="preserve"> </w:t>
      </w:r>
      <w:r>
        <w:t xml:space="preserve">or </w:t>
      </w:r>
      <w:r w:rsidRPr="00EC1EA4">
        <w:rPr>
          <w:rStyle w:val="Code"/>
        </w:rPr>
        <w:t>TemporaryTopic</w:t>
      </w:r>
      <w:r>
        <w:rPr>
          <w:i/>
          <w:iCs/>
        </w:rPr>
        <w:t xml:space="preserve"> </w:t>
      </w:r>
      <w:r>
        <w:t xml:space="preserve">objects) are destinations that are system-generated uniquely for their connection. Only their own connection is allowed to </w:t>
      </w:r>
      <w:r w:rsidR="001D4CC2" w:rsidRPr="001D4CC2">
        <w:t>create consumer objects</w:t>
      </w:r>
      <w:r>
        <w:t xml:space="preserve"> for them.</w:t>
      </w:r>
    </w:p>
    <w:p w:rsidR="00543F60" w:rsidRDefault="00543F60" w:rsidP="0055740D">
      <w:r>
        <w:t xml:space="preserve">One typical use for </w:t>
      </w:r>
      <w:r w:rsidRPr="00141F76">
        <w:t xml:space="preserve">a </w:t>
      </w:r>
      <w:r w:rsidR="00141F76" w:rsidRPr="00141F76">
        <w:t>temporary destination</w:t>
      </w:r>
      <w:r w:rsidRPr="00141F76">
        <w:t xml:space="preserve"> is</w:t>
      </w:r>
      <w:r>
        <w:t xml:space="preserve"> as the </w:t>
      </w:r>
      <w:r w:rsidRPr="00EC1EA4">
        <w:rPr>
          <w:rStyle w:val="Code"/>
        </w:rPr>
        <w:t>JMSReplyTo</w:t>
      </w:r>
      <w:r>
        <w:t xml:space="preserve"> destination for service requests.</w:t>
      </w:r>
    </w:p>
    <w:p w:rsidR="00543F60" w:rsidRDefault="00543F60" w:rsidP="0055740D">
      <w:r>
        <w:t xml:space="preserve">Each </w:t>
      </w:r>
      <w:r w:rsidRPr="00EC1EA4">
        <w:rPr>
          <w:rStyle w:val="Code"/>
        </w:rPr>
        <w:t>TemporaryQueue</w:t>
      </w:r>
      <w:r>
        <w:rPr>
          <w:i/>
          <w:iCs/>
        </w:rPr>
        <w:t xml:space="preserve"> </w:t>
      </w:r>
      <w:r>
        <w:t xml:space="preserve">or </w:t>
      </w:r>
      <w:r w:rsidRPr="00EC1EA4">
        <w:rPr>
          <w:rStyle w:val="Code"/>
        </w:rPr>
        <w:t>TemporaryTopic</w:t>
      </w:r>
      <w:r>
        <w:rPr>
          <w:i/>
          <w:iCs/>
        </w:rPr>
        <w:t xml:space="preserve"> </w:t>
      </w:r>
      <w:r>
        <w:t>object is unique. It cannot be copied.</w:t>
      </w:r>
    </w:p>
    <w:p w:rsidR="00543F60" w:rsidRDefault="00543F60" w:rsidP="0055740D">
      <w:r>
        <w:t>Since temporary destinations may allocate resources outside the JVM, they should be deleted if they are no longer needed. They will be automatically deleted when they are garbage collected or when their connection is closed.</w:t>
      </w:r>
    </w:p>
    <w:p w:rsidR="00543F60" w:rsidRDefault="00543F60" w:rsidP="00543F60">
      <w:pPr>
        <w:pStyle w:val="Heading3"/>
      </w:pPr>
      <w:bookmarkStart w:id="324" w:name="RTF32343634343a204865616432"/>
      <w:bookmarkStart w:id="325" w:name="_Ref308031566"/>
      <w:bookmarkStart w:id="326" w:name="_Ref308031573"/>
      <w:bookmarkStart w:id="327" w:name="_Toc311729261"/>
      <w:bookmarkStart w:id="328" w:name="_Toc351464394"/>
      <w:r>
        <w:t>Cre</w:t>
      </w:r>
      <w:bookmarkEnd w:id="324"/>
      <w:r>
        <w:t>ating Destination objects</w:t>
      </w:r>
      <w:bookmarkEnd w:id="325"/>
      <w:bookmarkEnd w:id="326"/>
      <w:bookmarkEnd w:id="327"/>
      <w:bookmarkEnd w:id="328"/>
    </w:p>
    <w:p w:rsidR="00543F60" w:rsidRDefault="00543F60" w:rsidP="00CA74D0">
      <w:r>
        <w:t xml:space="preserve">Most clients will use </w:t>
      </w:r>
      <w:r w:rsidRPr="00CA338A">
        <w:rPr>
          <w:rStyle w:val="Code"/>
        </w:rPr>
        <w:t>Destination</w:t>
      </w:r>
      <w:r w:rsidRPr="00CA338A">
        <w:t xml:space="preserve"> objects</w:t>
      </w:r>
      <w:r>
        <w:t xml:space="preserve"> that are JMS administered objects that they have looked up via JNDI. This is the most portable approach.</w:t>
      </w:r>
    </w:p>
    <w:p w:rsidR="00543F60" w:rsidRDefault="00543F60" w:rsidP="00CA74D0">
      <w:pPr>
        <w:rPr>
          <w:spacing w:val="2"/>
        </w:rPr>
      </w:pPr>
      <w:r>
        <w:rPr>
          <w:spacing w:val="2"/>
        </w:rPr>
        <w:t xml:space="preserve">Some specialized clients may need to create </w:t>
      </w:r>
      <w:r w:rsidRPr="00A87ADB">
        <w:rPr>
          <w:rStyle w:val="Code"/>
        </w:rPr>
        <w:t>Destination</w:t>
      </w:r>
      <w:r>
        <w:rPr>
          <w:spacing w:val="2"/>
        </w:rPr>
        <w:t xml:space="preserve"> objects by dynamically manufacturing one using a provider specific destination name. Sessions provide a JMS provider-specific method for doing this.</w:t>
      </w:r>
    </w:p>
    <w:p w:rsidR="00543F60" w:rsidRPr="00864041" w:rsidRDefault="00543F60" w:rsidP="00543F60">
      <w:pPr>
        <w:pStyle w:val="Heading3"/>
      </w:pPr>
      <w:bookmarkStart w:id="329" w:name="_Toc311729262"/>
      <w:bookmarkStart w:id="330" w:name="_Ref312078847"/>
      <w:bookmarkStart w:id="331" w:name="_Ref312078851"/>
      <w:bookmarkStart w:id="332" w:name="_Toc351464395"/>
      <w:r>
        <w:t>Optimized message i</w:t>
      </w:r>
      <w:r w:rsidRPr="00864041">
        <w:t>mplementations</w:t>
      </w:r>
      <w:bookmarkEnd w:id="329"/>
      <w:bookmarkEnd w:id="330"/>
      <w:bookmarkEnd w:id="331"/>
      <w:bookmarkEnd w:id="332"/>
    </w:p>
    <w:p w:rsidR="00543F60" w:rsidRDefault="00543F60" w:rsidP="00543F60">
      <w:pPr>
        <w:pStyle w:val="Paragraph"/>
        <w:rPr>
          <w:spacing w:val="2"/>
          <w:w w:val="100"/>
        </w:rPr>
      </w:pPr>
      <w:r>
        <w:rPr>
          <w:spacing w:val="2"/>
          <w:w w:val="100"/>
        </w:rPr>
        <w:t xml:space="preserve">A session provides the following methods to create messages: </w:t>
      </w:r>
      <w:r w:rsidRPr="00590E86">
        <w:rPr>
          <w:rStyle w:val="Code"/>
        </w:rPr>
        <w:t>createMessage</w:t>
      </w:r>
      <w:r>
        <w:rPr>
          <w:spacing w:val="2"/>
          <w:w w:val="100"/>
        </w:rPr>
        <w:t xml:space="preserve">, </w:t>
      </w:r>
      <w:r w:rsidRPr="00590E86">
        <w:rPr>
          <w:rStyle w:val="Code"/>
        </w:rPr>
        <w:t>createBytesMessage</w:t>
      </w:r>
      <w:r>
        <w:rPr>
          <w:spacing w:val="2"/>
          <w:w w:val="100"/>
        </w:rPr>
        <w:t xml:space="preserve">, </w:t>
      </w:r>
      <w:r w:rsidRPr="00590E86">
        <w:rPr>
          <w:rStyle w:val="Code"/>
        </w:rPr>
        <w:t>createMapMessage</w:t>
      </w:r>
      <w:r>
        <w:rPr>
          <w:spacing w:val="2"/>
          <w:w w:val="100"/>
        </w:rPr>
        <w:t xml:space="preserve">, </w:t>
      </w:r>
      <w:r w:rsidRPr="00590E86">
        <w:rPr>
          <w:rStyle w:val="Code"/>
        </w:rPr>
        <w:t>createObjectMessage</w:t>
      </w:r>
      <w:r>
        <w:rPr>
          <w:spacing w:val="2"/>
          <w:w w:val="100"/>
        </w:rPr>
        <w:t xml:space="preserve">, </w:t>
      </w:r>
      <w:r w:rsidRPr="00590E86">
        <w:rPr>
          <w:rStyle w:val="Code"/>
        </w:rPr>
        <w:t>createStreamMessage</w:t>
      </w:r>
      <w:r>
        <w:rPr>
          <w:spacing w:val="2"/>
          <w:w w:val="100"/>
        </w:rPr>
        <w:t xml:space="preserve"> and </w:t>
      </w:r>
      <w:r w:rsidRPr="00590E86">
        <w:rPr>
          <w:rStyle w:val="Code"/>
        </w:rPr>
        <w:t>createTextMessage</w:t>
      </w:r>
      <w:r>
        <w:rPr>
          <w:spacing w:val="2"/>
          <w:w w:val="100"/>
        </w:rPr>
        <w:t xml:space="preserve">. </w:t>
      </w:r>
    </w:p>
    <w:p w:rsidR="00543F60" w:rsidRDefault="00543F60" w:rsidP="00543F60">
      <w:pPr>
        <w:pStyle w:val="Paragraph"/>
        <w:rPr>
          <w:spacing w:val="2"/>
          <w:w w:val="100"/>
        </w:rPr>
      </w:pPr>
      <w:r>
        <w:rPr>
          <w:spacing w:val="2"/>
          <w:w w:val="100"/>
        </w:rPr>
        <w:t xml:space="preserve">These methods allow the JMS provider to create message implementations which are optimized for that particular provider and allow the provider to minimize its overhead for handling messages. </w:t>
      </w:r>
    </w:p>
    <w:p w:rsidR="00543F60" w:rsidRDefault="00543F60" w:rsidP="00543F60">
      <w:pPr>
        <w:pStyle w:val="Paragraph"/>
        <w:rPr>
          <w:spacing w:val="2"/>
          <w:w w:val="100"/>
        </w:rPr>
      </w:pPr>
      <w:r>
        <w:rPr>
          <w:spacing w:val="2"/>
          <w:w w:val="100"/>
        </w:rPr>
        <w:t xml:space="preserve">However the fact that these methods are provided on a session does not mean that messages must be sent using a message producer created from the same session. Messages may be sent using any session, not just the session used to create the message. </w:t>
      </w:r>
    </w:p>
    <w:p w:rsidR="00543F60" w:rsidRDefault="00543F60" w:rsidP="00543F60">
      <w:pPr>
        <w:pStyle w:val="Paragraph"/>
        <w:rPr>
          <w:spacing w:val="2"/>
          <w:w w:val="100"/>
        </w:rPr>
      </w:pPr>
      <w:r>
        <w:rPr>
          <w:spacing w:val="2"/>
          <w:w w:val="100"/>
        </w:rPr>
        <w:t xml:space="preserve">Furthermore, sessions must be capable of sending all JMS messages regardless of how they may be implemented. See section </w:t>
      </w:r>
      <w:r w:rsidR="001E03D3">
        <w:rPr>
          <w:spacing w:val="2"/>
          <w:w w:val="100"/>
        </w:rPr>
        <w:fldChar w:fldCharType="begin"/>
      </w:r>
      <w:r>
        <w:rPr>
          <w:spacing w:val="2"/>
          <w:w w:val="100"/>
        </w:rPr>
        <w:instrText xml:space="preserve"> REF X35535 \r \h </w:instrText>
      </w:r>
      <w:r w:rsidR="001E03D3">
        <w:rPr>
          <w:spacing w:val="2"/>
          <w:w w:val="100"/>
        </w:rPr>
      </w:r>
      <w:r w:rsidR="001E03D3">
        <w:rPr>
          <w:spacing w:val="2"/>
          <w:w w:val="100"/>
        </w:rPr>
        <w:fldChar w:fldCharType="separate"/>
      </w:r>
      <w:r w:rsidR="009749BC">
        <w:rPr>
          <w:spacing w:val="2"/>
          <w:w w:val="100"/>
        </w:rPr>
        <w:t>3.12</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X35535 \h </w:instrText>
      </w:r>
      <w:r w:rsidR="001E03D3">
        <w:rPr>
          <w:spacing w:val="2"/>
          <w:w w:val="100"/>
        </w:rPr>
      </w:r>
      <w:r w:rsidR="001E03D3">
        <w:rPr>
          <w:spacing w:val="2"/>
          <w:w w:val="100"/>
        </w:rPr>
        <w:fldChar w:fldCharType="separate"/>
      </w:r>
      <w:r w:rsidR="009749BC">
        <w:t>Provider implementations of JMS message interfaces</w:t>
      </w:r>
      <w:r w:rsidR="001E03D3">
        <w:rPr>
          <w:spacing w:val="2"/>
          <w:w w:val="100"/>
        </w:rPr>
        <w:fldChar w:fldCharType="end"/>
      </w:r>
      <w:r w:rsidR="00A05B30">
        <w:rPr>
          <w:spacing w:val="2"/>
          <w:w w:val="100"/>
        </w:rPr>
        <w:t>”.</w:t>
      </w:r>
    </w:p>
    <w:p w:rsidR="00543F60" w:rsidRPr="00864041" w:rsidRDefault="005B589A" w:rsidP="00543F60">
      <w:pPr>
        <w:pStyle w:val="Heading3"/>
      </w:pPr>
      <w:bookmarkStart w:id="333" w:name="RTF31303034353a204865616432"/>
      <w:bookmarkStart w:id="334" w:name="_Toc311729263"/>
      <w:bookmarkStart w:id="335" w:name="_Toc351464396"/>
      <w:r>
        <w:lastRenderedPageBreak/>
        <w:t>Threading restrictions on</w:t>
      </w:r>
      <w:r w:rsidR="00543F60">
        <w:t xml:space="preserve"> a s</w:t>
      </w:r>
      <w:r w:rsidR="00543F60" w:rsidRPr="00864041">
        <w:t>ession</w:t>
      </w:r>
      <w:bookmarkEnd w:id="333"/>
      <w:bookmarkEnd w:id="334"/>
      <w:bookmarkEnd w:id="335"/>
    </w:p>
    <w:p w:rsidR="00543F60" w:rsidRDefault="00543F60" w:rsidP="00543F60">
      <w:pPr>
        <w:pStyle w:val="Paragraph"/>
        <w:rPr>
          <w:spacing w:val="2"/>
          <w:w w:val="100"/>
        </w:rPr>
      </w:pPr>
      <w:r>
        <w:rPr>
          <w:spacing w:val="2"/>
          <w:w w:val="100"/>
        </w:rPr>
        <w:t xml:space="preserve">Sessions are designed for serial use by one thread at a time. The only exception to this occurs during the orderly shutdown of the session or its connection. See Section </w:t>
      </w:r>
      <w:r w:rsidR="001E03D3">
        <w:rPr>
          <w:spacing w:val="2"/>
          <w:w w:val="100"/>
        </w:rPr>
        <w:fldChar w:fldCharType="begin"/>
      </w:r>
      <w:r>
        <w:rPr>
          <w:spacing w:val="2"/>
          <w:w w:val="100"/>
        </w:rPr>
        <w:instrText xml:space="preserve"> REF RTF38363131363a204865616432 \r \h </w:instrText>
      </w:r>
      <w:r w:rsidR="001E03D3">
        <w:rPr>
          <w:spacing w:val="2"/>
          <w:w w:val="100"/>
        </w:rPr>
      </w:r>
      <w:r w:rsidR="001E03D3">
        <w:rPr>
          <w:spacing w:val="2"/>
          <w:w w:val="100"/>
        </w:rPr>
        <w:fldChar w:fldCharType="separate"/>
      </w:r>
      <w:r w:rsidR="009749BC">
        <w:rPr>
          <w:spacing w:val="2"/>
          <w:w w:val="100"/>
        </w:rPr>
        <w:t>6.1.8</w:t>
      </w:r>
      <w:r w:rsidR="001E03D3">
        <w:rPr>
          <w:spacing w:val="2"/>
          <w:w w:val="100"/>
        </w:rPr>
        <w:fldChar w:fldCharType="end"/>
      </w:r>
      <w:r>
        <w:rPr>
          <w:spacing w:val="2"/>
          <w:w w:val="100"/>
        </w:rPr>
        <w:t xml:space="preserve"> </w:t>
      </w:r>
      <w:r w:rsidR="00EB5C45">
        <w:rPr>
          <w:spacing w:val="2"/>
          <w:w w:val="100"/>
        </w:rPr>
        <w:t>“</w:t>
      </w:r>
      <w:r w:rsidR="001E03D3">
        <w:rPr>
          <w:spacing w:val="2"/>
          <w:w w:val="100"/>
        </w:rPr>
        <w:fldChar w:fldCharType="begin"/>
      </w:r>
      <w:r>
        <w:rPr>
          <w:spacing w:val="2"/>
          <w:w w:val="100"/>
        </w:rPr>
        <w:instrText xml:space="preserve"> REF RTF38363131363a204865616432 \h </w:instrText>
      </w:r>
      <w:r w:rsidR="001E03D3">
        <w:rPr>
          <w:spacing w:val="2"/>
          <w:w w:val="100"/>
        </w:rPr>
      </w:r>
      <w:r w:rsidR="001E03D3">
        <w:rPr>
          <w:spacing w:val="2"/>
          <w:w w:val="100"/>
        </w:rPr>
        <w:fldChar w:fldCharType="separate"/>
      </w:r>
      <w:r w:rsidR="009749BC">
        <w:t>Closing a c</w:t>
      </w:r>
      <w:r w:rsidR="009749BC" w:rsidRPr="00864041">
        <w:t>onnection</w:t>
      </w:r>
      <w:r w:rsidR="001E03D3">
        <w:rPr>
          <w:spacing w:val="2"/>
          <w:w w:val="100"/>
        </w:rPr>
        <w:fldChar w:fldCharType="end"/>
      </w:r>
      <w:r w:rsidR="00A05B30">
        <w:rPr>
          <w:spacing w:val="2"/>
          <w:w w:val="100"/>
        </w:rPr>
        <w:t xml:space="preserve">” </w:t>
      </w:r>
      <w:r>
        <w:rPr>
          <w:spacing w:val="2"/>
          <w:w w:val="100"/>
        </w:rPr>
        <w:t xml:space="preserve">and Section </w:t>
      </w:r>
      <w:r w:rsidR="001E03D3">
        <w:rPr>
          <w:spacing w:val="2"/>
          <w:w w:val="100"/>
        </w:rPr>
        <w:fldChar w:fldCharType="begin"/>
      </w:r>
      <w:r>
        <w:rPr>
          <w:spacing w:val="2"/>
          <w:w w:val="100"/>
        </w:rPr>
        <w:instrText xml:space="preserve"> REF RTF31303038323a204865616432 \r \h </w:instrText>
      </w:r>
      <w:r w:rsidR="001E03D3">
        <w:rPr>
          <w:spacing w:val="2"/>
          <w:w w:val="100"/>
        </w:rPr>
      </w:r>
      <w:r w:rsidR="001E03D3">
        <w:rPr>
          <w:spacing w:val="2"/>
          <w:w w:val="100"/>
        </w:rPr>
        <w:fldChar w:fldCharType="separate"/>
      </w:r>
      <w:r w:rsidR="009749BC">
        <w:rPr>
          <w:spacing w:val="2"/>
          <w:w w:val="100"/>
        </w:rPr>
        <w:t>6.2.15</w:t>
      </w:r>
      <w:r w:rsidR="001E03D3">
        <w:rPr>
          <w:spacing w:val="2"/>
          <w:w w:val="100"/>
        </w:rPr>
        <w:fldChar w:fldCharType="end"/>
      </w:r>
      <w:r>
        <w:rPr>
          <w:spacing w:val="2"/>
          <w:w w:val="100"/>
        </w:rPr>
        <w:t xml:space="preserve"> </w:t>
      </w:r>
      <w:r w:rsidR="00EB5C45">
        <w:rPr>
          <w:spacing w:val="2"/>
          <w:w w:val="100"/>
        </w:rPr>
        <w:t>“</w:t>
      </w:r>
      <w:r w:rsidR="001E03D3">
        <w:rPr>
          <w:spacing w:val="2"/>
          <w:w w:val="100"/>
        </w:rPr>
        <w:fldChar w:fldCharType="begin"/>
      </w:r>
      <w:r w:rsidR="00EB5C45">
        <w:rPr>
          <w:spacing w:val="2"/>
          <w:w w:val="100"/>
        </w:rPr>
        <w:instrText xml:space="preserve"> REF _Ref347842538 \h </w:instrText>
      </w:r>
      <w:r w:rsidR="001E03D3">
        <w:rPr>
          <w:spacing w:val="2"/>
          <w:w w:val="100"/>
        </w:rPr>
      </w:r>
      <w:r w:rsidR="001E03D3">
        <w:rPr>
          <w:spacing w:val="2"/>
          <w:w w:val="100"/>
        </w:rPr>
        <w:fldChar w:fldCharType="separate"/>
      </w:r>
      <w:r w:rsidR="009749BC">
        <w:t>Closing a s</w:t>
      </w:r>
      <w:r w:rsidR="009749BC" w:rsidRPr="00864041">
        <w:t>ession</w:t>
      </w:r>
      <w:r w:rsidR="001E03D3">
        <w:rPr>
          <w:spacing w:val="2"/>
          <w:w w:val="100"/>
        </w:rPr>
        <w:fldChar w:fldCharType="end"/>
      </w:r>
      <w:r w:rsidR="00A05B30">
        <w:rPr>
          <w:spacing w:val="2"/>
          <w:w w:val="100"/>
        </w:rPr>
        <w:t xml:space="preserve">” </w:t>
      </w:r>
      <w:r>
        <w:rPr>
          <w:spacing w:val="2"/>
          <w:w w:val="100"/>
        </w:rPr>
        <w:t xml:space="preserve">for further details. </w:t>
      </w:r>
    </w:p>
    <w:p w:rsidR="00543F60" w:rsidRDefault="00543F60" w:rsidP="00543F60">
      <w:pPr>
        <w:pStyle w:val="Paragraph"/>
        <w:rPr>
          <w:spacing w:val="2"/>
          <w:w w:val="100"/>
        </w:rPr>
      </w:pPr>
      <w:r>
        <w:rPr>
          <w:spacing w:val="2"/>
          <w:w w:val="100"/>
        </w:rPr>
        <w:t>One typical use is to have a thread</w:t>
      </w:r>
      <w:r w:rsidR="008024BD">
        <w:rPr>
          <w:spacing w:val="2"/>
          <w:w w:val="100"/>
        </w:rPr>
        <w:t xml:space="preserve"> </w:t>
      </w:r>
      <w:r w:rsidR="00F35C03">
        <w:rPr>
          <w:spacing w:val="2"/>
          <w:w w:val="100"/>
        </w:rPr>
        <w:t xml:space="preserve">call </w:t>
      </w:r>
      <w:proofErr w:type="gramStart"/>
      <w:r w:rsidR="00F35C03" w:rsidRPr="001D4CC2">
        <w:rPr>
          <w:rStyle w:val="Code"/>
        </w:rPr>
        <w:t>receiv</w:t>
      </w:r>
      <w:r w:rsidR="00F35C03">
        <w:rPr>
          <w:rStyle w:val="Code"/>
        </w:rPr>
        <w:t>e(</w:t>
      </w:r>
      <w:proofErr w:type="gramEnd"/>
      <w:r w:rsidR="00F35C03">
        <w:rPr>
          <w:rStyle w:val="Code"/>
        </w:rPr>
        <w:t>)</w:t>
      </w:r>
      <w:r w:rsidR="00F35C03">
        <w:rPr>
          <w:spacing w:val="2"/>
          <w:w w:val="100"/>
        </w:rPr>
        <w:t xml:space="preserve"> </w:t>
      </w:r>
      <w:r w:rsidR="008024BD">
        <w:rPr>
          <w:spacing w:val="2"/>
          <w:w w:val="100"/>
        </w:rPr>
        <w:t xml:space="preserve">on a consumer, which blocks </w:t>
      </w:r>
      <w:r>
        <w:rPr>
          <w:spacing w:val="2"/>
          <w:w w:val="100"/>
        </w:rPr>
        <w:t>until a message arrives. The thread may then use one or more of the session’s</w:t>
      </w:r>
      <w:r w:rsidR="001D4CC2" w:rsidRPr="001D4CC2">
        <w:t xml:space="preserve"> producer </w:t>
      </w:r>
      <w:r w:rsidRPr="0047722C">
        <w:t>objects</w:t>
      </w:r>
      <w:r>
        <w:rPr>
          <w:spacing w:val="2"/>
          <w:w w:val="100"/>
        </w:rPr>
        <w:t>.</w:t>
      </w:r>
    </w:p>
    <w:p w:rsidR="00543F60" w:rsidRDefault="00543F60" w:rsidP="00543F60">
      <w:pPr>
        <w:pStyle w:val="Paragraph"/>
        <w:rPr>
          <w:spacing w:val="2"/>
          <w:w w:val="100"/>
        </w:rPr>
      </w:pPr>
      <w:r>
        <w:rPr>
          <w:spacing w:val="2"/>
          <w:w w:val="100"/>
        </w:rPr>
        <w:t>It is erroneous for a client to use a thread of control to attempt to synchronously receive a message if there is already a client thread of control waiting to receive a message in the same session.</w:t>
      </w:r>
    </w:p>
    <w:p w:rsidR="00543F60" w:rsidRDefault="00543F60" w:rsidP="00543F60">
      <w:r>
        <w:t>Another typical use is to have one thread set up a session by creating its producers and one or more asynchronous consumers. In this case, the message producers are exclusiv</w:t>
      </w:r>
      <w:r w:rsidR="00BA1654">
        <w:t>ely for the use of the consumer</w:t>
      </w:r>
      <w:r>
        <w:t>s</w:t>
      </w:r>
      <w:r w:rsidR="00BA1654">
        <w:t>’</w:t>
      </w:r>
      <w:r>
        <w:t xml:space="preserve"> message listeners. Since the session serializes</w:t>
      </w:r>
      <w:r w:rsidR="00BA1654">
        <w:t xml:space="preserve"> execution of its consumers’</w:t>
      </w:r>
      <w:r>
        <w:t xml:space="preserve"> </w:t>
      </w:r>
      <w:r w:rsidRPr="0044318D">
        <w:t>message listeners</w:t>
      </w:r>
      <w:r>
        <w:t xml:space="preserve">, they can safely share the resources of their session. </w:t>
      </w:r>
    </w:p>
    <w:p w:rsidR="00543F60" w:rsidRDefault="00543F60" w:rsidP="00543F60">
      <w:pPr>
        <w:pStyle w:val="Paragraph"/>
        <w:rPr>
          <w:spacing w:val="2"/>
          <w:w w:val="100"/>
        </w:rPr>
      </w:pPr>
      <w:r>
        <w:rPr>
          <w:spacing w:val="2"/>
          <w:w w:val="100"/>
        </w:rPr>
        <w:t xml:space="preserve">If a connection is left in stopped mode while its sessions are being set up, a client does not have to deal with messages arriving before the client is fully prepared to handle them. This is the preferred strategy because it eliminates the possibility of unanticipated conflicts between setup and message processing. It is possible to create and set up a session while a connection is receiving messages. In this case, more care is required to ensure that a </w:t>
      </w:r>
      <w:r w:rsidRPr="0031560D">
        <w:t xml:space="preserve">session’s message producers, </w:t>
      </w:r>
      <w:r>
        <w:t>message consumers</w:t>
      </w:r>
      <w:r w:rsidRPr="0031560D">
        <w:t xml:space="preserve"> and message listener</w:t>
      </w:r>
      <w:r>
        <w:t xml:space="preserve">s </w:t>
      </w:r>
      <w:r w:rsidRPr="0031560D">
        <w:t>are created in t</w:t>
      </w:r>
      <w:r>
        <w:rPr>
          <w:spacing w:val="2"/>
          <w:w w:val="100"/>
        </w:rPr>
        <w:t xml:space="preserve">he right order. For instance, a bad order may cause a </w:t>
      </w:r>
      <w:r w:rsidRPr="00F249D2">
        <w:rPr>
          <w:rStyle w:val="Code"/>
        </w:rPr>
        <w:t>MessageListener</w:t>
      </w:r>
      <w:r>
        <w:rPr>
          <w:spacing w:val="2"/>
          <w:w w:val="100"/>
        </w:rPr>
        <w:t xml:space="preserve"> to use a</w:t>
      </w:r>
      <w:r w:rsidR="00C621F3">
        <w:rPr>
          <w:spacing w:val="2"/>
          <w:w w:val="100"/>
        </w:rPr>
        <w:t xml:space="preserve"> producer object </w:t>
      </w:r>
      <w:r>
        <w:rPr>
          <w:spacing w:val="2"/>
          <w:w w:val="100"/>
        </w:rPr>
        <w:t xml:space="preserve">that has yet to be created; or messages may arrive in the wrong order due to the order in which </w:t>
      </w:r>
      <w:r w:rsidRPr="00F249D2">
        <w:rPr>
          <w:rStyle w:val="Code"/>
        </w:rPr>
        <w:t>MessageListener</w:t>
      </w:r>
      <w:r>
        <w:rPr>
          <w:rStyle w:val="Emphasis"/>
          <w:spacing w:val="2"/>
          <w:w w:val="100"/>
        </w:rPr>
        <w:t xml:space="preserve"> </w:t>
      </w:r>
      <w:r w:rsidRPr="00F249D2">
        <w:t>objects</w:t>
      </w:r>
      <w:r>
        <w:rPr>
          <w:spacing w:val="2"/>
          <w:w w:val="100"/>
        </w:rPr>
        <w:t xml:space="preserve"> are registered.</w:t>
      </w:r>
    </w:p>
    <w:p w:rsidR="00543F60" w:rsidRDefault="00543F60" w:rsidP="00543F60">
      <w:pPr>
        <w:pStyle w:val="Paragraph"/>
        <w:rPr>
          <w:spacing w:val="2"/>
          <w:w w:val="100"/>
        </w:rPr>
      </w:pPr>
      <w:r>
        <w:rPr>
          <w:spacing w:val="2"/>
          <w:w w:val="100"/>
        </w:rPr>
        <w:t>If a client desires to have one thread producing messages while others consume them, the client should use a separate session for its producing thread.</w:t>
      </w:r>
    </w:p>
    <w:p w:rsidR="00543F60" w:rsidRDefault="00543F60" w:rsidP="00543F60">
      <w:pPr>
        <w:pStyle w:val="Paragraph"/>
        <w:rPr>
          <w:spacing w:val="2"/>
          <w:w w:val="100"/>
        </w:rPr>
      </w:pPr>
      <w:r>
        <w:rPr>
          <w:spacing w:val="2"/>
          <w:w w:val="100"/>
        </w:rPr>
        <w:t xml:space="preserve">Once a connection has been started, all its sessions with a registered message listener are dedicated to the thread of control that delivers messages to them. It is erroneous for client code to use such a session from another thread of control. The only exception to this is the use of the </w:t>
      </w:r>
      <w:r w:rsidR="00027E5B">
        <w:rPr>
          <w:spacing w:val="2"/>
          <w:w w:val="100"/>
        </w:rPr>
        <w:t xml:space="preserve">consumer, </w:t>
      </w:r>
      <w:r>
        <w:rPr>
          <w:spacing w:val="2"/>
          <w:w w:val="100"/>
        </w:rPr>
        <w:t xml:space="preserve">session or connection close method. </w:t>
      </w:r>
    </w:p>
    <w:p w:rsidR="00543F60" w:rsidRDefault="00543F60" w:rsidP="00543F60">
      <w:pPr>
        <w:pStyle w:val="Paragraph"/>
        <w:rPr>
          <w:spacing w:val="2"/>
          <w:w w:val="100"/>
        </w:rPr>
      </w:pPr>
      <w:r>
        <w:rPr>
          <w:spacing w:val="2"/>
          <w:w w:val="100"/>
        </w:rPr>
        <w:t>One consequence of the session’s single-thread-of-control restriction is that a session with message listeners cannot also be used to synchronously receive messages. Either the session is dedicated to the thread of control used for delivery to message listeners, or it is dedicated to a thread of control initiated by client code. It is erroneous to attempt to combine both in the same session.</w:t>
      </w:r>
    </w:p>
    <w:p w:rsidR="00543F60" w:rsidRDefault="00543F60" w:rsidP="00543F60">
      <w:pPr>
        <w:pStyle w:val="Paragraph"/>
        <w:rPr>
          <w:spacing w:val="2"/>
          <w:w w:val="100"/>
        </w:rPr>
      </w:pPr>
      <w:r>
        <w:rPr>
          <w:spacing w:val="2"/>
          <w:w w:val="100"/>
        </w:rPr>
        <w:t xml:space="preserve">Another consequence is that a connection must be in stopped mode to set up a session with more than one message listener. The reason is that when a connection is actively delivering messages, once the first message listener for a session has been registered, the session is now controlled by the thread of control that delivers messages to it. At this point a client thread of control cannot be used to further configure the session. </w:t>
      </w:r>
    </w:p>
    <w:p w:rsidR="00543F60" w:rsidRDefault="00543F60" w:rsidP="00543F60">
      <w:pPr>
        <w:pStyle w:val="Paragraph"/>
      </w:pPr>
      <w:r>
        <w:rPr>
          <w:spacing w:val="2"/>
          <w:w w:val="100"/>
        </w:rPr>
        <w:t>It should be natural for most clients to partition their work into sessions. This model allows clients to start simply and incrementally add message processing complexity as their need for concurrency grows.</w:t>
      </w:r>
    </w:p>
    <w:p w:rsidR="00543F60" w:rsidRDefault="00543F60" w:rsidP="00543F60">
      <w:r>
        <w:lastRenderedPageBreak/>
        <w:t xml:space="preserve">Since a </w:t>
      </w:r>
      <w:r w:rsidRPr="00225E6F">
        <w:rPr>
          <w:rStyle w:val="Code"/>
        </w:rPr>
        <w:t>JMSContext</w:t>
      </w:r>
      <w:r>
        <w:t xml:space="preserve"> incorporates a </w:t>
      </w:r>
      <w:r w:rsidR="00126300">
        <w:t xml:space="preserve">session </w:t>
      </w:r>
      <w:r>
        <w:t>it is subject to the same threading restrictions as a Session. For more information, and an exception to this, see section</w:t>
      </w:r>
      <w:r w:rsidR="00126300">
        <w:t xml:space="preserve"> </w:t>
      </w:r>
      <w:r w:rsidR="001E03D3">
        <w:fldChar w:fldCharType="begin"/>
      </w:r>
      <w:r w:rsidR="00126300">
        <w:instrText xml:space="preserve"> REF _Ref347330714 \r \h </w:instrText>
      </w:r>
      <w:r w:rsidR="001E03D3">
        <w:fldChar w:fldCharType="separate"/>
      </w:r>
      <w:r w:rsidR="009749BC">
        <w:t>6.2.6</w:t>
      </w:r>
      <w:r w:rsidR="001E03D3">
        <w:fldChar w:fldCharType="end"/>
      </w:r>
      <w:r w:rsidR="00126300">
        <w:t xml:space="preserve"> “</w:t>
      </w:r>
      <w:r w:rsidR="001E03D3">
        <w:fldChar w:fldCharType="begin"/>
      </w:r>
      <w:r w:rsidR="00126300">
        <w:instrText xml:space="preserve"> REF _Ref347330714 \h </w:instrText>
      </w:r>
      <w:r w:rsidR="001E03D3">
        <w:fldChar w:fldCharType="separate"/>
      </w:r>
      <w:r w:rsidR="009749BC">
        <w:t>Threading restrictions on a JMSContext</w:t>
      </w:r>
      <w:r w:rsidR="001E03D3">
        <w:fldChar w:fldCharType="end"/>
      </w:r>
      <w:r w:rsidR="00126300">
        <w:t>”</w:t>
      </w:r>
      <w:r>
        <w:t>.</w:t>
      </w:r>
    </w:p>
    <w:p w:rsidR="00543F60" w:rsidRDefault="00543F60" w:rsidP="00543F60">
      <w:r>
        <w:t xml:space="preserve">Additional threading restrictions apply to applications which perform an asynchronous send. See section </w:t>
      </w:r>
      <w:r w:rsidR="001E03D3">
        <w:fldChar w:fldCharType="begin"/>
      </w:r>
      <w:r>
        <w:instrText xml:space="preserve"> REF _Ref330224750 \r \h </w:instrText>
      </w:r>
      <w:r w:rsidR="001E03D3">
        <w:fldChar w:fldCharType="separate"/>
      </w:r>
      <w:r w:rsidR="009749BC">
        <w:t>7.3</w:t>
      </w:r>
      <w:r w:rsidR="001E03D3">
        <w:fldChar w:fldCharType="end"/>
      </w:r>
      <w:r>
        <w:t xml:space="preserve"> </w:t>
      </w:r>
      <w:r w:rsidR="00A05B30">
        <w:t>“</w:t>
      </w:r>
      <w:r w:rsidR="001E03D3">
        <w:fldChar w:fldCharType="begin"/>
      </w:r>
      <w:r>
        <w:instrText xml:space="preserve"> REF _Ref330224750 \h </w:instrText>
      </w:r>
      <w:r w:rsidR="001E03D3">
        <w:fldChar w:fldCharType="separate"/>
      </w:r>
      <w:r w:rsidR="009749BC">
        <w:t>Asynchronous send</w:t>
      </w:r>
      <w:r w:rsidR="001E03D3">
        <w:fldChar w:fldCharType="end"/>
      </w:r>
      <w:r w:rsidR="00A05B30">
        <w:t xml:space="preserve">” </w:t>
      </w:r>
      <w:r>
        <w:t xml:space="preserve">and in particular section </w:t>
      </w:r>
      <w:r w:rsidR="001E03D3">
        <w:fldChar w:fldCharType="begin"/>
      </w:r>
      <w:r>
        <w:instrText xml:space="preserve"> REF _Ref330974328 \n \h </w:instrText>
      </w:r>
      <w:r w:rsidR="001E03D3">
        <w:fldChar w:fldCharType="separate"/>
      </w:r>
      <w:r w:rsidR="009749BC">
        <w:t>7.3.7</w:t>
      </w:r>
      <w:r w:rsidR="001E03D3">
        <w:fldChar w:fldCharType="end"/>
      </w:r>
      <w:r>
        <w:t xml:space="preserve"> </w:t>
      </w:r>
      <w:r w:rsidR="00A05B30">
        <w:t>“</w:t>
      </w:r>
      <w:r w:rsidR="001E03D3">
        <w:fldChar w:fldCharType="begin"/>
      </w:r>
      <w:r>
        <w:instrText xml:space="preserve"> REF _Ref330974328 \h </w:instrText>
      </w:r>
      <w:r w:rsidR="001E03D3">
        <w:fldChar w:fldCharType="separate"/>
      </w:r>
      <w:r w:rsidR="009749BC" w:rsidRPr="00575748">
        <w:t>Restrictions on threading</w:t>
      </w:r>
      <w:r w:rsidR="001E03D3">
        <w:fldChar w:fldCharType="end"/>
      </w:r>
      <w:r w:rsidR="00F07853">
        <w:t>”.</w:t>
      </w:r>
    </w:p>
    <w:p w:rsidR="001D4CC2" w:rsidRDefault="00145142" w:rsidP="001D4CC2">
      <w:pPr>
        <w:pStyle w:val="Heading3"/>
      </w:pPr>
      <w:bookmarkStart w:id="336" w:name="_Ref347330714"/>
      <w:bookmarkStart w:id="337" w:name="_Toc351464397"/>
      <w:r>
        <w:t>Threading restrictions on a JMSContext</w:t>
      </w:r>
      <w:bookmarkEnd w:id="336"/>
      <w:bookmarkEnd w:id="337"/>
    </w:p>
    <w:p w:rsidR="00145142" w:rsidRDefault="00145142" w:rsidP="00145142">
      <w:r>
        <w:t xml:space="preserve">Since a </w:t>
      </w:r>
      <w:r w:rsidRPr="00225E6F">
        <w:rPr>
          <w:rStyle w:val="Code"/>
        </w:rPr>
        <w:t>JMSContext</w:t>
      </w:r>
      <w:r>
        <w:t xml:space="preserve"> incorporates a </w:t>
      </w:r>
      <w:r w:rsidR="00050559">
        <w:t>s</w:t>
      </w:r>
      <w:r>
        <w:t xml:space="preserve">ession it is subject to the same threading restrictions as a </w:t>
      </w:r>
      <w:r w:rsidR="00ED2529">
        <w:t>s</w:t>
      </w:r>
      <w:r>
        <w:t xml:space="preserve">ession. These are described in section </w:t>
      </w:r>
      <w:r w:rsidR="001E03D3">
        <w:fldChar w:fldCharType="begin"/>
      </w:r>
      <w:r>
        <w:instrText xml:space="preserve"> REF RTF31303034353a204865616432 \r \h </w:instrText>
      </w:r>
      <w:r w:rsidR="001E03D3">
        <w:fldChar w:fldCharType="separate"/>
      </w:r>
      <w:r w:rsidR="009749BC">
        <w:t>6.2.5</w:t>
      </w:r>
      <w:r w:rsidR="001E03D3">
        <w:fldChar w:fldCharType="end"/>
      </w:r>
      <w:r>
        <w:t xml:space="preserve"> </w:t>
      </w:r>
      <w:r w:rsidR="00A05B30">
        <w:t>“</w:t>
      </w:r>
      <w:r w:rsidR="001E03D3">
        <w:fldChar w:fldCharType="begin"/>
      </w:r>
      <w:r>
        <w:instrText xml:space="preserve"> REF RTF31303034353a204865616432 \h </w:instrText>
      </w:r>
      <w:r w:rsidR="001E03D3">
        <w:fldChar w:fldCharType="separate"/>
      </w:r>
      <w:r w:rsidR="009749BC">
        <w:t>Threading restrictions on a s</w:t>
      </w:r>
      <w:r w:rsidR="009749BC" w:rsidRPr="00864041">
        <w:t>ession</w:t>
      </w:r>
      <w:r w:rsidR="001E03D3">
        <w:fldChar w:fldCharType="end"/>
      </w:r>
      <w:r w:rsidR="00A05B30">
        <w:t xml:space="preserve">” </w:t>
      </w:r>
      <w:r>
        <w:t xml:space="preserve">which explains how a session may only be used by one thread at a time. </w:t>
      </w:r>
    </w:p>
    <w:p w:rsidR="00145142" w:rsidRDefault="00145142" w:rsidP="00145142">
      <w:r>
        <w:t xml:space="preserve">The </w:t>
      </w:r>
      <w:r w:rsidRPr="00225E6F">
        <w:rPr>
          <w:rStyle w:val="Code"/>
        </w:rPr>
        <w:t>JMSContext</w:t>
      </w:r>
      <w:r>
        <w:t xml:space="preserve"> method </w:t>
      </w:r>
      <w:r>
        <w:rPr>
          <w:rStyle w:val="Code"/>
        </w:rPr>
        <w:t>createContext</w:t>
      </w:r>
      <w:r>
        <w:t xml:space="preserve"> does not use its underlying </w:t>
      </w:r>
      <w:r w:rsidR="004557BD">
        <w:t>s</w:t>
      </w:r>
      <w:r>
        <w:t xml:space="preserve">ession and so is not subject to this threading restriction. </w:t>
      </w:r>
    </w:p>
    <w:p w:rsidR="00145142" w:rsidRDefault="00145142" w:rsidP="00145142">
      <w:r>
        <w:t xml:space="preserve">This restriction also does not apply to the </w:t>
      </w:r>
      <w:r w:rsidRPr="00FD378A">
        <w:rPr>
          <w:rStyle w:val="Code"/>
        </w:rPr>
        <w:t>close</w:t>
      </w:r>
      <w:r>
        <w:t xml:space="preserve"> method</w:t>
      </w:r>
      <w:r w:rsidR="00532152">
        <w:t xml:space="preserve"> on </w:t>
      </w:r>
      <w:r w:rsidR="00532152" w:rsidRPr="00225E6F">
        <w:rPr>
          <w:rStyle w:val="Code"/>
        </w:rPr>
        <w:t>JMSContext</w:t>
      </w:r>
      <w:r w:rsidR="00532152">
        <w:t xml:space="preserve"> or </w:t>
      </w:r>
      <w:r w:rsidR="00251C1A" w:rsidRPr="00251C1A">
        <w:rPr>
          <w:rStyle w:val="Code"/>
        </w:rPr>
        <w:t>JMSConsumer</w:t>
      </w:r>
      <w:r>
        <w:t xml:space="preserve"> (since closing </w:t>
      </w:r>
      <w:r w:rsidR="00532152">
        <w:t xml:space="preserve">a </w:t>
      </w:r>
      <w:r>
        <w:t xml:space="preserve">session </w:t>
      </w:r>
      <w:r w:rsidR="00532152">
        <w:t xml:space="preserve">or consumer </w:t>
      </w:r>
      <w:r>
        <w:t>from another thread is permitted)</w:t>
      </w:r>
      <w:r w:rsidR="003971BE">
        <w:t>.</w:t>
      </w:r>
    </w:p>
    <w:p w:rsidR="00145142" w:rsidRDefault="00145142" w:rsidP="00145142">
      <w:r>
        <w:t xml:space="preserve">By default, when </w:t>
      </w:r>
      <w:r w:rsidRPr="00590E86">
        <w:rPr>
          <w:rStyle w:val="Code"/>
        </w:rPr>
        <w:t>createConsumer</w:t>
      </w:r>
      <w:r>
        <w:t xml:space="preserve"> or </w:t>
      </w:r>
      <w:r w:rsidRPr="00590E86">
        <w:rPr>
          <w:rStyle w:val="Code"/>
        </w:rPr>
        <w:t>createDurableConsumer</w:t>
      </w:r>
      <w:r>
        <w:t xml:space="preserve"> is used to create a </w:t>
      </w:r>
      <w:r w:rsidRPr="00590E86">
        <w:rPr>
          <w:rStyle w:val="Code"/>
        </w:rPr>
        <w:t>JMSConsumer</w:t>
      </w:r>
      <w:r>
        <w:t xml:space="preserve"> the connection will automatically be started. This behaviour is described in section</w:t>
      </w:r>
      <w:r w:rsidR="0043342B">
        <w:t xml:space="preserve"> </w:t>
      </w:r>
      <w:r w:rsidR="001E03D3">
        <w:fldChar w:fldCharType="begin"/>
      </w:r>
      <w:r w:rsidR="0043342B">
        <w:instrText xml:space="preserve"> REF _Ref347825284 \r \h </w:instrText>
      </w:r>
      <w:r w:rsidR="001E03D3">
        <w:fldChar w:fldCharType="separate"/>
      </w:r>
      <w:r w:rsidR="009749BC">
        <w:t>6.1.4</w:t>
      </w:r>
      <w:r w:rsidR="001E03D3">
        <w:fldChar w:fldCharType="end"/>
      </w:r>
      <w:r w:rsidR="0043342B">
        <w:t xml:space="preserve"> “</w:t>
      </w:r>
      <w:r w:rsidR="001E03D3">
        <w:fldChar w:fldCharType="begin"/>
      </w:r>
      <w:r w:rsidR="0043342B">
        <w:instrText xml:space="preserve"> REF _Ref347825301 \h </w:instrText>
      </w:r>
      <w:r w:rsidR="001E03D3">
        <w:fldChar w:fldCharType="separate"/>
      </w:r>
      <w:r w:rsidR="009749BC">
        <w:t>Starting a connection</w:t>
      </w:r>
      <w:r w:rsidR="001E03D3">
        <w:fldChar w:fldCharType="end"/>
      </w:r>
      <w:r w:rsidR="00A05B30">
        <w:t>”.</w:t>
      </w:r>
      <w:r>
        <w:t xml:space="preserve"> It means that if </w:t>
      </w:r>
      <w:r w:rsidRPr="00FD378A">
        <w:rPr>
          <w:rStyle w:val="Code"/>
        </w:rPr>
        <w:t>setMessageListener</w:t>
      </w:r>
      <w:r>
        <w:t xml:space="preserve"> is called to configure the asynchronous delivery of messages then the </w:t>
      </w:r>
      <w:r w:rsidRPr="00225E6F">
        <w:rPr>
          <w:rStyle w:val="Code"/>
        </w:rPr>
        <w:t>JMSContext</w:t>
      </w:r>
      <w:r w:rsidR="00BA1654">
        <w:t>’</w:t>
      </w:r>
      <w:r>
        <w:t xml:space="preserve">s session will immediately become dedicated to the thread of control that delivers messages to the listener and the application must not subsequently call methods on the </w:t>
      </w:r>
      <w:r w:rsidRPr="00225E6F">
        <w:rPr>
          <w:rStyle w:val="Code"/>
        </w:rPr>
        <w:t>JMSContext</w:t>
      </w:r>
      <w:r>
        <w:t xml:space="preserve"> from another thread of control. However this restriction does not apply to applications which call </w:t>
      </w:r>
      <w:r w:rsidRPr="00590E86">
        <w:rPr>
          <w:rStyle w:val="Code"/>
        </w:rPr>
        <w:t>setMessageListener</w:t>
      </w:r>
      <w:r>
        <w:t xml:space="preserve"> to set a second or subsequent message listener. The JMS provider will be responsible for ensuring that a second message listener may be safely configured even if the underlying connection has been started. </w:t>
      </w:r>
    </w:p>
    <w:p w:rsidR="00543F60" w:rsidRPr="00864041" w:rsidRDefault="00543F60" w:rsidP="00543F60">
      <w:pPr>
        <w:pStyle w:val="Heading3"/>
      </w:pPr>
      <w:bookmarkStart w:id="338" w:name="RTF32333637353a204865616432"/>
      <w:bookmarkStart w:id="339" w:name="_Toc311729264"/>
      <w:bookmarkStart w:id="340" w:name="_Toc351464398"/>
      <w:r w:rsidRPr="00864041">
        <w:t>Transactions</w:t>
      </w:r>
      <w:bookmarkEnd w:id="338"/>
      <w:bookmarkEnd w:id="339"/>
      <w:bookmarkEnd w:id="340"/>
    </w:p>
    <w:p w:rsidR="00543F60" w:rsidRDefault="007B4989" w:rsidP="00543F60">
      <w:pPr>
        <w:pStyle w:val="Paragraph"/>
        <w:rPr>
          <w:spacing w:val="2"/>
          <w:w w:val="100"/>
        </w:rPr>
      </w:pPr>
      <w:r>
        <w:rPr>
          <w:spacing w:val="2"/>
          <w:w w:val="100"/>
        </w:rPr>
        <w:t>A session</w:t>
      </w:r>
      <w:r w:rsidR="00543F60">
        <w:rPr>
          <w:spacing w:val="2"/>
          <w:w w:val="100"/>
        </w:rPr>
        <w:t xml:space="preserve"> may be optionally specified as </w:t>
      </w:r>
      <w:r w:rsidR="00543F60">
        <w:rPr>
          <w:rStyle w:val="Emphasis"/>
          <w:spacing w:val="2"/>
          <w:w w:val="100"/>
        </w:rPr>
        <w:t>transacted</w:t>
      </w:r>
      <w:r w:rsidR="00543F60">
        <w:rPr>
          <w:spacing w:val="2"/>
          <w:w w:val="100"/>
        </w:rPr>
        <w:t xml:space="preserve">. Each transacted session supports a single series of transactions. Each transaction groups a set of produced messages and a set of consumed messages into an atomic unit of work. In effect, transactions organize a session’s input message stream and output message stream into a series of atomic units. When a transaction commits, its atomic unit of input is acknowledged and its associated atomic unit of output is sent. If a transaction rollback is done, its produced messages are destroyed and its consumed messages are automatically recovered. For more information on session recovery see Section </w:t>
      </w:r>
      <w:r w:rsidR="001E03D3">
        <w:rPr>
          <w:spacing w:val="2"/>
          <w:w w:val="100"/>
        </w:rPr>
        <w:fldChar w:fldCharType="begin"/>
      </w:r>
      <w:r w:rsidR="00543F60">
        <w:rPr>
          <w:spacing w:val="2"/>
          <w:w w:val="100"/>
        </w:rPr>
        <w:instrText xml:space="preserve"> REF RTF33353939353a204865616432 \r \h </w:instrText>
      </w:r>
      <w:r w:rsidR="001E03D3">
        <w:rPr>
          <w:spacing w:val="2"/>
          <w:w w:val="100"/>
        </w:rPr>
      </w:r>
      <w:r w:rsidR="001E03D3">
        <w:rPr>
          <w:spacing w:val="2"/>
          <w:w w:val="100"/>
        </w:rPr>
        <w:fldChar w:fldCharType="separate"/>
      </w:r>
      <w:r w:rsidR="009749BC">
        <w:rPr>
          <w:spacing w:val="2"/>
          <w:w w:val="100"/>
        </w:rPr>
        <w:t>6.2.10</w:t>
      </w:r>
      <w:r w:rsidR="001E03D3">
        <w:rPr>
          <w:spacing w:val="2"/>
          <w:w w:val="100"/>
        </w:rPr>
        <w:fldChar w:fldCharType="end"/>
      </w:r>
      <w:r w:rsidR="00543F60">
        <w:rPr>
          <w:spacing w:val="2"/>
          <w:w w:val="100"/>
        </w:rPr>
        <w:t xml:space="preserve"> </w:t>
      </w:r>
      <w:r w:rsidR="00A05B30">
        <w:rPr>
          <w:spacing w:val="2"/>
          <w:w w:val="100"/>
        </w:rPr>
        <w:t>“</w:t>
      </w:r>
      <w:r w:rsidR="001E03D3">
        <w:rPr>
          <w:spacing w:val="2"/>
          <w:w w:val="100"/>
        </w:rPr>
        <w:fldChar w:fldCharType="begin"/>
      </w:r>
      <w:r w:rsidR="00543F60">
        <w:rPr>
          <w:spacing w:val="2"/>
          <w:w w:val="100"/>
        </w:rPr>
        <w:instrText xml:space="preserve"> REF RTF33353939353a204865616432 \h </w:instrText>
      </w:r>
      <w:r w:rsidR="001E03D3">
        <w:rPr>
          <w:spacing w:val="2"/>
          <w:w w:val="100"/>
        </w:rPr>
      </w:r>
      <w:r w:rsidR="001E03D3">
        <w:rPr>
          <w:spacing w:val="2"/>
          <w:w w:val="100"/>
        </w:rPr>
        <w:fldChar w:fldCharType="separate"/>
      </w:r>
      <w:r w:rsidR="009749BC">
        <w:t>Message a</w:t>
      </w:r>
      <w:r w:rsidR="009749BC" w:rsidRPr="00864041">
        <w:t>cknowledgment</w:t>
      </w:r>
      <w:r w:rsidR="001E03D3">
        <w:rPr>
          <w:spacing w:val="2"/>
          <w:w w:val="100"/>
        </w:rPr>
        <w:fldChar w:fldCharType="end"/>
      </w:r>
      <w:r w:rsidR="00A05B30">
        <w:rPr>
          <w:spacing w:val="2"/>
          <w:w w:val="100"/>
        </w:rPr>
        <w:t>”.</w:t>
      </w:r>
    </w:p>
    <w:p w:rsidR="00543F60" w:rsidRDefault="00543F60" w:rsidP="00543F60">
      <w:pPr>
        <w:pStyle w:val="Paragraph"/>
        <w:rPr>
          <w:spacing w:val="2"/>
          <w:w w:val="100"/>
        </w:rPr>
      </w:pPr>
      <w:r>
        <w:rPr>
          <w:spacing w:val="2"/>
          <w:w w:val="100"/>
        </w:rPr>
        <w:t xml:space="preserve">A transaction is completed using either its session’s </w:t>
      </w:r>
      <w:proofErr w:type="gramStart"/>
      <w:r w:rsidRPr="00D2586F">
        <w:rPr>
          <w:rStyle w:val="Code"/>
        </w:rPr>
        <w:t>commit(</w:t>
      </w:r>
      <w:proofErr w:type="gramEnd"/>
      <w:r w:rsidRPr="00D2586F">
        <w:rPr>
          <w:rStyle w:val="Code"/>
        </w:rPr>
        <w:t>)</w:t>
      </w:r>
      <w:r>
        <w:rPr>
          <w:spacing w:val="2"/>
          <w:w w:val="100"/>
        </w:rPr>
        <w:t xml:space="preserve"> or </w:t>
      </w:r>
      <w:r w:rsidRPr="00D2586F">
        <w:rPr>
          <w:rStyle w:val="Code"/>
        </w:rPr>
        <w:t>rollback()</w:t>
      </w:r>
      <w:r>
        <w:rPr>
          <w:spacing w:val="2"/>
          <w:w w:val="100"/>
        </w:rPr>
        <w:t xml:space="preserve"> method. The completion of a session’s current transaction automatically begins the next. The result is that a transacted session always has a current transaction within which its work is done.</w:t>
      </w:r>
    </w:p>
    <w:p w:rsidR="00543F60" w:rsidRDefault="00543F60" w:rsidP="00543F60">
      <w:pPr>
        <w:pStyle w:val="Paragraph"/>
        <w:rPr>
          <w:spacing w:val="2"/>
          <w:w w:val="100"/>
        </w:rPr>
      </w:pPr>
      <w:r>
        <w:rPr>
          <w:spacing w:val="2"/>
          <w:w w:val="100"/>
        </w:rPr>
        <w:t xml:space="preserve">JTS or some other transaction monitor facility may be used to combine a session’s transaction with transactions on other resources (databases, other JMS Sessions, etc.). Since Java distributed transactions are controlled via the JTA transaction demarcation API, use of the session’s </w:t>
      </w:r>
      <w:r w:rsidRPr="00B21B08">
        <w:rPr>
          <w:rStyle w:val="Code"/>
        </w:rPr>
        <w:t>commit</w:t>
      </w:r>
      <w:r>
        <w:rPr>
          <w:spacing w:val="2"/>
          <w:w w:val="100"/>
        </w:rPr>
        <w:t xml:space="preserve"> and </w:t>
      </w:r>
      <w:r w:rsidRPr="00B21B08">
        <w:rPr>
          <w:rStyle w:val="Code"/>
        </w:rPr>
        <w:t>rollback</w:t>
      </w:r>
      <w:r>
        <w:rPr>
          <w:spacing w:val="2"/>
          <w:w w:val="100"/>
        </w:rPr>
        <w:t xml:space="preserve"> methods in this context throws a JMS </w:t>
      </w:r>
      <w:r w:rsidRPr="00B21B08">
        <w:rPr>
          <w:rStyle w:val="Code"/>
        </w:rPr>
        <w:t>TransactionInProgressException</w:t>
      </w:r>
      <w:r>
        <w:rPr>
          <w:spacing w:val="2"/>
          <w:w w:val="100"/>
        </w:rPr>
        <w:t>.</w:t>
      </w:r>
    </w:p>
    <w:p w:rsidR="00543F60" w:rsidRPr="00864041" w:rsidRDefault="00543F60" w:rsidP="00543F60">
      <w:pPr>
        <w:pStyle w:val="Heading3"/>
      </w:pPr>
      <w:bookmarkStart w:id="341" w:name="_Toc311729265"/>
      <w:bookmarkStart w:id="342" w:name="_Toc351464399"/>
      <w:r>
        <w:lastRenderedPageBreak/>
        <w:t>Distributed t</w:t>
      </w:r>
      <w:r w:rsidRPr="00864041">
        <w:t>ransactions</w:t>
      </w:r>
      <w:bookmarkEnd w:id="341"/>
      <w:bookmarkEnd w:id="342"/>
    </w:p>
    <w:p w:rsidR="00543F60" w:rsidRDefault="00543F60" w:rsidP="00543F60">
      <w:pPr>
        <w:pStyle w:val="Paragraph"/>
        <w:rPr>
          <w:spacing w:val="2"/>
          <w:w w:val="100"/>
        </w:rPr>
      </w:pPr>
      <w:r>
        <w:rPr>
          <w:spacing w:val="2"/>
          <w:w w:val="100"/>
        </w:rPr>
        <w:t xml:space="preserve">JMS does not require that a provider support distributed transactions; however, it does define that if a provider supplies this support it should be done via the JTA </w:t>
      </w:r>
      <w:r w:rsidRPr="00B21B08">
        <w:rPr>
          <w:rStyle w:val="Code"/>
        </w:rPr>
        <w:t>XAResource</w:t>
      </w:r>
      <w:r>
        <w:rPr>
          <w:rStyle w:val="Emphasis"/>
          <w:spacing w:val="2"/>
          <w:w w:val="100"/>
        </w:rPr>
        <w:t xml:space="preserve"> </w:t>
      </w:r>
      <w:r>
        <w:rPr>
          <w:spacing w:val="2"/>
          <w:w w:val="100"/>
        </w:rPr>
        <w:t>API.</w:t>
      </w:r>
    </w:p>
    <w:p w:rsidR="00543F60" w:rsidRDefault="00543F60" w:rsidP="00543F60">
      <w:pPr>
        <w:pStyle w:val="Paragraph"/>
        <w:rPr>
          <w:spacing w:val="2"/>
          <w:w w:val="100"/>
        </w:rPr>
      </w:pPr>
      <w:r>
        <w:rPr>
          <w:spacing w:val="2"/>
          <w:w w:val="100"/>
        </w:rPr>
        <w:t>A JMS provider may also be a distributed transaction monitor. If it is, it should provide control of the transaction via the JTA API.</w:t>
      </w:r>
    </w:p>
    <w:p w:rsidR="00543F60" w:rsidRDefault="00543F60" w:rsidP="00543F60">
      <w:pPr>
        <w:pStyle w:val="Paragraph"/>
        <w:rPr>
          <w:spacing w:val="2"/>
          <w:w w:val="100"/>
        </w:rPr>
      </w:pPr>
      <w:r>
        <w:rPr>
          <w:spacing w:val="2"/>
          <w:w w:val="100"/>
        </w:rPr>
        <w:t xml:space="preserve">Although it is possible for a JMS client to handle distributed transactions directly, it is recommended that JMS clients avoid doing this. JMS clients that use the XA-based interfaces described in </w:t>
      </w:r>
      <w:r w:rsidRPr="00471FE4">
        <w:rPr>
          <w:spacing w:val="2"/>
          <w:w w:val="100"/>
        </w:rPr>
        <w:t xml:space="preserve">Chapter </w:t>
      </w:r>
      <w:r w:rsidR="001E03D3" w:rsidRPr="00471FE4">
        <w:rPr>
          <w:spacing w:val="2"/>
          <w:w w:val="100"/>
        </w:rPr>
        <w:fldChar w:fldCharType="begin"/>
      </w:r>
      <w:r w:rsidRPr="00471FE4">
        <w:rPr>
          <w:spacing w:val="2"/>
          <w:w w:val="100"/>
        </w:rPr>
        <w:instrText xml:space="preserve"> REF _Ref308032283 \r \h </w:instrText>
      </w:r>
      <w:r w:rsidR="001E03D3" w:rsidRPr="00471FE4">
        <w:rPr>
          <w:spacing w:val="2"/>
          <w:w w:val="100"/>
        </w:rPr>
      </w:r>
      <w:r w:rsidR="001E03D3" w:rsidRPr="00471FE4">
        <w:rPr>
          <w:spacing w:val="2"/>
          <w:w w:val="100"/>
        </w:rPr>
        <w:fldChar w:fldCharType="separate"/>
      </w:r>
      <w:r w:rsidR="009749BC">
        <w:rPr>
          <w:spacing w:val="2"/>
          <w:w w:val="100"/>
        </w:rPr>
        <w:t>11</w:t>
      </w:r>
      <w:r w:rsidR="001E03D3" w:rsidRPr="00471FE4">
        <w:rPr>
          <w:spacing w:val="2"/>
          <w:w w:val="100"/>
        </w:rPr>
        <w:fldChar w:fldCharType="end"/>
      </w:r>
      <w:r w:rsidRPr="00471FE4">
        <w:rPr>
          <w:spacing w:val="2"/>
          <w:w w:val="100"/>
        </w:rPr>
        <w:t xml:space="preserve"> </w:t>
      </w:r>
      <w:r w:rsidR="00A05B30">
        <w:rPr>
          <w:spacing w:val="2"/>
          <w:w w:val="100"/>
        </w:rPr>
        <w:t>“</w:t>
      </w:r>
      <w:r w:rsidR="001E03D3" w:rsidRPr="00471FE4">
        <w:rPr>
          <w:spacing w:val="2"/>
          <w:w w:val="100"/>
        </w:rPr>
        <w:fldChar w:fldCharType="begin"/>
      </w:r>
      <w:r w:rsidRPr="00471FE4">
        <w:rPr>
          <w:spacing w:val="2"/>
          <w:w w:val="100"/>
        </w:rPr>
        <w:instrText xml:space="preserve"> REF _Ref308032290 \h </w:instrText>
      </w:r>
      <w:r w:rsidR="001E03D3" w:rsidRPr="00471FE4">
        <w:rPr>
          <w:spacing w:val="2"/>
          <w:w w:val="100"/>
        </w:rPr>
      </w:r>
      <w:r w:rsidR="001E03D3" w:rsidRPr="00471FE4">
        <w:rPr>
          <w:spacing w:val="2"/>
          <w:w w:val="100"/>
        </w:rPr>
        <w:fldChar w:fldCharType="separate"/>
      </w:r>
      <w:r w:rsidR="009749BC">
        <w:t>JMS application s</w:t>
      </w:r>
      <w:r w:rsidR="009749BC" w:rsidRPr="00C82C12">
        <w:t xml:space="preserve">erver </w:t>
      </w:r>
      <w:r w:rsidR="009749BC">
        <w:t>f</w:t>
      </w:r>
      <w:r w:rsidR="009749BC" w:rsidRPr="00C82C12">
        <w:t>acilities</w:t>
      </w:r>
      <w:r w:rsidR="001E03D3" w:rsidRPr="00471FE4">
        <w:rPr>
          <w:spacing w:val="2"/>
          <w:w w:val="100"/>
        </w:rPr>
        <w:fldChar w:fldCharType="end"/>
      </w:r>
      <w:r w:rsidR="00A05B30">
        <w:rPr>
          <w:spacing w:val="2"/>
          <w:w w:val="100"/>
        </w:rPr>
        <w:t xml:space="preserve">” </w:t>
      </w:r>
      <w:r>
        <w:rPr>
          <w:spacing w:val="2"/>
          <w:w w:val="100"/>
        </w:rPr>
        <w:t xml:space="preserve">may not be portable across different JMS implementations, because these interfaces are optional. Support for JTA in JMS is targeted at systems vendors who will be integrating JMS into their application server products. See Chapter </w:t>
      </w:r>
      <w:r w:rsidR="001E03D3">
        <w:rPr>
          <w:spacing w:val="2"/>
          <w:w w:val="100"/>
        </w:rPr>
        <w:fldChar w:fldCharType="begin"/>
      </w:r>
      <w:r>
        <w:rPr>
          <w:spacing w:val="2"/>
          <w:w w:val="100"/>
        </w:rPr>
        <w:instrText xml:space="preserve"> REF _Ref308032283 \r \h </w:instrText>
      </w:r>
      <w:r w:rsidR="001E03D3">
        <w:rPr>
          <w:spacing w:val="2"/>
          <w:w w:val="100"/>
        </w:rPr>
      </w:r>
      <w:r w:rsidR="001E03D3">
        <w:rPr>
          <w:spacing w:val="2"/>
          <w:w w:val="100"/>
        </w:rPr>
        <w:fldChar w:fldCharType="separate"/>
      </w:r>
      <w:r w:rsidR="009749BC">
        <w:rPr>
          <w:spacing w:val="2"/>
          <w:w w:val="100"/>
        </w:rPr>
        <w:t>11</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_Ref308032290 \h </w:instrText>
      </w:r>
      <w:r w:rsidR="001E03D3">
        <w:rPr>
          <w:spacing w:val="2"/>
          <w:w w:val="100"/>
        </w:rPr>
      </w:r>
      <w:r w:rsidR="001E03D3">
        <w:rPr>
          <w:spacing w:val="2"/>
          <w:w w:val="100"/>
        </w:rPr>
        <w:fldChar w:fldCharType="separate"/>
      </w:r>
      <w:r w:rsidR="009749BC">
        <w:t>JMS application s</w:t>
      </w:r>
      <w:r w:rsidR="009749BC" w:rsidRPr="00C82C12">
        <w:t xml:space="preserve">erver </w:t>
      </w:r>
      <w:r w:rsidR="009749BC">
        <w:t>f</w:t>
      </w:r>
      <w:r w:rsidR="009749BC" w:rsidRPr="00C82C12">
        <w:t>acilities</w:t>
      </w:r>
      <w:r w:rsidR="001E03D3">
        <w:rPr>
          <w:spacing w:val="2"/>
          <w:w w:val="100"/>
        </w:rPr>
        <w:fldChar w:fldCharType="end"/>
      </w:r>
      <w:r w:rsidR="00A05B30">
        <w:rPr>
          <w:spacing w:val="2"/>
          <w:w w:val="100"/>
        </w:rPr>
        <w:t xml:space="preserve">” </w:t>
      </w:r>
      <w:r>
        <w:rPr>
          <w:spacing w:val="2"/>
          <w:w w:val="100"/>
        </w:rPr>
        <w:t>for more information.</w:t>
      </w:r>
      <w:bookmarkStart w:id="343" w:name="RTF31343130313a204865616432"/>
    </w:p>
    <w:p w:rsidR="00543F60" w:rsidRPr="00864041" w:rsidRDefault="00543F60" w:rsidP="00543F60">
      <w:pPr>
        <w:pStyle w:val="Heading3"/>
      </w:pPr>
      <w:bookmarkStart w:id="344" w:name="_Toc311729267"/>
      <w:bookmarkStart w:id="345" w:name="_Ref330290022"/>
      <w:bookmarkStart w:id="346" w:name="_Ref330290025"/>
      <w:bookmarkStart w:id="347" w:name="_Ref349121608"/>
      <w:bookmarkStart w:id="348" w:name="_Ref349121610"/>
      <w:bookmarkStart w:id="349" w:name="_Ref349121614"/>
      <w:bookmarkStart w:id="350" w:name="_Toc351464400"/>
      <w:bookmarkEnd w:id="343"/>
      <w:r>
        <w:t>Message o</w:t>
      </w:r>
      <w:r w:rsidRPr="00864041">
        <w:t>rder</w:t>
      </w:r>
      <w:bookmarkEnd w:id="344"/>
      <w:bookmarkEnd w:id="345"/>
      <w:bookmarkEnd w:id="346"/>
      <w:bookmarkEnd w:id="347"/>
      <w:bookmarkEnd w:id="348"/>
      <w:bookmarkEnd w:id="349"/>
      <w:bookmarkEnd w:id="350"/>
    </w:p>
    <w:p w:rsidR="00543F60" w:rsidRDefault="00543F60" w:rsidP="00543F60">
      <w:pPr>
        <w:pStyle w:val="Paragraph"/>
        <w:rPr>
          <w:spacing w:val="2"/>
          <w:w w:val="100"/>
        </w:rPr>
      </w:pPr>
      <w:r>
        <w:rPr>
          <w:spacing w:val="2"/>
          <w:w w:val="100"/>
        </w:rPr>
        <w:t>JMS clients need to understand when they can depend on message order and when they cannot.</w:t>
      </w:r>
    </w:p>
    <w:p w:rsidR="00543F60" w:rsidRDefault="00543F60" w:rsidP="003060C7">
      <w:pPr>
        <w:pStyle w:val="Heading4"/>
        <w:keepNext/>
        <w:ind w:left="1723" w:hanging="646"/>
      </w:pPr>
      <w:bookmarkStart w:id="351" w:name="_Toc311729268"/>
      <w:r>
        <w:t>Order of message receipt</w:t>
      </w:r>
      <w:bookmarkEnd w:id="351"/>
    </w:p>
    <w:p w:rsidR="00543F60" w:rsidRDefault="00543F60" w:rsidP="00543F60">
      <w:pPr>
        <w:pStyle w:val="Paragraph"/>
        <w:rPr>
          <w:spacing w:val="2"/>
          <w:w w:val="100"/>
        </w:rPr>
      </w:pPr>
      <w:r>
        <w:rPr>
          <w:spacing w:val="2"/>
          <w:w w:val="100"/>
        </w:rPr>
        <w:t xml:space="preserve">Messages consumed by a session define a serial order. This order is important because it defines the effect of message acknowledgment. See Section </w:t>
      </w:r>
      <w:r w:rsidR="001E03D3">
        <w:rPr>
          <w:spacing w:val="2"/>
          <w:w w:val="100"/>
        </w:rPr>
        <w:fldChar w:fldCharType="begin"/>
      </w:r>
      <w:r>
        <w:rPr>
          <w:spacing w:val="2"/>
          <w:w w:val="100"/>
        </w:rPr>
        <w:instrText xml:space="preserve"> REF RTF33353939353a204865616432 \r \h </w:instrText>
      </w:r>
      <w:r w:rsidR="001E03D3">
        <w:rPr>
          <w:spacing w:val="2"/>
          <w:w w:val="100"/>
        </w:rPr>
      </w:r>
      <w:r w:rsidR="001E03D3">
        <w:rPr>
          <w:spacing w:val="2"/>
          <w:w w:val="100"/>
        </w:rPr>
        <w:fldChar w:fldCharType="separate"/>
      </w:r>
      <w:r w:rsidR="009749BC">
        <w:rPr>
          <w:spacing w:val="2"/>
          <w:w w:val="100"/>
        </w:rPr>
        <w:t>6.2.10</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RTF33353939353a204865616432 \h </w:instrText>
      </w:r>
      <w:r w:rsidR="001E03D3">
        <w:rPr>
          <w:spacing w:val="2"/>
          <w:w w:val="100"/>
        </w:rPr>
      </w:r>
      <w:r w:rsidR="001E03D3">
        <w:rPr>
          <w:spacing w:val="2"/>
          <w:w w:val="100"/>
        </w:rPr>
        <w:fldChar w:fldCharType="separate"/>
      </w:r>
      <w:r w:rsidR="009749BC">
        <w:t>Message a</w:t>
      </w:r>
      <w:r w:rsidR="009749BC" w:rsidRPr="00864041">
        <w:t>cknowledgment</w:t>
      </w:r>
      <w:r w:rsidR="001E03D3">
        <w:rPr>
          <w:spacing w:val="2"/>
          <w:w w:val="100"/>
        </w:rPr>
        <w:fldChar w:fldCharType="end"/>
      </w:r>
      <w:r w:rsidR="00A05B30">
        <w:rPr>
          <w:spacing w:val="2"/>
          <w:w w:val="100"/>
        </w:rPr>
        <w:t xml:space="preserve">” </w:t>
      </w:r>
      <w:r>
        <w:rPr>
          <w:spacing w:val="2"/>
          <w:w w:val="100"/>
        </w:rPr>
        <w:t>for more details. The messages for each of a session’s consumers are interleaved in a session’s input message stream.</w:t>
      </w:r>
    </w:p>
    <w:p w:rsidR="00543F60" w:rsidRDefault="00543F60" w:rsidP="00543F60">
      <w:pPr>
        <w:pStyle w:val="Paragraph"/>
        <w:rPr>
          <w:spacing w:val="2"/>
          <w:w w:val="100"/>
        </w:rPr>
      </w:pPr>
      <w:r>
        <w:rPr>
          <w:spacing w:val="2"/>
          <w:w w:val="100"/>
        </w:rPr>
        <w:t xml:space="preserve">JMS defines that messages sent by a session to a destination must be received in the order in which they were sent (see Section </w:t>
      </w:r>
      <w:r w:rsidR="001E03D3">
        <w:rPr>
          <w:spacing w:val="2"/>
          <w:w w:val="100"/>
        </w:rPr>
        <w:fldChar w:fldCharType="begin"/>
      </w:r>
      <w:r>
        <w:rPr>
          <w:spacing w:val="2"/>
          <w:w w:val="100"/>
        </w:rPr>
        <w:instrText xml:space="preserve"> REF _Ref308032475 \r \h </w:instrText>
      </w:r>
      <w:r w:rsidR="001E03D3">
        <w:rPr>
          <w:spacing w:val="2"/>
          <w:w w:val="100"/>
        </w:rPr>
      </w:r>
      <w:r w:rsidR="001E03D3">
        <w:rPr>
          <w:spacing w:val="2"/>
          <w:w w:val="100"/>
        </w:rPr>
        <w:fldChar w:fldCharType="separate"/>
      </w:r>
      <w:r w:rsidR="009749BC">
        <w:rPr>
          <w:spacing w:val="2"/>
          <w:w w:val="100"/>
        </w:rPr>
        <w:t>6.2.9.2</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_Ref308032488 \h </w:instrText>
      </w:r>
      <w:r w:rsidR="001E03D3">
        <w:rPr>
          <w:spacing w:val="2"/>
          <w:w w:val="100"/>
        </w:rPr>
      </w:r>
      <w:r w:rsidR="001E03D3">
        <w:rPr>
          <w:spacing w:val="2"/>
          <w:w w:val="100"/>
        </w:rPr>
        <w:fldChar w:fldCharType="separate"/>
      </w:r>
      <w:r w:rsidR="009749BC">
        <w:t>Order of message sends</w:t>
      </w:r>
      <w:r w:rsidR="001E03D3">
        <w:rPr>
          <w:spacing w:val="2"/>
          <w:w w:val="100"/>
        </w:rPr>
        <w:fldChar w:fldCharType="end"/>
      </w:r>
      <w:r w:rsidR="00A05B30">
        <w:rPr>
          <w:spacing w:val="2"/>
          <w:w w:val="100"/>
        </w:rPr>
        <w:t xml:space="preserve">” </w:t>
      </w:r>
      <w:r>
        <w:rPr>
          <w:spacing w:val="2"/>
          <w:w w:val="100"/>
        </w:rPr>
        <w:t>for a few qualifications). This defines a partial ordering constraint on a session’s input message stream.</w:t>
      </w:r>
    </w:p>
    <w:p w:rsidR="00543F60" w:rsidRDefault="00543F60" w:rsidP="00543F60">
      <w:pPr>
        <w:pStyle w:val="Paragraph"/>
        <w:rPr>
          <w:spacing w:val="2"/>
          <w:w w:val="100"/>
        </w:rPr>
      </w:pPr>
      <w:r>
        <w:rPr>
          <w:spacing w:val="2"/>
          <w:w w:val="100"/>
        </w:rPr>
        <w:t>JMS does not define order of message receipt across destinations or across a destination’s messages sent from multiple sessions. This aspect of a session’s input message stream order is timing-dependent. It is not under application control.</w:t>
      </w:r>
    </w:p>
    <w:p w:rsidR="00543F60" w:rsidRDefault="00543F60" w:rsidP="00543F60">
      <w:pPr>
        <w:pStyle w:val="Heading4"/>
      </w:pPr>
      <w:bookmarkStart w:id="352" w:name="RTF31383232333a204865616433"/>
      <w:bookmarkStart w:id="353" w:name="_Ref308032475"/>
      <w:bookmarkStart w:id="354" w:name="_Ref308032488"/>
      <w:bookmarkStart w:id="355" w:name="_Toc311729269"/>
      <w:r>
        <w:t>Ord</w:t>
      </w:r>
      <w:bookmarkEnd w:id="352"/>
      <w:r>
        <w:t>er of message sends</w:t>
      </w:r>
      <w:bookmarkEnd w:id="353"/>
      <w:bookmarkEnd w:id="354"/>
      <w:bookmarkEnd w:id="355"/>
    </w:p>
    <w:p w:rsidR="00543F60" w:rsidRDefault="00543F60" w:rsidP="00543F60">
      <w:pPr>
        <w:pStyle w:val="Paragraph"/>
        <w:rPr>
          <w:spacing w:val="2"/>
          <w:w w:val="100"/>
        </w:rPr>
      </w:pPr>
      <w:r>
        <w:rPr>
          <w:spacing w:val="2"/>
          <w:w w:val="100"/>
        </w:rPr>
        <w:t>Although clients loosely view the messages they produce within a session as forming a serial stream of sent messages, the total ordering of this stream is not significant. The only ordering that is visible to receiving clients is the order of messages a session sends to a particular destination. Several things can affect this order:</w:t>
      </w:r>
    </w:p>
    <w:p w:rsidR="00543F60" w:rsidRDefault="00543F60" w:rsidP="00543F60">
      <w:pPr>
        <w:pStyle w:val="ListBullet"/>
      </w:pPr>
      <w:r>
        <w:t>Messages of higher priority may jump ahead of previous lower-priority messages.</w:t>
      </w:r>
    </w:p>
    <w:p w:rsidR="00543F60" w:rsidRDefault="00543F60" w:rsidP="00543F60">
      <w:pPr>
        <w:pStyle w:val="ListBullet"/>
      </w:pPr>
      <w:r>
        <w:t>Messages with a later delivery time may be delivered after messages with an earlier delivery time.</w:t>
      </w:r>
    </w:p>
    <w:p w:rsidR="00543F60" w:rsidRDefault="00543F60" w:rsidP="00543F60">
      <w:pPr>
        <w:pStyle w:val="ListBullet"/>
      </w:pPr>
      <w:r>
        <w:t xml:space="preserve">A client may not receive a </w:t>
      </w:r>
      <w:r w:rsidRPr="00AC62D1">
        <w:rPr>
          <w:rStyle w:val="Code"/>
        </w:rPr>
        <w:t>NON_PERSISTENT</w:t>
      </w:r>
      <w:r>
        <w:t xml:space="preserve"> message due to a JMS provider failure.</w:t>
      </w:r>
    </w:p>
    <w:p w:rsidR="00543F60" w:rsidRDefault="00543F60" w:rsidP="00543F60">
      <w:pPr>
        <w:pStyle w:val="ListBullet"/>
      </w:pPr>
      <w:r>
        <w:t xml:space="preserve">If both </w:t>
      </w:r>
      <w:r w:rsidRPr="00AC62D1">
        <w:rPr>
          <w:rStyle w:val="Code"/>
        </w:rPr>
        <w:t>PERSISTENT</w:t>
      </w:r>
      <w:r>
        <w:t xml:space="preserve"> and </w:t>
      </w:r>
      <w:r w:rsidRPr="00AC62D1">
        <w:rPr>
          <w:rStyle w:val="Code"/>
        </w:rPr>
        <w:t>NON_PERSISTENT</w:t>
      </w:r>
      <w:r>
        <w:t xml:space="preserve"> messages are sent to a destination, order is only guaranteed within delivery mode. That is, a later </w:t>
      </w:r>
      <w:r w:rsidRPr="00AC62D1">
        <w:rPr>
          <w:rStyle w:val="Code"/>
        </w:rPr>
        <w:t>NON_PERSISTENT</w:t>
      </w:r>
      <w:r>
        <w:t xml:space="preserve"> message may arrive ahead of an earlier </w:t>
      </w:r>
      <w:r w:rsidRPr="00AC62D1">
        <w:rPr>
          <w:rStyle w:val="Code"/>
        </w:rPr>
        <w:lastRenderedPageBreak/>
        <w:t>PERSISTENT</w:t>
      </w:r>
      <w:r>
        <w:t xml:space="preserve"> message; however, it will never arrive ahead of an earlier </w:t>
      </w:r>
      <w:r w:rsidRPr="00AC62D1">
        <w:rPr>
          <w:rStyle w:val="Code"/>
        </w:rPr>
        <w:t>NON_PERSISTENT</w:t>
      </w:r>
      <w:r>
        <w:t xml:space="preserve"> message with the same priority.</w:t>
      </w:r>
    </w:p>
    <w:p w:rsidR="00543F60" w:rsidRDefault="00543F60" w:rsidP="00543F60">
      <w:pPr>
        <w:pStyle w:val="ListBullet"/>
      </w:pPr>
      <w:r>
        <w:t xml:space="preserve">A client may use a transacted session to group its sent messages into atomic units (the producer component of a JMS transaction). A transaction’s order of messages to a particular destination is significant. The order of sent messages across destinations is not significant. See Section </w:t>
      </w:r>
      <w:r w:rsidR="001E03D3">
        <w:fldChar w:fldCharType="begin"/>
      </w:r>
      <w:r>
        <w:instrText xml:space="preserve"> REF RTF32333637353a204865616432 \r \h </w:instrText>
      </w:r>
      <w:r w:rsidR="001E03D3">
        <w:fldChar w:fldCharType="separate"/>
      </w:r>
      <w:r w:rsidR="009749BC">
        <w:t>6.2.7</w:t>
      </w:r>
      <w:r w:rsidR="001E03D3">
        <w:fldChar w:fldCharType="end"/>
      </w:r>
      <w:r>
        <w:t xml:space="preserve"> </w:t>
      </w:r>
      <w:r w:rsidR="00A05B30">
        <w:t>“</w:t>
      </w:r>
      <w:r w:rsidR="001E03D3">
        <w:fldChar w:fldCharType="begin"/>
      </w:r>
      <w:r>
        <w:instrText xml:space="preserve"> REF RTF32333637353a204865616432 \h </w:instrText>
      </w:r>
      <w:r w:rsidR="001E03D3">
        <w:fldChar w:fldCharType="separate"/>
      </w:r>
      <w:r w:rsidR="009749BC" w:rsidRPr="00864041">
        <w:t>Transactions</w:t>
      </w:r>
      <w:r w:rsidR="001E03D3">
        <w:fldChar w:fldCharType="end"/>
      </w:r>
      <w:r w:rsidR="00A05B30">
        <w:t xml:space="preserve">” </w:t>
      </w:r>
      <w:r>
        <w:t>for more information.</w:t>
      </w:r>
    </w:p>
    <w:p w:rsidR="00543F60" w:rsidRPr="00864041" w:rsidRDefault="00543F60" w:rsidP="00543F60">
      <w:pPr>
        <w:pStyle w:val="Heading3"/>
      </w:pPr>
      <w:bookmarkStart w:id="356" w:name="RTF33353939353a204865616432"/>
      <w:bookmarkStart w:id="357" w:name="_Toc311729270"/>
      <w:bookmarkStart w:id="358" w:name="_Toc351464401"/>
      <w:r>
        <w:t>Message a</w:t>
      </w:r>
      <w:r w:rsidRPr="00864041">
        <w:t>cknowledgment</w:t>
      </w:r>
      <w:bookmarkEnd w:id="356"/>
      <w:bookmarkEnd w:id="357"/>
      <w:bookmarkEnd w:id="358"/>
    </w:p>
    <w:p w:rsidR="00543F60" w:rsidRDefault="00543F60" w:rsidP="00543F60">
      <w:pPr>
        <w:pStyle w:val="Paragraph"/>
        <w:rPr>
          <w:spacing w:val="2"/>
          <w:w w:val="100"/>
        </w:rPr>
      </w:pPr>
      <w:r>
        <w:rPr>
          <w:spacing w:val="2"/>
          <w:w w:val="100"/>
        </w:rPr>
        <w:t xml:space="preserve">If a session is transacted, message acknowledgment is handled automatically by </w:t>
      </w:r>
      <w:r w:rsidRPr="00AC62D1">
        <w:rPr>
          <w:rStyle w:val="Code"/>
        </w:rPr>
        <w:t>commit</w:t>
      </w:r>
      <w:r>
        <w:rPr>
          <w:rStyle w:val="Emphasis"/>
          <w:spacing w:val="2"/>
          <w:w w:val="100"/>
        </w:rPr>
        <w:t>,</w:t>
      </w:r>
      <w:r>
        <w:rPr>
          <w:spacing w:val="2"/>
          <w:w w:val="100"/>
        </w:rPr>
        <w:t xml:space="preserve"> and recovery is handled automatically by </w:t>
      </w:r>
      <w:r w:rsidRPr="00AC62D1">
        <w:rPr>
          <w:rStyle w:val="Code"/>
        </w:rPr>
        <w:t>rollback</w:t>
      </w:r>
      <w:r>
        <w:rPr>
          <w:spacing w:val="2"/>
          <w:w w:val="100"/>
        </w:rPr>
        <w:t>.</w:t>
      </w:r>
    </w:p>
    <w:p w:rsidR="00543F60" w:rsidRDefault="00543F60" w:rsidP="00543F60">
      <w:pPr>
        <w:pStyle w:val="Paragraph"/>
        <w:rPr>
          <w:spacing w:val="2"/>
          <w:w w:val="100"/>
        </w:rPr>
      </w:pPr>
      <w:r>
        <w:rPr>
          <w:spacing w:val="2"/>
          <w:w w:val="100"/>
        </w:rPr>
        <w:t>If a session is not transacted, there are three acknowledgment options and recovery is handled manually:</w:t>
      </w:r>
    </w:p>
    <w:p w:rsidR="00543F60" w:rsidRDefault="00543F60" w:rsidP="00543F60">
      <w:pPr>
        <w:pStyle w:val="ListBullet"/>
      </w:pPr>
      <w:r w:rsidRPr="00AC62D1">
        <w:rPr>
          <w:rStyle w:val="Code"/>
        </w:rPr>
        <w:t>DUPS_OK_ACKNOWLEDGE</w:t>
      </w:r>
      <w:r>
        <w:t xml:space="preserve"> - This option instructs the session to lazily acknowledge the delivery of messages. This is likely to result in the delivery of some duplicate messages if JMS fails</w:t>
      </w:r>
      <w:r w:rsidR="00F643EF">
        <w:t>. It</w:t>
      </w:r>
      <w:r w:rsidR="00967CDE">
        <w:t xml:space="preserve"> </w:t>
      </w:r>
      <w:r>
        <w:t xml:space="preserve">it should </w:t>
      </w:r>
      <w:r w:rsidR="001A23E8">
        <w:t xml:space="preserve">therefore </w:t>
      </w:r>
      <w:r>
        <w:t>only be used by consumers that are tolerant of duplicate messages. Its benefit is the reduction of session overhead achieved by minimizing the work the session does to prevent duplicates.</w:t>
      </w:r>
    </w:p>
    <w:p w:rsidR="00543F60" w:rsidRDefault="00543F60" w:rsidP="00543F60">
      <w:pPr>
        <w:pStyle w:val="ListBullet"/>
      </w:pPr>
      <w:r w:rsidRPr="00AC62D1">
        <w:rPr>
          <w:rStyle w:val="Code"/>
        </w:rPr>
        <w:t>AUTO_ACKNOWLEDGE</w:t>
      </w:r>
      <w:r>
        <w:t xml:space="preserve"> - With this option, the session automatically acknowledges a client’s receipt of a message when it has either successfully returned from a call to receive or the</w:t>
      </w:r>
      <w:r w:rsidRPr="00AC62D1">
        <w:t xml:space="preserve"> message listener</w:t>
      </w:r>
      <w:r>
        <w:t xml:space="preserve"> it has called to process the message successfully returns.</w:t>
      </w:r>
    </w:p>
    <w:p w:rsidR="00543F60" w:rsidRDefault="00543F60" w:rsidP="00543F60">
      <w:pPr>
        <w:pStyle w:val="ListBullet"/>
      </w:pPr>
      <w:r w:rsidRPr="004217AD">
        <w:rPr>
          <w:rStyle w:val="Code"/>
        </w:rPr>
        <w:t>CLIENT_ACKNOWLEDGE</w:t>
      </w:r>
      <w:r>
        <w:t xml:space="preserve"> - With this option, a client acknowledges a message by calling the message’s </w:t>
      </w:r>
      <w:r w:rsidRPr="004217AD">
        <w:rPr>
          <w:rStyle w:val="Code"/>
        </w:rPr>
        <w:t>acknowledge</w:t>
      </w:r>
      <w:r>
        <w:t xml:space="preserve"> method. Acknowledging a consumed message automatically acknowledges the receipt of all messages that have been delivered by its session.</w:t>
      </w:r>
    </w:p>
    <w:p w:rsidR="00543F60" w:rsidRDefault="00543F60" w:rsidP="00543F60">
      <w:r>
        <w:t xml:space="preserve">When </w:t>
      </w:r>
      <w:r w:rsidRPr="004217AD">
        <w:rPr>
          <w:rStyle w:val="Code"/>
        </w:rPr>
        <w:t>CLIENT_ACKNOWLEDGE</w:t>
      </w:r>
      <w:r>
        <w:t xml:space="preserve"> mode is used, a client may build up a large number of unacknowledged messages while attempting to process them. A JMS provider should provide administrators with a way to limit client over-run so that clients are not driven to resource exhaustion and ensuing failure when some resource they are using is temporarily blocked.</w:t>
      </w:r>
    </w:p>
    <w:p w:rsidR="00543F60" w:rsidRDefault="00543F60" w:rsidP="00543F60">
      <w:r>
        <w:t xml:space="preserve">A session’s </w:t>
      </w:r>
      <w:r w:rsidRPr="004217AD">
        <w:rPr>
          <w:rStyle w:val="Code"/>
        </w:rPr>
        <w:t>recover</w:t>
      </w:r>
      <w:r>
        <w:t xml:space="preserve"> method is used to stop a session and restart it with its first unacknowledged message. In effect, the session’s series of delivered messages is reset to the point after its last acknowledged message. The messages it now delivers may be different from those that were originally delivered due to message expiration, the arrival of higher-priority messages, or the delivery of messages which could not previously be delivered as they had not reached their specified delivery time.</w:t>
      </w:r>
    </w:p>
    <w:p w:rsidR="00543F60" w:rsidRDefault="00543F60" w:rsidP="00543F60">
      <w:r>
        <w:t xml:space="preserve">A session must set the </w:t>
      </w:r>
      <w:r w:rsidRPr="004217AD">
        <w:rPr>
          <w:rStyle w:val="Code"/>
        </w:rPr>
        <w:t>JMSRedelivered</w:t>
      </w:r>
      <w:r>
        <w:t xml:space="preserve"> header and increment the </w:t>
      </w:r>
      <w:r w:rsidRPr="00590E86">
        <w:rPr>
          <w:rStyle w:val="Code"/>
        </w:rPr>
        <w:t>JMSXDeliveryCount</w:t>
      </w:r>
      <w:r>
        <w:t xml:space="preserve"> property of messages it redelivers due to a recovery</w:t>
      </w:r>
      <w:r w:rsidR="00453AF0">
        <w:t>.</w:t>
      </w:r>
    </w:p>
    <w:p w:rsidR="00543F60" w:rsidRPr="00864041" w:rsidRDefault="00543F60" w:rsidP="00543F60">
      <w:pPr>
        <w:pStyle w:val="Heading3"/>
      </w:pPr>
      <w:bookmarkStart w:id="359" w:name="RTF33343439343a204865616432"/>
      <w:bookmarkStart w:id="360" w:name="_Toc311729271"/>
      <w:bookmarkStart w:id="361" w:name="_Toc351464402"/>
      <w:r>
        <w:t>Duplicate delivery of m</w:t>
      </w:r>
      <w:r w:rsidRPr="00864041">
        <w:t>essages</w:t>
      </w:r>
      <w:bookmarkEnd w:id="359"/>
      <w:bookmarkEnd w:id="360"/>
      <w:bookmarkEnd w:id="361"/>
    </w:p>
    <w:p w:rsidR="00543F60" w:rsidRDefault="00543F60" w:rsidP="00543F60">
      <w:pPr>
        <w:pStyle w:val="Paragraph"/>
        <w:rPr>
          <w:spacing w:val="2"/>
          <w:w w:val="100"/>
        </w:rPr>
      </w:pPr>
      <w:r>
        <w:rPr>
          <w:spacing w:val="2"/>
          <w:w w:val="100"/>
        </w:rPr>
        <w:t>A JMS provider must never deliver a second copy of an acknowledged message.</w:t>
      </w:r>
    </w:p>
    <w:p w:rsidR="00543F60" w:rsidRDefault="00543F60" w:rsidP="00543F60">
      <w:pPr>
        <w:pStyle w:val="Paragraph"/>
        <w:rPr>
          <w:spacing w:val="2"/>
          <w:w w:val="100"/>
        </w:rPr>
      </w:pPr>
      <w:r>
        <w:rPr>
          <w:spacing w:val="2"/>
          <w:w w:val="100"/>
        </w:rPr>
        <w:t xml:space="preserve">When a client uses the </w:t>
      </w:r>
      <w:r w:rsidRPr="004217AD">
        <w:rPr>
          <w:rStyle w:val="Code"/>
        </w:rPr>
        <w:t>AUTO_ACKNOWLEDGE</w:t>
      </w:r>
      <w:r>
        <w:rPr>
          <w:spacing w:val="2"/>
          <w:w w:val="100"/>
        </w:rPr>
        <w:t xml:space="preserve"> mode, it is not in direct control of message acknowledgment. Since such clients cannot know for certain if a particular message has been acknowledged, they must be prepared for redelivery of the last consumed message. This can be caused </w:t>
      </w:r>
      <w:r>
        <w:rPr>
          <w:spacing w:val="2"/>
          <w:w w:val="100"/>
        </w:rPr>
        <w:lastRenderedPageBreak/>
        <w:t xml:space="preserve">by the client completing its work just prior to a failure that prevents the message acknowledgment from occurring. Only a session’s last consumed message is subject to this ambiguity. The </w:t>
      </w:r>
      <w:r w:rsidRPr="004217AD">
        <w:rPr>
          <w:rStyle w:val="Code"/>
        </w:rPr>
        <w:t>JMSRedelivered</w:t>
      </w:r>
      <w:r>
        <w:rPr>
          <w:i/>
          <w:iCs/>
          <w:spacing w:val="2"/>
          <w:w w:val="100"/>
        </w:rPr>
        <w:t xml:space="preserve"> </w:t>
      </w:r>
      <w:r>
        <w:rPr>
          <w:spacing w:val="2"/>
          <w:w w:val="100"/>
        </w:rPr>
        <w:t xml:space="preserve">message header field </w:t>
      </w:r>
      <w:r w:rsidR="004A6FDC">
        <w:rPr>
          <w:spacing w:val="2"/>
          <w:w w:val="100"/>
        </w:rPr>
        <w:t>must</w:t>
      </w:r>
      <w:r>
        <w:rPr>
          <w:spacing w:val="2"/>
          <w:w w:val="100"/>
        </w:rPr>
        <w:t xml:space="preserve"> be set for a message redelivered under these circumstances, and the </w:t>
      </w:r>
      <w:r w:rsidRPr="004217AD">
        <w:rPr>
          <w:rStyle w:val="Code"/>
        </w:rPr>
        <w:t>JMSXDeliveryCount</w:t>
      </w:r>
      <w:r>
        <w:rPr>
          <w:spacing w:val="2"/>
          <w:w w:val="100"/>
        </w:rPr>
        <w:t xml:space="preserve"> property </w:t>
      </w:r>
      <w:r w:rsidR="004A6FDC">
        <w:rPr>
          <w:spacing w:val="2"/>
          <w:w w:val="100"/>
        </w:rPr>
        <w:t>must</w:t>
      </w:r>
      <w:r>
        <w:rPr>
          <w:spacing w:val="2"/>
          <w:w w:val="100"/>
        </w:rPr>
        <w:t xml:space="preserve"> be incremented.</w:t>
      </w:r>
    </w:p>
    <w:p w:rsidR="00543F60" w:rsidRPr="00864041" w:rsidRDefault="00543F60" w:rsidP="00543F60">
      <w:pPr>
        <w:pStyle w:val="Heading3"/>
      </w:pPr>
      <w:bookmarkStart w:id="362" w:name="_Toc311729272"/>
      <w:bookmarkStart w:id="363" w:name="_Toc351464403"/>
      <w:r>
        <w:t>Duplicate production of m</w:t>
      </w:r>
      <w:r w:rsidRPr="00864041">
        <w:t>essages</w:t>
      </w:r>
      <w:bookmarkEnd w:id="362"/>
      <w:bookmarkEnd w:id="363"/>
    </w:p>
    <w:p w:rsidR="00543F60" w:rsidRDefault="00543F60" w:rsidP="00543F60">
      <w:pPr>
        <w:pStyle w:val="Paragraph"/>
        <w:rPr>
          <w:spacing w:val="2"/>
          <w:w w:val="100"/>
        </w:rPr>
      </w:pPr>
      <w:r>
        <w:rPr>
          <w:spacing w:val="2"/>
          <w:w w:val="100"/>
        </w:rPr>
        <w:t>JMS providers must never produce duplicate messages. This means that a client that produces a message can rely on its JMS provider to ensure that consumers of the message will receive it only once. No client error can cause a provider to duplicate a message.</w:t>
      </w:r>
    </w:p>
    <w:p w:rsidR="00543F60" w:rsidRDefault="00543F60" w:rsidP="00543F60">
      <w:pPr>
        <w:pStyle w:val="Paragraph"/>
        <w:rPr>
          <w:spacing w:val="2"/>
          <w:w w:val="100"/>
        </w:rPr>
      </w:pPr>
      <w:r>
        <w:rPr>
          <w:spacing w:val="2"/>
          <w:w w:val="100"/>
        </w:rPr>
        <w:t xml:space="preserve">If a failure occurs between the time a client commits its work on a Session and the </w:t>
      </w:r>
      <w:r w:rsidRPr="000923E5">
        <w:rPr>
          <w:rStyle w:val="Code"/>
        </w:rPr>
        <w:t>commit</w:t>
      </w:r>
      <w:r>
        <w:rPr>
          <w:spacing w:val="2"/>
          <w:w w:val="100"/>
        </w:rPr>
        <w:t xml:space="preserve"> method returns, the client cannot determine if the transaction was committed or rolled back. The same ambiguity exists when a failure occurs between the non-transactional send of a </w:t>
      </w:r>
      <w:r w:rsidRPr="004217AD">
        <w:rPr>
          <w:rStyle w:val="Code"/>
        </w:rPr>
        <w:t>PERSISTENT</w:t>
      </w:r>
      <w:r>
        <w:rPr>
          <w:spacing w:val="2"/>
          <w:w w:val="100"/>
        </w:rPr>
        <w:t xml:space="preserve"> message and the return from the sending method.</w:t>
      </w:r>
    </w:p>
    <w:p w:rsidR="00543F60" w:rsidRDefault="00543F60" w:rsidP="00543F60">
      <w:pPr>
        <w:pStyle w:val="Paragraph"/>
        <w:rPr>
          <w:spacing w:val="2"/>
          <w:w w:val="100"/>
        </w:rPr>
      </w:pPr>
      <w:r>
        <w:rPr>
          <w:spacing w:val="2"/>
          <w:w w:val="100"/>
        </w:rPr>
        <w:t>It is up to a JMS application to deal with this ambiguity. In some cases, this may cause a client to produce functionally duplicate messages.</w:t>
      </w:r>
    </w:p>
    <w:p w:rsidR="00543F60" w:rsidRDefault="00543F60" w:rsidP="00543F60">
      <w:pPr>
        <w:pStyle w:val="Paragraph"/>
        <w:rPr>
          <w:spacing w:val="2"/>
          <w:w w:val="100"/>
        </w:rPr>
      </w:pPr>
      <w:r>
        <w:rPr>
          <w:spacing w:val="2"/>
          <w:w w:val="100"/>
        </w:rPr>
        <w:t>A message that is redelivered due to session recovery is not considered a duplicate message.</w:t>
      </w:r>
    </w:p>
    <w:p w:rsidR="00543F60" w:rsidRPr="00864041" w:rsidRDefault="00543F60" w:rsidP="00543F60">
      <w:pPr>
        <w:pStyle w:val="Heading3"/>
      </w:pPr>
      <w:bookmarkStart w:id="364" w:name="RTF31373638323a204865616432"/>
      <w:bookmarkStart w:id="365" w:name="_Ref308032717"/>
      <w:bookmarkStart w:id="366" w:name="_Ref308032724"/>
      <w:bookmarkStart w:id="367" w:name="_Toc311729273"/>
      <w:bookmarkStart w:id="368" w:name="_Toc351464404"/>
      <w:r w:rsidRPr="00864041">
        <w:t>Ser</w:t>
      </w:r>
      <w:bookmarkEnd w:id="364"/>
      <w:r>
        <w:t>ial execution of client c</w:t>
      </w:r>
      <w:r w:rsidRPr="00864041">
        <w:t>ode</w:t>
      </w:r>
      <w:bookmarkEnd w:id="365"/>
      <w:bookmarkEnd w:id="366"/>
      <w:bookmarkEnd w:id="367"/>
      <w:bookmarkEnd w:id="368"/>
    </w:p>
    <w:p w:rsidR="00543F60" w:rsidRDefault="00543F60" w:rsidP="00543F60">
      <w:pPr>
        <w:pStyle w:val="Paragraph"/>
        <w:rPr>
          <w:spacing w:val="2"/>
          <w:w w:val="100"/>
        </w:rPr>
      </w:pPr>
      <w:r>
        <w:rPr>
          <w:spacing w:val="2"/>
          <w:w w:val="100"/>
        </w:rPr>
        <w:t>Even though the Java language provides built-in support for multithreading, writing multithreaded programs is still more difficult than writing single</w:t>
      </w:r>
      <w:r w:rsidR="003A47D6">
        <w:rPr>
          <w:spacing w:val="2"/>
          <w:w w:val="100"/>
        </w:rPr>
        <w:t>-</w:t>
      </w:r>
      <w:r>
        <w:rPr>
          <w:spacing w:val="2"/>
          <w:w w:val="100"/>
        </w:rPr>
        <w:t>threaded ones.</w:t>
      </w:r>
    </w:p>
    <w:p w:rsidR="00543F60" w:rsidRDefault="00543F60" w:rsidP="00543F60">
      <w:pPr>
        <w:pStyle w:val="Paragraph"/>
        <w:rPr>
          <w:spacing w:val="2"/>
          <w:w w:val="100"/>
        </w:rPr>
      </w:pPr>
      <w:r>
        <w:rPr>
          <w:spacing w:val="2"/>
          <w:w w:val="100"/>
        </w:rPr>
        <w:t>For this reason, JMS does not cause concurrent execution of client code unless a client explicitly requests it. One way this is done is to define that a session serializes all asynchronous delivery of messages.</w:t>
      </w:r>
    </w:p>
    <w:p w:rsidR="00543F60" w:rsidRDefault="00543F60" w:rsidP="00543F60">
      <w:pPr>
        <w:pStyle w:val="Paragraph"/>
        <w:rPr>
          <w:spacing w:val="2"/>
          <w:w w:val="100"/>
        </w:rPr>
      </w:pPr>
      <w:r>
        <w:rPr>
          <w:spacing w:val="2"/>
          <w:w w:val="100"/>
        </w:rPr>
        <w:t xml:space="preserve">To receive messages asynchronously, a client </w:t>
      </w:r>
      <w:r w:rsidR="004F61A4">
        <w:rPr>
          <w:spacing w:val="2"/>
          <w:w w:val="100"/>
        </w:rPr>
        <w:t>creates a consumer object (</w:t>
      </w:r>
      <w:r w:rsidR="00251C1A" w:rsidRPr="00251C1A">
        <w:rPr>
          <w:rStyle w:val="Code"/>
        </w:rPr>
        <w:t>MessageConsumer</w:t>
      </w:r>
      <w:r w:rsidR="004F61A4">
        <w:rPr>
          <w:spacing w:val="2"/>
          <w:w w:val="100"/>
        </w:rPr>
        <w:t xml:space="preserve">, </w:t>
      </w:r>
      <w:r w:rsidR="00251C1A" w:rsidRPr="00251C1A">
        <w:rPr>
          <w:rStyle w:val="Code"/>
        </w:rPr>
        <w:t>JMSConsumer</w:t>
      </w:r>
      <w:r w:rsidR="004F61A4">
        <w:rPr>
          <w:spacing w:val="2"/>
          <w:w w:val="100"/>
        </w:rPr>
        <w:t xml:space="preserve">, </w:t>
      </w:r>
      <w:r w:rsidR="00251C1A" w:rsidRPr="00251C1A">
        <w:rPr>
          <w:rStyle w:val="Code"/>
        </w:rPr>
        <w:t>QueueReceiver</w:t>
      </w:r>
      <w:r w:rsidR="004F61A4">
        <w:rPr>
          <w:spacing w:val="2"/>
          <w:w w:val="100"/>
        </w:rPr>
        <w:t xml:space="preserve"> or </w:t>
      </w:r>
      <w:r w:rsidR="00251C1A" w:rsidRPr="00251C1A">
        <w:rPr>
          <w:rStyle w:val="Code"/>
        </w:rPr>
        <w:t>TopicConsumer</w:t>
      </w:r>
      <w:r w:rsidR="004F61A4">
        <w:rPr>
          <w:spacing w:val="2"/>
          <w:w w:val="100"/>
        </w:rPr>
        <w:t xml:space="preserve">) and </w:t>
      </w:r>
      <w:r w:rsidR="003060C7">
        <w:rPr>
          <w:spacing w:val="2"/>
          <w:w w:val="100"/>
        </w:rPr>
        <w:t xml:space="preserve">uses the </w:t>
      </w:r>
      <w:r w:rsidR="003060C7" w:rsidRPr="003060C7">
        <w:rPr>
          <w:rStyle w:val="Code"/>
        </w:rPr>
        <w:t>setMessageListener</w:t>
      </w:r>
      <w:r w:rsidR="003060C7">
        <w:rPr>
          <w:spacing w:val="2"/>
          <w:w w:val="100"/>
        </w:rPr>
        <w:t xml:space="preserve"> method to register</w:t>
      </w:r>
      <w:r w:rsidR="004A1149">
        <w:rPr>
          <w:spacing w:val="2"/>
          <w:w w:val="100"/>
        </w:rPr>
        <w:t xml:space="preserve"> with </w:t>
      </w:r>
      <w:r w:rsidR="004F61A4">
        <w:rPr>
          <w:spacing w:val="2"/>
          <w:w w:val="100"/>
        </w:rPr>
        <w:t xml:space="preserve">it </w:t>
      </w:r>
      <w:r>
        <w:rPr>
          <w:spacing w:val="2"/>
          <w:w w:val="100"/>
        </w:rPr>
        <w:t xml:space="preserve">an object that implements the JMS </w:t>
      </w:r>
      <w:r w:rsidRPr="004217AD">
        <w:rPr>
          <w:rStyle w:val="Code"/>
        </w:rPr>
        <w:t>MessageListener</w:t>
      </w:r>
      <w:r w:rsidRPr="004217AD">
        <w:t xml:space="preserve"> </w:t>
      </w:r>
      <w:r>
        <w:rPr>
          <w:spacing w:val="2"/>
          <w:w w:val="100"/>
        </w:rPr>
        <w:t xml:space="preserve">interface. </w:t>
      </w:r>
      <w:r>
        <w:rPr>
          <w:i/>
          <w:iCs/>
          <w:spacing w:val="2"/>
          <w:w w:val="100"/>
        </w:rPr>
        <w:t>In effect, a session uses a single thread to run all its message listeners</w:t>
      </w:r>
      <w:r>
        <w:rPr>
          <w:spacing w:val="2"/>
          <w:w w:val="100"/>
        </w:rPr>
        <w:t>. While the thread is busy executing one listener, all other messages to be asynchronously delivered to the session must wait.</w:t>
      </w:r>
    </w:p>
    <w:p w:rsidR="00543F60" w:rsidRPr="00864041" w:rsidRDefault="00543F60" w:rsidP="00543F60">
      <w:pPr>
        <w:pStyle w:val="Heading3"/>
      </w:pPr>
      <w:bookmarkStart w:id="369" w:name="_Toc311729274"/>
      <w:bookmarkStart w:id="370" w:name="_Toc351464405"/>
      <w:r>
        <w:t>Concurrent message d</w:t>
      </w:r>
      <w:r w:rsidRPr="00864041">
        <w:t>elivery</w:t>
      </w:r>
      <w:bookmarkEnd w:id="369"/>
      <w:bookmarkEnd w:id="370"/>
    </w:p>
    <w:p w:rsidR="00722F91" w:rsidRDefault="00543F60" w:rsidP="00CA74D0">
      <w:pPr>
        <w:pStyle w:val="Paragraph"/>
        <w:rPr>
          <w:spacing w:val="2"/>
          <w:w w:val="100"/>
        </w:rPr>
      </w:pPr>
      <w:r>
        <w:rPr>
          <w:spacing w:val="2"/>
          <w:w w:val="100"/>
        </w:rPr>
        <w:t>Clients that desire concurrent delivery can use multiple sessions. In effect, each session’s listener thread runs concurrently. While a listener on one session is executing, a listener on another session may also be executing.</w:t>
      </w:r>
    </w:p>
    <w:p w:rsidR="006579D6" w:rsidRPr="00864041" w:rsidRDefault="006579D6" w:rsidP="006579D6">
      <w:pPr>
        <w:pStyle w:val="Heading3"/>
      </w:pPr>
      <w:bookmarkStart w:id="371" w:name="RTF31303038323a204865616432"/>
      <w:bookmarkStart w:id="372" w:name="_Toc311729258"/>
      <w:bookmarkStart w:id="373" w:name="_Ref347842538"/>
      <w:bookmarkStart w:id="374" w:name="_Ref347842541"/>
      <w:bookmarkStart w:id="375" w:name="_Toc351464406"/>
      <w:r>
        <w:t xml:space="preserve">Closing a </w:t>
      </w:r>
      <w:bookmarkEnd w:id="371"/>
      <w:bookmarkEnd w:id="372"/>
      <w:r>
        <w:t>s</w:t>
      </w:r>
      <w:r w:rsidRPr="00864041">
        <w:t>ession</w:t>
      </w:r>
      <w:bookmarkEnd w:id="373"/>
      <w:bookmarkEnd w:id="374"/>
      <w:bookmarkEnd w:id="375"/>
    </w:p>
    <w:p w:rsidR="006579D6" w:rsidRDefault="006579D6" w:rsidP="006579D6">
      <w:pPr>
        <w:pStyle w:val="Paragraph"/>
        <w:rPr>
          <w:spacing w:val="2"/>
          <w:w w:val="100"/>
        </w:rPr>
      </w:pPr>
      <w:r>
        <w:rPr>
          <w:spacing w:val="2"/>
          <w:w w:val="100"/>
        </w:rPr>
        <w:t>Since a provider may allocate some resources on behalf of a session outside the JVM, clients should close a session when it is not needed. Relying on garbage collection to eventually reclaim these resources may not be timely enough. The same is true for any producer and consumer objects created by a session.</w:t>
      </w:r>
    </w:p>
    <w:p w:rsidR="00C2185D" w:rsidRDefault="006579D6">
      <w:r>
        <w:t xml:space="preserve">The </w:t>
      </w:r>
      <w:r w:rsidR="00251C1A" w:rsidRPr="00251C1A">
        <w:rPr>
          <w:rStyle w:val="Code"/>
        </w:rPr>
        <w:t>close</w:t>
      </w:r>
      <w:r>
        <w:t xml:space="preserve"> methods on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allow a session to be closed separately from the connection used to create it. </w:t>
      </w:r>
    </w:p>
    <w:p w:rsidR="006579D6" w:rsidRDefault="006579D6" w:rsidP="006579D6">
      <w:r>
        <w:lastRenderedPageBreak/>
        <w:t xml:space="preserve">The </w:t>
      </w:r>
      <w:r w:rsidRPr="00B57D83">
        <w:rPr>
          <w:rStyle w:val="Code"/>
        </w:rPr>
        <w:t>close</w:t>
      </w:r>
      <w:r>
        <w:t xml:space="preserve"> method on </w:t>
      </w:r>
      <w:r w:rsidR="00251C1A" w:rsidRPr="00251C1A">
        <w:rPr>
          <w:rStyle w:val="Code"/>
        </w:rPr>
        <w:t>JMSContext</w:t>
      </w:r>
      <w:r>
        <w:t xml:space="preserve"> closes the underlying session. If there are no other active (not closed) </w:t>
      </w:r>
      <w:r w:rsidRPr="00225E6F">
        <w:rPr>
          <w:rStyle w:val="Code"/>
        </w:rPr>
        <w:t>JMSContext</w:t>
      </w:r>
      <w:r>
        <w:t xml:space="preserve"> objects using the underlying connection then it also closes the underlying connection.</w:t>
      </w:r>
    </w:p>
    <w:p w:rsidR="006579D6" w:rsidRDefault="006579D6" w:rsidP="006579D6">
      <w:pPr>
        <w:pStyle w:val="Paragraph"/>
        <w:rPr>
          <w:spacing w:val="2"/>
          <w:w w:val="100"/>
        </w:rPr>
      </w:pPr>
      <w:r>
        <w:rPr>
          <w:spacing w:val="2"/>
          <w:w w:val="100"/>
        </w:rPr>
        <w:t xml:space="preserve">Session close terminates all </w:t>
      </w:r>
      <w:proofErr w:type="gramStart"/>
      <w:r>
        <w:rPr>
          <w:spacing w:val="2"/>
          <w:w w:val="100"/>
        </w:rPr>
        <w:t>message</w:t>
      </w:r>
      <w:proofErr w:type="gramEnd"/>
      <w:r>
        <w:rPr>
          <w:spacing w:val="2"/>
          <w:w w:val="100"/>
        </w:rPr>
        <w:t xml:space="preserve"> processing on the session. It must handle the shutdown of pending receives by the session’s consumers or a running message listener as described in section </w:t>
      </w:r>
      <w:r w:rsidR="001E03D3">
        <w:rPr>
          <w:spacing w:val="2"/>
          <w:w w:val="100"/>
        </w:rPr>
        <w:fldChar w:fldCharType="begin"/>
      </w:r>
      <w:r>
        <w:rPr>
          <w:spacing w:val="2"/>
          <w:w w:val="100"/>
        </w:rPr>
        <w:instrText xml:space="preserve"> REF RTF38363131363a204865616432 \r \h </w:instrText>
      </w:r>
      <w:r w:rsidR="001E03D3">
        <w:rPr>
          <w:spacing w:val="2"/>
          <w:w w:val="100"/>
        </w:rPr>
      </w:r>
      <w:r w:rsidR="001E03D3">
        <w:rPr>
          <w:spacing w:val="2"/>
          <w:w w:val="100"/>
        </w:rPr>
        <w:fldChar w:fldCharType="separate"/>
      </w:r>
      <w:r w:rsidR="009749BC">
        <w:rPr>
          <w:spacing w:val="2"/>
          <w:w w:val="100"/>
        </w:rPr>
        <w:t>6.1.8</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RTF38363131363a204865616432 \h </w:instrText>
      </w:r>
      <w:r w:rsidR="001E03D3">
        <w:rPr>
          <w:spacing w:val="2"/>
          <w:w w:val="100"/>
        </w:rPr>
      </w:r>
      <w:r w:rsidR="001E03D3">
        <w:rPr>
          <w:spacing w:val="2"/>
          <w:w w:val="100"/>
        </w:rPr>
        <w:fldChar w:fldCharType="separate"/>
      </w:r>
      <w:r w:rsidR="009749BC">
        <w:t>Closing a c</w:t>
      </w:r>
      <w:r w:rsidR="009749BC" w:rsidRPr="00864041">
        <w:t>onnection</w:t>
      </w:r>
      <w:r w:rsidR="001E03D3">
        <w:rPr>
          <w:spacing w:val="2"/>
          <w:w w:val="100"/>
        </w:rPr>
        <w:fldChar w:fldCharType="end"/>
      </w:r>
      <w:r w:rsidR="00A05B30">
        <w:rPr>
          <w:spacing w:val="2"/>
          <w:w w:val="100"/>
        </w:rPr>
        <w:t>”.</w:t>
      </w:r>
    </w:p>
    <w:p w:rsidR="006579D6" w:rsidRDefault="006579D6" w:rsidP="006579D6">
      <w:pPr>
        <w:pStyle w:val="Paragraph"/>
        <w:rPr>
          <w:spacing w:val="2"/>
          <w:w w:val="100"/>
        </w:rPr>
      </w:pPr>
      <w:r>
        <w:rPr>
          <w:spacing w:val="2"/>
          <w:w w:val="100"/>
        </w:rPr>
        <w:t xml:space="preserve">Session close is the only session method that may be invoked from a thread of control separate from the one which is currently controlling the session. </w:t>
      </w:r>
    </w:p>
    <w:p w:rsidR="006579D6" w:rsidRDefault="006579D6" w:rsidP="006579D6">
      <w:pPr>
        <w:pStyle w:val="Paragraph"/>
        <w:rPr>
          <w:spacing w:val="2"/>
          <w:w w:val="100"/>
        </w:rPr>
      </w:pPr>
      <w:r>
        <w:rPr>
          <w:spacing w:val="2"/>
          <w:w w:val="100"/>
        </w:rPr>
        <w:t xml:space="preserve">When session close is invoked it should not return until its message processing has been shut down in an orderly fashion. This means that none of its message listeners are </w:t>
      </w:r>
      <w:proofErr w:type="gramStart"/>
      <w:r>
        <w:rPr>
          <w:spacing w:val="2"/>
          <w:w w:val="100"/>
        </w:rPr>
        <w:t>running,</w:t>
      </w:r>
      <w:proofErr w:type="gramEnd"/>
      <w:r>
        <w:rPr>
          <w:spacing w:val="2"/>
          <w:w w:val="100"/>
        </w:rPr>
        <w:t xml:space="preserve"> and that if there is a pending receive, it has returned with either null or a message.</w:t>
      </w:r>
    </w:p>
    <w:p w:rsidR="006579D6" w:rsidRDefault="006579D6" w:rsidP="006579D6">
      <w:pPr>
        <w:pStyle w:val="Paragraph"/>
        <w:rPr>
          <w:spacing w:val="2"/>
          <w:w w:val="100"/>
        </w:rPr>
      </w:pPr>
      <w:r w:rsidRPr="005C5EC6">
        <w:rPr>
          <w:spacing w:val="2"/>
          <w:w w:val="100"/>
        </w:rPr>
        <w:t xml:space="preserve">A message listener must not attempt to </w:t>
      </w:r>
      <w:r>
        <w:rPr>
          <w:spacing w:val="2"/>
          <w:w w:val="100"/>
        </w:rPr>
        <w:t>close its own session as this w</w:t>
      </w:r>
      <w:r w:rsidRPr="005C5EC6">
        <w:rPr>
          <w:spacing w:val="2"/>
          <w:w w:val="100"/>
        </w:rPr>
        <w:t>ould lead to deadlock. The JMS provid</w:t>
      </w:r>
      <w:r>
        <w:rPr>
          <w:spacing w:val="2"/>
          <w:w w:val="100"/>
        </w:rPr>
        <w:t xml:space="preserve">er must detect this and throw a </w:t>
      </w:r>
      <w:r w:rsidRPr="00590E86">
        <w:rPr>
          <w:rStyle w:val="Code"/>
        </w:rPr>
        <w:t>javax.jms.IllegalStateException</w:t>
      </w:r>
      <w:r w:rsidRPr="005C5EC6">
        <w:rPr>
          <w:spacing w:val="2"/>
          <w:w w:val="100"/>
        </w:rPr>
        <w:t>.</w:t>
      </w:r>
    </w:p>
    <w:p w:rsidR="006579D6" w:rsidRDefault="006579D6" w:rsidP="006579D6">
      <w:pPr>
        <w:pStyle w:val="Paragraph"/>
        <w:rPr>
          <w:spacing w:val="2"/>
          <w:w w:val="100"/>
        </w:rPr>
      </w:pPr>
      <w:r>
        <w:rPr>
          <w:spacing w:val="2"/>
          <w:w w:val="100"/>
        </w:rPr>
        <w:t>When a session is closed, there is no need to close its constituent producers, consumers or queue browsers. The session close is sufficient to signal the JMS provider that all resources for the session should be released.</w:t>
      </w:r>
    </w:p>
    <w:p w:rsidR="006579D6" w:rsidRDefault="006579D6" w:rsidP="006579D6">
      <w:pPr>
        <w:pStyle w:val="Paragraph"/>
        <w:rPr>
          <w:spacing w:val="2"/>
          <w:w w:val="100"/>
        </w:rPr>
      </w:pPr>
      <w:r>
        <w:rPr>
          <w:spacing w:val="2"/>
          <w:w w:val="100"/>
        </w:rPr>
        <w:t>Note that closing a connection will cause any sessions created from it to be closed, so, although a session should be closed when no longer needed, there is no need to close a session immediately prior to closing its connection.</w:t>
      </w:r>
    </w:p>
    <w:p w:rsidR="006579D6" w:rsidRDefault="006579D6" w:rsidP="006579D6">
      <w:pPr>
        <w:pStyle w:val="Paragraph"/>
        <w:rPr>
          <w:spacing w:val="2"/>
          <w:w w:val="100"/>
        </w:rPr>
      </w:pPr>
      <w:r>
        <w:rPr>
          <w:spacing w:val="2"/>
          <w:w w:val="100"/>
        </w:rPr>
        <w:t xml:space="preserve">The </w:t>
      </w:r>
      <w:r w:rsidRPr="00936C1B">
        <w:rPr>
          <w:rStyle w:val="Code"/>
        </w:rPr>
        <w:t>Session</w:t>
      </w:r>
      <w:r w:rsidRPr="001D4CC2">
        <w:t xml:space="preserve">, </w:t>
      </w:r>
      <w:r>
        <w:rPr>
          <w:rStyle w:val="Code"/>
        </w:rPr>
        <w:t>JMSContext</w:t>
      </w:r>
      <w:r w:rsidRPr="001D4CC2">
        <w:t xml:space="preserve">, </w:t>
      </w:r>
      <w:r>
        <w:rPr>
          <w:rStyle w:val="Code"/>
        </w:rPr>
        <w:t>QueueSession</w:t>
      </w:r>
      <w:r w:rsidRPr="001D4CC2">
        <w:t xml:space="preserve"> and </w:t>
      </w:r>
      <w:r>
        <w:rPr>
          <w:rStyle w:val="Code"/>
        </w:rPr>
        <w:t>TopicSession</w:t>
      </w:r>
      <w:r>
        <w:rPr>
          <w:spacing w:val="2"/>
          <w:w w:val="100"/>
        </w:rPr>
        <w:t xml:space="preserve"> interfaces all extend the </w:t>
      </w:r>
      <w:r w:rsidRPr="00936C1B">
        <w:rPr>
          <w:rStyle w:val="Code"/>
        </w:rPr>
        <w:t>java.lang.AutoCloseable</w:t>
      </w:r>
      <w:r>
        <w:rPr>
          <w:spacing w:val="2"/>
          <w:w w:val="100"/>
        </w:rPr>
        <w:t xml:space="preserve"> interface. This means that applications which create these objects in a </w:t>
      </w:r>
      <w:r w:rsidRPr="00936C1B">
        <w:rPr>
          <w:rStyle w:val="Code"/>
        </w:rPr>
        <w:t>try-with-resources</w:t>
      </w:r>
      <w:r>
        <w:rPr>
          <w:spacing w:val="2"/>
          <w:w w:val="100"/>
        </w:rPr>
        <w:t xml:space="preserve"> statement do not need to call the </w:t>
      </w:r>
      <w:r w:rsidRPr="00936C1B">
        <w:rPr>
          <w:rStyle w:val="Code"/>
        </w:rPr>
        <w:t>close</w:t>
      </w:r>
      <w:r>
        <w:rPr>
          <w:spacing w:val="2"/>
          <w:w w:val="100"/>
        </w:rPr>
        <w:t xml:space="preserve"> method when they no longer needed. Instead these objects will be closed automatically at the end of the statement. The use of a </w:t>
      </w:r>
      <w:r w:rsidRPr="00936C1B">
        <w:rPr>
          <w:rStyle w:val="Code"/>
        </w:rPr>
        <w:t>try-with-resources</w:t>
      </w:r>
      <w:r>
        <w:rPr>
          <w:spacing w:val="2"/>
          <w:w w:val="100"/>
        </w:rPr>
        <w:t xml:space="preserve"> statement also simplifies the handling of any exceptions thrown by the </w:t>
      </w:r>
      <w:r w:rsidRPr="00936C1B">
        <w:rPr>
          <w:rStyle w:val="Code"/>
        </w:rPr>
        <w:t>close</w:t>
      </w:r>
      <w:r>
        <w:rPr>
          <w:spacing w:val="2"/>
          <w:w w:val="100"/>
        </w:rPr>
        <w:t xml:space="preserve"> method.  </w:t>
      </w:r>
    </w:p>
    <w:p w:rsidR="006579D6" w:rsidRDefault="006579D6" w:rsidP="006579D6">
      <w:pPr>
        <w:pStyle w:val="Paragraph"/>
        <w:rPr>
          <w:spacing w:val="2"/>
          <w:w w:val="100"/>
        </w:rPr>
      </w:pPr>
      <w:r>
        <w:rPr>
          <w:spacing w:val="2"/>
          <w:w w:val="100"/>
        </w:rPr>
        <w:t xml:space="preserve">Closing a transacted session must rollback its transaction in progress. Closing a client-acknowledged session does NOT force </w:t>
      </w:r>
      <w:proofErr w:type="gramStart"/>
      <w:r>
        <w:rPr>
          <w:spacing w:val="2"/>
          <w:w w:val="100"/>
        </w:rPr>
        <w:t>an acknowledge</w:t>
      </w:r>
      <w:proofErr w:type="gramEnd"/>
      <w:r>
        <w:rPr>
          <w:spacing w:val="2"/>
          <w:w w:val="100"/>
        </w:rPr>
        <w:t>.</w:t>
      </w:r>
    </w:p>
    <w:p w:rsidR="006579D6" w:rsidRDefault="006579D6" w:rsidP="006579D6">
      <w:pPr>
        <w:pStyle w:val="Paragraph"/>
        <w:rPr>
          <w:spacing w:val="2"/>
          <w:w w:val="100"/>
        </w:rPr>
      </w:pPr>
      <w:r>
        <w:rPr>
          <w:spacing w:val="2"/>
          <w:w w:val="100"/>
        </w:rPr>
        <w:t xml:space="preserve">Once a session has been closed, an attempt to use it or its consumers and producers must throw an </w:t>
      </w:r>
      <w:r w:rsidRPr="00C35BF9">
        <w:rPr>
          <w:rStyle w:val="Code"/>
        </w:rPr>
        <w:t>IllegalStateException</w:t>
      </w:r>
      <w:r>
        <w:rPr>
          <w:spacing w:val="2"/>
          <w:w w:val="100"/>
        </w:rPr>
        <w:t xml:space="preserve"> (calls to the </w:t>
      </w:r>
      <w:r w:rsidRPr="00C35BF9">
        <w:rPr>
          <w:rStyle w:val="Code"/>
        </w:rPr>
        <w:t>close</w:t>
      </w:r>
      <w:r>
        <w:rPr>
          <w:spacing w:val="2"/>
          <w:w w:val="100"/>
        </w:rPr>
        <w:t xml:space="preserve"> method of these objects must be ignored). It is valid to continue to use message objects created or received via the session with the exception of a received message’s </w:t>
      </w:r>
      <w:proofErr w:type="gramStart"/>
      <w:r w:rsidRPr="00C35BF9">
        <w:rPr>
          <w:rStyle w:val="Code"/>
        </w:rPr>
        <w:t>acknowledge</w:t>
      </w:r>
      <w:proofErr w:type="gramEnd"/>
      <w:r>
        <w:rPr>
          <w:spacing w:val="2"/>
          <w:w w:val="100"/>
        </w:rPr>
        <w:t xml:space="preserve"> method.</w:t>
      </w:r>
    </w:p>
    <w:p w:rsidR="006579D6" w:rsidRPr="00CA74D0" w:rsidRDefault="006579D6" w:rsidP="006579D6">
      <w:pPr>
        <w:pStyle w:val="Paragraph"/>
        <w:rPr>
          <w:spacing w:val="2"/>
          <w:w w:val="100"/>
        </w:rPr>
      </w:pPr>
      <w:r>
        <w:rPr>
          <w:spacing w:val="2"/>
          <w:w w:val="100"/>
        </w:rPr>
        <w:t>Closing a closed session must NOT throw an exception.</w:t>
      </w:r>
    </w:p>
    <w:p w:rsidR="00A17D70" w:rsidRDefault="00A17D70" w:rsidP="00285548">
      <w:pPr>
        <w:pStyle w:val="Heading1"/>
      </w:pPr>
      <w:bookmarkStart w:id="376" w:name="_Ref347321492"/>
      <w:bookmarkStart w:id="377" w:name="_Ref347321494"/>
      <w:bookmarkStart w:id="378" w:name="_Toc351464407"/>
      <w:r>
        <w:lastRenderedPageBreak/>
        <w:t>Sending messages</w:t>
      </w:r>
      <w:bookmarkEnd w:id="376"/>
      <w:bookmarkEnd w:id="377"/>
      <w:bookmarkEnd w:id="378"/>
    </w:p>
    <w:p w:rsidR="00722F91" w:rsidRDefault="005F17BD" w:rsidP="00722F91">
      <w:pPr>
        <w:pStyle w:val="Heading2"/>
      </w:pPr>
      <w:bookmarkStart w:id="379" w:name="_Ref308032008"/>
      <w:bookmarkStart w:id="380" w:name="_Ref308032015"/>
      <w:bookmarkStart w:id="381" w:name="_Ref308033542"/>
      <w:bookmarkStart w:id="382" w:name="_Ref308033551"/>
      <w:bookmarkStart w:id="383" w:name="_Ref308033964"/>
      <w:bookmarkStart w:id="384" w:name="_Ref308033969"/>
      <w:bookmarkStart w:id="385" w:name="_Ref311728791"/>
      <w:bookmarkStart w:id="386" w:name="_Ref311728797"/>
      <w:bookmarkStart w:id="387" w:name="_Toc311729278"/>
      <w:bookmarkStart w:id="388" w:name="RTF33323836323a204865616431"/>
      <w:bookmarkStart w:id="389" w:name="_Toc351464408"/>
      <w:r>
        <w:t>Producers</w:t>
      </w:r>
      <w:bookmarkEnd w:id="379"/>
      <w:bookmarkEnd w:id="380"/>
      <w:bookmarkEnd w:id="381"/>
      <w:bookmarkEnd w:id="382"/>
      <w:bookmarkEnd w:id="383"/>
      <w:bookmarkEnd w:id="384"/>
      <w:bookmarkEnd w:id="385"/>
      <w:bookmarkEnd w:id="386"/>
      <w:bookmarkEnd w:id="387"/>
      <w:bookmarkEnd w:id="388"/>
      <w:bookmarkEnd w:id="389"/>
    </w:p>
    <w:p w:rsidR="000B59D7" w:rsidRDefault="00722F91" w:rsidP="002D2097">
      <w:r>
        <w:t xml:space="preserve">A client </w:t>
      </w:r>
      <w:r w:rsidR="002E6A78">
        <w:t xml:space="preserve">application </w:t>
      </w:r>
      <w:r>
        <w:t xml:space="preserve">uses a </w:t>
      </w:r>
      <w:r w:rsidR="00251C1A" w:rsidRPr="00251C1A">
        <w:rPr>
          <w:i/>
        </w:rPr>
        <w:t>producer</w:t>
      </w:r>
      <w:r w:rsidR="00251C1A" w:rsidRPr="00251C1A">
        <w:t xml:space="preserve"> </w:t>
      </w:r>
      <w:r>
        <w:t xml:space="preserve">to send messages to a </w:t>
      </w:r>
      <w:r w:rsidRPr="005B4CCC">
        <w:rPr>
          <w:rStyle w:val="Code"/>
        </w:rPr>
        <w:t>Destination</w:t>
      </w:r>
      <w:r>
        <w:t>.</w:t>
      </w:r>
    </w:p>
    <w:p w:rsidR="00E959D8" w:rsidRDefault="0056272F" w:rsidP="0056272F">
      <w:pPr>
        <w:pStyle w:val="ListBullet"/>
      </w:pPr>
      <w:r>
        <w:t xml:space="preserve">In the classic API a producer is represented by a </w:t>
      </w:r>
      <w:r>
        <w:rPr>
          <w:rStyle w:val="Code"/>
          <w:spacing w:val="2"/>
        </w:rPr>
        <w:t>MessageProducer</w:t>
      </w:r>
      <w:r>
        <w:t xml:space="preserve"> object</w:t>
      </w:r>
      <w:r w:rsidR="00F906BD">
        <w:t xml:space="preserve"> and </w:t>
      </w:r>
      <w:r w:rsidR="00F25EF2">
        <w:t xml:space="preserve">is created using </w:t>
      </w:r>
      <w:r w:rsidR="00524A23">
        <w:t>the</w:t>
      </w:r>
      <w:r w:rsidR="00507602">
        <w:t xml:space="preserve"> method</w:t>
      </w:r>
      <w:r w:rsidR="00F25EF2">
        <w:t xml:space="preserve"> </w:t>
      </w:r>
      <w:proofErr w:type="gramStart"/>
      <w:r w:rsidR="00251C1A" w:rsidRPr="00251C1A">
        <w:rPr>
          <w:rStyle w:val="Code"/>
        </w:rPr>
        <w:t>createProducer</w:t>
      </w:r>
      <w:r w:rsidR="00507602">
        <w:rPr>
          <w:rStyle w:val="Code"/>
        </w:rPr>
        <w:t>(</w:t>
      </w:r>
      <w:proofErr w:type="gramEnd"/>
      <w:r w:rsidR="00507602">
        <w:rPr>
          <w:rStyle w:val="Code"/>
        </w:rPr>
        <w:t>Destination destination)</w:t>
      </w:r>
      <w:r w:rsidR="00F25EF2">
        <w:t xml:space="preserve">on </w:t>
      </w:r>
      <w:r w:rsidR="00251C1A" w:rsidRPr="00251C1A">
        <w:rPr>
          <w:rStyle w:val="Code"/>
        </w:rPr>
        <w:t>Session</w:t>
      </w:r>
      <w:r w:rsidR="00251C1A" w:rsidRPr="00251C1A">
        <w:t>.</w:t>
      </w:r>
      <w:r w:rsidR="006671C4">
        <w:t xml:space="preserve"> </w:t>
      </w:r>
      <w:r w:rsidR="00CE7C85">
        <w:t xml:space="preserve">The </w:t>
      </w:r>
      <w:r w:rsidR="00251C1A" w:rsidRPr="00251C1A">
        <w:rPr>
          <w:rStyle w:val="Code"/>
        </w:rPr>
        <w:t>destination</w:t>
      </w:r>
      <w:r w:rsidR="00CE7C85">
        <w:t xml:space="preserve"> parameter specifies the destination to which the producer will send messages. </w:t>
      </w:r>
    </w:p>
    <w:p w:rsidR="00C2185D" w:rsidRDefault="00CE7C85">
      <w:pPr>
        <w:pStyle w:val="ListBullet1Cont"/>
      </w:pPr>
      <w:r>
        <w:t xml:space="preserve">If </w:t>
      </w:r>
      <w:r w:rsidR="00251C1A" w:rsidRPr="00251C1A">
        <w:rPr>
          <w:rStyle w:val="Code"/>
        </w:rPr>
        <w:t>destination</w:t>
      </w:r>
      <w:r>
        <w:t xml:space="preserve"> is set to </w:t>
      </w:r>
      <w:r w:rsidR="00251C1A" w:rsidRPr="00251C1A">
        <w:rPr>
          <w:rStyle w:val="Code"/>
        </w:rPr>
        <w:t>null</w:t>
      </w:r>
      <w:r>
        <w:t xml:space="preserve"> then the destination must be specified on every send operation. </w:t>
      </w:r>
      <w:r w:rsidR="00E959D8">
        <w:t xml:space="preserve">A typical use for this style of producer is to send replies to requests using the request’s </w:t>
      </w:r>
      <w:r w:rsidR="00E959D8" w:rsidRPr="005B4CCC">
        <w:rPr>
          <w:rStyle w:val="Code"/>
        </w:rPr>
        <w:t>JMSReplyTo</w:t>
      </w:r>
      <w:r w:rsidR="00E959D8">
        <w:rPr>
          <w:i/>
          <w:iCs/>
        </w:rPr>
        <w:t xml:space="preserve"> </w:t>
      </w:r>
      <w:r w:rsidR="00E959D8">
        <w:t>destination.</w:t>
      </w:r>
    </w:p>
    <w:p w:rsidR="0056272F" w:rsidRDefault="0056272F" w:rsidP="0056272F">
      <w:pPr>
        <w:pStyle w:val="ListBullet"/>
      </w:pPr>
      <w:r>
        <w:t xml:space="preserve">In the simplified API a producer is represented by a </w:t>
      </w:r>
      <w:r w:rsidRPr="00FF3DED">
        <w:rPr>
          <w:rStyle w:val="Code"/>
          <w:spacing w:val="2"/>
        </w:rPr>
        <w:t>JMS</w:t>
      </w:r>
      <w:r>
        <w:rPr>
          <w:rStyle w:val="Code"/>
          <w:spacing w:val="2"/>
        </w:rPr>
        <w:t>Producer</w:t>
      </w:r>
      <w:r>
        <w:t xml:space="preserve"> object</w:t>
      </w:r>
      <w:r w:rsidR="00D71AAD">
        <w:t xml:space="preserve"> and is created using the</w:t>
      </w:r>
      <w:r w:rsidR="008050F5">
        <w:t xml:space="preserve"> method</w:t>
      </w:r>
      <w:r w:rsidR="00D71AAD">
        <w:t xml:space="preserve"> </w:t>
      </w:r>
      <w:proofErr w:type="gramStart"/>
      <w:r w:rsidR="00251C1A" w:rsidRPr="00251C1A">
        <w:rPr>
          <w:rStyle w:val="Code"/>
        </w:rPr>
        <w:t>createProducer</w:t>
      </w:r>
      <w:r w:rsidR="008050F5">
        <w:rPr>
          <w:rStyle w:val="Code"/>
        </w:rPr>
        <w:t>(</w:t>
      </w:r>
      <w:proofErr w:type="gramEnd"/>
      <w:r w:rsidR="008050F5">
        <w:rPr>
          <w:rStyle w:val="Code"/>
        </w:rPr>
        <w:t>)</w:t>
      </w:r>
      <w:r w:rsidR="00D71AAD">
        <w:t xml:space="preserve"> on </w:t>
      </w:r>
      <w:r w:rsidR="00251C1A" w:rsidRPr="00251C1A">
        <w:rPr>
          <w:rStyle w:val="Code"/>
        </w:rPr>
        <w:t>JMSContext</w:t>
      </w:r>
      <w:r w:rsidR="00D71AAD">
        <w:t>.</w:t>
      </w:r>
      <w:r w:rsidR="00460949">
        <w:t xml:space="preserve"> The destination must </w:t>
      </w:r>
      <w:r w:rsidR="009612E6">
        <w:t>be</w:t>
      </w:r>
      <w:r w:rsidR="00460949">
        <w:t xml:space="preserve"> specified on every send operation.</w:t>
      </w:r>
    </w:p>
    <w:p w:rsidR="007713E0" w:rsidRDefault="0056272F" w:rsidP="007713E0">
      <w:pPr>
        <w:pStyle w:val="ListBullet"/>
      </w:pPr>
      <w:r>
        <w:t xml:space="preserve">In the domain-specific API for point-to-point </w:t>
      </w:r>
      <w:r w:rsidR="00251C1A" w:rsidRPr="00251C1A">
        <w:t>messaging a</w:t>
      </w:r>
      <w:r>
        <w:t xml:space="preserve"> producer is represented by a </w:t>
      </w:r>
      <w:r w:rsidRPr="00EE492D">
        <w:rPr>
          <w:rStyle w:val="Code"/>
        </w:rPr>
        <w:t>Queue</w:t>
      </w:r>
      <w:r>
        <w:rPr>
          <w:rStyle w:val="Code"/>
        </w:rPr>
        <w:t>Sender</w:t>
      </w:r>
      <w:r w:rsidRPr="00D30322">
        <w:t xml:space="preserve"> </w:t>
      </w:r>
      <w:r>
        <w:t>object</w:t>
      </w:r>
      <w:r w:rsidR="00DD358D">
        <w:t xml:space="preserve"> and is created using</w:t>
      </w:r>
      <w:r w:rsidR="00726B1F">
        <w:t xml:space="preserve"> the method </w:t>
      </w:r>
      <w:proofErr w:type="gramStart"/>
      <w:r w:rsidR="00251C1A" w:rsidRPr="00251C1A">
        <w:rPr>
          <w:rStyle w:val="Code"/>
        </w:rPr>
        <w:t>createSender</w:t>
      </w:r>
      <w:r w:rsidR="00726B1F">
        <w:rPr>
          <w:rStyle w:val="Code"/>
        </w:rPr>
        <w:t>(</w:t>
      </w:r>
      <w:proofErr w:type="gramEnd"/>
      <w:r w:rsidR="00726B1F">
        <w:rPr>
          <w:rStyle w:val="Code"/>
        </w:rPr>
        <w:t>Queue queue)</w:t>
      </w:r>
      <w:r w:rsidR="00DD358D">
        <w:t xml:space="preserve"> on </w:t>
      </w:r>
      <w:r w:rsidR="00251C1A" w:rsidRPr="00251C1A">
        <w:rPr>
          <w:rStyle w:val="Code"/>
        </w:rPr>
        <w:t>QueueSession</w:t>
      </w:r>
      <w:r w:rsidR="00DD358D">
        <w:t>.</w:t>
      </w:r>
      <w:r w:rsidR="007713E0">
        <w:t xml:space="preserve"> The </w:t>
      </w:r>
      <w:r w:rsidR="007713E0">
        <w:rPr>
          <w:rStyle w:val="Code"/>
        </w:rPr>
        <w:t>queue</w:t>
      </w:r>
      <w:r w:rsidR="007713E0">
        <w:t xml:space="preserve"> parameter specifies the queue to which the producer will send messages. If </w:t>
      </w:r>
      <w:r w:rsidR="007713E0">
        <w:rPr>
          <w:rStyle w:val="Code"/>
        </w:rPr>
        <w:t>queue</w:t>
      </w:r>
      <w:r w:rsidR="007713E0">
        <w:t xml:space="preserve"> is set to </w:t>
      </w:r>
      <w:r w:rsidR="007713E0" w:rsidRPr="004C1E0D">
        <w:rPr>
          <w:rStyle w:val="Code"/>
        </w:rPr>
        <w:t>null</w:t>
      </w:r>
      <w:r w:rsidR="007713E0">
        <w:t xml:space="preserve"> then the queue must be specified on every send operation. </w:t>
      </w:r>
    </w:p>
    <w:p w:rsidR="004C6A23" w:rsidRDefault="0056272F" w:rsidP="004C6A23">
      <w:pPr>
        <w:pStyle w:val="ListBullet"/>
      </w:pPr>
      <w:r>
        <w:t xml:space="preserve">In the domain-specified API for pub-sub messaging a producer is represented by a </w:t>
      </w:r>
      <w:r>
        <w:rPr>
          <w:rStyle w:val="Code"/>
        </w:rPr>
        <w:t>TopicPublisher</w:t>
      </w:r>
      <w:r w:rsidRPr="00D30322">
        <w:t xml:space="preserve"> </w:t>
      </w:r>
      <w:r>
        <w:t>object</w:t>
      </w:r>
      <w:r w:rsidR="00E43263" w:rsidRPr="00E43263">
        <w:t xml:space="preserve"> </w:t>
      </w:r>
      <w:r w:rsidR="00E43263">
        <w:t>and is created using the</w:t>
      </w:r>
      <w:r w:rsidR="00864988">
        <w:t xml:space="preserve"> </w:t>
      </w:r>
      <w:proofErr w:type="gramStart"/>
      <w:r w:rsidR="00864988">
        <w:t xml:space="preserve">method </w:t>
      </w:r>
      <w:r w:rsidR="00E43263">
        <w:t xml:space="preserve"> </w:t>
      </w:r>
      <w:r w:rsidR="00524A23" w:rsidRPr="00DD358D">
        <w:rPr>
          <w:rStyle w:val="Code"/>
        </w:rPr>
        <w:t>create</w:t>
      </w:r>
      <w:r w:rsidR="00524A23">
        <w:rPr>
          <w:rStyle w:val="Code"/>
        </w:rPr>
        <w:t>Publisher</w:t>
      </w:r>
      <w:proofErr w:type="gramEnd"/>
      <w:r w:rsidR="00864988">
        <w:rPr>
          <w:rStyle w:val="Code"/>
        </w:rPr>
        <w:t>(Topic topic)</w:t>
      </w:r>
      <w:r w:rsidR="00E43263">
        <w:t xml:space="preserve">on </w:t>
      </w:r>
      <w:r w:rsidR="00E43263">
        <w:rPr>
          <w:rStyle w:val="Code"/>
        </w:rPr>
        <w:t>Topic</w:t>
      </w:r>
      <w:r w:rsidR="00E43263" w:rsidRPr="00DD358D">
        <w:rPr>
          <w:rStyle w:val="Code"/>
        </w:rPr>
        <w:t>Session</w:t>
      </w:r>
      <w:r w:rsidR="00E43263">
        <w:t>.</w:t>
      </w:r>
      <w:r w:rsidR="00445C3D">
        <w:t xml:space="preserve"> The </w:t>
      </w:r>
      <w:r w:rsidR="00445C3D">
        <w:rPr>
          <w:rStyle w:val="Code"/>
        </w:rPr>
        <w:t>topic</w:t>
      </w:r>
      <w:r w:rsidR="00445C3D">
        <w:t xml:space="preserve"> parameter specifies the topic to which the producer will send messages. If </w:t>
      </w:r>
      <w:r w:rsidR="00445C3D">
        <w:rPr>
          <w:rStyle w:val="Code"/>
        </w:rPr>
        <w:t>topic</w:t>
      </w:r>
      <w:r w:rsidR="00445C3D">
        <w:t xml:space="preserve"> is set to </w:t>
      </w:r>
      <w:r w:rsidR="00445C3D" w:rsidRPr="004C1E0D">
        <w:rPr>
          <w:rStyle w:val="Code"/>
        </w:rPr>
        <w:t>null</w:t>
      </w:r>
      <w:r w:rsidR="00445C3D">
        <w:t xml:space="preserve"> then the </w:t>
      </w:r>
      <w:r w:rsidR="009F4C5D">
        <w:t>topic</w:t>
      </w:r>
      <w:r w:rsidR="00445C3D">
        <w:t xml:space="preserve"> must be specified on every send operation.</w:t>
      </w:r>
    </w:p>
    <w:p w:rsidR="00722F91" w:rsidRDefault="00722F91" w:rsidP="002D2097">
      <w:r>
        <w:t xml:space="preserve">A </w:t>
      </w:r>
      <w:r w:rsidR="00A1649F">
        <w:t>producer may be used to</w:t>
      </w:r>
      <w:r>
        <w:t xml:space="preserve"> send a message either synchronously or asynchronously. For more details see sections </w:t>
      </w:r>
      <w:fldSimple w:instr=" REF _Ref330224743 \r \h  \* MERGEFORMAT ">
        <w:r w:rsidR="009749BC">
          <w:t>7.2</w:t>
        </w:r>
      </w:fldSimple>
      <w:r>
        <w:t xml:space="preserve"> </w:t>
      </w:r>
      <w:r w:rsidR="00A05B30">
        <w:t>“</w:t>
      </w:r>
      <w:fldSimple w:instr=" REF _Ref330224743 \h  \* MERGEFORMAT ">
        <w:r w:rsidR="009749BC">
          <w:t>Synchronous send</w:t>
        </w:r>
      </w:fldSimple>
      <w:r w:rsidR="00A05B30">
        <w:t xml:space="preserve">” </w:t>
      </w:r>
      <w:r>
        <w:t xml:space="preserve">and </w:t>
      </w:r>
      <w:fldSimple w:instr=" REF _Ref330224750 \r \h  \* MERGEFORMAT ">
        <w:r w:rsidR="009749BC">
          <w:t>7.3</w:t>
        </w:r>
      </w:fldSimple>
      <w:r>
        <w:t xml:space="preserve"> </w:t>
      </w:r>
      <w:r w:rsidR="00A05B30">
        <w:t>“</w:t>
      </w:r>
      <w:fldSimple w:instr=" REF _Ref330224750 \h  \* MERGEFORMAT ">
        <w:r w:rsidR="009749BC">
          <w:t>Asynchronous send</w:t>
        </w:r>
      </w:fldSimple>
      <w:r w:rsidR="00A05B30">
        <w:t>”.</w:t>
      </w:r>
    </w:p>
    <w:p w:rsidR="00722F91" w:rsidRDefault="00722F91" w:rsidP="002D2097">
      <w:r>
        <w:t xml:space="preserve">Each time a client creates a </w:t>
      </w:r>
      <w:r w:rsidR="00916DE1" w:rsidRPr="00916DE1">
        <w:t>producer</w:t>
      </w:r>
      <w:r>
        <w:t>, it defines a new sequence of messages that have no ordering relationship with the messages it has previously sent.</w:t>
      </w:r>
    </w:p>
    <w:p w:rsidR="00C2185D" w:rsidRDefault="00722F91">
      <w:pPr>
        <w:pStyle w:val="Heading2"/>
      </w:pPr>
      <w:bookmarkStart w:id="390" w:name="_Toc347821930"/>
      <w:bookmarkStart w:id="391" w:name="_Toc347824685"/>
      <w:bookmarkStart w:id="392" w:name="_Toc347842925"/>
      <w:bookmarkStart w:id="393" w:name="_Toc347939526"/>
      <w:bookmarkStart w:id="394" w:name="_Toc347821931"/>
      <w:bookmarkStart w:id="395" w:name="_Toc347824686"/>
      <w:bookmarkStart w:id="396" w:name="_Toc347842926"/>
      <w:bookmarkStart w:id="397" w:name="_Toc347939527"/>
      <w:bookmarkStart w:id="398" w:name="_Toc347821932"/>
      <w:bookmarkStart w:id="399" w:name="_Toc347824687"/>
      <w:bookmarkStart w:id="400" w:name="_Toc347842927"/>
      <w:bookmarkStart w:id="401" w:name="_Toc347939528"/>
      <w:bookmarkStart w:id="402" w:name="_Ref330224743"/>
      <w:bookmarkStart w:id="403" w:name="_Toc351464409"/>
      <w:bookmarkEnd w:id="390"/>
      <w:bookmarkEnd w:id="391"/>
      <w:bookmarkEnd w:id="392"/>
      <w:bookmarkEnd w:id="393"/>
      <w:bookmarkEnd w:id="394"/>
      <w:bookmarkEnd w:id="395"/>
      <w:bookmarkEnd w:id="396"/>
      <w:bookmarkEnd w:id="397"/>
      <w:bookmarkEnd w:id="398"/>
      <w:bookmarkEnd w:id="399"/>
      <w:bookmarkEnd w:id="400"/>
      <w:bookmarkEnd w:id="401"/>
      <w:r>
        <w:t>Synchronous send</w:t>
      </w:r>
      <w:bookmarkEnd w:id="402"/>
      <w:bookmarkEnd w:id="403"/>
    </w:p>
    <w:p w:rsidR="00C2185D" w:rsidRDefault="00FA7081">
      <w:pPr>
        <w:pStyle w:val="ListBullet"/>
      </w:pPr>
      <w:r>
        <w:t>In the classic API the following methods</w:t>
      </w:r>
      <w:r w:rsidR="00722F91">
        <w:t xml:space="preserve"> on </w:t>
      </w:r>
      <w:r w:rsidR="00722F91" w:rsidRPr="00590E86">
        <w:rPr>
          <w:rStyle w:val="Code"/>
        </w:rPr>
        <w:t>MessageProducer</w:t>
      </w:r>
      <w:r w:rsidR="00722F91">
        <w:t xml:space="preserve"> may be used to send a message 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w:t>
      </w:r>
    </w:p>
    <w:p w:rsidR="00D07FDB" w:rsidRDefault="00531EFE">
      <w:pPr>
        <w:pStyle w:val="ListBullet1Cont"/>
        <w:rPr>
          <w:rStyle w:val="Code"/>
        </w:rPr>
      </w:pPr>
      <w:proofErr w:type="gramStart"/>
      <w:r w:rsidRPr="004C6A23">
        <w:rPr>
          <w:rStyle w:val="Code"/>
        </w:rPr>
        <w:t>send(</w:t>
      </w:r>
      <w:proofErr w:type="gramEnd"/>
      <w:r w:rsidRPr="004C6A23">
        <w:rPr>
          <w:rStyle w:val="Code"/>
        </w:rPr>
        <w:t>Message message, int deliveryMode, int priority, long timeToLive)</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int deliveryMode, int priority, long timeToLive)</w:t>
      </w:r>
    </w:p>
    <w:p w:rsidR="00F718FA" w:rsidRPr="00717A32" w:rsidRDefault="00F718FA" w:rsidP="00F718FA">
      <w:pPr>
        <w:pStyle w:val="ListBullet1Cont"/>
        <w:rPr>
          <w:rStyle w:val="Code"/>
        </w:rPr>
      </w:pPr>
      <w:proofErr w:type="gramStart"/>
      <w:r w:rsidRPr="00717A32">
        <w:rPr>
          <w:rStyle w:val="Code"/>
        </w:rPr>
        <w:t>send(</w:t>
      </w:r>
      <w:proofErr w:type="gramEnd"/>
      <w:r w:rsidRPr="00717A32">
        <w:rPr>
          <w:rStyle w:val="Code"/>
        </w:rPr>
        <w:t>Destination destination, Message message)</w:t>
      </w:r>
    </w:p>
    <w:p w:rsidR="00C2185D" w:rsidRDefault="00251C1A">
      <w:pPr>
        <w:pStyle w:val="ListBullet"/>
        <w:rPr>
          <w:rStyle w:val="Code"/>
          <w:rFonts w:ascii="Times New Roman" w:hAnsi="Times New Roman"/>
          <w:sz w:val="20"/>
        </w:rPr>
      </w:pPr>
      <w:r w:rsidRPr="00251C1A">
        <w:rPr>
          <w:rStyle w:val="Code"/>
          <w:rFonts w:ascii="Times New Roman" w:hAnsi="Times New Roman"/>
          <w:sz w:val="20"/>
        </w:rPr>
        <w:lastRenderedPageBreak/>
        <w:t xml:space="preserve">In the </w:t>
      </w:r>
      <w:r w:rsidR="00C07C9A">
        <w:rPr>
          <w:rStyle w:val="Code"/>
          <w:rFonts w:ascii="Times New Roman" w:hAnsi="Times New Roman"/>
          <w:sz w:val="20"/>
        </w:rPr>
        <w:t>simp</w:t>
      </w:r>
      <w:r w:rsidR="00996293">
        <w:rPr>
          <w:rStyle w:val="Code"/>
          <w:rFonts w:ascii="Times New Roman" w:hAnsi="Times New Roman"/>
          <w:sz w:val="20"/>
        </w:rPr>
        <w:t>lified API the following method</w:t>
      </w:r>
      <w:r w:rsidR="00C07C9A">
        <w:rPr>
          <w:rStyle w:val="Code"/>
          <w:rFonts w:ascii="Times New Roman" w:hAnsi="Times New Roman"/>
          <w:sz w:val="20"/>
        </w:rPr>
        <w:t xml:space="preserve"> on </w:t>
      </w:r>
      <w:r w:rsidRPr="00251C1A">
        <w:rPr>
          <w:rStyle w:val="Code"/>
        </w:rPr>
        <w:t>JMSProducer</w:t>
      </w:r>
      <w:r w:rsidR="00C07C9A">
        <w:rPr>
          <w:rStyle w:val="Code"/>
          <w:rFonts w:ascii="Times New Roman" w:hAnsi="Times New Roman"/>
          <w:sz w:val="20"/>
        </w:rPr>
        <w:t xml:space="preserve"> may be used </w:t>
      </w:r>
      <w:r w:rsidR="00A279EF">
        <w:rPr>
          <w:rStyle w:val="Code"/>
          <w:rFonts w:ascii="Times New Roman" w:hAnsi="Times New Roman"/>
          <w:sz w:val="20"/>
        </w:rPr>
        <w:t>to send a message</w:t>
      </w:r>
      <w:r w:rsidR="00996293">
        <w:rPr>
          <w:rStyle w:val="Code"/>
          <w:rFonts w:ascii="Times New Roman" w:hAnsi="Times New Roman"/>
          <w:sz w:val="20"/>
        </w:rPr>
        <w:t>:</w:t>
      </w:r>
      <w:r w:rsidR="00A279EF">
        <w:rPr>
          <w:rStyle w:val="Code"/>
          <w:rFonts w:ascii="Times New Roman" w:hAnsi="Times New Roman"/>
          <w:sz w:val="20"/>
        </w:rPr>
        <w:t xml:space="preserve"> </w:t>
      </w:r>
    </w:p>
    <w:p w:rsidR="00C2185D" w:rsidRDefault="007A5936">
      <w:pPr>
        <w:pStyle w:val="ListBullet1Cont"/>
        <w:rPr>
          <w:rStyle w:val="Code"/>
        </w:rPr>
      </w:pPr>
      <w:proofErr w:type="gramStart"/>
      <w:r>
        <w:rPr>
          <w:rStyle w:val="Code"/>
        </w:rPr>
        <w:t>send(</w:t>
      </w:r>
      <w:proofErr w:type="gramEnd"/>
      <w:r>
        <w:rPr>
          <w:rStyle w:val="Code"/>
        </w:rPr>
        <w:t>Destination destination, Message message)</w:t>
      </w:r>
    </w:p>
    <w:p w:rsidR="00996293" w:rsidRPr="00066F59" w:rsidRDefault="007B311B" w:rsidP="00066F59">
      <w:pPr>
        <w:ind w:left="3261"/>
        <w:rPr>
          <w:rStyle w:val="Code"/>
          <w:rFonts w:ascii="Times New Roman" w:hAnsi="Times New Roman"/>
          <w:sz w:val="20"/>
        </w:rPr>
      </w:pPr>
      <w:r w:rsidRPr="00066F59">
        <w:rPr>
          <w:rStyle w:val="Code"/>
          <w:rFonts w:ascii="Times New Roman" w:hAnsi="Times New Roman"/>
          <w:sz w:val="20"/>
        </w:rPr>
        <w:t>The</w:t>
      </w:r>
      <w:r w:rsidR="006C561A" w:rsidRPr="00066F59">
        <w:rPr>
          <w:rStyle w:val="Code"/>
          <w:rFonts w:ascii="Times New Roman" w:hAnsi="Times New Roman"/>
          <w:sz w:val="20"/>
        </w:rPr>
        <w:t xml:space="preserve"> following methods on </w:t>
      </w:r>
      <w:r w:rsidR="006C561A" w:rsidRPr="00066F59">
        <w:rPr>
          <w:rStyle w:val="Code"/>
        </w:rPr>
        <w:t>JMSProducer</w:t>
      </w:r>
      <w:r w:rsidR="006C561A" w:rsidRPr="00066F59">
        <w:rPr>
          <w:rStyle w:val="Code"/>
          <w:rFonts w:ascii="Times New Roman" w:hAnsi="Times New Roman"/>
          <w:sz w:val="20"/>
        </w:rPr>
        <w:t xml:space="preserve"> </w:t>
      </w:r>
      <w:r w:rsidRPr="00066F59">
        <w:rPr>
          <w:rStyle w:val="Code"/>
          <w:rFonts w:ascii="Times New Roman" w:hAnsi="Times New Roman"/>
          <w:sz w:val="20"/>
        </w:rPr>
        <w:t xml:space="preserve">allow the application to supply the message body directly. </w:t>
      </w:r>
      <w:r w:rsidR="00F733BE" w:rsidRPr="00066F59">
        <w:rPr>
          <w:rStyle w:val="Code"/>
          <w:rFonts w:ascii="Times New Roman" w:hAnsi="Times New Roman"/>
          <w:sz w:val="20"/>
        </w:rPr>
        <w:t xml:space="preserve">The JMS provider automatically creates a </w:t>
      </w:r>
      <w:r w:rsidRPr="00066F59">
        <w:rPr>
          <w:rStyle w:val="Code"/>
          <w:rFonts w:ascii="Times New Roman" w:hAnsi="Times New Roman"/>
          <w:sz w:val="20"/>
        </w:rPr>
        <w:t>message of the appropriate type before sending.</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String body)</w:t>
      </w:r>
    </w:p>
    <w:p w:rsidR="00AC20F7" w:rsidRDefault="007A5936">
      <w:pPr>
        <w:pStyle w:val="ListBullet1Cont"/>
        <w:rPr>
          <w:rStyle w:val="Code"/>
        </w:rPr>
      </w:pPr>
      <w:proofErr w:type="gramStart"/>
      <w:r>
        <w:rPr>
          <w:rStyle w:val="Code"/>
        </w:rPr>
        <w:t>send(</w:t>
      </w:r>
      <w:proofErr w:type="gramEnd"/>
      <w:r>
        <w:rPr>
          <w:rStyle w:val="Code"/>
        </w:rPr>
        <w:t>Destination destination, Map&lt;String,Object&gt; body)</w:t>
      </w:r>
    </w:p>
    <w:p w:rsidR="00AC20F7" w:rsidRDefault="007A5936">
      <w:pPr>
        <w:pStyle w:val="ListBullet1Cont"/>
        <w:rPr>
          <w:rStyle w:val="Code"/>
        </w:rPr>
      </w:pPr>
      <w:proofErr w:type="gramStart"/>
      <w:r>
        <w:rPr>
          <w:rStyle w:val="Code"/>
        </w:rPr>
        <w:t>send(</w:t>
      </w:r>
      <w:proofErr w:type="gramEnd"/>
      <w:r>
        <w:rPr>
          <w:rStyle w:val="Code"/>
        </w:rPr>
        <w:t>Destination destination, byte[] body)</w:t>
      </w:r>
    </w:p>
    <w:p w:rsidR="00AC20F7" w:rsidRDefault="007A5936">
      <w:pPr>
        <w:pStyle w:val="ListBullet1Cont"/>
        <w:rPr>
          <w:rStyle w:val="Code"/>
        </w:rPr>
      </w:pPr>
      <w:proofErr w:type="gramStart"/>
      <w:r>
        <w:rPr>
          <w:rStyle w:val="Code"/>
        </w:rPr>
        <w:t>send(</w:t>
      </w:r>
      <w:proofErr w:type="gramEnd"/>
      <w:r>
        <w:rPr>
          <w:rStyle w:val="Code"/>
        </w:rPr>
        <w:t>Destination destination, Serializable body)</w:t>
      </w:r>
    </w:p>
    <w:p w:rsidR="00C2185D" w:rsidRDefault="007A5936">
      <w:pPr>
        <w:pStyle w:val="ListBullet1Cont"/>
        <w:rPr>
          <w:rStyle w:val="Code"/>
        </w:rPr>
      </w:pPr>
      <w:proofErr w:type="gramStart"/>
      <w:r>
        <w:rPr>
          <w:rStyle w:val="Code"/>
        </w:rPr>
        <w:t>send(</w:t>
      </w:r>
      <w:proofErr w:type="gramEnd"/>
      <w:r>
        <w:rPr>
          <w:rStyle w:val="Code"/>
        </w:rPr>
        <w:t>Destination destination, String body)</w:t>
      </w:r>
    </w:p>
    <w:p w:rsidR="00042FA4" w:rsidRPr="00066F59" w:rsidRDefault="007A6287" w:rsidP="00042FA4">
      <w:pPr>
        <w:ind w:left="3261"/>
        <w:rPr>
          <w:rStyle w:val="Code"/>
          <w:rFonts w:ascii="Times New Roman" w:hAnsi="Times New Roman"/>
          <w:sz w:val="20"/>
        </w:rPr>
      </w:pPr>
      <w:r>
        <w:rPr>
          <w:rStyle w:val="Code"/>
          <w:rFonts w:ascii="Times New Roman" w:hAnsi="Times New Roman"/>
          <w:sz w:val="20"/>
        </w:rPr>
        <w:t>All the send method</w:t>
      </w:r>
      <w:r w:rsidR="00042FA4" w:rsidRPr="00066F59">
        <w:rPr>
          <w:rStyle w:val="Code"/>
          <w:rFonts w:ascii="Times New Roman" w:hAnsi="Times New Roman"/>
          <w:sz w:val="20"/>
        </w:rPr>
        <w:t xml:space="preserve"> on </w:t>
      </w:r>
      <w:r w:rsidR="00042FA4" w:rsidRPr="00066F59">
        <w:rPr>
          <w:rStyle w:val="Code"/>
        </w:rPr>
        <w:t>JMSProducer</w:t>
      </w:r>
      <w:r w:rsidR="00042FA4" w:rsidRPr="00066F59">
        <w:rPr>
          <w:rStyle w:val="Code"/>
          <w:rFonts w:ascii="Times New Roman" w:hAnsi="Times New Roman"/>
          <w:sz w:val="20"/>
        </w:rPr>
        <w:t xml:space="preserve"> </w:t>
      </w:r>
      <w:r>
        <w:rPr>
          <w:rStyle w:val="Code"/>
          <w:rFonts w:ascii="Times New Roman" w:hAnsi="Times New Roman"/>
          <w:sz w:val="20"/>
        </w:rPr>
        <w:t xml:space="preserve">will </w:t>
      </w:r>
      <w:r w:rsidR="000C1854">
        <w:rPr>
          <w:rStyle w:val="Code"/>
          <w:rFonts w:ascii="Times New Roman" w:hAnsi="Times New Roman"/>
          <w:sz w:val="20"/>
        </w:rPr>
        <w:t xml:space="preserve">send the message synchronously unless the </w:t>
      </w:r>
      <w:r w:rsidR="00EE7224" w:rsidRPr="00684ABA">
        <w:rPr>
          <w:rStyle w:val="Code"/>
        </w:rPr>
        <w:t>JMSProducer</w:t>
      </w:r>
      <w:r w:rsidR="00EE7224">
        <w:rPr>
          <w:rStyle w:val="Code"/>
          <w:rFonts w:ascii="Times New Roman" w:hAnsi="Times New Roman"/>
          <w:sz w:val="20"/>
        </w:rPr>
        <w:t xml:space="preserve"> </w:t>
      </w:r>
      <w:r w:rsidR="000C1854">
        <w:rPr>
          <w:rStyle w:val="Code"/>
          <w:rFonts w:ascii="Times New Roman" w:hAnsi="Times New Roman"/>
          <w:sz w:val="20"/>
        </w:rPr>
        <w:t>has</w:t>
      </w:r>
      <w:r w:rsidR="00EE7224">
        <w:rPr>
          <w:rStyle w:val="Code"/>
          <w:rFonts w:ascii="Times New Roman" w:hAnsi="Times New Roman"/>
          <w:sz w:val="20"/>
        </w:rPr>
        <w:t xml:space="preserve"> </w:t>
      </w:r>
      <w:r w:rsidR="00684ABA">
        <w:rPr>
          <w:rStyle w:val="Code"/>
          <w:rFonts w:ascii="Times New Roman" w:hAnsi="Times New Roman"/>
          <w:sz w:val="20"/>
        </w:rPr>
        <w:t xml:space="preserve">been </w:t>
      </w:r>
      <w:r w:rsidR="00EE7224">
        <w:rPr>
          <w:rStyle w:val="Code"/>
          <w:rFonts w:ascii="Times New Roman" w:hAnsi="Times New Roman"/>
          <w:sz w:val="20"/>
        </w:rPr>
        <w:t xml:space="preserve">configured to </w:t>
      </w:r>
      <w:r w:rsidR="000C1854">
        <w:rPr>
          <w:rStyle w:val="Code"/>
          <w:rFonts w:ascii="Times New Roman" w:hAnsi="Times New Roman"/>
          <w:sz w:val="20"/>
        </w:rPr>
        <w:t>perform an asynchronous send.</w:t>
      </w:r>
      <w:r w:rsidR="001B287E">
        <w:rPr>
          <w:rStyle w:val="Code"/>
          <w:rFonts w:ascii="Times New Roman" w:hAnsi="Times New Roman"/>
          <w:sz w:val="20"/>
        </w:rPr>
        <w:t xml:space="preserve"> </w:t>
      </w:r>
    </w:p>
    <w:p w:rsidR="00C2185D" w:rsidRDefault="008B7629">
      <w:pPr>
        <w:pStyle w:val="ListBullet"/>
        <w:rPr>
          <w:rFonts w:ascii="Courier New" w:hAnsi="Courier New"/>
          <w:sz w:val="18"/>
        </w:rPr>
      </w:pPr>
      <w:r>
        <w:t>In the domain-specific API for point-to-point messaging the following methods on QueueSender may be used to send a message synchronousl</w:t>
      </w:r>
      <w:r w:rsidR="0078358D">
        <w:t>y:</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Message message, int deliveryMode, int priority, long timeToLive)</w:t>
      </w:r>
    </w:p>
    <w:p w:rsidR="00F718FA" w:rsidRPr="00F718FA" w:rsidRDefault="00F718FA" w:rsidP="00F718FA">
      <w:pPr>
        <w:pStyle w:val="ListBullet1Cont"/>
        <w:rPr>
          <w:rStyle w:val="Code"/>
        </w:rPr>
      </w:pPr>
      <w:proofErr w:type="gramStart"/>
      <w:r w:rsidRPr="00F718FA">
        <w:rPr>
          <w:rStyle w:val="Code"/>
        </w:rPr>
        <w:t>send(</w:t>
      </w:r>
      <w:proofErr w:type="gramEnd"/>
      <w:r w:rsidRPr="00F718FA">
        <w:rPr>
          <w:rStyle w:val="Code"/>
        </w:rPr>
        <w:t>Queue queue, Message message)</w:t>
      </w:r>
    </w:p>
    <w:p w:rsidR="00C2185D" w:rsidRDefault="00F718FA">
      <w:pPr>
        <w:pStyle w:val="ListBullet1Cont"/>
        <w:rPr>
          <w:rStyle w:val="Code"/>
        </w:rPr>
      </w:pPr>
      <w:proofErr w:type="gramStart"/>
      <w:r w:rsidRPr="00F718FA">
        <w:rPr>
          <w:rStyle w:val="Code"/>
        </w:rPr>
        <w:t>send(</w:t>
      </w:r>
      <w:proofErr w:type="gramEnd"/>
      <w:r w:rsidRPr="00F718FA">
        <w:rPr>
          <w:rStyle w:val="Code"/>
        </w:rPr>
        <w:t>Queue queue, Message message, int deliveryMode, int priority, long timeToLive)</w:t>
      </w:r>
    </w:p>
    <w:p w:rsidR="00C2185D" w:rsidRDefault="0078358D">
      <w:pPr>
        <w:pStyle w:val="ListBullet1Cont"/>
        <w:rPr>
          <w:rStyle w:val="Code"/>
        </w:rPr>
      </w:pPr>
      <w:r>
        <w:t xml:space="preserve">These are in addition to the methods inherited from </w:t>
      </w:r>
      <w:r w:rsidR="00251C1A" w:rsidRPr="00251C1A">
        <w:rPr>
          <w:rStyle w:val="Code"/>
        </w:rPr>
        <w:t>MessageProducer</w:t>
      </w:r>
      <w:r w:rsidR="00251C1A" w:rsidRPr="00251C1A">
        <w:t xml:space="preserve"> and listed above</w:t>
      </w:r>
      <w:r>
        <w:t>.</w:t>
      </w:r>
    </w:p>
    <w:p w:rsidR="00C2185D" w:rsidRDefault="00642DCB">
      <w:pPr>
        <w:pStyle w:val="ListBullet"/>
      </w:pPr>
      <w:r>
        <w:t xml:space="preserve">In the domain-specific API for pub/sub messaging the following methods on </w:t>
      </w:r>
      <w:r w:rsidR="00251C1A" w:rsidRPr="00251C1A">
        <w:rPr>
          <w:rStyle w:val="Code"/>
        </w:rPr>
        <w:t>TopicPublisher</w:t>
      </w:r>
      <w:r>
        <w:t xml:space="preserve"> may be used to send a message synchronousl</w:t>
      </w:r>
      <w:r w:rsidR="0078358D">
        <w:t>y:</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Message message, int deliveryMode, int priority, long timeToLive)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w:t>
      </w:r>
    </w:p>
    <w:p w:rsidR="00C2185D" w:rsidRDefault="00251C1A">
      <w:pPr>
        <w:pStyle w:val="ListBullet1Cont"/>
        <w:rPr>
          <w:rStyle w:val="Code"/>
        </w:rPr>
      </w:pPr>
      <w:proofErr w:type="gramStart"/>
      <w:r w:rsidRPr="00251C1A">
        <w:rPr>
          <w:rStyle w:val="Code"/>
        </w:rPr>
        <w:t>publish(</w:t>
      </w:r>
      <w:proofErr w:type="gramEnd"/>
      <w:r w:rsidRPr="00251C1A">
        <w:rPr>
          <w:rStyle w:val="Code"/>
        </w:rPr>
        <w:t>Topic topic, Message message, int deliveryMode, int priority, long timeToLive)</w:t>
      </w:r>
    </w:p>
    <w:p w:rsidR="00C2185D" w:rsidRDefault="00BE0ED8">
      <w:pPr>
        <w:pStyle w:val="ListBullet1Cont"/>
        <w:rPr>
          <w:rStyle w:val="Code"/>
          <w:rFonts w:ascii="Times New Roman" w:hAnsi="Times New Roman"/>
          <w:sz w:val="20"/>
        </w:rPr>
      </w:pPr>
      <w:r>
        <w:t xml:space="preserve">These are in addition to the methods inherited from </w:t>
      </w:r>
      <w:r w:rsidRPr="0078358D">
        <w:rPr>
          <w:rStyle w:val="Code"/>
        </w:rPr>
        <w:t>MessageProducer</w:t>
      </w:r>
      <w:r w:rsidR="00EB4E5F" w:rsidRPr="00EB4E5F">
        <w:t xml:space="preserve"> and listed above</w:t>
      </w:r>
      <w:r w:rsidR="00EB4E5F">
        <w:t>.</w:t>
      </w:r>
    </w:p>
    <w:p w:rsidR="00C2185D" w:rsidRDefault="00722F91">
      <w:r>
        <w:t xml:space="preserve">These methods will block until the message has been sent. If necessary the call will block until a confirmation message has been received back from the JMS server. </w:t>
      </w:r>
    </w:p>
    <w:p w:rsidR="00C2185D" w:rsidRDefault="00722F91">
      <w:pPr>
        <w:pStyle w:val="Heading2"/>
      </w:pPr>
      <w:bookmarkStart w:id="404" w:name="_Ref330224750"/>
      <w:bookmarkStart w:id="405" w:name="_Toc351464410"/>
      <w:r>
        <w:lastRenderedPageBreak/>
        <w:t>Asynchronous send</w:t>
      </w:r>
      <w:bookmarkEnd w:id="404"/>
      <w:bookmarkEnd w:id="405"/>
    </w:p>
    <w:p w:rsidR="00C2185D" w:rsidRDefault="00722F91">
      <w:r>
        <w:t xml:space="preserve">Clients may alternatively send a message </w:t>
      </w:r>
      <w:r w:rsidR="00626ABB">
        <w:t xml:space="preserve">asynchronously. This </w:t>
      </w:r>
      <w:r>
        <w:t>permit</w:t>
      </w:r>
      <w:r w:rsidR="00626ABB">
        <w:t>s</w:t>
      </w:r>
      <w:r w:rsidRPr="00575748">
        <w:t xml:space="preserve"> the JMS provider to perform part of the work involved in sending </w:t>
      </w:r>
      <w:r>
        <w:t>the</w:t>
      </w:r>
      <w:r w:rsidRPr="00575748">
        <w:t xml:space="preserve"> message in a separate thread. </w:t>
      </w:r>
    </w:p>
    <w:p w:rsidR="00C2185D" w:rsidRDefault="00F6574C">
      <w:pPr>
        <w:pStyle w:val="ListBullet"/>
        <w:rPr>
          <w:spacing w:val="2"/>
        </w:rPr>
      </w:pPr>
      <w:r>
        <w:t xml:space="preserve">In the classic API the following methods on </w:t>
      </w:r>
      <w:r w:rsidRPr="00590E86">
        <w:rPr>
          <w:rStyle w:val="Code"/>
        </w:rPr>
        <w:t>MessageProducer</w:t>
      </w:r>
      <w:r>
        <w:t xml:space="preserve"> may be used to send a message asynchronously</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Message message, int deliveryMode, int priority, long timeToLive,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Destination destination, Message message, CompletionListener completionListener)</w:t>
      </w:r>
    </w:p>
    <w:p w:rsidR="00C2185D" w:rsidRDefault="00251C1A">
      <w:pPr>
        <w:pStyle w:val="ListBullet1Cont"/>
        <w:rPr>
          <w:rStyle w:val="Code"/>
        </w:rPr>
      </w:pPr>
      <w:proofErr w:type="gramStart"/>
      <w:r w:rsidRPr="00251C1A">
        <w:rPr>
          <w:rStyle w:val="Code"/>
        </w:rPr>
        <w:t>send(</w:t>
      </w:r>
      <w:proofErr w:type="gramEnd"/>
      <w:r w:rsidRPr="00251C1A">
        <w:rPr>
          <w:rStyle w:val="Code"/>
        </w:rPr>
        <w:t xml:space="preserve">Destination destination, Message message, int deliveryMode, int priority, long timeToLive, CompletionListener completionListener) </w:t>
      </w:r>
    </w:p>
    <w:p w:rsidR="00BC24F6" w:rsidRPr="00BC24F6" w:rsidRDefault="00BC24F6" w:rsidP="00BC24F6">
      <w:pPr>
        <w:pStyle w:val="ListBullet"/>
      </w:pPr>
      <w:r>
        <w:t xml:space="preserve">In the simplified API a </w:t>
      </w:r>
      <w:r w:rsidR="00251C1A" w:rsidRPr="00251C1A">
        <w:rPr>
          <w:rStyle w:val="Code"/>
        </w:rPr>
        <w:t>JMSProducer</w:t>
      </w:r>
      <w:r>
        <w:t xml:space="preserve"> may be used to send a message asynchronously by </w:t>
      </w:r>
      <w:r w:rsidR="0007182C">
        <w:t xml:space="preserve">using calling the method </w:t>
      </w:r>
      <w:r w:rsidR="00251C1A" w:rsidRPr="00251C1A">
        <w:rPr>
          <w:rStyle w:val="Code"/>
        </w:rPr>
        <w:t>setAsync(CompletionListener completionListener)</w:t>
      </w:r>
      <w:r w:rsidR="00251C1A" w:rsidRPr="00251C1A">
        <w:t xml:space="preserve"> </w:t>
      </w:r>
      <w:r w:rsidR="005A5FF0">
        <w:t xml:space="preserve">on the </w:t>
      </w:r>
      <w:r w:rsidR="00251C1A" w:rsidRPr="00251C1A">
        <w:rPr>
          <w:rStyle w:val="Code"/>
        </w:rPr>
        <w:t>JMSProducer</w:t>
      </w:r>
      <w:r w:rsidR="005A5FF0">
        <w:t xml:space="preserve"> </w:t>
      </w:r>
      <w:r w:rsidR="00251C1A" w:rsidRPr="00251C1A">
        <w:t xml:space="preserve">prior to calling one of the normal </w:t>
      </w:r>
      <w:r w:rsidR="00251C1A" w:rsidRPr="00251C1A">
        <w:rPr>
          <w:rStyle w:val="Code"/>
        </w:rPr>
        <w:t>send</w:t>
      </w:r>
      <w:r w:rsidR="00251C1A" w:rsidRPr="00251C1A">
        <w:t xml:space="preserve"> methods</w:t>
      </w:r>
      <w:r w:rsidR="00460997">
        <w:t xml:space="preserve"> listed in section </w:t>
      </w:r>
      <w:r w:rsidR="001E03D3">
        <w:fldChar w:fldCharType="begin"/>
      </w:r>
      <w:r w:rsidR="00460997">
        <w:instrText xml:space="preserve"> REF _Ref330224743 \r \h </w:instrText>
      </w:r>
      <w:r w:rsidR="001E03D3">
        <w:fldChar w:fldCharType="separate"/>
      </w:r>
      <w:r w:rsidR="009749BC">
        <w:t>7.2</w:t>
      </w:r>
      <w:r w:rsidR="001E03D3">
        <w:fldChar w:fldCharType="end"/>
      </w:r>
      <w:r w:rsidR="00460997">
        <w:t xml:space="preserve"> “</w:t>
      </w:r>
      <w:r w:rsidR="001E03D3">
        <w:fldChar w:fldCharType="begin"/>
      </w:r>
      <w:r w:rsidR="00460997">
        <w:instrText xml:space="preserve"> REF _Ref330224743 \h </w:instrText>
      </w:r>
      <w:r w:rsidR="001E03D3">
        <w:fldChar w:fldCharType="separate"/>
      </w:r>
      <w:r w:rsidR="009749BC">
        <w:t>Synchronous send</w:t>
      </w:r>
      <w:r w:rsidR="001E03D3">
        <w:fldChar w:fldCharType="end"/>
      </w:r>
      <w:r w:rsidR="00460997">
        <w:t>”.</w:t>
      </w:r>
    </w:p>
    <w:p w:rsidR="00116535" w:rsidRPr="00116535" w:rsidRDefault="00116535" w:rsidP="00116535">
      <w:pPr>
        <w:pStyle w:val="ListBullet"/>
        <w:rPr>
          <w:rFonts w:ascii="Courier New" w:hAnsi="Courier New"/>
          <w:sz w:val="18"/>
        </w:rPr>
      </w:pPr>
      <w:r>
        <w:t xml:space="preserve">In the domain-specific API for point-to-point messaging a </w:t>
      </w:r>
      <w:r w:rsidR="00251C1A" w:rsidRPr="00251C1A">
        <w:rPr>
          <w:rStyle w:val="Code"/>
        </w:rPr>
        <w:t>QueueSender</w:t>
      </w:r>
      <w:r>
        <w:t xml:space="preserve"> may be used to send a message synchronously </w:t>
      </w:r>
      <w:r w:rsidR="00D129F6">
        <w:t>any</w:t>
      </w:r>
      <w:r>
        <w:t xml:space="preserve"> of the methods inherited from </w:t>
      </w:r>
      <w:r w:rsidR="00251C1A" w:rsidRPr="00251C1A">
        <w:rPr>
          <w:rStyle w:val="Code"/>
        </w:rPr>
        <w:t>MessageProducer</w:t>
      </w:r>
      <w:r>
        <w:t xml:space="preserve"> and listed above.</w:t>
      </w:r>
    </w:p>
    <w:p w:rsidR="00116535" w:rsidRPr="00116535" w:rsidRDefault="00116535" w:rsidP="00116535">
      <w:pPr>
        <w:pStyle w:val="ListBullet"/>
        <w:rPr>
          <w:rFonts w:ascii="Courier New" w:hAnsi="Courier New"/>
          <w:sz w:val="18"/>
        </w:rPr>
      </w:pPr>
      <w:r>
        <w:t xml:space="preserve">In the domain-specific API for pub/sub messaging a </w:t>
      </w:r>
      <w:r>
        <w:rPr>
          <w:rStyle w:val="Code"/>
        </w:rPr>
        <w:t>TopicPublisher</w:t>
      </w:r>
      <w:r>
        <w:t xml:space="preserve"> may be used to send a message synchronously using </w:t>
      </w:r>
      <w:r w:rsidR="00D129F6">
        <w:t>any</w:t>
      </w:r>
      <w:r>
        <w:t xml:space="preserve"> of the methods inherited from </w:t>
      </w:r>
      <w:r w:rsidRPr="00116535">
        <w:rPr>
          <w:rStyle w:val="Code"/>
        </w:rPr>
        <w:t>MessageProducer</w:t>
      </w:r>
      <w:r>
        <w:t xml:space="preserve"> and listed above.</w:t>
      </w:r>
    </w:p>
    <w:p w:rsidR="00C2185D" w:rsidRDefault="00722F91">
      <w:pPr>
        <w:rPr>
          <w:spacing w:val="2"/>
        </w:rPr>
      </w:pPr>
      <w:r w:rsidRPr="00575748">
        <w:rPr>
          <w:spacing w:val="2"/>
        </w:rPr>
        <w:t>When th</w:t>
      </w:r>
      <w:r>
        <w:rPr>
          <w:spacing w:val="2"/>
        </w:rPr>
        <w:t xml:space="preserve">e message has been successfully </w:t>
      </w:r>
      <w:r w:rsidRPr="00575748">
        <w:rPr>
          <w:spacing w:val="2"/>
        </w:rPr>
        <w:t xml:space="preserve">sent the JMS provider invokes </w:t>
      </w:r>
      <w:r>
        <w:rPr>
          <w:spacing w:val="2"/>
        </w:rPr>
        <w:t xml:space="preserve">the </w:t>
      </w:r>
      <w:r w:rsidRPr="00575748">
        <w:rPr>
          <w:spacing w:val="2"/>
        </w:rPr>
        <w:t xml:space="preserve">callback method </w:t>
      </w:r>
      <w:r w:rsidRPr="00590E86">
        <w:rPr>
          <w:rStyle w:val="Code"/>
        </w:rPr>
        <w:t>onCompletion</w:t>
      </w:r>
      <w:r w:rsidRPr="00575748">
        <w:rPr>
          <w:spacing w:val="2"/>
        </w:rPr>
        <w:t xml:space="preserve"> on an application-specified </w:t>
      </w:r>
      <w:r w:rsidRPr="00590E86">
        <w:rPr>
          <w:rStyle w:val="Code"/>
        </w:rPr>
        <w:t>CompletionListener</w:t>
      </w:r>
      <w:r w:rsidRPr="00575748">
        <w:rPr>
          <w:spacing w:val="2"/>
        </w:rPr>
        <w:t xml:space="preserve"> object. Only when that callback has been invoked can the application be sure that the message has been successfully sent with the same degree of confidence as if a normal synchronous send had been performed. An application which requires this degree of confidence must therefore wait for the callback to be invoked before continuing.</w:t>
      </w:r>
    </w:p>
    <w:p w:rsidR="00722F91" w:rsidRPr="00575748" w:rsidRDefault="00722F91" w:rsidP="00722F91">
      <w:pPr>
        <w:pStyle w:val="Paragraph"/>
        <w:rPr>
          <w:spacing w:val="2"/>
          <w:w w:val="100"/>
        </w:rPr>
      </w:pPr>
      <w:r w:rsidRPr="00575748">
        <w:rPr>
          <w:spacing w:val="2"/>
          <w:w w:val="100"/>
        </w:rPr>
        <w:t>The following information is intended to give an indication of how an asynchronous send would typically be implemented.</w:t>
      </w:r>
    </w:p>
    <w:p w:rsidR="00722F91" w:rsidRPr="00575748" w:rsidRDefault="00722F91" w:rsidP="00722F91">
      <w:pPr>
        <w:pStyle w:val="Paragraph"/>
        <w:rPr>
          <w:spacing w:val="2"/>
          <w:w w:val="100"/>
        </w:rPr>
      </w:pPr>
      <w:r w:rsidRPr="00575748">
        <w:rPr>
          <w:spacing w:val="2"/>
          <w:w w:val="100"/>
        </w:rPr>
        <w:t xml:space="preserve">In some JMS providers, a normal synchronous send involves sending the message to a remote JMS server and then waiting for an acknowledgement to be received before returning. It is expected that such a provider would implement an asynchronous send by sending the message to the remote JMS server and then returning without waiting for an acknowledgement. When the acknowledgement is received, the JMS provider would notify the application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r>
        <w:rPr>
          <w:spacing w:val="2"/>
          <w:w w:val="100"/>
        </w:rPr>
        <w:t xml:space="preserve"> If for some reason the acknowledgement is not received the JMS provider would notify the application by invoking the </w:t>
      </w:r>
      <w:r w:rsidRPr="00575748">
        <w:rPr>
          <w:rStyle w:val="Code"/>
        </w:rPr>
        <w:t>CompletionListener</w:t>
      </w:r>
      <w:r w:rsidR="00BA1654">
        <w:rPr>
          <w:spacing w:val="2"/>
          <w:w w:val="100"/>
        </w:rPr>
        <w:t>’</w:t>
      </w:r>
      <w:r>
        <w:rPr>
          <w:spacing w:val="2"/>
          <w:w w:val="100"/>
        </w:rPr>
        <w:t xml:space="preserve">s </w:t>
      </w:r>
      <w:r w:rsidRPr="00590E86">
        <w:rPr>
          <w:rStyle w:val="Code"/>
        </w:rPr>
        <w:t>onException</w:t>
      </w:r>
      <w:r>
        <w:rPr>
          <w:spacing w:val="2"/>
          <w:w w:val="100"/>
        </w:rPr>
        <w:t xml:space="preserve"> method.  </w:t>
      </w:r>
    </w:p>
    <w:p w:rsidR="00722F91" w:rsidRPr="00575748" w:rsidRDefault="00722F91" w:rsidP="00722F91">
      <w:pPr>
        <w:pStyle w:val="Paragraph"/>
        <w:rPr>
          <w:spacing w:val="2"/>
          <w:w w:val="100"/>
        </w:rPr>
      </w:pPr>
      <w:r w:rsidRPr="00575748">
        <w:rPr>
          <w:spacing w:val="2"/>
          <w:w w:val="100"/>
        </w:rPr>
        <w:lastRenderedPageBreak/>
        <w:t xml:space="preserve">In those cases where the JMS specification permits a lower level of reliability, a normal synchronous send might not wait for an acknowledgement. In that case it is expected that an asynchronous send would be similar to a synchronous send: the JMS provider would send the message to the remote JMS server and then return without waiting for an acknowledgement. However the JMS provider would still notify the application that the send had completed by invoking the </w:t>
      </w:r>
      <w:r w:rsidRPr="00590E86">
        <w:rPr>
          <w:rStyle w:val="Code"/>
        </w:rPr>
        <w:t>onCompletion</w:t>
      </w:r>
      <w:r w:rsidRPr="00575748">
        <w:rPr>
          <w:spacing w:val="2"/>
          <w:w w:val="100"/>
        </w:rPr>
        <w:t xml:space="preserve"> method on the application-specified </w:t>
      </w:r>
      <w:r w:rsidRPr="00590E86">
        <w:rPr>
          <w:rStyle w:val="Code"/>
        </w:rPr>
        <w:t>CompletionListener</w:t>
      </w:r>
      <w:r w:rsidRPr="00575748">
        <w:rPr>
          <w:spacing w:val="2"/>
          <w:w w:val="100"/>
        </w:rPr>
        <w:t xml:space="preserve"> object.</w:t>
      </w:r>
    </w:p>
    <w:p w:rsidR="00722F91" w:rsidRPr="00575748" w:rsidRDefault="00722F91" w:rsidP="00722F91">
      <w:pPr>
        <w:pStyle w:val="Paragraph"/>
        <w:rPr>
          <w:spacing w:val="2"/>
          <w:w w:val="100"/>
        </w:rPr>
      </w:pPr>
      <w:r w:rsidRPr="00575748">
        <w:rPr>
          <w:spacing w:val="2"/>
          <w:w w:val="100"/>
        </w:rPr>
        <w:t xml:space="preserve">It is up to the JMS provider to decide exactly what is performed in the calling thread and what, if </w:t>
      </w:r>
      <w:proofErr w:type="gramStart"/>
      <w:r w:rsidRPr="00575748">
        <w:rPr>
          <w:spacing w:val="2"/>
          <w:w w:val="100"/>
        </w:rPr>
        <w:t>anything</w:t>
      </w:r>
      <w:r>
        <w:rPr>
          <w:spacing w:val="2"/>
          <w:w w:val="100"/>
        </w:rPr>
        <w:t>,</w:t>
      </w:r>
      <w:proofErr w:type="gramEnd"/>
      <w:r w:rsidRPr="00575748">
        <w:rPr>
          <w:spacing w:val="2"/>
          <w:w w:val="100"/>
        </w:rPr>
        <w:t xml:space="preserve"> is performed asynchronously, so long as it satisfies the requirements</w:t>
      </w:r>
      <w:r>
        <w:rPr>
          <w:spacing w:val="2"/>
          <w:w w:val="100"/>
        </w:rPr>
        <w:t xml:space="preserve"> given in the following sections:</w:t>
      </w:r>
    </w:p>
    <w:p w:rsidR="00722F91" w:rsidRDefault="00722F91" w:rsidP="002F7450">
      <w:pPr>
        <w:pStyle w:val="Heading3"/>
      </w:pPr>
      <w:bookmarkStart w:id="406" w:name="_Toc351464411"/>
      <w:r w:rsidRPr="00575748">
        <w:t>Quality of service</w:t>
      </w:r>
      <w:bookmarkEnd w:id="406"/>
    </w:p>
    <w:p w:rsidR="00722F91" w:rsidRDefault="00722F91" w:rsidP="00722F91">
      <w:pPr>
        <w:pStyle w:val="Paragraph"/>
        <w:rPr>
          <w:spacing w:val="2"/>
          <w:w w:val="100"/>
        </w:rPr>
      </w:pPr>
      <w:r w:rsidRPr="00575748">
        <w:rPr>
          <w:spacing w:val="2"/>
          <w:w w:val="100"/>
        </w:rPr>
        <w:t xml:space="preserve">After the send operation </w:t>
      </w:r>
      <w:r>
        <w:rPr>
          <w:spacing w:val="2"/>
          <w:w w:val="100"/>
        </w:rPr>
        <w:t>has completed successfully</w:t>
      </w:r>
      <w:r w:rsidRPr="00575748">
        <w:rPr>
          <w:spacing w:val="2"/>
          <w:w w:val="100"/>
        </w:rPr>
        <w:t xml:space="preserve">, which means that the message has been successfully sent with the same degree of confidence as if a normal synchronous send had been performed, the JMS provider must invoke the </w:t>
      </w:r>
      <w:r w:rsidRPr="000F0607">
        <w:rPr>
          <w:rStyle w:val="Code"/>
        </w:rPr>
        <w:t>CompletionListener</w:t>
      </w:r>
      <w:r w:rsidR="00BA1654">
        <w:rPr>
          <w:spacing w:val="2"/>
          <w:w w:val="100"/>
        </w:rPr>
        <w:t>’</w:t>
      </w:r>
      <w:r>
        <w:rPr>
          <w:spacing w:val="2"/>
          <w:w w:val="100"/>
        </w:rPr>
        <w:t xml:space="preserve">s </w:t>
      </w:r>
      <w:r w:rsidRPr="00590E86">
        <w:rPr>
          <w:rStyle w:val="Code"/>
        </w:rPr>
        <w:t>onCompletion</w:t>
      </w:r>
      <w:r>
        <w:rPr>
          <w:spacing w:val="2"/>
          <w:w w:val="100"/>
        </w:rPr>
        <w:t xml:space="preserve"> method.</w:t>
      </w:r>
      <w:r w:rsidRPr="00575748">
        <w:rPr>
          <w:spacing w:val="2"/>
          <w:w w:val="100"/>
        </w:rPr>
        <w:t xml:space="preserve">The </w:t>
      </w:r>
      <w:r w:rsidRPr="000F0607">
        <w:rPr>
          <w:rStyle w:val="Code"/>
        </w:rPr>
        <w:t>CompletionListener</w:t>
      </w:r>
      <w:r w:rsidRPr="00575748">
        <w:rPr>
          <w:spacing w:val="2"/>
          <w:w w:val="100"/>
        </w:rPr>
        <w:t xml:space="preserve"> must not be invoked earlier than this.</w:t>
      </w:r>
    </w:p>
    <w:p w:rsidR="00722F91" w:rsidRDefault="00722F91" w:rsidP="002F7450">
      <w:pPr>
        <w:pStyle w:val="Heading3"/>
      </w:pPr>
      <w:bookmarkStart w:id="407" w:name="_Toc351464412"/>
      <w:r>
        <w:t>Exceptions</w:t>
      </w:r>
      <w:bookmarkEnd w:id="407"/>
    </w:p>
    <w:p w:rsidR="00722F91" w:rsidRDefault="00722F91" w:rsidP="00722F91">
      <w:r>
        <w:t xml:space="preserve">If an exception is encountered during the call to the </w:t>
      </w:r>
      <w:r w:rsidRPr="00590E86">
        <w:rPr>
          <w:rStyle w:val="Code"/>
        </w:rPr>
        <w:t>send</w:t>
      </w:r>
      <w:r>
        <w:t xml:space="preserve"> method then an appropriate exception should be thrown in the thread that is calling the </w:t>
      </w:r>
      <w:r w:rsidRPr="00590E86">
        <w:rPr>
          <w:rStyle w:val="Code"/>
        </w:rPr>
        <w:t>send</w:t>
      </w:r>
      <w:r>
        <w:t xml:space="preserve"> method. In this case the JMS provider must not invoke the </w:t>
      </w:r>
      <w:r w:rsidRPr="00590E86">
        <w:rPr>
          <w:rStyle w:val="Code"/>
        </w:rPr>
        <w:t>CompletionListener</w:t>
      </w:r>
      <w:r w:rsidR="00BA1654">
        <w:t>’</w:t>
      </w:r>
      <w:r>
        <w:t xml:space="preserve">s </w:t>
      </w:r>
      <w:r w:rsidRPr="00590E86">
        <w:rPr>
          <w:rStyle w:val="Code"/>
        </w:rPr>
        <w:t>onCompletion</w:t>
      </w:r>
      <w:r>
        <w:t xml:space="preserve"> or </w:t>
      </w:r>
      <w:r w:rsidRPr="00590E86">
        <w:rPr>
          <w:rStyle w:val="Code"/>
        </w:rPr>
        <w:t>onException</w:t>
      </w:r>
      <w:r>
        <w:t xml:space="preserve"> method.</w:t>
      </w:r>
    </w:p>
    <w:p w:rsidR="00722F91" w:rsidRDefault="00722F91" w:rsidP="00722F91">
      <w:r>
        <w:t xml:space="preserve">If an exception is encountered which cannot be thrown in the thread that is calling the </w:t>
      </w:r>
      <w:r w:rsidRPr="00590E86">
        <w:rPr>
          <w:rStyle w:val="Code"/>
        </w:rPr>
        <w:t>send</w:t>
      </w:r>
      <w:r>
        <w:t xml:space="preserve"> method then the JMS provider must call the </w:t>
      </w:r>
      <w:r w:rsidRPr="00590E86">
        <w:rPr>
          <w:rStyle w:val="Code"/>
        </w:rPr>
        <w:t>CompletionListener</w:t>
      </w:r>
      <w:r w:rsidR="00BA1654">
        <w:t>’</w:t>
      </w:r>
      <w:r>
        <w:t xml:space="preserve">s </w:t>
      </w:r>
      <w:r w:rsidRPr="00590E86">
        <w:rPr>
          <w:rStyle w:val="Code"/>
        </w:rPr>
        <w:t>onException</w:t>
      </w:r>
      <w:r>
        <w:t xml:space="preserve"> method.</w:t>
      </w:r>
    </w:p>
    <w:p w:rsidR="00722F91" w:rsidRDefault="00722F91" w:rsidP="00722F91">
      <w:r>
        <w:t>In both cases if an exception occurs it is undefined whether or not the message was successfully sent.</w:t>
      </w:r>
    </w:p>
    <w:p w:rsidR="00722F91" w:rsidRDefault="00722F91" w:rsidP="002F7450">
      <w:pPr>
        <w:pStyle w:val="Heading3"/>
      </w:pPr>
      <w:bookmarkStart w:id="408" w:name="_Toc351464413"/>
      <w:r w:rsidRPr="00575748">
        <w:t>Message order</w:t>
      </w:r>
      <w:bookmarkEnd w:id="408"/>
    </w:p>
    <w:p w:rsidR="00722F91" w:rsidRPr="00575748" w:rsidRDefault="00722F91" w:rsidP="00722F91">
      <w:pPr>
        <w:pStyle w:val="Paragraph"/>
        <w:rPr>
          <w:spacing w:val="2"/>
          <w:w w:val="100"/>
        </w:rPr>
      </w:pPr>
      <w:r w:rsidRPr="00575748">
        <w:rPr>
          <w:spacing w:val="2"/>
          <w:w w:val="100"/>
        </w:rPr>
        <w:t xml:space="preserve">If the </w:t>
      </w:r>
      <w:r w:rsidR="00E667BB">
        <w:rPr>
          <w:spacing w:val="2"/>
          <w:w w:val="100"/>
        </w:rPr>
        <w:t>same producer is</w:t>
      </w:r>
      <w:r w:rsidRPr="00575748">
        <w:rPr>
          <w:spacing w:val="2"/>
          <w:w w:val="100"/>
        </w:rPr>
        <w:t xml:space="preserve"> used to send multiple messages then JMS message ordering requirements (see section </w:t>
      </w:r>
      <w:r w:rsidR="001E03D3">
        <w:rPr>
          <w:spacing w:val="2"/>
          <w:w w:val="100"/>
        </w:rPr>
        <w:fldChar w:fldCharType="begin"/>
      </w:r>
      <w:r>
        <w:rPr>
          <w:spacing w:val="2"/>
          <w:w w:val="100"/>
        </w:rPr>
        <w:instrText xml:space="preserve"> REF _Ref330290022 \r \h </w:instrText>
      </w:r>
      <w:r w:rsidR="001E03D3">
        <w:rPr>
          <w:spacing w:val="2"/>
          <w:w w:val="100"/>
        </w:rPr>
      </w:r>
      <w:r w:rsidR="001E03D3">
        <w:rPr>
          <w:spacing w:val="2"/>
          <w:w w:val="100"/>
        </w:rPr>
        <w:fldChar w:fldCharType="separate"/>
      </w:r>
      <w:r w:rsidR="009749BC">
        <w:rPr>
          <w:spacing w:val="2"/>
          <w:w w:val="100"/>
        </w:rPr>
        <w:t>6.2.9</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_Ref330290025 \h </w:instrText>
      </w:r>
      <w:r w:rsidR="001E03D3">
        <w:rPr>
          <w:spacing w:val="2"/>
          <w:w w:val="100"/>
        </w:rPr>
      </w:r>
      <w:r w:rsidR="001E03D3">
        <w:rPr>
          <w:spacing w:val="2"/>
          <w:w w:val="100"/>
        </w:rPr>
        <w:fldChar w:fldCharType="separate"/>
      </w:r>
      <w:r w:rsidR="009749BC">
        <w:t>Message o</w:t>
      </w:r>
      <w:r w:rsidR="009749BC" w:rsidRPr="00864041">
        <w:t>rder</w:t>
      </w:r>
      <w:r w:rsidR="001E03D3">
        <w:rPr>
          <w:spacing w:val="2"/>
          <w:w w:val="100"/>
        </w:rPr>
        <w:fldChar w:fldCharType="end"/>
      </w:r>
      <w:r w:rsidR="00F07853">
        <w:rPr>
          <w:spacing w:val="2"/>
          <w:w w:val="100"/>
        </w:rPr>
        <w:t>”</w:t>
      </w:r>
      <w:r w:rsidRPr="00575748">
        <w:rPr>
          <w:spacing w:val="2"/>
          <w:w w:val="100"/>
        </w:rPr>
        <w:t>) must be satisfied. This applies even if a combination of synchronous and asynchronous sends has been performed. The application is not required to wait for an asynchronous send to complete before sending the next message.</w:t>
      </w:r>
    </w:p>
    <w:p w:rsidR="00722F91" w:rsidRDefault="00722F91" w:rsidP="002F7450">
      <w:pPr>
        <w:pStyle w:val="Heading3"/>
      </w:pPr>
      <w:bookmarkStart w:id="409" w:name="_Toc351464414"/>
      <w:r w:rsidRPr="00575748">
        <w:t>Close, commit or rollback</w:t>
      </w:r>
      <w:bookmarkEnd w:id="409"/>
    </w:p>
    <w:p w:rsidR="00722F91" w:rsidRDefault="00722F91" w:rsidP="00003640">
      <w:r w:rsidRPr="00575748">
        <w:t xml:space="preserve">If </w:t>
      </w:r>
      <w:r>
        <w:t>the</w:t>
      </w:r>
      <w:r w:rsidR="00DB6331">
        <w:t xml:space="preserve"> application </w:t>
      </w:r>
      <w:r w:rsidR="00537769">
        <w:t>calls</w:t>
      </w:r>
      <w:r>
        <w:t xml:space="preserve"> </w:t>
      </w:r>
      <w:r w:rsidRPr="004F0BE9">
        <w:rPr>
          <w:rStyle w:val="Code"/>
        </w:rPr>
        <w:t>close</w:t>
      </w:r>
      <w:r>
        <w:t xml:space="preserve"> </w:t>
      </w:r>
      <w:r w:rsidR="00DB6331">
        <w:t>to close the producer, session or connection</w:t>
      </w:r>
      <w:r w:rsidRPr="00575748">
        <w:t xml:space="preserve"> then the JMS provider must block until any incomplete send operations have been completed and all </w:t>
      </w:r>
      <w:r w:rsidRPr="00DF061D">
        <w:rPr>
          <w:rStyle w:val="Code"/>
        </w:rPr>
        <w:t>CompletionListener</w:t>
      </w:r>
      <w:r w:rsidRPr="00575748">
        <w:t xml:space="preserve"> callbacks have returned before closing the object and returning.</w:t>
      </w:r>
    </w:p>
    <w:p w:rsidR="00722F91" w:rsidRDefault="00722F91" w:rsidP="00003640">
      <w:r w:rsidRPr="00575748">
        <w:t xml:space="preserve">If the session is transacted (uses a local transaction) then when </w:t>
      </w:r>
      <w:r>
        <w:t xml:space="preserve">the </w:t>
      </w:r>
      <w:r w:rsidRPr="00590E86">
        <w:rPr>
          <w:rStyle w:val="Code"/>
        </w:rPr>
        <w:t>commit</w:t>
      </w:r>
      <w:r>
        <w:t xml:space="preserve"> or </w:t>
      </w:r>
      <w:r w:rsidRPr="00590E86">
        <w:rPr>
          <w:rStyle w:val="Code"/>
        </w:rPr>
        <w:t>rollback</w:t>
      </w:r>
      <w:r>
        <w:t xml:space="preserve"> method</w:t>
      </w:r>
      <w:r w:rsidRPr="00575748">
        <w:t xml:space="preserve"> is called the JMS provider must block until any incomplete send operations have been completed and all </w:t>
      </w:r>
      <w:r w:rsidRPr="00DF061D">
        <w:rPr>
          <w:rStyle w:val="Code"/>
        </w:rPr>
        <w:t>CompletionListener</w:t>
      </w:r>
      <w:r w:rsidRPr="00575748">
        <w:t xml:space="preserve"> callbacks have returned before performing the commit or rollback.</w:t>
      </w:r>
      <w:r>
        <w:t xml:space="preserve"> </w:t>
      </w:r>
    </w:p>
    <w:p w:rsidR="00722F91" w:rsidRPr="00575748" w:rsidRDefault="00722F91" w:rsidP="00003640">
      <w:r w:rsidRPr="00F75936">
        <w:t>Incomplete sends should be allowed to complete normally unless an error occurs</w:t>
      </w:r>
      <w:r>
        <w:t>.</w:t>
      </w:r>
    </w:p>
    <w:p w:rsidR="00722F91" w:rsidRDefault="00722F91" w:rsidP="001E752B">
      <w:r>
        <w:lastRenderedPageBreak/>
        <w:t xml:space="preserve">A </w:t>
      </w:r>
      <w:r w:rsidRPr="00590E86">
        <w:rPr>
          <w:rStyle w:val="Code"/>
        </w:rPr>
        <w:t>CompletionListener</w:t>
      </w:r>
      <w:r>
        <w:rPr>
          <w:rStyle w:val="Code"/>
        </w:rPr>
        <w:t xml:space="preserve"> </w:t>
      </w:r>
      <w:r w:rsidR="001D4CC2" w:rsidRPr="001D4CC2">
        <w:t>callback method</w:t>
      </w:r>
      <w:r>
        <w:t xml:space="preserve"> must not call </w:t>
      </w:r>
      <w:r w:rsidRPr="00590E86">
        <w:rPr>
          <w:rStyle w:val="Code"/>
        </w:rPr>
        <w:t>close</w:t>
      </w:r>
      <w:r>
        <w:t xml:space="preserve"> on </w:t>
      </w:r>
      <w:r w:rsidR="00FB0288">
        <w:t xml:space="preserve">its own producer, session </w:t>
      </w:r>
      <w:r w:rsidR="009B6D94">
        <w:t xml:space="preserve">(including </w:t>
      </w:r>
      <w:r w:rsidR="009B6D94" w:rsidRPr="00033DF5">
        <w:rPr>
          <w:rStyle w:val="Code"/>
        </w:rPr>
        <w:t>JMSContext</w:t>
      </w:r>
      <w:r w:rsidR="009B6D94">
        <w:t xml:space="preserve">) </w:t>
      </w:r>
      <w:r w:rsidR="00FB0288">
        <w:t xml:space="preserve">or connection </w:t>
      </w:r>
      <w:r>
        <w:t xml:space="preserve">or call </w:t>
      </w:r>
      <w:r w:rsidRPr="00590E86">
        <w:rPr>
          <w:rStyle w:val="Code"/>
        </w:rPr>
        <w:t>commit</w:t>
      </w:r>
      <w:r>
        <w:t xml:space="preserve"> or </w:t>
      </w:r>
      <w:r w:rsidRPr="00590E86">
        <w:rPr>
          <w:rStyle w:val="Code"/>
        </w:rPr>
        <w:t>rollback</w:t>
      </w:r>
      <w:r>
        <w:t xml:space="preserve"> on its own</w:t>
      </w:r>
      <w:r w:rsidR="001D4CC2" w:rsidRPr="001D4CC2">
        <w:t xml:space="preserve"> session</w:t>
      </w:r>
      <w:r>
        <w:t xml:space="preserve">. </w:t>
      </w:r>
      <w:r w:rsidR="001E752B">
        <w:t>Do</w:t>
      </w:r>
      <w:r>
        <w:t xml:space="preserve">ing so will cause the </w:t>
      </w:r>
      <w:r w:rsidRPr="00590E86">
        <w:rPr>
          <w:rStyle w:val="Code"/>
        </w:rPr>
        <w:t>close</w:t>
      </w:r>
      <w:r>
        <w:t xml:space="preserve">, </w:t>
      </w:r>
      <w:r w:rsidRPr="00590E86">
        <w:rPr>
          <w:rStyle w:val="Code"/>
        </w:rPr>
        <w:t>commit</w:t>
      </w:r>
      <w:r>
        <w:t xml:space="preserve"> or </w:t>
      </w:r>
      <w:r w:rsidRPr="00590E86">
        <w:rPr>
          <w:rStyle w:val="Code"/>
        </w:rPr>
        <w:t>rollback</w:t>
      </w:r>
      <w:r>
        <w:t xml:space="preserve"> to throw an </w:t>
      </w:r>
      <w:r>
        <w:rPr>
          <w:rStyle w:val="Code"/>
        </w:rPr>
        <w:t>IllegalStateException</w:t>
      </w:r>
      <w:r w:rsidRPr="00590E86">
        <w:t xml:space="preserve"> or </w:t>
      </w:r>
      <w:r>
        <w:rPr>
          <w:rStyle w:val="Code"/>
        </w:rPr>
        <w:t xml:space="preserve">IllegalStateRuntimeException </w:t>
      </w:r>
      <w:r>
        <w:t>(depending on the method signature)</w:t>
      </w:r>
      <w:r w:rsidRPr="00C03A6F">
        <w:t>.</w:t>
      </w:r>
    </w:p>
    <w:p w:rsidR="00722F91" w:rsidRDefault="00722F91" w:rsidP="002F7450">
      <w:pPr>
        <w:pStyle w:val="Heading3"/>
      </w:pPr>
      <w:bookmarkStart w:id="410" w:name="_Toc351464415"/>
      <w:r w:rsidRPr="00575748">
        <w:t>Restrictions on usage in Java EE</w:t>
      </w:r>
      <w:bookmarkEnd w:id="410"/>
    </w:p>
    <w:p w:rsidR="007349D8" w:rsidRDefault="00722F91" w:rsidP="00722F91">
      <w:pPr>
        <w:pStyle w:val="Paragraph"/>
        <w:rPr>
          <w:spacing w:val="2"/>
          <w:w w:val="100"/>
        </w:rPr>
      </w:pPr>
      <w:r w:rsidRPr="00575748">
        <w:rPr>
          <w:spacing w:val="2"/>
          <w:w w:val="100"/>
        </w:rPr>
        <w:t>An asynchronous send is not permitted in a Java EE EJB or web container</w:t>
      </w:r>
      <w:r>
        <w:rPr>
          <w:spacing w:val="2"/>
          <w:w w:val="100"/>
        </w:rPr>
        <w:t xml:space="preserve">. </w:t>
      </w:r>
    </w:p>
    <w:p w:rsidR="007349D8" w:rsidRDefault="007349D8" w:rsidP="007349D8">
      <w:r>
        <w:t>The following methods must therefore not be used in a Java EE web or EJB container:</w:t>
      </w:r>
    </w:p>
    <w:p w:rsidR="00EC5E17" w:rsidRPr="00EC5E17" w:rsidRDefault="007349D8" w:rsidP="007349D8">
      <w:pPr>
        <w:pStyle w:val="ListBullet"/>
        <w:rPr>
          <w:rStyle w:val="Code"/>
          <w:rFonts w:ascii="Times New Roman" w:hAnsi="Times New Roman"/>
          <w:sz w:val="20"/>
        </w:rPr>
      </w:pPr>
      <w:r>
        <w:rPr>
          <w:rStyle w:val="Code"/>
        </w:rPr>
        <w:t>javax.jms.Session</w:t>
      </w:r>
      <w:r w:rsidRPr="00B922B5">
        <w:t xml:space="preserve"> method </w:t>
      </w:r>
      <w:r w:rsidR="005A6823" w:rsidRPr="005A6823">
        <w:rPr>
          <w:rStyle w:val="Code"/>
        </w:rPr>
        <w:t>send(Message message,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send(Message message, int deliveryMode, int priority, long timeToLive, CompletionListener completionListener)</w:t>
      </w:r>
    </w:p>
    <w:p w:rsidR="00EC5E17" w:rsidRDefault="00EC5E17" w:rsidP="007349D8">
      <w:pPr>
        <w:pStyle w:val="ListBullet"/>
      </w:pPr>
      <w:r>
        <w:rPr>
          <w:rStyle w:val="Code"/>
        </w:rPr>
        <w:t>javax.jms.Session</w:t>
      </w:r>
      <w:r w:rsidRPr="00B922B5">
        <w:t xml:space="preserve"> method</w:t>
      </w:r>
      <w:r>
        <w:t xml:space="preserve"> </w:t>
      </w:r>
      <w:r w:rsidR="005A6823" w:rsidRPr="005A6823">
        <w:rPr>
          <w:rStyle w:val="Code"/>
        </w:rPr>
        <w:t>send(Destination destination, Message message, CompletionListener completionListener)</w:t>
      </w:r>
    </w:p>
    <w:p w:rsidR="005A6823" w:rsidRDefault="00EC5E17">
      <w:pPr>
        <w:pStyle w:val="ListBullet"/>
      </w:pPr>
      <w:r>
        <w:rPr>
          <w:rStyle w:val="Code"/>
        </w:rPr>
        <w:t>javax.jms.Session</w:t>
      </w:r>
      <w:r w:rsidRPr="00B922B5">
        <w:t xml:space="preserve"> method</w:t>
      </w:r>
      <w:r>
        <w:t xml:space="preserve"> </w:t>
      </w:r>
      <w:r w:rsidR="005A6823" w:rsidRPr="005A6823">
        <w:rPr>
          <w:rStyle w:val="Code"/>
        </w:rPr>
        <w:t>send(Destination destination, Message message, int deliveryMode, int priority, long timeToLive, CompletionListener completionListener)</w:t>
      </w:r>
    </w:p>
    <w:p w:rsidR="007349D8" w:rsidRDefault="007349D8" w:rsidP="007349D8">
      <w:pPr>
        <w:pStyle w:val="ListBullet"/>
      </w:pPr>
      <w:r>
        <w:rPr>
          <w:rStyle w:val="Code"/>
        </w:rPr>
        <w:t>javax.jms.JMSProducer</w:t>
      </w:r>
      <w:r w:rsidRPr="00B62AEE">
        <w:t xml:space="preserve"> method </w:t>
      </w:r>
      <w:r>
        <w:rPr>
          <w:rStyle w:val="Code"/>
        </w:rPr>
        <w:t>setAsync</w:t>
      </w:r>
      <w:r w:rsidR="006F1129">
        <w:rPr>
          <w:rStyle w:val="Code"/>
        </w:rPr>
        <w:t>(</w:t>
      </w:r>
      <w:r w:rsidR="006F1129" w:rsidRPr="00EC5E17">
        <w:rPr>
          <w:rStyle w:val="Code"/>
        </w:rPr>
        <w:t>CompletionListener completionListener)</w:t>
      </w:r>
    </w:p>
    <w:p w:rsidR="00722F91" w:rsidRPr="00575748" w:rsidRDefault="00713BDC" w:rsidP="00722F91">
      <w:pPr>
        <w:pStyle w:val="Paragraph"/>
        <w:rPr>
          <w:spacing w:val="2"/>
          <w:w w:val="100"/>
        </w:rPr>
      </w:pPr>
      <w:r>
        <w:t xml:space="preserve">All the methods listed in this section may throw a </w:t>
      </w:r>
      <w:r>
        <w:rPr>
          <w:rFonts w:ascii="Courier New" w:hAnsi="Courier New" w:cs="Courier New"/>
          <w:sz w:val="18"/>
          <w:szCs w:val="18"/>
        </w:rPr>
        <w:t xml:space="preserve">javax.jms.JMSException </w:t>
      </w:r>
      <w:r>
        <w:t xml:space="preserve">(if allowed by the method) or a </w:t>
      </w:r>
      <w:r>
        <w:rPr>
          <w:rFonts w:ascii="Courier New" w:hAnsi="Courier New" w:cs="Courier New"/>
          <w:sz w:val="18"/>
          <w:szCs w:val="18"/>
        </w:rPr>
        <w:t>javax.jms.JMSRuntimeException</w:t>
      </w:r>
      <w:r w:rsidR="005A6823" w:rsidRPr="005A6823">
        <w:t xml:space="preserve"> </w:t>
      </w:r>
      <w:r>
        <w:t>(if not) when called by an application running in the Java EE web or EJB container. This is recommended but not required.</w:t>
      </w:r>
    </w:p>
    <w:p w:rsidR="00722F91" w:rsidRDefault="00722F91" w:rsidP="002F7450">
      <w:pPr>
        <w:pStyle w:val="Heading3"/>
      </w:pPr>
      <w:bookmarkStart w:id="411" w:name="_Ref330297703"/>
      <w:bookmarkStart w:id="412" w:name="_Toc351464416"/>
      <w:r w:rsidRPr="00575748">
        <w:t>Message header</w:t>
      </w:r>
      <w:bookmarkEnd w:id="411"/>
      <w:r>
        <w:t>s</w:t>
      </w:r>
      <w:bookmarkEnd w:id="412"/>
    </w:p>
    <w:p w:rsidR="00722F91" w:rsidRDefault="00722F91" w:rsidP="00722F91">
      <w:pPr>
        <w:pStyle w:val="Paragraph"/>
        <w:rPr>
          <w:spacing w:val="2"/>
          <w:w w:val="100"/>
        </w:rPr>
      </w:pPr>
      <w:r w:rsidRPr="00575748">
        <w:rPr>
          <w:spacing w:val="2"/>
          <w:w w:val="100"/>
        </w:rPr>
        <w:t xml:space="preserve">JMS defines a number of message header fields and message properties which must be set by the </w:t>
      </w:r>
      <w:r w:rsidR="00A05B30">
        <w:rPr>
          <w:spacing w:val="2"/>
          <w:w w:val="100"/>
        </w:rPr>
        <w:t>“</w:t>
      </w:r>
      <w:r w:rsidRPr="00575748">
        <w:rPr>
          <w:spacing w:val="2"/>
          <w:w w:val="100"/>
        </w:rPr>
        <w:t xml:space="preserve">JMS provider </w:t>
      </w:r>
      <w:r>
        <w:rPr>
          <w:spacing w:val="2"/>
          <w:w w:val="100"/>
        </w:rPr>
        <w:t>on send</w:t>
      </w:r>
      <w:r w:rsidR="00A05B30">
        <w:rPr>
          <w:spacing w:val="2"/>
          <w:w w:val="100"/>
        </w:rPr>
        <w:t xml:space="preserve">”. </w:t>
      </w:r>
      <w:r>
        <w:rPr>
          <w:spacing w:val="2"/>
          <w:w w:val="100"/>
        </w:rPr>
        <w:t>S</w:t>
      </w:r>
      <w:r w:rsidRPr="00575748">
        <w:rPr>
          <w:spacing w:val="2"/>
          <w:w w:val="100"/>
        </w:rPr>
        <w:t xml:space="preserve">ee section </w:t>
      </w:r>
      <w:r w:rsidR="001E03D3">
        <w:rPr>
          <w:spacing w:val="2"/>
          <w:w w:val="100"/>
        </w:rPr>
        <w:fldChar w:fldCharType="begin"/>
      </w:r>
      <w:r>
        <w:rPr>
          <w:spacing w:val="2"/>
          <w:w w:val="100"/>
        </w:rPr>
        <w:instrText xml:space="preserve"> REF _Ref308089264 \r \h </w:instrText>
      </w:r>
      <w:r w:rsidR="001E03D3">
        <w:rPr>
          <w:spacing w:val="2"/>
          <w:w w:val="100"/>
        </w:rPr>
      </w:r>
      <w:r w:rsidR="001E03D3">
        <w:rPr>
          <w:spacing w:val="2"/>
          <w:w w:val="100"/>
        </w:rPr>
        <w:fldChar w:fldCharType="separate"/>
      </w:r>
      <w:r w:rsidR="009749BC">
        <w:rPr>
          <w:spacing w:val="2"/>
          <w:w w:val="100"/>
        </w:rPr>
        <w:t>3.4.11</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_Ref308089264 \h </w:instrText>
      </w:r>
      <w:r w:rsidR="001E03D3">
        <w:rPr>
          <w:spacing w:val="2"/>
          <w:w w:val="100"/>
        </w:rPr>
      </w:r>
      <w:r w:rsidR="001E03D3">
        <w:rPr>
          <w:spacing w:val="2"/>
          <w:w w:val="100"/>
        </w:rPr>
        <w:fldChar w:fldCharType="separate"/>
      </w:r>
      <w:r w:rsidR="009749BC">
        <w:t>How message header values are set</w:t>
      </w:r>
      <w:r w:rsidR="001E03D3">
        <w:rPr>
          <w:spacing w:val="2"/>
          <w:w w:val="100"/>
        </w:rPr>
        <w:fldChar w:fldCharType="end"/>
      </w:r>
      <w:r w:rsidR="00A05B30">
        <w:rPr>
          <w:spacing w:val="2"/>
          <w:w w:val="100"/>
        </w:rPr>
        <w:t xml:space="preserve">” </w:t>
      </w:r>
      <w:r>
        <w:rPr>
          <w:spacing w:val="2"/>
          <w:w w:val="100"/>
        </w:rPr>
        <w:t xml:space="preserve">and section </w:t>
      </w:r>
      <w:r w:rsidR="001E03D3">
        <w:rPr>
          <w:spacing w:val="2"/>
          <w:w w:val="100"/>
        </w:rPr>
        <w:fldChar w:fldCharType="begin"/>
      </w:r>
      <w:r>
        <w:rPr>
          <w:spacing w:val="2"/>
          <w:w w:val="100"/>
        </w:rPr>
        <w:instrText xml:space="preserve"> REF X41763 \r \h </w:instrText>
      </w:r>
      <w:r w:rsidR="001E03D3">
        <w:rPr>
          <w:spacing w:val="2"/>
          <w:w w:val="100"/>
        </w:rPr>
      </w:r>
      <w:r w:rsidR="001E03D3">
        <w:rPr>
          <w:spacing w:val="2"/>
          <w:w w:val="100"/>
        </w:rPr>
        <w:fldChar w:fldCharType="separate"/>
      </w:r>
      <w:r w:rsidR="009749BC">
        <w:rPr>
          <w:spacing w:val="2"/>
          <w:w w:val="100"/>
        </w:rPr>
        <w:t>3.5.9</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X41763 \h </w:instrText>
      </w:r>
      <w:r w:rsidR="001E03D3">
        <w:rPr>
          <w:spacing w:val="2"/>
          <w:w w:val="100"/>
        </w:rPr>
      </w:r>
      <w:r w:rsidR="001E03D3">
        <w:rPr>
          <w:spacing w:val="2"/>
          <w:w w:val="100"/>
        </w:rPr>
        <w:fldChar w:fldCharType="separate"/>
      </w:r>
      <w:r w:rsidR="009749BC">
        <w:t>JMS defined properties</w:t>
      </w:r>
      <w:r w:rsidR="001E03D3">
        <w:rPr>
          <w:spacing w:val="2"/>
          <w:w w:val="100"/>
        </w:rPr>
        <w:fldChar w:fldCharType="end"/>
      </w:r>
      <w:r w:rsidR="00A05B30">
        <w:rPr>
          <w:spacing w:val="2"/>
          <w:w w:val="100"/>
        </w:rPr>
        <w:t xml:space="preserve">”. </w:t>
      </w:r>
      <w:r>
        <w:rPr>
          <w:spacing w:val="2"/>
          <w:w w:val="100"/>
        </w:rPr>
        <w:t xml:space="preserve">If </w:t>
      </w:r>
      <w:r w:rsidRPr="00575748">
        <w:rPr>
          <w:spacing w:val="2"/>
          <w:w w:val="100"/>
        </w:rPr>
        <w:t>the send is asynchronous</w:t>
      </w:r>
      <w:r>
        <w:rPr>
          <w:spacing w:val="2"/>
          <w:w w:val="100"/>
        </w:rPr>
        <w:t xml:space="preserve"> t</w:t>
      </w:r>
      <w:r w:rsidRPr="00575748">
        <w:rPr>
          <w:spacing w:val="2"/>
          <w:w w:val="100"/>
        </w:rPr>
        <w:t>hese fields and properties</w:t>
      </w:r>
      <w:r>
        <w:rPr>
          <w:spacing w:val="2"/>
          <w:w w:val="100"/>
        </w:rPr>
        <w:t xml:space="preserve"> </w:t>
      </w:r>
      <w:r>
        <w:t xml:space="preserve">may be accessed on the sending client only after the </w:t>
      </w:r>
      <w:r w:rsidRPr="000F0607">
        <w:rPr>
          <w:rStyle w:val="Code"/>
        </w:rPr>
        <w:t>CompletionListener</w:t>
      </w:r>
      <w:r>
        <w:t xml:space="preserve"> has been invoked. </w:t>
      </w:r>
      <w:r w:rsidRPr="00575748">
        <w:rPr>
          <w:spacing w:val="2"/>
          <w:w w:val="100"/>
        </w:rPr>
        <w:t xml:space="preserve">If the </w:t>
      </w:r>
      <w:r w:rsidRPr="00590E86">
        <w:rPr>
          <w:rStyle w:val="Code"/>
        </w:rPr>
        <w:t>CompletionListener</w:t>
      </w:r>
      <w:r w:rsidR="00BA1654">
        <w:rPr>
          <w:spacing w:val="2"/>
          <w:w w:val="100"/>
        </w:rPr>
        <w:t>’</w:t>
      </w:r>
      <w:r w:rsidRPr="00575748">
        <w:rPr>
          <w:spacing w:val="2"/>
          <w:w w:val="100"/>
        </w:rPr>
        <w:t xml:space="preserve">s </w:t>
      </w:r>
      <w:r w:rsidRPr="00590E86">
        <w:rPr>
          <w:rStyle w:val="Code"/>
        </w:rPr>
        <w:t>onException</w:t>
      </w:r>
      <w:r w:rsidRPr="00575748">
        <w:rPr>
          <w:spacing w:val="2"/>
          <w:w w:val="100"/>
        </w:rPr>
        <w:t xml:space="preserve"> method is called then the state of these message header fields and properties is undefined</w:t>
      </w:r>
      <w:r>
        <w:rPr>
          <w:spacing w:val="2"/>
          <w:w w:val="100"/>
        </w:rPr>
        <w:t xml:space="preserve">. See also section </w:t>
      </w:r>
      <w:r w:rsidR="001E03D3">
        <w:rPr>
          <w:spacing w:val="2"/>
          <w:w w:val="100"/>
        </w:rPr>
        <w:fldChar w:fldCharType="begin"/>
      </w:r>
      <w:r>
        <w:rPr>
          <w:spacing w:val="2"/>
          <w:w w:val="100"/>
        </w:rPr>
        <w:instrText xml:space="preserve"> REF _Ref330298149 \r \h </w:instrText>
      </w:r>
      <w:r w:rsidR="001E03D3">
        <w:rPr>
          <w:spacing w:val="2"/>
          <w:w w:val="100"/>
        </w:rPr>
      </w:r>
      <w:r w:rsidR="001E03D3">
        <w:rPr>
          <w:spacing w:val="2"/>
          <w:w w:val="100"/>
        </w:rPr>
        <w:fldChar w:fldCharType="separate"/>
      </w:r>
      <w:r w:rsidR="009749BC">
        <w:rPr>
          <w:spacing w:val="2"/>
          <w:w w:val="100"/>
        </w:rPr>
        <w:t>7.3.9</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_Ref330298149 \h </w:instrText>
      </w:r>
      <w:r w:rsidR="001E03D3">
        <w:rPr>
          <w:spacing w:val="2"/>
          <w:w w:val="100"/>
        </w:rPr>
      </w:r>
      <w:r w:rsidR="001E03D3">
        <w:rPr>
          <w:spacing w:val="2"/>
          <w:w w:val="100"/>
        </w:rPr>
        <w:fldChar w:fldCharType="separate"/>
      </w:r>
      <w:r w:rsidR="009749BC" w:rsidRPr="00575748">
        <w:t>Restrictions on the use of the Message object</w:t>
      </w:r>
      <w:r w:rsidR="001E03D3">
        <w:rPr>
          <w:spacing w:val="2"/>
          <w:w w:val="100"/>
        </w:rPr>
        <w:fldChar w:fldCharType="end"/>
      </w:r>
      <w:r w:rsidR="00A05B30">
        <w:rPr>
          <w:spacing w:val="2"/>
          <w:w w:val="100"/>
        </w:rPr>
        <w:t xml:space="preserve">” </w:t>
      </w:r>
      <w:r w:rsidR="001E03D3">
        <w:rPr>
          <w:spacing w:val="2"/>
          <w:w w:val="100"/>
        </w:rPr>
        <w:fldChar w:fldCharType="begin"/>
      </w:r>
      <w:r>
        <w:rPr>
          <w:spacing w:val="2"/>
          <w:w w:val="100"/>
        </w:rPr>
        <w:instrText xml:space="preserve"> REF _Ref330298149 \p \h </w:instrText>
      </w:r>
      <w:r w:rsidR="001E03D3">
        <w:rPr>
          <w:spacing w:val="2"/>
          <w:w w:val="100"/>
        </w:rPr>
      </w:r>
      <w:r w:rsidR="001E03D3">
        <w:rPr>
          <w:spacing w:val="2"/>
          <w:w w:val="100"/>
        </w:rPr>
        <w:fldChar w:fldCharType="separate"/>
      </w:r>
      <w:r w:rsidR="009749BC">
        <w:rPr>
          <w:spacing w:val="2"/>
          <w:w w:val="100"/>
        </w:rPr>
        <w:t>below</w:t>
      </w:r>
      <w:r w:rsidR="001E03D3">
        <w:rPr>
          <w:spacing w:val="2"/>
          <w:w w:val="100"/>
        </w:rPr>
        <w:fldChar w:fldCharType="end"/>
      </w:r>
      <w:r>
        <w:rPr>
          <w:spacing w:val="2"/>
          <w:w w:val="100"/>
        </w:rPr>
        <w:t>.</w:t>
      </w:r>
    </w:p>
    <w:p w:rsidR="00722F91" w:rsidRDefault="00722F91" w:rsidP="002F7450">
      <w:pPr>
        <w:pStyle w:val="Heading3"/>
      </w:pPr>
      <w:bookmarkStart w:id="413" w:name="_Ref330974328"/>
      <w:bookmarkStart w:id="414" w:name="_Toc351464417"/>
      <w:r w:rsidRPr="00575748">
        <w:t>Restrictions on threading</w:t>
      </w:r>
      <w:bookmarkEnd w:id="413"/>
      <w:bookmarkEnd w:id="414"/>
      <w:r w:rsidRPr="00575748">
        <w:t xml:space="preserve"> </w:t>
      </w:r>
    </w:p>
    <w:p w:rsidR="00722F91" w:rsidRPr="00575748" w:rsidRDefault="00722F91" w:rsidP="00722F91">
      <w:pPr>
        <w:pStyle w:val="Paragraph"/>
        <w:rPr>
          <w:spacing w:val="2"/>
          <w:w w:val="100"/>
        </w:rPr>
      </w:pPr>
      <w:r w:rsidRPr="00575748">
        <w:rPr>
          <w:spacing w:val="2"/>
          <w:w w:val="100"/>
        </w:rPr>
        <w:t>Applications that perform</w:t>
      </w:r>
      <w:r w:rsidR="00CE1ADE">
        <w:rPr>
          <w:spacing w:val="2"/>
          <w:w w:val="100"/>
        </w:rPr>
        <w:t xml:space="preserve"> an asynchronous send must confo</w:t>
      </w:r>
      <w:r w:rsidRPr="00575748">
        <w:rPr>
          <w:spacing w:val="2"/>
          <w:w w:val="100"/>
        </w:rPr>
        <w:t>rm to the threading restrictions defined in section</w:t>
      </w:r>
      <w:r>
        <w:rPr>
          <w:spacing w:val="2"/>
          <w:w w:val="100"/>
        </w:rPr>
        <w:t xml:space="preserve"> </w:t>
      </w:r>
      <w:r w:rsidR="001E03D3">
        <w:rPr>
          <w:spacing w:val="2"/>
          <w:w w:val="100"/>
        </w:rPr>
        <w:fldChar w:fldCharType="begin"/>
      </w:r>
      <w:r>
        <w:rPr>
          <w:spacing w:val="2"/>
          <w:w w:val="100"/>
        </w:rPr>
        <w:instrText xml:space="preserve"> REF RTF31303034353a204865616432 \r \h </w:instrText>
      </w:r>
      <w:r w:rsidR="001E03D3">
        <w:rPr>
          <w:spacing w:val="2"/>
          <w:w w:val="100"/>
        </w:rPr>
      </w:r>
      <w:r w:rsidR="001E03D3">
        <w:rPr>
          <w:spacing w:val="2"/>
          <w:w w:val="100"/>
        </w:rPr>
        <w:fldChar w:fldCharType="separate"/>
      </w:r>
      <w:r w:rsidR="009749BC">
        <w:rPr>
          <w:spacing w:val="2"/>
          <w:w w:val="100"/>
        </w:rPr>
        <w:t>6.2.5</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RTF31303034353a204865616432 \h </w:instrText>
      </w:r>
      <w:r w:rsidR="001E03D3">
        <w:rPr>
          <w:spacing w:val="2"/>
          <w:w w:val="100"/>
        </w:rPr>
      </w:r>
      <w:r w:rsidR="001E03D3">
        <w:rPr>
          <w:spacing w:val="2"/>
          <w:w w:val="100"/>
        </w:rPr>
        <w:fldChar w:fldCharType="separate"/>
      </w:r>
      <w:r w:rsidR="009749BC">
        <w:t>Threading restrictions on a s</w:t>
      </w:r>
      <w:r w:rsidR="009749BC" w:rsidRPr="00864041">
        <w:t>ession</w:t>
      </w:r>
      <w:r w:rsidR="001E03D3">
        <w:rPr>
          <w:spacing w:val="2"/>
          <w:w w:val="100"/>
        </w:rPr>
        <w:fldChar w:fldCharType="end"/>
      </w:r>
      <w:r w:rsidR="00A05B30">
        <w:rPr>
          <w:spacing w:val="2"/>
          <w:w w:val="100"/>
        </w:rPr>
        <w:t xml:space="preserve">”. </w:t>
      </w:r>
      <w:r w:rsidRPr="00575748">
        <w:rPr>
          <w:spacing w:val="2"/>
          <w:w w:val="100"/>
        </w:rPr>
        <w:t>This means that the session may be used by only one thread at a time.</w:t>
      </w:r>
    </w:p>
    <w:p w:rsidR="00722F91" w:rsidRPr="00575748" w:rsidRDefault="00722F91" w:rsidP="00722F91">
      <w:pPr>
        <w:pStyle w:val="Paragraph"/>
        <w:rPr>
          <w:spacing w:val="2"/>
          <w:w w:val="100"/>
        </w:rPr>
      </w:pPr>
      <w:r w:rsidRPr="00575748">
        <w:rPr>
          <w:spacing w:val="2"/>
          <w:w w:val="100"/>
        </w:rPr>
        <w:t xml:space="preserve">Setting a </w:t>
      </w:r>
      <w:r w:rsidRPr="00BC3A57">
        <w:rPr>
          <w:rStyle w:val="Code"/>
        </w:rPr>
        <w:t>CompletionListener</w:t>
      </w:r>
      <w:r w:rsidRPr="00575748">
        <w:rPr>
          <w:spacing w:val="2"/>
          <w:w w:val="100"/>
        </w:rPr>
        <w:t xml:space="preserve"> does not cause the session to be dedicated to the thread of control which calls the </w:t>
      </w:r>
      <w:r w:rsidRPr="00BC3A57">
        <w:rPr>
          <w:rStyle w:val="Code"/>
        </w:rPr>
        <w:t>CompletionListener</w:t>
      </w:r>
      <w:r w:rsidRPr="00575748">
        <w:rPr>
          <w:spacing w:val="2"/>
          <w:w w:val="100"/>
        </w:rPr>
        <w:t>. The application thread may therefore continue to use the session after performing an asynchronous send. However th</w:t>
      </w:r>
      <w:r>
        <w:rPr>
          <w:spacing w:val="2"/>
          <w:w w:val="100"/>
        </w:rPr>
        <w:t xml:space="preserve">e </w:t>
      </w:r>
      <w:r w:rsidRPr="00BC3A57">
        <w:rPr>
          <w:rStyle w:val="Code"/>
        </w:rPr>
        <w:t>CompletionListener</w:t>
      </w:r>
      <w:r w:rsidR="00BA1654">
        <w:rPr>
          <w:spacing w:val="2"/>
          <w:w w:val="100"/>
        </w:rPr>
        <w:t>’</w:t>
      </w:r>
      <w:r>
        <w:rPr>
          <w:spacing w:val="2"/>
          <w:w w:val="100"/>
        </w:rPr>
        <w:t xml:space="preserve">s </w:t>
      </w:r>
      <w:r w:rsidRPr="00575748">
        <w:rPr>
          <w:spacing w:val="2"/>
          <w:w w:val="100"/>
        </w:rPr>
        <w:lastRenderedPageBreak/>
        <w:t>callback methods must not use the session if an application thread might be using the session at the same time.</w:t>
      </w:r>
    </w:p>
    <w:p w:rsidR="00722F91" w:rsidRDefault="00722F91" w:rsidP="002F7450">
      <w:pPr>
        <w:pStyle w:val="Heading3"/>
      </w:pPr>
      <w:bookmarkStart w:id="415" w:name="_Toc351464418"/>
      <w:r w:rsidRPr="00575748">
        <w:t>Use of the CompletionListener by the JMS provider</w:t>
      </w:r>
      <w:bookmarkEnd w:id="415"/>
    </w:p>
    <w:p w:rsidR="00722F91" w:rsidRPr="00575748" w:rsidRDefault="00722F91" w:rsidP="001A3197">
      <w:r w:rsidRPr="00575748">
        <w:t xml:space="preserve">A session will only invoke one </w:t>
      </w:r>
      <w:r w:rsidRPr="00590E86">
        <w:rPr>
          <w:rStyle w:val="Code"/>
        </w:rPr>
        <w:t>CompletionListener</w:t>
      </w:r>
      <w:r w:rsidRPr="00575748">
        <w:t xml:space="preserve"> callback method at a time. For a given </w:t>
      </w:r>
      <w:r w:rsidRPr="00590E86">
        <w:rPr>
          <w:rStyle w:val="Code"/>
        </w:rPr>
        <w:t>MessageProducer</w:t>
      </w:r>
      <w:r w:rsidRPr="00575748">
        <w:t xml:space="preserve"> or </w:t>
      </w:r>
      <w:r w:rsidRPr="00590E86">
        <w:rPr>
          <w:rStyle w:val="Code"/>
        </w:rPr>
        <w:t>JMSContext</w:t>
      </w:r>
      <w:r>
        <w:t xml:space="preserve">, </w:t>
      </w:r>
      <w:r w:rsidRPr="00575748">
        <w:t xml:space="preserve">callbacks </w:t>
      </w:r>
      <w:r>
        <w:t xml:space="preserve">(both </w:t>
      </w:r>
      <w:r w:rsidRPr="00590E86">
        <w:rPr>
          <w:rStyle w:val="Code"/>
        </w:rPr>
        <w:t>onCompletion</w:t>
      </w:r>
      <w:r>
        <w:t xml:space="preserve"> and </w:t>
      </w:r>
      <w:r w:rsidRPr="00590E86">
        <w:rPr>
          <w:rStyle w:val="Code"/>
        </w:rPr>
        <w:t>onException</w:t>
      </w:r>
      <w:r>
        <w:t xml:space="preserve">) </w:t>
      </w:r>
      <w:r w:rsidRPr="00575748">
        <w:t>will be performed in the same order as the corresponding calls to the asynchronous send method.</w:t>
      </w:r>
    </w:p>
    <w:p w:rsidR="00722F91" w:rsidRPr="00575748" w:rsidRDefault="00722F91" w:rsidP="001A3197">
      <w:r w:rsidRPr="00575748">
        <w:t xml:space="preserve">A JMS provider must not invoke the </w:t>
      </w:r>
      <w:r w:rsidRPr="00590E86">
        <w:rPr>
          <w:rStyle w:val="Code"/>
        </w:rPr>
        <w:t>CompletionListener</w:t>
      </w:r>
      <w:r w:rsidRPr="00575748">
        <w:t xml:space="preserve"> from the thread that is calling the asynchronous send method.</w:t>
      </w:r>
    </w:p>
    <w:p w:rsidR="00722F91" w:rsidRDefault="00722F91" w:rsidP="002F7450">
      <w:pPr>
        <w:pStyle w:val="Heading3"/>
      </w:pPr>
      <w:bookmarkStart w:id="416" w:name="_Ref330298149"/>
      <w:bookmarkStart w:id="417" w:name="_Toc351464419"/>
      <w:r w:rsidRPr="00575748">
        <w:t>Restrictions on the use of the Message object</w:t>
      </w:r>
      <w:bookmarkEnd w:id="416"/>
      <w:bookmarkEnd w:id="417"/>
    </w:p>
    <w:p w:rsidR="00722F91" w:rsidRPr="00575748" w:rsidRDefault="00722F91" w:rsidP="001A3197">
      <w:r w:rsidRPr="00575748">
        <w:t xml:space="preserve">Applications which perform an asynchronous send must take account of the restriction that a </w:t>
      </w:r>
      <w:r w:rsidRPr="00590E86">
        <w:rPr>
          <w:rStyle w:val="Code"/>
        </w:rPr>
        <w:t>Message</w:t>
      </w:r>
      <w:r w:rsidRPr="00575748">
        <w:t xml:space="preserve"> object is designed to be accessed by one logical thread of control at a time and does not support concurrent use. See section</w:t>
      </w:r>
      <w:r>
        <w:t xml:space="preserve"> </w:t>
      </w:r>
      <w:fldSimple w:instr=" REF _Ref330290540 \r \h  \* MERGEFORMAT ">
        <w:r w:rsidR="009749BC">
          <w:t>2.14</w:t>
        </w:r>
      </w:fldSimple>
      <w:r>
        <w:t xml:space="preserve"> </w:t>
      </w:r>
      <w:r w:rsidR="00A05B30">
        <w:t>“</w:t>
      </w:r>
      <w:fldSimple w:instr=" REF _Ref330290542 \h  \* MERGEFORMAT ">
        <w:r w:rsidR="009749BC">
          <w:t>Multi-threading</w:t>
        </w:r>
      </w:fldSimple>
      <w:r w:rsidR="00F07853">
        <w:t>”</w:t>
      </w:r>
      <w:r w:rsidRPr="00575748">
        <w:t>.</w:t>
      </w:r>
    </w:p>
    <w:p w:rsidR="00722F91" w:rsidRDefault="00722F91" w:rsidP="001A3197">
      <w:r w:rsidRPr="00575748">
        <w:t xml:space="preserve">After the </w:t>
      </w:r>
      <w:r w:rsidRPr="00590E86">
        <w:rPr>
          <w:rStyle w:val="Code"/>
        </w:rPr>
        <w:t>send</w:t>
      </w:r>
      <w:r w:rsidRPr="00575748">
        <w:t xml:space="preserve"> method has returned, the application must not attempt to read the headers, properties or </w:t>
      </w:r>
      <w:r>
        <w:t>body</w:t>
      </w:r>
      <w:r w:rsidRPr="00575748">
        <w:t xml:space="preserve"> of the </w:t>
      </w:r>
      <w:r w:rsidRPr="00590E86">
        <w:rPr>
          <w:rStyle w:val="Code"/>
        </w:rPr>
        <w:t>Message</w:t>
      </w:r>
      <w:r w:rsidRPr="00575748">
        <w:t xml:space="preserve"> object until the </w:t>
      </w:r>
      <w:r w:rsidRPr="00590E86">
        <w:rPr>
          <w:rStyle w:val="Code"/>
        </w:rPr>
        <w:t>CompletionListener</w:t>
      </w:r>
      <w:r w:rsidR="00BA1654">
        <w:t>’</w:t>
      </w:r>
      <w:r w:rsidRPr="00575748">
        <w:t xml:space="preserve">s </w:t>
      </w:r>
      <w:r w:rsidRPr="00590E86">
        <w:rPr>
          <w:rStyle w:val="Code"/>
        </w:rPr>
        <w:t>onCompletion</w:t>
      </w:r>
      <w:r w:rsidRPr="00575748">
        <w:t xml:space="preserve"> or </w:t>
      </w:r>
      <w:r w:rsidRPr="00590E86">
        <w:rPr>
          <w:rStyle w:val="Code"/>
        </w:rPr>
        <w:t>onException</w:t>
      </w:r>
      <w:r w:rsidRPr="00575748">
        <w:t xml:space="preserve"> method has been called. This is because the JMS provider may be modifying the </w:t>
      </w:r>
      <w:r w:rsidRPr="00590E86">
        <w:rPr>
          <w:rStyle w:val="Code"/>
        </w:rPr>
        <w:t>Message</w:t>
      </w:r>
      <w:r w:rsidRPr="00575748">
        <w:t xml:space="preserve"> object in another thread during this time. </w:t>
      </w:r>
    </w:p>
    <w:p w:rsidR="00722F91" w:rsidRDefault="00722F91" w:rsidP="001A3197">
      <w:r>
        <w:t>A JMS provider may throw a</w:t>
      </w:r>
      <w:r w:rsidRPr="00575748">
        <w:t xml:space="preserve"> </w:t>
      </w:r>
      <w:r w:rsidRPr="00590E86">
        <w:rPr>
          <w:rStyle w:val="Code"/>
        </w:rPr>
        <w:t>JMSException</w:t>
      </w:r>
      <w:r w:rsidRPr="00575748">
        <w:t xml:space="preserve"> if the application </w:t>
      </w:r>
      <w:r>
        <w:t xml:space="preserve">attempts to access or modify the </w:t>
      </w:r>
      <w:r w:rsidRPr="00590E86">
        <w:rPr>
          <w:rStyle w:val="Code"/>
        </w:rPr>
        <w:t>Message</w:t>
      </w:r>
      <w:r>
        <w:t xml:space="preserve"> object after the </w:t>
      </w:r>
      <w:r w:rsidRPr="00590E86">
        <w:rPr>
          <w:rStyle w:val="Code"/>
        </w:rPr>
        <w:t>send</w:t>
      </w:r>
      <w:r>
        <w:t xml:space="preserve"> method has returned and before the </w:t>
      </w:r>
      <w:r w:rsidRPr="00590E86">
        <w:rPr>
          <w:rStyle w:val="Code"/>
        </w:rPr>
        <w:t>CompletionListener</w:t>
      </w:r>
      <w:r>
        <w:t xml:space="preserve"> has been invoked</w:t>
      </w:r>
      <w:r w:rsidRPr="00575748">
        <w:t>.</w:t>
      </w:r>
      <w:r>
        <w:t xml:space="preserve"> If the JMS provider does not throw an exception then the behaviour is undefined. </w:t>
      </w:r>
    </w:p>
    <w:p w:rsidR="00C2185D" w:rsidRDefault="006C4D4D">
      <w:pPr>
        <w:pStyle w:val="Heading2"/>
      </w:pPr>
      <w:bookmarkStart w:id="418" w:name="_Toc351464420"/>
      <w:r>
        <w:t>Setting message delivery options</w:t>
      </w:r>
      <w:bookmarkEnd w:id="418"/>
    </w:p>
    <w:p w:rsidR="006C4D4D" w:rsidRDefault="006C4D4D" w:rsidP="006C4D4D">
      <w:r>
        <w:t xml:space="preserve">A client can specify a producer’s delivery mode, priority, time-to-live and delivery delay. This sets these values for all messages sent by a producer, </w:t>
      </w:r>
    </w:p>
    <w:p w:rsidR="006C4D4D" w:rsidRDefault="006C4D4D" w:rsidP="006C4D4D">
      <w:r>
        <w:t xml:space="preserve">An application that uses the classic or domain-specific APIs may also specify the </w:t>
      </w:r>
      <w:r w:rsidRPr="006161A6">
        <w:t xml:space="preserve">delivery mode, priority, and time-to-live </w:t>
      </w:r>
      <w:r>
        <w:t xml:space="preserve">as parameters to the </w:t>
      </w:r>
      <w:r w:rsidRPr="00B11BE3">
        <w:rPr>
          <w:rStyle w:val="Code"/>
        </w:rPr>
        <w:t>send</w:t>
      </w:r>
      <w:r>
        <w:t xml:space="preserve"> method used to send the message. This overrides any values set on the producer itself.</w:t>
      </w:r>
    </w:p>
    <w:p w:rsidR="006C4D4D" w:rsidRDefault="006C4D4D" w:rsidP="006C4D4D">
      <w:r>
        <w:t xml:space="preserve">For more information on these various options see sections </w:t>
      </w:r>
      <w:r w:rsidR="001E03D3">
        <w:fldChar w:fldCharType="begin"/>
      </w:r>
      <w:r>
        <w:instrText xml:space="preserve"> REF _Ref308013633 \r \h </w:instrText>
      </w:r>
      <w:r w:rsidR="001E03D3">
        <w:fldChar w:fldCharType="separate"/>
      </w:r>
      <w:r w:rsidR="009749BC">
        <w:t>7.7</w:t>
      </w:r>
      <w:r w:rsidR="001E03D3">
        <w:fldChar w:fldCharType="end"/>
      </w:r>
      <w:r>
        <w:t xml:space="preserve"> “</w:t>
      </w:r>
      <w:r w:rsidR="001E03D3">
        <w:fldChar w:fldCharType="begin"/>
      </w:r>
      <w:r>
        <w:instrText xml:space="preserve"> REF _Ref308013633 \h </w:instrText>
      </w:r>
      <w:r w:rsidR="001E03D3">
        <w:fldChar w:fldCharType="separate"/>
      </w:r>
      <w:r w:rsidR="009749BC">
        <w:t>Message delivery mode</w:t>
      </w:r>
      <w:r w:rsidR="001E03D3">
        <w:fldChar w:fldCharType="end"/>
      </w:r>
      <w:r>
        <w:t xml:space="preserve">”, Section </w:t>
      </w:r>
      <w:fldSimple w:instr=" REF X75069 \r \h  \* MERGEFORMAT ">
        <w:r w:rsidR="009749BC">
          <w:t>3.4.10</w:t>
        </w:r>
      </w:fldSimple>
      <w:r>
        <w:t xml:space="preserve"> </w:t>
      </w:r>
      <w:r w:rsidR="00A05B30">
        <w:t>“</w:t>
      </w:r>
      <w:fldSimple w:instr=" REF X75069 \h  \* MERGEFORMAT ">
        <w:r w:rsidR="009749BC">
          <w:t>JMSPriority</w:t>
        </w:r>
      </w:fldSimple>
      <w:r>
        <w:t xml:space="preserve">", </w:t>
      </w:r>
      <w:r w:rsidR="001E03D3">
        <w:fldChar w:fldCharType="begin"/>
      </w:r>
      <w:r>
        <w:instrText xml:space="preserve"> REF _Ref347756907 \r \h </w:instrText>
      </w:r>
      <w:r w:rsidR="001E03D3">
        <w:fldChar w:fldCharType="separate"/>
      </w:r>
      <w:r w:rsidR="009749BC">
        <w:t>7.8</w:t>
      </w:r>
      <w:r w:rsidR="001E03D3">
        <w:fldChar w:fldCharType="end"/>
      </w:r>
      <w:r>
        <w:t xml:space="preserve"> “</w:t>
      </w:r>
      <w:r w:rsidR="001E03D3">
        <w:fldChar w:fldCharType="begin"/>
      </w:r>
      <w:r>
        <w:instrText xml:space="preserve"> REF _Ref347756909 \h </w:instrText>
      </w:r>
      <w:r w:rsidR="001E03D3">
        <w:fldChar w:fldCharType="separate"/>
      </w:r>
      <w:r w:rsidR="009749BC">
        <w:t>Message time-to-live</w:t>
      </w:r>
      <w:r w:rsidR="001E03D3">
        <w:fldChar w:fldCharType="end"/>
      </w:r>
      <w:r w:rsidR="00A05B30">
        <w:t xml:space="preserve">” </w:t>
      </w:r>
      <w:r>
        <w:t xml:space="preserve">and </w:t>
      </w:r>
      <w:r w:rsidR="001E03D3">
        <w:fldChar w:fldCharType="begin"/>
      </w:r>
      <w:r>
        <w:instrText xml:space="preserve"> REF _Ref312071338 \r \h </w:instrText>
      </w:r>
      <w:r w:rsidR="001E03D3">
        <w:fldChar w:fldCharType="separate"/>
      </w:r>
      <w:r w:rsidR="009749BC">
        <w:t>7.9</w:t>
      </w:r>
      <w:r w:rsidR="001E03D3">
        <w:fldChar w:fldCharType="end"/>
      </w:r>
      <w:r>
        <w:t xml:space="preserve"> “</w:t>
      </w:r>
      <w:r w:rsidR="001E03D3">
        <w:fldChar w:fldCharType="begin"/>
      </w:r>
      <w:r>
        <w:instrText xml:space="preserve"> REF _Ref312071338 \h </w:instrText>
      </w:r>
      <w:r w:rsidR="001E03D3">
        <w:fldChar w:fldCharType="separate"/>
      </w:r>
      <w:r w:rsidR="009749BC">
        <w:t>Message delivery delay</w:t>
      </w:r>
      <w:r w:rsidR="001E03D3">
        <w:fldChar w:fldCharType="end"/>
      </w:r>
      <w:r>
        <w:t>”.</w:t>
      </w:r>
    </w:p>
    <w:p w:rsidR="00C2185D" w:rsidRDefault="006C4D4D">
      <w:pPr>
        <w:pStyle w:val="Heading2"/>
      </w:pPr>
      <w:bookmarkStart w:id="419" w:name="_Toc351464421"/>
      <w:r>
        <w:t>Setting message properties</w:t>
      </w:r>
      <w:bookmarkEnd w:id="419"/>
    </w:p>
    <w:p w:rsidR="006C4D4D" w:rsidRDefault="006C4D4D" w:rsidP="006C4D4D">
      <w:r>
        <w:t xml:space="preserve">Prior to sending a message, the client application may </w:t>
      </w:r>
      <w:r w:rsidR="003B7971">
        <w:t>use methods on the</w:t>
      </w:r>
      <w:r>
        <w:t xml:space="preserve"> </w:t>
      </w:r>
      <w:r w:rsidRPr="00761A9C">
        <w:rPr>
          <w:rStyle w:val="Code"/>
        </w:rPr>
        <w:t>Message</w:t>
      </w:r>
      <w:r>
        <w:t xml:space="preserve"> object</w:t>
      </w:r>
      <w:r w:rsidR="003B7971">
        <w:t xml:space="preserve"> to set message properties.</w:t>
      </w:r>
    </w:p>
    <w:p w:rsidR="00A279EF" w:rsidRDefault="006C4D4D">
      <w:r>
        <w:t xml:space="preserve">Applications using the simplified API may also set message properties on the </w:t>
      </w:r>
      <w:r w:rsidRPr="00761A9C">
        <w:rPr>
          <w:rStyle w:val="Code"/>
        </w:rPr>
        <w:t>JMSProducer</w:t>
      </w:r>
      <w:r>
        <w:rPr>
          <w:rStyle w:val="Code"/>
        </w:rPr>
        <w:t xml:space="preserve">. </w:t>
      </w:r>
      <w:r>
        <w:t xml:space="preserve"> There are nine methods on </w:t>
      </w:r>
      <w:r w:rsidRPr="00761A9C">
        <w:rPr>
          <w:rStyle w:val="Code"/>
        </w:rPr>
        <w:t>JMSProducer</w:t>
      </w:r>
      <w:r>
        <w:t xml:space="preserve">, all called </w:t>
      </w:r>
      <w:r w:rsidRPr="00590E86">
        <w:rPr>
          <w:rStyle w:val="Code"/>
        </w:rPr>
        <w:t>setProperty</w:t>
      </w:r>
      <w:r>
        <w:t>. Any message properties set using these methods will override any values that have been set directly on the message.</w:t>
      </w:r>
    </w:p>
    <w:p w:rsidR="00E06BD3" w:rsidRDefault="001E3411">
      <w:pPr>
        <w:rPr>
          <w:rStyle w:val="Code"/>
          <w:rFonts w:ascii="Times New Roman" w:hAnsi="Times New Roman"/>
          <w:sz w:val="20"/>
        </w:rPr>
      </w:pPr>
      <w:r>
        <w:rPr>
          <w:rStyle w:val="Code"/>
          <w:rFonts w:ascii="Times New Roman" w:hAnsi="Times New Roman"/>
          <w:sz w:val="20"/>
        </w:rPr>
        <w:t>There are</w:t>
      </w:r>
      <w:r w:rsidR="00373188">
        <w:rPr>
          <w:rStyle w:val="Code"/>
          <w:rFonts w:ascii="Times New Roman" w:hAnsi="Times New Roman"/>
          <w:sz w:val="20"/>
        </w:rPr>
        <w:t xml:space="preserve"> five</w:t>
      </w:r>
      <w:r w:rsidR="00503DFC">
        <w:rPr>
          <w:rStyle w:val="Code"/>
          <w:rFonts w:ascii="Times New Roman" w:hAnsi="Times New Roman"/>
          <w:sz w:val="20"/>
        </w:rPr>
        <w:t xml:space="preserve"> </w:t>
      </w:r>
      <w:r w:rsidR="00B1538F" w:rsidRPr="00B1538F">
        <w:rPr>
          <w:rStyle w:val="Code"/>
        </w:rPr>
        <w:t>send</w:t>
      </w:r>
      <w:r w:rsidR="00B1538F">
        <w:rPr>
          <w:rStyle w:val="Code"/>
          <w:rFonts w:ascii="Times New Roman" w:hAnsi="Times New Roman"/>
          <w:sz w:val="20"/>
        </w:rPr>
        <w:t xml:space="preserve"> </w:t>
      </w:r>
      <w:r w:rsidR="00503DFC">
        <w:rPr>
          <w:rStyle w:val="Code"/>
          <w:rFonts w:ascii="Times New Roman" w:hAnsi="Times New Roman"/>
          <w:sz w:val="20"/>
        </w:rPr>
        <w:t xml:space="preserve">methods on </w:t>
      </w:r>
      <w:r w:rsidR="00503DFC" w:rsidRPr="00B1538F">
        <w:rPr>
          <w:rStyle w:val="Code"/>
        </w:rPr>
        <w:t>JMSProducer</w:t>
      </w:r>
      <w:r w:rsidR="00503DFC">
        <w:rPr>
          <w:rStyle w:val="Code"/>
          <w:rFonts w:ascii="Times New Roman" w:hAnsi="Times New Roman"/>
          <w:sz w:val="20"/>
        </w:rPr>
        <w:t xml:space="preserve"> </w:t>
      </w:r>
      <w:r w:rsidR="00373188">
        <w:rPr>
          <w:rStyle w:val="Code"/>
          <w:rFonts w:ascii="Times New Roman" w:hAnsi="Times New Roman"/>
          <w:sz w:val="20"/>
        </w:rPr>
        <w:t>that</w:t>
      </w:r>
      <w:r w:rsidR="00503DFC">
        <w:rPr>
          <w:rStyle w:val="Code"/>
          <w:rFonts w:ascii="Times New Roman" w:hAnsi="Times New Roman"/>
          <w:sz w:val="20"/>
        </w:rPr>
        <w:t xml:space="preserve"> allow </w:t>
      </w:r>
      <w:r w:rsidR="00503DFC" w:rsidRPr="00066F59">
        <w:rPr>
          <w:rStyle w:val="Code"/>
          <w:rFonts w:ascii="Times New Roman" w:hAnsi="Times New Roman"/>
          <w:sz w:val="20"/>
        </w:rPr>
        <w:t>the application to supply the message body directly</w:t>
      </w:r>
      <w:r w:rsidR="00017684">
        <w:rPr>
          <w:rStyle w:val="Code"/>
          <w:rFonts w:ascii="Times New Roman" w:hAnsi="Times New Roman"/>
          <w:sz w:val="20"/>
        </w:rPr>
        <w:t xml:space="preserve"> without the need to </w:t>
      </w:r>
      <w:r w:rsidR="00001CFF">
        <w:rPr>
          <w:rStyle w:val="Code"/>
          <w:rFonts w:ascii="Times New Roman" w:hAnsi="Times New Roman"/>
          <w:sz w:val="20"/>
        </w:rPr>
        <w:t>create</w:t>
      </w:r>
      <w:r w:rsidR="00017684">
        <w:rPr>
          <w:rStyle w:val="Code"/>
          <w:rFonts w:ascii="Times New Roman" w:hAnsi="Times New Roman"/>
          <w:sz w:val="20"/>
        </w:rPr>
        <w:t xml:space="preserve"> </w:t>
      </w:r>
      <w:r w:rsidR="009055D9">
        <w:t xml:space="preserve">a </w:t>
      </w:r>
      <w:r w:rsidR="009055D9" w:rsidRPr="00761A9C">
        <w:rPr>
          <w:rStyle w:val="Code"/>
        </w:rPr>
        <w:t>Message</w:t>
      </w:r>
      <w:r w:rsidR="009055D9">
        <w:t xml:space="preserve"> object</w:t>
      </w:r>
      <w:r w:rsidR="00E85444">
        <w:t xml:space="preserve">. </w:t>
      </w:r>
      <w:r w:rsidR="005B0BC2">
        <w:t>When these methods are used</w:t>
      </w:r>
      <w:r w:rsidR="003E563F">
        <w:t xml:space="preserve"> </w:t>
      </w:r>
      <w:r w:rsidR="009055D9">
        <w:rPr>
          <w:rStyle w:val="Code"/>
          <w:rFonts w:ascii="Times New Roman" w:hAnsi="Times New Roman"/>
          <w:sz w:val="20"/>
        </w:rPr>
        <w:t xml:space="preserve">the </w:t>
      </w:r>
      <w:r w:rsidR="009055D9" w:rsidRPr="009055D9">
        <w:rPr>
          <w:rStyle w:val="Code"/>
        </w:rPr>
        <w:t>JMSProducer</w:t>
      </w:r>
      <w:r w:rsidR="009055D9">
        <w:rPr>
          <w:rStyle w:val="Code"/>
          <w:rFonts w:ascii="Times New Roman" w:hAnsi="Times New Roman"/>
          <w:sz w:val="20"/>
        </w:rPr>
        <w:t>’s</w:t>
      </w:r>
      <w:r w:rsidR="00503DFC">
        <w:rPr>
          <w:rStyle w:val="Code"/>
          <w:rFonts w:ascii="Times New Roman" w:hAnsi="Times New Roman"/>
          <w:sz w:val="20"/>
        </w:rPr>
        <w:t xml:space="preserve"> </w:t>
      </w:r>
      <w:r w:rsidR="00D343F3" w:rsidRPr="00590E86">
        <w:rPr>
          <w:rStyle w:val="Code"/>
        </w:rPr>
        <w:t>setProperty</w:t>
      </w:r>
      <w:r w:rsidR="00D343F3">
        <w:rPr>
          <w:rStyle w:val="Code"/>
          <w:rFonts w:ascii="Times New Roman" w:hAnsi="Times New Roman"/>
          <w:sz w:val="20"/>
        </w:rPr>
        <w:t xml:space="preserve"> </w:t>
      </w:r>
      <w:r w:rsidR="00503DFC">
        <w:rPr>
          <w:rStyle w:val="Code"/>
          <w:rFonts w:ascii="Times New Roman" w:hAnsi="Times New Roman"/>
          <w:sz w:val="20"/>
        </w:rPr>
        <w:t>methods</w:t>
      </w:r>
      <w:r w:rsidR="009055D9">
        <w:rPr>
          <w:rStyle w:val="Code"/>
          <w:rFonts w:ascii="Times New Roman" w:hAnsi="Times New Roman"/>
          <w:sz w:val="20"/>
        </w:rPr>
        <w:t xml:space="preserve"> </w:t>
      </w:r>
      <w:r w:rsidR="007B6CEA">
        <w:rPr>
          <w:rStyle w:val="Code"/>
          <w:rFonts w:ascii="Times New Roman" w:hAnsi="Times New Roman"/>
          <w:sz w:val="20"/>
        </w:rPr>
        <w:t>provide</w:t>
      </w:r>
      <w:r w:rsidR="009055D9">
        <w:rPr>
          <w:rStyle w:val="Code"/>
          <w:rFonts w:ascii="Times New Roman" w:hAnsi="Times New Roman"/>
          <w:sz w:val="20"/>
        </w:rPr>
        <w:t xml:space="preserve"> the only way to set message properties.</w:t>
      </w:r>
    </w:p>
    <w:p w:rsidR="00CE53CE" w:rsidRDefault="00CE53CE" w:rsidP="00CE53CE">
      <w:r>
        <w:rPr>
          <w:rStyle w:val="Code"/>
          <w:rFonts w:ascii="Times New Roman" w:hAnsi="Times New Roman"/>
          <w:sz w:val="20"/>
        </w:rPr>
        <w:lastRenderedPageBreak/>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message </w:t>
      </w:r>
      <w:r w:rsidR="00C72175">
        <w:rPr>
          <w:rStyle w:val="Code"/>
          <w:rFonts w:ascii="Times New Roman" w:hAnsi="Times New Roman"/>
          <w:sz w:val="20"/>
        </w:rPr>
        <w:t>properties</w:t>
      </w:r>
      <w:r>
        <w:rPr>
          <w:rStyle w:val="Code"/>
          <w:rFonts w:ascii="Times New Roman" w:hAnsi="Times New Roman"/>
          <w:sz w:val="20"/>
        </w:rPr>
        <w:t xml:space="preserve"> is to call </w:t>
      </w:r>
      <w:r w:rsidR="00433D35" w:rsidRPr="00590E86">
        <w:rPr>
          <w:rStyle w:val="Code"/>
        </w:rPr>
        <w:t>setProperty</w:t>
      </w:r>
      <w:r w:rsidR="00433D35">
        <w:rPr>
          <w:rStyle w:val="Code"/>
          <w:rFonts w:ascii="Times New Roman" w:hAnsi="Times New Roman"/>
          <w:sz w:val="20"/>
        </w:rPr>
        <w:t xml:space="preserve"> </w:t>
      </w:r>
      <w:r>
        <w:rPr>
          <w:rStyle w:val="Code"/>
          <w:rFonts w:ascii="Times New Roman" w:hAnsi="Times New Roman"/>
          <w:sz w:val="20"/>
        </w:rPr>
        <w:t xml:space="preserve">on </w:t>
      </w:r>
      <w:r w:rsidRPr="009055D9">
        <w:rPr>
          <w:rStyle w:val="Code"/>
        </w:rPr>
        <w:t>JMSProducer</w:t>
      </w:r>
      <w:r>
        <w:rPr>
          <w:rStyle w:val="Code"/>
          <w:rFonts w:ascii="Times New Roman" w:hAnsi="Times New Roman"/>
          <w:sz w:val="20"/>
        </w:rPr>
        <w:t xml:space="preserve"> prior to calling </w:t>
      </w:r>
      <w:r w:rsidRPr="00961E02">
        <w:rPr>
          <w:rStyle w:val="Code"/>
        </w:rPr>
        <w:t>send</w:t>
      </w:r>
      <w:r>
        <w:rPr>
          <w:rStyle w:val="Code"/>
          <w:rFonts w:ascii="Times New Roman" w:hAnsi="Times New Roman"/>
          <w:sz w:val="20"/>
        </w:rPr>
        <w:t xml:space="preserve">. </w:t>
      </w:r>
      <w:r>
        <w:t xml:space="preserve"> </w:t>
      </w:r>
    </w:p>
    <w:p w:rsidR="008E0CAC" w:rsidRDefault="006C4D4D">
      <w:pPr>
        <w:pStyle w:val="Heading2"/>
      </w:pPr>
      <w:bookmarkStart w:id="420" w:name="_Toc351464422"/>
      <w:r>
        <w:t>Setting m</w:t>
      </w:r>
      <w:r w:rsidR="005137B4">
        <w:t>essage headers</w:t>
      </w:r>
      <w:bookmarkEnd w:id="420"/>
    </w:p>
    <w:p w:rsidR="00C2185D" w:rsidRDefault="00AE27FD">
      <w:r>
        <w:t xml:space="preserve">Prior to sending a message, the application may </w:t>
      </w:r>
      <w:r w:rsidR="00150F65">
        <w:t xml:space="preserve">use </w:t>
      </w:r>
      <w:r w:rsidR="003B063C">
        <w:t xml:space="preserve">methods </w:t>
      </w:r>
      <w:r w:rsidR="008B453D">
        <w:t xml:space="preserve">on the </w:t>
      </w:r>
      <w:r w:rsidR="00251C1A" w:rsidRPr="00251C1A">
        <w:rPr>
          <w:rStyle w:val="Code"/>
        </w:rPr>
        <w:t>Message</w:t>
      </w:r>
      <w:r w:rsidR="008B453D">
        <w:t xml:space="preserve"> object to </w:t>
      </w:r>
      <w:r w:rsidR="003B063C">
        <w:t xml:space="preserve">set the </w:t>
      </w:r>
      <w:r w:rsidR="00251C1A" w:rsidRPr="00251C1A">
        <w:rPr>
          <w:rStyle w:val="Code"/>
        </w:rPr>
        <w:t>JMSCorrelationID</w:t>
      </w:r>
      <w:r w:rsidR="00C429EB">
        <w:t xml:space="preserve">, </w:t>
      </w:r>
      <w:r w:rsidR="00251C1A" w:rsidRPr="00251C1A">
        <w:rPr>
          <w:rStyle w:val="Code"/>
        </w:rPr>
        <w:t>JMSReplyTo</w:t>
      </w:r>
      <w:r w:rsidR="00C429EB">
        <w:t xml:space="preserve"> and </w:t>
      </w:r>
      <w:r w:rsidR="00251C1A" w:rsidRPr="00251C1A">
        <w:rPr>
          <w:rStyle w:val="Code"/>
        </w:rPr>
        <w:t>JMSType</w:t>
      </w:r>
      <w:r w:rsidR="003B063C">
        <w:t xml:space="preserve"> message headers</w:t>
      </w:r>
      <w:r w:rsidR="00C429EB">
        <w:t>.</w:t>
      </w:r>
    </w:p>
    <w:p w:rsidR="00F45B21" w:rsidRPr="005137B4" w:rsidRDefault="00F45B21" w:rsidP="00D22A9E">
      <w:r>
        <w:t xml:space="preserve">For more information see sections </w:t>
      </w:r>
      <w:r w:rsidR="001E03D3">
        <w:fldChar w:fldCharType="begin"/>
      </w:r>
      <w:r>
        <w:instrText xml:space="preserve"> REF _Ref347757187 \r \h </w:instrText>
      </w:r>
      <w:r w:rsidR="001E03D3">
        <w:fldChar w:fldCharType="separate"/>
      </w:r>
      <w:r w:rsidR="009749BC">
        <w:t>3.4.5</w:t>
      </w:r>
      <w:r w:rsidR="001E03D3">
        <w:fldChar w:fldCharType="end"/>
      </w:r>
      <w:r>
        <w:t xml:space="preserve"> “</w:t>
      </w:r>
      <w:r w:rsidR="001E03D3">
        <w:fldChar w:fldCharType="begin"/>
      </w:r>
      <w:r>
        <w:instrText xml:space="preserve"> REF _Ref347757189 \h </w:instrText>
      </w:r>
      <w:r w:rsidR="001E03D3">
        <w:fldChar w:fldCharType="separate"/>
      </w:r>
      <w:r w:rsidR="009749BC">
        <w:t>JMSCorrelationID</w:t>
      </w:r>
      <w:r w:rsidR="001E03D3">
        <w:fldChar w:fldCharType="end"/>
      </w:r>
      <w:r w:rsidR="00A05B30">
        <w:t xml:space="preserve">” </w:t>
      </w:r>
      <w:r w:rsidR="001E03D3">
        <w:fldChar w:fldCharType="begin"/>
      </w:r>
      <w:r>
        <w:instrText xml:space="preserve"> REF _Ref347757250 \r \h </w:instrText>
      </w:r>
      <w:r w:rsidR="001E03D3">
        <w:fldChar w:fldCharType="separate"/>
      </w:r>
      <w:r w:rsidR="009749BC">
        <w:t>3.4.6</w:t>
      </w:r>
      <w:r w:rsidR="001E03D3">
        <w:fldChar w:fldCharType="end"/>
      </w:r>
      <w:r>
        <w:t xml:space="preserve"> “</w:t>
      </w:r>
      <w:r w:rsidR="001E03D3">
        <w:fldChar w:fldCharType="begin"/>
      </w:r>
      <w:r>
        <w:instrText xml:space="preserve"> REF _Ref347757198 \h </w:instrText>
      </w:r>
      <w:r w:rsidR="001E03D3">
        <w:fldChar w:fldCharType="separate"/>
      </w:r>
      <w:r w:rsidR="009749BC">
        <w:t>JMSReplyTo</w:t>
      </w:r>
      <w:r w:rsidR="001E03D3">
        <w:fldChar w:fldCharType="end"/>
      </w:r>
      <w:r w:rsidR="00A05B30">
        <w:t xml:space="preserve">” </w:t>
      </w:r>
      <w:r>
        <w:t xml:space="preserve">and </w:t>
      </w:r>
      <w:r w:rsidR="001E03D3">
        <w:fldChar w:fldCharType="begin"/>
      </w:r>
      <w:r>
        <w:instrText xml:space="preserve"> REF _Ref347757204 \r \h </w:instrText>
      </w:r>
      <w:r w:rsidR="001E03D3">
        <w:fldChar w:fldCharType="separate"/>
      </w:r>
      <w:r w:rsidR="009749BC">
        <w:t>3.4.8</w:t>
      </w:r>
      <w:r w:rsidR="001E03D3">
        <w:fldChar w:fldCharType="end"/>
      </w:r>
      <w:r>
        <w:t xml:space="preserve"> “</w:t>
      </w:r>
      <w:r w:rsidR="001E03D3">
        <w:fldChar w:fldCharType="begin"/>
      </w:r>
      <w:r>
        <w:instrText xml:space="preserve"> REF _Ref347757206 \h </w:instrText>
      </w:r>
      <w:r w:rsidR="001E03D3">
        <w:fldChar w:fldCharType="separate"/>
      </w:r>
      <w:r w:rsidR="009749BC">
        <w:t>JMSType</w:t>
      </w:r>
      <w:r w:rsidR="001E03D3">
        <w:fldChar w:fldCharType="end"/>
      </w:r>
      <w:r w:rsidR="00A05B30">
        <w:t xml:space="preserve">” </w:t>
      </w:r>
      <w:r w:rsidR="001E03D3">
        <w:fldChar w:fldCharType="begin"/>
      </w:r>
      <w:r>
        <w:instrText xml:space="preserve"> REF _Ref347757214 \p \h </w:instrText>
      </w:r>
      <w:r w:rsidR="001E03D3">
        <w:fldChar w:fldCharType="separate"/>
      </w:r>
      <w:r w:rsidR="009749BC">
        <w:t>above</w:t>
      </w:r>
      <w:r w:rsidR="001E03D3">
        <w:fldChar w:fldCharType="end"/>
      </w:r>
      <w:r>
        <w:t>.</w:t>
      </w:r>
    </w:p>
    <w:p w:rsidR="00CB0E97" w:rsidRDefault="002E605F" w:rsidP="002E605F">
      <w:r>
        <w:t xml:space="preserve">Applications using the simplified API may also </w:t>
      </w:r>
      <w:r w:rsidR="00036C36">
        <w:t>set these message headers</w:t>
      </w:r>
      <w:r>
        <w:t xml:space="preserve"> on the </w:t>
      </w:r>
      <w:r w:rsidR="00251C1A" w:rsidRPr="00251C1A">
        <w:rPr>
          <w:rStyle w:val="Code"/>
        </w:rPr>
        <w:t>JMSProducer</w:t>
      </w:r>
      <w:r>
        <w:rPr>
          <w:rStyle w:val="Code"/>
        </w:rPr>
        <w:t xml:space="preserve">. </w:t>
      </w:r>
      <w:r>
        <w:t xml:space="preserve"> Any message </w:t>
      </w:r>
      <w:r w:rsidR="00D7472C">
        <w:t>headers</w:t>
      </w:r>
      <w:r>
        <w:t xml:space="preserve"> set using these methods will override any </w:t>
      </w:r>
      <w:r w:rsidR="000E21E6">
        <w:t>values</w:t>
      </w:r>
      <w:r>
        <w:t xml:space="preserve"> that have been set directly on the message.</w:t>
      </w:r>
    </w:p>
    <w:p w:rsidR="002E605F" w:rsidRPr="00500C9B" w:rsidRDefault="00CB0E97" w:rsidP="00961E02">
      <w:r>
        <w:rPr>
          <w:rStyle w:val="Code"/>
          <w:rFonts w:ascii="Times New Roman" w:hAnsi="Times New Roman"/>
          <w:sz w:val="20"/>
        </w:rPr>
        <w:t xml:space="preserve">There are five </w:t>
      </w:r>
      <w:r w:rsidRPr="00B1538F">
        <w:rPr>
          <w:rStyle w:val="Code"/>
        </w:rPr>
        <w:t>send</w:t>
      </w:r>
      <w:r>
        <w:rPr>
          <w:rStyle w:val="Code"/>
          <w:rFonts w:ascii="Times New Roman" w:hAnsi="Times New Roman"/>
          <w:sz w:val="20"/>
        </w:rPr>
        <w:t xml:space="preserve"> methods on </w:t>
      </w:r>
      <w:r w:rsidRPr="00B1538F">
        <w:rPr>
          <w:rStyle w:val="Code"/>
        </w:rPr>
        <w:t>JMSProducer</w:t>
      </w:r>
      <w:r>
        <w:rPr>
          <w:rStyle w:val="Code"/>
          <w:rFonts w:ascii="Times New Roman" w:hAnsi="Times New Roman"/>
          <w:sz w:val="20"/>
        </w:rPr>
        <w:t xml:space="preserve"> that allow </w:t>
      </w:r>
      <w:r w:rsidRPr="00066F59">
        <w:rPr>
          <w:rStyle w:val="Code"/>
          <w:rFonts w:ascii="Times New Roman" w:hAnsi="Times New Roman"/>
          <w:sz w:val="20"/>
        </w:rPr>
        <w:t>the application to supply the message body directly</w:t>
      </w:r>
      <w:r>
        <w:rPr>
          <w:rStyle w:val="Code"/>
          <w:rFonts w:ascii="Times New Roman" w:hAnsi="Times New Roman"/>
          <w:sz w:val="20"/>
        </w:rPr>
        <w:t xml:space="preserve"> without the need to create </w:t>
      </w:r>
      <w:r>
        <w:t xml:space="preserve">a </w:t>
      </w:r>
      <w:r w:rsidRPr="00761A9C">
        <w:rPr>
          <w:rStyle w:val="Code"/>
        </w:rPr>
        <w:t>Message</w:t>
      </w:r>
      <w:r>
        <w:t xml:space="preserve"> object. When these methods are used </w:t>
      </w:r>
      <w:r>
        <w:rPr>
          <w:rStyle w:val="Code"/>
          <w:rFonts w:ascii="Times New Roman" w:hAnsi="Times New Roman"/>
          <w:sz w:val="20"/>
        </w:rPr>
        <w:t xml:space="preserve">the only way to set these message headers is to call the </w:t>
      </w:r>
      <w:r w:rsidR="00961E02">
        <w:rPr>
          <w:rStyle w:val="Code"/>
          <w:rFonts w:ascii="Times New Roman" w:hAnsi="Times New Roman"/>
          <w:sz w:val="20"/>
        </w:rPr>
        <w:t>appropriate</w:t>
      </w:r>
      <w:r>
        <w:rPr>
          <w:rStyle w:val="Code"/>
          <w:rFonts w:ascii="Times New Roman" w:hAnsi="Times New Roman"/>
          <w:sz w:val="20"/>
        </w:rPr>
        <w:t xml:space="preserve"> methods on </w:t>
      </w:r>
      <w:r w:rsidRPr="009055D9">
        <w:rPr>
          <w:rStyle w:val="Code"/>
        </w:rPr>
        <w:t>JMSProducer</w:t>
      </w:r>
      <w:r>
        <w:rPr>
          <w:rStyle w:val="Code"/>
          <w:rFonts w:ascii="Times New Roman" w:hAnsi="Times New Roman"/>
          <w:sz w:val="20"/>
        </w:rPr>
        <w:t xml:space="preserve"> </w:t>
      </w:r>
      <w:r w:rsidR="00E10843">
        <w:rPr>
          <w:rStyle w:val="Code"/>
          <w:rFonts w:ascii="Times New Roman" w:hAnsi="Times New Roman"/>
          <w:sz w:val="20"/>
        </w:rPr>
        <w:t>prior</w:t>
      </w:r>
      <w:r>
        <w:rPr>
          <w:rStyle w:val="Code"/>
          <w:rFonts w:ascii="Times New Roman" w:hAnsi="Times New Roman"/>
          <w:sz w:val="20"/>
        </w:rPr>
        <w:t xml:space="preserve"> to calling </w:t>
      </w:r>
      <w:r w:rsidRPr="00961E02">
        <w:rPr>
          <w:rStyle w:val="Code"/>
        </w:rPr>
        <w:t>send</w:t>
      </w:r>
      <w:r>
        <w:rPr>
          <w:rStyle w:val="Code"/>
          <w:rFonts w:ascii="Times New Roman" w:hAnsi="Times New Roman"/>
          <w:sz w:val="20"/>
        </w:rPr>
        <w:t xml:space="preserve">. </w:t>
      </w:r>
      <w:r w:rsidR="002E605F">
        <w:t xml:space="preserve"> </w:t>
      </w:r>
    </w:p>
    <w:p w:rsidR="00722F91" w:rsidRDefault="00722F91" w:rsidP="00722F91">
      <w:pPr>
        <w:pStyle w:val="Heading2"/>
      </w:pPr>
      <w:bookmarkStart w:id="421" w:name="_Toc347821938"/>
      <w:bookmarkStart w:id="422" w:name="_Toc347824693"/>
      <w:bookmarkStart w:id="423" w:name="_Toc347842933"/>
      <w:bookmarkStart w:id="424" w:name="_Toc347939543"/>
      <w:bookmarkStart w:id="425" w:name="_Toc347821939"/>
      <w:bookmarkStart w:id="426" w:name="_Toc347824694"/>
      <w:bookmarkStart w:id="427" w:name="_Toc347842934"/>
      <w:bookmarkStart w:id="428" w:name="_Toc347939544"/>
      <w:bookmarkStart w:id="429" w:name="_Toc347821940"/>
      <w:bookmarkStart w:id="430" w:name="_Toc347824695"/>
      <w:bookmarkStart w:id="431" w:name="_Toc347842935"/>
      <w:bookmarkStart w:id="432" w:name="_Toc347939545"/>
      <w:bookmarkStart w:id="433" w:name="_Toc347821941"/>
      <w:bookmarkStart w:id="434" w:name="_Toc347824696"/>
      <w:bookmarkStart w:id="435" w:name="_Toc347842936"/>
      <w:bookmarkStart w:id="436" w:name="_Toc347939546"/>
      <w:bookmarkStart w:id="437" w:name="_Toc311729279"/>
      <w:bookmarkStart w:id="438" w:name="_Toc313376937"/>
      <w:bookmarkStart w:id="439" w:name="_Toc315364910"/>
      <w:bookmarkStart w:id="440" w:name="_Toc315365184"/>
      <w:bookmarkStart w:id="441" w:name="_Toc315365456"/>
      <w:bookmarkStart w:id="442" w:name="_Toc316036644"/>
      <w:bookmarkStart w:id="443" w:name="_Toc316049037"/>
      <w:bookmarkStart w:id="444" w:name="_Toc316049336"/>
      <w:bookmarkStart w:id="445" w:name="_Toc316049800"/>
      <w:bookmarkStart w:id="446" w:name="_Toc316059311"/>
      <w:bookmarkStart w:id="447" w:name="_Toc316231459"/>
      <w:bookmarkStart w:id="448" w:name="_Toc316231853"/>
      <w:bookmarkStart w:id="449" w:name="_Toc316476063"/>
      <w:bookmarkStart w:id="450" w:name="_Toc316649558"/>
      <w:bookmarkStart w:id="451" w:name="_Toc317174454"/>
      <w:bookmarkStart w:id="452" w:name="_Toc317256691"/>
      <w:bookmarkStart w:id="453" w:name="_Toc317515188"/>
      <w:bookmarkStart w:id="454" w:name="_Toc317517701"/>
      <w:bookmarkStart w:id="455" w:name="_Toc317519183"/>
      <w:bookmarkStart w:id="456" w:name="_Toc317591148"/>
      <w:bookmarkStart w:id="457" w:name="RTF32343838363a204865616431"/>
      <w:bookmarkStart w:id="458" w:name="_Ref308013633"/>
      <w:bookmarkStart w:id="459" w:name="_Ref308013641"/>
      <w:bookmarkStart w:id="460" w:name="_Toc311729280"/>
      <w:bookmarkStart w:id="461" w:name="_Toc351464423"/>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t>Mes</w:t>
      </w:r>
      <w:bookmarkEnd w:id="457"/>
      <w:r>
        <w:t>sage delivery mode</w:t>
      </w:r>
      <w:bookmarkEnd w:id="458"/>
      <w:bookmarkEnd w:id="459"/>
      <w:bookmarkEnd w:id="460"/>
      <w:bookmarkEnd w:id="461"/>
    </w:p>
    <w:p w:rsidR="00722F91" w:rsidRDefault="00722F91" w:rsidP="001A3197">
      <w:r>
        <w:t>JMS supports two modes of message delivery.</w:t>
      </w:r>
    </w:p>
    <w:p w:rsidR="00722F91" w:rsidRDefault="00722F91" w:rsidP="001A3197">
      <w:pPr>
        <w:pStyle w:val="ListBullet"/>
      </w:pPr>
      <w:r>
        <w:t xml:space="preserve">The </w:t>
      </w:r>
      <w:r w:rsidRPr="00155D00">
        <w:rPr>
          <w:rStyle w:val="Code"/>
        </w:rPr>
        <w:t>NON_PERSISTENT</w:t>
      </w:r>
      <w:r>
        <w:t xml:space="preserve"> mode is the lowest overhead delivery mode because it does not require that the message be logged to stable storage. A JMS provider failure can cause a </w:t>
      </w:r>
      <w:r w:rsidRPr="00155D00">
        <w:rPr>
          <w:rStyle w:val="Code"/>
        </w:rPr>
        <w:t>NON_PERSISTENT</w:t>
      </w:r>
      <w:r>
        <w:t xml:space="preserve"> message to be lost.</w:t>
      </w:r>
    </w:p>
    <w:p w:rsidR="00722F91" w:rsidRDefault="00722F91" w:rsidP="001A3197">
      <w:pPr>
        <w:pStyle w:val="ListBullet"/>
      </w:pPr>
      <w:r>
        <w:t xml:space="preserve">The </w:t>
      </w:r>
      <w:r w:rsidRPr="00155D00">
        <w:rPr>
          <w:rStyle w:val="Code"/>
        </w:rPr>
        <w:t>PERSISTENT</w:t>
      </w:r>
      <w:r>
        <w:t xml:space="preserve"> mode instructs the JMS provider to take extra care to ensure the message is not lost in transit due to a JMS provider failure.</w:t>
      </w:r>
    </w:p>
    <w:p w:rsidR="00722F91" w:rsidRDefault="00722F91" w:rsidP="001A3197">
      <w:r>
        <w:t xml:space="preserve">A JMS provider must deliver a </w:t>
      </w:r>
      <w:r w:rsidRPr="00155D00">
        <w:rPr>
          <w:rStyle w:val="Code"/>
        </w:rPr>
        <w:t>NON_PERSISTENT</w:t>
      </w:r>
      <w:r>
        <w:t xml:space="preserve"> message </w:t>
      </w:r>
      <w:r>
        <w:rPr>
          <w:rStyle w:val="Emphasis"/>
          <w:spacing w:val="2"/>
        </w:rPr>
        <w:t xml:space="preserve">at-most-once. </w:t>
      </w:r>
      <w:r>
        <w:t>This means it may lose the message, but it must not deliver it twice.</w:t>
      </w:r>
    </w:p>
    <w:p w:rsidR="00722F91" w:rsidRDefault="00722F91" w:rsidP="001A3197">
      <w:r>
        <w:t xml:space="preserve">A JMS provider must deliver a </w:t>
      </w:r>
      <w:r w:rsidRPr="00155D00">
        <w:rPr>
          <w:rStyle w:val="Code"/>
        </w:rPr>
        <w:t>PERSISTENT</w:t>
      </w:r>
      <w:r>
        <w:t xml:space="preserve"> message </w:t>
      </w:r>
      <w:r>
        <w:rPr>
          <w:rStyle w:val="Emphasis"/>
          <w:spacing w:val="2"/>
        </w:rPr>
        <w:t>once-and-only-once</w:t>
      </w:r>
      <w:r>
        <w:t xml:space="preserve">. This means a JMS provider failure must not cause it to be lost, and it must not deliver it twice. </w:t>
      </w:r>
    </w:p>
    <w:p w:rsidR="00722F91" w:rsidRDefault="00722F91" w:rsidP="001A3197">
      <w:r w:rsidRPr="00155D00">
        <w:rPr>
          <w:rStyle w:val="Code"/>
        </w:rPr>
        <w:t>PERSISTENT</w:t>
      </w:r>
      <w:r>
        <w:t xml:space="preserve"> (once-and-only-once) and </w:t>
      </w:r>
      <w:r w:rsidRPr="00155D00">
        <w:rPr>
          <w:rStyle w:val="Code"/>
        </w:rPr>
        <w:t>NON_PERSISTENT</w:t>
      </w:r>
      <w:r>
        <w:t xml:space="preserve"> (at-most-once) message delivery are a way for a JMS client to select between delivery techniques that may lose a messages if a JMS provider dies and those which take extra effort to ensure that messages can survive such a failure. There is typically a performance/reliability trade-off implied by this choice. When a client selects the </w:t>
      </w:r>
      <w:r w:rsidRPr="00155D00">
        <w:rPr>
          <w:rStyle w:val="Code"/>
        </w:rPr>
        <w:t>NON_PERSISTENT</w:t>
      </w:r>
      <w:r>
        <w:t xml:space="preserve"> delivery mode, it is indicating that it values performance over reliability; a selection of </w:t>
      </w:r>
      <w:r w:rsidRPr="00155D00">
        <w:rPr>
          <w:rStyle w:val="Code"/>
        </w:rPr>
        <w:t>PERSISTENT</w:t>
      </w:r>
      <w:r>
        <w:t xml:space="preserve"> reverses the requested trade-off. </w:t>
      </w:r>
    </w:p>
    <w:p w:rsidR="00722F91" w:rsidRDefault="00722F91" w:rsidP="001A3197">
      <w:r>
        <w:rPr>
          <w:rStyle w:val="Emphasis"/>
          <w:spacing w:val="2"/>
        </w:rPr>
        <w:t>The use of PERSISTENT messages does not guarantee that all messages are always delivered to every eligible consumer.</w:t>
      </w:r>
      <w:r>
        <w:t xml:space="preserve"> See Section </w:t>
      </w:r>
      <w:fldSimple w:instr=" REF RTF35333932353a204865616431 \r \h  \* MERGEFORMAT ">
        <w:r w:rsidR="009749BC">
          <w:t>9.1</w:t>
        </w:r>
      </w:fldSimple>
      <w:r>
        <w:t xml:space="preserve"> </w:t>
      </w:r>
      <w:r w:rsidR="00A05B30">
        <w:t>“</w:t>
      </w:r>
      <w:fldSimple w:instr=" REF RTF35333932353a204865616431 \h  \* MERGEFORMAT ">
        <w:r w:rsidR="009749BC">
          <w:t>Reliability</w:t>
        </w:r>
      </w:fldSimple>
      <w:r w:rsidR="00A05B30">
        <w:t xml:space="preserve">” </w:t>
      </w:r>
      <w:r>
        <w:t>for further discussion on this topic.</w:t>
      </w:r>
    </w:p>
    <w:p w:rsidR="00487A4D" w:rsidRDefault="00487A4D" w:rsidP="00487A4D">
      <w:r>
        <w:t xml:space="preserve">An application may specify the required delivery mode using the method </w:t>
      </w:r>
      <w:r w:rsidRPr="00972EC5">
        <w:rPr>
          <w:rStyle w:val="Code"/>
        </w:rPr>
        <w:t>setDelivery</w:t>
      </w:r>
      <w:r>
        <w:rPr>
          <w:rStyle w:val="Code"/>
        </w:rPr>
        <w:t>Mode</w:t>
      </w:r>
      <w:r>
        <w:t xml:space="preserve"> on the producer object. This sets the delivery mode of all messages sent using that producer. </w:t>
      </w:r>
      <w:r w:rsidR="009D7CA6">
        <w:t xml:space="preserve">An application that uses the classic </w:t>
      </w:r>
      <w:r w:rsidR="00387043">
        <w:t xml:space="preserve">or domain-specific </w:t>
      </w:r>
      <w:r w:rsidR="009D7CA6">
        <w:t>API</w:t>
      </w:r>
      <w:r w:rsidR="00387043">
        <w:t>s</w:t>
      </w:r>
      <w:r w:rsidR="009D7CA6">
        <w:t xml:space="preserve"> may also specify the delivery mode </w:t>
      </w:r>
      <w:r w:rsidR="008754A2">
        <w:t xml:space="preserve">as a parameter to the </w:t>
      </w:r>
      <w:r w:rsidR="00251C1A" w:rsidRPr="00251C1A">
        <w:rPr>
          <w:rStyle w:val="Code"/>
        </w:rPr>
        <w:t>send</w:t>
      </w:r>
      <w:r w:rsidR="008754A2">
        <w:t xml:space="preserve"> method used to send the message.</w:t>
      </w:r>
      <w:r w:rsidR="009D7CA6">
        <w:t xml:space="preserve"> </w:t>
      </w:r>
      <w:r>
        <w:t xml:space="preserve">Note </w:t>
      </w:r>
      <w:r w:rsidR="009D7CA6">
        <w:t xml:space="preserve">however </w:t>
      </w:r>
      <w:r>
        <w:t xml:space="preserve">that the </w:t>
      </w:r>
      <w:r w:rsidRPr="002410F8">
        <w:rPr>
          <w:rStyle w:val="Code"/>
        </w:rPr>
        <w:lastRenderedPageBreak/>
        <w:t>setDelivery</w:t>
      </w:r>
      <w:r>
        <w:rPr>
          <w:rStyle w:val="Code"/>
        </w:rPr>
        <w:t>Mode</w:t>
      </w:r>
      <w:r>
        <w:t xml:space="preserve"> method on </w:t>
      </w:r>
      <w:r w:rsidRPr="00E82E3D">
        <w:rPr>
          <w:rStyle w:val="Code"/>
        </w:rPr>
        <w:t>Message</w:t>
      </w:r>
      <w:r>
        <w:t xml:space="preserve"> cannot be used to set the delivery mode of a message.</w:t>
      </w:r>
    </w:p>
    <w:p w:rsidR="00156F51" w:rsidRDefault="00156F51" w:rsidP="00487A4D">
      <w:r>
        <w:t>See also</w:t>
      </w:r>
      <w:r w:rsidR="00751967">
        <w:t xml:space="preserve"> section</w:t>
      </w:r>
      <w:r>
        <w:t xml:space="preserve"> </w:t>
      </w:r>
      <w:r w:rsidR="001E03D3">
        <w:fldChar w:fldCharType="begin"/>
      </w:r>
      <w:r>
        <w:instrText xml:space="preserve"> REF _Ref347821514 \r \h </w:instrText>
      </w:r>
      <w:r w:rsidR="001E03D3">
        <w:fldChar w:fldCharType="separate"/>
      </w:r>
      <w:r w:rsidR="009749BC">
        <w:t>3.4.2</w:t>
      </w:r>
      <w:r w:rsidR="001E03D3">
        <w:fldChar w:fldCharType="end"/>
      </w:r>
      <w:r>
        <w:t xml:space="preserve"> “</w:t>
      </w:r>
      <w:r w:rsidR="001E03D3">
        <w:fldChar w:fldCharType="begin"/>
      </w:r>
      <w:r>
        <w:instrText xml:space="preserve"> REF _Ref347821516 \h </w:instrText>
      </w:r>
      <w:r w:rsidR="001E03D3">
        <w:fldChar w:fldCharType="separate"/>
      </w:r>
      <w:r w:rsidR="009749BC">
        <w:t>JMSDeliveryMode</w:t>
      </w:r>
      <w:r w:rsidR="001E03D3">
        <w:fldChar w:fldCharType="end"/>
      </w:r>
      <w:r>
        <w:t>”.</w:t>
      </w:r>
    </w:p>
    <w:p w:rsidR="00722F91" w:rsidRDefault="00722F91" w:rsidP="00722F91">
      <w:pPr>
        <w:pStyle w:val="Heading2"/>
      </w:pPr>
      <w:bookmarkStart w:id="462" w:name="_Toc311729281"/>
      <w:bookmarkStart w:id="463" w:name="_Ref335834653"/>
      <w:bookmarkStart w:id="464" w:name="_Ref335834655"/>
      <w:bookmarkStart w:id="465" w:name="_Ref347756907"/>
      <w:bookmarkStart w:id="466" w:name="_Ref347756909"/>
      <w:bookmarkStart w:id="467" w:name="_Toc351464424"/>
      <w:r>
        <w:t>Message time-to-live</w:t>
      </w:r>
      <w:bookmarkEnd w:id="462"/>
      <w:bookmarkEnd w:id="463"/>
      <w:bookmarkEnd w:id="464"/>
      <w:bookmarkEnd w:id="465"/>
      <w:bookmarkEnd w:id="466"/>
      <w:bookmarkEnd w:id="467"/>
    </w:p>
    <w:p w:rsidR="00722F91" w:rsidRDefault="00722F91" w:rsidP="001A3197">
      <w:r>
        <w:t>A client can specify a time-to-live value in milliseconds for each message it sends. This i</w:t>
      </w:r>
      <w:r w:rsidR="00BA1654">
        <w:t>s used to determine the message’</w:t>
      </w:r>
      <w:r>
        <w:t xml:space="preserve">s </w:t>
      </w:r>
      <w:r w:rsidRPr="004443D6">
        <w:t xml:space="preserve">expiration time </w:t>
      </w:r>
      <w:r>
        <w:t xml:space="preserve">which is calculated </w:t>
      </w:r>
      <w:r w:rsidRPr="004443D6">
        <w:t>by adding the time-to-live value specified on the send method to the time the message was sent</w:t>
      </w:r>
      <w:r>
        <w:t xml:space="preserve"> (for transacted sends, this is the time the client sends the message, not the time the transaction is committed).</w:t>
      </w:r>
    </w:p>
    <w:p w:rsidR="00722F91" w:rsidRDefault="00722F91" w:rsidP="001A3197">
      <w:r>
        <w:t xml:space="preserve">A JMS provider should do its best to accurately expire messages; however, JMS does not define the accuracy provided. It is not acceptable to simply ignore time-to-live. </w:t>
      </w:r>
    </w:p>
    <w:p w:rsidR="00C91C9F" w:rsidRDefault="00C91C9F" w:rsidP="00C91C9F">
      <w:r>
        <w:t xml:space="preserve">An application may specify the required time-to-live using the method </w:t>
      </w:r>
      <w:r w:rsidRPr="00972EC5">
        <w:rPr>
          <w:rStyle w:val="Code"/>
        </w:rPr>
        <w:t>set</w:t>
      </w:r>
      <w:r>
        <w:rPr>
          <w:rStyle w:val="Code"/>
        </w:rPr>
        <w:t>TimeToLive</w:t>
      </w:r>
      <w:r>
        <w:t xml:space="preserve"> on the producer object. This sets the time-to-live of all messages sent using that producer. </w:t>
      </w:r>
      <w:r w:rsidR="00516A36">
        <w:t xml:space="preserve">An application that uses the classic or domain-specific APIs may also specify the time-to-live as a parameter to the </w:t>
      </w:r>
      <w:r w:rsidR="00516A36" w:rsidRPr="00B11BE3">
        <w:rPr>
          <w:rStyle w:val="Code"/>
        </w:rPr>
        <w:t>send</w:t>
      </w:r>
      <w:r w:rsidR="00516A36">
        <w:t xml:space="preserve"> method used to send the message. </w:t>
      </w:r>
      <w:r>
        <w:t>Note</w:t>
      </w:r>
      <w:r w:rsidR="00516A36">
        <w:t xml:space="preserve"> however</w:t>
      </w:r>
      <w:r>
        <w:t xml:space="preserve"> that the </w:t>
      </w:r>
      <w:r w:rsidRPr="00972EC5">
        <w:rPr>
          <w:rStyle w:val="Code"/>
        </w:rPr>
        <w:t>set</w:t>
      </w:r>
      <w:r>
        <w:rPr>
          <w:rStyle w:val="Code"/>
        </w:rPr>
        <w:t>TimeToLive</w:t>
      </w:r>
      <w:r>
        <w:t xml:space="preserve"> method on </w:t>
      </w:r>
      <w:r w:rsidRPr="00E82E3D">
        <w:rPr>
          <w:rStyle w:val="Code"/>
        </w:rPr>
        <w:t>Message</w:t>
      </w:r>
      <w:r>
        <w:t xml:space="preserve"> cannot be used to set the time-to-live of a message.</w:t>
      </w:r>
    </w:p>
    <w:p w:rsidR="00722F91" w:rsidRDefault="00594C6B" w:rsidP="001A3197">
      <w:r>
        <w:t>See also section</w:t>
      </w:r>
      <w:r w:rsidR="00722F91">
        <w:t> </w:t>
      </w:r>
      <w:fldSimple w:instr=" REF X40387 \r \h  \* MERGEFORMAT ">
        <w:r w:rsidR="009749BC">
          <w:t>3.4.9</w:t>
        </w:r>
      </w:fldSimple>
      <w:r w:rsidR="00722F91">
        <w:t xml:space="preserve"> </w:t>
      </w:r>
      <w:r w:rsidR="00A05B30">
        <w:t>“</w:t>
      </w:r>
      <w:fldSimple w:instr=" REF X40387 \h  \* MERGEFORMAT ">
        <w:r w:rsidR="009749BC">
          <w:t>JMSExpiration</w:t>
        </w:r>
      </w:fldSimple>
      <w:r w:rsidR="00A05B30">
        <w:t>”.</w:t>
      </w:r>
    </w:p>
    <w:p w:rsidR="00D32116" w:rsidRDefault="0075413D" w:rsidP="00D32116">
      <w:pPr>
        <w:pStyle w:val="Heading2"/>
      </w:pPr>
      <w:bookmarkStart w:id="468" w:name="_Ref312071338"/>
      <w:bookmarkStart w:id="469" w:name="_Ref312071339"/>
      <w:bookmarkStart w:id="470" w:name="_Toc351464425"/>
      <w:r>
        <w:t>Message d</w:t>
      </w:r>
      <w:r w:rsidR="00D32116">
        <w:t>elivery delay</w:t>
      </w:r>
      <w:bookmarkEnd w:id="468"/>
      <w:bookmarkEnd w:id="469"/>
      <w:bookmarkEnd w:id="470"/>
    </w:p>
    <w:p w:rsidR="00D32116" w:rsidRDefault="00D32116" w:rsidP="001A3197">
      <w:r>
        <w:t>A client can specify a delivery delay value in milliseconds for each message it sends. This i</w:t>
      </w:r>
      <w:r w:rsidR="00BA1654">
        <w:t>s used to determine the message’</w:t>
      </w:r>
      <w:r>
        <w:t>s delivery</w:t>
      </w:r>
      <w:r w:rsidRPr="004443D6">
        <w:t xml:space="preserve"> time </w:t>
      </w:r>
      <w:r>
        <w:t xml:space="preserve">which is calculated </w:t>
      </w:r>
      <w:r w:rsidRPr="004443D6">
        <w:t xml:space="preserve">by adding the </w:t>
      </w:r>
      <w:r>
        <w:t>delivery delay</w:t>
      </w:r>
      <w:r w:rsidRPr="004443D6">
        <w:t xml:space="preserve"> value specified on the send method to the time the message was sent</w:t>
      </w:r>
      <w:r>
        <w:t xml:space="preserve"> (for transacted sends, this is the time the client sends the message, not the time the transaction is committed).</w:t>
      </w:r>
    </w:p>
    <w:p w:rsidR="00D32116" w:rsidRPr="00D37F18" w:rsidRDefault="00BA1654" w:rsidP="001A3197">
      <w:r>
        <w:t>A message’</w:t>
      </w:r>
      <w:r w:rsidR="00D32116" w:rsidRPr="00D37F18">
        <w:t>s delivery time is the earliest time when a JMS provider may deliver the message to a consumer. The provider must not deliver messages before the delivery time has been reached.</w:t>
      </w:r>
    </w:p>
    <w:p w:rsidR="00D32116" w:rsidRDefault="00D32116" w:rsidP="001A3197">
      <w:r w:rsidRPr="00D37F18">
        <w:t>If a message is published to a topic, it will only be added to a durable or non-durable subscription on</w:t>
      </w:r>
      <w:r>
        <w:t xml:space="preserve"> </w:t>
      </w:r>
      <w:r w:rsidRPr="00D37F18">
        <w:t xml:space="preserve">that topic if the subscription exists at the time the message is sent. </w:t>
      </w:r>
    </w:p>
    <w:p w:rsidR="00536C11" w:rsidRDefault="00536C11" w:rsidP="00536C11">
      <w:r>
        <w:t xml:space="preserve">An application may specify the required </w:t>
      </w:r>
      <w:r w:rsidR="00DA38B3">
        <w:t>delivery delay</w:t>
      </w:r>
      <w:r>
        <w:t xml:space="preserve"> using the method </w:t>
      </w:r>
      <w:r w:rsidRPr="00972EC5">
        <w:rPr>
          <w:rStyle w:val="Code"/>
        </w:rPr>
        <w:t>set</w:t>
      </w:r>
      <w:r w:rsidR="00860535">
        <w:rPr>
          <w:rStyle w:val="Code"/>
        </w:rPr>
        <w:t>DeliveryDelay</w:t>
      </w:r>
      <w:r>
        <w:t xml:space="preserve"> on the producer object. This sets the </w:t>
      </w:r>
      <w:r w:rsidR="00953E7F">
        <w:t xml:space="preserve">delivery delay </w:t>
      </w:r>
      <w:r>
        <w:t xml:space="preserve">of all messages sent using that producer. Note </w:t>
      </w:r>
      <w:r w:rsidR="009F4D00">
        <w:t xml:space="preserve">however </w:t>
      </w:r>
      <w:r>
        <w:t xml:space="preserve">that the </w:t>
      </w:r>
      <w:r w:rsidR="00953E7F" w:rsidRPr="00972EC5">
        <w:rPr>
          <w:rStyle w:val="Code"/>
        </w:rPr>
        <w:t>set</w:t>
      </w:r>
      <w:r w:rsidR="00953E7F">
        <w:rPr>
          <w:rStyle w:val="Code"/>
        </w:rPr>
        <w:t>DeliveryDelay</w:t>
      </w:r>
      <w:r w:rsidR="00953E7F">
        <w:t xml:space="preserve"> </w:t>
      </w:r>
      <w:r>
        <w:t xml:space="preserve">method on </w:t>
      </w:r>
      <w:r w:rsidRPr="00E82E3D">
        <w:rPr>
          <w:rStyle w:val="Code"/>
        </w:rPr>
        <w:t>Message</w:t>
      </w:r>
      <w:r>
        <w:t xml:space="preserve"> cannot be used to set the </w:t>
      </w:r>
      <w:r w:rsidR="00065764">
        <w:t xml:space="preserve">delivery delay </w:t>
      </w:r>
      <w:r>
        <w:t>of a message.</w:t>
      </w:r>
    </w:p>
    <w:p w:rsidR="00486B08" w:rsidRDefault="00801D38" w:rsidP="00AB6CE9">
      <w:r>
        <w:t>See also section</w:t>
      </w:r>
      <w:r w:rsidR="00D32116">
        <w:t xml:space="preserve"> </w:t>
      </w:r>
      <w:fldSimple w:instr=" REF _Ref312068765 \r \h  \* MERGEFORMAT ">
        <w:r w:rsidR="009749BC">
          <w:t>3.4.13</w:t>
        </w:r>
      </w:fldSimple>
      <w:r w:rsidR="00D32116">
        <w:t xml:space="preserve"> </w:t>
      </w:r>
      <w:r w:rsidR="00A05B30">
        <w:t>“</w:t>
      </w:r>
      <w:fldSimple w:instr=" REF _Ref312068765 \h  \* MERGEFORMAT ">
        <w:r w:rsidR="009749BC">
          <w:t>JMSDeliveryTime</w:t>
        </w:r>
      </w:fldSimple>
      <w:r w:rsidR="00A05B30">
        <w:t>”.</w:t>
      </w:r>
    </w:p>
    <w:p w:rsidR="00C2185D" w:rsidRDefault="003A2034">
      <w:pPr>
        <w:pStyle w:val="Heading2"/>
      </w:pPr>
      <w:bookmarkStart w:id="471" w:name="_Toc351464426"/>
      <w:r>
        <w:t>JMS</w:t>
      </w:r>
      <w:r w:rsidR="009E3CBC">
        <w:t>P</w:t>
      </w:r>
      <w:r>
        <w:t>roducer method chaining</w:t>
      </w:r>
      <w:bookmarkEnd w:id="471"/>
    </w:p>
    <w:p w:rsidR="00AB6CE9" w:rsidRDefault="00067E75" w:rsidP="00AB6CE9">
      <w:r>
        <w:t xml:space="preserve">In the simplified API, </w:t>
      </w:r>
      <w:r w:rsidR="0070401D">
        <w:t xml:space="preserve">the </w:t>
      </w:r>
      <w:r w:rsidR="00D926C8">
        <w:t>various</w:t>
      </w:r>
      <w:r w:rsidR="00154744">
        <w:t xml:space="preserve"> setter methods</w:t>
      </w:r>
      <w:r w:rsidR="009A5364">
        <w:t xml:space="preserve"> on</w:t>
      </w:r>
      <w:r w:rsidR="003D700F">
        <w:t xml:space="preserve"> </w:t>
      </w:r>
      <w:r w:rsidR="00AB6CE9" w:rsidRPr="00590E86">
        <w:rPr>
          <w:rStyle w:val="Code"/>
        </w:rPr>
        <w:t>JMSProducer</w:t>
      </w:r>
      <w:r w:rsidR="00AB6CE9">
        <w:t xml:space="preserve"> </w:t>
      </w:r>
      <w:r w:rsidR="00154744">
        <w:t xml:space="preserve">all return the </w:t>
      </w:r>
      <w:r w:rsidR="00251C1A" w:rsidRPr="00251C1A">
        <w:rPr>
          <w:rStyle w:val="Code"/>
        </w:rPr>
        <w:t>JMSProducer</w:t>
      </w:r>
      <w:r w:rsidR="00154744">
        <w:t xml:space="preserve"> object. This </w:t>
      </w:r>
      <w:r w:rsidR="00AB6CE9">
        <w:t>allow</w:t>
      </w:r>
      <w:r w:rsidR="00154744">
        <w:t>s</w:t>
      </w:r>
      <w:r w:rsidR="00AB6CE9">
        <w:t xml:space="preserve"> method calls to be chained together, allowing a fluid programming style. For example:</w:t>
      </w:r>
    </w:p>
    <w:p w:rsidR="00AB6CE9" w:rsidRDefault="00AB6CE9" w:rsidP="00F96AA3">
      <w:pPr>
        <w:pStyle w:val="CodeInFrame"/>
        <w:ind w:left="4059"/>
      </w:pPr>
      <w:proofErr w:type="gramStart"/>
      <w:r w:rsidRPr="00D54ED8">
        <w:lastRenderedPageBreak/>
        <w:t>context.createProducer(</w:t>
      </w:r>
      <w:proofErr w:type="gramEnd"/>
      <w:r w:rsidRPr="00D54ED8">
        <w:t>).</w:t>
      </w:r>
    </w:p>
    <w:p w:rsidR="00AB6CE9" w:rsidRDefault="00AB6CE9" w:rsidP="00F96AA3">
      <w:pPr>
        <w:pStyle w:val="CodeInFrame"/>
        <w:ind w:left="4059"/>
      </w:pPr>
      <w:r>
        <w:t xml:space="preserve">   </w:t>
      </w:r>
      <w:proofErr w:type="gramStart"/>
      <w:r w:rsidRPr="00545F0B">
        <w:t>setProperty(</w:t>
      </w:r>
      <w:proofErr w:type="gramEnd"/>
      <w:r w:rsidRPr="00545F0B">
        <w:t>"foo", "bar").</w:t>
      </w:r>
    </w:p>
    <w:p w:rsidR="00AB6CE9" w:rsidRDefault="00AB6CE9" w:rsidP="00F96AA3">
      <w:pPr>
        <w:pStyle w:val="CodeInFrame"/>
        <w:ind w:left="4059"/>
      </w:pPr>
      <w:r>
        <w:t xml:space="preserve">   </w:t>
      </w:r>
      <w:proofErr w:type="gramStart"/>
      <w:r w:rsidRPr="00D54ED8">
        <w:t>setTimeToLive(</w:t>
      </w:r>
      <w:proofErr w:type="gramEnd"/>
      <w:r w:rsidRPr="00D54ED8">
        <w:t>10000).</w:t>
      </w:r>
    </w:p>
    <w:p w:rsidR="00AB6CE9" w:rsidRDefault="00AB6CE9" w:rsidP="00F96AA3">
      <w:pPr>
        <w:pStyle w:val="CodeInFrame"/>
        <w:ind w:left="4059"/>
      </w:pPr>
      <w:r>
        <w:t xml:space="preserve">   </w:t>
      </w:r>
      <w:proofErr w:type="gramStart"/>
      <w:r w:rsidRPr="00D54ED8">
        <w:t>setDeliveryMode(</w:t>
      </w:r>
      <w:proofErr w:type="gramEnd"/>
      <w:r w:rsidRPr="00D54ED8">
        <w:t>NON_PERSISTENT).</w:t>
      </w:r>
    </w:p>
    <w:p w:rsidR="00AB6CE9" w:rsidRDefault="00AB6CE9" w:rsidP="00F96AA3">
      <w:pPr>
        <w:pStyle w:val="CodeInFrame"/>
        <w:ind w:left="4059"/>
      </w:pPr>
      <w:r>
        <w:t xml:space="preserve">   </w:t>
      </w:r>
      <w:proofErr w:type="gramStart"/>
      <w:r w:rsidRPr="00D54ED8">
        <w:t>setDisableMessageTimestamp(</w:t>
      </w:r>
      <w:proofErr w:type="gramEnd"/>
      <w:r w:rsidRPr="00D54ED8">
        <w:t>true).</w:t>
      </w:r>
    </w:p>
    <w:p w:rsidR="00AB6CE9" w:rsidRDefault="00AB6CE9" w:rsidP="00F96AA3">
      <w:pPr>
        <w:pStyle w:val="CodeInFrame"/>
        <w:ind w:left="4059"/>
      </w:pPr>
      <w:r>
        <w:t xml:space="preserve">   </w:t>
      </w:r>
      <w:proofErr w:type="gramStart"/>
      <w:r w:rsidRPr="00D54ED8">
        <w:t>send</w:t>
      </w:r>
      <w:r w:rsidR="005142A0">
        <w:t>(</w:t>
      </w:r>
      <w:proofErr w:type="gramEnd"/>
      <w:r w:rsidR="005142A0">
        <w:t>dataQueue</w:t>
      </w:r>
      <w:r w:rsidRPr="00D54ED8">
        <w:t xml:space="preserve">, </w:t>
      </w:r>
      <w:r>
        <w:t>body</w:t>
      </w:r>
      <w:r w:rsidRPr="00D54ED8">
        <w:t>);</w:t>
      </w:r>
    </w:p>
    <w:p w:rsidR="00AC797A" w:rsidRDefault="00AB6CE9" w:rsidP="00943110">
      <w:r>
        <w:t xml:space="preserve">Instances of </w:t>
      </w:r>
      <w:r w:rsidRPr="00590E86">
        <w:rPr>
          <w:rStyle w:val="Code"/>
        </w:rPr>
        <w:t>JMSProducer</w:t>
      </w:r>
      <w:r>
        <w:t xml:space="preserve"> are intended to be lightweight objects which can be created freely and which do not consume significant resources. </w:t>
      </w:r>
      <w:r w:rsidRPr="0072297F">
        <w:rPr>
          <w:rStyle w:val="Code"/>
        </w:rPr>
        <w:t>JMSProducer</w:t>
      </w:r>
      <w:r>
        <w:t xml:space="preserve"> therefore does not provide a close method.</w:t>
      </w:r>
    </w:p>
    <w:p w:rsidR="00AC797A" w:rsidRDefault="00AC797A">
      <w:pPr>
        <w:suppressAutoHyphens w:val="0"/>
        <w:autoSpaceDE/>
        <w:autoSpaceDN/>
        <w:adjustRightInd/>
        <w:spacing w:before="0" w:line="240" w:lineRule="auto"/>
        <w:ind w:left="0"/>
      </w:pPr>
      <w:r>
        <w:br w:type="page"/>
      </w:r>
    </w:p>
    <w:p w:rsidR="00722F91" w:rsidRPr="00722F91" w:rsidRDefault="00722F91" w:rsidP="00943110"/>
    <w:p w:rsidR="00A17D70" w:rsidRDefault="00A17D70" w:rsidP="00285548">
      <w:pPr>
        <w:pStyle w:val="Heading1"/>
      </w:pPr>
      <w:bookmarkStart w:id="472" w:name="_Ref347321500"/>
      <w:bookmarkStart w:id="473" w:name="_Ref347321501"/>
      <w:bookmarkStart w:id="474" w:name="_Ref347322695"/>
      <w:bookmarkStart w:id="475" w:name="_Toc351464427"/>
      <w:r w:rsidRPr="00C11523">
        <w:lastRenderedPageBreak/>
        <w:t>Receiving</w:t>
      </w:r>
      <w:r w:rsidR="0084398A">
        <w:t xml:space="preserve"> messages</w:t>
      </w:r>
      <w:bookmarkEnd w:id="472"/>
      <w:bookmarkEnd w:id="473"/>
      <w:bookmarkEnd w:id="474"/>
      <w:bookmarkEnd w:id="475"/>
    </w:p>
    <w:p w:rsidR="005B5B00" w:rsidRDefault="00315BF2">
      <w:pPr>
        <w:pStyle w:val="Heading2"/>
      </w:pPr>
      <w:bookmarkStart w:id="476" w:name="_Toc351464428"/>
      <w:bookmarkStart w:id="477" w:name="RTF31363433303a204865616431"/>
      <w:bookmarkStart w:id="478" w:name="_Toc311729275"/>
      <w:r>
        <w:t>Consum</w:t>
      </w:r>
      <w:r w:rsidR="00BE5ABA">
        <w:t>ers</w:t>
      </w:r>
      <w:bookmarkEnd w:id="476"/>
    </w:p>
    <w:bookmarkEnd w:id="477"/>
    <w:bookmarkEnd w:id="478"/>
    <w:p w:rsidR="00E43854" w:rsidRDefault="0084398A" w:rsidP="00FC63F9">
      <w:r>
        <w:t xml:space="preserve">A client uses a </w:t>
      </w:r>
      <w:r w:rsidR="00251C1A" w:rsidRPr="00251C1A">
        <w:rPr>
          <w:i/>
        </w:rPr>
        <w:t>consumer</w:t>
      </w:r>
      <w:r w:rsidR="00E43854">
        <w:rPr>
          <w:i/>
          <w:iCs/>
        </w:rPr>
        <w:t xml:space="preserve"> </w:t>
      </w:r>
      <w:r>
        <w:t xml:space="preserve">to receive messages from a destination. </w:t>
      </w:r>
    </w:p>
    <w:p w:rsidR="00C2185D" w:rsidRDefault="00E43854">
      <w:pPr>
        <w:pStyle w:val="ListBullet"/>
      </w:pPr>
      <w:r>
        <w:t xml:space="preserve">In the classic API a </w:t>
      </w:r>
      <w:r w:rsidR="00913457">
        <w:t>consumer</w:t>
      </w:r>
      <w:r>
        <w:t xml:space="preserve"> is represented by a </w:t>
      </w:r>
      <w:r w:rsidR="007A5936">
        <w:rPr>
          <w:rStyle w:val="Code"/>
          <w:spacing w:val="2"/>
        </w:rPr>
        <w:t>MessageConsumer</w:t>
      </w:r>
      <w:r>
        <w:t xml:space="preserve"> object and is created using </w:t>
      </w:r>
      <w:r w:rsidR="00D6198D">
        <w:t>one of several methods</w:t>
      </w:r>
      <w:r>
        <w:t xml:space="preserve"> on </w:t>
      </w:r>
      <w:r w:rsidR="00251C1A" w:rsidRPr="00251C1A">
        <w:rPr>
          <w:rStyle w:val="Code"/>
        </w:rPr>
        <w:t>Session</w:t>
      </w:r>
      <w:r w:rsidR="007F3292">
        <w:t>.</w:t>
      </w:r>
    </w:p>
    <w:p w:rsidR="00E43854" w:rsidRDefault="00E43854" w:rsidP="00E43854">
      <w:pPr>
        <w:pStyle w:val="ListBullet"/>
      </w:pPr>
      <w:r>
        <w:t xml:space="preserve">In the simplified API a </w:t>
      </w:r>
      <w:r w:rsidR="0027075F">
        <w:t>consumer</w:t>
      </w:r>
      <w:r>
        <w:t xml:space="preserve"> is represented by a</w:t>
      </w:r>
      <w:r w:rsidR="00251C1A" w:rsidRPr="00251C1A">
        <w:rPr>
          <w:spacing w:val="2"/>
        </w:rPr>
        <w:t xml:space="preserve"> </w:t>
      </w:r>
      <w:r w:rsidR="007A5936">
        <w:rPr>
          <w:rStyle w:val="Code"/>
          <w:spacing w:val="2"/>
        </w:rPr>
        <w:t>JMSConsume</w:t>
      </w:r>
      <w:r w:rsidR="00B10F95">
        <w:rPr>
          <w:rStyle w:val="Code"/>
          <w:spacing w:val="2"/>
        </w:rPr>
        <w:t>r</w:t>
      </w:r>
      <w:r>
        <w:t xml:space="preserve"> object and is created </w:t>
      </w:r>
      <w:r w:rsidR="009F3569">
        <w:t xml:space="preserve">using </w:t>
      </w:r>
      <w:r w:rsidR="00B10F95">
        <w:t>one of several methods on</w:t>
      </w:r>
      <w:r>
        <w:t xml:space="preserve"> </w:t>
      </w:r>
      <w:r w:rsidR="00251C1A" w:rsidRPr="00251C1A">
        <w:rPr>
          <w:rStyle w:val="Code"/>
        </w:rPr>
        <w:t>JMSContext</w:t>
      </w:r>
      <w:r>
        <w:t>.</w:t>
      </w:r>
    </w:p>
    <w:p w:rsidR="00E43854" w:rsidRDefault="00E43854" w:rsidP="00E43854">
      <w:pPr>
        <w:pStyle w:val="ListBullet"/>
      </w:pPr>
      <w:r>
        <w:t xml:space="preserve">In the domain-specific API for point-to-point </w:t>
      </w:r>
      <w:r w:rsidR="00251C1A" w:rsidRPr="00251C1A">
        <w:t>messaging a</w:t>
      </w:r>
      <w:r>
        <w:t xml:space="preserve"> </w:t>
      </w:r>
      <w:r w:rsidR="00323E48">
        <w:t>consumer</w:t>
      </w:r>
      <w:r>
        <w:t xml:space="preserve"> is represented by a </w:t>
      </w:r>
      <w:r w:rsidRPr="00EE492D">
        <w:rPr>
          <w:rStyle w:val="Code"/>
        </w:rPr>
        <w:t>Queue</w:t>
      </w:r>
      <w:r w:rsidR="007F3292">
        <w:rPr>
          <w:rStyle w:val="Code"/>
        </w:rPr>
        <w:t>Receiver</w:t>
      </w:r>
      <w:r w:rsidRPr="00D30322">
        <w:t xml:space="preserve"> </w:t>
      </w:r>
      <w:r>
        <w:t xml:space="preserve">object and is created using </w:t>
      </w:r>
      <w:r w:rsidR="007F3292">
        <w:t>one of several methods</w:t>
      </w:r>
      <w:r>
        <w:t xml:space="preserve"> on </w:t>
      </w:r>
      <w:r w:rsidR="00251C1A" w:rsidRPr="00251C1A">
        <w:rPr>
          <w:rStyle w:val="Code"/>
        </w:rPr>
        <w:t>QueueSession</w:t>
      </w:r>
      <w:r>
        <w:t xml:space="preserve">. </w:t>
      </w:r>
    </w:p>
    <w:p w:rsidR="00C2185D" w:rsidRDefault="00E43854">
      <w:pPr>
        <w:pStyle w:val="ListBullet"/>
      </w:pPr>
      <w:r>
        <w:t>In the domain-specified API for pub-sub messaging</w:t>
      </w:r>
      <w:r w:rsidR="007F3292">
        <w:t xml:space="preserve"> </w:t>
      </w:r>
      <w:r>
        <w:t xml:space="preserve">a </w:t>
      </w:r>
      <w:r w:rsidR="007F3292">
        <w:t>consumer</w:t>
      </w:r>
      <w:r>
        <w:t xml:space="preserve"> is represented by a </w:t>
      </w:r>
      <w:r>
        <w:rPr>
          <w:rStyle w:val="Code"/>
        </w:rPr>
        <w:t>Topic</w:t>
      </w:r>
      <w:r w:rsidR="00AC2229">
        <w:rPr>
          <w:rStyle w:val="Code"/>
        </w:rPr>
        <w:t>Subscriber</w:t>
      </w:r>
      <w:r w:rsidRPr="00D30322">
        <w:t xml:space="preserve"> </w:t>
      </w:r>
      <w:r>
        <w:t>object</w:t>
      </w:r>
      <w:r w:rsidRPr="00E43263">
        <w:t xml:space="preserve"> </w:t>
      </w:r>
      <w:r>
        <w:t xml:space="preserve">and is created using </w:t>
      </w:r>
      <w:r w:rsidR="007F3292">
        <w:t xml:space="preserve">one of several methods </w:t>
      </w:r>
      <w:r>
        <w:t xml:space="preserve">on </w:t>
      </w:r>
      <w:r>
        <w:rPr>
          <w:rStyle w:val="Code"/>
        </w:rPr>
        <w:t>Topic</w:t>
      </w:r>
      <w:r w:rsidRPr="00DD358D">
        <w:rPr>
          <w:rStyle w:val="Code"/>
        </w:rPr>
        <w:t>Session</w:t>
      </w:r>
      <w:r>
        <w:t>.</w:t>
      </w:r>
    </w:p>
    <w:p w:rsidR="00E43854" w:rsidRDefault="00206ED0" w:rsidP="00C74EA2">
      <w:pPr>
        <w:pStyle w:val="ListBullet"/>
        <w:numPr>
          <w:ilvl w:val="0"/>
          <w:numId w:val="0"/>
        </w:numPr>
        <w:ind w:left="2880"/>
      </w:pPr>
      <w:r>
        <w:t xml:space="preserve">In all cases </w:t>
      </w:r>
      <w:r w:rsidR="00DD2C7A">
        <w:t xml:space="preserve">the destination from which the consumer will receive messages must be </w:t>
      </w:r>
      <w:r>
        <w:t xml:space="preserve">specified. </w:t>
      </w:r>
      <w:r w:rsidR="00AC2229">
        <w:t xml:space="preserve"> </w:t>
      </w:r>
    </w:p>
    <w:p w:rsidR="00DC21E7" w:rsidRDefault="00DC21E7" w:rsidP="00C74EA2">
      <w:pPr>
        <w:pStyle w:val="ListBullet"/>
        <w:numPr>
          <w:ilvl w:val="0"/>
          <w:numId w:val="0"/>
        </w:numPr>
        <w:ind w:left="2880"/>
      </w:pPr>
      <w:r>
        <w:t xml:space="preserve">The methods used to create a consumer </w:t>
      </w:r>
      <w:r w:rsidR="00243A2C">
        <w:t xml:space="preserve">are described in sections </w:t>
      </w:r>
      <w:r w:rsidR="001E03D3">
        <w:fldChar w:fldCharType="begin"/>
      </w:r>
      <w:r w:rsidR="00243A2C">
        <w:instrText xml:space="preserve"> REF _Ref347413418 \r \h </w:instrText>
      </w:r>
      <w:r w:rsidR="001E03D3">
        <w:fldChar w:fldCharType="separate"/>
      </w:r>
      <w:r w:rsidR="009749BC">
        <w:t>8.2</w:t>
      </w:r>
      <w:r w:rsidR="001E03D3">
        <w:fldChar w:fldCharType="end"/>
      </w:r>
      <w:r w:rsidR="00243A2C">
        <w:t xml:space="preserve"> “</w:t>
      </w:r>
      <w:r w:rsidR="001E03D3">
        <w:fldChar w:fldCharType="begin"/>
      </w:r>
      <w:r w:rsidR="00243A2C">
        <w:instrText xml:space="preserve"> REF _Ref347413418 \h </w:instrText>
      </w:r>
      <w:r w:rsidR="001E03D3">
        <w:fldChar w:fldCharType="separate"/>
      </w:r>
      <w:r w:rsidR="009749BC">
        <w:t>Creating a consumer on a queue</w:t>
      </w:r>
      <w:r w:rsidR="001E03D3">
        <w:fldChar w:fldCharType="end"/>
      </w:r>
      <w:r w:rsidR="00A05B30">
        <w:t xml:space="preserve">” </w:t>
      </w:r>
      <w:r w:rsidR="00243A2C">
        <w:t xml:space="preserve">and </w:t>
      </w:r>
      <w:r w:rsidR="001E03D3">
        <w:fldChar w:fldCharType="begin"/>
      </w:r>
      <w:r w:rsidR="00243A2C">
        <w:instrText xml:space="preserve"> REF _Ref347938870 \r \h </w:instrText>
      </w:r>
      <w:r w:rsidR="001E03D3">
        <w:fldChar w:fldCharType="separate"/>
      </w:r>
      <w:r w:rsidR="009749BC">
        <w:t>8.3</w:t>
      </w:r>
      <w:r w:rsidR="001E03D3">
        <w:fldChar w:fldCharType="end"/>
      </w:r>
      <w:r w:rsidR="00243A2C">
        <w:t xml:space="preserve"> “</w:t>
      </w:r>
      <w:r w:rsidR="001E03D3">
        <w:fldChar w:fldCharType="begin"/>
      </w:r>
      <w:r w:rsidR="00243A2C">
        <w:instrText xml:space="preserve"> REF _Ref347938872 \h </w:instrText>
      </w:r>
      <w:r w:rsidR="001E03D3">
        <w:fldChar w:fldCharType="separate"/>
      </w:r>
      <w:r w:rsidR="009749BC">
        <w:t>Creating a consumer on a topic</w:t>
      </w:r>
      <w:r w:rsidR="001E03D3">
        <w:fldChar w:fldCharType="end"/>
      </w:r>
      <w:r w:rsidR="00A05B30">
        <w:t xml:space="preserve">” </w:t>
      </w:r>
      <w:r w:rsidR="001E03D3">
        <w:fldChar w:fldCharType="begin"/>
      </w:r>
      <w:r w:rsidR="00243A2C">
        <w:instrText xml:space="preserve"> REF _Ref347938875 \p \h </w:instrText>
      </w:r>
      <w:r w:rsidR="001E03D3">
        <w:fldChar w:fldCharType="separate"/>
      </w:r>
      <w:r w:rsidR="009749BC">
        <w:t>below</w:t>
      </w:r>
      <w:r w:rsidR="001E03D3">
        <w:fldChar w:fldCharType="end"/>
      </w:r>
      <w:r w:rsidR="00243A2C">
        <w:t>.</w:t>
      </w:r>
    </w:p>
    <w:p w:rsidR="0084398A" w:rsidRDefault="0084398A" w:rsidP="00FC63F9">
      <w:r>
        <w:t xml:space="preserve">A consumer can be created with a message selector. This allows the client to restrict the messages delivered to the consumer to those that match the selector. See Section </w:t>
      </w:r>
      <w:fldSimple w:instr=" REF X21538 \r \h  \* MERGEFORMAT ">
        <w:r w:rsidR="009749BC">
          <w:t>3.8.1</w:t>
        </w:r>
      </w:fldSimple>
      <w:r>
        <w:t xml:space="preserve"> </w:t>
      </w:r>
      <w:r w:rsidR="00A05B30">
        <w:t>“</w:t>
      </w:r>
      <w:fldSimple w:instr=" REF X21538 \h  \* MERGEFORMAT ">
        <w:r w:rsidR="009749BC">
          <w:t>Message selector</w:t>
        </w:r>
      </w:fldSimple>
      <w:r w:rsidR="00A05B30">
        <w:t xml:space="preserve">” </w:t>
      </w:r>
      <w:r>
        <w:t>for more information.</w:t>
      </w:r>
    </w:p>
    <w:p w:rsidR="0084398A" w:rsidRDefault="0084398A" w:rsidP="00FC63F9">
      <w:r>
        <w:t>A client may either synchronously receive a consumer’s messages or have the provider asynchronously deliver them as they arrive.</w:t>
      </w:r>
      <w:r w:rsidR="003B7AEE">
        <w:t xml:space="preserve"> See sections</w:t>
      </w:r>
      <w:r w:rsidR="002E342E">
        <w:t xml:space="preserve"> </w:t>
      </w:r>
      <w:r w:rsidR="001E03D3">
        <w:fldChar w:fldCharType="begin"/>
      </w:r>
      <w:r w:rsidR="002E342E">
        <w:instrText xml:space="preserve"> REF _Ref348448604 \r \h </w:instrText>
      </w:r>
      <w:r w:rsidR="001E03D3">
        <w:fldChar w:fldCharType="separate"/>
      </w:r>
      <w:r w:rsidR="009749BC">
        <w:t>8.5</w:t>
      </w:r>
      <w:r w:rsidR="001E03D3">
        <w:fldChar w:fldCharType="end"/>
      </w:r>
      <w:r w:rsidR="002E342E">
        <w:t xml:space="preserve"> “</w:t>
      </w:r>
      <w:r w:rsidR="001E03D3">
        <w:fldChar w:fldCharType="begin"/>
      </w:r>
      <w:r w:rsidR="002E342E">
        <w:instrText xml:space="preserve"> REF _Ref348448605 \h </w:instrText>
      </w:r>
      <w:r w:rsidR="001E03D3">
        <w:fldChar w:fldCharType="separate"/>
      </w:r>
      <w:r w:rsidR="009749BC">
        <w:t>Receiving messages synchronously</w:t>
      </w:r>
      <w:r w:rsidR="001E03D3">
        <w:fldChar w:fldCharType="end"/>
      </w:r>
      <w:r w:rsidR="00FA6380">
        <w:t xml:space="preserve">”, </w:t>
      </w:r>
      <w:r w:rsidR="001E03D3">
        <w:fldChar w:fldCharType="begin"/>
      </w:r>
      <w:r w:rsidR="002E342E">
        <w:instrText xml:space="preserve"> REF _Ref348448614 \r \h </w:instrText>
      </w:r>
      <w:r w:rsidR="001E03D3">
        <w:fldChar w:fldCharType="separate"/>
      </w:r>
      <w:r w:rsidR="009749BC">
        <w:t>8.6</w:t>
      </w:r>
      <w:r w:rsidR="001E03D3">
        <w:fldChar w:fldCharType="end"/>
      </w:r>
      <w:r w:rsidR="002E342E">
        <w:t xml:space="preserve"> “</w:t>
      </w:r>
      <w:r w:rsidR="001E03D3">
        <w:fldChar w:fldCharType="begin"/>
      </w:r>
      <w:r w:rsidR="002E342E">
        <w:instrText xml:space="preserve"> REF _Ref348448607 \h </w:instrText>
      </w:r>
      <w:r w:rsidR="001E03D3">
        <w:fldChar w:fldCharType="separate"/>
      </w:r>
      <w:r w:rsidR="009749BC">
        <w:t>Receiving message bodies synchronously</w:t>
      </w:r>
      <w:r w:rsidR="001E03D3">
        <w:fldChar w:fldCharType="end"/>
      </w:r>
      <w:r w:rsidR="00A05B30">
        <w:t xml:space="preserve">” </w:t>
      </w:r>
      <w:r w:rsidR="002E342E">
        <w:t xml:space="preserve">and </w:t>
      </w:r>
      <w:r w:rsidR="001E03D3">
        <w:fldChar w:fldCharType="begin"/>
      </w:r>
      <w:r w:rsidR="002E342E">
        <w:instrText xml:space="preserve"> REF _Ref348448608 \r \h </w:instrText>
      </w:r>
      <w:r w:rsidR="001E03D3">
        <w:fldChar w:fldCharType="separate"/>
      </w:r>
      <w:r w:rsidR="009749BC">
        <w:t>8.7</w:t>
      </w:r>
      <w:r w:rsidR="001E03D3">
        <w:fldChar w:fldCharType="end"/>
      </w:r>
      <w:r w:rsidR="002E342E">
        <w:t xml:space="preserve"> “</w:t>
      </w:r>
      <w:r w:rsidR="001E03D3">
        <w:fldChar w:fldCharType="begin"/>
      </w:r>
      <w:r w:rsidR="002E342E">
        <w:instrText xml:space="preserve"> REF _Ref348448609 \h </w:instrText>
      </w:r>
      <w:r w:rsidR="001E03D3">
        <w:fldChar w:fldCharType="separate"/>
      </w:r>
      <w:r w:rsidR="009749BC">
        <w:t>Receiving messages asynchronously</w:t>
      </w:r>
      <w:r w:rsidR="001E03D3">
        <w:fldChar w:fldCharType="end"/>
      </w:r>
      <w:r w:rsidR="00A05B30">
        <w:t xml:space="preserve">” </w:t>
      </w:r>
      <w:r w:rsidR="001E03D3">
        <w:fldChar w:fldCharType="begin"/>
      </w:r>
      <w:r w:rsidR="002E342E">
        <w:instrText xml:space="preserve"> REF _Ref348448610 \p \h </w:instrText>
      </w:r>
      <w:r w:rsidR="001E03D3">
        <w:fldChar w:fldCharType="separate"/>
      </w:r>
      <w:r w:rsidR="009749BC">
        <w:t>below</w:t>
      </w:r>
      <w:r w:rsidR="001E03D3">
        <w:fldChar w:fldCharType="end"/>
      </w:r>
      <w:r w:rsidR="002E342E">
        <w:t>.</w:t>
      </w:r>
      <w:r w:rsidR="003B7AEE">
        <w:t xml:space="preserve"> </w:t>
      </w:r>
    </w:p>
    <w:p w:rsidR="002F47F9" w:rsidRDefault="0068749E">
      <w:pPr>
        <w:pStyle w:val="Heading2"/>
      </w:pPr>
      <w:bookmarkStart w:id="479" w:name="_Toc342582027"/>
      <w:bookmarkStart w:id="480" w:name="_Toc343524154"/>
      <w:bookmarkStart w:id="481" w:name="_Toc347939553"/>
      <w:bookmarkStart w:id="482" w:name="_Toc347939554"/>
      <w:bookmarkStart w:id="483" w:name="_Toc347939555"/>
      <w:bookmarkStart w:id="484" w:name="_Toc347939556"/>
      <w:bookmarkStart w:id="485" w:name="_Toc347939557"/>
      <w:bookmarkStart w:id="486" w:name="_Toc347939558"/>
      <w:bookmarkStart w:id="487" w:name="_Toc347939559"/>
      <w:bookmarkStart w:id="488" w:name="_Toc347939560"/>
      <w:bookmarkStart w:id="489" w:name="_Toc347939561"/>
      <w:bookmarkStart w:id="490" w:name="_Toc347939562"/>
      <w:bookmarkStart w:id="491" w:name="_Toc347939563"/>
      <w:bookmarkStart w:id="492" w:name="_Toc347939564"/>
      <w:bookmarkStart w:id="493" w:name="_Toc347939565"/>
      <w:bookmarkStart w:id="494" w:name="_Toc347939566"/>
      <w:bookmarkStart w:id="495" w:name="_Toc347939567"/>
      <w:bookmarkStart w:id="496" w:name="_Ref347413418"/>
      <w:bookmarkStart w:id="497" w:name="_Ref347413421"/>
      <w:bookmarkStart w:id="498" w:name="_Toc351464429"/>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r>
        <w:t xml:space="preserve">Creating a consumer on </w:t>
      </w:r>
      <w:r w:rsidR="005842FE">
        <w:t xml:space="preserve">a </w:t>
      </w:r>
      <w:r w:rsidR="0084398A">
        <w:t>queue</w:t>
      </w:r>
      <w:bookmarkEnd w:id="496"/>
      <w:bookmarkEnd w:id="497"/>
      <w:bookmarkEnd w:id="498"/>
    </w:p>
    <w:p w:rsidR="0021296C" w:rsidRDefault="00F420A5" w:rsidP="0021296C">
      <w:r>
        <w:t xml:space="preserve">The methods used to create a consumer on a queue vary depending on which API is being used. </w:t>
      </w:r>
      <w:r w:rsidR="0021296C">
        <w:t xml:space="preserve">The basic semantics of queues were introduced in section </w:t>
      </w:r>
      <w:r w:rsidR="001E03D3">
        <w:fldChar w:fldCharType="begin"/>
      </w:r>
      <w:r w:rsidR="0021296C">
        <w:instrText xml:space="preserve"> REF _Ref349126307 \r \h </w:instrText>
      </w:r>
      <w:r w:rsidR="001E03D3">
        <w:fldChar w:fldCharType="separate"/>
      </w:r>
      <w:r w:rsidR="009749BC">
        <w:t>4.1.2</w:t>
      </w:r>
      <w:r w:rsidR="001E03D3">
        <w:fldChar w:fldCharType="end"/>
      </w:r>
      <w:r w:rsidR="0021296C">
        <w:t xml:space="preserve"> “</w:t>
      </w:r>
      <w:r w:rsidR="001E03D3">
        <w:fldChar w:fldCharType="begin"/>
      </w:r>
      <w:r w:rsidR="0021296C">
        <w:instrText xml:space="preserve"> REF _Ref349126307 \h </w:instrText>
      </w:r>
      <w:r w:rsidR="001E03D3">
        <w:fldChar w:fldCharType="separate"/>
      </w:r>
      <w:r w:rsidR="009749BC">
        <w:t>Queue semantics</w:t>
      </w:r>
      <w:r w:rsidR="001E03D3">
        <w:fldChar w:fldCharType="end"/>
      </w:r>
      <w:r w:rsidR="00A05B30">
        <w:t>”.</w:t>
      </w:r>
    </w:p>
    <w:p w:rsidR="00C2185D" w:rsidRDefault="00F420A5">
      <w:pPr>
        <w:pStyle w:val="ListBullet"/>
      </w:pPr>
      <w:r>
        <w:t xml:space="preserve">In the classic API a consumer on a queue is created using one of </w:t>
      </w:r>
      <w:r w:rsidR="00BD39F1">
        <w:t xml:space="preserve">several </w:t>
      </w:r>
      <w:r w:rsidR="00BD39F1" w:rsidRPr="00A84788">
        <w:rPr>
          <w:rStyle w:val="Code"/>
        </w:rPr>
        <w:t>createConsumer</w:t>
      </w:r>
      <w:r w:rsidR="00BD39F1">
        <w:t xml:space="preserve"> </w:t>
      </w:r>
      <w:r>
        <w:t xml:space="preserve">methods on </w:t>
      </w:r>
      <w:r w:rsidR="00251C1A" w:rsidRPr="00251C1A">
        <w:rPr>
          <w:rStyle w:val="Code"/>
        </w:rPr>
        <w:t>Session</w:t>
      </w:r>
      <w:r>
        <w:t xml:space="preserve">, all of which return a </w:t>
      </w:r>
      <w:r w:rsidRPr="00A80C43">
        <w:rPr>
          <w:rStyle w:val="Code"/>
        </w:rPr>
        <w:t>MessageConsumer</w:t>
      </w:r>
      <w:r w:rsidR="00BD39F1">
        <w:t>.</w:t>
      </w:r>
    </w:p>
    <w:p w:rsidR="00F420A5" w:rsidRPr="00BF3834" w:rsidRDefault="00F420A5" w:rsidP="00F420A5">
      <w:pPr>
        <w:pStyle w:val="ListBullet"/>
        <w:rPr>
          <w:rStyle w:val="Code"/>
          <w:rFonts w:ascii="Times New Roman" w:hAnsi="Times New Roman"/>
          <w:sz w:val="20"/>
        </w:rPr>
      </w:pPr>
      <w:r>
        <w:t xml:space="preserve">In </w:t>
      </w:r>
      <w:r w:rsidR="00251C1A" w:rsidRPr="00251C1A">
        <w:t xml:space="preserve">the simplified API a consumer on a queue is created using one of several </w:t>
      </w:r>
      <w:r w:rsidR="00E35774">
        <w:rPr>
          <w:rStyle w:val="Code"/>
        </w:rPr>
        <w:t>createConsumer</w:t>
      </w:r>
      <w:r w:rsidR="00251C1A" w:rsidRPr="00251C1A">
        <w:t xml:space="preserve"> methods on </w:t>
      </w:r>
      <w:r w:rsidR="00251C1A" w:rsidRPr="00251C1A">
        <w:rPr>
          <w:rStyle w:val="Code"/>
        </w:rPr>
        <w:t>JMSContext</w:t>
      </w:r>
      <w:r w:rsidR="00251C1A" w:rsidRPr="00251C1A">
        <w:t xml:space="preserve">, all of which return a </w:t>
      </w:r>
      <w:r w:rsidR="00251C1A" w:rsidRPr="00251C1A">
        <w:rPr>
          <w:rStyle w:val="Code"/>
        </w:rPr>
        <w:t>JMSCon</w:t>
      </w:r>
      <w:r w:rsidR="00E35774">
        <w:rPr>
          <w:rStyle w:val="Code"/>
        </w:rPr>
        <w:t>sumer</w:t>
      </w:r>
      <w:r w:rsidR="009A03BC" w:rsidRPr="009A03BC">
        <w:t>.</w:t>
      </w:r>
    </w:p>
    <w:p w:rsidR="00F420A5" w:rsidRDefault="00F420A5" w:rsidP="00F420A5">
      <w:pPr>
        <w:pStyle w:val="ListBullet"/>
      </w:pPr>
      <w:r>
        <w:t xml:space="preserve">In the domain-specific API for point-to-point </w:t>
      </w:r>
      <w:r w:rsidR="009A03BC" w:rsidRPr="009A03BC">
        <w:t>messaging a</w:t>
      </w:r>
      <w:r>
        <w:t xml:space="preserve"> consumer on a queue is created using one of </w:t>
      </w:r>
      <w:r w:rsidR="006978FD">
        <w:t xml:space="preserve">several </w:t>
      </w:r>
      <w:r w:rsidR="009A03BC" w:rsidRPr="009A03BC">
        <w:rPr>
          <w:rStyle w:val="Code"/>
        </w:rPr>
        <w:t>createReceiver</w:t>
      </w:r>
      <w:r w:rsidR="006978FD">
        <w:t xml:space="preserve"> methods</w:t>
      </w:r>
      <w:r>
        <w:t xml:space="preserve"> on </w:t>
      </w:r>
      <w:r w:rsidR="009A03BC" w:rsidRPr="009A03BC">
        <w:rPr>
          <w:rStyle w:val="Code"/>
        </w:rPr>
        <w:t>QueueSession</w:t>
      </w:r>
      <w:r>
        <w:t xml:space="preserve">, all of which return a </w:t>
      </w:r>
      <w:r w:rsidRPr="00713A03">
        <w:rPr>
          <w:rStyle w:val="Code"/>
        </w:rPr>
        <w:t>QueueReceiver</w:t>
      </w:r>
      <w:r>
        <w:t>:</w:t>
      </w:r>
    </w:p>
    <w:p w:rsidR="002F47F9" w:rsidRDefault="0068749E">
      <w:pPr>
        <w:pStyle w:val="Heading2"/>
      </w:pPr>
      <w:bookmarkStart w:id="499" w:name="_Toc348449091"/>
      <w:bookmarkStart w:id="500" w:name="_Toc347939570"/>
      <w:bookmarkStart w:id="501" w:name="_Toc347939571"/>
      <w:bookmarkStart w:id="502" w:name="_Toc347939583"/>
      <w:bookmarkStart w:id="503" w:name="_Toc347939584"/>
      <w:bookmarkStart w:id="504" w:name="_Toc347939585"/>
      <w:bookmarkStart w:id="505" w:name="_Toc347939586"/>
      <w:bookmarkStart w:id="506" w:name="_Toc347939587"/>
      <w:bookmarkStart w:id="507" w:name="_Toc347939588"/>
      <w:bookmarkStart w:id="508" w:name="_Toc347939589"/>
      <w:bookmarkStart w:id="509" w:name="_Toc347939590"/>
      <w:bookmarkStart w:id="510" w:name="_Toc347939591"/>
      <w:bookmarkStart w:id="511" w:name="_Toc347939592"/>
      <w:bookmarkStart w:id="512" w:name="_Toc347939593"/>
      <w:bookmarkStart w:id="513" w:name="_Toc347939594"/>
      <w:bookmarkStart w:id="514" w:name="_Toc347939595"/>
      <w:bookmarkStart w:id="515" w:name="_Toc347939596"/>
      <w:bookmarkStart w:id="516" w:name="_Toc347939597"/>
      <w:bookmarkStart w:id="517" w:name="_Toc347939598"/>
      <w:bookmarkStart w:id="518" w:name="_Toc347939599"/>
      <w:bookmarkStart w:id="519" w:name="_Ref347413424"/>
      <w:bookmarkStart w:id="520" w:name="_Ref347413426"/>
      <w:bookmarkStart w:id="521" w:name="_Ref347415011"/>
      <w:bookmarkStart w:id="522" w:name="_Ref347415013"/>
      <w:bookmarkStart w:id="523" w:name="_Ref347938870"/>
      <w:bookmarkStart w:id="524" w:name="_Ref347938872"/>
      <w:bookmarkStart w:id="525" w:name="_Ref347938875"/>
      <w:bookmarkStart w:id="526" w:name="_Toc351464430"/>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r>
        <w:lastRenderedPageBreak/>
        <w:t>Creating a consumer on</w:t>
      </w:r>
      <w:r w:rsidR="0084398A">
        <w:t xml:space="preserve"> a </w:t>
      </w:r>
      <w:r w:rsidR="005842FE">
        <w:t>topic</w:t>
      </w:r>
      <w:bookmarkEnd w:id="519"/>
      <w:bookmarkEnd w:id="520"/>
      <w:bookmarkEnd w:id="521"/>
      <w:bookmarkEnd w:id="522"/>
      <w:bookmarkEnd w:id="523"/>
      <w:bookmarkEnd w:id="524"/>
      <w:bookmarkEnd w:id="525"/>
      <w:bookmarkEnd w:id="526"/>
    </w:p>
    <w:p w:rsidR="00F420A5" w:rsidRDefault="00EA2DFE" w:rsidP="00F420A5">
      <w:r>
        <w:t xml:space="preserve">The methods used to create a consumer on a topic vary depending on </w:t>
      </w:r>
      <w:r w:rsidR="00226542">
        <w:t>what kind of topic subscription is required, and which</w:t>
      </w:r>
      <w:r>
        <w:t xml:space="preserve"> API is being used</w:t>
      </w:r>
      <w:r w:rsidR="008A2DAD">
        <w:t>.</w:t>
      </w:r>
      <w:r w:rsidR="00226542">
        <w:t xml:space="preserve"> The basic concepts of topic</w:t>
      </w:r>
      <w:r w:rsidR="00BC61EE">
        <w:t>s</w:t>
      </w:r>
      <w:r w:rsidR="008C65DC">
        <w:t xml:space="preserve"> </w:t>
      </w:r>
      <w:r w:rsidR="00226542">
        <w:t xml:space="preserve">were introduced in section </w:t>
      </w:r>
      <w:r w:rsidR="001E03D3">
        <w:fldChar w:fldCharType="begin"/>
      </w:r>
      <w:r w:rsidR="00F94708">
        <w:instrText xml:space="preserve"> REF _Ref349126448 \r \h </w:instrText>
      </w:r>
      <w:r w:rsidR="001E03D3">
        <w:fldChar w:fldCharType="separate"/>
      </w:r>
      <w:r w:rsidR="009749BC">
        <w:t>4.2.2</w:t>
      </w:r>
      <w:r w:rsidR="001E03D3">
        <w:fldChar w:fldCharType="end"/>
      </w:r>
      <w:r w:rsidR="00F94708">
        <w:t xml:space="preserve"> “</w:t>
      </w:r>
      <w:r w:rsidR="001E03D3">
        <w:fldChar w:fldCharType="begin"/>
      </w:r>
      <w:r w:rsidR="00F94708">
        <w:instrText xml:space="preserve"> REF _Ref349126448 \h </w:instrText>
      </w:r>
      <w:r w:rsidR="001E03D3">
        <w:fldChar w:fldCharType="separate"/>
      </w:r>
      <w:r w:rsidR="009749BC">
        <w:t>Topic semantics</w:t>
      </w:r>
      <w:r w:rsidR="001E03D3">
        <w:fldChar w:fldCharType="end"/>
      </w:r>
      <w:r w:rsidR="00A05B30">
        <w:t xml:space="preserve">” </w:t>
      </w:r>
      <w:r w:rsidR="00354638">
        <w:t>and</w:t>
      </w:r>
      <w:r w:rsidR="00226542">
        <w:t xml:space="preserve"> are explained in </w:t>
      </w:r>
      <w:r w:rsidR="00FD2D4B">
        <w:t xml:space="preserve">more </w:t>
      </w:r>
      <w:r w:rsidR="00226542">
        <w:t>detail below.</w:t>
      </w:r>
    </w:p>
    <w:p w:rsidR="00021C61" w:rsidRDefault="00021C61" w:rsidP="000F3500">
      <w:pPr>
        <w:pStyle w:val="Heading3"/>
      </w:pPr>
      <w:bookmarkStart w:id="527" w:name="_Ref322434568"/>
      <w:bookmarkStart w:id="528" w:name="_Toc351464431"/>
      <w:r>
        <w:t>Unshared non-durable subscriptions</w:t>
      </w:r>
      <w:bookmarkEnd w:id="527"/>
      <w:bookmarkEnd w:id="528"/>
    </w:p>
    <w:p w:rsidR="00021C61" w:rsidRDefault="00021C61" w:rsidP="00021C61">
      <w:r>
        <w:t xml:space="preserve">An unshared non-durable subscription is the simplest way to consume messages from a topic. </w:t>
      </w:r>
    </w:p>
    <w:p w:rsidR="00021C61" w:rsidRDefault="00021C61" w:rsidP="00021C61">
      <w:r>
        <w:t>An unshared non-durable subscription is created, and a consumer object created on that subscription, using one of the following methods:</w:t>
      </w:r>
    </w:p>
    <w:p w:rsidR="00C2185D" w:rsidRDefault="00021C61">
      <w:pPr>
        <w:pStyle w:val="ListBullet"/>
      </w:pPr>
      <w:r>
        <w:t xml:space="preserve">In the classic API, one of several </w:t>
      </w:r>
      <w:r w:rsidRPr="00590E86">
        <w:rPr>
          <w:rStyle w:val="Code"/>
        </w:rPr>
        <w:t>createConsumer</w:t>
      </w:r>
      <w:r>
        <w:t xml:space="preserve"> methods on </w:t>
      </w:r>
      <w:r w:rsidRPr="00590E86">
        <w:rPr>
          <w:rStyle w:val="Code"/>
        </w:rPr>
        <w:t>Session</w:t>
      </w:r>
      <w:r>
        <w:t xml:space="preserve">. These return a </w:t>
      </w:r>
      <w:r w:rsidR="00251C1A" w:rsidRPr="00251C1A">
        <w:rPr>
          <w:rStyle w:val="Code"/>
        </w:rPr>
        <w:t>MessageConsumer</w:t>
      </w:r>
      <w:r>
        <w:t xml:space="preserve"> object.</w:t>
      </w:r>
    </w:p>
    <w:p w:rsidR="00C2185D" w:rsidRDefault="00021C61">
      <w:pPr>
        <w:pStyle w:val="ListBullet"/>
      </w:pPr>
      <w:r>
        <w:t xml:space="preserve">In the simplified API, one of several </w:t>
      </w:r>
      <w:r w:rsidR="00251C1A" w:rsidRPr="00251C1A">
        <w:rPr>
          <w:rStyle w:val="Code"/>
        </w:rPr>
        <w:t>createConsumer</w:t>
      </w:r>
      <w:r>
        <w:t xml:space="preserve"> methods on </w:t>
      </w:r>
      <w:r w:rsidR="00251C1A" w:rsidRPr="00251C1A">
        <w:rPr>
          <w:rStyle w:val="Code"/>
        </w:rPr>
        <w:t>JMSContext</w:t>
      </w:r>
      <w:r>
        <w:t xml:space="preserve">. These return a </w:t>
      </w:r>
      <w:r w:rsidR="00251C1A" w:rsidRPr="00251C1A">
        <w:rPr>
          <w:rStyle w:val="Code"/>
        </w:rPr>
        <w:t>JMSConsumer</w:t>
      </w:r>
      <w:r>
        <w:t xml:space="preserve"> object.</w:t>
      </w:r>
    </w:p>
    <w:p w:rsidR="00C2185D" w:rsidRDefault="00021C61">
      <w:pPr>
        <w:pStyle w:val="ListBullet"/>
      </w:pPr>
      <w:r>
        <w:t xml:space="preserve">In the legacy domain-specific API for pub/sub, using one of several </w:t>
      </w:r>
      <w:r w:rsidR="00251C1A" w:rsidRPr="00251C1A">
        <w:rPr>
          <w:rStyle w:val="Code"/>
        </w:rPr>
        <w:t>createSubscriber</w:t>
      </w:r>
      <w:r>
        <w:t xml:space="preserve"> methods on </w:t>
      </w:r>
      <w:r w:rsidR="00251C1A" w:rsidRPr="00251C1A">
        <w:rPr>
          <w:rStyle w:val="Code"/>
        </w:rPr>
        <w:t>TopicSession</w:t>
      </w:r>
      <w:r>
        <w:t xml:space="preserve">. These return a </w:t>
      </w:r>
      <w:r w:rsidR="00251C1A" w:rsidRPr="00251C1A">
        <w:rPr>
          <w:rStyle w:val="Code"/>
        </w:rPr>
        <w:t>TopicSubscriber</w:t>
      </w:r>
      <w:r>
        <w:t xml:space="preserve"> object</w:t>
      </w:r>
      <w:r w:rsidR="00251C1A" w:rsidRPr="00251C1A">
        <w:t>.</w:t>
      </w:r>
    </w:p>
    <w:p w:rsidR="00C2185D" w:rsidRDefault="00021C61">
      <w:pPr>
        <w:pStyle w:val="ListBullet"/>
      </w:pPr>
      <w:r>
        <w:t xml:space="preserve">In the legacy domain-specific API for pub/sub, using one of several </w:t>
      </w:r>
      <w:r w:rsidRPr="00590E86">
        <w:rPr>
          <w:rStyle w:val="Code"/>
        </w:rPr>
        <w:t>createConsumer</w:t>
      </w:r>
      <w:r>
        <w:t xml:space="preserve"> methods on </w:t>
      </w:r>
      <w:r w:rsidRPr="00DE2477">
        <w:rPr>
          <w:rStyle w:val="Code"/>
        </w:rPr>
        <w:t>TopicSession</w:t>
      </w:r>
      <w:r>
        <w:t xml:space="preserve">. As these methods are inherited from </w:t>
      </w:r>
      <w:r w:rsidR="00251C1A" w:rsidRPr="00251C1A">
        <w:rPr>
          <w:rStyle w:val="Code"/>
        </w:rPr>
        <w:t>Session</w:t>
      </w:r>
      <w:r>
        <w:t xml:space="preserve"> they return a </w:t>
      </w:r>
      <w:r w:rsidRPr="009A0641">
        <w:rPr>
          <w:rStyle w:val="Code"/>
        </w:rPr>
        <w:t>MessageConsumer</w:t>
      </w:r>
      <w:r>
        <w:t xml:space="preserve"> object</w:t>
      </w:r>
      <w:r w:rsidRPr="00DE2477">
        <w:t>.</w:t>
      </w:r>
    </w:p>
    <w:p w:rsidR="00021C61" w:rsidRDefault="00021C61" w:rsidP="00021C61">
      <w:r>
        <w:t xml:space="preserve">An unshared non-durable subscription does not have a name.  Each call to </w:t>
      </w:r>
      <w:r w:rsidRPr="00590E86">
        <w:rPr>
          <w:rStyle w:val="Code"/>
        </w:rPr>
        <w:t>createConsumer</w:t>
      </w:r>
      <w:r>
        <w:t xml:space="preserve"> or </w:t>
      </w:r>
      <w:r w:rsidRPr="00590E86">
        <w:rPr>
          <w:rStyle w:val="Code"/>
        </w:rPr>
        <w:t>createSubscriber</w:t>
      </w:r>
      <w:r>
        <w:t xml:space="preserve"> creates a new subscription. </w:t>
      </w:r>
    </w:p>
    <w:p w:rsidR="00021C61" w:rsidRDefault="00021C61" w:rsidP="00021C61">
      <w:r>
        <w:t xml:space="preserve">An unshared non-durable subscription only exists for as long as the </w:t>
      </w:r>
      <w:r w:rsidR="00251C1A" w:rsidRPr="00251C1A">
        <w:t xml:space="preserve">consumer </w:t>
      </w:r>
      <w:r>
        <w:t xml:space="preserve">remains active. This means that any messages sent to the topic will only be added to the subscription for as long as </w:t>
      </w:r>
      <w:r w:rsidR="00251C1A" w:rsidRPr="00251C1A">
        <w:t>the consumer object</w:t>
      </w:r>
      <w:r>
        <w:t xml:space="preserve"> exists and is not closed. The subscription is not persisted and will be deleted (together with any undelivered messages associated with it) when the consumer is closed.</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 xml:space="preserve">The </w:t>
      </w:r>
      <w:r w:rsidRPr="00590E86">
        <w:rPr>
          <w:rStyle w:val="Code"/>
        </w:rPr>
        <w:t>noLocal</w:t>
      </w:r>
      <w:r>
        <w:t xml:space="preserve"> </w:t>
      </w:r>
      <w:r w:rsidR="0005350F">
        <w:t>parameter may</w:t>
      </w:r>
      <w:r>
        <w:t xml:space="preserve"> be used to specify that messages published to the topic by its own connection must not be added to the subscription.</w:t>
      </w:r>
    </w:p>
    <w:p w:rsidR="00021C61" w:rsidRDefault="00021C61" w:rsidP="00021C61">
      <w:r>
        <w:t>Each unshared non-durable subscription has a single consumer. If the application needs to create multiple consumers on the same subscription then a shared non-durable subscription should be used instead. See section</w:t>
      </w:r>
      <w:r w:rsidR="0072521E">
        <w:t xml:space="preserve"> </w:t>
      </w:r>
      <w:r w:rsidR="001E03D3">
        <w:fldChar w:fldCharType="begin"/>
      </w:r>
      <w:r w:rsidR="0072521E">
        <w:instrText xml:space="preserve"> REF _Ref322434596 \r \h </w:instrText>
      </w:r>
      <w:r w:rsidR="001E03D3">
        <w:fldChar w:fldCharType="separate"/>
      </w:r>
      <w:r w:rsidR="009749BC">
        <w:t>8.3.2</w:t>
      </w:r>
      <w:r w:rsidR="001E03D3">
        <w:fldChar w:fldCharType="end"/>
      </w:r>
      <w:r w:rsidR="0072521E">
        <w:t xml:space="preserve"> “</w:t>
      </w:r>
      <w:r w:rsidR="001E03D3">
        <w:fldChar w:fldCharType="begin"/>
      </w:r>
      <w:r w:rsidR="0072521E">
        <w:instrText xml:space="preserve"> REF _Ref322434596 \h </w:instrText>
      </w:r>
      <w:r w:rsidR="001E03D3">
        <w:fldChar w:fldCharType="separate"/>
      </w:r>
      <w:r w:rsidR="009749BC">
        <w:t>Shared non-durable subscriptions</w:t>
      </w:r>
      <w:r w:rsidR="001E03D3">
        <w:fldChar w:fldCharType="end"/>
      </w:r>
      <w:r w:rsidR="0072521E">
        <w:t>”</w:t>
      </w:r>
      <w:r>
        <w:t>.</w:t>
      </w:r>
    </w:p>
    <w:p w:rsidR="00021C61" w:rsidRDefault="00021C61" w:rsidP="00021C61">
      <w:r>
        <w:t xml:space="preserve">If the application needs to be able to receive messages that were sent to the topic even when there was no active consumer on it then a durable subscription should be used instead. See section </w:t>
      </w:r>
      <w:r w:rsidR="001E03D3">
        <w:fldChar w:fldCharType="begin"/>
      </w:r>
      <w:r>
        <w:instrText xml:space="preserve"> REF _Ref341265821 \r \h </w:instrText>
      </w:r>
      <w:r w:rsidR="001E03D3">
        <w:fldChar w:fldCharType="separate"/>
      </w:r>
      <w:r w:rsidR="009749BC">
        <w:t>8.3.3</w:t>
      </w:r>
      <w:r w:rsidR="001E03D3">
        <w:fldChar w:fldCharType="end"/>
      </w:r>
      <w:r>
        <w:t xml:space="preserve"> “</w:t>
      </w:r>
      <w:r w:rsidR="001E03D3">
        <w:fldChar w:fldCharType="begin"/>
      </w:r>
      <w:r>
        <w:instrText xml:space="preserve"> REF _Ref341265821 \h </w:instrText>
      </w:r>
      <w:r w:rsidR="001E03D3">
        <w:fldChar w:fldCharType="separate"/>
      </w:r>
      <w:r w:rsidR="009749BC" w:rsidRPr="00590E86">
        <w:t>Unshared durable subscriptions</w:t>
      </w:r>
      <w:r w:rsidR="001E03D3">
        <w:fldChar w:fldCharType="end"/>
      </w:r>
      <w:r w:rsidR="00A05B30">
        <w:t>”.</w:t>
      </w:r>
    </w:p>
    <w:p w:rsidR="00021C61" w:rsidRDefault="00021C61" w:rsidP="000F3500">
      <w:pPr>
        <w:pStyle w:val="Heading3"/>
      </w:pPr>
      <w:bookmarkStart w:id="529" w:name="_Ref322434596"/>
      <w:bookmarkStart w:id="530" w:name="_Toc351464432"/>
      <w:r>
        <w:t>Shared non-durable subscriptions</w:t>
      </w:r>
      <w:bookmarkEnd w:id="529"/>
      <w:bookmarkEnd w:id="530"/>
    </w:p>
    <w:p w:rsidR="00021C61" w:rsidRDefault="00021C61" w:rsidP="00021C61">
      <w:r>
        <w:t xml:space="preserve">A non-durable shared subscription is used by a client that needs to be able to share the work of receiving messages from a non-durable topic subscription amongst multiple consumers. A non-durable shared subscription may therefore have more than one consumer. Each message from the </w:t>
      </w:r>
      <w:r>
        <w:lastRenderedPageBreak/>
        <w:t xml:space="preserve">subscription will be delivered to only one of the consumers on that subscription. </w:t>
      </w:r>
    </w:p>
    <w:p w:rsidR="00021C61" w:rsidRDefault="00021C61" w:rsidP="00021C61">
      <w:r>
        <w:t xml:space="preserve">A shared non-durable subscription is created, and a </w:t>
      </w:r>
      <w:r w:rsidRPr="00590E86">
        <w:t>consumer</w:t>
      </w:r>
      <w:r>
        <w:t xml:space="preserve"> created on that subscription, using one of the following methods:</w:t>
      </w:r>
    </w:p>
    <w:p w:rsidR="00021C61" w:rsidRDefault="00021C61" w:rsidP="00021C61">
      <w:pPr>
        <w:pStyle w:val="ListBullet"/>
      </w:pPr>
      <w:r>
        <w:t xml:space="preserve">In the classic API, one of several </w:t>
      </w:r>
      <w:r w:rsidRPr="00590E86">
        <w:rPr>
          <w:rStyle w:val="Code"/>
        </w:rPr>
        <w:t>createSharedConsumer</w:t>
      </w:r>
      <w:r>
        <w:t xml:space="preserve"> methods on </w:t>
      </w:r>
      <w:r w:rsidRPr="00590E86">
        <w:rPr>
          <w:rStyle w:val="Code"/>
        </w:rPr>
        <w:t>Session</w:t>
      </w:r>
      <w:r>
        <w:t xml:space="preserve">. These return a </w:t>
      </w:r>
      <w:r w:rsidRPr="009A0641">
        <w:rPr>
          <w:rStyle w:val="Code"/>
        </w:rPr>
        <w:t>MessageConsumer</w:t>
      </w:r>
      <w:r>
        <w:t xml:space="preserve"> object.</w:t>
      </w:r>
    </w:p>
    <w:p w:rsidR="00C2185D" w:rsidRDefault="00021C61">
      <w:pPr>
        <w:pStyle w:val="ListBullet"/>
      </w:pPr>
      <w:r>
        <w:t xml:space="preserve">In the simplified API, one of several </w:t>
      </w:r>
      <w:r w:rsidRPr="00590E86">
        <w:rPr>
          <w:rStyle w:val="Code"/>
        </w:rPr>
        <w:t>createSharedConsumer</w:t>
      </w:r>
      <w:r>
        <w:t xml:space="preserve"> methods on </w:t>
      </w:r>
      <w:r w:rsidRPr="002C6AB0">
        <w:rPr>
          <w:rStyle w:val="Code"/>
        </w:rPr>
        <w:t>JMSContext</w:t>
      </w:r>
      <w:r>
        <w:t xml:space="preserve">. These return a </w:t>
      </w:r>
      <w:r w:rsidRPr="00DE2477">
        <w:rPr>
          <w:rStyle w:val="Code"/>
        </w:rPr>
        <w:t>JMSConsumer</w:t>
      </w:r>
      <w:r>
        <w:t xml:space="preserve"> object.</w:t>
      </w:r>
    </w:p>
    <w:p w:rsidR="00C2185D" w:rsidRDefault="00021C61">
      <w:pPr>
        <w:pStyle w:val="ListBullet"/>
      </w:pPr>
      <w:r>
        <w:t xml:space="preserve">In the legacy domain-specific API for pub/sub, using one of several </w:t>
      </w:r>
      <w:r w:rsidRPr="00590E86">
        <w:rPr>
          <w:rStyle w:val="Code"/>
        </w:rPr>
        <w:t>createSharedConsumer</w:t>
      </w:r>
      <w:r>
        <w:t xml:space="preserve"> methods on </w:t>
      </w:r>
      <w:r w:rsidRPr="00DE2477">
        <w:rPr>
          <w:rStyle w:val="Code"/>
        </w:rPr>
        <w:t>TopicSession</w:t>
      </w:r>
      <w:r>
        <w:t xml:space="preserve">. As these methods are inherited from </w:t>
      </w:r>
      <w:r w:rsidRPr="008E69D2">
        <w:rPr>
          <w:rStyle w:val="Code"/>
        </w:rPr>
        <w:t>Session</w:t>
      </w:r>
      <w:r>
        <w:t xml:space="preserve"> they return a </w:t>
      </w:r>
      <w:r w:rsidRPr="009A0641">
        <w:rPr>
          <w:rStyle w:val="Code"/>
        </w:rPr>
        <w:t>MessageConsumer</w:t>
      </w:r>
      <w:r>
        <w:t xml:space="preserve"> object</w:t>
      </w:r>
      <w:r w:rsidRPr="00DE2477">
        <w:t>.</w:t>
      </w:r>
    </w:p>
    <w:p w:rsidR="00021C61" w:rsidRPr="003074DF" w:rsidRDefault="00021C61" w:rsidP="00021C61">
      <w:r>
        <w:t xml:space="preserve">The same methods may be used to create a </w:t>
      </w:r>
      <w:r w:rsidRPr="00590E86">
        <w:t>consumer</w:t>
      </w:r>
      <w:r>
        <w:t xml:space="preserve"> on an existing shared non-durable subscription.  </w:t>
      </w:r>
    </w:p>
    <w:p w:rsidR="00021C61" w:rsidRDefault="00021C61" w:rsidP="00021C61">
      <w:r w:rsidRPr="004A23E6">
        <w:t xml:space="preserve">A </w:t>
      </w:r>
      <w:r>
        <w:t xml:space="preserve">shared non-durable </w:t>
      </w:r>
      <w:r w:rsidRPr="004A23E6">
        <w:t xml:space="preserve">subscription is identified by a name specified by the client and by the client identifier if set. If the client identifier was set when the </w:t>
      </w:r>
      <w:r>
        <w:t xml:space="preserve">shared non-durable </w:t>
      </w:r>
      <w:r w:rsidRPr="004A23E6">
        <w:t xml:space="preserve">subscription was first created then a client which subsequently wishes to create a consumer on that </w:t>
      </w:r>
      <w:r>
        <w:t xml:space="preserve">shared non-durable </w:t>
      </w:r>
      <w:r w:rsidRPr="004A23E6">
        <w:t>subscription must use the same client identifier.</w:t>
      </w:r>
    </w:p>
    <w:p w:rsidR="00021C61" w:rsidRDefault="00021C61" w:rsidP="00021C61">
      <w:r>
        <w:t xml:space="preserve">A shared non-durable subscription only exists for as long as there is an active </w:t>
      </w:r>
      <w:r w:rsidR="00251C1A" w:rsidRPr="00251C1A">
        <w:t xml:space="preserve">consumer </w:t>
      </w:r>
      <w:r>
        <w:t xml:space="preserve">on the subscription. This means that any </w:t>
      </w:r>
      <w:r w:rsidR="00251C1A" w:rsidRPr="00251C1A">
        <w:t xml:space="preserve">messages sent to the topic will only be added to the subscription whilst a consumer object exists and is </w:t>
      </w:r>
      <w:r>
        <w:t>not closed</w:t>
      </w:r>
      <w:r w:rsidR="00251C1A" w:rsidRPr="00251C1A">
        <w:t>.</w:t>
      </w:r>
      <w:r>
        <w:t xml:space="preserve"> The subscription is not persisted and will be deleted (together with any undelivered messages associated with it) when the last consumer on the subscription is closed. </w:t>
      </w:r>
    </w:p>
    <w:p w:rsidR="00021C61" w:rsidRDefault="00021C61" w:rsidP="00021C61">
      <w:r>
        <w:t xml:space="preserve">If there is an active (i.e. not closed) consumer on the shared non-durable subscription, and an attempt is made to create an additional consumer, specifying the same name and client identifier (if set) but a different topic or message selector, then a </w:t>
      </w:r>
      <w:r w:rsidRPr="00590E86">
        <w:rPr>
          <w:rStyle w:val="Code"/>
        </w:rPr>
        <w:t>JMSException</w:t>
      </w:r>
      <w:r>
        <w:t xml:space="preserve"> or </w:t>
      </w:r>
      <w:r w:rsidRPr="00590E86">
        <w:rPr>
          <w:rStyle w:val="Code"/>
        </w:rPr>
        <w:t>JMSRuntimeException</w:t>
      </w:r>
      <w:r>
        <w:t xml:space="preserve"> (depending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shared non-durable subscription and a durable subscription having the same name. Such subscriptions would be completely separate.</w:t>
      </w:r>
    </w:p>
    <w:p w:rsidR="00021C61" w:rsidRDefault="00021C61" w:rsidP="00021C61">
      <w:r>
        <w:t xml:space="preserve">See also section </w:t>
      </w:r>
      <w:r w:rsidR="001E03D3">
        <w:fldChar w:fldCharType="begin"/>
      </w:r>
      <w:r>
        <w:instrText xml:space="preserve"> REF _Ref308034030 \r \h </w:instrText>
      </w:r>
      <w:r w:rsidR="001E03D3">
        <w:fldChar w:fldCharType="separate"/>
      </w:r>
      <w:r w:rsidR="009749BC">
        <w:t>6.1.2</w:t>
      </w:r>
      <w:r w:rsidR="001E03D3">
        <w:fldChar w:fldCharType="end"/>
      </w:r>
      <w:r>
        <w:t xml:space="preserve"> </w:t>
      </w:r>
      <w:r w:rsidR="00A05B30">
        <w:t>“</w:t>
      </w:r>
      <w:r w:rsidR="001E03D3">
        <w:fldChar w:fldCharType="begin"/>
      </w:r>
      <w:r>
        <w:instrText xml:space="preserve"> REF _Ref308034030 \h </w:instrText>
      </w:r>
      <w:r w:rsidR="001E03D3">
        <w:fldChar w:fldCharType="separate"/>
      </w:r>
      <w:r w:rsidR="009749BC" w:rsidRPr="00864041">
        <w:t>Cli</w:t>
      </w:r>
      <w:r w:rsidR="009749BC">
        <w:t>ent i</w:t>
      </w:r>
      <w:r w:rsidR="009749BC" w:rsidRPr="00864041">
        <w:t>dentifier</w:t>
      </w:r>
      <w:r w:rsidR="001E03D3">
        <w:fldChar w:fldCharType="end"/>
      </w:r>
      <w:r w:rsidR="00A05B30">
        <w:t>”.</w:t>
      </w:r>
    </w:p>
    <w:p w:rsidR="00021C61" w:rsidRDefault="00021C61" w:rsidP="000F3500">
      <w:pPr>
        <w:pStyle w:val="Heading3"/>
      </w:pPr>
      <w:bookmarkStart w:id="531" w:name="_Ref341265821"/>
      <w:bookmarkStart w:id="532" w:name="_Toc351464433"/>
      <w:bookmarkStart w:id="533" w:name="_Ref322434616"/>
      <w:r w:rsidRPr="00590E86">
        <w:t>Unshared durable subscriptions</w:t>
      </w:r>
      <w:bookmarkEnd w:id="531"/>
      <w:bookmarkEnd w:id="532"/>
    </w:p>
    <w:p w:rsidR="00021C61" w:rsidRDefault="00021C61" w:rsidP="00021C61">
      <w:bookmarkStart w:id="534" w:name="_Ref341265897"/>
      <w:r>
        <w:t xml:space="preserve">A durable subscription is used by an application that needs to receive all the messages published on a topic, including the ones published when there is no </w:t>
      </w:r>
      <w:r w:rsidRPr="00F44301">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F44301">
        <w:t>consumer</w:t>
      </w:r>
      <w:r>
        <w:t xml:space="preserve"> on the durable subscription or until they have expired.</w:t>
      </w:r>
    </w:p>
    <w:p w:rsidR="00021C61" w:rsidRDefault="00021C61" w:rsidP="00021C61">
      <w:r>
        <w:t xml:space="preserve">An </w:t>
      </w:r>
      <w:r w:rsidRPr="00590E86">
        <w:rPr>
          <w:i/>
        </w:rPr>
        <w:t>unshared</w:t>
      </w:r>
      <w:r>
        <w:t xml:space="preserve"> durable subscription </w:t>
      </w:r>
      <w:r w:rsidRPr="003A6441">
        <w:t>may hav</w:t>
      </w:r>
      <w:r>
        <w:t xml:space="preserve">e only one active (i.e. not closed) consumer at the same time. </w:t>
      </w:r>
    </w:p>
    <w:p w:rsidR="00021C61" w:rsidRDefault="00021C61" w:rsidP="00021C61">
      <w:r>
        <w:t>An unshared durable subscription is created, and a consumer created on that subscription, using one of the following methods:</w:t>
      </w:r>
    </w:p>
    <w:p w:rsidR="00C2185D" w:rsidRDefault="00251C1A">
      <w:pPr>
        <w:pStyle w:val="ListBullet"/>
      </w:pPr>
      <w:r w:rsidRPr="00251C1A">
        <w:lastRenderedPageBreak/>
        <w:t>In the</w:t>
      </w:r>
      <w:r w:rsidR="00021C61">
        <w:t xml:space="preserve"> classic API, one of several</w:t>
      </w:r>
      <w:r w:rsidR="00021C61" w:rsidRPr="00E37DB0">
        <w:rPr>
          <w:rStyle w:val="Code"/>
        </w:rPr>
        <w:t xml:space="preserve"> </w:t>
      </w:r>
      <w:r w:rsidR="00021C61" w:rsidRPr="00936C1B">
        <w:rPr>
          <w:rStyle w:val="Code"/>
        </w:rPr>
        <w:t>createDurableConsumer</w:t>
      </w:r>
      <w:r w:rsidR="00021C61">
        <w:t xml:space="preserve"> methods on </w:t>
      </w:r>
      <w:r w:rsidR="00021C61" w:rsidRPr="00936C1B">
        <w:rPr>
          <w:rStyle w:val="Code"/>
        </w:rPr>
        <w:t>Session</w:t>
      </w:r>
      <w:r w:rsidR="00021C61">
        <w:t>. These return a MessageConsumer object.</w:t>
      </w:r>
    </w:p>
    <w:p w:rsidR="00C2185D" w:rsidRDefault="00021C61">
      <w:pPr>
        <w:pStyle w:val="ListBullet"/>
      </w:pPr>
      <w:r>
        <w:t xml:space="preserve">In the simplified API, one of several </w:t>
      </w:r>
      <w:r w:rsidR="00251C1A" w:rsidRPr="00251C1A">
        <w:rPr>
          <w:rStyle w:val="Code"/>
        </w:rPr>
        <w:t>createDurableConsumer</w:t>
      </w:r>
      <w:r>
        <w:t xml:space="preserve"> methods on JMSContext. These return a JMSConsumer object.</w:t>
      </w:r>
    </w:p>
    <w:p w:rsidR="00021C61" w:rsidRDefault="00021C61" w:rsidP="00021C61">
      <w:pPr>
        <w:pStyle w:val="ListBullet"/>
      </w:pPr>
      <w:r>
        <w:t xml:space="preserve">In the legacy domain-specific API for pub/sub, one of several </w:t>
      </w:r>
      <w:r w:rsidRPr="00590E86">
        <w:rPr>
          <w:rStyle w:val="Code"/>
        </w:rPr>
        <w:t>create</w:t>
      </w:r>
      <w:r>
        <w:rPr>
          <w:rStyle w:val="Code"/>
        </w:rPr>
        <w:t>DurableSubscriber</w:t>
      </w:r>
      <w:r>
        <w:t xml:space="preserve"> methods on </w:t>
      </w:r>
      <w:r w:rsidR="00251C1A" w:rsidRPr="00251C1A">
        <w:rPr>
          <w:rStyle w:val="Code"/>
        </w:rPr>
        <w:t>Session</w:t>
      </w:r>
      <w:r>
        <w:t xml:space="preserve"> </w:t>
      </w:r>
      <w:r w:rsidR="00251C1A" w:rsidRPr="00251C1A">
        <w:rPr>
          <w:rStyle w:val="Code"/>
        </w:rPr>
        <w:t xml:space="preserve">and </w:t>
      </w:r>
      <w:r w:rsidRPr="00DE2477">
        <w:rPr>
          <w:rStyle w:val="Code"/>
        </w:rPr>
        <w:t>TopicSession</w:t>
      </w:r>
      <w:r>
        <w:t xml:space="preserve">. These return a </w:t>
      </w:r>
      <w:r>
        <w:rPr>
          <w:rStyle w:val="Code"/>
        </w:rPr>
        <w:t>TopicSubscriber</w:t>
      </w:r>
      <w:r>
        <w:t xml:space="preserve"> object</w:t>
      </w:r>
      <w:r w:rsidRPr="00DE2477">
        <w:t>.</w:t>
      </w:r>
    </w:p>
    <w:p w:rsidR="00C2185D" w:rsidRDefault="00021C61">
      <w:r>
        <w:t xml:space="preserve">The same methods may be used to create a consumer on an existing unshared durable subscription. </w:t>
      </w:r>
    </w:p>
    <w:p w:rsidR="00021C61" w:rsidRDefault="00021C61" w:rsidP="00021C61">
      <w:r>
        <w:t xml:space="preserve">An unshared durable subscription is identified by a name specified by the client and by the client identifier, which must be set. A client which subsequently wishes to create a </w:t>
      </w:r>
      <w:r w:rsidRPr="00F44301">
        <w:t xml:space="preserve">consumer </w:t>
      </w:r>
      <w:r>
        <w:t>on that unshared durable subscription must use the same client identifier.</w:t>
      </w:r>
    </w:p>
    <w:p w:rsidR="00021C61" w:rsidRDefault="00021C61" w:rsidP="00021C61">
      <w:r>
        <w:t xml:space="preserve">An unshared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Pr>
          <w:rStyle w:val="Code"/>
        </w:rPr>
        <w:t>JMSContext</w:t>
      </w:r>
      <w:r>
        <w:t xml:space="preserve"> or </w:t>
      </w:r>
      <w:r w:rsidRPr="004955F7">
        <w:rPr>
          <w:rStyle w:val="Code"/>
        </w:rPr>
        <w:t>TopicSessio</w:t>
      </w:r>
      <w:r>
        <w:rPr>
          <w:rStyle w:val="Code"/>
        </w:rPr>
        <w:t>n.</w:t>
      </w:r>
      <w:r>
        <w:t xml:space="preserve"> It is erroneous for a client to delete a durable subscription while it has an active </w:t>
      </w:r>
      <w:r w:rsidRPr="00F44301">
        <w:t>consumer</w:t>
      </w:r>
      <w:r w:rsidDel="00400EAC">
        <w:rPr>
          <w:i/>
          <w:iCs/>
        </w:rPr>
        <w:t xml:space="preserve"> </w:t>
      </w:r>
      <w:r>
        <w:t>or while a message received from it is part of a current transaction or has not been acknowledged in the session.</w:t>
      </w:r>
    </w:p>
    <w:p w:rsidR="00021C61" w:rsidRDefault="00021C61" w:rsidP="00021C61">
      <w:r>
        <w:t>I</w:t>
      </w:r>
      <w:r w:rsidRPr="003A6441">
        <w:t xml:space="preserve">f there is an active </w:t>
      </w:r>
      <w:r>
        <w:t xml:space="preserve">(i.e. not closed) </w:t>
      </w:r>
      <w:r w:rsidRPr="003A6441">
        <w:t xml:space="preserve">consumer on the </w:t>
      </w:r>
      <w:r>
        <w:t>unshared durable subscription</w:t>
      </w:r>
      <w:r w:rsidRPr="003A6441">
        <w:t xml:space="preserve">, and </w:t>
      </w:r>
      <w:r>
        <w:t xml:space="preserve">an attempt is made to create an additional consumer, specifying the same name and client identifier, then a </w:t>
      </w:r>
      <w:r w:rsidRPr="00CF24B0">
        <w:rPr>
          <w:rStyle w:val="Code"/>
        </w:rPr>
        <w:t>JMSException</w:t>
      </w:r>
      <w:r w:rsidRPr="003A6441">
        <w:t xml:space="preserve"> </w:t>
      </w:r>
      <w:r>
        <w:t xml:space="preserve">or </w:t>
      </w:r>
      <w:r w:rsidRPr="00CF24B0">
        <w:rPr>
          <w:rStyle w:val="Code"/>
        </w:rPr>
        <w:t>JMSRuntimeException</w:t>
      </w:r>
      <w:r>
        <w:t xml:space="preserve"> (depending on the method signature) will be thrown.</w:t>
      </w:r>
    </w:p>
    <w:p w:rsidR="00021C61" w:rsidRDefault="00021C61" w:rsidP="00021C61">
      <w:r w:rsidRPr="003A6441">
        <w:t xml:space="preserve">If there </w:t>
      </w:r>
      <w:r>
        <w:t>is no active (i.e. not closed) consumer</w:t>
      </w:r>
      <w:r w:rsidRPr="003A6441">
        <w:t xml:space="preserve"> on the </w:t>
      </w:r>
      <w:r>
        <w:t>unshared durable subscription</w:t>
      </w:r>
      <w:r w:rsidRPr="003A6441">
        <w:t xml:space="preserve">, and </w:t>
      </w:r>
      <w:r>
        <w:t xml:space="preserve">an attempt is made to create a new consumer </w:t>
      </w:r>
      <w:r w:rsidRPr="003A6441">
        <w:t xml:space="preserve">on that </w:t>
      </w:r>
      <w:r>
        <w:t xml:space="preserve">unshared </w:t>
      </w:r>
      <w:r w:rsidRPr="003A6441">
        <w:t>durable subscription, specifying the same name and client identifier</w:t>
      </w:r>
      <w:r>
        <w:t xml:space="preserve"> but a different topic, </w:t>
      </w:r>
      <w:r w:rsidRPr="003A6441">
        <w:t>message selector</w:t>
      </w:r>
      <w:r>
        <w:t xml:space="preserve"> or </w:t>
      </w:r>
      <w:r w:rsidRPr="00CF24B0">
        <w:rPr>
          <w:rStyle w:val="Code"/>
        </w:rPr>
        <w:t>noLocal</w:t>
      </w:r>
      <w:r>
        <w:t xml:space="preserve"> value</w:t>
      </w:r>
      <w:r w:rsidRPr="003A6441">
        <w:t xml:space="preserve">, then </w:t>
      </w:r>
      <w:r w:rsidRPr="00614A0E">
        <w:t xml:space="preserve"> this is equivalent to unsubscribing (deleting) the old one and creating a new one.</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the application calls one of the</w:t>
      </w:r>
      <w:r w:rsidRPr="00E37DB0">
        <w:rPr>
          <w:rStyle w:val="Code"/>
        </w:rPr>
        <w:t xml:space="preserve"> </w:t>
      </w:r>
      <w:r w:rsidRPr="00936C1B">
        <w:rPr>
          <w:rStyle w:val="Code"/>
        </w:rPr>
        <w:t>createDurableConsumer</w:t>
      </w:r>
      <w:r>
        <w:t xml:space="preserve"> or </w:t>
      </w:r>
      <w:r w:rsidRPr="00936C1B">
        <w:rPr>
          <w:rStyle w:val="Code"/>
        </w:rPr>
        <w:t>createDurable</w:t>
      </w:r>
      <w:r>
        <w:rPr>
          <w:rStyle w:val="Code"/>
        </w:rPr>
        <w:t>Subscriber</w:t>
      </w:r>
      <w:r w:rsidRPr="00E37DB0">
        <w:t xml:space="preserve"> </w:t>
      </w:r>
      <w:r>
        <w:t xml:space="preserve"> methods, and a </w:t>
      </w:r>
      <w:r w:rsidRPr="00FD7952">
        <w:t xml:space="preserve">shared durable subscription already exists with the </w:t>
      </w:r>
      <w:r>
        <w:t xml:space="preserve">same name and client identifier, </w:t>
      </w:r>
      <w:r w:rsidRPr="00FD7952">
        <w:t xml:space="preserve">then a </w:t>
      </w:r>
      <w:r w:rsidRPr="00C27C32">
        <w:rPr>
          <w:rStyle w:val="Code"/>
        </w:rPr>
        <w:t>JMSException</w:t>
      </w:r>
      <w:r>
        <w:t xml:space="preserve"> or </w:t>
      </w:r>
      <w:r w:rsidRPr="00C27C32">
        <w:rPr>
          <w:rStyle w:val="Code"/>
        </w:rPr>
        <w:t>JMSRuntimeException</w:t>
      </w:r>
      <w:r w:rsidRPr="00FD7952">
        <w:t xml:space="preserve"> </w:t>
      </w:r>
      <w:r>
        <w:t>(depending on the method signature) will be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w:t>
      </w:r>
      <w:r w:rsidRPr="00C03A6F">
        <w:t xml:space="preserve"> </w:t>
      </w:r>
      <w:r w:rsidRPr="00F44301">
        <w:rPr>
          <w:rStyle w:val="Code"/>
        </w:rPr>
        <w:t>noLocal</w:t>
      </w:r>
      <w:r w:rsidRPr="00C03A6F">
        <w:t xml:space="preserve"> </w:t>
      </w:r>
      <w:r w:rsidR="002E342E">
        <w:t xml:space="preserve">parameter </w:t>
      </w:r>
      <w:r w:rsidR="002E342E" w:rsidRPr="00C03A6F">
        <w:t>may</w:t>
      </w:r>
      <w:r w:rsidRPr="00C03A6F">
        <w:t xml:space="preserve"> be used to specify that messages published to the topic by</w:t>
      </w:r>
      <w:r>
        <w:t xml:space="preserve"> the</w:t>
      </w:r>
      <w:r w:rsidRPr="00C03A6F">
        <w:t xml:space="preserve"> </w:t>
      </w:r>
      <w:r w:rsidRPr="00936C1B">
        <w:rPr>
          <w:rStyle w:val="Code"/>
        </w:rPr>
        <w:t>Session</w:t>
      </w:r>
      <w:r w:rsidRPr="00604A38">
        <w:t xml:space="preserve">, </w:t>
      </w:r>
      <w:r w:rsidR="00251C1A" w:rsidRPr="00251C1A">
        <w:rPr>
          <w:rStyle w:val="Code"/>
        </w:rPr>
        <w:t>JMSContext</w:t>
      </w:r>
      <w:r>
        <w:t xml:space="preserve"> or </w:t>
      </w:r>
      <w:r w:rsidRPr="00936C1B">
        <w:rPr>
          <w:rStyle w:val="Code"/>
        </w:rPr>
        <w:t>TopicSession</w:t>
      </w:r>
      <w:r w:rsidR="00BA1654">
        <w:t>’</w:t>
      </w:r>
      <w:r w:rsidRPr="00F44301">
        <w:t>s</w:t>
      </w:r>
      <w:r w:rsidRPr="00C03A6F">
        <w:t xml:space="preserve"> own connection</w:t>
      </w:r>
      <w:r>
        <w:t>,</w:t>
      </w:r>
      <w:r w:rsidRPr="00C03A6F">
        <w:t xml:space="preserve"> or any other </w:t>
      </w:r>
      <w:r>
        <w:t xml:space="preserve">connection </w:t>
      </w:r>
      <w:r w:rsidRPr="00C03A6F">
        <w:t>with the same client identifier</w:t>
      </w:r>
      <w:r>
        <w:t>,</w:t>
      </w:r>
      <w:r w:rsidRPr="00C03A6F">
        <w:t xml:space="preserve"> will not be added to the durable subscription. </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1E03D3">
        <w:fldChar w:fldCharType="begin"/>
      </w:r>
      <w:r>
        <w:instrText xml:space="preserve"> REF _Ref308034030 \r \h </w:instrText>
      </w:r>
      <w:r w:rsidR="001E03D3">
        <w:fldChar w:fldCharType="separate"/>
      </w:r>
      <w:r w:rsidR="009749BC">
        <w:t>6.1.2</w:t>
      </w:r>
      <w:r w:rsidR="001E03D3">
        <w:fldChar w:fldCharType="end"/>
      </w:r>
      <w:r>
        <w:t xml:space="preserve"> </w:t>
      </w:r>
      <w:r w:rsidR="00A05B30">
        <w:t>“</w:t>
      </w:r>
      <w:r w:rsidR="001E03D3">
        <w:fldChar w:fldCharType="begin"/>
      </w:r>
      <w:r>
        <w:instrText xml:space="preserve"> REF _Ref308034030 \h </w:instrText>
      </w:r>
      <w:r w:rsidR="001E03D3">
        <w:fldChar w:fldCharType="separate"/>
      </w:r>
      <w:r w:rsidR="009749BC" w:rsidRPr="00864041">
        <w:t>Cli</w:t>
      </w:r>
      <w:r w:rsidR="009749BC">
        <w:t>ent i</w:t>
      </w:r>
      <w:r w:rsidR="009749BC" w:rsidRPr="00864041">
        <w:t>dentifier</w:t>
      </w:r>
      <w:r w:rsidR="001E03D3">
        <w:fldChar w:fldCharType="end"/>
      </w:r>
      <w:r w:rsidR="00A05B30">
        <w:t>”.</w:t>
      </w:r>
    </w:p>
    <w:p w:rsidR="00021C61" w:rsidRDefault="00021C61" w:rsidP="000F3500">
      <w:pPr>
        <w:pStyle w:val="Heading3"/>
      </w:pPr>
      <w:bookmarkStart w:id="535" w:name="_Ref345348595"/>
      <w:bookmarkStart w:id="536" w:name="_Ref345348600"/>
      <w:bookmarkStart w:id="537" w:name="_Ref345348604"/>
      <w:bookmarkStart w:id="538" w:name="_Ref345349332"/>
      <w:bookmarkStart w:id="539" w:name="_Ref345349336"/>
      <w:bookmarkStart w:id="540" w:name="_Toc351464434"/>
      <w:r>
        <w:lastRenderedPageBreak/>
        <w:t>Shared durable subscriptions</w:t>
      </w:r>
      <w:bookmarkEnd w:id="534"/>
      <w:bookmarkEnd w:id="535"/>
      <w:bookmarkEnd w:id="536"/>
      <w:bookmarkEnd w:id="537"/>
      <w:bookmarkEnd w:id="538"/>
      <w:bookmarkEnd w:id="539"/>
      <w:bookmarkEnd w:id="540"/>
    </w:p>
    <w:bookmarkEnd w:id="533"/>
    <w:p w:rsidR="00021C61" w:rsidRDefault="00021C61" w:rsidP="00021C61">
      <w:r>
        <w:t xml:space="preserve">A durable subscription is used by an application that needs to receive all the messages published on a topic, including the ones published when there is no </w:t>
      </w:r>
      <w:r w:rsidRPr="00590E86">
        <w:t>consumer</w:t>
      </w:r>
      <w:r>
        <w:t xml:space="preserve"> associated with it. The JMS provider retains a record of this durable subscription and ensures t</w:t>
      </w:r>
      <w:r w:rsidR="00BA1654">
        <w:t>hat all messages from the topic’</w:t>
      </w:r>
      <w:r>
        <w:t xml:space="preserve">s publishers are retained until they are delivered to, and acknowledged by, a </w:t>
      </w:r>
      <w:r w:rsidRPr="00590E86">
        <w:t>consumer</w:t>
      </w:r>
      <w:r>
        <w:t xml:space="preserve"> on the durable subscription or until they have expired.</w:t>
      </w:r>
    </w:p>
    <w:p w:rsidR="00021C61" w:rsidRDefault="00021C61" w:rsidP="00021C61">
      <w:r>
        <w:t xml:space="preserve">A </w:t>
      </w:r>
      <w:r w:rsidR="00251C1A" w:rsidRPr="00251C1A">
        <w:rPr>
          <w:i/>
        </w:rPr>
        <w:t>shared</w:t>
      </w:r>
      <w:r>
        <w:t xml:space="preserve"> non-durable subscription is used by a client that needs to be able to share the work of receiving messages from a durable subscription amongst multiple consumers. A shared durable subscription may therefore have more than one consumer. Each message from the subscription will be delivered to only one of the consumers on that subscription. </w:t>
      </w:r>
    </w:p>
    <w:p w:rsidR="00021C61" w:rsidRDefault="00021C61" w:rsidP="00021C61">
      <w:r>
        <w:t>A shared durable subscription is created, and a consumer created on that subscription, using one of the following methods:</w:t>
      </w:r>
    </w:p>
    <w:p w:rsidR="00C2185D" w:rsidRDefault="00021C61">
      <w:pPr>
        <w:pStyle w:val="ListBullet"/>
      </w:pPr>
      <w:r>
        <w:t xml:space="preserve">In the classic API, one of several </w:t>
      </w:r>
      <w:r w:rsidRPr="00936C1B">
        <w:rPr>
          <w:rStyle w:val="Code"/>
        </w:rPr>
        <w:t>create</w:t>
      </w:r>
      <w:r>
        <w:rPr>
          <w:rStyle w:val="Code"/>
        </w:rPr>
        <w:t>Shared</w:t>
      </w:r>
      <w:r w:rsidRPr="00936C1B">
        <w:rPr>
          <w:rStyle w:val="Code"/>
        </w:rPr>
        <w:t>DurableConsumer</w:t>
      </w:r>
      <w:r>
        <w:t xml:space="preserve"> methods on </w:t>
      </w:r>
      <w:r w:rsidRPr="00936C1B">
        <w:rPr>
          <w:rStyle w:val="Code"/>
        </w:rPr>
        <w:t>Session</w:t>
      </w:r>
      <w:r>
        <w:t xml:space="preserve">. These return a </w:t>
      </w:r>
      <w:r w:rsidR="00251C1A" w:rsidRPr="00251C1A">
        <w:rPr>
          <w:rStyle w:val="Code"/>
        </w:rPr>
        <w:t>MessageConsumer</w:t>
      </w:r>
      <w:r>
        <w:t xml:space="preserve"> object.</w:t>
      </w:r>
    </w:p>
    <w:p w:rsidR="00021C61" w:rsidRDefault="00021C61" w:rsidP="00021C61">
      <w:pPr>
        <w:pStyle w:val="ListBullet"/>
      </w:pPr>
      <w:r>
        <w:t xml:space="preserve">In the simplified API, one of several </w:t>
      </w:r>
      <w:r w:rsidRPr="00936C1B">
        <w:rPr>
          <w:rStyle w:val="Code"/>
        </w:rPr>
        <w:t>create</w:t>
      </w:r>
      <w:r>
        <w:rPr>
          <w:rStyle w:val="Code"/>
        </w:rPr>
        <w:t>Shared</w:t>
      </w:r>
      <w:r w:rsidRPr="00936C1B">
        <w:rPr>
          <w:rStyle w:val="Code"/>
        </w:rPr>
        <w:t>DurableConsumer</w:t>
      </w:r>
      <w:r>
        <w:t xml:space="preserve"> methods on </w:t>
      </w:r>
      <w:r>
        <w:rPr>
          <w:rStyle w:val="Code"/>
        </w:rPr>
        <w:t>JMSContext</w:t>
      </w:r>
      <w:r>
        <w:t xml:space="preserve">. These return a </w:t>
      </w:r>
      <w:r>
        <w:rPr>
          <w:rStyle w:val="Code"/>
        </w:rPr>
        <w:t>JMSConsumer</w:t>
      </w:r>
      <w:r>
        <w:t xml:space="preserve"> object.</w:t>
      </w:r>
    </w:p>
    <w:p w:rsidR="00C2185D" w:rsidRDefault="00021C61">
      <w:pPr>
        <w:pStyle w:val="ListBullet"/>
      </w:pPr>
      <w:r>
        <w:t xml:space="preserve">In the legacy domain-specific API for pub/sub, using one of several </w:t>
      </w:r>
      <w:r w:rsidRPr="00936C1B">
        <w:rPr>
          <w:rStyle w:val="Code"/>
        </w:rPr>
        <w:t>create</w:t>
      </w:r>
      <w:r>
        <w:rPr>
          <w:rStyle w:val="Code"/>
        </w:rPr>
        <w:t>Shared</w:t>
      </w:r>
      <w:r w:rsidRPr="00936C1B">
        <w:rPr>
          <w:rStyle w:val="Code"/>
        </w:rPr>
        <w:t>DurableConsumer</w:t>
      </w:r>
      <w:r>
        <w:t xml:space="preserve"> </w:t>
      </w:r>
      <w:r w:rsidRPr="003074DF">
        <w:t xml:space="preserve">methods on </w:t>
      </w:r>
      <w:r w:rsidRPr="003074DF">
        <w:rPr>
          <w:rStyle w:val="Code"/>
        </w:rPr>
        <w:t>JMSContext</w:t>
      </w:r>
      <w:r w:rsidRPr="003074DF">
        <w:t xml:space="preserve"> return a </w:t>
      </w:r>
      <w:r w:rsidRPr="003074DF">
        <w:rPr>
          <w:rStyle w:val="Code"/>
        </w:rPr>
        <w:t>JMSConsumer</w:t>
      </w:r>
      <w:r w:rsidRPr="003074DF">
        <w:t>.</w:t>
      </w:r>
    </w:p>
    <w:p w:rsidR="00021C61" w:rsidRDefault="00021C61" w:rsidP="00021C61">
      <w:r>
        <w:t>The same methods may be used to create a consumer on an existing shared durable subscription.</w:t>
      </w:r>
    </w:p>
    <w:p w:rsidR="00021C61" w:rsidRDefault="00021C61" w:rsidP="00021C61">
      <w:r>
        <w:t xml:space="preserve">A shared durable subscription is identified by a name specified by the client and by the client identifier if set. If the client identifier was set when the shared durable subscription was first created then a client which subsequently wishes to create a </w:t>
      </w:r>
      <w:r w:rsidRPr="00590E86">
        <w:t xml:space="preserve">consumer </w:t>
      </w:r>
      <w:r>
        <w:t>on that shared durable subscription must use the same client identifier.</w:t>
      </w:r>
    </w:p>
    <w:p w:rsidR="00021C61" w:rsidRDefault="00021C61" w:rsidP="00021C61">
      <w:r>
        <w:t xml:space="preserve">A durable subscription is persisted and will continue to accumulate messages until it is deleted using the </w:t>
      </w:r>
      <w:r w:rsidRPr="00936C1B">
        <w:rPr>
          <w:rStyle w:val="Code"/>
        </w:rPr>
        <w:t>unsubscribe</w:t>
      </w:r>
      <w:r>
        <w:t xml:space="preserve"> method on the </w:t>
      </w:r>
      <w:r w:rsidRPr="004955F7">
        <w:rPr>
          <w:rStyle w:val="Code"/>
        </w:rPr>
        <w:t>Session</w:t>
      </w:r>
      <w:r>
        <w:rPr>
          <w:rStyle w:val="Code"/>
        </w:rPr>
        <w:t>,</w:t>
      </w:r>
      <w:r>
        <w:t xml:space="preserve"> </w:t>
      </w:r>
      <w:r w:rsidRPr="004955F7">
        <w:rPr>
          <w:rStyle w:val="Code"/>
        </w:rPr>
        <w:t>TopicSession</w:t>
      </w:r>
      <w:r w:rsidRPr="00590E86">
        <w:t xml:space="preserve"> or </w:t>
      </w:r>
      <w:r>
        <w:rPr>
          <w:rStyle w:val="Code"/>
        </w:rPr>
        <w:t>JMSContext</w:t>
      </w:r>
      <w:r>
        <w:t xml:space="preserve">. It is erroneous for a client to delete a durable subscription while it has an active </w:t>
      </w:r>
      <w:r w:rsidRPr="00590E86">
        <w:t>consumer</w:t>
      </w:r>
      <w:r w:rsidDel="00400EAC">
        <w:rPr>
          <w:i/>
          <w:iCs/>
        </w:rPr>
        <w:t xml:space="preserve"> </w:t>
      </w:r>
      <w:r>
        <w:t>or while a message received from it is part of a current transaction or has not been acknowledged in the session.</w:t>
      </w:r>
    </w:p>
    <w:p w:rsidR="00021C61" w:rsidRDefault="00021C61" w:rsidP="00021C61">
      <w:r w:rsidRPr="003A6441">
        <w:t xml:space="preserve">If there are no active </w:t>
      </w:r>
      <w:r>
        <w:t xml:space="preserve">(i.e. not closed) </w:t>
      </w:r>
      <w:r w:rsidRPr="003A6441">
        <w:t xml:space="preserve">consumers on the </w:t>
      </w:r>
      <w:r>
        <w:t>shared durable subscription</w:t>
      </w:r>
      <w:r w:rsidRPr="003A6441">
        <w:t xml:space="preserve">, and </w:t>
      </w:r>
      <w:r>
        <w:t xml:space="preserve">an attempt is made to create a new consumer, specifying the same name and client </w:t>
      </w:r>
      <w:r w:rsidRPr="003A6441">
        <w:t>identifier</w:t>
      </w:r>
      <w:r>
        <w:t xml:space="preserve"> (if set) but a different topic or </w:t>
      </w:r>
      <w:r w:rsidRPr="003A6441">
        <w:t>message selector</w:t>
      </w:r>
      <w:r>
        <w:t xml:space="preserve">, </w:t>
      </w:r>
      <w:r w:rsidRPr="007009C1">
        <w:t>then this is equivalent to unsubscribing (deleting) the old one and creating a new one.</w:t>
      </w:r>
    </w:p>
    <w:p w:rsidR="00021C61" w:rsidRDefault="00021C61" w:rsidP="00021C61">
      <w:r w:rsidRPr="009B598C">
        <w:t xml:space="preserve">If there is an active (i.e. not closed) consumer on the shared durable subscription, and an attempt is made to create an additional consumer, specifying the same name and client identifier (if set) but a different topic or message selector, then a </w:t>
      </w:r>
      <w:r w:rsidRPr="00590E86">
        <w:rPr>
          <w:rStyle w:val="Code"/>
        </w:rPr>
        <w:t>JMSException</w:t>
      </w:r>
      <w:r w:rsidRPr="009B598C">
        <w:t xml:space="preserve"> or </w:t>
      </w:r>
      <w:r w:rsidRPr="00590E86">
        <w:rPr>
          <w:rStyle w:val="Code"/>
        </w:rPr>
        <w:t>JMSRuntimeException</w:t>
      </w:r>
      <w:r w:rsidRPr="009B598C">
        <w:t xml:space="preserve"> (depending on the method signature) will be thrown.</w:t>
      </w:r>
    </w:p>
    <w:p w:rsidR="00021C61" w:rsidRDefault="00021C61" w:rsidP="00021C61">
      <w:r w:rsidRPr="00FD7952">
        <w:t>A shared durable subscription and an unshared durable subscription may not have the same name and client identifier.</w:t>
      </w:r>
      <w:r>
        <w:t xml:space="preserve"> If</w:t>
      </w:r>
      <w:r w:rsidRPr="00C03A6F">
        <w:t xml:space="preserve"> </w:t>
      </w:r>
      <w:r>
        <w:t xml:space="preserve">the application calls one of the </w:t>
      </w:r>
      <w:r w:rsidRPr="00936C1B">
        <w:rPr>
          <w:rStyle w:val="Code"/>
        </w:rPr>
        <w:t>create</w:t>
      </w:r>
      <w:r>
        <w:rPr>
          <w:rStyle w:val="Code"/>
        </w:rPr>
        <w:t>Shared</w:t>
      </w:r>
      <w:r w:rsidRPr="00936C1B">
        <w:rPr>
          <w:rStyle w:val="Code"/>
        </w:rPr>
        <w:t>DurableConsumer</w:t>
      </w:r>
      <w:r>
        <w:t xml:space="preserve"> methods, and </w:t>
      </w:r>
      <w:r w:rsidRPr="00FD7952">
        <w:t xml:space="preserve">an unshared durable </w:t>
      </w:r>
      <w:r w:rsidRPr="00FD7952">
        <w:lastRenderedPageBreak/>
        <w:t xml:space="preserve">subscription already exists with the </w:t>
      </w:r>
      <w:r>
        <w:t xml:space="preserve">same name and client identifier, </w:t>
      </w:r>
      <w:r w:rsidRPr="00FD7952">
        <w:t xml:space="preserve">then a </w:t>
      </w:r>
      <w:r w:rsidRPr="00590E86">
        <w:rPr>
          <w:rStyle w:val="Code"/>
        </w:rPr>
        <w:t>JMSException</w:t>
      </w:r>
      <w:r>
        <w:t xml:space="preserve"> or </w:t>
      </w:r>
      <w:r w:rsidRPr="00590E86">
        <w:rPr>
          <w:rStyle w:val="Code"/>
        </w:rPr>
        <w:t>JMSRuntimeException</w:t>
      </w:r>
      <w:r w:rsidRPr="00FD7952">
        <w:t xml:space="preserve"> is thrown.</w:t>
      </w:r>
    </w:p>
    <w:p w:rsidR="00021C61" w:rsidRDefault="00021C61" w:rsidP="00021C61">
      <w:r>
        <w:t>If a message selector is specified then only messages with properties matching the message selector expression will be added to the subscription.</w:t>
      </w:r>
    </w:p>
    <w:p w:rsidR="00021C61" w:rsidRDefault="00021C61" w:rsidP="00021C61">
      <w:r>
        <w:t>There is no restriction to prevent a durable subscription and a shared non-durable subscription having the same name. Such subscriptions would be completely separate.</w:t>
      </w:r>
    </w:p>
    <w:p w:rsidR="00021C61" w:rsidRDefault="00021C61" w:rsidP="00021C61">
      <w:r>
        <w:t xml:space="preserve">See also section </w:t>
      </w:r>
      <w:r w:rsidR="001E03D3">
        <w:fldChar w:fldCharType="begin"/>
      </w:r>
      <w:r>
        <w:instrText xml:space="preserve"> REF _Ref308034030 \r \h </w:instrText>
      </w:r>
      <w:r w:rsidR="001E03D3">
        <w:fldChar w:fldCharType="separate"/>
      </w:r>
      <w:r w:rsidR="009749BC">
        <w:t>6.1.2</w:t>
      </w:r>
      <w:r w:rsidR="001E03D3">
        <w:fldChar w:fldCharType="end"/>
      </w:r>
      <w:r>
        <w:t xml:space="preserve"> </w:t>
      </w:r>
      <w:r w:rsidR="00A05B30">
        <w:t>“</w:t>
      </w:r>
      <w:r w:rsidR="001E03D3">
        <w:fldChar w:fldCharType="begin"/>
      </w:r>
      <w:r>
        <w:instrText xml:space="preserve"> REF _Ref308034030 \h </w:instrText>
      </w:r>
      <w:r w:rsidR="001E03D3">
        <w:fldChar w:fldCharType="separate"/>
      </w:r>
      <w:r w:rsidR="009749BC" w:rsidRPr="00864041">
        <w:t>Cli</w:t>
      </w:r>
      <w:r w:rsidR="009749BC">
        <w:t>ent i</w:t>
      </w:r>
      <w:r w:rsidR="009749BC" w:rsidRPr="00864041">
        <w:t>dentifier</w:t>
      </w:r>
      <w:r w:rsidR="001E03D3">
        <w:fldChar w:fldCharType="end"/>
      </w:r>
      <w:r w:rsidR="00A05B30">
        <w:t>”.</w:t>
      </w:r>
    </w:p>
    <w:p w:rsidR="009246CD" w:rsidRDefault="009246CD" w:rsidP="009246CD">
      <w:pPr>
        <w:pStyle w:val="Heading2"/>
      </w:pPr>
      <w:bookmarkStart w:id="541" w:name="_Toc351464435"/>
      <w:r>
        <w:t>Starting message delivery</w:t>
      </w:r>
      <w:bookmarkEnd w:id="541"/>
    </w:p>
    <w:p w:rsidR="009246CD" w:rsidRDefault="009246CD" w:rsidP="009246CD">
      <w:r>
        <w:t xml:space="preserve">An application using the </w:t>
      </w:r>
      <w:r w:rsidR="00B850A2">
        <w:t>classic API</w:t>
      </w:r>
      <w:r>
        <w:t xml:space="preserve"> to consume messag</w:t>
      </w:r>
      <w:r w:rsidR="00BA1654">
        <w:t>es needs to call the connection’</w:t>
      </w:r>
      <w:r>
        <w:t xml:space="preserve">s </w:t>
      </w:r>
      <w:r w:rsidRPr="0024366F">
        <w:rPr>
          <w:rStyle w:val="Code"/>
        </w:rPr>
        <w:t>start</w:t>
      </w:r>
      <w:r>
        <w:t xml:space="preserve"> method to start delivery of incoming messages. It may temporarily suspend delivery by calling </w:t>
      </w:r>
      <w:r w:rsidRPr="007C1B91">
        <w:rPr>
          <w:rStyle w:val="Code"/>
        </w:rPr>
        <w:t>stop</w:t>
      </w:r>
      <w:r>
        <w:t xml:space="preserve">, after which a call to </w:t>
      </w:r>
      <w:r w:rsidRPr="00DC7382">
        <w:rPr>
          <w:rStyle w:val="Code"/>
        </w:rPr>
        <w:t>start</w:t>
      </w:r>
      <w:r>
        <w:t xml:space="preserve"> will restart delivery. This is described in</w:t>
      </w:r>
      <w:r w:rsidRPr="008A251F">
        <w:t xml:space="preserve"> </w:t>
      </w:r>
      <w:r>
        <w:t xml:space="preserve">section </w:t>
      </w:r>
      <w:r w:rsidR="001E03D3">
        <w:fldChar w:fldCharType="begin"/>
      </w:r>
      <w:r>
        <w:instrText xml:space="preserve"> REF _Ref317166027 \r \h </w:instrText>
      </w:r>
      <w:r w:rsidR="001E03D3">
        <w:fldChar w:fldCharType="separate"/>
      </w:r>
      <w:r w:rsidR="009749BC">
        <w:t>6.1.3</w:t>
      </w:r>
      <w:r w:rsidR="001E03D3">
        <w:fldChar w:fldCharType="end"/>
      </w:r>
      <w:r>
        <w:t xml:space="preserve"> </w:t>
      </w:r>
      <w:r w:rsidR="00A05B30">
        <w:t>“</w:t>
      </w:r>
      <w:r w:rsidR="001E03D3">
        <w:fldChar w:fldCharType="begin"/>
      </w:r>
      <w:r>
        <w:instrText xml:space="preserve"> REF _Ref317166029 \h </w:instrText>
      </w:r>
      <w:r w:rsidR="001E03D3">
        <w:fldChar w:fldCharType="separate"/>
      </w:r>
      <w:r w:rsidR="009749BC">
        <w:t>Connection s</w:t>
      </w:r>
      <w:r w:rsidR="009749BC" w:rsidRPr="00864041">
        <w:t>etup</w:t>
      </w:r>
      <w:r w:rsidR="001E03D3">
        <w:fldChar w:fldCharType="end"/>
      </w:r>
      <w:r w:rsidR="00A05B30">
        <w:t>”.</w:t>
      </w:r>
    </w:p>
    <w:p w:rsidR="009246CD" w:rsidRDefault="009246CD" w:rsidP="009246CD">
      <w:r>
        <w:t xml:space="preserve">The simplified API provides corresponding </w:t>
      </w:r>
      <w:r w:rsidRPr="000A7027">
        <w:rPr>
          <w:rStyle w:val="Code"/>
        </w:rPr>
        <w:t>start</w:t>
      </w:r>
      <w:r>
        <w:t xml:space="preserve"> and </w:t>
      </w:r>
      <w:r w:rsidRPr="000A7027">
        <w:rPr>
          <w:rStyle w:val="Code"/>
        </w:rPr>
        <w:t>stop</w:t>
      </w:r>
      <w:r>
        <w:t xml:space="preserve"> methods on </w:t>
      </w:r>
      <w:r w:rsidRPr="00225E6F">
        <w:rPr>
          <w:rStyle w:val="Code"/>
        </w:rPr>
        <w:t>JMSContext</w:t>
      </w:r>
      <w:r>
        <w:t xml:space="preserve">. The </w:t>
      </w:r>
      <w:r w:rsidRPr="00D3460E">
        <w:rPr>
          <w:rStyle w:val="Code"/>
        </w:rPr>
        <w:t>start</w:t>
      </w:r>
      <w:r>
        <w:t xml:space="preserve"> method will be called automatically when </w:t>
      </w:r>
      <w:r w:rsidRPr="009F22EC">
        <w:rPr>
          <w:rStyle w:val="Code"/>
        </w:rPr>
        <w:t>createConsumer</w:t>
      </w:r>
      <w:r>
        <w:t xml:space="preserve"> or </w:t>
      </w:r>
      <w:r w:rsidRPr="00590E86">
        <w:rPr>
          <w:rStyle w:val="Code"/>
        </w:rPr>
        <w:t>createDurableConsumer</w:t>
      </w:r>
      <w:r>
        <w:t xml:space="preserve"> are called on the </w:t>
      </w:r>
      <w:r>
        <w:rPr>
          <w:rStyle w:val="Code"/>
        </w:rPr>
        <w:t>JMSContext</w:t>
      </w:r>
      <w:r>
        <w:t xml:space="preserve"> object. This means there is no need for the application to call </w:t>
      </w:r>
      <w:r w:rsidRPr="000A7027">
        <w:rPr>
          <w:rStyle w:val="Code"/>
        </w:rPr>
        <w:t>start</w:t>
      </w:r>
      <w:r>
        <w:t xml:space="preserve"> when the consumer is first established. As with the </w:t>
      </w:r>
      <w:r w:rsidR="00B850A2">
        <w:t>classic API</w:t>
      </w:r>
      <w:r>
        <w:t xml:space="preserve">, an application may temporarily suspend delivery by calling </w:t>
      </w:r>
      <w:r w:rsidRPr="007C1B91">
        <w:rPr>
          <w:rStyle w:val="Code"/>
        </w:rPr>
        <w:t>stop</w:t>
      </w:r>
      <w:r>
        <w:t xml:space="preserve">, after which a call to </w:t>
      </w:r>
      <w:r w:rsidRPr="00DC7382">
        <w:rPr>
          <w:rStyle w:val="Code"/>
        </w:rPr>
        <w:t>start</w:t>
      </w:r>
      <w:r>
        <w:t xml:space="preserve"> will restart delivery.</w:t>
      </w:r>
    </w:p>
    <w:p w:rsidR="00C2185D" w:rsidRDefault="009246CD">
      <w:r>
        <w:t xml:space="preserve">Sometimes an application will need the connection to remain in stopped mode until setup is complete and not commence message delivery until the </w:t>
      </w:r>
      <w:r w:rsidRPr="00590E86">
        <w:rPr>
          <w:rStyle w:val="Code"/>
        </w:rPr>
        <w:t>start</w:t>
      </w:r>
      <w:r>
        <w:t xml:space="preserve"> method is explicitly called, as with the </w:t>
      </w:r>
      <w:r w:rsidR="00B850A2">
        <w:t>classic API</w:t>
      </w:r>
      <w:r>
        <w:t xml:space="preserve">. This can be configured by calling </w:t>
      </w:r>
      <w:proofErr w:type="gramStart"/>
      <w:r w:rsidRPr="00590E86">
        <w:rPr>
          <w:rStyle w:val="Code"/>
        </w:rPr>
        <w:t>setAutoStart(</w:t>
      </w:r>
      <w:proofErr w:type="gramEnd"/>
      <w:r w:rsidRPr="00590E86">
        <w:rPr>
          <w:rStyle w:val="Code"/>
        </w:rPr>
        <w:t>false)</w:t>
      </w:r>
      <w:r>
        <w:t xml:space="preserve"> on the </w:t>
      </w:r>
      <w:r w:rsidRPr="00225E6F">
        <w:rPr>
          <w:rStyle w:val="Code"/>
        </w:rPr>
        <w:t>JMSContext</w:t>
      </w:r>
      <w:r>
        <w:t xml:space="preserve"> prior to calling </w:t>
      </w:r>
      <w:r>
        <w:rPr>
          <w:rStyle w:val="Code"/>
        </w:rPr>
        <w:t>createConsumer</w:t>
      </w:r>
      <w:r>
        <w:t xml:space="preserve"> or </w:t>
      </w:r>
      <w:r w:rsidRPr="009F22EC">
        <w:rPr>
          <w:rStyle w:val="Code"/>
        </w:rPr>
        <w:t>create</w:t>
      </w:r>
      <w:r>
        <w:rPr>
          <w:rStyle w:val="Code"/>
        </w:rPr>
        <w:t>Durable</w:t>
      </w:r>
      <w:r w:rsidRPr="009F22EC">
        <w:rPr>
          <w:rStyle w:val="Code"/>
        </w:rPr>
        <w:t>Consumer</w:t>
      </w:r>
      <w:r>
        <w:t xml:space="preserve">. </w:t>
      </w:r>
    </w:p>
    <w:p w:rsidR="009246CD" w:rsidRPr="00864041" w:rsidRDefault="009246CD" w:rsidP="009246CD">
      <w:pPr>
        <w:pStyle w:val="Heading2"/>
      </w:pPr>
      <w:bookmarkStart w:id="542" w:name="_Ref348448604"/>
      <w:bookmarkStart w:id="543" w:name="_Ref348448605"/>
      <w:bookmarkStart w:id="544" w:name="_Toc351464436"/>
      <w:r>
        <w:t>Receiving messages synchronously</w:t>
      </w:r>
      <w:bookmarkEnd w:id="542"/>
      <w:bookmarkEnd w:id="543"/>
      <w:bookmarkEnd w:id="544"/>
    </w:p>
    <w:p w:rsidR="002F47F9" w:rsidRDefault="009246CD">
      <w:r>
        <w:t xml:space="preserve">A client </w:t>
      </w:r>
      <w:r w:rsidR="007A3BBD">
        <w:t xml:space="preserve">application </w:t>
      </w:r>
      <w:r>
        <w:t xml:space="preserve">can request the next message from a consumer </w:t>
      </w:r>
      <w:r w:rsidR="002A7934">
        <w:t>by calling</w:t>
      </w:r>
      <w:r>
        <w:t xml:space="preserve">e </w:t>
      </w:r>
      <w:r w:rsidR="00251C1A" w:rsidRPr="00251C1A">
        <w:rPr>
          <w:rStyle w:val="Code"/>
        </w:rPr>
        <w:t>receive</w:t>
      </w:r>
      <w:r w:rsidR="00D90F9C">
        <w:t xml:space="preserve">, </w:t>
      </w:r>
      <w:proofErr w:type="gramStart"/>
      <w:r w:rsidR="00251C1A" w:rsidRPr="00251C1A">
        <w:rPr>
          <w:rStyle w:val="Code"/>
        </w:rPr>
        <w:t>receive(</w:t>
      </w:r>
      <w:proofErr w:type="gramEnd"/>
      <w:r w:rsidR="00251C1A" w:rsidRPr="00251C1A">
        <w:rPr>
          <w:rStyle w:val="Code"/>
        </w:rPr>
        <w:t>long timeout)</w:t>
      </w:r>
      <w:r>
        <w:t xml:space="preserve"> or  </w:t>
      </w:r>
      <w:r w:rsidRPr="00EC154D">
        <w:rPr>
          <w:rStyle w:val="Code"/>
        </w:rPr>
        <w:t>receive</w:t>
      </w:r>
      <w:r w:rsidR="00D90F9C">
        <w:rPr>
          <w:rStyle w:val="Code"/>
        </w:rPr>
        <w:t>NoWait</w:t>
      </w:r>
      <w:r>
        <w:t xml:space="preserve"> methods.</w:t>
      </w:r>
      <w:r w:rsidR="006A2629">
        <w:t xml:space="preserve"> These methods return a </w:t>
      </w:r>
      <w:r w:rsidR="00251C1A" w:rsidRPr="00251C1A">
        <w:rPr>
          <w:rStyle w:val="Code"/>
        </w:rPr>
        <w:t>Message</w:t>
      </w:r>
      <w:r w:rsidR="006A2629">
        <w:t xml:space="preserve"> object.</w:t>
      </w:r>
    </w:p>
    <w:p w:rsidR="00DB4BDF" w:rsidRDefault="00422617">
      <w:pPr>
        <w:pStyle w:val="Caption"/>
      </w:pPr>
      <w:r>
        <w:t xml:space="preserve">Table </w:t>
      </w:r>
      <w:r w:rsidR="001E03D3">
        <w:fldChar w:fldCharType="begin"/>
      </w:r>
      <w:r>
        <w:instrText xml:space="preserve"> STYLEREF 1 \s </w:instrText>
      </w:r>
      <w:r w:rsidR="001E03D3">
        <w:fldChar w:fldCharType="separate"/>
      </w:r>
      <w:r w:rsidR="009749BC">
        <w:rPr>
          <w:noProof/>
        </w:rPr>
        <w:t>8</w:t>
      </w:r>
      <w:r w:rsidR="001E03D3">
        <w:fldChar w:fldCharType="end"/>
      </w:r>
      <w:r>
        <w:noBreakHyphen/>
      </w:r>
      <w:r w:rsidR="001E03D3">
        <w:fldChar w:fldCharType="begin"/>
      </w:r>
      <w:r>
        <w:instrText xml:space="preserve"> SEQ Table \* ARABIC \s 1 </w:instrText>
      </w:r>
      <w:r w:rsidR="001E03D3">
        <w:fldChar w:fldCharType="separate"/>
      </w:r>
      <w:r w:rsidR="009749BC">
        <w:rPr>
          <w:noProof/>
        </w:rPr>
        <w:t>1</w:t>
      </w:r>
      <w:r w:rsidR="001E03D3">
        <w:fldChar w:fldCharType="end"/>
      </w:r>
      <w:r>
        <w:t xml:space="preserve"> </w:t>
      </w:r>
      <w:r>
        <w:rPr>
          <w:rStyle w:val="Code"/>
          <w:rFonts w:eastAsia="Calibri"/>
        </w:rPr>
        <w:t>MessageConsumer</w:t>
      </w:r>
      <w:proofErr w:type="gramStart"/>
      <w:r>
        <w:rPr>
          <w:rStyle w:val="Code"/>
          <w:rFonts w:eastAsia="Calibri"/>
        </w:rPr>
        <w:t>,JMSConsumer</w:t>
      </w:r>
      <w:proofErr w:type="gramEnd"/>
      <w:r>
        <w:rPr>
          <w:rStyle w:val="Code"/>
          <w:rFonts w:eastAsia="Calibri"/>
        </w:rPr>
        <w:t>, QueueReceiver and TopicSubscriber</w:t>
      </w:r>
      <w:r w:rsidRPr="007711A0">
        <w:rPr>
          <w:rFonts w:eastAsia="Calibri"/>
        </w:rPr>
        <w:t xml:space="preserve"> </w:t>
      </w:r>
      <w:r>
        <w:t>methods to receive a message synchronously</w:t>
      </w:r>
    </w:p>
    <w:tbl>
      <w:tblPr>
        <w:tblStyle w:val="TableGrid"/>
        <w:tblW w:w="0" w:type="auto"/>
        <w:tblInd w:w="2880" w:type="dxa"/>
        <w:tblLook w:val="04A0"/>
      </w:tblPr>
      <w:tblGrid>
        <w:gridCol w:w="2898"/>
        <w:gridCol w:w="3464"/>
      </w:tblGrid>
      <w:tr w:rsidR="00B57BE0" w:rsidTr="00422617">
        <w:tc>
          <w:tcPr>
            <w:tcW w:w="2898" w:type="dxa"/>
          </w:tcPr>
          <w:p w:rsidR="00B57BE0" w:rsidRPr="00035F4F" w:rsidRDefault="00422617" w:rsidP="00422617">
            <w:pPr>
              <w:ind w:left="0"/>
              <w:rPr>
                <w:rStyle w:val="Code"/>
              </w:rPr>
            </w:pPr>
            <w:r>
              <w:rPr>
                <w:rStyle w:val="Code"/>
              </w:rPr>
              <w:t>Message</w:t>
            </w:r>
            <w:r w:rsidR="00B57BE0" w:rsidRPr="00590E86">
              <w:rPr>
                <w:rStyle w:val="Code"/>
              </w:rPr>
              <w:t xml:space="preserve"> receive</w:t>
            </w:r>
            <w:r w:rsidRPr="00590E86">
              <w:rPr>
                <w:rStyle w:val="Code"/>
              </w:rPr>
              <w:t xml:space="preserve"> </w:t>
            </w:r>
            <w:r w:rsidR="00B57BE0" w:rsidRPr="00590E86">
              <w:rPr>
                <w:rStyle w:val="Code"/>
              </w:rPr>
              <w:t>();</w:t>
            </w:r>
          </w:p>
        </w:tc>
        <w:tc>
          <w:tcPr>
            <w:tcW w:w="3464" w:type="dxa"/>
          </w:tcPr>
          <w:p w:rsidR="00B57BE0" w:rsidRDefault="00422617" w:rsidP="00422617">
            <w:pPr>
              <w:ind w:left="0"/>
            </w:pPr>
            <w:r>
              <w:t>Returns</w:t>
            </w:r>
            <w:r w:rsidR="00B57BE0" w:rsidRPr="00580242">
              <w:t xml:space="preserve"> the next message produced for this </w:t>
            </w:r>
            <w:r w:rsidR="00B57BE0" w:rsidRPr="00225E6F">
              <w:rPr>
                <w:rStyle w:val="Code"/>
              </w:rPr>
              <w:t>JMSConsumer</w:t>
            </w:r>
            <w:r w:rsidR="00B57BE0" w:rsidRPr="00580242">
              <w:t xml:space="preserve"> </w:t>
            </w:r>
          </w:p>
        </w:tc>
      </w:tr>
      <w:tr w:rsidR="00B57BE0" w:rsidTr="00422617">
        <w:tc>
          <w:tcPr>
            <w:tcW w:w="2898" w:type="dxa"/>
          </w:tcPr>
          <w:p w:rsidR="00B57BE0" w:rsidRPr="00035F4F" w:rsidRDefault="00422617" w:rsidP="00422617">
            <w:pPr>
              <w:ind w:left="0"/>
              <w:rPr>
                <w:rStyle w:val="Code"/>
              </w:rPr>
            </w:pPr>
            <w:r>
              <w:rPr>
                <w:rStyle w:val="Code"/>
              </w:rPr>
              <w:t>Message</w:t>
            </w:r>
            <w:r w:rsidRPr="00590E86">
              <w:rPr>
                <w:rStyle w:val="Code"/>
              </w:rPr>
              <w:t xml:space="preserve"> receive (</w:t>
            </w:r>
            <w:r>
              <w:rPr>
                <w:rStyle w:val="Code"/>
              </w:rPr>
              <w:br/>
              <w:t xml:space="preserve">   </w:t>
            </w:r>
            <w:r w:rsidR="00B57BE0" w:rsidRPr="00590E86">
              <w:rPr>
                <w:rStyle w:val="Code"/>
                <w:rFonts w:eastAsia="Calibri"/>
              </w:rPr>
              <w:t>long timeout);</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that arrives within the specified timeout period</w:t>
            </w:r>
          </w:p>
        </w:tc>
      </w:tr>
      <w:tr w:rsidR="00B57BE0" w:rsidTr="00422617">
        <w:tc>
          <w:tcPr>
            <w:tcW w:w="2898" w:type="dxa"/>
          </w:tcPr>
          <w:p w:rsidR="00B57BE0" w:rsidRPr="00035F4F" w:rsidRDefault="00422617" w:rsidP="00422617">
            <w:pPr>
              <w:ind w:left="0"/>
              <w:rPr>
                <w:rStyle w:val="Code"/>
              </w:rPr>
            </w:pPr>
            <w:r>
              <w:rPr>
                <w:rStyle w:val="Code"/>
              </w:rPr>
              <w:t>Message receive</w:t>
            </w:r>
            <w:r w:rsidR="00B57BE0" w:rsidRPr="00590E86">
              <w:rPr>
                <w:rStyle w:val="Code"/>
              </w:rPr>
              <w:t xml:space="preserve">NoWait(); </w:t>
            </w:r>
          </w:p>
        </w:tc>
        <w:tc>
          <w:tcPr>
            <w:tcW w:w="3464" w:type="dxa"/>
          </w:tcPr>
          <w:p w:rsidR="00B57BE0" w:rsidRDefault="00422617" w:rsidP="00422617">
            <w:pPr>
              <w:ind w:left="0"/>
            </w:pPr>
            <w:r>
              <w:t>Returns</w:t>
            </w:r>
            <w:r w:rsidRPr="00580242">
              <w:t xml:space="preserve"> </w:t>
            </w:r>
            <w:r w:rsidR="00B57BE0" w:rsidRPr="00580242">
              <w:t xml:space="preserve">the next message produced for this </w:t>
            </w:r>
            <w:r w:rsidR="00B57BE0" w:rsidRPr="00225E6F">
              <w:rPr>
                <w:rStyle w:val="Code"/>
              </w:rPr>
              <w:t>JMSConsumer</w:t>
            </w:r>
            <w:r w:rsidR="00B57BE0" w:rsidRPr="00580242">
              <w:t xml:space="preserve"> </w:t>
            </w:r>
            <w:r w:rsidR="00B57BE0">
              <w:t xml:space="preserve">if one is immediately available </w:t>
            </w:r>
          </w:p>
        </w:tc>
      </w:tr>
    </w:tbl>
    <w:p w:rsidR="009246CD" w:rsidRDefault="009246CD" w:rsidP="009246CD">
      <w:pPr>
        <w:pStyle w:val="Heading2"/>
      </w:pPr>
      <w:bookmarkStart w:id="545" w:name="_Ref348448606"/>
      <w:bookmarkStart w:id="546" w:name="_Ref348448607"/>
      <w:bookmarkStart w:id="547" w:name="_Ref348448614"/>
      <w:bookmarkStart w:id="548" w:name="_Toc351464437"/>
      <w:r>
        <w:t>Receiving message bodies synchronously</w:t>
      </w:r>
      <w:bookmarkEnd w:id="545"/>
      <w:bookmarkEnd w:id="546"/>
      <w:bookmarkEnd w:id="547"/>
      <w:bookmarkEnd w:id="548"/>
    </w:p>
    <w:p w:rsidR="00422617" w:rsidRDefault="00A16BF2" w:rsidP="009246CD">
      <w:r>
        <w:t>A client application</w:t>
      </w:r>
      <w:r w:rsidR="009246CD">
        <w:t xml:space="preserve"> using the simplified API can use the following methods on </w:t>
      </w:r>
      <w:r w:rsidR="009246CD" w:rsidRPr="00225E6F">
        <w:rPr>
          <w:rStyle w:val="Code"/>
        </w:rPr>
        <w:t>JMSConsumer</w:t>
      </w:r>
      <w:r w:rsidR="009246CD">
        <w:t xml:space="preserve"> to </w:t>
      </w:r>
      <w:r w:rsidR="00422617">
        <w:t>receive a message body directly.</w:t>
      </w:r>
    </w:p>
    <w:p w:rsidR="009246CD" w:rsidRDefault="00422617" w:rsidP="00422617">
      <w:pPr>
        <w:pStyle w:val="Caption"/>
      </w:pPr>
      <w:r>
        <w:lastRenderedPageBreak/>
        <w:t xml:space="preserve">Table </w:t>
      </w:r>
      <w:r w:rsidR="001E03D3">
        <w:fldChar w:fldCharType="begin"/>
      </w:r>
      <w:r>
        <w:instrText xml:space="preserve"> STYLEREF 1 \s </w:instrText>
      </w:r>
      <w:r w:rsidR="001E03D3">
        <w:fldChar w:fldCharType="separate"/>
      </w:r>
      <w:r w:rsidR="009749BC">
        <w:rPr>
          <w:noProof/>
        </w:rPr>
        <w:t>8</w:t>
      </w:r>
      <w:r w:rsidR="001E03D3">
        <w:fldChar w:fldCharType="end"/>
      </w:r>
      <w:r>
        <w:noBreakHyphen/>
      </w:r>
      <w:r w:rsidR="001E03D3">
        <w:fldChar w:fldCharType="begin"/>
      </w:r>
      <w:r>
        <w:instrText xml:space="preserve"> SEQ Table \* ARABIC \s 1 </w:instrText>
      </w:r>
      <w:r w:rsidR="001E03D3">
        <w:fldChar w:fldCharType="separate"/>
      </w:r>
      <w:r w:rsidR="009749BC">
        <w:rPr>
          <w:noProof/>
        </w:rPr>
        <w:t>2</w:t>
      </w:r>
      <w:r w:rsidR="001E03D3">
        <w:fldChar w:fldCharType="end"/>
      </w:r>
      <w:r>
        <w:t xml:space="preserve"> </w:t>
      </w:r>
      <w:r>
        <w:rPr>
          <w:rStyle w:val="Code"/>
          <w:rFonts w:eastAsia="Calibri"/>
        </w:rPr>
        <w:t>JMSConsumer</w:t>
      </w:r>
      <w:r w:rsidRPr="007711A0">
        <w:rPr>
          <w:rFonts w:eastAsia="Calibri"/>
        </w:rPr>
        <w:t xml:space="preserve"> </w:t>
      </w:r>
      <w:r>
        <w:t>methods to receive a message body synchronously</w:t>
      </w:r>
    </w:p>
    <w:tbl>
      <w:tblPr>
        <w:tblStyle w:val="TableGrid"/>
        <w:tblW w:w="0" w:type="auto"/>
        <w:tblInd w:w="2880" w:type="dxa"/>
        <w:tblLook w:val="04A0"/>
      </w:tblPr>
      <w:tblGrid>
        <w:gridCol w:w="2898"/>
        <w:gridCol w:w="3464"/>
      </w:tblGrid>
      <w:tr w:rsidR="009246CD" w:rsidTr="00422617">
        <w:tc>
          <w:tcPr>
            <w:tcW w:w="2898" w:type="dxa"/>
          </w:tcPr>
          <w:p w:rsidR="009246CD" w:rsidRPr="00035F4F" w:rsidRDefault="009246CD" w:rsidP="00BC0A63">
            <w:pPr>
              <w:ind w:left="0"/>
              <w:rPr>
                <w:rStyle w:val="Code"/>
              </w:rPr>
            </w:pPr>
            <w:r w:rsidRPr="00590E86">
              <w:rPr>
                <w:rStyle w:val="Code"/>
              </w:rPr>
              <w:t>&lt;T&gt; T receive</w:t>
            </w:r>
            <w:r>
              <w:rPr>
                <w:rStyle w:val="Code"/>
              </w:rPr>
              <w:t>Body</w:t>
            </w:r>
            <w:r w:rsidRPr="00590E86">
              <w:rPr>
                <w:rStyle w:val="Code"/>
              </w:rPr>
              <w:t>(</w:t>
            </w:r>
            <w:r>
              <w:rPr>
                <w:rStyle w:val="Code"/>
              </w:rPr>
              <w:br/>
              <w:t xml:space="preserve">   </w:t>
            </w:r>
            <w:r w:rsidRPr="00590E86">
              <w:rPr>
                <w:rStyle w:val="Code"/>
              </w:rPr>
              <w:t>Class&lt;T&gt;  c);</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and returns its</w:t>
            </w:r>
            <w:r>
              <w:t xml:space="preserve"> 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Fonts w:eastAsia="Calibri"/>
              </w:rPr>
              <w:t>&lt;T&gt; T receive</w:t>
            </w:r>
            <w:r>
              <w:rPr>
                <w:rStyle w:val="Code"/>
                <w:rFonts w:eastAsia="Calibri"/>
              </w:rPr>
              <w:t>Body</w:t>
            </w:r>
            <w:r w:rsidRPr="00590E86">
              <w:rPr>
                <w:rStyle w:val="Code"/>
                <w:rFonts w:eastAsia="Calibri"/>
              </w:rPr>
              <w:t>(</w:t>
            </w:r>
            <w:r>
              <w:rPr>
                <w:rStyle w:val="Code"/>
                <w:rFonts w:eastAsia="Calibri"/>
              </w:rPr>
              <w:br/>
              <w:t xml:space="preserve">   </w:t>
            </w:r>
            <w:r w:rsidRPr="00590E86">
              <w:rPr>
                <w:rStyle w:val="Code"/>
                <w:rFonts w:eastAsia="Calibri"/>
              </w:rPr>
              <w:t xml:space="preserve">Class&lt;T&gt; c, </w:t>
            </w:r>
            <w:r>
              <w:rPr>
                <w:rStyle w:val="Code"/>
                <w:rFonts w:eastAsia="Calibri"/>
              </w:rPr>
              <w:br/>
              <w:t xml:space="preserve">   </w:t>
            </w:r>
            <w:r w:rsidRPr="00590E86">
              <w:rPr>
                <w:rStyle w:val="Code"/>
                <w:rFonts w:eastAsia="Calibri"/>
              </w:rPr>
              <w:t>long timeout);</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that arrives within the specified timeout period, and returns its </w:t>
            </w:r>
            <w:r>
              <w:t>body as an object</w:t>
            </w:r>
            <w:r w:rsidRPr="00580242">
              <w:t xml:space="preserve"> of the specified type</w:t>
            </w:r>
          </w:p>
        </w:tc>
      </w:tr>
      <w:tr w:rsidR="009246CD" w:rsidTr="00422617">
        <w:tc>
          <w:tcPr>
            <w:tcW w:w="2898" w:type="dxa"/>
          </w:tcPr>
          <w:p w:rsidR="009246CD" w:rsidRPr="00035F4F" w:rsidRDefault="009246CD" w:rsidP="00BC0A63">
            <w:pPr>
              <w:ind w:left="0"/>
              <w:rPr>
                <w:rStyle w:val="Code"/>
              </w:rPr>
            </w:pPr>
            <w:r w:rsidRPr="00590E86">
              <w:rPr>
                <w:rStyle w:val="Code"/>
              </w:rPr>
              <w:t>&lt;T&gt; T</w:t>
            </w:r>
            <w:r>
              <w:rPr>
                <w:rStyle w:val="Code"/>
              </w:rPr>
              <w:t xml:space="preserve"> </w:t>
            </w:r>
            <w:r w:rsidRPr="00590E86">
              <w:rPr>
                <w:rStyle w:val="Code"/>
              </w:rPr>
              <w:t>receive</w:t>
            </w:r>
            <w:r>
              <w:rPr>
                <w:rStyle w:val="Code"/>
              </w:rPr>
              <w:t>Body</w:t>
            </w:r>
            <w:r w:rsidRPr="00590E86">
              <w:rPr>
                <w:rStyle w:val="Code"/>
              </w:rPr>
              <w:t>NoWait(</w:t>
            </w:r>
            <w:r>
              <w:rPr>
                <w:rStyle w:val="Code"/>
              </w:rPr>
              <w:br/>
              <w:t xml:space="preserve">   </w:t>
            </w:r>
            <w:r w:rsidRPr="00590E86">
              <w:rPr>
                <w:rStyle w:val="Code"/>
              </w:rPr>
              <w:t xml:space="preserve">Class&lt;T&gt; c); </w:t>
            </w:r>
          </w:p>
        </w:tc>
        <w:tc>
          <w:tcPr>
            <w:tcW w:w="3464" w:type="dxa"/>
          </w:tcPr>
          <w:p w:rsidR="009246CD" w:rsidRDefault="009246CD" w:rsidP="00BC0A63">
            <w:pPr>
              <w:ind w:left="0"/>
            </w:pPr>
            <w:r w:rsidRPr="00580242">
              <w:t xml:space="preserve">Receives the next message produced for this </w:t>
            </w:r>
            <w:r w:rsidRPr="00225E6F">
              <w:rPr>
                <w:rStyle w:val="Code"/>
              </w:rPr>
              <w:t>JMSConsumer</w:t>
            </w:r>
            <w:r w:rsidRPr="00580242">
              <w:t xml:space="preserve"> </w:t>
            </w:r>
            <w:r>
              <w:t xml:space="preserve">if one is immediately available </w:t>
            </w:r>
            <w:r w:rsidRPr="00580242">
              <w:t xml:space="preserve">and returns its </w:t>
            </w:r>
            <w:r>
              <w:t>body as an object</w:t>
            </w:r>
            <w:r w:rsidRPr="00580242">
              <w:t xml:space="preserve"> of the specified type</w:t>
            </w:r>
          </w:p>
        </w:tc>
      </w:tr>
    </w:tbl>
    <w:p w:rsidR="009246CD" w:rsidRDefault="009246CD" w:rsidP="009246CD">
      <w:r>
        <w:t>These</w:t>
      </w:r>
      <w:r w:rsidRPr="00B51C9B">
        <w:t xml:space="preserve"> method</w:t>
      </w:r>
      <w:r>
        <w:t>s</w:t>
      </w:r>
      <w:r w:rsidRPr="00B51C9B">
        <w:t xml:space="preserve"> may be used to receive any type of message except for </w:t>
      </w:r>
      <w:r w:rsidRPr="00590E86">
        <w:rPr>
          <w:rStyle w:val="Code"/>
        </w:rPr>
        <w:t>StreamMessage</w:t>
      </w:r>
      <w:r w:rsidRPr="00B51C9B">
        <w:t xml:space="preserve"> and </w:t>
      </w:r>
      <w:r w:rsidRPr="00590E86">
        <w:rPr>
          <w:rStyle w:val="Code"/>
        </w:rPr>
        <w:t>Message</w:t>
      </w:r>
      <w:r w:rsidRPr="00B51C9B">
        <w:t xml:space="preserve">, so long as the message has a body which is capable of being assigned to the specified type. This means that the specified class or interface must either be the same as, or a superclass or superinterface of, the class of the message body. If the message is not one of the supported types, or its body cannot be assigned to the specified type, or it has no body, then a </w:t>
      </w:r>
      <w:r w:rsidRPr="00590E86">
        <w:rPr>
          <w:rStyle w:val="Code"/>
        </w:rPr>
        <w:t>MessageFormatRuntimeException</w:t>
      </w:r>
      <w:r w:rsidRPr="00B51C9B">
        <w:t xml:space="preserve"> is thrown.</w:t>
      </w:r>
    </w:p>
    <w:p w:rsidR="009246CD" w:rsidRDefault="009246CD" w:rsidP="009246CD">
      <w:r>
        <w:t xml:space="preserve">These methods do not give access to the message headers or properties (such as the </w:t>
      </w:r>
      <w:r w:rsidRPr="00590E86">
        <w:rPr>
          <w:rStyle w:val="Code"/>
        </w:rPr>
        <w:t>JMSRedelivered</w:t>
      </w:r>
      <w:r>
        <w:t xml:space="preserve"> message header field or the </w:t>
      </w:r>
      <w:r w:rsidRPr="00590E86">
        <w:rPr>
          <w:rStyle w:val="Code"/>
        </w:rPr>
        <w:t>JMSXDeliveryCount</w:t>
      </w:r>
      <w:r>
        <w:t xml:space="preserve"> message property) and should only be used if the application has no need to access them. </w:t>
      </w:r>
      <w:r w:rsidRPr="00E417B4">
        <w:t xml:space="preserve"> </w:t>
      </w:r>
    </w:p>
    <w:p w:rsidR="009246CD" w:rsidRDefault="009246CD" w:rsidP="009246CD">
      <w:r>
        <w:t xml:space="preserve">If the next message is expected to be a </w:t>
      </w:r>
      <w:r w:rsidRPr="00590E86">
        <w:rPr>
          <w:rStyle w:val="Code"/>
        </w:rPr>
        <w:t>TextMessage</w:t>
      </w:r>
      <w:r>
        <w:t xml:space="preserve"> then this should be set to </w:t>
      </w:r>
      <w:r w:rsidRPr="00590E86">
        <w:rPr>
          <w:rStyle w:val="Code"/>
        </w:rPr>
        <w:t>String.class</w:t>
      </w:r>
      <w:r>
        <w:t xml:space="preserve"> or another class to which a </w:t>
      </w:r>
      <w:r w:rsidRPr="00590E86">
        <w:rPr>
          <w:rStyle w:val="Code"/>
        </w:rPr>
        <w:t>String</w:t>
      </w:r>
      <w:r>
        <w:t xml:space="preserve"> is assignable.</w:t>
      </w:r>
    </w:p>
    <w:p w:rsidR="009246CD" w:rsidRDefault="009246CD" w:rsidP="009246CD">
      <w:r>
        <w:t xml:space="preserve">If the next message is expected to be </w:t>
      </w:r>
      <w:proofErr w:type="gramStart"/>
      <w:r>
        <w:t>a</w:t>
      </w:r>
      <w:proofErr w:type="gramEnd"/>
      <w:r>
        <w:t xml:space="preserve"> </w:t>
      </w:r>
      <w:r w:rsidRPr="00590E86">
        <w:rPr>
          <w:rStyle w:val="Code"/>
        </w:rPr>
        <w:t>ObjectMessage</w:t>
      </w:r>
      <w:r>
        <w:t xml:space="preserve"> then this should be set to </w:t>
      </w:r>
      <w:r w:rsidRPr="00590E86">
        <w:rPr>
          <w:rStyle w:val="Code"/>
        </w:rPr>
        <w:t>java.io.Serializable.class</w:t>
      </w:r>
      <w:r>
        <w:t xml:space="preserve"> or another class to which the body is assignable.</w:t>
      </w:r>
    </w:p>
    <w:p w:rsidR="009246CD" w:rsidRDefault="009246CD" w:rsidP="009246CD">
      <w:r>
        <w:t xml:space="preserve">If the next message is expected to be a </w:t>
      </w:r>
      <w:r w:rsidRPr="00590E86">
        <w:rPr>
          <w:rStyle w:val="Code"/>
        </w:rPr>
        <w:t>MapMessage</w:t>
      </w:r>
      <w:r>
        <w:t xml:space="preserve"> then this should be set to </w:t>
      </w:r>
      <w:r w:rsidRPr="00590E86">
        <w:rPr>
          <w:rStyle w:val="Code"/>
        </w:rPr>
        <w:t>java.util.Map.class</w:t>
      </w:r>
      <w:r>
        <w:t xml:space="preserve"> (or </w:t>
      </w:r>
      <w:r w:rsidRPr="00590E86">
        <w:rPr>
          <w:rStyle w:val="Code"/>
        </w:rPr>
        <w:t>java.lang.Object</w:t>
      </w:r>
      <w:r>
        <w:t>).</w:t>
      </w:r>
    </w:p>
    <w:p w:rsidR="009246CD" w:rsidRDefault="009246CD" w:rsidP="009246CD">
      <w:r>
        <w:t xml:space="preserve">If the next message is expected to be a </w:t>
      </w:r>
      <w:r w:rsidRPr="00590E86">
        <w:rPr>
          <w:rStyle w:val="Code"/>
        </w:rPr>
        <w:t>BytesMessage</w:t>
      </w:r>
      <w:r>
        <w:t xml:space="preserve"> then this should be set to </w:t>
      </w:r>
      <w:proofErr w:type="gramStart"/>
      <w:r w:rsidRPr="00590E86">
        <w:rPr>
          <w:rStyle w:val="Code"/>
        </w:rPr>
        <w:t>byte[</w:t>
      </w:r>
      <w:proofErr w:type="gramEnd"/>
      <w:r w:rsidRPr="00590E86">
        <w:rPr>
          <w:rStyle w:val="Code"/>
        </w:rPr>
        <w:t>].class</w:t>
      </w:r>
      <w:r>
        <w:t xml:space="preserve"> (or </w:t>
      </w:r>
      <w:r w:rsidRPr="00FA0F88">
        <w:rPr>
          <w:rStyle w:val="Code"/>
        </w:rPr>
        <w:t>java.lang.Object</w:t>
      </w:r>
      <w:r>
        <w:t>).</w:t>
      </w:r>
    </w:p>
    <w:p w:rsidR="009246CD" w:rsidRDefault="009246CD" w:rsidP="009246CD">
      <w:r>
        <w:t xml:space="preserve">The result of this method throwing a </w:t>
      </w:r>
      <w:r w:rsidRPr="00590E86">
        <w:rPr>
          <w:rStyle w:val="Code"/>
        </w:rPr>
        <w:t>MessageFormatRuntimeException</w:t>
      </w:r>
      <w:r>
        <w:t xml:space="preserve"> depends on the session mode:</w:t>
      </w:r>
    </w:p>
    <w:p w:rsidR="009246CD" w:rsidRDefault="009246CD" w:rsidP="009246CD">
      <w:pPr>
        <w:pStyle w:val="ListBullet"/>
      </w:pPr>
      <w:r w:rsidRPr="00590E86">
        <w:rPr>
          <w:rStyle w:val="Code"/>
        </w:rPr>
        <w:t>AUTO_ACKNOWLEDGE</w:t>
      </w:r>
      <w:r>
        <w:t xml:space="preserve"> or </w:t>
      </w:r>
      <w:r w:rsidRPr="00590E86">
        <w:rPr>
          <w:rStyle w:val="Code"/>
        </w:rPr>
        <w:t>DUPS_OK_ACKNOWLEDGE</w:t>
      </w:r>
      <w:r>
        <w:t xml:space="preserve">: The JMS provider will behave as if the unsuccessful call to </w:t>
      </w:r>
      <w:r w:rsidRPr="00590E86">
        <w:rPr>
          <w:rStyle w:val="Code"/>
        </w:rPr>
        <w:t>receiveBody</w:t>
      </w:r>
      <w:r>
        <w:t xml:space="preserve"> or </w:t>
      </w:r>
      <w:r w:rsidRPr="00590E86">
        <w:rPr>
          <w:rStyle w:val="Code"/>
        </w:rPr>
        <w:t>receiveBodyNoWait</w:t>
      </w:r>
      <w:r>
        <w:t xml:space="preserve"> had not occurred. The message will be delivered again before any subsequent messages.</w:t>
      </w:r>
    </w:p>
    <w:p w:rsidR="009246CD" w:rsidRDefault="009246CD" w:rsidP="009246CD">
      <w:pPr>
        <w:pStyle w:val="ListBullet"/>
        <w:numPr>
          <w:ilvl w:val="0"/>
          <w:numId w:val="0"/>
        </w:numPr>
        <w:ind w:left="3237"/>
      </w:pPr>
      <w:r>
        <w:t xml:space="preserve">This is not considered to be redelivery and does not cause the </w:t>
      </w:r>
      <w:r w:rsidRPr="00590E86">
        <w:rPr>
          <w:rStyle w:val="Code"/>
        </w:rPr>
        <w:t>JMSRedelivered</w:t>
      </w:r>
      <w:r>
        <w:t xml:space="preserve"> message header field to be set or the </w:t>
      </w:r>
      <w:r w:rsidRPr="00590E86">
        <w:rPr>
          <w:rStyle w:val="Code"/>
        </w:rPr>
        <w:t>JMSXDeliveryCount</w:t>
      </w:r>
      <w:r>
        <w:t xml:space="preserve"> message property to be incremented.</w:t>
      </w:r>
    </w:p>
    <w:p w:rsidR="009246CD" w:rsidRDefault="009246CD" w:rsidP="009246CD">
      <w:pPr>
        <w:pStyle w:val="ListBullet"/>
      </w:pPr>
      <w:r w:rsidRPr="00590E86">
        <w:rPr>
          <w:rStyle w:val="Code"/>
        </w:rPr>
        <w:t>CLIENT_ACKNOWLEDGE</w:t>
      </w:r>
      <w:r>
        <w:t xml:space="preserve">: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 xml:space="preserve">As with any message that is delivered with a session mode of </w:t>
      </w:r>
      <w:r w:rsidRPr="00590E86">
        <w:rPr>
          <w:rStyle w:val="Code"/>
        </w:rPr>
        <w:t>CLIENT_ACKNOWLEDGE</w:t>
      </w:r>
      <w:r>
        <w:t xml:space="preserve">, the message will not be acknowledged until </w:t>
      </w:r>
      <w:r>
        <w:lastRenderedPageBreak/>
        <w:t xml:space="preserve">acknowledge is called on the </w:t>
      </w:r>
      <w:r w:rsidRPr="00590E86">
        <w:rPr>
          <w:rStyle w:val="Code"/>
        </w:rPr>
        <w:t>JMSContext</w:t>
      </w:r>
      <w:r>
        <w:t xml:space="preserve">. If an application wishes to have the failed message redelivered, it must call recover on the </w:t>
      </w:r>
      <w:r w:rsidRPr="00590E86">
        <w:rPr>
          <w:rStyle w:val="Code"/>
        </w:rPr>
        <w:t>JMSContext</w:t>
      </w:r>
      <w:r w:rsidR="00BA1654">
        <w:t>.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Default="009246CD" w:rsidP="009246CD">
      <w:pPr>
        <w:pStyle w:val="ListBullet"/>
      </w:pPr>
      <w:r>
        <w:t xml:space="preserve">Transacted session: The JMS provider will behave as if the call to </w:t>
      </w:r>
      <w:r w:rsidRPr="00F109D9">
        <w:rPr>
          <w:rStyle w:val="Code"/>
        </w:rPr>
        <w:t>receiveBody</w:t>
      </w:r>
      <w:r>
        <w:t xml:space="preserve"> or </w:t>
      </w:r>
      <w:r w:rsidRPr="00F109D9">
        <w:rPr>
          <w:rStyle w:val="Code"/>
        </w:rPr>
        <w:t>receiveBodyNoWait</w:t>
      </w:r>
      <w:r>
        <w:t xml:space="preserve"> had been successful and will not deliver the message again.</w:t>
      </w:r>
    </w:p>
    <w:p w:rsidR="009246CD" w:rsidRDefault="009246CD" w:rsidP="009246CD">
      <w:pPr>
        <w:pStyle w:val="ListBullet"/>
        <w:numPr>
          <w:ilvl w:val="0"/>
          <w:numId w:val="0"/>
        </w:numPr>
        <w:ind w:left="3237"/>
      </w:pPr>
      <w:r>
        <w:t>As with any message that is delivered in a transacted session, the transaction will remain uncommitted until the transaction is committed or rolled back by the application. If an application wishes to have the failed message redelivered, it must roll back the trans</w:t>
      </w:r>
      <w:r w:rsidR="00BA1654">
        <w:t>action. The redelivered message’</w:t>
      </w:r>
      <w:r>
        <w:t xml:space="preserve">s </w:t>
      </w:r>
      <w:r w:rsidRPr="00590E86">
        <w:rPr>
          <w:rStyle w:val="Code"/>
        </w:rPr>
        <w:t>JMSRedelivered</w:t>
      </w:r>
      <w:r>
        <w:t xml:space="preserve"> message header field will be set and its </w:t>
      </w:r>
      <w:r w:rsidRPr="00590E86">
        <w:rPr>
          <w:rStyle w:val="Code"/>
        </w:rPr>
        <w:t>JMSXDeliveryCount</w:t>
      </w:r>
      <w:r>
        <w:t xml:space="preserve"> message property will be incremented.</w:t>
      </w:r>
    </w:p>
    <w:p w:rsidR="009246CD" w:rsidRPr="00864041" w:rsidRDefault="009246CD" w:rsidP="009246CD">
      <w:pPr>
        <w:pStyle w:val="Heading2"/>
      </w:pPr>
      <w:bookmarkStart w:id="549" w:name="_Ref348448608"/>
      <w:bookmarkStart w:id="550" w:name="_Ref348448609"/>
      <w:bookmarkStart w:id="551" w:name="_Ref348448610"/>
      <w:bookmarkStart w:id="552" w:name="_Toc351464438"/>
      <w:r>
        <w:t>Receiving messages asynchronously</w:t>
      </w:r>
      <w:bookmarkEnd w:id="549"/>
      <w:bookmarkEnd w:id="550"/>
      <w:bookmarkEnd w:id="551"/>
      <w:bookmarkEnd w:id="552"/>
    </w:p>
    <w:p w:rsidR="009246CD" w:rsidRDefault="009246CD" w:rsidP="009246CD">
      <w:r>
        <w:t xml:space="preserve">A client can register an object that implements the JMS </w:t>
      </w:r>
      <w:r w:rsidRPr="00EC154D">
        <w:rPr>
          <w:rStyle w:val="Code"/>
        </w:rPr>
        <w:t>MessageListener</w:t>
      </w:r>
      <w:r>
        <w:t xml:space="preserve"> interface with a </w:t>
      </w:r>
      <w:r w:rsidRPr="001D4CC2">
        <w:t>consumer</w:t>
      </w:r>
      <w:r>
        <w:t xml:space="preserve">. As messages arrive for the consumer, the provider delivers them by calling the listener’s </w:t>
      </w:r>
      <w:r w:rsidRPr="00EC154D">
        <w:rPr>
          <w:rStyle w:val="Code"/>
        </w:rPr>
        <w:t>onMessage</w:t>
      </w:r>
      <w:r>
        <w:t xml:space="preserve"> method.</w:t>
      </w:r>
    </w:p>
    <w:p w:rsidR="009246CD" w:rsidRDefault="009246CD" w:rsidP="009246CD">
      <w:r>
        <w:t xml:space="preserve">It is possible for a listener to throw a </w:t>
      </w:r>
      <w:r w:rsidRPr="00EC154D">
        <w:rPr>
          <w:rStyle w:val="Code"/>
        </w:rPr>
        <w:t>RuntimeException</w:t>
      </w:r>
      <w:r>
        <w:t xml:space="preserve">; however, this is considered a client programming error. Well behaved listeners should catch such exceptions and attempt to divert messages causing them to some form of application-specific ‘unprocessable message’ destination. </w:t>
      </w:r>
    </w:p>
    <w:p w:rsidR="009246CD" w:rsidRDefault="009246CD" w:rsidP="009246CD">
      <w:r>
        <w:t xml:space="preserve">The result of a listener throwing a </w:t>
      </w:r>
      <w:r w:rsidRPr="00EC154D">
        <w:rPr>
          <w:rStyle w:val="Code"/>
        </w:rPr>
        <w:t>RuntimeException</w:t>
      </w:r>
      <w:r>
        <w:t xml:space="preserve"> depends on the session’s acknowledgment mode.</w:t>
      </w:r>
    </w:p>
    <w:p w:rsidR="009246CD" w:rsidRDefault="009246CD" w:rsidP="009246CD">
      <w:pPr>
        <w:pStyle w:val="ListBullet"/>
      </w:pPr>
      <w:r w:rsidRPr="00EC154D">
        <w:rPr>
          <w:rStyle w:val="Code"/>
        </w:rPr>
        <w:t>AUTO_ACKNOWLEDGE</w:t>
      </w:r>
      <w:r>
        <w:t xml:space="preserve"> or </w:t>
      </w:r>
      <w:r w:rsidRPr="00EC154D">
        <w:rPr>
          <w:rStyle w:val="Code"/>
        </w:rPr>
        <w:t>DUPS_OK_ACKNOWLEDGE</w:t>
      </w:r>
      <w:r>
        <w:t xml:space="preserve"> - the message will be immediately redelivered. The number of times a JMS provider will redeliver the same message before giving up is provider-dependent. The </w:t>
      </w:r>
      <w:r w:rsidRPr="00EC154D">
        <w:rPr>
          <w:rStyle w:val="Code"/>
        </w:rPr>
        <w:t>JMSRedelivered</w:t>
      </w:r>
      <w:r>
        <w:rPr>
          <w:i/>
          <w:iCs/>
        </w:rPr>
        <w:t xml:space="preserve"> </w:t>
      </w:r>
      <w:r>
        <w:t xml:space="preserve">message header field will be set, and the </w:t>
      </w:r>
      <w:r w:rsidRPr="00590E86">
        <w:rPr>
          <w:rStyle w:val="Code"/>
        </w:rPr>
        <w:t>JMSXDeliveryCount</w:t>
      </w:r>
      <w:r>
        <w:t xml:space="preserve"> message property incremented, for a message redelivered under these circumstances.</w:t>
      </w:r>
    </w:p>
    <w:p w:rsidR="009246CD" w:rsidRDefault="009246CD" w:rsidP="009246CD">
      <w:pPr>
        <w:pStyle w:val="ListBullet"/>
      </w:pPr>
      <w:r w:rsidRPr="00EC154D">
        <w:rPr>
          <w:rStyle w:val="Code"/>
        </w:rPr>
        <w:t>CLIENT_ACKNOWLEDGE</w:t>
      </w:r>
      <w:r>
        <w:t xml:space="preserve"> - the next message for the listener is delivered. If a client wishes to have the previous unacknowledged message redelivered, it must manually recover the session.</w:t>
      </w:r>
    </w:p>
    <w:p w:rsidR="009246CD" w:rsidRDefault="009246CD" w:rsidP="009246CD">
      <w:pPr>
        <w:pStyle w:val="ListBullet"/>
      </w:pPr>
      <w:r>
        <w:t xml:space="preserve">Transacted Session - the next message for the listener is delivered. The client can either commit or roll back the session (in other words, a </w:t>
      </w:r>
      <w:r w:rsidRPr="00EC154D">
        <w:rPr>
          <w:rStyle w:val="Code"/>
        </w:rPr>
        <w:t>RuntimeException</w:t>
      </w:r>
      <w:r>
        <w:rPr>
          <w:i/>
          <w:iCs/>
        </w:rPr>
        <w:t xml:space="preserve"> </w:t>
      </w:r>
      <w:r>
        <w:t>does not automatically rollback the session).</w:t>
      </w:r>
    </w:p>
    <w:p w:rsidR="009246CD" w:rsidRDefault="009246CD" w:rsidP="009246CD">
      <w:r>
        <w:t xml:space="preserve">JMS providers should flag clients with message listeners that are throwing </w:t>
      </w:r>
      <w:r w:rsidRPr="00EC154D">
        <w:rPr>
          <w:rStyle w:val="Code"/>
        </w:rPr>
        <w:t>RuntimeException</w:t>
      </w:r>
      <w:r>
        <w:rPr>
          <w:rStyle w:val="Code"/>
        </w:rPr>
        <w:t xml:space="preserve"> </w:t>
      </w:r>
      <w:r>
        <w:t xml:space="preserve">as possibly malfunctioning. </w:t>
      </w:r>
    </w:p>
    <w:p w:rsidR="009246CD" w:rsidRDefault="009246CD" w:rsidP="009246CD">
      <w:r>
        <w:t xml:space="preserve">See Section </w:t>
      </w:r>
      <w:fldSimple w:instr=" REF _Ref308032717 \r \h  \* MERGEFORMAT ">
        <w:r w:rsidR="009749BC">
          <w:t>6.2.13</w:t>
        </w:r>
      </w:fldSimple>
      <w:r>
        <w:t xml:space="preserve"> </w:t>
      </w:r>
      <w:r w:rsidR="00A05B30">
        <w:t>“</w:t>
      </w:r>
      <w:fldSimple w:instr=" REF _Ref308032724 \h  \* MERGEFORMAT ">
        <w:r w:rsidR="009749BC" w:rsidRPr="00864041">
          <w:t>Ser</w:t>
        </w:r>
        <w:r w:rsidR="009749BC">
          <w:t>ial execution of client c</w:t>
        </w:r>
        <w:r w:rsidR="009749BC" w:rsidRPr="00864041">
          <w:t>ode</w:t>
        </w:r>
      </w:fldSimple>
      <w:r w:rsidR="00A05B30">
        <w:t xml:space="preserve">” </w:t>
      </w:r>
      <w:r>
        <w:t xml:space="preserve">for information about how </w:t>
      </w:r>
      <w:r w:rsidRPr="00741B8E">
        <w:rPr>
          <w:rStyle w:val="Code"/>
        </w:rPr>
        <w:t>onMessage</w:t>
      </w:r>
      <w:r>
        <w:t xml:space="preserve"> calls are serialized by a session.</w:t>
      </w:r>
    </w:p>
    <w:p w:rsidR="009246CD" w:rsidRPr="00864041" w:rsidRDefault="009246CD" w:rsidP="009246CD">
      <w:pPr>
        <w:pStyle w:val="Heading2"/>
      </w:pPr>
      <w:bookmarkStart w:id="553" w:name="_Ref348436883"/>
      <w:bookmarkStart w:id="554" w:name="_Ref348436885"/>
      <w:bookmarkStart w:id="555" w:name="_Toc351464439"/>
      <w:r>
        <w:t>Closing a consumer</w:t>
      </w:r>
      <w:bookmarkEnd w:id="553"/>
      <w:bookmarkEnd w:id="554"/>
      <w:bookmarkEnd w:id="555"/>
    </w:p>
    <w:p w:rsidR="00D822DC" w:rsidRDefault="006C742D">
      <w:r>
        <w:t xml:space="preserve">The </w:t>
      </w:r>
      <w:r w:rsidRPr="00DB4BDF">
        <w:rPr>
          <w:rStyle w:val="Code"/>
        </w:rPr>
        <w:t>close</w:t>
      </w:r>
      <w:r>
        <w:t xml:space="preserve"> methods on </w:t>
      </w:r>
      <w:r>
        <w:rPr>
          <w:rStyle w:val="Code"/>
        </w:rPr>
        <w:t>MessageConsumer</w:t>
      </w:r>
      <w:r>
        <w:t xml:space="preserve">, </w:t>
      </w:r>
      <w:r w:rsidR="00251C1A" w:rsidRPr="00251C1A">
        <w:rPr>
          <w:rStyle w:val="Code"/>
        </w:rPr>
        <w:t>JMSConsumer</w:t>
      </w:r>
      <w:r>
        <w:t xml:space="preserve">, </w:t>
      </w:r>
      <w:r w:rsidRPr="00DB4BDF">
        <w:rPr>
          <w:rStyle w:val="Code"/>
        </w:rPr>
        <w:t>Queue</w:t>
      </w:r>
      <w:r w:rsidR="00DA100D">
        <w:rPr>
          <w:rStyle w:val="Code"/>
        </w:rPr>
        <w:t>Receiver</w:t>
      </w:r>
      <w:r>
        <w:t xml:space="preserve"> and </w:t>
      </w:r>
      <w:r w:rsidRPr="00DB4BDF">
        <w:rPr>
          <w:rStyle w:val="Code"/>
        </w:rPr>
        <w:t>Topic</w:t>
      </w:r>
      <w:r w:rsidR="00DA100D">
        <w:rPr>
          <w:rStyle w:val="Code"/>
        </w:rPr>
        <w:t>Subscriber</w:t>
      </w:r>
      <w:r>
        <w:t xml:space="preserve"> allow a </w:t>
      </w:r>
      <w:r w:rsidR="0094197D">
        <w:t>consumer</w:t>
      </w:r>
      <w:r>
        <w:t xml:space="preserve"> to be closed separately from the </w:t>
      </w:r>
      <w:r w:rsidR="006B5750">
        <w:t xml:space="preserve">session or </w:t>
      </w:r>
      <w:r>
        <w:t xml:space="preserve">connection used to create it. </w:t>
      </w:r>
    </w:p>
    <w:p w:rsidR="00C2185D" w:rsidRDefault="00C203C3">
      <w:pPr>
        <w:rPr>
          <w:spacing w:val="2"/>
        </w:rPr>
      </w:pPr>
      <w:r>
        <w:rPr>
          <w:spacing w:val="2"/>
        </w:rPr>
        <w:t>Closing a consumer terminates the delivery</w:t>
      </w:r>
      <w:r w:rsidR="00251C1A" w:rsidRPr="00251C1A">
        <w:t xml:space="preserve"> </w:t>
      </w:r>
      <w:r>
        <w:rPr>
          <w:spacing w:val="2"/>
        </w:rPr>
        <w:t xml:space="preserve">of messages to the </w:t>
      </w:r>
      <w:r w:rsidR="008B2574">
        <w:rPr>
          <w:spacing w:val="2"/>
        </w:rPr>
        <w:t>consumer</w:t>
      </w:r>
      <w:r w:rsidR="003E00D4">
        <w:rPr>
          <w:spacing w:val="2"/>
        </w:rPr>
        <w:t>.</w:t>
      </w:r>
    </w:p>
    <w:p w:rsidR="00C2185D" w:rsidRDefault="00390327">
      <w:pPr>
        <w:rPr>
          <w:spacing w:val="2"/>
        </w:rPr>
      </w:pPr>
      <w:proofErr w:type="gramStart"/>
      <w:r w:rsidRPr="00DB4BDF">
        <w:rPr>
          <w:rStyle w:val="Code"/>
        </w:rPr>
        <w:lastRenderedPageBreak/>
        <w:t>close</w:t>
      </w:r>
      <w:proofErr w:type="gramEnd"/>
      <w:r>
        <w:t xml:space="preserve"> </w:t>
      </w:r>
      <w:r w:rsidR="00495F04">
        <w:rPr>
          <w:spacing w:val="2"/>
        </w:rPr>
        <w:t xml:space="preserve">is the only method </w:t>
      </w:r>
      <w:r>
        <w:rPr>
          <w:spacing w:val="2"/>
        </w:rPr>
        <w:t xml:space="preserve">on </w:t>
      </w:r>
      <w:r w:rsidR="00246F2E">
        <w:rPr>
          <w:spacing w:val="2"/>
        </w:rPr>
        <w:t>a</w:t>
      </w:r>
      <w:r>
        <w:rPr>
          <w:spacing w:val="2"/>
        </w:rPr>
        <w:t xml:space="preserve"> consumer </w:t>
      </w:r>
      <w:r w:rsidR="00495F04">
        <w:rPr>
          <w:spacing w:val="2"/>
        </w:rPr>
        <w:t xml:space="preserve">that may be invoked from a thread of control separate from the one which is currently controlling the session. </w:t>
      </w:r>
    </w:p>
    <w:p w:rsidR="00C2185D" w:rsidRDefault="00755F3D">
      <w:pPr>
        <w:rPr>
          <w:spacing w:val="2"/>
        </w:rPr>
      </w:pPr>
      <w:r>
        <w:rPr>
          <w:spacing w:val="2"/>
        </w:rPr>
        <w:t xml:space="preserve">If </w:t>
      </w:r>
      <w:r w:rsidR="00251C1A" w:rsidRPr="00251C1A">
        <w:rPr>
          <w:rStyle w:val="Code"/>
        </w:rPr>
        <w:t>close</w:t>
      </w:r>
      <w:r>
        <w:rPr>
          <w:spacing w:val="2"/>
        </w:rPr>
        <w:t xml:space="preserve"> is called </w:t>
      </w:r>
      <w:r w:rsidR="008C2E8D">
        <w:rPr>
          <w:spacing w:val="2"/>
        </w:rPr>
        <w:t>in one</w:t>
      </w:r>
      <w:r>
        <w:rPr>
          <w:spacing w:val="2"/>
        </w:rPr>
        <w:t xml:space="preserve"> thread whilst</w:t>
      </w:r>
      <w:r w:rsidR="00251C1A" w:rsidRPr="00251C1A">
        <w:t xml:space="preserve"> </w:t>
      </w:r>
      <w:r>
        <w:rPr>
          <w:spacing w:val="2"/>
        </w:rPr>
        <w:t xml:space="preserve">another thread is calling </w:t>
      </w:r>
      <w:r w:rsidR="00251C1A" w:rsidRPr="00251C1A">
        <w:rPr>
          <w:rStyle w:val="Code"/>
        </w:rPr>
        <w:t>receive</w:t>
      </w:r>
      <w:r w:rsidR="008C2E8D">
        <w:rPr>
          <w:spacing w:val="2"/>
        </w:rPr>
        <w:t xml:space="preserve"> </w:t>
      </w:r>
      <w:r>
        <w:rPr>
          <w:spacing w:val="2"/>
        </w:rPr>
        <w:t xml:space="preserve">on the same consumer then </w:t>
      </w:r>
      <w:r w:rsidR="00654F25">
        <w:rPr>
          <w:spacing w:val="2"/>
        </w:rPr>
        <w:t xml:space="preserve">the call to </w:t>
      </w:r>
      <w:r w:rsidR="00251C1A" w:rsidRPr="00251C1A">
        <w:rPr>
          <w:rStyle w:val="Code"/>
        </w:rPr>
        <w:t>close</w:t>
      </w:r>
      <w:r w:rsidR="00654F25">
        <w:rPr>
          <w:spacing w:val="2"/>
        </w:rPr>
        <w:t xml:space="preserve"> must block until the </w:t>
      </w:r>
      <w:r w:rsidR="00251C1A" w:rsidRPr="00251C1A">
        <w:rPr>
          <w:rStyle w:val="Code"/>
        </w:rPr>
        <w:t>receive</w:t>
      </w:r>
      <w:r w:rsidR="00A94BB1">
        <w:rPr>
          <w:spacing w:val="2"/>
        </w:rPr>
        <w:t xml:space="preserve"> call has completed. </w:t>
      </w:r>
      <w:r w:rsidR="007E5198">
        <w:rPr>
          <w:spacing w:val="2"/>
        </w:rPr>
        <w:t xml:space="preserve">A blocked </w:t>
      </w:r>
      <w:proofErr w:type="gramStart"/>
      <w:r w:rsidR="00251C1A" w:rsidRPr="00251C1A">
        <w:rPr>
          <w:rStyle w:val="Code"/>
        </w:rPr>
        <w:t>receive</w:t>
      </w:r>
      <w:proofErr w:type="gramEnd"/>
      <w:r w:rsidR="007E5198">
        <w:rPr>
          <w:spacing w:val="2"/>
        </w:rPr>
        <w:t xml:space="preserve"> call returns null when the consumer is closed. </w:t>
      </w:r>
    </w:p>
    <w:p w:rsidR="00495F04" w:rsidRDefault="00BA6235" w:rsidP="009246CD">
      <w:r>
        <w:t xml:space="preserve">If </w:t>
      </w:r>
      <w:r w:rsidR="00251C1A" w:rsidRPr="00251C1A">
        <w:rPr>
          <w:rStyle w:val="Code"/>
        </w:rPr>
        <w:t>close</w:t>
      </w:r>
      <w:r>
        <w:t xml:space="preserve"> is called </w:t>
      </w:r>
      <w:r w:rsidR="00F946D9">
        <w:t xml:space="preserve">in one thread </w:t>
      </w:r>
      <w:r w:rsidR="007A65D5">
        <w:t xml:space="preserve">whilst a message listener </w:t>
      </w:r>
      <w:r w:rsidR="008B471C">
        <w:t xml:space="preserve">for this consumer </w:t>
      </w:r>
      <w:r w:rsidR="007A65D5">
        <w:t xml:space="preserve">is in progress in another thread then </w:t>
      </w:r>
      <w:r w:rsidR="00270D90">
        <w:t xml:space="preserve">the call to </w:t>
      </w:r>
      <w:r w:rsidR="00251C1A" w:rsidRPr="00251C1A">
        <w:rPr>
          <w:rStyle w:val="Code"/>
        </w:rPr>
        <w:t>close</w:t>
      </w:r>
      <w:r w:rsidR="00270D90">
        <w:t xml:space="preserve"> must</w:t>
      </w:r>
      <w:r w:rsidR="007A65D5">
        <w:t xml:space="preserve"> block until the message listener has completed.</w:t>
      </w:r>
    </w:p>
    <w:p w:rsidR="007A65D5" w:rsidRDefault="007A65D5" w:rsidP="009246CD">
      <w:r>
        <w:t xml:space="preserve">If </w:t>
      </w:r>
      <w:r w:rsidR="00251C1A" w:rsidRPr="00251C1A">
        <w:rPr>
          <w:rStyle w:val="Code"/>
        </w:rPr>
        <w:t>close</w:t>
      </w:r>
      <w:r>
        <w:t xml:space="preserve"> is</w:t>
      </w:r>
      <w:r w:rsidR="00BA1654">
        <w:t xml:space="preserve"> called from a message listener’</w:t>
      </w:r>
      <w:r>
        <w:t xml:space="preserve">s </w:t>
      </w:r>
      <w:r>
        <w:rPr>
          <w:rStyle w:val="HTMLCode"/>
        </w:rPr>
        <w:t>onMessage</w:t>
      </w:r>
      <w:r>
        <w:t xml:space="preserve"> method on its own consumer</w:t>
      </w:r>
      <w:r w:rsidR="002C4515">
        <w:t xml:space="preserve"> then after</w:t>
      </w:r>
      <w:r>
        <w:t xml:space="preserve"> this method returns the </w:t>
      </w:r>
      <w:r>
        <w:rPr>
          <w:rStyle w:val="HTMLCode"/>
        </w:rPr>
        <w:t>onMessage</w:t>
      </w:r>
      <w:r>
        <w:t xml:space="preserve"> method </w:t>
      </w:r>
      <w:r w:rsidR="0038711D">
        <w:t>must be</w:t>
      </w:r>
      <w:r>
        <w:t xml:space="preserve"> allowed to complete normally.</w:t>
      </w:r>
    </w:p>
    <w:p w:rsidR="00FC3086" w:rsidRDefault="00877DD6" w:rsidP="009246CD">
      <w:r>
        <w:t xml:space="preserve">Closing a consumer has no effect on </w:t>
      </w:r>
      <w:r w:rsidR="00CE241A">
        <w:t xml:space="preserve">the acknowledgement of messages delivered to </w:t>
      </w:r>
      <w:r w:rsidR="0068524F">
        <w:t>the application</w:t>
      </w:r>
      <w:r w:rsidR="00406304">
        <w:t>, or on any transaction in progress</w:t>
      </w:r>
      <w:r w:rsidR="0068524F">
        <w:t>.</w:t>
      </w:r>
      <w:r w:rsidR="003E56E2">
        <w:t xml:space="preserve"> This is because message acknowledgement </w:t>
      </w:r>
      <w:r w:rsidR="00EE2A92">
        <w:t>and transactions are functions of the session, not the consumer.</w:t>
      </w:r>
    </w:p>
    <w:p w:rsidR="00C2185D" w:rsidRDefault="0068524F">
      <w:pPr>
        <w:pStyle w:val="ListBullet"/>
      </w:pPr>
      <w:r>
        <w:t xml:space="preserve"> </w:t>
      </w:r>
      <w:r w:rsidR="005E5879">
        <w:t>If the session mode is AUTO_ACKNOWLEDGE or DUPS_OK_ACKNOWLEDGE then any messages delivered to the application will be automatically acknowledged</w:t>
      </w:r>
      <w:r w:rsidR="00EB6DD1">
        <w:t xml:space="preserve"> as normal</w:t>
      </w:r>
      <w:r w:rsidR="005E5879">
        <w:t xml:space="preserve">. </w:t>
      </w:r>
    </w:p>
    <w:p w:rsidR="00C2185D" w:rsidRDefault="00064856">
      <w:pPr>
        <w:pStyle w:val="ListBullet"/>
      </w:pPr>
      <w:r>
        <w:t xml:space="preserve">If the session mode is CLIENT_ACKNOWLEDGE then </w:t>
      </w:r>
      <w:r w:rsidR="009E678F">
        <w:t xml:space="preserve">any messages delivered to the application </w:t>
      </w:r>
      <w:r w:rsidR="00332000">
        <w:t xml:space="preserve">may be acknowledged by calling </w:t>
      </w:r>
      <w:r w:rsidR="00251C1A" w:rsidRPr="00251C1A">
        <w:rPr>
          <w:rStyle w:val="Code"/>
        </w:rPr>
        <w:t>acknowledge</w:t>
      </w:r>
      <w:r w:rsidR="00332000">
        <w:t xml:space="preserve"> in the </w:t>
      </w:r>
      <w:r w:rsidR="00A61265">
        <w:t>normal</w:t>
      </w:r>
      <w:r w:rsidR="00332000">
        <w:t xml:space="preserve"> way. </w:t>
      </w:r>
      <w:r w:rsidR="00D7198E">
        <w:t>It makes no difference whethe</w:t>
      </w:r>
      <w:r w:rsidR="00807D18">
        <w:t>r this occurs</w:t>
      </w:r>
      <w:r w:rsidR="00915366">
        <w:t xml:space="preserve"> before or after the consumer is closed</w:t>
      </w:r>
      <w:r w:rsidR="00807D18">
        <w:t>.</w:t>
      </w:r>
    </w:p>
    <w:p w:rsidR="00C153C0" w:rsidRDefault="003742F9">
      <w:pPr>
        <w:pStyle w:val="ListBullet"/>
      </w:pPr>
      <w:r>
        <w:t xml:space="preserve">If the session is transacted then the </w:t>
      </w:r>
      <w:r w:rsidR="00321AF6">
        <w:t>application may commit or rollback the transaction as normal.</w:t>
      </w:r>
      <w:r w:rsidR="00723C83">
        <w:t xml:space="preserve"> </w:t>
      </w:r>
      <w:r w:rsidR="00FC3086">
        <w:t xml:space="preserve">  </w:t>
      </w:r>
      <w:r w:rsidR="00DC56BF" w:rsidRPr="00DC56BF">
        <w:t>It makes no difference whether this occurs before or after the consumer is closed</w:t>
      </w:r>
      <w:r w:rsidR="00DC56BF">
        <w:t>.</w:t>
      </w:r>
    </w:p>
    <w:p w:rsidR="00C153C0" w:rsidRDefault="00C153C0">
      <w:pPr>
        <w:suppressAutoHyphens w:val="0"/>
        <w:autoSpaceDE/>
        <w:autoSpaceDN/>
        <w:adjustRightInd/>
        <w:spacing w:before="0" w:line="240" w:lineRule="auto"/>
        <w:ind w:left="0"/>
      </w:pPr>
      <w:r>
        <w:br w:type="page"/>
      </w:r>
    </w:p>
    <w:p w:rsidR="00C2185D" w:rsidRDefault="00C2185D" w:rsidP="00C153C0"/>
    <w:p w:rsidR="00741663" w:rsidRDefault="00A547AC" w:rsidP="00285548">
      <w:pPr>
        <w:pStyle w:val="Heading1"/>
      </w:pPr>
      <w:bookmarkStart w:id="556" w:name="_Toc348435970"/>
      <w:bookmarkStart w:id="557" w:name="_Toc348437158"/>
      <w:bookmarkStart w:id="558" w:name="_Toc348448466"/>
      <w:bookmarkStart w:id="559" w:name="_Toc348435971"/>
      <w:bookmarkStart w:id="560" w:name="_Toc348437159"/>
      <w:bookmarkStart w:id="561" w:name="_Toc348448467"/>
      <w:bookmarkStart w:id="562" w:name="_Toc348435972"/>
      <w:bookmarkStart w:id="563" w:name="_Toc348437160"/>
      <w:bookmarkStart w:id="564" w:name="_Toc348448468"/>
      <w:bookmarkStart w:id="565" w:name="_Toc351464440"/>
      <w:bookmarkEnd w:id="556"/>
      <w:bookmarkEnd w:id="557"/>
      <w:bookmarkEnd w:id="558"/>
      <w:bookmarkEnd w:id="559"/>
      <w:bookmarkEnd w:id="560"/>
      <w:bookmarkEnd w:id="561"/>
      <w:bookmarkEnd w:id="562"/>
      <w:bookmarkEnd w:id="563"/>
      <w:bookmarkEnd w:id="564"/>
      <w:r>
        <w:lastRenderedPageBreak/>
        <w:t>Other JMS</w:t>
      </w:r>
      <w:r w:rsidR="002779C7">
        <w:t xml:space="preserve"> f</w:t>
      </w:r>
      <w:r w:rsidR="00741663">
        <w:t>acilities</w:t>
      </w:r>
      <w:bookmarkEnd w:id="184"/>
      <w:bookmarkEnd w:id="185"/>
      <w:bookmarkEnd w:id="565"/>
    </w:p>
    <w:p w:rsidR="00741663" w:rsidRDefault="00741663" w:rsidP="00C82C12">
      <w:pPr>
        <w:pStyle w:val="Heading2"/>
      </w:pPr>
      <w:bookmarkStart w:id="566" w:name="RTF35333932353a204865616431"/>
      <w:bookmarkStart w:id="567" w:name="_Toc311729283"/>
      <w:bookmarkStart w:id="568" w:name="_Toc351464441"/>
      <w:r>
        <w:t>Reliability</w:t>
      </w:r>
      <w:bookmarkEnd w:id="566"/>
      <w:bookmarkEnd w:id="567"/>
      <w:bookmarkEnd w:id="568"/>
    </w:p>
    <w:p w:rsidR="00741663" w:rsidRDefault="00741663" w:rsidP="00C45B4D">
      <w:r>
        <w:t xml:space="preserve">Most clients should use producers that produce </w:t>
      </w:r>
      <w:r w:rsidRPr="00A71A69">
        <w:rPr>
          <w:rStyle w:val="Code"/>
        </w:rPr>
        <w:t>PERSISTENT</w:t>
      </w:r>
      <w:r w:rsidR="00A71A69">
        <w:t xml:space="preserve"> messages. This e</w:t>
      </w:r>
      <w:r>
        <w:t>nsures once-and-only-once message delivery for messages delivered from a queue or a durable subscription.</w:t>
      </w:r>
    </w:p>
    <w:p w:rsidR="00741663" w:rsidRDefault="00741663" w:rsidP="00C45B4D">
      <w:r>
        <w:t xml:space="preserve">In some cases, an application may only require at-most-once message delivery for some of its messages. This is accomplished by publishing </w:t>
      </w:r>
      <w:r w:rsidRPr="00A71A69">
        <w:rPr>
          <w:rStyle w:val="Code"/>
        </w:rPr>
        <w:t>NON_PERSISTENT</w:t>
      </w:r>
      <w:r>
        <w:t xml:space="preserve"> messages. These messages typically have lower overhead</w:t>
      </w:r>
      <w:r w:rsidR="00A71A69">
        <w:t>; however</w:t>
      </w:r>
      <w:r>
        <w:t xml:space="preserve">, they may be lost if a JMS provider fails. Both </w:t>
      </w:r>
      <w:r w:rsidRPr="00A71A69">
        <w:rPr>
          <w:rStyle w:val="Code"/>
        </w:rPr>
        <w:t>PERSISTENT</w:t>
      </w:r>
      <w:r>
        <w:t xml:space="preserve"> and </w:t>
      </w:r>
      <w:r w:rsidRPr="00A71A69">
        <w:rPr>
          <w:rStyle w:val="Code"/>
        </w:rPr>
        <w:t>NON_PERSISTENT</w:t>
      </w:r>
      <w:r>
        <w:t xml:space="preserve"> messages can be published to the same destination.</w:t>
      </w:r>
    </w:p>
    <w:p w:rsidR="005D3BC6" w:rsidRDefault="00741663">
      <w:r>
        <w:t xml:space="preserve">Normally, a consumer fully processes each message before acknowledging its receipt to JMS. This </w:t>
      </w:r>
      <w:r w:rsidR="008645C8">
        <w:t>ensure</w:t>
      </w:r>
      <w:r>
        <w:t xml:space="preserve">s that JMS does not discard a partially processed message due to machine failure, etc. A consumer accomplishes this by using either a transacted or </w:t>
      </w:r>
      <w:r w:rsidRPr="00A71A69">
        <w:rPr>
          <w:rStyle w:val="Code"/>
        </w:rPr>
        <w:t>CLIENT_ACKNOWLEDGE</w:t>
      </w:r>
      <w:r>
        <w:t xml:space="preserve"> session. Unacknowledged messages redelivered due to system failure must have the </w:t>
      </w:r>
      <w:r w:rsidRPr="00A71A69">
        <w:rPr>
          <w:rStyle w:val="Code"/>
        </w:rPr>
        <w:t>JMSRedelivered</w:t>
      </w:r>
      <w:r>
        <w:rPr>
          <w:i/>
          <w:iCs/>
        </w:rPr>
        <w:t xml:space="preserve"> </w:t>
      </w:r>
      <w:r>
        <w:t>message header field set</w:t>
      </w:r>
      <w:r w:rsidR="00F41014">
        <w:t xml:space="preserve">, and the </w:t>
      </w:r>
      <w:r w:rsidR="00F41014" w:rsidRPr="00A71A69">
        <w:rPr>
          <w:rStyle w:val="Code"/>
        </w:rPr>
        <w:t>JMSXDeliveryCount</w:t>
      </w:r>
      <w:r w:rsidR="00F41014">
        <w:t xml:space="preserve"> incremented,</w:t>
      </w:r>
      <w:r>
        <w:t xml:space="preserve"> by the JMS provider</w:t>
      </w:r>
      <w:r w:rsidR="003C21A1">
        <w:t xml:space="preserve">, as described in sections </w:t>
      </w:r>
      <w:r w:rsidR="001E03D3">
        <w:fldChar w:fldCharType="begin"/>
      </w:r>
      <w:r w:rsidR="003C21A1">
        <w:instrText xml:space="preserve"> REF X12625 \r \h </w:instrText>
      </w:r>
      <w:r w:rsidR="001E03D3">
        <w:fldChar w:fldCharType="separate"/>
      </w:r>
      <w:r w:rsidR="009749BC">
        <w:t>3.4.7</w:t>
      </w:r>
      <w:r w:rsidR="001E03D3">
        <w:fldChar w:fldCharType="end"/>
      </w:r>
      <w:r w:rsidR="003C21A1">
        <w:t xml:space="preserve"> </w:t>
      </w:r>
      <w:r w:rsidR="00A05B30">
        <w:t>“</w:t>
      </w:r>
      <w:r w:rsidR="001E03D3">
        <w:fldChar w:fldCharType="begin"/>
      </w:r>
      <w:r w:rsidR="003C21A1">
        <w:instrText xml:space="preserve"> REF X12625 \h </w:instrText>
      </w:r>
      <w:r w:rsidR="001E03D3">
        <w:fldChar w:fldCharType="separate"/>
      </w:r>
      <w:r w:rsidR="009749BC">
        <w:t>JMSRedelivered</w:t>
      </w:r>
      <w:r w:rsidR="001E03D3">
        <w:fldChar w:fldCharType="end"/>
      </w:r>
      <w:r w:rsidR="00A05B30">
        <w:t xml:space="preserve">” </w:t>
      </w:r>
      <w:r w:rsidR="003C21A1">
        <w:t xml:space="preserve">and </w:t>
      </w:r>
      <w:r w:rsidR="001E03D3">
        <w:fldChar w:fldCharType="begin"/>
      </w:r>
      <w:r w:rsidR="003C21A1">
        <w:instrText xml:space="preserve"> REF _Ref312166691 \r \h </w:instrText>
      </w:r>
      <w:r w:rsidR="001E03D3">
        <w:fldChar w:fldCharType="separate"/>
      </w:r>
      <w:r w:rsidR="009749BC">
        <w:t>3.5.11</w:t>
      </w:r>
      <w:r w:rsidR="001E03D3">
        <w:fldChar w:fldCharType="end"/>
      </w:r>
      <w:r w:rsidR="003C21A1">
        <w:t xml:space="preserve"> </w:t>
      </w:r>
      <w:r w:rsidR="00A05B30">
        <w:t>“</w:t>
      </w:r>
      <w:r w:rsidR="001E03D3">
        <w:fldChar w:fldCharType="begin"/>
      </w:r>
      <w:r w:rsidR="003C21A1">
        <w:instrText xml:space="preserve"> REF _Ref312166691 \h </w:instrText>
      </w:r>
      <w:r w:rsidR="001E03D3">
        <w:fldChar w:fldCharType="separate"/>
      </w:r>
      <w:r w:rsidR="009749BC">
        <w:t>JMSXDeliveryCount</w:t>
      </w:r>
      <w:r w:rsidR="001E03D3">
        <w:fldChar w:fldCharType="end"/>
      </w:r>
      <w:r w:rsidR="00A05B30">
        <w:t xml:space="preserve">” </w:t>
      </w:r>
    </w:p>
    <w:p w:rsidR="00741663" w:rsidRDefault="00741663" w:rsidP="00C45B4D">
      <w:r>
        <w:t xml:space="preserve">If a </w:t>
      </w:r>
      <w:r w:rsidRPr="00A71A69">
        <w:rPr>
          <w:rStyle w:val="Code"/>
        </w:rPr>
        <w:t>NON_PERSISTENT</w:t>
      </w:r>
      <w:r>
        <w:t xml:space="preserve"> message is delivered to a durable subscription or a queue, delivery is not guaranteed if the durable subscription becomes inactive (that is, if it has no current subscriber) or if the JMS provider is shut down and later restarted.</w:t>
      </w:r>
    </w:p>
    <w:p w:rsidR="00741663" w:rsidRDefault="00741663" w:rsidP="00C45B4D">
      <w:pPr>
        <w:rPr>
          <w:rStyle w:val="Emphasis"/>
        </w:rPr>
      </w:pPr>
      <w:r>
        <w:rPr>
          <w:rStyle w:val="Emphasis"/>
        </w:rPr>
        <w:t xml:space="preserve">It is expected that important messages will be produced with a </w:t>
      </w:r>
      <w:r w:rsidRPr="00A71A69">
        <w:rPr>
          <w:rStyle w:val="CodeItalic"/>
        </w:rPr>
        <w:t>PERSISTENT</w:t>
      </w:r>
      <w:r>
        <w:rPr>
          <w:rStyle w:val="Emphasis"/>
        </w:rPr>
        <w:t xml:space="preserve"> delivery mode within a transaction and will be consumed within a transaction from a nontemporary queue or a durable subscription.</w:t>
      </w:r>
    </w:p>
    <w:p w:rsidR="00741663" w:rsidRDefault="00741663" w:rsidP="00C45B4D">
      <w:r>
        <w:t>When this is done, applications have the highest level of assurance that a message has been properly produced, reliably delivered, and accurately consumed. Non-transactional production and consumption can also achieve the same level of assurance; however, this requires careful programming.</w:t>
      </w:r>
    </w:p>
    <w:p w:rsidR="00741663" w:rsidRDefault="00741663" w:rsidP="00C45B4D">
      <w:r>
        <w:t>A JMS provider may have resource restrictions that limit the number of messages that can be held for high-volume destinations or non-responsive clients. If messages are dropped due to resource limits, this is usually a serious administrative issue that needs attention. Correct functioning of JMS requires that clients are responsive and that adequate resources to service them are available.</w:t>
      </w:r>
    </w:p>
    <w:p w:rsidR="00741663" w:rsidRDefault="00741663" w:rsidP="00C45B4D">
      <w:pPr>
        <w:rPr>
          <w:rStyle w:val="Emphasis"/>
        </w:rPr>
      </w:pPr>
      <w:r>
        <w:rPr>
          <w:rStyle w:val="Emphasis"/>
        </w:rPr>
        <w:t>Once-and-only-once message delivery, as described in this specification, has the important caveat that it does not cover message destruction due to message expiration or other administrative destruction criteria. It also does not cover loss due to resource restrictions. Configuration of adequate resources and processing power for JMS applications is the job of administrators, who must be aware of their JMS provider’s reliability features.</w:t>
      </w:r>
    </w:p>
    <w:p w:rsidR="00741663" w:rsidRDefault="00741663" w:rsidP="00C45B4D">
      <w:r w:rsidRPr="00A71A69">
        <w:rPr>
          <w:rStyle w:val="Code"/>
        </w:rPr>
        <w:t>NON_PERSISTENT</w:t>
      </w:r>
      <w:r>
        <w:t xml:space="preserve"> messages, nondurable subscriptions, and temporary destinations are by definition unreliable. A JMS provider shutdown or failure will likely cause the loss of </w:t>
      </w:r>
      <w:r w:rsidRPr="00A71A69">
        <w:rPr>
          <w:rStyle w:val="Code"/>
        </w:rPr>
        <w:t>NON_PERSISTENT</w:t>
      </w:r>
      <w:r>
        <w:t xml:space="preserve"> messages and the loss of messages held by temporary destinations and nondurable subscriptions. </w:t>
      </w:r>
      <w:r>
        <w:lastRenderedPageBreak/>
        <w:t>The termination of an application will likely cause the loss of messages held by nondurable subscriptions and temporary destinations of the application.</w:t>
      </w:r>
    </w:p>
    <w:p w:rsidR="00741663" w:rsidRDefault="00C51830" w:rsidP="00C82C12">
      <w:pPr>
        <w:pStyle w:val="Heading2"/>
      </w:pPr>
      <w:bookmarkStart w:id="569" w:name="RTF31363138313a204865616431"/>
      <w:bookmarkStart w:id="570" w:name="_Toc311729284"/>
      <w:bookmarkStart w:id="571" w:name="_Toc351464442"/>
      <w:r>
        <w:t>Method inheritance across messaging d</w:t>
      </w:r>
      <w:r w:rsidR="00741663">
        <w:t>omains</w:t>
      </w:r>
      <w:bookmarkEnd w:id="569"/>
      <w:bookmarkEnd w:id="570"/>
      <w:bookmarkEnd w:id="571"/>
    </w:p>
    <w:p w:rsidR="00741663" w:rsidRDefault="00C80DFB" w:rsidP="00741663">
      <w:pPr>
        <w:pStyle w:val="Paragraph"/>
        <w:rPr>
          <w:spacing w:val="2"/>
          <w:w w:val="100"/>
        </w:rPr>
      </w:pPr>
      <w:r>
        <w:rPr>
          <w:spacing w:val="2"/>
          <w:w w:val="100"/>
        </w:rPr>
        <w:t xml:space="preserve">When JMS 1.1 unified the domain-specific APIs for point-to-point </w:t>
      </w:r>
      <w:r w:rsidR="0078302D">
        <w:rPr>
          <w:spacing w:val="2"/>
          <w:w w:val="100"/>
        </w:rPr>
        <w:t>a</w:t>
      </w:r>
      <w:r>
        <w:rPr>
          <w:spacing w:val="2"/>
          <w:w w:val="100"/>
        </w:rPr>
        <w:t>nd pub/sub messaging into a single “unified</w:t>
      </w:r>
      <w:r w:rsidR="00A05B30">
        <w:rPr>
          <w:spacing w:val="2"/>
          <w:w w:val="100"/>
        </w:rPr>
        <w:t xml:space="preserve">” </w:t>
      </w:r>
      <w:r>
        <w:rPr>
          <w:spacing w:val="2"/>
          <w:w w:val="100"/>
        </w:rPr>
        <w:t>API (now referred to as the “classic</w:t>
      </w:r>
      <w:r w:rsidR="00A05B30">
        <w:rPr>
          <w:spacing w:val="2"/>
          <w:w w:val="100"/>
        </w:rPr>
        <w:t xml:space="preserve">” </w:t>
      </w:r>
      <w:r>
        <w:rPr>
          <w:spacing w:val="2"/>
          <w:w w:val="100"/>
        </w:rPr>
        <w:t>API)</w:t>
      </w:r>
      <w:r w:rsidR="00741663">
        <w:rPr>
          <w:spacing w:val="2"/>
          <w:w w:val="100"/>
        </w:rPr>
        <w:t xml:space="preserve">, some methods that are not appropriate to a </w:t>
      </w:r>
      <w:r w:rsidR="00F9713A">
        <w:rPr>
          <w:spacing w:val="2"/>
          <w:w w:val="100"/>
        </w:rPr>
        <w:t xml:space="preserve">messaging </w:t>
      </w:r>
      <w:r w:rsidR="00741663">
        <w:rPr>
          <w:spacing w:val="2"/>
          <w:w w:val="100"/>
        </w:rPr>
        <w:t xml:space="preserve">domain </w:t>
      </w:r>
      <w:r w:rsidR="00345A49">
        <w:rPr>
          <w:spacing w:val="2"/>
          <w:w w:val="100"/>
        </w:rPr>
        <w:t>became</w:t>
      </w:r>
      <w:r w:rsidR="00741663">
        <w:rPr>
          <w:spacing w:val="2"/>
          <w:w w:val="100"/>
        </w:rPr>
        <w:t xml:space="preserve"> inherited </w:t>
      </w:r>
      <w:r w:rsidR="00D636F7">
        <w:rPr>
          <w:spacing w:val="2"/>
          <w:w w:val="100"/>
        </w:rPr>
        <w:t xml:space="preserve">by </w:t>
      </w:r>
      <w:r w:rsidR="00741663">
        <w:rPr>
          <w:spacing w:val="2"/>
          <w:w w:val="100"/>
        </w:rPr>
        <w:t xml:space="preserve">the domain-specific </w:t>
      </w:r>
      <w:r w:rsidR="00B12549">
        <w:rPr>
          <w:spacing w:val="2"/>
          <w:w w:val="100"/>
        </w:rPr>
        <w:t>interfaces</w:t>
      </w:r>
      <w:r w:rsidR="00741663">
        <w:rPr>
          <w:spacing w:val="2"/>
          <w:w w:val="100"/>
        </w:rPr>
        <w:t xml:space="preserve">. For example, the </w:t>
      </w:r>
      <w:r w:rsidR="00741663" w:rsidRPr="00A71A69">
        <w:rPr>
          <w:rStyle w:val="Code"/>
        </w:rPr>
        <w:t>Session</w:t>
      </w:r>
      <w:r w:rsidR="00741663">
        <w:rPr>
          <w:i/>
          <w:iCs/>
          <w:spacing w:val="2"/>
          <w:w w:val="100"/>
        </w:rPr>
        <w:t xml:space="preserve"> </w:t>
      </w:r>
      <w:r w:rsidR="00741663">
        <w:rPr>
          <w:spacing w:val="2"/>
          <w:w w:val="100"/>
        </w:rPr>
        <w:t xml:space="preserve">interface has the method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Since </w:t>
      </w:r>
      <w:r w:rsidR="00741663" w:rsidRPr="00A71A69">
        <w:rPr>
          <w:rStyle w:val="Code"/>
        </w:rPr>
        <w:t>TopicSession</w:t>
      </w:r>
      <w:r w:rsidR="00741663">
        <w:rPr>
          <w:i/>
          <w:iCs/>
          <w:spacing w:val="2"/>
          <w:w w:val="100"/>
        </w:rPr>
        <w:t xml:space="preserve"> </w:t>
      </w:r>
      <w:r w:rsidR="00741663">
        <w:rPr>
          <w:spacing w:val="2"/>
          <w:w w:val="100"/>
        </w:rPr>
        <w:t xml:space="preserve">inherits from the </w:t>
      </w:r>
      <w:r w:rsidR="00741663" w:rsidRPr="00A71A69">
        <w:rPr>
          <w:rStyle w:val="Code"/>
        </w:rPr>
        <w:t>Session</w:t>
      </w:r>
      <w:r w:rsidR="00741663">
        <w:rPr>
          <w:i/>
          <w:iCs/>
          <w:spacing w:val="2"/>
          <w:w w:val="100"/>
        </w:rPr>
        <w:t xml:space="preserve"> </w:t>
      </w:r>
      <w:r w:rsidR="00741663">
        <w:rPr>
          <w:spacing w:val="2"/>
          <w:w w:val="100"/>
        </w:rPr>
        <w:t xml:space="preserve">interface, </w:t>
      </w:r>
      <w:r w:rsidR="00741663" w:rsidRPr="00A71A69">
        <w:rPr>
          <w:rStyle w:val="Code"/>
        </w:rPr>
        <w:t>TopicSession</w:t>
      </w:r>
      <w:r w:rsidR="00741663">
        <w:rPr>
          <w:i/>
          <w:iCs/>
          <w:spacing w:val="2"/>
          <w:w w:val="100"/>
        </w:rPr>
        <w:t xml:space="preserve"> </w:t>
      </w:r>
      <w:r w:rsidR="00741663">
        <w:rPr>
          <w:spacing w:val="2"/>
          <w:w w:val="100"/>
        </w:rPr>
        <w:t xml:space="preserve">inherits the </w:t>
      </w:r>
      <w:r w:rsidR="009B3A5F">
        <w:rPr>
          <w:rStyle w:val="Code"/>
        </w:rPr>
        <w:t>create</w:t>
      </w:r>
      <w:r w:rsidR="00741663" w:rsidRPr="00A71A69">
        <w:rPr>
          <w:rStyle w:val="Code"/>
        </w:rPr>
        <w:t>Browser</w:t>
      </w:r>
      <w:r w:rsidR="00741663">
        <w:rPr>
          <w:i/>
          <w:iCs/>
          <w:spacing w:val="2"/>
          <w:w w:val="100"/>
        </w:rPr>
        <w:t xml:space="preserve"> </w:t>
      </w:r>
      <w:r w:rsidR="00741663">
        <w:rPr>
          <w:spacing w:val="2"/>
          <w:w w:val="100"/>
        </w:rPr>
        <w:t xml:space="preserve">method, though that method must not be used by a topic, as topics do </w:t>
      </w:r>
      <w:r w:rsidR="00741663" w:rsidRPr="00A8213B">
        <w:t>not support</w:t>
      </w:r>
      <w:r w:rsidR="00A8213B" w:rsidRPr="00A8213B">
        <w:t xml:space="preserve"> queue browsers</w:t>
      </w:r>
      <w:r w:rsidR="00741663">
        <w:rPr>
          <w:spacing w:val="2"/>
          <w:w w:val="100"/>
        </w:rPr>
        <w:t xml:space="preserve">. </w:t>
      </w:r>
      <w:r w:rsidR="001E03D3">
        <w:rPr>
          <w:spacing w:val="2"/>
          <w:w w:val="100"/>
        </w:rPr>
        <w:fldChar w:fldCharType="begin"/>
      </w:r>
      <w:r w:rsidR="00614D30">
        <w:rPr>
          <w:spacing w:val="2"/>
          <w:w w:val="100"/>
        </w:rPr>
        <w:instrText xml:space="preserve"> REF _Ref308106432 \h </w:instrText>
      </w:r>
      <w:r w:rsidR="001E03D3">
        <w:rPr>
          <w:spacing w:val="2"/>
          <w:w w:val="100"/>
        </w:rPr>
      </w:r>
      <w:r w:rsidR="001E03D3">
        <w:rPr>
          <w:spacing w:val="2"/>
          <w:w w:val="100"/>
        </w:rPr>
        <w:fldChar w:fldCharType="separate"/>
      </w:r>
      <w:r w:rsidR="009749BC">
        <w:t xml:space="preserve">Table </w:t>
      </w:r>
      <w:r w:rsidR="009749BC">
        <w:rPr>
          <w:noProof/>
        </w:rPr>
        <w:t>9</w:t>
      </w:r>
      <w:r w:rsidR="009749BC">
        <w:noBreakHyphen/>
      </w:r>
      <w:r w:rsidR="009749BC">
        <w:rPr>
          <w:noProof/>
        </w:rPr>
        <w:t>1</w:t>
      </w:r>
      <w:r w:rsidR="001E03D3">
        <w:rPr>
          <w:spacing w:val="2"/>
          <w:w w:val="100"/>
        </w:rPr>
        <w:fldChar w:fldCharType="end"/>
      </w:r>
      <w:r w:rsidR="00741663">
        <w:rPr>
          <w:spacing w:val="2"/>
          <w:w w:val="100"/>
        </w:rPr>
        <w:t>outlines these instances.</w:t>
      </w:r>
    </w:p>
    <w:p w:rsidR="00741663" w:rsidRDefault="00741663" w:rsidP="00741663">
      <w:pPr>
        <w:pStyle w:val="Paragraph"/>
        <w:rPr>
          <w:spacing w:val="2"/>
          <w:w w:val="100"/>
        </w:rPr>
      </w:pPr>
      <w:r>
        <w:rPr>
          <w:spacing w:val="2"/>
          <w:w w:val="100"/>
        </w:rPr>
        <w:t>If a</w:t>
      </w:r>
      <w:r w:rsidR="000471F6">
        <w:rPr>
          <w:spacing w:val="2"/>
          <w:w w:val="100"/>
        </w:rPr>
        <w:t>n</w:t>
      </w:r>
      <w:r>
        <w:rPr>
          <w:spacing w:val="2"/>
          <w:w w:val="100"/>
        </w:rPr>
        <w:t xml:space="preserve"> application attempts to call any of the methods listed, the JMS provider must throw an </w:t>
      </w:r>
      <w:r w:rsidRPr="00D71DB1">
        <w:rPr>
          <w:rStyle w:val="Code"/>
        </w:rPr>
        <w:t>IllegalStateException</w:t>
      </w:r>
      <w:r>
        <w:rPr>
          <w:spacing w:val="2"/>
          <w:w w:val="100"/>
        </w:rPr>
        <w:t>.</w:t>
      </w:r>
    </w:p>
    <w:p w:rsidR="00B73654" w:rsidRDefault="00B223D1" w:rsidP="00B223D1">
      <w:pPr>
        <w:pStyle w:val="Caption"/>
      </w:pPr>
      <w:bookmarkStart w:id="572" w:name="_Ref308106432"/>
      <w:bookmarkStart w:id="573" w:name="_Ref308106420"/>
      <w:r>
        <w:t xml:space="preserve">Table </w:t>
      </w:r>
      <w:r w:rsidR="001E03D3">
        <w:fldChar w:fldCharType="begin"/>
      </w:r>
      <w:r w:rsidR="00422617">
        <w:instrText xml:space="preserve"> STYLEREF 1 \s </w:instrText>
      </w:r>
      <w:r w:rsidR="001E03D3">
        <w:fldChar w:fldCharType="separate"/>
      </w:r>
      <w:r w:rsidR="009749BC">
        <w:rPr>
          <w:noProof/>
        </w:rPr>
        <w:t>9</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1</w:t>
      </w:r>
      <w:r w:rsidR="001E03D3">
        <w:fldChar w:fldCharType="end"/>
      </w:r>
      <w:bookmarkEnd w:id="572"/>
      <w:r>
        <w:t xml:space="preserve"> </w:t>
      </w:r>
      <w:bookmarkStart w:id="574" w:name="_Ref308106427"/>
      <w:r>
        <w:t xml:space="preserve">methods that throw an </w:t>
      </w:r>
      <w:r w:rsidRPr="00030288">
        <w:rPr>
          <w:rStyle w:val="Code"/>
        </w:rPr>
        <w:t>IllegalStateException</w:t>
      </w:r>
      <w:bookmarkEnd w:id="573"/>
      <w:bookmarkEnd w:id="574"/>
    </w:p>
    <w:tbl>
      <w:tblPr>
        <w:tblW w:w="0" w:type="auto"/>
        <w:tblInd w:w="1563" w:type="dxa"/>
        <w:tblLayout w:type="fixed"/>
        <w:tblCellMar>
          <w:top w:w="57" w:type="dxa"/>
          <w:left w:w="57" w:type="dxa"/>
          <w:bottom w:w="57" w:type="dxa"/>
          <w:right w:w="85" w:type="dxa"/>
        </w:tblCellMar>
        <w:tblLook w:val="0000"/>
      </w:tblPr>
      <w:tblGrid>
        <w:gridCol w:w="2126"/>
        <w:gridCol w:w="5386"/>
      </w:tblGrid>
      <w:tr w:rsidR="00741663" w:rsidRPr="00CF27DD" w:rsidTr="00181636">
        <w:trPr>
          <w:cantSplit/>
          <w:trHeight w:val="284"/>
          <w:tblHeader/>
        </w:trPr>
        <w:tc>
          <w:tcPr>
            <w:tcW w:w="212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Interface</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vAlign w:val="bottom"/>
          </w:tcPr>
          <w:p w:rsidR="00741663" w:rsidRPr="00CF27DD" w:rsidRDefault="00741663" w:rsidP="0025772D">
            <w:pPr>
              <w:pStyle w:val="TableHead"/>
            </w:pPr>
            <w:r w:rsidRPr="00CF27DD">
              <w:rPr>
                <w:spacing w:val="2"/>
                <w:w w:val="100"/>
              </w:rPr>
              <w:t xml:space="preserve"> Method</w:t>
            </w:r>
          </w:p>
        </w:tc>
      </w:tr>
      <w:tr w:rsidR="006A4603" w:rsidRPr="00CF27DD" w:rsidTr="00181636">
        <w:trPr>
          <w:cantSplit/>
          <w:trHeight w:val="284"/>
        </w:trPr>
        <w:tc>
          <w:tcPr>
            <w:tcW w:w="2126" w:type="dxa"/>
            <w:vMerge w:val="restart"/>
            <w:tcBorders>
              <w:top w:val="single" w:sz="2" w:space="0" w:color="000000"/>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r w:rsidRPr="00D71DB1">
              <w:rPr>
                <w:rStyle w:val="Code"/>
              </w:rPr>
              <w:t xml:space="preserve"> QueueConnection </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6A4603" w:rsidRDefault="006A4603" w:rsidP="00AB5D8D">
            <w:pPr>
              <w:pStyle w:val="TableText"/>
              <w:rPr>
                <w:rStyle w:val="Code"/>
              </w:rPr>
            </w:pPr>
            <w:r>
              <w:rPr>
                <w:rStyle w:val="Code"/>
                <w:lang w:val="en-GB"/>
              </w:rPr>
              <w:t xml:space="preserve"> </w:t>
            </w:r>
            <w:r w:rsidRPr="006A4603">
              <w:rPr>
                <w:rStyle w:val="Code"/>
                <w:lang w:val="en-GB"/>
              </w:rPr>
              <w:t>createSharedConnectionConsumer</w:t>
            </w:r>
          </w:p>
        </w:tc>
      </w:tr>
      <w:tr w:rsidR="006A4603" w:rsidRPr="00CF27DD" w:rsidTr="00AC03D0">
        <w:trPr>
          <w:cantSplit/>
          <w:trHeight w:val="284"/>
        </w:trPr>
        <w:tc>
          <w:tcPr>
            <w:tcW w:w="2126" w:type="dxa"/>
            <w:vMerge/>
            <w:tcBorders>
              <w:left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6A4603">
            <w:pPr>
              <w:pStyle w:val="TableText"/>
              <w:rPr>
                <w:rStyle w:val="Code"/>
              </w:rPr>
            </w:pPr>
            <w:r>
              <w:rPr>
                <w:rStyle w:val="Code"/>
              </w:rPr>
              <w:t xml:space="preserve"> </w:t>
            </w:r>
            <w:r w:rsidRPr="00D71DB1">
              <w:rPr>
                <w:rStyle w:val="Code"/>
              </w:rPr>
              <w:t>createDurableConnectionConsumer</w:t>
            </w:r>
          </w:p>
        </w:tc>
      </w:tr>
      <w:tr w:rsidR="006A4603" w:rsidRPr="00CF27DD" w:rsidTr="00181636">
        <w:trPr>
          <w:cantSplit/>
          <w:trHeight w:val="284"/>
        </w:trPr>
        <w:tc>
          <w:tcPr>
            <w:tcW w:w="2126" w:type="dxa"/>
            <w:vMerge/>
            <w:tcBorders>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6A4603" w:rsidRPr="00D71DB1" w:rsidRDefault="006A4603" w:rsidP="00BD0319">
            <w:pPr>
              <w:pStyle w:val="TableText"/>
              <w:rPr>
                <w:rStyle w:val="Code"/>
              </w:rPr>
            </w:pPr>
            <w:r>
              <w:rPr>
                <w:rStyle w:val="Code"/>
              </w:rPr>
              <w:t xml:space="preserve"> </w:t>
            </w:r>
            <w:r w:rsidRPr="00D71DB1">
              <w:rPr>
                <w:rStyle w:val="Code"/>
              </w:rPr>
              <w:t>create</w:t>
            </w:r>
            <w:r>
              <w:rPr>
                <w:rStyle w:val="Code"/>
              </w:rPr>
              <w:t>Shared</w:t>
            </w:r>
            <w:r w:rsidRPr="00D71DB1">
              <w:rPr>
                <w:rStyle w:val="Code"/>
              </w:rPr>
              <w:t>DurableConnectionConsumer</w:t>
            </w:r>
          </w:p>
        </w:tc>
      </w:tr>
      <w:tr w:rsidR="004D647C" w:rsidRPr="00CF27DD" w:rsidTr="00181636">
        <w:trPr>
          <w:cantSplit/>
          <w:trHeight w:val="284"/>
        </w:trPr>
        <w:tc>
          <w:tcPr>
            <w:tcW w:w="2126" w:type="dxa"/>
            <w:tcBorders>
              <w:top w:val="single" w:sz="2" w:space="0" w:color="000000"/>
              <w:left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QueueSession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createDurableSubscriber</w:t>
            </w:r>
          </w:p>
        </w:tc>
      </w:tr>
      <w:tr w:rsidR="004D647C"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926A77">
            <w:pPr>
              <w:pStyle w:val="TableText"/>
              <w:rPr>
                <w:rStyle w:val="Code"/>
              </w:rPr>
            </w:pPr>
            <w:r>
              <w:rPr>
                <w:rStyle w:val="Code"/>
              </w:rPr>
              <w:t xml:space="preserve"> </w:t>
            </w:r>
            <w:r w:rsidR="00926A77">
              <w:rPr>
                <w:rStyle w:val="Code"/>
              </w:rPr>
              <w:t>createDurableConsumer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createSharedConsumer</w:t>
            </w:r>
          </w:p>
        </w:tc>
      </w:tr>
      <w:tr w:rsidR="007E0EE2" w:rsidRPr="00CF27DD" w:rsidTr="00181636">
        <w:trPr>
          <w:cantSplit/>
          <w:trHeight w:val="284"/>
        </w:trPr>
        <w:tc>
          <w:tcPr>
            <w:tcW w:w="2126" w:type="dxa"/>
            <w:tcBorders>
              <w:left w:val="single" w:sz="2" w:space="0" w:color="000000"/>
              <w:bottom w:val="nil"/>
              <w:right w:val="single" w:sz="2" w:space="0" w:color="000000"/>
            </w:tcBorders>
            <w:tcMar>
              <w:top w:w="120" w:type="dxa"/>
              <w:left w:w="0" w:type="dxa"/>
              <w:bottom w:w="40" w:type="dxa"/>
              <w:right w:w="200" w:type="dxa"/>
            </w:tcMar>
          </w:tcPr>
          <w:p w:rsidR="007E0EE2" w:rsidRPr="00D71DB1" w:rsidRDefault="007E0EE2"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7E0EE2" w:rsidRDefault="007E0EE2" w:rsidP="0025772D">
            <w:pPr>
              <w:pStyle w:val="TableText"/>
              <w:rPr>
                <w:rStyle w:val="Code"/>
              </w:rPr>
            </w:pPr>
            <w:r>
              <w:rPr>
                <w:rStyle w:val="Code"/>
              </w:rPr>
              <w:t xml:space="preserve"> createSharedDurableConsumer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createTemporaryTopic</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createTopic</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unsubscribe</w:t>
            </w:r>
          </w:p>
        </w:tc>
      </w:tr>
      <w:tr w:rsidR="004D647C" w:rsidRPr="00CF27DD" w:rsidTr="00181636">
        <w:trPr>
          <w:cantSplit/>
          <w:trHeight w:val="284"/>
        </w:trPr>
        <w:tc>
          <w:tcPr>
            <w:tcW w:w="2126" w:type="dxa"/>
            <w:tcBorders>
              <w:top w:val="single" w:sz="2" w:space="0" w:color="000000"/>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TopicSession</w:t>
            </w: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9B3A5F" w:rsidP="0025772D">
            <w:pPr>
              <w:pStyle w:val="TableText"/>
              <w:rPr>
                <w:rStyle w:val="Code"/>
              </w:rPr>
            </w:pPr>
            <w:r>
              <w:rPr>
                <w:rStyle w:val="Code"/>
              </w:rPr>
              <w:t xml:space="preserve"> create</w:t>
            </w:r>
            <w:r w:rsidR="004D647C" w:rsidRPr="00D71DB1">
              <w:rPr>
                <w:rStyle w:val="Code"/>
              </w:rPr>
              <w:t>Browser</w:t>
            </w:r>
          </w:p>
        </w:tc>
      </w:tr>
      <w:tr w:rsidR="004D647C" w:rsidRPr="00CF27DD" w:rsidTr="00181636">
        <w:trPr>
          <w:cantSplit/>
          <w:trHeight w:val="284"/>
        </w:trPr>
        <w:tc>
          <w:tcPr>
            <w:tcW w:w="2126" w:type="dxa"/>
            <w:tcBorders>
              <w:top w:val="nil"/>
              <w:left w:val="single" w:sz="2" w:space="0" w:color="000000"/>
              <w:bottom w:val="nil"/>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createQueue</w:t>
            </w:r>
          </w:p>
        </w:tc>
      </w:tr>
      <w:tr w:rsidR="004D647C" w:rsidRPr="00CF27DD" w:rsidTr="00181636">
        <w:trPr>
          <w:cantSplit/>
          <w:trHeight w:val="284"/>
        </w:trPr>
        <w:tc>
          <w:tcPr>
            <w:tcW w:w="2126" w:type="dxa"/>
            <w:tcBorders>
              <w:top w:val="nil"/>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p>
        </w:tc>
        <w:tc>
          <w:tcPr>
            <w:tcW w:w="5386" w:type="dxa"/>
            <w:tcBorders>
              <w:top w:val="single" w:sz="2" w:space="0" w:color="000000"/>
              <w:left w:val="single" w:sz="2" w:space="0" w:color="000000"/>
              <w:bottom w:val="single" w:sz="2" w:space="0" w:color="000000"/>
              <w:right w:val="single" w:sz="2" w:space="0" w:color="000000"/>
            </w:tcBorders>
            <w:tcMar>
              <w:top w:w="120" w:type="dxa"/>
              <w:left w:w="0" w:type="dxa"/>
              <w:bottom w:w="40" w:type="dxa"/>
              <w:right w:w="200" w:type="dxa"/>
            </w:tcMar>
          </w:tcPr>
          <w:p w:rsidR="004D647C" w:rsidRPr="00D71DB1" w:rsidRDefault="004D647C" w:rsidP="0025772D">
            <w:pPr>
              <w:pStyle w:val="TableText"/>
              <w:rPr>
                <w:rStyle w:val="Code"/>
              </w:rPr>
            </w:pPr>
            <w:r w:rsidRPr="00D71DB1">
              <w:rPr>
                <w:rStyle w:val="Code"/>
              </w:rPr>
              <w:t xml:space="preserve"> createTemporaryQueue</w:t>
            </w:r>
          </w:p>
        </w:tc>
      </w:tr>
    </w:tbl>
    <w:p w:rsidR="00741663" w:rsidRPr="00D5788A" w:rsidRDefault="00B80927" w:rsidP="00285548">
      <w:pPr>
        <w:pStyle w:val="Heading1"/>
      </w:pPr>
      <w:bookmarkStart w:id="575" w:name="RTF32363639383a204368617054"/>
      <w:bookmarkStart w:id="576" w:name="_Ref308032930"/>
      <w:bookmarkStart w:id="577" w:name="_Ref308032936"/>
      <w:bookmarkStart w:id="578" w:name="_Toc311729315"/>
      <w:bookmarkStart w:id="579" w:name="_Toc351464443"/>
      <w:r>
        <w:lastRenderedPageBreak/>
        <w:t>JMS e</w:t>
      </w:r>
      <w:r w:rsidR="00741663" w:rsidRPr="00D5788A">
        <w:t>x</w:t>
      </w:r>
      <w:bookmarkEnd w:id="575"/>
      <w:r w:rsidR="00741663" w:rsidRPr="00D5788A">
        <w:t>ceptions</w:t>
      </w:r>
      <w:bookmarkEnd w:id="576"/>
      <w:bookmarkEnd w:id="577"/>
      <w:bookmarkEnd w:id="578"/>
      <w:bookmarkEnd w:id="579"/>
    </w:p>
    <w:p w:rsidR="00741663" w:rsidRDefault="00741663" w:rsidP="00C82C12">
      <w:pPr>
        <w:pStyle w:val="Heading2"/>
      </w:pPr>
      <w:bookmarkStart w:id="580" w:name="RTF31333538333a204865616431"/>
      <w:bookmarkStart w:id="581" w:name="_Toc311729316"/>
      <w:bookmarkStart w:id="582" w:name="_Toc351464444"/>
      <w:r>
        <w:t>Overview</w:t>
      </w:r>
      <w:bookmarkEnd w:id="580"/>
      <w:bookmarkEnd w:id="581"/>
      <w:bookmarkEnd w:id="582"/>
    </w:p>
    <w:p w:rsidR="002E6CB6" w:rsidRPr="002E6CB6" w:rsidRDefault="002E6CB6" w:rsidP="002E6CB6">
      <w:pPr>
        <w:pStyle w:val="Paragraph"/>
        <w:rPr>
          <w:spacing w:val="2"/>
          <w:w w:val="100"/>
        </w:rPr>
      </w:pPr>
      <w:r>
        <w:rPr>
          <w:spacing w:val="2"/>
          <w:w w:val="100"/>
        </w:rPr>
        <w:t>This chapter provides an overview of JMS exception handling and defines the standard JMS exceptions.</w:t>
      </w:r>
    </w:p>
    <w:p w:rsidR="00741663" w:rsidRDefault="00741663" w:rsidP="00C82C12">
      <w:pPr>
        <w:pStyle w:val="Heading2"/>
      </w:pPr>
      <w:bookmarkStart w:id="583" w:name="_Toc311729317"/>
      <w:bookmarkStart w:id="584" w:name="_Toc351464445"/>
      <w:r>
        <w:t>JMSException</w:t>
      </w:r>
      <w:bookmarkEnd w:id="583"/>
      <w:r w:rsidR="000B5CF8">
        <w:t xml:space="preserve"> and JMSRuntimeException</w:t>
      </w:r>
      <w:bookmarkEnd w:id="584"/>
    </w:p>
    <w:p w:rsidR="00762169" w:rsidRDefault="00206294" w:rsidP="00206294">
      <w:pPr>
        <w:rPr>
          <w:rStyle w:val="Emphasis"/>
          <w:i w:val="0"/>
        </w:rPr>
      </w:pPr>
      <w:r>
        <w:rPr>
          <w:rStyle w:val="Emphasis"/>
          <w:i w:val="0"/>
        </w:rPr>
        <w:t>JMS defines two sets of exceptions</w:t>
      </w:r>
      <w:r w:rsidR="00762169">
        <w:rPr>
          <w:rStyle w:val="Emphasis"/>
          <w:i w:val="0"/>
        </w:rPr>
        <w:t>:</w:t>
      </w:r>
      <w:r>
        <w:rPr>
          <w:rStyle w:val="Emphasis"/>
          <w:i w:val="0"/>
        </w:rPr>
        <w:t xml:space="preserve"> </w:t>
      </w:r>
    </w:p>
    <w:p w:rsidR="0029068D" w:rsidRDefault="00206294">
      <w:pPr>
        <w:pStyle w:val="ListBullet"/>
        <w:rPr>
          <w:rStyle w:val="Emphasis"/>
          <w:i w:val="0"/>
          <w:w w:val="0"/>
          <w:sz w:val="18"/>
          <w:szCs w:val="18"/>
        </w:rPr>
      </w:pPr>
      <w:r w:rsidRPr="002900D2">
        <w:rPr>
          <w:rStyle w:val="Code"/>
        </w:rPr>
        <w:t>JMSException</w:t>
      </w:r>
      <w:r>
        <w:rPr>
          <w:rStyle w:val="Emphasis"/>
          <w:i w:val="0"/>
        </w:rPr>
        <w:t xml:space="preserve"> is the base class for all checked exceptions</w:t>
      </w:r>
    </w:p>
    <w:p w:rsidR="0029068D" w:rsidRDefault="00206294">
      <w:pPr>
        <w:pStyle w:val="ListBullet"/>
        <w:rPr>
          <w:rStyle w:val="Emphasis"/>
          <w:i w:val="0"/>
          <w:w w:val="0"/>
          <w:sz w:val="18"/>
          <w:szCs w:val="18"/>
        </w:rPr>
      </w:pPr>
      <w:r w:rsidRPr="002900D2">
        <w:rPr>
          <w:rStyle w:val="Code"/>
        </w:rPr>
        <w:t>JMSRuntimeException</w:t>
      </w:r>
      <w:r>
        <w:rPr>
          <w:rStyle w:val="Emphasis"/>
          <w:i w:val="0"/>
        </w:rPr>
        <w:t xml:space="preserve"> is the base class for all unchecked exceptions. </w:t>
      </w:r>
    </w:p>
    <w:p w:rsidR="00206294" w:rsidRDefault="00206294" w:rsidP="00206294">
      <w:pPr>
        <w:pStyle w:val="Paragraph"/>
        <w:rPr>
          <w:rStyle w:val="Emphasis"/>
          <w:i w:val="0"/>
        </w:rPr>
      </w:pPr>
      <w:r>
        <w:rPr>
          <w:rStyle w:val="Emphasis"/>
          <w:i w:val="0"/>
        </w:rPr>
        <w:t xml:space="preserve">In general, methods on interfaces defined in JMS 1.1 and earlier throw checked exceptions, whilst methods on the </w:t>
      </w:r>
      <w:r w:rsidRPr="00574EA6">
        <w:rPr>
          <w:rStyle w:val="Code"/>
        </w:rPr>
        <w:t>JMSContext</w:t>
      </w:r>
      <w:r>
        <w:rPr>
          <w:rStyle w:val="Emphasis"/>
          <w:i w:val="0"/>
        </w:rPr>
        <w:t xml:space="preserve">, </w:t>
      </w:r>
      <w:r w:rsidRPr="00574EA6">
        <w:rPr>
          <w:rStyle w:val="Code"/>
        </w:rPr>
        <w:t>JMSProducer</w:t>
      </w:r>
      <w:r>
        <w:rPr>
          <w:rStyle w:val="Emphasis"/>
          <w:i w:val="0"/>
        </w:rPr>
        <w:t xml:space="preserve"> and </w:t>
      </w:r>
      <w:r w:rsidRPr="00574EA6">
        <w:rPr>
          <w:rStyle w:val="Code"/>
        </w:rPr>
        <w:t>JMSConsumer</w:t>
      </w:r>
      <w:r>
        <w:rPr>
          <w:rStyle w:val="Emphasis"/>
          <w:i w:val="0"/>
        </w:rPr>
        <w:t xml:space="preserve"> interfaces that were defined </w:t>
      </w:r>
      <w:r w:rsidR="007967FE">
        <w:rPr>
          <w:rStyle w:val="Emphasis"/>
          <w:i w:val="0"/>
        </w:rPr>
        <w:t xml:space="preserve">for the simplified API </w:t>
      </w:r>
      <w:r>
        <w:rPr>
          <w:rStyle w:val="Emphasis"/>
          <w:i w:val="0"/>
        </w:rPr>
        <w:t>throw unchecked exceptions.</w:t>
      </w:r>
    </w:p>
    <w:p w:rsidR="00FB36C9" w:rsidRDefault="00FB36C9" w:rsidP="00206294">
      <w:pPr>
        <w:pStyle w:val="Paragraph"/>
        <w:rPr>
          <w:rStyle w:val="Emphasis"/>
          <w:i w:val="0"/>
        </w:rPr>
      </w:pPr>
      <w:r>
        <w:rPr>
          <w:rStyle w:val="Emphasis"/>
          <w:i w:val="0"/>
        </w:rPr>
        <w:t xml:space="preserve">For those methods which throw checked exceptions, </w:t>
      </w:r>
      <w:r w:rsidR="001235D3">
        <w:rPr>
          <w:rStyle w:val="Emphasis"/>
          <w:i w:val="0"/>
        </w:rPr>
        <w:t xml:space="preserve">catching </w:t>
      </w:r>
      <w:r w:rsidR="00590E86" w:rsidRPr="00590E86">
        <w:rPr>
          <w:rStyle w:val="Code"/>
        </w:rPr>
        <w:t>JMSException</w:t>
      </w:r>
      <w:r w:rsidR="001235D3">
        <w:rPr>
          <w:rStyle w:val="Emphasis"/>
          <w:i w:val="0"/>
        </w:rPr>
        <w:t xml:space="preserve"> provides a generic way of handling all exceptions thrown by JMS.</w:t>
      </w:r>
    </w:p>
    <w:p w:rsidR="001235D3" w:rsidRDefault="007D512B" w:rsidP="00206294">
      <w:pPr>
        <w:pStyle w:val="Paragraph"/>
        <w:rPr>
          <w:rStyle w:val="Emphasis"/>
          <w:i w:val="0"/>
        </w:rPr>
      </w:pPr>
      <w:r>
        <w:rPr>
          <w:rStyle w:val="Emphasis"/>
          <w:i w:val="0"/>
        </w:rPr>
        <w:t xml:space="preserve">Similarly, for those methods </w:t>
      </w:r>
      <w:r w:rsidR="004D0447">
        <w:rPr>
          <w:rStyle w:val="Emphasis"/>
          <w:i w:val="0"/>
        </w:rPr>
        <w:t>which</w:t>
      </w:r>
      <w:r>
        <w:rPr>
          <w:rStyle w:val="Emphasis"/>
          <w:i w:val="0"/>
        </w:rPr>
        <w:t xml:space="preserve"> throw unchecked exceptions only, </w:t>
      </w:r>
      <w:r w:rsidR="001D5B0F">
        <w:rPr>
          <w:rStyle w:val="Emphasis"/>
          <w:i w:val="0"/>
        </w:rPr>
        <w:t xml:space="preserve">catching </w:t>
      </w:r>
      <w:r w:rsidR="00590E86" w:rsidRPr="00590E86">
        <w:rPr>
          <w:rStyle w:val="Code"/>
        </w:rPr>
        <w:t>JMSRuntimeException</w:t>
      </w:r>
      <w:r w:rsidR="001D5B0F">
        <w:rPr>
          <w:rStyle w:val="Emphasis"/>
          <w:i w:val="0"/>
        </w:rPr>
        <w:t xml:space="preserve"> provides a generic way of handling all exceptions thrown by JMS.</w:t>
      </w:r>
      <w:r w:rsidR="00A00B20">
        <w:rPr>
          <w:rStyle w:val="Emphasis"/>
          <w:i w:val="0"/>
        </w:rPr>
        <w:t xml:space="preserve"> </w:t>
      </w:r>
      <w:r w:rsidR="00014F91">
        <w:rPr>
          <w:rStyle w:val="Emphasis"/>
          <w:i w:val="0"/>
        </w:rPr>
        <w:t>The</w:t>
      </w:r>
      <w:r w:rsidR="00A00B20">
        <w:rPr>
          <w:rStyle w:val="Emphasis"/>
          <w:i w:val="0"/>
        </w:rPr>
        <w:t xml:space="preserve"> Java </w:t>
      </w:r>
      <w:r w:rsidR="00014F91">
        <w:rPr>
          <w:rStyle w:val="Emphasis"/>
          <w:i w:val="0"/>
        </w:rPr>
        <w:t xml:space="preserve">language does not require </w:t>
      </w:r>
      <w:r w:rsidR="00F536CD">
        <w:rPr>
          <w:rStyle w:val="Emphasis"/>
          <w:i w:val="0"/>
        </w:rPr>
        <w:t>unchecked exceptions</w:t>
      </w:r>
      <w:r w:rsidR="00014F91">
        <w:rPr>
          <w:rStyle w:val="Emphasis"/>
          <w:i w:val="0"/>
        </w:rPr>
        <w:t xml:space="preserve"> to be explicitly caught by the application.</w:t>
      </w:r>
    </w:p>
    <w:p w:rsidR="00741663" w:rsidRDefault="00741663" w:rsidP="00206294">
      <w:pPr>
        <w:pStyle w:val="Paragraph"/>
        <w:rPr>
          <w:spacing w:val="2"/>
          <w:w w:val="100"/>
        </w:rPr>
      </w:pPr>
      <w:r w:rsidRPr="00FC3556">
        <w:rPr>
          <w:rStyle w:val="Code"/>
        </w:rPr>
        <w:t>JMSException</w:t>
      </w:r>
      <w:r>
        <w:rPr>
          <w:spacing w:val="2"/>
          <w:w w:val="100"/>
        </w:rPr>
        <w:t xml:space="preserve"> </w:t>
      </w:r>
      <w:r w:rsidR="003B0B37">
        <w:rPr>
          <w:spacing w:val="2"/>
          <w:w w:val="100"/>
        </w:rPr>
        <w:t xml:space="preserve">and </w:t>
      </w:r>
      <w:r w:rsidR="00590E86" w:rsidRPr="00590E86">
        <w:rPr>
          <w:rStyle w:val="Code"/>
        </w:rPr>
        <w:t>JMSRuntimeException</w:t>
      </w:r>
      <w:r w:rsidR="003B0B37">
        <w:rPr>
          <w:spacing w:val="2"/>
          <w:w w:val="100"/>
        </w:rPr>
        <w:t xml:space="preserve"> </w:t>
      </w:r>
      <w:r>
        <w:rPr>
          <w:spacing w:val="2"/>
          <w:w w:val="100"/>
        </w:rPr>
        <w:t>provide the following information:</w:t>
      </w:r>
    </w:p>
    <w:p w:rsidR="00741663" w:rsidRDefault="00741663" w:rsidP="00C0423F">
      <w:pPr>
        <w:pStyle w:val="ListBullet"/>
      </w:pPr>
      <w:r>
        <w:t xml:space="preserve">A provider-specific string describing the error - This string is the standard Java exception message, and is available via </w:t>
      </w:r>
      <w:proofErr w:type="gramStart"/>
      <w:r w:rsidRPr="00FC3556">
        <w:rPr>
          <w:rStyle w:val="Code"/>
        </w:rPr>
        <w:t>getMessage(</w:t>
      </w:r>
      <w:proofErr w:type="gramEnd"/>
      <w:r w:rsidRPr="00FC3556">
        <w:rPr>
          <w:rStyle w:val="Code"/>
        </w:rPr>
        <w:t>)</w:t>
      </w:r>
      <w:r>
        <w:t>.</w:t>
      </w:r>
    </w:p>
    <w:p w:rsidR="00741663" w:rsidRDefault="00741663" w:rsidP="00C0423F">
      <w:pPr>
        <w:pStyle w:val="ListBullet"/>
      </w:pPr>
      <w:r>
        <w:t>A provider-specific string error code</w:t>
      </w:r>
    </w:p>
    <w:p w:rsidR="00741663" w:rsidRDefault="00741663" w:rsidP="00C0423F">
      <w:pPr>
        <w:pStyle w:val="ListBullet"/>
      </w:pPr>
      <w:r>
        <w:t xml:space="preserve">A reference to another exception - Often a JMS exception will be the result of a lower level problem. If appropriate, this lower level exception can be linked to the JMS exception. </w:t>
      </w:r>
    </w:p>
    <w:p w:rsidR="00741663" w:rsidRDefault="00C56973" w:rsidP="00741663">
      <w:pPr>
        <w:pStyle w:val="Paragraph"/>
        <w:rPr>
          <w:b/>
        </w:rPr>
      </w:pPr>
      <w:r>
        <w:rPr>
          <w:spacing w:val="2"/>
          <w:w w:val="100"/>
        </w:rPr>
        <w:t xml:space="preserve">Methods which throw checked exceptions </w:t>
      </w:r>
      <w:r w:rsidR="00741663">
        <w:rPr>
          <w:spacing w:val="2"/>
          <w:w w:val="100"/>
        </w:rPr>
        <w:t>include</w:t>
      </w:r>
      <w:r w:rsidR="00800CFF">
        <w:rPr>
          <w:spacing w:val="2"/>
          <w:w w:val="100"/>
        </w:rPr>
        <w:t xml:space="preserve"> only</w:t>
      </w:r>
      <w:r w:rsidR="00741663">
        <w:rPr>
          <w:spacing w:val="2"/>
          <w:w w:val="100"/>
        </w:rPr>
        <w:t xml:space="preserve"> </w:t>
      </w:r>
      <w:r w:rsidR="00741663" w:rsidRPr="00FC3556">
        <w:rPr>
          <w:rStyle w:val="Code"/>
        </w:rPr>
        <w:t>JMSException</w:t>
      </w:r>
      <w:r w:rsidR="00741663">
        <w:rPr>
          <w:spacing w:val="2"/>
          <w:w w:val="100"/>
        </w:rPr>
        <w:t xml:space="preserve"> in their signatures. JMS methods can throw any JMS standard exception as well as any JMS provider specific exception. </w:t>
      </w:r>
      <w:r w:rsidR="00741663" w:rsidRPr="00AC3B92">
        <w:rPr>
          <w:b/>
        </w:rPr>
        <w:t xml:space="preserve">The javadoc for </w:t>
      </w:r>
      <w:r w:rsidR="0089376C">
        <w:rPr>
          <w:b/>
        </w:rPr>
        <w:t>these</w:t>
      </w:r>
      <w:r w:rsidR="0089376C" w:rsidRPr="00AC3B92">
        <w:rPr>
          <w:b/>
        </w:rPr>
        <w:t xml:space="preserve"> </w:t>
      </w:r>
      <w:r w:rsidR="00741663" w:rsidRPr="00AC3B92">
        <w:rPr>
          <w:b/>
        </w:rPr>
        <w:t>methods documents only the mandatory exception cases.</w:t>
      </w:r>
    </w:p>
    <w:p w:rsidR="0029068D" w:rsidRDefault="00684462">
      <w:r>
        <w:t xml:space="preserve">Methods which only throw unchecked exceptions do not include any exception in their signature. </w:t>
      </w:r>
      <w:r w:rsidR="00775608">
        <w:t>The javadoc for these methods documents the mandatory exception cases.</w:t>
      </w:r>
    </w:p>
    <w:p w:rsidR="00741663" w:rsidRDefault="00B80927" w:rsidP="00C82C12">
      <w:pPr>
        <w:pStyle w:val="Heading2"/>
      </w:pPr>
      <w:bookmarkStart w:id="585" w:name="RTF34383035383a204865616431"/>
      <w:bookmarkStart w:id="586" w:name="_Ref308088566"/>
      <w:bookmarkStart w:id="587" w:name="_Ref308088574"/>
      <w:bookmarkStart w:id="588" w:name="_Ref308089202"/>
      <w:bookmarkStart w:id="589" w:name="_Ref308089208"/>
      <w:bookmarkStart w:id="590" w:name="_Ref308089333"/>
      <w:bookmarkStart w:id="591" w:name="_Ref308089342"/>
      <w:bookmarkStart w:id="592" w:name="_Toc311729318"/>
      <w:bookmarkStart w:id="593" w:name="_Toc351464446"/>
      <w:r>
        <w:t>Standard e</w:t>
      </w:r>
      <w:r w:rsidR="00741663">
        <w:t>x</w:t>
      </w:r>
      <w:bookmarkEnd w:id="585"/>
      <w:r w:rsidR="00741663">
        <w:t>ceptions</w:t>
      </w:r>
      <w:bookmarkEnd w:id="586"/>
      <w:bookmarkEnd w:id="587"/>
      <w:bookmarkEnd w:id="588"/>
      <w:bookmarkEnd w:id="589"/>
      <w:bookmarkEnd w:id="590"/>
      <w:bookmarkEnd w:id="591"/>
      <w:bookmarkEnd w:id="592"/>
      <w:bookmarkEnd w:id="593"/>
    </w:p>
    <w:p w:rsidR="00741663" w:rsidRDefault="00741663" w:rsidP="00C0423F">
      <w:r>
        <w:t xml:space="preserve">In addition to </w:t>
      </w:r>
      <w:r w:rsidRPr="00FC3556">
        <w:rPr>
          <w:rStyle w:val="Code"/>
        </w:rPr>
        <w:t>JMSException</w:t>
      </w:r>
      <w:r w:rsidR="00F5420A">
        <w:rPr>
          <w:rStyle w:val="Code"/>
        </w:rPr>
        <w:t xml:space="preserve"> and JMSRuntimeException</w:t>
      </w:r>
      <w:r>
        <w:t>, JMS defines several additional exceptions that standardize the reporting of basic error conditions.</w:t>
      </w:r>
    </w:p>
    <w:p w:rsidR="00741663" w:rsidRPr="00C0423F" w:rsidRDefault="00741663" w:rsidP="00C0423F">
      <w:r w:rsidRPr="00C0423F">
        <w:t xml:space="preserve">There are only a few cases where JMS mandates that a specific JMS exception must be thrown. These cases are indicated by the words </w:t>
      </w:r>
      <w:r w:rsidRPr="00C0423F">
        <w:rPr>
          <w:b/>
          <w:bCs/>
        </w:rPr>
        <w:t xml:space="preserve">must be </w:t>
      </w:r>
      <w:r w:rsidRPr="00C0423F">
        <w:lastRenderedPageBreak/>
        <w:t xml:space="preserve">in the exception description. </w:t>
      </w:r>
      <w:r w:rsidRPr="00C0423F">
        <w:rPr>
          <w:b/>
          <w:bCs/>
        </w:rPr>
        <w:t xml:space="preserve">These cases are the only ones on which client logic </w:t>
      </w:r>
      <w:r w:rsidRPr="00C0423F">
        <w:t>should depend on a specific problem resulting in a specific JMS exception being thrown.</w:t>
      </w:r>
    </w:p>
    <w:p w:rsidR="00741663" w:rsidRDefault="00741663" w:rsidP="00C0423F">
      <w:r>
        <w:t>In the remainder of cases, it is strongly suggested that JMS providers use one of the standard exceptions where possible. JMS providers may also derive provider-specific exceptions from these if needed.</w:t>
      </w:r>
    </w:p>
    <w:p w:rsidR="00741663" w:rsidRPr="00810658" w:rsidRDefault="00741663" w:rsidP="00C0423F">
      <w:r>
        <w:t>JMS defines the following standard exceptions</w:t>
      </w:r>
      <w:r w:rsidR="00DC4AFB">
        <w:t xml:space="preserve">. In </w:t>
      </w:r>
      <w:r w:rsidR="00C05B7D">
        <w:t>most cases</w:t>
      </w:r>
      <w:r w:rsidR="00EA32A9">
        <w:t xml:space="preserve"> there is a checked exception (a subclass of </w:t>
      </w:r>
      <w:r w:rsidR="00EA32A9" w:rsidRPr="00FC3556">
        <w:rPr>
          <w:rStyle w:val="Code"/>
        </w:rPr>
        <w:t>JMSException</w:t>
      </w:r>
      <w:r w:rsidR="00EA32A9">
        <w:t xml:space="preserve">) and a corresponding unchecked exception (a subclass of </w:t>
      </w:r>
      <w:r w:rsidR="00EA32A9">
        <w:rPr>
          <w:rStyle w:val="Code"/>
        </w:rPr>
        <w:t>JMSRuntimeException</w:t>
      </w:r>
      <w:r w:rsidR="00EA32A9">
        <w:t>).</w:t>
      </w:r>
      <w:r w:rsidR="00B20B0B">
        <w:t xml:space="preserve"> The unchecked version </w:t>
      </w:r>
      <w:r w:rsidR="00CD4AA2">
        <w:t xml:space="preserve">may only be thrown on those methods whose method signature does not </w:t>
      </w:r>
      <w:r w:rsidR="00590E86" w:rsidRPr="00590E86">
        <w:t>permit the checked version to be thrown.</w:t>
      </w:r>
    </w:p>
    <w:p w:rsidR="00741663" w:rsidRPr="00C0423F" w:rsidRDefault="00741663" w:rsidP="00C0423F">
      <w:pPr>
        <w:pStyle w:val="ListBullet"/>
      </w:pPr>
      <w:r w:rsidRPr="00FC3556">
        <w:rPr>
          <w:rStyle w:val="Code"/>
        </w:rPr>
        <w:t>IllegalStateException</w:t>
      </w:r>
      <w:r w:rsidRPr="00C0423F">
        <w:t xml:space="preserve"> </w:t>
      </w:r>
      <w:r w:rsidR="009D4E41">
        <w:t xml:space="preserve">and </w:t>
      </w:r>
      <w:r w:rsidR="009D4E41" w:rsidRPr="00FC3556">
        <w:rPr>
          <w:rStyle w:val="Code"/>
        </w:rPr>
        <w:t>IllegalState</w:t>
      </w:r>
      <w:r w:rsidR="009D4E41">
        <w:rPr>
          <w:rStyle w:val="Code"/>
        </w:rPr>
        <w:t>Runtime</w:t>
      </w:r>
      <w:r w:rsidR="009D4E41" w:rsidRPr="00FC3556">
        <w:rPr>
          <w:rStyle w:val="Code"/>
        </w:rPr>
        <w:t>Exception</w:t>
      </w:r>
      <w:r w:rsidR="009D4E41">
        <w:t>.</w:t>
      </w:r>
      <w:r w:rsidR="007A5876">
        <w:t xml:space="preserve"> </w:t>
      </w:r>
      <w:r w:rsidR="00D658F6">
        <w:t>These</w:t>
      </w:r>
      <w:r w:rsidR="00D658F6" w:rsidRPr="00C0423F">
        <w:t xml:space="preserve"> </w:t>
      </w:r>
      <w:r w:rsidRPr="00C0423F">
        <w:t>exception</w:t>
      </w:r>
      <w:r w:rsidR="00D658F6">
        <w:t>s are</w:t>
      </w:r>
      <w:r w:rsidRPr="00C0423F">
        <w:t xml:space="preserve"> thrown when a method is invoked at an illegal or inappropriate time or if the provider is not in an appropriate state for the requested operation. For example, </w:t>
      </w:r>
      <w:r w:rsidR="00601B04" w:rsidRPr="00FC3556">
        <w:rPr>
          <w:rStyle w:val="Code"/>
        </w:rPr>
        <w:t>IllegalStateException</w:t>
      </w:r>
      <w:r w:rsidRPr="00C0423F">
        <w:t xml:space="preserve"> </w:t>
      </w:r>
      <w:r w:rsidRPr="00C0423F">
        <w:rPr>
          <w:b/>
          <w:bCs/>
        </w:rPr>
        <w:t xml:space="preserve">must be </w:t>
      </w:r>
      <w:r w:rsidRPr="00C0423F">
        <w:t xml:space="preserve">thrown if </w:t>
      </w:r>
      <w:proofErr w:type="gramStart"/>
      <w:r w:rsidRPr="00FC3556">
        <w:rPr>
          <w:rStyle w:val="Code"/>
        </w:rPr>
        <w:t>Session.commit(</w:t>
      </w:r>
      <w:proofErr w:type="gramEnd"/>
      <w:r w:rsidRPr="00FC3556">
        <w:rPr>
          <w:rStyle w:val="Code"/>
        </w:rPr>
        <w:t>)</w:t>
      </w:r>
      <w:r w:rsidRPr="00C0423F">
        <w:rPr>
          <w:i/>
          <w:iCs/>
        </w:rPr>
        <w:t xml:space="preserve"> </w:t>
      </w:r>
      <w:r w:rsidRPr="00C0423F">
        <w:t xml:space="preserve">is called on a non-transacted session. </w:t>
      </w:r>
      <w:r w:rsidR="001535A6" w:rsidRPr="00FC3556">
        <w:rPr>
          <w:rStyle w:val="Code"/>
        </w:rPr>
        <w:t>IllegalStateException</w:t>
      </w:r>
      <w:r w:rsidR="001A60C9">
        <w:t xml:space="preserve"> </w:t>
      </w:r>
      <w:r w:rsidRPr="00C0423F">
        <w:t xml:space="preserve">also </w:t>
      </w:r>
      <w:r w:rsidRPr="00C0423F">
        <w:rPr>
          <w:b/>
          <w:bCs/>
        </w:rPr>
        <w:t xml:space="preserve">must be </w:t>
      </w:r>
      <w:r w:rsidRPr="00C0423F">
        <w:t xml:space="preserve">called when </w:t>
      </w:r>
      <w:r w:rsidR="00F470F8">
        <w:t xml:space="preserve">a </w:t>
      </w:r>
      <w:r w:rsidRPr="00C0423F">
        <w:t xml:space="preserve">domain inappropriate method is called, such as calling </w:t>
      </w:r>
      <w:proofErr w:type="gramStart"/>
      <w:r w:rsidR="009B3A5F">
        <w:rPr>
          <w:rStyle w:val="Code"/>
        </w:rPr>
        <w:t>TopicSession.create</w:t>
      </w:r>
      <w:r w:rsidRPr="00FC3556">
        <w:rPr>
          <w:rStyle w:val="Code"/>
        </w:rPr>
        <w:t>Browser(</w:t>
      </w:r>
      <w:proofErr w:type="gramEnd"/>
      <w:r w:rsidRPr="00FC3556">
        <w:rPr>
          <w:rStyle w:val="Code"/>
        </w:rPr>
        <w:t>)</w:t>
      </w:r>
      <w:r w:rsidRPr="00C0423F">
        <w:t>.</w:t>
      </w:r>
    </w:p>
    <w:p w:rsidR="00741663" w:rsidRPr="00C0423F" w:rsidRDefault="00741663" w:rsidP="00C0423F">
      <w:pPr>
        <w:pStyle w:val="ListBullet"/>
      </w:pPr>
      <w:r w:rsidRPr="00FC3556">
        <w:rPr>
          <w:rStyle w:val="Code"/>
        </w:rPr>
        <w:t>JMSSecurityException</w:t>
      </w:r>
      <w:r w:rsidR="00590E86" w:rsidRPr="00590E86">
        <w:t xml:space="preserve"> and </w:t>
      </w:r>
      <w:r w:rsidR="004A31A0" w:rsidRPr="00FC3556">
        <w:rPr>
          <w:rStyle w:val="Code"/>
        </w:rPr>
        <w:t>JMSSecurity</w:t>
      </w:r>
      <w:r w:rsidR="00E56E4D">
        <w:rPr>
          <w:rStyle w:val="Code"/>
        </w:rPr>
        <w:t>Runtime</w:t>
      </w:r>
      <w:r w:rsidR="004A31A0" w:rsidRPr="00FC3556">
        <w:rPr>
          <w:rStyle w:val="Code"/>
        </w:rPr>
        <w:t>Exception</w:t>
      </w:r>
      <w:r w:rsidRPr="00C0423F">
        <w:t xml:space="preserve">: </w:t>
      </w:r>
      <w:r w:rsidR="004A31A0">
        <w:t>These</w:t>
      </w:r>
      <w:r w:rsidR="004A31A0" w:rsidRPr="00C0423F">
        <w:t xml:space="preserve"> </w:t>
      </w:r>
      <w:r w:rsidRPr="00C0423F">
        <w:t>exception</w:t>
      </w:r>
      <w:r w:rsidR="004A31A0">
        <w:t>s</w:t>
      </w:r>
      <w:r w:rsidRPr="00C0423F">
        <w:t xml:space="preserve"> </w:t>
      </w:r>
      <w:r w:rsidRPr="00C0423F">
        <w:rPr>
          <w:b/>
          <w:bCs/>
        </w:rPr>
        <w:t xml:space="preserve">must be </w:t>
      </w:r>
      <w:r w:rsidRPr="00C0423F">
        <w:t xml:space="preserve">thrown when a provider rejects a user name/password submitted by a client. </w:t>
      </w:r>
      <w:r w:rsidR="00930D59">
        <w:t>They</w:t>
      </w:r>
      <w:r w:rsidR="00930D59" w:rsidRPr="00C0423F">
        <w:t xml:space="preserve"> </w:t>
      </w:r>
      <w:r w:rsidRPr="00C0423F">
        <w:t>may also be thrown for any case where a security restriction prevents a method from completing.</w:t>
      </w:r>
    </w:p>
    <w:p w:rsidR="00741663" w:rsidRPr="00C0423F" w:rsidRDefault="00741663" w:rsidP="00C0423F">
      <w:pPr>
        <w:pStyle w:val="ListBullet"/>
      </w:pPr>
      <w:r w:rsidRPr="00FC3556">
        <w:rPr>
          <w:rStyle w:val="Code"/>
        </w:rPr>
        <w:t>InvalidClientIDException</w:t>
      </w:r>
      <w:r w:rsidR="00590E86" w:rsidRPr="00590E86">
        <w:t xml:space="preserve"> and </w:t>
      </w:r>
      <w:r w:rsidR="002E46F5" w:rsidRPr="00FC3556">
        <w:rPr>
          <w:rStyle w:val="Code"/>
        </w:rPr>
        <w:t>InvalidClientID</w:t>
      </w:r>
      <w:r w:rsidR="00E56E4D">
        <w:rPr>
          <w:rStyle w:val="Code"/>
        </w:rPr>
        <w:t>Runtime</w:t>
      </w:r>
      <w:r w:rsidR="002E46F5" w:rsidRPr="00FC3556">
        <w:rPr>
          <w:rStyle w:val="Code"/>
        </w:rPr>
        <w:t>Exception</w:t>
      </w:r>
      <w:r w:rsidRPr="00C0423F">
        <w:t xml:space="preserve">: </w:t>
      </w:r>
      <w:r w:rsidR="00C537DC">
        <w:t>These</w:t>
      </w:r>
      <w:r w:rsidR="00C537DC" w:rsidRPr="00C0423F">
        <w:t xml:space="preserve"> </w:t>
      </w:r>
      <w:r w:rsidRPr="00C0423F">
        <w:t>exception</w:t>
      </w:r>
      <w:r w:rsidR="00C537DC">
        <w:t>s</w:t>
      </w:r>
      <w:r w:rsidRPr="00C0423F">
        <w:t xml:space="preserve"> </w:t>
      </w:r>
      <w:r w:rsidRPr="00C0423F">
        <w:rPr>
          <w:b/>
          <w:bCs/>
        </w:rPr>
        <w:t xml:space="preserve">must be </w:t>
      </w:r>
      <w:r w:rsidRPr="00C0423F">
        <w:t>thrown when a client attempts to set a connection’s client identifier to a value that is rejected by a provider.</w:t>
      </w:r>
    </w:p>
    <w:p w:rsidR="00741663" w:rsidRPr="00C0423F" w:rsidRDefault="00741663" w:rsidP="00C0423F">
      <w:pPr>
        <w:pStyle w:val="ListBullet"/>
      </w:pPr>
      <w:r w:rsidRPr="00FC3556">
        <w:rPr>
          <w:rStyle w:val="Code"/>
        </w:rPr>
        <w:t>InvalidDestinationException</w:t>
      </w:r>
      <w:r w:rsidR="00590E86" w:rsidRPr="00590E86">
        <w:t xml:space="preserve"> and </w:t>
      </w:r>
      <w:r w:rsidR="00053223" w:rsidRPr="00FC3556">
        <w:rPr>
          <w:rStyle w:val="Code"/>
        </w:rPr>
        <w:t>InvalidDestination</w:t>
      </w:r>
      <w:r w:rsidR="00E56E4D">
        <w:rPr>
          <w:rStyle w:val="Code"/>
        </w:rPr>
        <w:t>Runtime</w:t>
      </w:r>
      <w:r w:rsidR="00053223" w:rsidRPr="00FC3556">
        <w:rPr>
          <w:rStyle w:val="Code"/>
        </w:rPr>
        <w:t>Exception</w:t>
      </w:r>
      <w:r w:rsidRPr="00C0423F">
        <w:t xml:space="preserve">: </w:t>
      </w:r>
      <w:r w:rsidR="00053223">
        <w:t>These</w:t>
      </w:r>
      <w:r w:rsidR="00053223" w:rsidRPr="00C0423F">
        <w:t xml:space="preserve"> </w:t>
      </w:r>
      <w:r w:rsidRPr="00C0423F">
        <w:t>exception</w:t>
      </w:r>
      <w:r w:rsidR="00053223">
        <w:t>s</w:t>
      </w:r>
      <w:r w:rsidRPr="00C0423F">
        <w:t xml:space="preserve"> </w:t>
      </w:r>
      <w:r w:rsidRPr="00C0423F">
        <w:rPr>
          <w:b/>
          <w:bCs/>
        </w:rPr>
        <w:t xml:space="preserve">must be </w:t>
      </w:r>
      <w:r w:rsidRPr="00C0423F">
        <w:t>thrown when a destination is either not understood by a provider or is no longer valid.</w:t>
      </w:r>
    </w:p>
    <w:p w:rsidR="00741663" w:rsidRPr="00C0423F" w:rsidRDefault="00741663" w:rsidP="00C0423F">
      <w:pPr>
        <w:pStyle w:val="ListBullet"/>
      </w:pPr>
      <w:r w:rsidRPr="00FC3556">
        <w:rPr>
          <w:rStyle w:val="Code"/>
        </w:rPr>
        <w:t>InvalidSelectorException</w:t>
      </w:r>
      <w:r w:rsidR="00E56E4D">
        <w:rPr>
          <w:rStyle w:val="Code"/>
        </w:rPr>
        <w:t xml:space="preserve"> and </w:t>
      </w:r>
      <w:r w:rsidR="00E56E4D" w:rsidRPr="00FC3556">
        <w:rPr>
          <w:rStyle w:val="Code"/>
        </w:rPr>
        <w:t>InvalidSelector</w:t>
      </w:r>
      <w:r w:rsidR="00E56E4D">
        <w:rPr>
          <w:rStyle w:val="Code"/>
        </w:rPr>
        <w:t>Runtime</w:t>
      </w:r>
      <w:r w:rsidR="00E56E4D" w:rsidRPr="00FC3556">
        <w:rPr>
          <w:rStyle w:val="Code"/>
        </w:rPr>
        <w:t>Exception</w:t>
      </w:r>
      <w:r w:rsidRPr="00C0423F">
        <w:t xml:space="preserve">: </w:t>
      </w:r>
      <w:r w:rsidR="00E543DB">
        <w:t>These</w:t>
      </w:r>
      <w:r w:rsidR="00E543DB" w:rsidRPr="00C0423F">
        <w:t xml:space="preserve"> </w:t>
      </w:r>
      <w:r w:rsidRPr="00C0423F">
        <w:t>exception</w:t>
      </w:r>
      <w:r w:rsidR="00E543DB">
        <w:t>s</w:t>
      </w:r>
      <w:r w:rsidRPr="00C0423F">
        <w:t xml:space="preserve"> </w:t>
      </w:r>
      <w:r w:rsidRPr="00C0423F">
        <w:rPr>
          <w:b/>
          <w:bCs/>
        </w:rPr>
        <w:t xml:space="preserve">must be </w:t>
      </w:r>
      <w:r w:rsidRPr="00C0423F">
        <w:t>thrown when a JMS client attempts to give a provider a message selector with invalid syntax.</w:t>
      </w:r>
    </w:p>
    <w:p w:rsidR="00741663" w:rsidRPr="00C0423F" w:rsidRDefault="00741663" w:rsidP="00C0423F">
      <w:pPr>
        <w:pStyle w:val="ListBullet"/>
      </w:pPr>
      <w:r w:rsidRPr="00FC3556">
        <w:rPr>
          <w:rStyle w:val="Code"/>
        </w:rPr>
        <w:t>MessageEOFException</w:t>
      </w:r>
      <w:r w:rsidRPr="00C0423F">
        <w:t xml:space="preserve">: This exception </w:t>
      </w:r>
      <w:r w:rsidRPr="00C0423F">
        <w:rPr>
          <w:b/>
          <w:bCs/>
        </w:rPr>
        <w:t xml:space="preserve">must be </w:t>
      </w:r>
      <w:r w:rsidRPr="00C0423F">
        <w:t xml:space="preserve">thrown when an unexpected end of stream has been reached when a </w:t>
      </w:r>
      <w:r w:rsidRPr="00FC3556">
        <w:rPr>
          <w:rStyle w:val="Code"/>
        </w:rPr>
        <w:t>StreamMessage</w:t>
      </w:r>
      <w:r w:rsidRPr="00C0423F">
        <w:rPr>
          <w:i/>
          <w:iCs/>
        </w:rPr>
        <w:t xml:space="preserve"> </w:t>
      </w:r>
      <w:r w:rsidRPr="00C0423F">
        <w:t xml:space="preserve">or </w:t>
      </w:r>
      <w:r w:rsidRPr="00FC3556">
        <w:rPr>
          <w:rStyle w:val="Code"/>
        </w:rPr>
        <w:t>BytesMessage</w:t>
      </w:r>
      <w:r w:rsidRPr="00C0423F">
        <w:rPr>
          <w:i/>
          <w:iCs/>
        </w:rPr>
        <w:t xml:space="preserve"> </w:t>
      </w:r>
      <w:r w:rsidRPr="00C0423F">
        <w:t>is being read.</w:t>
      </w:r>
    </w:p>
    <w:p w:rsidR="00741663" w:rsidRPr="00C0423F" w:rsidRDefault="00741663" w:rsidP="00C0423F">
      <w:pPr>
        <w:pStyle w:val="ListBullet"/>
      </w:pPr>
      <w:r w:rsidRPr="00FC3556">
        <w:rPr>
          <w:rStyle w:val="Code"/>
        </w:rPr>
        <w:t>MessageFormatException</w:t>
      </w:r>
      <w:r w:rsidR="00590E86" w:rsidRPr="00590E86">
        <w:t xml:space="preserve"> and </w:t>
      </w:r>
      <w:r w:rsidR="000B3261" w:rsidRPr="00FC3556">
        <w:rPr>
          <w:rStyle w:val="Code"/>
        </w:rPr>
        <w:t>MessageFormat</w:t>
      </w:r>
      <w:r w:rsidR="000B3261">
        <w:rPr>
          <w:rStyle w:val="Code"/>
        </w:rPr>
        <w:t>Runtime</w:t>
      </w:r>
      <w:r w:rsidR="000B3261" w:rsidRPr="00FC3556">
        <w:rPr>
          <w:rStyle w:val="Code"/>
        </w:rPr>
        <w:t>Exception</w:t>
      </w:r>
      <w:r w:rsidRPr="00C0423F">
        <w:t xml:space="preserve">: </w:t>
      </w:r>
      <w:r w:rsidR="000B3261">
        <w:t>These</w:t>
      </w:r>
      <w:r w:rsidR="000B3261" w:rsidRPr="00C0423F">
        <w:t xml:space="preserve"> </w:t>
      </w:r>
      <w:r w:rsidRPr="00C0423F">
        <w:t>exception</w:t>
      </w:r>
      <w:r w:rsidR="000B3261">
        <w:t>s</w:t>
      </w:r>
      <w:r w:rsidRPr="00C0423F">
        <w:t xml:space="preserve"> </w:t>
      </w:r>
      <w:r w:rsidRPr="00FC3556">
        <w:rPr>
          <w:b/>
          <w:bCs/>
        </w:rPr>
        <w:t xml:space="preserve">must be </w:t>
      </w:r>
      <w:r w:rsidRPr="00C0423F">
        <w:t xml:space="preserve">thrown when a JMS client attempts to use a data type not supported by a message or attempts to read data in a message as the wrong type. </w:t>
      </w:r>
      <w:r w:rsidR="00705182">
        <w:t>They</w:t>
      </w:r>
      <w:r w:rsidR="00705182" w:rsidRPr="00C0423F">
        <w:t xml:space="preserve"> </w:t>
      </w:r>
      <w:r w:rsidRPr="00C0423F">
        <w:t xml:space="preserve">must also be thrown when equivalent type errors are made with message property values. For example, </w:t>
      </w:r>
      <w:r w:rsidR="00305C8C">
        <w:t xml:space="preserve">a </w:t>
      </w:r>
      <w:r w:rsidR="00305C8C" w:rsidRPr="00FC3556">
        <w:rPr>
          <w:rStyle w:val="Code"/>
        </w:rPr>
        <w:t>MessageFormatException</w:t>
      </w:r>
      <w:r w:rsidRPr="00C0423F">
        <w:t xml:space="preserve"> </w:t>
      </w:r>
      <w:r w:rsidRPr="00FC3556">
        <w:rPr>
          <w:b/>
          <w:bCs/>
        </w:rPr>
        <w:t xml:space="preserve">must be </w:t>
      </w:r>
      <w:r w:rsidRPr="00C0423F">
        <w:t xml:space="preserve">thrown if </w:t>
      </w:r>
      <w:proofErr w:type="gramStart"/>
      <w:r w:rsidRPr="00FC3556">
        <w:rPr>
          <w:rStyle w:val="Code"/>
        </w:rPr>
        <w:t>StreamMessage.writeObject(</w:t>
      </w:r>
      <w:proofErr w:type="gramEnd"/>
      <w:r w:rsidRPr="00FC3556">
        <w:rPr>
          <w:rStyle w:val="Code"/>
        </w:rPr>
        <w:t>)</w:t>
      </w:r>
      <w:r w:rsidRPr="00FC3556">
        <w:rPr>
          <w:i/>
          <w:iCs/>
        </w:rPr>
        <w:t xml:space="preserve"> </w:t>
      </w:r>
      <w:r w:rsidRPr="00C0423F">
        <w:t>is given an</w:t>
      </w:r>
      <w:r w:rsidR="00FC3556">
        <w:t xml:space="preserve"> </w:t>
      </w:r>
      <w:r w:rsidRPr="00C0423F">
        <w:t xml:space="preserve">unsupported class or if </w:t>
      </w:r>
      <w:r w:rsidRPr="00FC3556">
        <w:rPr>
          <w:rStyle w:val="Code"/>
        </w:rPr>
        <w:t>StreamMessage.readShort()</w:t>
      </w:r>
      <w:r w:rsidRPr="00FC3556">
        <w:rPr>
          <w:i/>
          <w:iCs/>
        </w:rPr>
        <w:t xml:space="preserve"> </w:t>
      </w:r>
      <w:r w:rsidRPr="00C0423F">
        <w:t xml:space="preserve">is used to read a boolean value. </w:t>
      </w:r>
      <w:r w:rsidR="007F3DC6">
        <w:t>These</w:t>
      </w:r>
      <w:r w:rsidR="007F3DC6" w:rsidRPr="00C0423F">
        <w:t xml:space="preserve"> </w:t>
      </w:r>
      <w:r w:rsidRPr="00C0423F">
        <w:t>exception</w:t>
      </w:r>
      <w:r w:rsidR="007F3DC6">
        <w:t>s</w:t>
      </w:r>
      <w:r w:rsidRPr="00C0423F">
        <w:t xml:space="preserve"> also </w:t>
      </w:r>
      <w:r w:rsidRPr="00FC3556">
        <w:rPr>
          <w:b/>
          <w:bCs/>
        </w:rPr>
        <w:t xml:space="preserve">must be </w:t>
      </w:r>
      <w:r w:rsidRPr="00C0423F">
        <w:t xml:space="preserve">thrown if a provider is given a type of message it cannot accept. Note that the special case of a failure caused by attempting to read improperly formatted </w:t>
      </w:r>
      <w:r w:rsidRPr="00FC3556">
        <w:rPr>
          <w:rStyle w:val="Code"/>
        </w:rPr>
        <w:t>String</w:t>
      </w:r>
      <w:r w:rsidRPr="00FC3556">
        <w:rPr>
          <w:i/>
          <w:iCs/>
        </w:rPr>
        <w:t xml:space="preserve"> </w:t>
      </w:r>
      <w:r w:rsidRPr="00C0423F">
        <w:t xml:space="preserve">data as numeric values must throw the </w:t>
      </w:r>
      <w:r w:rsidRPr="00FC3556">
        <w:rPr>
          <w:rStyle w:val="Code"/>
        </w:rPr>
        <w:t>java.lang.NumberFormatException</w:t>
      </w:r>
      <w:r w:rsidRPr="00C0423F">
        <w:t>.</w:t>
      </w:r>
    </w:p>
    <w:p w:rsidR="00741663" w:rsidRPr="00C0423F" w:rsidRDefault="00741663" w:rsidP="00C0423F">
      <w:pPr>
        <w:pStyle w:val="ListBullet"/>
      </w:pPr>
      <w:r w:rsidRPr="00C872EE">
        <w:rPr>
          <w:rStyle w:val="Code"/>
        </w:rPr>
        <w:lastRenderedPageBreak/>
        <w:t>MessageNotReadableException</w:t>
      </w:r>
      <w:r w:rsidRPr="00C0423F">
        <w:t xml:space="preserve">: This exception </w:t>
      </w:r>
      <w:r w:rsidRPr="00C0423F">
        <w:rPr>
          <w:b/>
          <w:bCs/>
        </w:rPr>
        <w:t xml:space="preserve">must be </w:t>
      </w:r>
      <w:r w:rsidRPr="00C0423F">
        <w:t>thrown when a JMS client attempts to read a write-only message.</w:t>
      </w:r>
    </w:p>
    <w:p w:rsidR="00741663" w:rsidRPr="00C0423F" w:rsidRDefault="00741663" w:rsidP="00C0423F">
      <w:pPr>
        <w:pStyle w:val="ListBullet"/>
      </w:pPr>
      <w:r w:rsidRPr="00C872EE">
        <w:rPr>
          <w:rStyle w:val="Code"/>
        </w:rPr>
        <w:t>MessageNotWriteableException</w:t>
      </w:r>
      <w:r w:rsidRPr="00C0423F">
        <w:t xml:space="preserve"> </w:t>
      </w:r>
      <w:r w:rsidR="003171B6" w:rsidRPr="007237DA">
        <w:t xml:space="preserve">and </w:t>
      </w:r>
      <w:r w:rsidR="00374371" w:rsidRPr="00C872EE">
        <w:rPr>
          <w:rStyle w:val="Code"/>
        </w:rPr>
        <w:t>MessageNotWriteable</w:t>
      </w:r>
      <w:r w:rsidR="00374371">
        <w:rPr>
          <w:rStyle w:val="Code"/>
        </w:rPr>
        <w:t>Runtime</w:t>
      </w:r>
      <w:r w:rsidR="00374371" w:rsidRPr="00C872EE">
        <w:rPr>
          <w:rStyle w:val="Code"/>
        </w:rPr>
        <w:t>Exception</w:t>
      </w:r>
      <w:r w:rsidR="00374371">
        <w:rPr>
          <w:rStyle w:val="Code"/>
        </w:rPr>
        <w:t>:</w:t>
      </w:r>
      <w:r w:rsidR="00374371" w:rsidRPr="00C0423F">
        <w:t xml:space="preserve"> </w:t>
      </w:r>
      <w:r w:rsidR="00374371">
        <w:t>These</w:t>
      </w:r>
      <w:r w:rsidR="00374371" w:rsidRPr="00C0423F">
        <w:t xml:space="preserve"> </w:t>
      </w:r>
      <w:r w:rsidRPr="00C0423F">
        <w:t>exception</w:t>
      </w:r>
      <w:r w:rsidR="00374371">
        <w:t>s</w:t>
      </w:r>
      <w:r w:rsidRPr="00C0423F">
        <w:t xml:space="preserve"> </w:t>
      </w:r>
      <w:r w:rsidRPr="00C0423F">
        <w:rPr>
          <w:b/>
          <w:bCs/>
        </w:rPr>
        <w:t xml:space="preserve">must be </w:t>
      </w:r>
      <w:r w:rsidRPr="00C0423F">
        <w:t>thrown when a JMS client attempts to write to a read-only message.</w:t>
      </w:r>
    </w:p>
    <w:p w:rsidR="00741663" w:rsidRPr="00C0423F" w:rsidRDefault="00741663" w:rsidP="00C0423F">
      <w:pPr>
        <w:pStyle w:val="ListBullet"/>
      </w:pPr>
      <w:r w:rsidRPr="00C872EE">
        <w:rPr>
          <w:rStyle w:val="Code"/>
        </w:rPr>
        <w:t>ResourceAllocationException</w:t>
      </w:r>
      <w:r w:rsidR="00590E86" w:rsidRPr="00590E86">
        <w:t xml:space="preserve"> </w:t>
      </w:r>
      <w:r w:rsidR="003171B6" w:rsidRPr="007237DA">
        <w:t xml:space="preserve">and </w:t>
      </w:r>
      <w:r w:rsidR="003171B6" w:rsidRPr="00C872EE">
        <w:rPr>
          <w:rStyle w:val="Code"/>
        </w:rPr>
        <w:t>ResourceAllocation</w:t>
      </w:r>
      <w:r w:rsidR="003171B6">
        <w:rPr>
          <w:rStyle w:val="Code"/>
        </w:rPr>
        <w:t>Runtime</w:t>
      </w:r>
      <w:r w:rsidR="003171B6" w:rsidRPr="00C872EE">
        <w:rPr>
          <w:rStyle w:val="Code"/>
        </w:rPr>
        <w:t>Exception</w:t>
      </w:r>
      <w:r w:rsidRPr="00C0423F">
        <w:t xml:space="preserve">: This exception is thrown when a provider is unable to allocate the resources required by a method. For example, this exception should be thrown when a call to </w:t>
      </w:r>
      <w:r w:rsidRPr="00C0423F">
        <w:rPr>
          <w:i/>
          <w:iCs/>
        </w:rPr>
        <w:t xml:space="preserve">createTopicConnection </w:t>
      </w:r>
      <w:r w:rsidRPr="00C0423F">
        <w:t>fails due to lack of JMS provider resources.</w:t>
      </w:r>
    </w:p>
    <w:p w:rsidR="00741663" w:rsidRPr="00C0423F" w:rsidRDefault="00741663" w:rsidP="00C0423F">
      <w:pPr>
        <w:pStyle w:val="ListBullet"/>
        <w:rPr>
          <w:i/>
          <w:iCs/>
        </w:rPr>
      </w:pPr>
      <w:r w:rsidRPr="00C872EE">
        <w:rPr>
          <w:rStyle w:val="Code"/>
        </w:rPr>
        <w:t>TransactionInProgressException</w:t>
      </w:r>
      <w:r w:rsidR="00590E86" w:rsidRPr="00590E86">
        <w:t xml:space="preserve"> </w:t>
      </w:r>
      <w:r w:rsidR="003171B6" w:rsidRPr="007237DA">
        <w:t xml:space="preserve">and </w:t>
      </w:r>
      <w:r w:rsidR="009E45C0" w:rsidRPr="00C872EE">
        <w:rPr>
          <w:rStyle w:val="Code"/>
        </w:rPr>
        <w:t>TransactionInProgress</w:t>
      </w:r>
      <w:r w:rsidR="009E45C0">
        <w:rPr>
          <w:rStyle w:val="Code"/>
        </w:rPr>
        <w:t>Runtime</w:t>
      </w:r>
      <w:r w:rsidR="009E45C0" w:rsidRPr="00C872EE">
        <w:rPr>
          <w:rStyle w:val="Code"/>
        </w:rPr>
        <w:t>Exception</w:t>
      </w:r>
      <w:r w:rsidRPr="00C0423F">
        <w:t xml:space="preserve">: </w:t>
      </w:r>
      <w:r w:rsidR="009E45C0">
        <w:t>These</w:t>
      </w:r>
      <w:r w:rsidR="009E45C0" w:rsidRPr="00C0423F">
        <w:t xml:space="preserve"> </w:t>
      </w:r>
      <w:r w:rsidRPr="00C0423F">
        <w:t>exception</w:t>
      </w:r>
      <w:r w:rsidR="009E45C0">
        <w:t>s are</w:t>
      </w:r>
      <w:r w:rsidRPr="00C0423F">
        <w:t xml:space="preserve"> thrown when an operation is invalid because a transaction is in progress. For instance, attempting to call </w:t>
      </w:r>
      <w:proofErr w:type="gramStart"/>
      <w:r w:rsidRPr="00C872EE">
        <w:rPr>
          <w:rStyle w:val="Code"/>
        </w:rPr>
        <w:t>Session.commit(</w:t>
      </w:r>
      <w:proofErr w:type="gramEnd"/>
      <w:r w:rsidRPr="00C872EE">
        <w:rPr>
          <w:rStyle w:val="Code"/>
        </w:rPr>
        <w:t>)</w:t>
      </w:r>
      <w:r w:rsidRPr="00C0423F">
        <w:rPr>
          <w:i/>
          <w:iCs/>
        </w:rPr>
        <w:t xml:space="preserve"> </w:t>
      </w:r>
      <w:r w:rsidRPr="00C0423F">
        <w:t xml:space="preserve">when a session is part of a distributed transaction should throw a </w:t>
      </w:r>
      <w:r w:rsidRPr="00C872EE">
        <w:rPr>
          <w:rStyle w:val="Code"/>
        </w:rPr>
        <w:t>TransactionInProgressException</w:t>
      </w:r>
      <w:r w:rsidRPr="00C0423F">
        <w:rPr>
          <w:i/>
          <w:iCs/>
        </w:rPr>
        <w:t>.</w:t>
      </w:r>
    </w:p>
    <w:p w:rsidR="00741663" w:rsidRDefault="00741663" w:rsidP="00C0423F">
      <w:pPr>
        <w:pStyle w:val="ListBullet"/>
      </w:pPr>
      <w:r w:rsidRPr="00C872EE">
        <w:rPr>
          <w:rStyle w:val="Code"/>
        </w:rPr>
        <w:t>TransactionRolledBackException</w:t>
      </w:r>
      <w:r w:rsidR="00590E86" w:rsidRPr="00590E86">
        <w:t xml:space="preserve"> and </w:t>
      </w:r>
      <w:r w:rsidR="007237DA" w:rsidRPr="00C872EE">
        <w:rPr>
          <w:rStyle w:val="Code"/>
        </w:rPr>
        <w:t>TransactionRolledBack</w:t>
      </w:r>
      <w:r w:rsidR="007237DA">
        <w:rPr>
          <w:rStyle w:val="Code"/>
        </w:rPr>
        <w:t>Runtime</w:t>
      </w:r>
      <w:r w:rsidR="007237DA" w:rsidRPr="00C872EE">
        <w:rPr>
          <w:rStyle w:val="Code"/>
        </w:rPr>
        <w:t>Exception</w:t>
      </w:r>
      <w:r w:rsidRPr="00C0423F">
        <w:t xml:space="preserve">: </w:t>
      </w:r>
      <w:r w:rsidR="007237DA">
        <w:t xml:space="preserve">A </w:t>
      </w:r>
      <w:r w:rsidR="007237DA" w:rsidRPr="00C872EE">
        <w:rPr>
          <w:rStyle w:val="Code"/>
        </w:rPr>
        <w:t>TransactionRolledBackException</w:t>
      </w:r>
      <w:r w:rsidR="007237DA" w:rsidRPr="00C0423F">
        <w:t xml:space="preserve"> </w:t>
      </w:r>
      <w:r w:rsidRPr="00C0423F">
        <w:t xml:space="preserve">exception </w:t>
      </w:r>
      <w:r w:rsidRPr="00C0423F">
        <w:rPr>
          <w:b/>
          <w:bCs/>
        </w:rPr>
        <w:t xml:space="preserve">must be </w:t>
      </w:r>
      <w:r w:rsidRPr="00C0423F">
        <w:t xml:space="preserve">thrown when a call to </w:t>
      </w:r>
      <w:proofErr w:type="gramStart"/>
      <w:r w:rsidRPr="00C872EE">
        <w:rPr>
          <w:rStyle w:val="Code"/>
        </w:rPr>
        <w:t>Session.commit</w:t>
      </w:r>
      <w:r w:rsidR="00C872EE" w:rsidRPr="00C872EE">
        <w:rPr>
          <w:rStyle w:val="Code"/>
        </w:rPr>
        <w:t>(</w:t>
      </w:r>
      <w:proofErr w:type="gramEnd"/>
      <w:r w:rsidR="00C872EE" w:rsidRPr="00C872EE">
        <w:rPr>
          <w:rStyle w:val="Code"/>
        </w:rPr>
        <w:t>)</w:t>
      </w:r>
      <w:r w:rsidRPr="00C0423F">
        <w:rPr>
          <w:i/>
          <w:iCs/>
        </w:rPr>
        <w:t xml:space="preserve"> </w:t>
      </w:r>
      <w:r w:rsidRPr="00C0423F">
        <w:t>results in a rollback of the current transaction</w:t>
      </w:r>
      <w:r w:rsidR="00E15346">
        <w:t>. A</w:t>
      </w:r>
      <w:r w:rsidR="007237DA">
        <w:t xml:space="preserve"> </w:t>
      </w:r>
      <w:r w:rsidR="007237DA" w:rsidRPr="00C872EE">
        <w:rPr>
          <w:rStyle w:val="Code"/>
        </w:rPr>
        <w:t>TransactionRolledBack</w:t>
      </w:r>
      <w:r w:rsidR="007237DA">
        <w:rPr>
          <w:rStyle w:val="Code"/>
        </w:rPr>
        <w:t>Runtime</w:t>
      </w:r>
      <w:r w:rsidR="007237DA" w:rsidRPr="00C872EE">
        <w:rPr>
          <w:rStyle w:val="Code"/>
        </w:rPr>
        <w:t>Exception</w:t>
      </w:r>
      <w:r w:rsidR="007237DA">
        <w:rPr>
          <w:rStyle w:val="Code"/>
        </w:rPr>
        <w:t xml:space="preserve"> </w:t>
      </w:r>
      <w:r w:rsidR="007237DA" w:rsidRPr="00C0423F">
        <w:rPr>
          <w:b/>
          <w:bCs/>
        </w:rPr>
        <w:t xml:space="preserve">must be </w:t>
      </w:r>
      <w:r w:rsidR="007237DA" w:rsidRPr="00C0423F">
        <w:t xml:space="preserve">thrown when a call to </w:t>
      </w:r>
      <w:r w:rsidR="007237DA">
        <w:rPr>
          <w:rStyle w:val="Code"/>
        </w:rPr>
        <w:t>JMSContext</w:t>
      </w:r>
      <w:r w:rsidR="007237DA" w:rsidRPr="00C872EE">
        <w:rPr>
          <w:rStyle w:val="Code"/>
        </w:rPr>
        <w:t>.commit()</w:t>
      </w:r>
      <w:r w:rsidR="007237DA" w:rsidRPr="00C0423F">
        <w:rPr>
          <w:i/>
          <w:iCs/>
        </w:rPr>
        <w:t xml:space="preserve"> </w:t>
      </w:r>
      <w:r w:rsidR="007237DA" w:rsidRPr="00C0423F">
        <w:t>results in a rollback of the current transaction</w:t>
      </w:r>
    </w:p>
    <w:p w:rsidR="00811DA6" w:rsidRDefault="00811DA6">
      <w:pPr>
        <w:suppressAutoHyphens w:val="0"/>
        <w:autoSpaceDE/>
        <w:autoSpaceDN/>
        <w:adjustRightInd/>
        <w:spacing w:before="0" w:line="240" w:lineRule="auto"/>
        <w:ind w:left="0"/>
      </w:pPr>
      <w:r>
        <w:br w:type="page"/>
      </w:r>
    </w:p>
    <w:p w:rsidR="00811DA6" w:rsidRPr="00C0423F" w:rsidRDefault="00811DA6" w:rsidP="00811DA6"/>
    <w:p w:rsidR="00741663" w:rsidRPr="00C82C12" w:rsidRDefault="00B80927" w:rsidP="00285548">
      <w:pPr>
        <w:pStyle w:val="Heading1"/>
      </w:pPr>
      <w:bookmarkStart w:id="594" w:name="RTF31303031393a204368617054"/>
      <w:bookmarkStart w:id="595" w:name="_Ref308032283"/>
      <w:bookmarkStart w:id="596" w:name="_Ref308032290"/>
      <w:bookmarkStart w:id="597" w:name="_Toc311729319"/>
      <w:bookmarkStart w:id="598" w:name="_Toc351464447"/>
      <w:r>
        <w:lastRenderedPageBreak/>
        <w:t>JMS application s</w:t>
      </w:r>
      <w:r w:rsidR="00741663" w:rsidRPr="00C82C12">
        <w:t xml:space="preserve">erver </w:t>
      </w:r>
      <w:bookmarkEnd w:id="594"/>
      <w:r>
        <w:t>f</w:t>
      </w:r>
      <w:r w:rsidR="00741663" w:rsidRPr="00C82C12">
        <w:t>acilities</w:t>
      </w:r>
      <w:bookmarkEnd w:id="595"/>
      <w:bookmarkEnd w:id="596"/>
      <w:bookmarkEnd w:id="597"/>
      <w:bookmarkEnd w:id="598"/>
    </w:p>
    <w:p w:rsidR="00741663" w:rsidRPr="009250AC" w:rsidRDefault="00741663" w:rsidP="00C82C12">
      <w:pPr>
        <w:pStyle w:val="Heading2"/>
      </w:pPr>
      <w:bookmarkStart w:id="599" w:name="RTF33323830343a204865616431"/>
      <w:bookmarkStart w:id="600" w:name="_Toc311729320"/>
      <w:bookmarkStart w:id="601" w:name="_Toc351464448"/>
      <w:r w:rsidRPr="009250AC">
        <w:t>Overview</w:t>
      </w:r>
      <w:bookmarkEnd w:id="599"/>
      <w:bookmarkEnd w:id="600"/>
      <w:bookmarkEnd w:id="601"/>
    </w:p>
    <w:p w:rsidR="00741663" w:rsidRDefault="00741663" w:rsidP="00C02544">
      <w:r>
        <w:t xml:space="preserve">This chapter describes JMS facilities for concurrent processing of a subscription’s messages. It also defines how a JMS provider supplies </w:t>
      </w:r>
      <w:r w:rsidR="0085311A">
        <w:t xml:space="preserve">JTA </w:t>
      </w:r>
      <w:r>
        <w:t>aware sessions. These facilities are primarily intended for the use of the JMS provider.</w:t>
      </w:r>
    </w:p>
    <w:p w:rsidR="00741663" w:rsidRDefault="00741663" w:rsidP="00C02544">
      <w:r>
        <w:t xml:space="preserve">If JMS clients use the </w:t>
      </w:r>
      <w:r w:rsidR="00270E01">
        <w:t xml:space="preserve">JTA </w:t>
      </w:r>
      <w:r>
        <w:t>aware facilities</w:t>
      </w:r>
      <w:r w:rsidR="006F50D9">
        <w:t xml:space="preserve"> </w:t>
      </w:r>
      <w:r>
        <w:t>t</w:t>
      </w:r>
      <w:r w:rsidR="006F50D9">
        <w:t>he</w:t>
      </w:r>
      <w:r>
        <w:t xml:space="preserve"> client program may be non-portable code, because JMS providers are not required to support these interfaces.</w:t>
      </w:r>
    </w:p>
    <w:p w:rsidR="00741663" w:rsidRDefault="00741663" w:rsidP="00C02544">
      <w:r>
        <w:t>The facilities described in this chapter are a special category of JMS. They are optional and might only be supported by some JMS providers.</w:t>
      </w:r>
    </w:p>
    <w:p w:rsidR="00741663" w:rsidRDefault="00932C19" w:rsidP="00C82C12">
      <w:pPr>
        <w:pStyle w:val="Heading2"/>
      </w:pPr>
      <w:bookmarkStart w:id="602" w:name="_Toc311729321"/>
      <w:bookmarkStart w:id="603" w:name="_Toc351464449"/>
      <w:r>
        <w:t>Concurrent processing of a subscription’s m</w:t>
      </w:r>
      <w:r w:rsidR="00741663">
        <w:t>essages</w:t>
      </w:r>
      <w:bookmarkEnd w:id="602"/>
      <w:bookmarkEnd w:id="603"/>
    </w:p>
    <w:p w:rsidR="00741663" w:rsidRDefault="00741663" w:rsidP="00C02544">
      <w:r>
        <w:t xml:space="preserve">JMS provides a special facility for creating a </w:t>
      </w:r>
      <w:r w:rsidR="00251C1A" w:rsidRPr="00251C1A">
        <w:t>consumer</w:t>
      </w:r>
      <w:r w:rsidR="00746946">
        <w:t xml:space="preserve"> </w:t>
      </w:r>
      <w:r>
        <w:t>that can concurrently consume messages.</w:t>
      </w:r>
    </w:p>
    <w:p w:rsidR="00741663" w:rsidRDefault="00741663" w:rsidP="00C02544">
      <w:r>
        <w:t>This facility partitions the work into three roles:</w:t>
      </w:r>
    </w:p>
    <w:p w:rsidR="00741663" w:rsidRPr="004D37B3" w:rsidRDefault="00741663" w:rsidP="00C02544">
      <w:pPr>
        <w:pStyle w:val="ListBullet"/>
      </w:pPr>
      <w:r w:rsidRPr="004D37B3">
        <w:t>JMS provider - its role is to deliver the messages.</w:t>
      </w:r>
    </w:p>
    <w:p w:rsidR="00741663" w:rsidRPr="004D37B3" w:rsidRDefault="00741663" w:rsidP="00C02544">
      <w:pPr>
        <w:pStyle w:val="ListBullet"/>
      </w:pPr>
      <w:r w:rsidRPr="004D37B3">
        <w:t xml:space="preserve">Application Server - its role is to create the consumer and manage the threads used by the concurrent </w:t>
      </w:r>
      <w:r w:rsidRPr="007B3B7D">
        <w:rPr>
          <w:rStyle w:val="Code"/>
        </w:rPr>
        <w:t>MessageListener</w:t>
      </w:r>
      <w:r w:rsidRPr="004D37B3">
        <w:t xml:space="preserve"> objects.</w:t>
      </w:r>
    </w:p>
    <w:p w:rsidR="00741663" w:rsidRDefault="00741663" w:rsidP="00C02544">
      <w:pPr>
        <w:pStyle w:val="ListBullet"/>
      </w:pPr>
      <w:r w:rsidRPr="004D37B3">
        <w:t xml:space="preserve">Application - its role is to define a </w:t>
      </w:r>
      <w:r w:rsidRPr="00DF5571">
        <w:t>subscription with</w:t>
      </w:r>
      <w:r w:rsidRPr="004D37B3">
        <w:t xml:space="preserve"> a destination and optionally a message selector and provide a single threaded </w:t>
      </w:r>
      <w:r w:rsidRPr="00A93BAF">
        <w:rPr>
          <w:rStyle w:val="Code"/>
        </w:rPr>
        <w:t>MessageListener</w:t>
      </w:r>
      <w:r w:rsidRPr="004D37B3">
        <w:t xml:space="preserve"> class to consume its messages. An application server will construct multiple objects of this class to concurrently consume messages.</w:t>
      </w:r>
    </w:p>
    <w:p w:rsidR="00C2185D" w:rsidRDefault="00DA612E">
      <w:r>
        <w:t xml:space="preserve">This facility requires the use of the classic API or the domain-specific APIs. It is not </w:t>
      </w:r>
      <w:r w:rsidR="00CA33A1">
        <w:t>available in the simplified API</w:t>
      </w:r>
      <w:r w:rsidR="000E4F37">
        <w:t xml:space="preserve">. However </w:t>
      </w:r>
      <w:r w:rsidR="00CA33A1">
        <w:t xml:space="preserve">since </w:t>
      </w:r>
      <w:r w:rsidR="000E4F37">
        <w:t>this facility</w:t>
      </w:r>
      <w:r w:rsidR="00CA33A1">
        <w:t xml:space="preserve"> is </w:t>
      </w:r>
      <w:r w:rsidR="00EF47F1">
        <w:t xml:space="preserve">intended </w:t>
      </w:r>
      <w:r w:rsidR="00CA33A1">
        <w:t xml:space="preserve">for use by application servers only </w:t>
      </w:r>
      <w:r w:rsidR="00AA4297">
        <w:t>this</w:t>
      </w:r>
      <w:r w:rsidR="00CA33A1">
        <w:t xml:space="preserve"> </w:t>
      </w:r>
      <w:r w:rsidR="002F49CB">
        <w:t xml:space="preserve">restriction </w:t>
      </w:r>
      <w:r w:rsidR="00CA33A1">
        <w:t xml:space="preserve">does not affect applications. </w:t>
      </w:r>
    </w:p>
    <w:p w:rsidR="00741663" w:rsidRDefault="00741663" w:rsidP="00515B98">
      <w:pPr>
        <w:pStyle w:val="Heading3"/>
      </w:pPr>
      <w:bookmarkStart w:id="604" w:name="_Toc311729322"/>
      <w:bookmarkStart w:id="605" w:name="_Toc351464450"/>
      <w:r>
        <w:t>Session</w:t>
      </w:r>
      <w:bookmarkEnd w:id="604"/>
      <w:bookmarkEnd w:id="605"/>
    </w:p>
    <w:p w:rsidR="00741663" w:rsidRDefault="00611CA0" w:rsidP="00C02544">
      <w:r>
        <w:t xml:space="preserve">The </w:t>
      </w:r>
      <w:r w:rsidR="00251C1A" w:rsidRPr="00251C1A">
        <w:rPr>
          <w:rStyle w:val="Code"/>
        </w:rPr>
        <w:t>Session</w:t>
      </w:r>
      <w:r>
        <w:t xml:space="preserve">, </w:t>
      </w:r>
      <w:r w:rsidR="00251C1A" w:rsidRPr="00251C1A">
        <w:rPr>
          <w:rStyle w:val="Code"/>
        </w:rPr>
        <w:t>QueueSession</w:t>
      </w:r>
      <w:r>
        <w:t xml:space="preserve"> and </w:t>
      </w:r>
      <w:r w:rsidR="00251C1A" w:rsidRPr="00251C1A">
        <w:rPr>
          <w:rStyle w:val="Code"/>
        </w:rPr>
        <w:t>TopicSession</w:t>
      </w:r>
      <w:r>
        <w:t xml:space="preserve"> objects </w:t>
      </w:r>
      <w:r w:rsidR="00741663">
        <w:t xml:space="preserve">provide </w:t>
      </w:r>
      <w:r w:rsidR="00A7537D">
        <w:t xml:space="preserve">the </w:t>
      </w:r>
      <w:r w:rsidR="007B3B7D">
        <w:t>following methods</w:t>
      </w:r>
      <w:r w:rsidR="00741663">
        <w:t xml:space="preserve"> for use by application servers:</w:t>
      </w:r>
    </w:p>
    <w:p w:rsidR="00741663" w:rsidRDefault="00741663" w:rsidP="00C02544">
      <w:pPr>
        <w:pStyle w:val="ListBullet"/>
      </w:pPr>
      <w:proofErr w:type="gramStart"/>
      <w:r w:rsidRPr="007B3B7D">
        <w:rPr>
          <w:rStyle w:val="Code"/>
        </w:rPr>
        <w:t>setMessageListener</w:t>
      </w:r>
      <w:r w:rsidR="006D2296" w:rsidRPr="007B3B7D">
        <w:rPr>
          <w:rStyle w:val="Code"/>
        </w:rPr>
        <w:t>(</w:t>
      </w:r>
      <w:proofErr w:type="gramEnd"/>
      <w:r w:rsidR="006D2296" w:rsidRPr="007B3B7D">
        <w:rPr>
          <w:rStyle w:val="Code"/>
        </w:rPr>
        <w:t>)</w:t>
      </w:r>
      <w:r w:rsidR="006D2296">
        <w:rPr>
          <w:rStyle w:val="Emphasis"/>
        </w:rPr>
        <w:t xml:space="preserve"> </w:t>
      </w:r>
      <w:r w:rsidR="006D2296" w:rsidRPr="006D2296">
        <w:t>and</w:t>
      </w:r>
      <w:r w:rsidR="006D2296">
        <w:rPr>
          <w:rStyle w:val="Emphasis"/>
        </w:rPr>
        <w:t xml:space="preserve"> </w:t>
      </w:r>
      <w:r w:rsidR="000163D7">
        <w:t xml:space="preserve"> </w:t>
      </w:r>
      <w:r w:rsidRPr="007B3B7D">
        <w:rPr>
          <w:rStyle w:val="Code"/>
        </w:rPr>
        <w:t>getMessageListener()</w:t>
      </w:r>
      <w:r w:rsidR="006D2296" w:rsidRPr="00A76811">
        <w:t xml:space="preserve"> </w:t>
      </w:r>
      <w:r w:rsidRPr="00A76811">
        <w:t xml:space="preserve">- a </w:t>
      </w:r>
      <w:r>
        <w:t xml:space="preserve">session’s </w:t>
      </w:r>
      <w:r w:rsidR="004C1EF3" w:rsidRPr="00936C1B">
        <w:rPr>
          <w:rStyle w:val="Code"/>
        </w:rPr>
        <w:t>MessageListener</w:t>
      </w:r>
      <w:r w:rsidR="004C1EF3">
        <w:t xml:space="preserve"> </w:t>
      </w:r>
      <w:r>
        <w:t xml:space="preserve">consumes messages that have been assigned to the session by a </w:t>
      </w:r>
      <w:r w:rsidRPr="007B3B7D">
        <w:rPr>
          <w:rStyle w:val="Code"/>
        </w:rPr>
        <w:t>ConnectionConsumer</w:t>
      </w:r>
      <w:r>
        <w:t>, as described in the next few paragraphs.</w:t>
      </w:r>
    </w:p>
    <w:p w:rsidR="00741663" w:rsidRDefault="00741663" w:rsidP="00C02544">
      <w:pPr>
        <w:pStyle w:val="ListBullet"/>
      </w:pPr>
      <w:proofErr w:type="gramStart"/>
      <w:r w:rsidRPr="007B3B7D">
        <w:rPr>
          <w:rStyle w:val="Code"/>
        </w:rPr>
        <w:t>run(</w:t>
      </w:r>
      <w:proofErr w:type="gramEnd"/>
      <w:r w:rsidRPr="007B3B7D">
        <w:rPr>
          <w:rStyle w:val="Code"/>
        </w:rPr>
        <w:t>)</w:t>
      </w:r>
      <w:r>
        <w:t xml:space="preserve"> - causes the messages assigned to its session by a </w:t>
      </w:r>
      <w:r w:rsidRPr="007B3B7D">
        <w:rPr>
          <w:rStyle w:val="Code"/>
        </w:rPr>
        <w:t>ConnectionConsumer</w:t>
      </w:r>
      <w:r>
        <w:t xml:space="preserve"> to be serially processed by the session’s </w:t>
      </w:r>
      <w:r w:rsidR="005717CB" w:rsidRPr="00936C1B">
        <w:rPr>
          <w:rStyle w:val="Code"/>
        </w:rPr>
        <w:t>MessageListener</w:t>
      </w:r>
      <w:r>
        <w:t xml:space="preserve">. When the listener returns from processing the last message, </w:t>
      </w:r>
      <w:proofErr w:type="gramStart"/>
      <w:r w:rsidRPr="007B3B7D">
        <w:rPr>
          <w:rStyle w:val="Code"/>
        </w:rPr>
        <w:t>run(</w:t>
      </w:r>
      <w:proofErr w:type="gramEnd"/>
      <w:r w:rsidRPr="007B3B7D">
        <w:rPr>
          <w:rStyle w:val="Code"/>
        </w:rPr>
        <w:t>)</w:t>
      </w:r>
      <w:r>
        <w:t xml:space="preserve"> returns.</w:t>
      </w:r>
    </w:p>
    <w:p w:rsidR="00741663" w:rsidRDefault="00741663" w:rsidP="00C02544">
      <w:r>
        <w:t xml:space="preserve">An application server would typically be given a </w:t>
      </w:r>
      <w:r w:rsidRPr="007B3B7D">
        <w:rPr>
          <w:rStyle w:val="Code"/>
        </w:rPr>
        <w:t>MessageListener</w:t>
      </w:r>
      <w:r>
        <w:t xml:space="preserve"> class </w:t>
      </w:r>
      <w:r w:rsidR="00475182">
        <w:t>that contained</w:t>
      </w:r>
      <w:r>
        <w:t xml:space="preserve"> the single threaded code written by an application </w:t>
      </w:r>
      <w:r>
        <w:lastRenderedPageBreak/>
        <w:t>programmer to process messages. It would also be given the destination and message selector that specified the messages the listener was to consume</w:t>
      </w:r>
      <w:r w:rsidR="006D2F7F">
        <w:t>.</w:t>
      </w:r>
    </w:p>
    <w:p w:rsidR="00741663" w:rsidRDefault="00741663" w:rsidP="00C02544">
      <w:r>
        <w:t xml:space="preserve">An application server would take care of creating the JMS </w:t>
      </w:r>
      <w:r w:rsidR="00251C1A" w:rsidRPr="00251C1A">
        <w:t>connection</w:t>
      </w:r>
      <w:r>
        <w:t xml:space="preserve">, </w:t>
      </w:r>
      <w:r w:rsidRPr="007B3B7D">
        <w:rPr>
          <w:rStyle w:val="Code"/>
        </w:rPr>
        <w:t>ConnectionConsumer</w:t>
      </w:r>
      <w:r>
        <w:t>, and</w:t>
      </w:r>
      <w:r w:rsidR="004663D2">
        <w:t xml:space="preserve"> </w:t>
      </w:r>
      <w:r w:rsidR="00251C1A" w:rsidRPr="00251C1A">
        <w:t>session</w:t>
      </w:r>
      <w:r w:rsidR="00DF5571">
        <w:t xml:space="preserve"> objects</w:t>
      </w:r>
      <w:r w:rsidR="004663D2">
        <w:t xml:space="preserve"> </w:t>
      </w:r>
      <w:r>
        <w:t xml:space="preserve">it needs to handle message processing. It would create as many </w:t>
      </w:r>
      <w:r w:rsidR="00F9616D" w:rsidRPr="007B3B7D">
        <w:rPr>
          <w:rStyle w:val="Code"/>
        </w:rPr>
        <w:t>MessageListener</w:t>
      </w:r>
      <w:r w:rsidR="00F9616D">
        <w:t xml:space="preserve"> </w:t>
      </w:r>
      <w:r>
        <w:t>instances as it needed and register each with its own session.</w:t>
      </w:r>
    </w:p>
    <w:p w:rsidR="00741663" w:rsidRDefault="00741663" w:rsidP="00C02544">
      <w:r>
        <w:t>Since many listeners will need to use the services of its session, the listener is likely to require that its session be passed to it as a constructor parameter.</w:t>
      </w:r>
    </w:p>
    <w:p w:rsidR="00741663" w:rsidRPr="009250AC" w:rsidRDefault="00741663" w:rsidP="00515B98">
      <w:pPr>
        <w:pStyle w:val="Heading3"/>
      </w:pPr>
      <w:bookmarkStart w:id="606" w:name="_Toc311729323"/>
      <w:bookmarkStart w:id="607" w:name="_Toc351464451"/>
      <w:r w:rsidRPr="009250AC">
        <w:t>ServerSession</w:t>
      </w:r>
      <w:bookmarkEnd w:id="606"/>
      <w:bookmarkEnd w:id="607"/>
    </w:p>
    <w:p w:rsidR="00741663" w:rsidRDefault="00741663" w:rsidP="00C02544">
      <w:r>
        <w:t xml:space="preserve">A </w:t>
      </w:r>
      <w:r w:rsidRPr="007B3B7D">
        <w:rPr>
          <w:rStyle w:val="Code"/>
        </w:rPr>
        <w:t>ServerSession</w:t>
      </w:r>
      <w:r>
        <w:t xml:space="preserve"> is an object implemented by an application server. It is used by an application server to associate a thread with a JMS session. </w:t>
      </w:r>
    </w:p>
    <w:p w:rsidR="00741663" w:rsidRDefault="00741663" w:rsidP="00C02544">
      <w:r>
        <w:t xml:space="preserve">A </w:t>
      </w:r>
      <w:r w:rsidRPr="007B3B7D">
        <w:rPr>
          <w:rStyle w:val="Code"/>
        </w:rPr>
        <w:t>ServerSession</w:t>
      </w:r>
      <w:r>
        <w:t xml:space="preserve"> implements two methods:</w:t>
      </w:r>
    </w:p>
    <w:p w:rsidR="00741663" w:rsidRDefault="00741663" w:rsidP="00C02544">
      <w:pPr>
        <w:pStyle w:val="ListBullet"/>
      </w:pPr>
      <w:proofErr w:type="gramStart"/>
      <w:r w:rsidRPr="007B3B7D">
        <w:rPr>
          <w:rStyle w:val="Code"/>
        </w:rPr>
        <w:t>getSession(</w:t>
      </w:r>
      <w:proofErr w:type="gramEnd"/>
      <w:r w:rsidRPr="007B3B7D">
        <w:rPr>
          <w:rStyle w:val="Code"/>
        </w:rPr>
        <w:t>)</w:t>
      </w:r>
      <w:r>
        <w:t xml:space="preserve"> - returns the </w:t>
      </w:r>
      <w:r w:rsidRPr="007B3B7D">
        <w:rPr>
          <w:rStyle w:val="Code"/>
        </w:rPr>
        <w:t>ServerSession</w:t>
      </w:r>
      <w:r w:rsidRPr="007B3B7D">
        <w:t>’s</w:t>
      </w:r>
      <w:r>
        <w:t xml:space="preserve"> </w:t>
      </w:r>
      <w:r w:rsidR="00251C1A" w:rsidRPr="00251C1A">
        <w:t>JMS session.</w:t>
      </w:r>
      <w:r>
        <w:t xml:space="preserve"> </w:t>
      </w:r>
    </w:p>
    <w:p w:rsidR="00741663" w:rsidRDefault="00741663" w:rsidP="00C02544">
      <w:pPr>
        <w:pStyle w:val="ListBullet"/>
      </w:pPr>
      <w:proofErr w:type="gramStart"/>
      <w:r w:rsidRPr="007B3B7D">
        <w:rPr>
          <w:rStyle w:val="Code"/>
        </w:rPr>
        <w:t>start(</w:t>
      </w:r>
      <w:proofErr w:type="gramEnd"/>
      <w:r w:rsidRPr="007B3B7D">
        <w:rPr>
          <w:rStyle w:val="Code"/>
        </w:rPr>
        <w:t>)</w:t>
      </w:r>
      <w:r>
        <w:t xml:space="preserve"> - starts the execution of the </w:t>
      </w:r>
      <w:r w:rsidRPr="007B3B7D">
        <w:rPr>
          <w:rStyle w:val="Code"/>
        </w:rPr>
        <w:t>ServerSession</w:t>
      </w:r>
      <w:r>
        <w:t xml:space="preserve"> thread and results in the execution of the associated JMS </w:t>
      </w:r>
      <w:r w:rsidR="00251C1A" w:rsidRPr="00251C1A">
        <w:t>session’s</w:t>
      </w:r>
      <w:r w:rsidR="00792C6C" w:rsidRPr="007B3B7D">
        <w:t xml:space="preserve"> </w:t>
      </w:r>
      <w:r w:rsidRPr="007B3B7D">
        <w:rPr>
          <w:rStyle w:val="Code"/>
        </w:rPr>
        <w:t>run</w:t>
      </w:r>
      <w:r w:rsidRPr="007B3B7D">
        <w:t xml:space="preserve"> </w:t>
      </w:r>
      <w:r>
        <w:t>method.</w:t>
      </w:r>
    </w:p>
    <w:p w:rsidR="00741663" w:rsidRPr="009250AC" w:rsidRDefault="00741663" w:rsidP="00515B98">
      <w:pPr>
        <w:pStyle w:val="Heading3"/>
      </w:pPr>
      <w:bookmarkStart w:id="608" w:name="_Toc311729324"/>
      <w:bookmarkStart w:id="609" w:name="_Toc351464452"/>
      <w:r w:rsidRPr="009250AC">
        <w:t>ServerSessionPool</w:t>
      </w:r>
      <w:bookmarkEnd w:id="608"/>
      <w:bookmarkEnd w:id="609"/>
    </w:p>
    <w:p w:rsidR="00741663" w:rsidRDefault="00741663" w:rsidP="00C02544">
      <w:r>
        <w:t xml:space="preserve">A </w:t>
      </w:r>
      <w:r w:rsidRPr="007B3B7D">
        <w:rPr>
          <w:rStyle w:val="Code"/>
        </w:rPr>
        <w:t>ServerSessionPool</w:t>
      </w:r>
      <w:r>
        <w:t xml:space="preserve"> is an object implemented by an application server to provide a pool of </w:t>
      </w:r>
      <w:r w:rsidRPr="007B3B7D">
        <w:rPr>
          <w:rStyle w:val="Code"/>
        </w:rPr>
        <w:t>ServerSession</w:t>
      </w:r>
      <w:r w:rsidR="007B3B7D">
        <w:rPr>
          <w:rStyle w:val="Emphasis"/>
          <w:spacing w:val="2"/>
        </w:rPr>
        <w:t xml:space="preserve"> </w:t>
      </w:r>
      <w:r w:rsidR="007B3B7D">
        <w:t xml:space="preserve">objects </w:t>
      </w:r>
      <w:r>
        <w:t xml:space="preserve">for processing the messages of a </w:t>
      </w:r>
      <w:r w:rsidRPr="007B3B7D">
        <w:rPr>
          <w:rStyle w:val="Code"/>
        </w:rPr>
        <w:t>ConnectionConsumer</w:t>
      </w:r>
      <w:r>
        <w:t>.</w:t>
      </w:r>
    </w:p>
    <w:p w:rsidR="00741663" w:rsidRDefault="00741663" w:rsidP="00C02544">
      <w:r>
        <w:t xml:space="preserve">Its only method is </w:t>
      </w:r>
      <w:proofErr w:type="gramStart"/>
      <w:r w:rsidRPr="007B3B7D">
        <w:rPr>
          <w:rStyle w:val="Code"/>
        </w:rPr>
        <w:t>getServerSession(</w:t>
      </w:r>
      <w:proofErr w:type="gramEnd"/>
      <w:r w:rsidRPr="007B3B7D">
        <w:rPr>
          <w:rStyle w:val="Code"/>
        </w:rPr>
        <w:t>)</w:t>
      </w:r>
      <w:r>
        <w:t xml:space="preserve">. This removes a </w:t>
      </w:r>
      <w:r w:rsidRPr="007B3B7D">
        <w:rPr>
          <w:rStyle w:val="Code"/>
        </w:rPr>
        <w:t>ServerSession</w:t>
      </w:r>
      <w:r>
        <w:t xml:space="preserve"> from the pool and gives it to the caller (which is assumed to be a </w:t>
      </w:r>
      <w:r w:rsidRPr="007B3B7D">
        <w:rPr>
          <w:rStyle w:val="Code"/>
        </w:rPr>
        <w:t>ConnectionConsumer</w:t>
      </w:r>
      <w:r>
        <w:t>) to use for consuming one or more messages.</w:t>
      </w:r>
    </w:p>
    <w:p w:rsidR="00741663" w:rsidRDefault="00741663" w:rsidP="00C02544">
      <w:r>
        <w:t xml:space="preserve">JMS does not architect how the pool is implemented. It could be a static pool of </w:t>
      </w:r>
      <w:r w:rsidRPr="007B3B7D">
        <w:rPr>
          <w:rStyle w:val="Code"/>
        </w:rPr>
        <w:t>ServerSession</w:t>
      </w:r>
      <w:r w:rsidR="007B3B7D">
        <w:t xml:space="preserve"> objects </w:t>
      </w:r>
      <w:r>
        <w:t xml:space="preserve">or it could use a sophisticated algorithm to dynamically create </w:t>
      </w:r>
      <w:r w:rsidRPr="007B3B7D">
        <w:rPr>
          <w:rStyle w:val="Code"/>
        </w:rPr>
        <w:t>ServerSession</w:t>
      </w:r>
      <w:r w:rsidR="007B3B7D">
        <w:rPr>
          <w:rStyle w:val="Emphasis"/>
          <w:spacing w:val="2"/>
        </w:rPr>
        <w:t xml:space="preserve"> </w:t>
      </w:r>
      <w:r w:rsidR="007B3B7D">
        <w:t xml:space="preserve">objects </w:t>
      </w:r>
      <w:r>
        <w:t>as needed.</w:t>
      </w:r>
    </w:p>
    <w:p w:rsidR="00741663" w:rsidRDefault="00741663" w:rsidP="00C02544">
      <w:r>
        <w:t xml:space="preserve">If the </w:t>
      </w:r>
      <w:r w:rsidRPr="007B3B7D">
        <w:rPr>
          <w:rStyle w:val="Code"/>
        </w:rPr>
        <w:t>ServerSessionPool</w:t>
      </w:r>
      <w:r>
        <w:t xml:space="preserve"> is out of </w:t>
      </w:r>
      <w:r w:rsidR="007B3B7D" w:rsidRPr="007B3B7D">
        <w:rPr>
          <w:rStyle w:val="Code"/>
        </w:rPr>
        <w:t>ServerSession</w:t>
      </w:r>
      <w:r w:rsidR="007B3B7D" w:rsidRPr="007B3B7D">
        <w:t xml:space="preserve"> objects</w:t>
      </w:r>
      <w:r w:rsidRPr="007B3B7D">
        <w:t xml:space="preserve">, the </w:t>
      </w:r>
      <w:proofErr w:type="gramStart"/>
      <w:r w:rsidRPr="007B3B7D">
        <w:rPr>
          <w:rStyle w:val="Code"/>
        </w:rPr>
        <w:t>getServerSession(</w:t>
      </w:r>
      <w:proofErr w:type="gramEnd"/>
      <w:r w:rsidRPr="007B3B7D">
        <w:rPr>
          <w:rStyle w:val="Code"/>
        </w:rPr>
        <w:t>)</w:t>
      </w:r>
      <w:r>
        <w:rPr>
          <w:rStyle w:val="Emphasis"/>
          <w:spacing w:val="2"/>
        </w:rPr>
        <w:t xml:space="preserve"> </w:t>
      </w:r>
      <w:r>
        <w:t xml:space="preserve">method may block. If a </w:t>
      </w:r>
      <w:r w:rsidRPr="007B3B7D">
        <w:rPr>
          <w:rStyle w:val="Code"/>
        </w:rPr>
        <w:t>ConnectionConsumer</w:t>
      </w:r>
      <w:r>
        <w:t xml:space="preserve"> is blocked, it cannot deliver new messages until a </w:t>
      </w:r>
      <w:r w:rsidRPr="007B3B7D">
        <w:rPr>
          <w:rStyle w:val="Code"/>
        </w:rPr>
        <w:t>ServerSession</w:t>
      </w:r>
      <w:r>
        <w:t xml:space="preserve"> is eventually returned.</w:t>
      </w:r>
    </w:p>
    <w:p w:rsidR="00741663" w:rsidRPr="009250AC" w:rsidRDefault="00741663" w:rsidP="00515B98">
      <w:pPr>
        <w:pStyle w:val="Heading3"/>
      </w:pPr>
      <w:bookmarkStart w:id="610" w:name="_Toc311729325"/>
      <w:bookmarkStart w:id="611" w:name="_Toc351464453"/>
      <w:r w:rsidRPr="009250AC">
        <w:t>ConnectionConsumer</w:t>
      </w:r>
      <w:bookmarkEnd w:id="610"/>
      <w:bookmarkEnd w:id="611"/>
    </w:p>
    <w:p w:rsidR="004C6A23" w:rsidRDefault="00741663">
      <w:r>
        <w:t xml:space="preserve">For application servers, </w:t>
      </w:r>
      <w:r w:rsidR="009441C6">
        <w:t xml:space="preserve">the </w:t>
      </w:r>
      <w:r w:rsidR="00251C1A" w:rsidRPr="00251C1A">
        <w:rPr>
          <w:rStyle w:val="Code"/>
        </w:rPr>
        <w:t>Connection</w:t>
      </w:r>
      <w:r w:rsidR="009441C6">
        <w:t xml:space="preserve">, </w:t>
      </w:r>
      <w:r w:rsidR="00251C1A" w:rsidRPr="00251C1A">
        <w:rPr>
          <w:rStyle w:val="Code"/>
        </w:rPr>
        <w:t>QueueConnection</w:t>
      </w:r>
      <w:r w:rsidR="009441C6">
        <w:t xml:space="preserve"> and </w:t>
      </w:r>
      <w:r w:rsidR="00251C1A" w:rsidRPr="00251C1A">
        <w:rPr>
          <w:rStyle w:val="Code"/>
        </w:rPr>
        <w:t>TopicConnection</w:t>
      </w:r>
      <w:r w:rsidR="009441C6">
        <w:t xml:space="preserve"> objects </w:t>
      </w:r>
      <w:r>
        <w:t xml:space="preserve">provide a special </w:t>
      </w:r>
      <w:r w:rsidR="009441C6">
        <w:t xml:space="preserve">method </w:t>
      </w:r>
      <w:r w:rsidR="00251C1A" w:rsidRPr="00251C1A">
        <w:rPr>
          <w:rStyle w:val="Code"/>
        </w:rPr>
        <w:t>createConnectionConsumer</w:t>
      </w:r>
      <w:r w:rsidR="009441C6">
        <w:t xml:space="preserve"> </w:t>
      </w:r>
      <w:r>
        <w:t xml:space="preserve">for creating a </w:t>
      </w:r>
      <w:r w:rsidRPr="007B3B7D">
        <w:rPr>
          <w:rStyle w:val="Code"/>
        </w:rPr>
        <w:t>ConnectionConsumer</w:t>
      </w:r>
      <w:r>
        <w:t xml:space="preserve">. The messages it is to consume are specified by a destination and a message selector. In addition, a </w:t>
      </w:r>
      <w:r w:rsidRPr="007B3B7D">
        <w:rPr>
          <w:rStyle w:val="Code"/>
        </w:rPr>
        <w:t>ConnectionConsumer</w:t>
      </w:r>
      <w:r>
        <w:t xml:space="preserve"> must be given a </w:t>
      </w:r>
      <w:r w:rsidRPr="007B3B7D">
        <w:rPr>
          <w:rStyle w:val="Code"/>
        </w:rPr>
        <w:t>ServerSessionPool</w:t>
      </w:r>
      <w:r>
        <w:t xml:space="preserve"> to use for processing its messages. A </w:t>
      </w:r>
      <w:r w:rsidRPr="007B3B7D">
        <w:rPr>
          <w:rStyle w:val="Code"/>
        </w:rPr>
        <w:t>maxMessages</w:t>
      </w:r>
      <w:r>
        <w:t xml:space="preserve"> value is specified to limit the number of messages a </w:t>
      </w:r>
      <w:r w:rsidRPr="007B3B7D">
        <w:rPr>
          <w:rStyle w:val="Code"/>
        </w:rPr>
        <w:t>ConnectionConsumer</w:t>
      </w:r>
      <w:r>
        <w:t xml:space="preserve"> may load at one time into a </w:t>
      </w:r>
      <w:r w:rsidRPr="007B3B7D">
        <w:rPr>
          <w:rStyle w:val="Code"/>
        </w:rPr>
        <w:t>ServerSession</w:t>
      </w:r>
      <w:r w:rsidRPr="007B3B7D">
        <w:t xml:space="preserve">’s </w:t>
      </w:r>
      <w:r w:rsidRPr="007B3B7D">
        <w:rPr>
          <w:rStyle w:val="Code"/>
        </w:rPr>
        <w:t>Session</w:t>
      </w:r>
      <w:r w:rsidRPr="007B3B7D">
        <w:t>.</w:t>
      </w:r>
    </w:p>
    <w:p w:rsidR="00741663" w:rsidRDefault="00741663" w:rsidP="00C02544">
      <w:r>
        <w:t xml:space="preserve">Normally, when traffic is light, a </w:t>
      </w:r>
      <w:r w:rsidRPr="007B3B7D">
        <w:rPr>
          <w:rStyle w:val="Code"/>
        </w:rPr>
        <w:t>ConnectionConsumer</w:t>
      </w:r>
      <w:r>
        <w:t xml:space="preserve"> gets a </w:t>
      </w:r>
      <w:r w:rsidRPr="007B3B7D">
        <w:rPr>
          <w:rStyle w:val="Code"/>
        </w:rPr>
        <w:t>ServerSession</w:t>
      </w:r>
      <w:r>
        <w:t xml:space="preserve"> from its pool; loads its </w:t>
      </w:r>
      <w:r w:rsidRPr="007B3B7D">
        <w:rPr>
          <w:rStyle w:val="Code"/>
        </w:rPr>
        <w:t>Session</w:t>
      </w:r>
      <w:r>
        <w:t xml:space="preserve"> with a single message; and, starts it. As traffic picks up, messages can back up. If this happens, a </w:t>
      </w:r>
      <w:r w:rsidRPr="007B3B7D">
        <w:rPr>
          <w:rStyle w:val="Code"/>
        </w:rPr>
        <w:t>ConnectionConsumer</w:t>
      </w:r>
      <w:r>
        <w:t xml:space="preserve"> can load each </w:t>
      </w:r>
      <w:r w:rsidRPr="007B3B7D">
        <w:rPr>
          <w:rStyle w:val="Code"/>
        </w:rPr>
        <w:t>Session</w:t>
      </w:r>
      <w:r>
        <w:t xml:space="preserve"> with more than one message. This reduces the thread context switches and minimizes resource use at the expense of some serialization of a message processing.</w:t>
      </w:r>
    </w:p>
    <w:p w:rsidR="00741663" w:rsidRPr="009250AC" w:rsidRDefault="00224AC9" w:rsidP="00515B98">
      <w:pPr>
        <w:pStyle w:val="Heading3"/>
      </w:pPr>
      <w:bookmarkStart w:id="612" w:name="_Toc311729326"/>
      <w:bookmarkStart w:id="613" w:name="_Toc351464454"/>
      <w:r>
        <w:lastRenderedPageBreak/>
        <w:t>How a ConnectionConsumer u</w:t>
      </w:r>
      <w:r w:rsidR="00741663" w:rsidRPr="009250AC">
        <w:t>ses a ServerSession</w:t>
      </w:r>
      <w:bookmarkEnd w:id="612"/>
      <w:bookmarkEnd w:id="613"/>
    </w:p>
    <w:p w:rsidR="00741663" w:rsidRDefault="00741663" w:rsidP="00C02544">
      <w:r>
        <w:t xml:space="preserve">A </w:t>
      </w:r>
      <w:r w:rsidRPr="007B3B7D">
        <w:rPr>
          <w:rStyle w:val="Code"/>
        </w:rPr>
        <w:t>ConnectionConsumer</w:t>
      </w:r>
      <w:r>
        <w:t xml:space="preserve"> implemented by a JMS provider uses a </w:t>
      </w:r>
      <w:r w:rsidRPr="007B3B7D">
        <w:rPr>
          <w:rStyle w:val="Code"/>
        </w:rPr>
        <w:t>ServerSession</w:t>
      </w:r>
      <w:r>
        <w:t xml:space="preserve"> to process one or more messages that have arrived. It does this as follows:</w:t>
      </w:r>
    </w:p>
    <w:p w:rsidR="00741663" w:rsidRPr="00C02544" w:rsidRDefault="00741663" w:rsidP="00F00CDF">
      <w:pPr>
        <w:pStyle w:val="ListParagraph"/>
        <w:rPr>
          <w:rStyle w:val="Emphasis"/>
          <w:b/>
          <w:i w:val="0"/>
          <w:iCs w:val="0"/>
        </w:rPr>
      </w:pPr>
      <w:r w:rsidRPr="00F6486B">
        <w:t xml:space="preserve">It gets a </w:t>
      </w:r>
      <w:r w:rsidRPr="00936C1B">
        <w:rPr>
          <w:rStyle w:val="Code"/>
        </w:rPr>
        <w:t>ServerSession</w:t>
      </w:r>
      <w:r w:rsidRPr="00F6486B">
        <w:t xml:space="preserve"> from the its </w:t>
      </w:r>
      <w:r w:rsidRPr="00936C1B">
        <w:rPr>
          <w:rStyle w:val="Code"/>
        </w:rPr>
        <w:t>ServerSessionPool</w:t>
      </w:r>
    </w:p>
    <w:p w:rsidR="00741663" w:rsidRPr="00C02544" w:rsidRDefault="00741663" w:rsidP="00F00CDF">
      <w:pPr>
        <w:pStyle w:val="ListParagraph"/>
        <w:rPr>
          <w:rStyle w:val="Emphasis"/>
          <w:b/>
          <w:i w:val="0"/>
          <w:iCs w:val="0"/>
        </w:rPr>
      </w:pPr>
      <w:r w:rsidRPr="00F6486B">
        <w:t xml:space="preserve">It gets the </w:t>
      </w:r>
      <w:r w:rsidRPr="00936C1B">
        <w:rPr>
          <w:rStyle w:val="Code"/>
        </w:rPr>
        <w:t>ServerSession</w:t>
      </w:r>
      <w:r w:rsidR="00BA1654" w:rsidRPr="004762D2">
        <w:t>’s</w:t>
      </w:r>
      <w:r w:rsidR="00BA1654">
        <w:t xml:space="preserve"> </w:t>
      </w:r>
      <w:r w:rsidR="00251C1A" w:rsidRPr="00251C1A">
        <w:t>session</w:t>
      </w:r>
    </w:p>
    <w:p w:rsidR="00741663" w:rsidRPr="00F6486B" w:rsidRDefault="00741663" w:rsidP="00F00CDF">
      <w:pPr>
        <w:pStyle w:val="ListParagraph"/>
      </w:pPr>
      <w:r w:rsidRPr="00F6486B">
        <w:t xml:space="preserve">It loads the </w:t>
      </w:r>
      <w:r w:rsidR="00251C1A" w:rsidRPr="00251C1A">
        <w:t>session</w:t>
      </w:r>
      <w:r w:rsidR="003F487E" w:rsidRPr="00F6486B">
        <w:t xml:space="preserve"> </w:t>
      </w:r>
      <w:r w:rsidRPr="00F6486B">
        <w:t>with one or more messages</w:t>
      </w:r>
    </w:p>
    <w:p w:rsidR="00741663" w:rsidRPr="00F6486B" w:rsidRDefault="00741663" w:rsidP="00F00CDF">
      <w:pPr>
        <w:pStyle w:val="ListParagraph"/>
      </w:pPr>
      <w:r w:rsidRPr="00F6486B">
        <w:t xml:space="preserve">It then starts the </w:t>
      </w:r>
      <w:r w:rsidRPr="00936C1B">
        <w:rPr>
          <w:rStyle w:val="Code"/>
        </w:rPr>
        <w:t>ServerSession</w:t>
      </w:r>
      <w:r w:rsidRPr="00F6486B">
        <w:t xml:space="preserve"> to consume these messages</w:t>
      </w:r>
    </w:p>
    <w:p w:rsidR="00741663" w:rsidRDefault="00741663" w:rsidP="00C02544">
      <w:r>
        <w:t xml:space="preserve">A </w:t>
      </w:r>
      <w:r w:rsidR="00E9473C" w:rsidRPr="007B3B7D">
        <w:rPr>
          <w:rStyle w:val="Code"/>
        </w:rPr>
        <w:t>ConnectionConsumer</w:t>
      </w:r>
      <w:r w:rsidR="00E9473C">
        <w:t xml:space="preserve"> for a </w:t>
      </w:r>
      <w:r w:rsidR="00E9473C" w:rsidRPr="007B3B7D">
        <w:rPr>
          <w:rStyle w:val="Code"/>
        </w:rPr>
        <w:t>Connection</w:t>
      </w:r>
      <w:r w:rsidR="00E9473C">
        <w:t xml:space="preserve"> will expect to load its messages into a </w:t>
      </w:r>
      <w:r w:rsidR="00E9473C" w:rsidRPr="007B3B7D">
        <w:rPr>
          <w:rStyle w:val="Code"/>
        </w:rPr>
        <w:t>Session</w:t>
      </w:r>
      <w:r w:rsidR="00E9473C">
        <w:rPr>
          <w:rStyle w:val="Code"/>
        </w:rPr>
        <w:t>. A</w:t>
      </w:r>
      <w:r w:rsidR="00E9473C" w:rsidRPr="007B3B7D">
        <w:rPr>
          <w:rStyle w:val="Code"/>
        </w:rPr>
        <w:t xml:space="preserve"> </w:t>
      </w:r>
      <w:r w:rsidRPr="007B3B7D">
        <w:rPr>
          <w:rStyle w:val="Code"/>
        </w:rPr>
        <w:t>ConnectionConsumer</w:t>
      </w:r>
      <w:r>
        <w:t xml:space="preserve"> for a </w:t>
      </w:r>
      <w:r w:rsidRPr="007B3B7D">
        <w:rPr>
          <w:rStyle w:val="Code"/>
        </w:rPr>
        <w:t>QueueConnection</w:t>
      </w:r>
      <w:r>
        <w:t xml:space="preserve"> will expect to load its messages into a </w:t>
      </w:r>
      <w:r w:rsidRPr="007B3B7D">
        <w:rPr>
          <w:rStyle w:val="Code"/>
        </w:rPr>
        <w:t>QueueSession</w:t>
      </w:r>
      <w:r>
        <w:t xml:space="preserve">, as one for a </w:t>
      </w:r>
      <w:r w:rsidRPr="007B3B7D">
        <w:rPr>
          <w:rStyle w:val="Code"/>
        </w:rPr>
        <w:t>TopicConnection</w:t>
      </w:r>
      <w:r>
        <w:t xml:space="preserve"> would expect to load a </w:t>
      </w:r>
      <w:r w:rsidRPr="007B3B7D">
        <w:rPr>
          <w:rStyle w:val="Code"/>
        </w:rPr>
        <w:t>TopicSession</w:t>
      </w:r>
      <w:r>
        <w:t>.</w:t>
      </w:r>
    </w:p>
    <w:p w:rsidR="00741663" w:rsidRDefault="00741663" w:rsidP="00C02544">
      <w:r>
        <w:t xml:space="preserve">Note that JMS does not architect how the </w:t>
      </w:r>
      <w:r w:rsidRPr="007B3B7D">
        <w:rPr>
          <w:rStyle w:val="Code"/>
        </w:rPr>
        <w:t>ConnectionConsumer</w:t>
      </w:r>
      <w:r>
        <w:t xml:space="preserve"> loads the </w:t>
      </w:r>
      <w:r w:rsidR="00251C1A" w:rsidRPr="00251C1A">
        <w:t>session</w:t>
      </w:r>
      <w:r>
        <w:t xml:space="preserve"> with messages. Since both the </w:t>
      </w:r>
      <w:r w:rsidRPr="007B3B7D">
        <w:rPr>
          <w:rStyle w:val="Code"/>
        </w:rPr>
        <w:t>ConnectionConsumer</w:t>
      </w:r>
      <w:r>
        <w:t xml:space="preserve"> and </w:t>
      </w:r>
      <w:r w:rsidR="00251C1A" w:rsidRPr="00251C1A">
        <w:t>session</w:t>
      </w:r>
      <w:r w:rsidR="003F487E">
        <w:t xml:space="preserve"> </w:t>
      </w:r>
      <w:r>
        <w:t>are implemented by the same JMS provider, they can accomplish the load using a private mechanism.</w:t>
      </w:r>
    </w:p>
    <w:p w:rsidR="00741663" w:rsidRPr="009250AC" w:rsidRDefault="00DE33EA" w:rsidP="00515B98">
      <w:pPr>
        <w:pStyle w:val="Heading3"/>
      </w:pPr>
      <w:bookmarkStart w:id="614" w:name="_Toc311729327"/>
      <w:bookmarkStart w:id="615" w:name="_Toc351464455"/>
      <w:r>
        <w:t>How an a</w:t>
      </w:r>
      <w:r w:rsidR="00741663" w:rsidRPr="009250AC">
        <w:t>pp</w:t>
      </w:r>
      <w:r w:rsidR="00BF71C5">
        <w:t>lication</w:t>
      </w:r>
      <w:r>
        <w:t xml:space="preserve"> server i</w:t>
      </w:r>
      <w:r w:rsidR="00741663" w:rsidRPr="009250AC">
        <w:t>mplements a ServerSession</w:t>
      </w:r>
      <w:bookmarkEnd w:id="614"/>
      <w:bookmarkEnd w:id="615"/>
    </w:p>
    <w:p w:rsidR="00741663" w:rsidRDefault="00741663" w:rsidP="00F00CDF">
      <w:r>
        <w:t xml:space="preserve">JMS does not architect the implementation of a </w:t>
      </w:r>
      <w:r w:rsidRPr="007B3B7D">
        <w:rPr>
          <w:rStyle w:val="Code"/>
        </w:rPr>
        <w:t>ServerSession</w:t>
      </w:r>
      <w:r>
        <w:t>. A typical implementation is presented here to illustrate the concept:</w:t>
      </w:r>
    </w:p>
    <w:p w:rsidR="00741663" w:rsidRDefault="00741663" w:rsidP="00F00CDF">
      <w:pPr>
        <w:pStyle w:val="ListParagraph"/>
        <w:numPr>
          <w:ilvl w:val="8"/>
          <w:numId w:val="17"/>
        </w:numPr>
      </w:pPr>
      <w:r>
        <w:t xml:space="preserve">An app server creates a </w:t>
      </w:r>
      <w:r w:rsidRPr="007B3B7D">
        <w:rPr>
          <w:rStyle w:val="Code"/>
        </w:rPr>
        <w:t>Thread</w:t>
      </w:r>
      <w:r>
        <w:t xml:space="preserve"> for a </w:t>
      </w:r>
      <w:r w:rsidRPr="007B3B7D">
        <w:rPr>
          <w:rStyle w:val="Code"/>
        </w:rPr>
        <w:t>ServerSession</w:t>
      </w:r>
      <w:r>
        <w:t xml:space="preserve"> registering</w:t>
      </w:r>
      <w:r w:rsidR="009E26CA" w:rsidRPr="009E26CA">
        <w:t xml:space="preserve"> </w:t>
      </w:r>
      <w:r>
        <w:t xml:space="preserve">the </w:t>
      </w:r>
      <w:r w:rsidRPr="007B3B7D">
        <w:rPr>
          <w:rStyle w:val="Code"/>
        </w:rPr>
        <w:t>ServerSession</w:t>
      </w:r>
      <w:r w:rsidRPr="007B3B7D">
        <w:t xml:space="preserve">’s </w:t>
      </w:r>
      <w:r w:rsidRPr="002F7510">
        <w:t>runObject</w:t>
      </w:r>
      <w:r w:rsidRPr="007B3B7D">
        <w:t>. The</w:t>
      </w:r>
      <w:r>
        <w:t xml:space="preserve"> implementation of this </w:t>
      </w:r>
      <w:r w:rsidRPr="002F7510">
        <w:t>runObject</w:t>
      </w:r>
      <w:r>
        <w:t xml:space="preserve"> is private to the app server.</w:t>
      </w:r>
    </w:p>
    <w:p w:rsidR="00741663" w:rsidRDefault="00741663" w:rsidP="00F00CDF">
      <w:pPr>
        <w:pStyle w:val="ListParagraph"/>
      </w:pPr>
      <w:r>
        <w:t xml:space="preserve">The </w:t>
      </w:r>
      <w:r w:rsidRPr="007B3B7D">
        <w:rPr>
          <w:rStyle w:val="Code"/>
        </w:rPr>
        <w:t>ServerSession</w:t>
      </w:r>
      <w:r w:rsidRPr="007B3B7D">
        <w:t xml:space="preserve">’s </w:t>
      </w:r>
      <w:r w:rsidRPr="007B3B7D">
        <w:rPr>
          <w:rStyle w:val="Code"/>
        </w:rPr>
        <w:t>start</w:t>
      </w:r>
      <w:r w:rsidRPr="007B3B7D">
        <w:t xml:space="preserve"> method</w:t>
      </w:r>
      <w:r>
        <w:t xml:space="preserve"> calls its </w:t>
      </w:r>
      <w:r w:rsidRPr="007B3B7D">
        <w:rPr>
          <w:rStyle w:val="Code"/>
        </w:rPr>
        <w:t>Thread</w:t>
      </w:r>
      <w:r w:rsidRPr="007B3B7D">
        <w:t xml:space="preserve">’s </w:t>
      </w:r>
      <w:r w:rsidRPr="007B3B7D">
        <w:rPr>
          <w:rStyle w:val="Code"/>
        </w:rPr>
        <w:t>start</w:t>
      </w:r>
      <w:r>
        <w:t xml:space="preserve"> method. As with all Java threads, a call to </w:t>
      </w:r>
      <w:r w:rsidRPr="007B3B7D">
        <w:rPr>
          <w:rStyle w:val="Code"/>
        </w:rPr>
        <w:t>start</w:t>
      </w:r>
      <w:r>
        <w:t xml:space="preserve"> initiates execution of the started thread and calls the thread’s </w:t>
      </w:r>
      <w:r w:rsidRPr="002F7510">
        <w:t>runObject</w:t>
      </w:r>
      <w:r>
        <w:t xml:space="preserve">. The caller to </w:t>
      </w:r>
      <w:r w:rsidRPr="007B3B7D">
        <w:rPr>
          <w:rStyle w:val="Code"/>
        </w:rPr>
        <w:t>ServerSession.start</w:t>
      </w:r>
      <w:r>
        <w:t xml:space="preserve"> (the </w:t>
      </w:r>
      <w:r w:rsidRPr="007B3B7D">
        <w:rPr>
          <w:rStyle w:val="Code"/>
        </w:rPr>
        <w:t>ConnectionConsumer</w:t>
      </w:r>
      <w:r>
        <w:t xml:space="preserve">) and the </w:t>
      </w:r>
      <w:r w:rsidRPr="007B3B7D">
        <w:rPr>
          <w:rStyle w:val="Code"/>
        </w:rPr>
        <w:t>ServerSession</w:t>
      </w:r>
      <w:r>
        <w:t xml:space="preserve"> </w:t>
      </w:r>
      <w:r w:rsidRPr="002F7510">
        <w:t>runObject</w:t>
      </w:r>
      <w:r>
        <w:t xml:space="preserve"> are now running in different threads.</w:t>
      </w:r>
    </w:p>
    <w:p w:rsidR="00741663" w:rsidRDefault="00741663" w:rsidP="00F00CDF">
      <w:pPr>
        <w:pStyle w:val="ListParagraph"/>
      </w:pPr>
      <w:r>
        <w:t xml:space="preserve">The </w:t>
      </w:r>
      <w:r w:rsidRPr="002F7510">
        <w:t>runObject</w:t>
      </w:r>
      <w:r>
        <w:t xml:space="preserve"> will do some housekeeping and then call its </w:t>
      </w:r>
      <w:r w:rsidRPr="002F7510">
        <w:rPr>
          <w:rStyle w:val="Code"/>
        </w:rPr>
        <w:t>Session</w:t>
      </w:r>
      <w:r w:rsidRPr="002F7510">
        <w:t xml:space="preserve">’s </w:t>
      </w:r>
      <w:proofErr w:type="gramStart"/>
      <w:r w:rsidRPr="002F7510">
        <w:rPr>
          <w:rStyle w:val="Code"/>
        </w:rPr>
        <w:t>run(</w:t>
      </w:r>
      <w:proofErr w:type="gramEnd"/>
      <w:r w:rsidRPr="002F7510">
        <w:rPr>
          <w:rStyle w:val="Code"/>
        </w:rPr>
        <w:t>)</w:t>
      </w:r>
      <w:r w:rsidRPr="002F7510">
        <w:t xml:space="preserve"> method</w:t>
      </w:r>
      <w:r>
        <w:t xml:space="preserve">. On return, the </w:t>
      </w:r>
      <w:r w:rsidRPr="002F7510">
        <w:t>runObject</w:t>
      </w:r>
      <w:r>
        <w:t xml:space="preserve"> puts its </w:t>
      </w:r>
      <w:r w:rsidRPr="002F7510">
        <w:rPr>
          <w:rStyle w:val="Code"/>
        </w:rPr>
        <w:t>ServerSession</w:t>
      </w:r>
      <w:r>
        <w:t xml:space="preserve"> back into its </w:t>
      </w:r>
      <w:r w:rsidRPr="002F7510">
        <w:rPr>
          <w:rStyle w:val="Code"/>
        </w:rPr>
        <w:t>ServerSessionPool</w:t>
      </w:r>
      <w:r>
        <w:t xml:space="preserve"> and returns. This terminates execution of the </w:t>
      </w:r>
      <w:r w:rsidRPr="002F7510">
        <w:t>ServerSession’s</w:t>
      </w:r>
      <w:r>
        <w:t xml:space="preserve"> thread and the cycle starts again.</w:t>
      </w:r>
    </w:p>
    <w:p w:rsidR="00741663" w:rsidRPr="009250AC" w:rsidRDefault="00FB7F20" w:rsidP="00515B98">
      <w:pPr>
        <w:pStyle w:val="Heading3"/>
      </w:pPr>
      <w:bookmarkStart w:id="616" w:name="_Toc311729328"/>
      <w:bookmarkStart w:id="617" w:name="_Toc351464456"/>
      <w:r>
        <w:t>The r</w:t>
      </w:r>
      <w:r w:rsidR="00741663" w:rsidRPr="009250AC">
        <w:t>esult</w:t>
      </w:r>
      <w:bookmarkEnd w:id="616"/>
      <w:bookmarkEnd w:id="617"/>
    </w:p>
    <w:p w:rsidR="00741663" w:rsidRDefault="00741663" w:rsidP="00985EA8">
      <w:r>
        <w:t xml:space="preserve">JMS has defined a flexible mechanism that partitions the job of concurrent message consumption into roles that are well suited for each participant. </w:t>
      </w:r>
    </w:p>
    <w:p w:rsidR="00741663" w:rsidRDefault="00741663" w:rsidP="00985EA8">
      <w:r>
        <w:t xml:space="preserve">The application programmer provides a simple to write, single threaded implementation of </w:t>
      </w:r>
      <w:r w:rsidRPr="009E26CA">
        <w:rPr>
          <w:rStyle w:val="Code"/>
        </w:rPr>
        <w:t>MessageListener</w:t>
      </w:r>
      <w:r>
        <w:t xml:space="preserve">. </w:t>
      </w:r>
    </w:p>
    <w:p w:rsidR="007C040B" w:rsidRDefault="00741663" w:rsidP="00985EA8">
      <w:r>
        <w:t>The JMS provider retains control of its messages until they are delivered to the</w:t>
      </w:r>
      <w:r w:rsidR="00CA6A41" w:rsidRPr="00CA6A41">
        <w:rPr>
          <w:rStyle w:val="Emphasis"/>
          <w:i w:val="0"/>
        </w:rPr>
        <w:t xml:space="preserve"> </w:t>
      </w:r>
      <w:r w:rsidR="003C2001" w:rsidRPr="009E26CA">
        <w:rPr>
          <w:rStyle w:val="Code"/>
        </w:rPr>
        <w:t>MessageListener</w:t>
      </w:r>
      <w:r>
        <w:t xml:space="preserve">. This </w:t>
      </w:r>
      <w:r w:rsidR="004C2A24">
        <w:t>e</w:t>
      </w:r>
      <w:r>
        <w:t>nsures it is under direct control of message acknowledgment.</w:t>
      </w:r>
    </w:p>
    <w:p w:rsidR="00741663" w:rsidRDefault="00741663" w:rsidP="00985EA8">
      <w:r>
        <w:t xml:space="preserve">The application server is in control of setting up the </w:t>
      </w:r>
      <w:r w:rsidRPr="009E26CA">
        <w:rPr>
          <w:rStyle w:val="Code"/>
        </w:rPr>
        <w:t>ConnectionConsumer</w:t>
      </w:r>
      <w:r>
        <w:t xml:space="preserve"> and managing all the threads used for executing its</w:t>
      </w:r>
      <w:r w:rsidR="004C2A24">
        <w:t xml:space="preserve"> </w:t>
      </w:r>
      <w:r w:rsidR="001412FE" w:rsidRPr="009E26CA">
        <w:rPr>
          <w:rStyle w:val="Code"/>
        </w:rPr>
        <w:t>MessageListener</w:t>
      </w:r>
      <w:r w:rsidR="001412FE" w:rsidRPr="001412FE">
        <w:t>s</w:t>
      </w:r>
      <w:r>
        <w:t>.</w:t>
      </w:r>
    </w:p>
    <w:p w:rsidR="00741663" w:rsidRDefault="00741663" w:rsidP="00D47E8F">
      <w:pPr>
        <w:keepNext/>
      </w:pPr>
      <w:r>
        <w:lastRenderedPageBreak/>
        <w:t>The following diagram illustrates the relationship between the three roles and the objects they implement.</w:t>
      </w:r>
    </w:p>
    <w:p w:rsidR="00654EB1" w:rsidRDefault="00337643" w:rsidP="00741663">
      <w:pPr>
        <w:pStyle w:val="Paragraph"/>
        <w:rPr>
          <w:spacing w:val="2"/>
          <w:w w:val="100"/>
        </w:rPr>
      </w:pPr>
      <w:r>
        <w:rPr>
          <w:noProof/>
          <w:spacing w:val="2"/>
          <w:w w:val="100"/>
          <w:lang w:val="en-GB"/>
        </w:rPr>
        <w:drawing>
          <wp:inline distT="0" distB="0" distL="0" distR="0">
            <wp:extent cx="3717925" cy="370078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3717925" cy="3700780"/>
                    </a:xfrm>
                    <a:prstGeom prst="rect">
                      <a:avLst/>
                    </a:prstGeom>
                    <a:noFill/>
                    <a:ln w="9525">
                      <a:noFill/>
                      <a:miter lim="800000"/>
                      <a:headEnd/>
                      <a:tailEnd/>
                    </a:ln>
                  </pic:spPr>
                </pic:pic>
              </a:graphicData>
            </a:graphic>
          </wp:inline>
        </w:drawing>
      </w:r>
    </w:p>
    <w:p w:rsidR="00874DE7" w:rsidRDefault="00654EB1" w:rsidP="00985EA8">
      <w:pPr>
        <w:rPr>
          <w:rFonts w:eastAsia="Calibri"/>
          <w:i/>
          <w:iCs/>
          <w:lang w:eastAsia="en-US"/>
        </w:rPr>
      </w:pPr>
      <w:r>
        <w:rPr>
          <w:rFonts w:eastAsia="Calibri"/>
          <w:lang w:eastAsia="en-US"/>
        </w:rPr>
        <w:t xml:space="preserve">The following diagram illustrates the process a </w:t>
      </w:r>
      <w:r w:rsidRPr="009E26CA">
        <w:rPr>
          <w:rStyle w:val="Code"/>
          <w:rFonts w:eastAsia="Calibri"/>
        </w:rPr>
        <w:t>ConnectionConsumer</w:t>
      </w:r>
      <w:r>
        <w:rPr>
          <w:rFonts w:eastAsia="Calibri"/>
          <w:lang w:eastAsia="en-US"/>
        </w:rPr>
        <w:t xml:space="preserve"> uses to deliver a message to a </w:t>
      </w:r>
      <w:r w:rsidRPr="009E26CA">
        <w:rPr>
          <w:rStyle w:val="Code"/>
          <w:rFonts w:eastAsia="Calibri"/>
        </w:rPr>
        <w:t>MessageListener</w:t>
      </w:r>
      <w:r w:rsidR="004230A4">
        <w:rPr>
          <w:rFonts w:eastAsia="Calibri"/>
          <w:i/>
          <w:iCs/>
          <w:lang w:eastAsia="en-US"/>
        </w:rPr>
        <w:t>.</w:t>
      </w:r>
    </w:p>
    <w:p w:rsidR="00654EB1" w:rsidRDefault="00337643" w:rsidP="00654EB1">
      <w:pPr>
        <w:rPr>
          <w:rFonts w:eastAsia="Calibri"/>
          <w:lang w:eastAsia="en-US"/>
        </w:rPr>
      </w:pPr>
      <w:r>
        <w:rPr>
          <w:rFonts w:eastAsia="Calibri"/>
          <w:noProof/>
        </w:rPr>
        <w:drawing>
          <wp:inline distT="0" distB="0" distL="0" distR="0">
            <wp:extent cx="3398520" cy="3985260"/>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398520" cy="3985260"/>
                    </a:xfrm>
                    <a:prstGeom prst="rect">
                      <a:avLst/>
                    </a:prstGeom>
                    <a:noFill/>
                    <a:ln w="9525">
                      <a:noFill/>
                      <a:miter lim="800000"/>
                      <a:headEnd/>
                      <a:tailEnd/>
                    </a:ln>
                  </pic:spPr>
                </pic:pic>
              </a:graphicData>
            </a:graphic>
          </wp:inline>
        </w:drawing>
      </w:r>
    </w:p>
    <w:p w:rsidR="00E125F8" w:rsidRDefault="00E125F8" w:rsidP="00C82C12">
      <w:pPr>
        <w:pStyle w:val="Heading2"/>
      </w:pPr>
      <w:bookmarkStart w:id="618" w:name="_Toc351464457"/>
      <w:bookmarkStart w:id="619" w:name="_Toc311729329"/>
      <w:r>
        <w:lastRenderedPageBreak/>
        <w:t xml:space="preserve">Support for </w:t>
      </w:r>
      <w:r w:rsidR="00D657C5">
        <w:t>distributed</w:t>
      </w:r>
      <w:r>
        <w:t xml:space="preserve"> transactions</w:t>
      </w:r>
      <w:bookmarkEnd w:id="618"/>
    </w:p>
    <w:p w:rsidR="00B57EA8" w:rsidRDefault="0039141A" w:rsidP="00985EA8">
      <w:r>
        <w:t>Some application servers provide support for grouping resource use into a distributed transaction. To include JMS transactions in a distributed transaction, an application server requires a Java Transaction API (JTA) capable JMS provider.</w:t>
      </w:r>
    </w:p>
    <w:p w:rsidR="00B57EA8" w:rsidRDefault="00741663">
      <w:pPr>
        <w:pStyle w:val="Heading3"/>
      </w:pPr>
      <w:bookmarkStart w:id="620" w:name="_Toc351464458"/>
      <w:r>
        <w:t>XA</w:t>
      </w:r>
      <w:r w:rsidR="00536ABF">
        <w:t xml:space="preserve"> c</w:t>
      </w:r>
      <w:r>
        <w:t>onnection</w:t>
      </w:r>
      <w:r w:rsidR="00536ABF">
        <w:t xml:space="preserve"> f</w:t>
      </w:r>
      <w:r>
        <w:t>actory</w:t>
      </w:r>
      <w:bookmarkEnd w:id="619"/>
      <w:bookmarkEnd w:id="620"/>
    </w:p>
    <w:p w:rsidR="00C2185D" w:rsidRDefault="00B90405">
      <w:r>
        <w:t>A JMS provider exposes its JTA support using XA equivalents of the normal connection factory objects.</w:t>
      </w:r>
    </w:p>
    <w:p w:rsidR="00C2185D" w:rsidRDefault="00805D4C">
      <w:pPr>
        <w:pStyle w:val="ListBullet"/>
      </w:pPr>
      <w:r>
        <w:t>For applications which use the classic or simplified APIs, a</w:t>
      </w:r>
      <w:r w:rsidR="00741663">
        <w:t xml:space="preserve"> JMS provider exposes its JTA support using a JMS </w:t>
      </w:r>
      <w:r w:rsidR="00741663" w:rsidRPr="009E26CA">
        <w:rPr>
          <w:rStyle w:val="Code"/>
        </w:rPr>
        <w:t>XAConnectionFactory</w:t>
      </w:r>
      <w:r w:rsidR="00741663">
        <w:t xml:space="preserve"> which an application server uses to create </w:t>
      </w:r>
      <w:r w:rsidR="00741663" w:rsidRPr="009E26CA">
        <w:rPr>
          <w:rStyle w:val="Code"/>
        </w:rPr>
        <w:t>XAConnection</w:t>
      </w:r>
      <w:r w:rsidR="009E26CA" w:rsidRPr="009E26CA">
        <w:t xml:space="preserve"> </w:t>
      </w:r>
      <w:r w:rsidR="003F5BCE">
        <w:t xml:space="preserve">or </w:t>
      </w:r>
      <w:r w:rsidR="00590E86" w:rsidRPr="00590E86">
        <w:rPr>
          <w:rStyle w:val="Code"/>
        </w:rPr>
        <w:t>JMSXAContext</w:t>
      </w:r>
      <w:r w:rsidR="003F5BCE">
        <w:t xml:space="preserve"> </w:t>
      </w:r>
      <w:r w:rsidR="009E26CA" w:rsidRPr="009E26CA">
        <w:t>objects</w:t>
      </w:r>
      <w:r w:rsidR="00741663">
        <w:t>.</w:t>
      </w:r>
    </w:p>
    <w:p w:rsidR="00C2185D" w:rsidRDefault="008C5638">
      <w:pPr>
        <w:pStyle w:val="ListBullet"/>
      </w:pPr>
      <w:r>
        <w:t xml:space="preserve">For applications which use the domain-specific API for point-to-point messaging, a JMS provider exposes its JTA support using a JMS </w:t>
      </w:r>
      <w:r w:rsidR="00251C1A" w:rsidRPr="00251C1A">
        <w:rPr>
          <w:rStyle w:val="Code"/>
        </w:rPr>
        <w:t>XAQueueConnection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w:t>
      </w:r>
      <w:r>
        <w:rPr>
          <w:rStyle w:val="Code"/>
        </w:rPr>
        <w:t>Queue</w:t>
      </w:r>
      <w:r w:rsidR="00251C1A" w:rsidRPr="00251C1A">
        <w:rPr>
          <w:rStyle w:val="Code"/>
        </w:rPr>
        <w:t>Connection</w:t>
      </w:r>
      <w:r>
        <w:t xml:space="preserve"> objects.</w:t>
      </w:r>
    </w:p>
    <w:p w:rsidR="00C2185D" w:rsidRDefault="008C5638">
      <w:pPr>
        <w:pStyle w:val="ListBullet"/>
      </w:pPr>
      <w:r>
        <w:t xml:space="preserve">For applications which use the domain-specific API for </w:t>
      </w:r>
      <w:r w:rsidR="00BD0C09">
        <w:t>pub/sub</w:t>
      </w:r>
      <w:r>
        <w:t xml:space="preserve"> messaging, a JMS provider exposes its JTA support using a JMS </w:t>
      </w:r>
      <w:r w:rsidR="00251C1A" w:rsidRPr="00251C1A">
        <w:rPr>
          <w:rStyle w:val="Code"/>
        </w:rPr>
        <w:t>XATopicConnection</w:t>
      </w:r>
      <w:r w:rsidR="00B11013">
        <w:rPr>
          <w:rStyle w:val="Code"/>
        </w:rPr>
        <w:t>F</w:t>
      </w:r>
      <w:r w:rsidR="00251C1A" w:rsidRPr="00251C1A">
        <w:rPr>
          <w:rStyle w:val="Code"/>
        </w:rPr>
        <w:t>actory</w:t>
      </w:r>
      <w:r>
        <w:t xml:space="preserve"> which the application server uses to create </w:t>
      </w:r>
      <w:r w:rsidR="00251C1A" w:rsidRPr="00251C1A">
        <w:rPr>
          <w:rStyle w:val="Code"/>
        </w:rPr>
        <w:t>XATopicConnection</w:t>
      </w:r>
      <w:r>
        <w:t xml:space="preserve"> objects.</w:t>
      </w:r>
    </w:p>
    <w:p w:rsidR="004C6A23" w:rsidRDefault="00A91FBF">
      <w:r>
        <w:t>These connection factory objects provide</w:t>
      </w:r>
      <w:r w:rsidR="00741663">
        <w:t xml:space="preserve"> the same authentication options as</w:t>
      </w:r>
      <w:r w:rsidR="00B21C09">
        <w:t xml:space="preserve"> normal connection factory objects.</w:t>
      </w:r>
      <w:r w:rsidRPr="00A91FBF">
        <w:t xml:space="preserve"> </w:t>
      </w:r>
      <w:r w:rsidR="001F7486">
        <w:t>They</w:t>
      </w:r>
      <w:r>
        <w:t xml:space="preserve"> </w:t>
      </w:r>
      <w:r w:rsidR="00741663">
        <w:t xml:space="preserve">are JMS administered objects just like </w:t>
      </w:r>
      <w:r w:rsidR="00D64C4C">
        <w:t>normal connection factory objects</w:t>
      </w:r>
      <w:r w:rsidR="00741663">
        <w:t>. It is expected that application servers will find them using JNDI.</w:t>
      </w:r>
    </w:p>
    <w:p w:rsidR="00B57EA8" w:rsidRDefault="00741663">
      <w:pPr>
        <w:pStyle w:val="Heading3"/>
      </w:pPr>
      <w:bookmarkStart w:id="621" w:name="_Toc311729330"/>
      <w:bookmarkStart w:id="622" w:name="_Toc351464459"/>
      <w:r>
        <w:t>XA</w:t>
      </w:r>
      <w:r w:rsidR="00536ABF">
        <w:t xml:space="preserve"> c</w:t>
      </w:r>
      <w:r>
        <w:t>onnection</w:t>
      </w:r>
      <w:bookmarkEnd w:id="621"/>
      <w:bookmarkEnd w:id="622"/>
    </w:p>
    <w:p w:rsidR="004C6A23" w:rsidRPr="004C6A23" w:rsidRDefault="00251C1A">
      <w:pPr>
        <w:rPr>
          <w:rStyle w:val="Code"/>
        </w:rPr>
      </w:pPr>
      <w:r w:rsidRPr="00251C1A">
        <w:t>The</w:t>
      </w:r>
      <w:r w:rsidR="003160FF">
        <w:rPr>
          <w:rStyle w:val="Code"/>
        </w:rPr>
        <w:t xml:space="preserve"> </w:t>
      </w:r>
      <w:r w:rsidRPr="00251C1A">
        <w:t xml:space="preserve">XA connection objects extend the capability </w:t>
      </w:r>
      <w:proofErr w:type="gramStart"/>
      <w:r w:rsidRPr="00251C1A">
        <w:t>of  normal</w:t>
      </w:r>
      <w:proofErr w:type="gramEnd"/>
      <w:r w:rsidRPr="00251C1A">
        <w:t xml:space="preserve"> connection</w:t>
      </w:r>
      <w:r w:rsidR="003160FF">
        <w:rPr>
          <w:rStyle w:val="Code"/>
        </w:rPr>
        <w:t xml:space="preserve"> </w:t>
      </w:r>
      <w:r w:rsidRPr="00251C1A">
        <w:t>objects by providing the ability to create XA session objects.</w:t>
      </w:r>
    </w:p>
    <w:p w:rsidR="00C45579" w:rsidRDefault="005846AA" w:rsidP="00C45579">
      <w:pPr>
        <w:pStyle w:val="ListBullet"/>
      </w:pPr>
      <w:proofErr w:type="gramStart"/>
      <w:r>
        <w:t>A</w:t>
      </w:r>
      <w:r w:rsidR="00616726">
        <w:t>n</w:t>
      </w:r>
      <w:proofErr w:type="gramEnd"/>
      <w:r w:rsidR="00C45579">
        <w:t xml:space="preserve"> </w:t>
      </w:r>
      <w:r w:rsidR="00C45579" w:rsidRPr="009E26CA">
        <w:rPr>
          <w:rStyle w:val="Code"/>
        </w:rPr>
        <w:t>XAConnection</w:t>
      </w:r>
      <w:r w:rsidR="00C45579" w:rsidRPr="009E26CA">
        <w:t xml:space="preserve"> </w:t>
      </w:r>
      <w:r w:rsidR="00C45579">
        <w:t xml:space="preserve">provides the ability to create </w:t>
      </w:r>
      <w:r w:rsidR="00C45579" w:rsidRPr="00590E86">
        <w:rPr>
          <w:rStyle w:val="Code"/>
        </w:rPr>
        <w:t>XA</w:t>
      </w:r>
      <w:r w:rsidR="00C45579">
        <w:rPr>
          <w:rStyle w:val="Code"/>
        </w:rPr>
        <w:t>Session</w:t>
      </w:r>
      <w:r w:rsidR="00C45579">
        <w:t xml:space="preserve"> </w:t>
      </w:r>
      <w:r w:rsidR="00C45579" w:rsidRPr="009E26CA">
        <w:t>objects</w:t>
      </w:r>
      <w:r w:rsidR="00C45579">
        <w:t>.</w:t>
      </w:r>
    </w:p>
    <w:p w:rsidR="00C45579" w:rsidRDefault="003B632A" w:rsidP="00C45579">
      <w:pPr>
        <w:pStyle w:val="ListBullet"/>
      </w:pPr>
      <w:proofErr w:type="gramStart"/>
      <w:r>
        <w:t>A</w:t>
      </w:r>
      <w:r w:rsidR="00F22C24">
        <w:t>n</w:t>
      </w:r>
      <w:proofErr w:type="gramEnd"/>
      <w:r w:rsidR="00C45579">
        <w:t xml:space="preserve"> </w:t>
      </w:r>
      <w:r w:rsidR="00C45579" w:rsidRPr="008C5638">
        <w:rPr>
          <w:rStyle w:val="Code"/>
        </w:rPr>
        <w:t>XAQueueConnection</w:t>
      </w:r>
      <w:r w:rsidR="00C45579">
        <w:t xml:space="preserve"> </w:t>
      </w:r>
      <w:r w:rsidR="00B11013">
        <w:t>provides the ability</w:t>
      </w:r>
      <w:r w:rsidR="00C45579">
        <w:t xml:space="preserve"> to create </w:t>
      </w:r>
      <w:r w:rsidR="00C45579" w:rsidRPr="008C5638">
        <w:rPr>
          <w:rStyle w:val="Code"/>
        </w:rPr>
        <w:t>XA</w:t>
      </w:r>
      <w:r w:rsidR="00C45579">
        <w:rPr>
          <w:rStyle w:val="Code"/>
        </w:rPr>
        <w:t>Queue</w:t>
      </w:r>
      <w:r w:rsidR="00B11013">
        <w:rPr>
          <w:rStyle w:val="Code"/>
        </w:rPr>
        <w:t>Session</w:t>
      </w:r>
      <w:r w:rsidR="00C45579">
        <w:t xml:space="preserve"> objects.</w:t>
      </w:r>
    </w:p>
    <w:p w:rsidR="00C2185D" w:rsidRDefault="0099255C">
      <w:pPr>
        <w:pStyle w:val="ListBullet"/>
      </w:pPr>
      <w:proofErr w:type="gramStart"/>
      <w:r>
        <w:t>A</w:t>
      </w:r>
      <w:r w:rsidR="00F22C24">
        <w:t>n</w:t>
      </w:r>
      <w:proofErr w:type="gramEnd"/>
      <w:r w:rsidR="00C45579">
        <w:t xml:space="preserve"> </w:t>
      </w:r>
      <w:r w:rsidR="00C45579" w:rsidRPr="00BD0C09">
        <w:rPr>
          <w:rStyle w:val="Code"/>
        </w:rPr>
        <w:t>XATopicConnection</w:t>
      </w:r>
      <w:r w:rsidR="00C45579">
        <w:t xml:space="preserve"> </w:t>
      </w:r>
      <w:r w:rsidR="003C2E04">
        <w:t>provides the ability</w:t>
      </w:r>
      <w:r w:rsidR="00C45579">
        <w:t xml:space="preserve"> to create </w:t>
      </w:r>
      <w:r w:rsidR="00C45579" w:rsidRPr="00BD0C09">
        <w:rPr>
          <w:rStyle w:val="Code"/>
        </w:rPr>
        <w:t>XATopic</w:t>
      </w:r>
      <w:r w:rsidR="00120316">
        <w:rPr>
          <w:rStyle w:val="Code"/>
        </w:rPr>
        <w:t>Session</w:t>
      </w:r>
      <w:r w:rsidR="00C45579">
        <w:t xml:space="preserve"> objects.</w:t>
      </w:r>
    </w:p>
    <w:p w:rsidR="00B57EA8" w:rsidRDefault="00741663">
      <w:pPr>
        <w:pStyle w:val="Heading3"/>
      </w:pPr>
      <w:bookmarkStart w:id="623" w:name="_Toc311729331"/>
      <w:bookmarkStart w:id="624" w:name="_Toc351464460"/>
      <w:r>
        <w:t>XA</w:t>
      </w:r>
      <w:r w:rsidR="00F14304">
        <w:t xml:space="preserve"> s</w:t>
      </w:r>
      <w:r>
        <w:t>ession</w:t>
      </w:r>
      <w:bookmarkEnd w:id="623"/>
      <w:bookmarkEnd w:id="624"/>
    </w:p>
    <w:p w:rsidR="00741663" w:rsidRDefault="00251C1A" w:rsidP="00985EA8">
      <w:r w:rsidRPr="00251C1A">
        <w:t>The XA session objects</w:t>
      </w:r>
      <w:r w:rsidR="00097A71">
        <w:t xml:space="preserve"> (</w:t>
      </w:r>
      <w:r w:rsidRPr="00251C1A">
        <w:rPr>
          <w:rStyle w:val="Code"/>
        </w:rPr>
        <w:t>XASession</w:t>
      </w:r>
      <w:r w:rsidR="006C7764">
        <w:t xml:space="preserve">, </w:t>
      </w:r>
      <w:r w:rsidRPr="00251C1A">
        <w:rPr>
          <w:rStyle w:val="Code"/>
        </w:rPr>
        <w:t>XAQueueSession</w:t>
      </w:r>
      <w:r w:rsidR="006C7764">
        <w:t xml:space="preserve"> and </w:t>
      </w:r>
      <w:r w:rsidRPr="00251C1A">
        <w:rPr>
          <w:rStyle w:val="Code"/>
        </w:rPr>
        <w:t>XATopicSession</w:t>
      </w:r>
      <w:r w:rsidR="00485916">
        <w:t>) provide</w:t>
      </w:r>
      <w:r w:rsidR="00741663">
        <w:t xml:space="preserve"> access to what looks like a normal </w:t>
      </w:r>
      <w:r w:rsidR="008850B2">
        <w:t xml:space="preserve">session </w:t>
      </w:r>
      <w:r w:rsidR="00741663">
        <w:t xml:space="preserve">object </w:t>
      </w:r>
      <w:r w:rsidR="00097A71">
        <w:t xml:space="preserve">(a </w:t>
      </w:r>
      <w:r w:rsidRPr="00251C1A">
        <w:rPr>
          <w:rStyle w:val="Code"/>
        </w:rPr>
        <w:t>Session</w:t>
      </w:r>
      <w:r w:rsidR="00097A71">
        <w:t xml:space="preserve">, </w:t>
      </w:r>
      <w:r w:rsidRPr="00251C1A">
        <w:rPr>
          <w:rStyle w:val="Code"/>
        </w:rPr>
        <w:t>QueueSession</w:t>
      </w:r>
      <w:r w:rsidR="00097A71">
        <w:t xml:space="preserve"> or </w:t>
      </w:r>
      <w:r w:rsidRPr="00251C1A">
        <w:rPr>
          <w:rStyle w:val="Code"/>
        </w:rPr>
        <w:t>TopicSession</w:t>
      </w:r>
      <w:r w:rsidR="00097A71">
        <w:t xml:space="preserve">) </w:t>
      </w:r>
      <w:r w:rsidR="00741663">
        <w:t xml:space="preserve">and a </w:t>
      </w:r>
      <w:r w:rsidR="00741663" w:rsidRPr="009E26CA">
        <w:rPr>
          <w:rStyle w:val="Code"/>
        </w:rPr>
        <w:t>javax.transaction.xa.XAResource</w:t>
      </w:r>
      <w:r w:rsidR="00741663">
        <w:t xml:space="preserve"> object which controls </w:t>
      </w:r>
      <w:r w:rsidR="00D34016">
        <w:t>its</w:t>
      </w:r>
      <w:r w:rsidR="00741663">
        <w:t xml:space="preserve"> transaction context. </w:t>
      </w:r>
    </w:p>
    <w:p w:rsidR="00985EA8" w:rsidRDefault="00741663" w:rsidP="00985EA8">
      <w:r>
        <w:t xml:space="preserve">An application server controls the transactional assignment of an </w:t>
      </w:r>
      <w:r w:rsidR="007577CD">
        <w:t xml:space="preserve">XA session object </w:t>
      </w:r>
      <w:r>
        <w:t xml:space="preserve">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r w:rsidR="003C718E">
        <w:t xml:space="preserve"> </w:t>
      </w:r>
      <w:r>
        <w:t xml:space="preserve">A client of the application server is given the </w:t>
      </w:r>
      <w:r w:rsidR="00251C1A" w:rsidRPr="00251C1A">
        <w:t>normal session object</w:t>
      </w:r>
      <w:r w:rsidRPr="009E26CA">
        <w:t>. Behind</w:t>
      </w:r>
      <w:r>
        <w:t xml:space="preserve"> the scenes, the application server controls the transaction management of th</w:t>
      </w:r>
      <w:r w:rsidR="00251C1A" w:rsidRPr="00251C1A">
        <w:t>e underlying XA session object</w:t>
      </w:r>
      <w:r>
        <w:t>.</w:t>
      </w:r>
    </w:p>
    <w:p w:rsidR="0029068D" w:rsidRDefault="00A4439B">
      <w:pPr>
        <w:pStyle w:val="Heading3"/>
      </w:pPr>
      <w:bookmarkStart w:id="625" w:name="_Toc351464461"/>
      <w:r>
        <w:lastRenderedPageBreak/>
        <w:t>XAJMSContext</w:t>
      </w:r>
      <w:bookmarkEnd w:id="625"/>
    </w:p>
    <w:p w:rsidR="00D27B27" w:rsidRDefault="00D27B27" w:rsidP="00985EA8">
      <w:r w:rsidRPr="009E26CA">
        <w:rPr>
          <w:rStyle w:val="Code"/>
        </w:rPr>
        <w:t>XA</w:t>
      </w:r>
      <w:r w:rsidR="00962062">
        <w:rPr>
          <w:rStyle w:val="Code"/>
        </w:rPr>
        <w:t>JMSContext</w:t>
      </w:r>
      <w:r>
        <w:t xml:space="preserve"> provides access to what looks like a normal </w:t>
      </w:r>
      <w:r w:rsidR="00F75516">
        <w:rPr>
          <w:rStyle w:val="Code"/>
        </w:rPr>
        <w:t xml:space="preserve">JMSContext </w:t>
      </w:r>
      <w:r>
        <w:t xml:space="preserve">object and a </w:t>
      </w:r>
      <w:r w:rsidRPr="009E26CA">
        <w:rPr>
          <w:rStyle w:val="Code"/>
        </w:rPr>
        <w:t>javax.transaction.xa.XAResource</w:t>
      </w:r>
      <w:r>
        <w:t xml:space="preserve"> object which controls </w:t>
      </w:r>
      <w:r w:rsidR="00713E71">
        <w:t>its</w:t>
      </w:r>
      <w:r>
        <w:t xml:space="preserve"> transaction context. </w:t>
      </w:r>
    </w:p>
    <w:p w:rsidR="00D27B27" w:rsidRDefault="00D27B27" w:rsidP="00731373">
      <w:r>
        <w:t>An application server controls the transactional assignment</w:t>
      </w:r>
      <w:r w:rsidRPr="00731373">
        <w:t xml:space="preserve"> </w:t>
      </w:r>
      <w:r>
        <w:t xml:space="preserve">of </w:t>
      </w:r>
      <w:proofErr w:type="gramStart"/>
      <w:r>
        <w:t>an</w:t>
      </w:r>
      <w:proofErr w:type="gramEnd"/>
      <w:r>
        <w:t xml:space="preserve"> </w:t>
      </w:r>
      <w:r w:rsidR="00651C45" w:rsidRPr="009E26CA">
        <w:rPr>
          <w:rStyle w:val="Code"/>
        </w:rPr>
        <w:t>XA</w:t>
      </w:r>
      <w:r w:rsidR="00651C45">
        <w:rPr>
          <w:rStyle w:val="Code"/>
        </w:rPr>
        <w:t>JMSContext</w:t>
      </w:r>
      <w:r>
        <w:t xml:space="preserve"> by obtaining its </w:t>
      </w:r>
      <w:r w:rsidRPr="009E26CA">
        <w:rPr>
          <w:rStyle w:val="Code"/>
        </w:rPr>
        <w:t>XAResource</w:t>
      </w:r>
      <w:r>
        <w:t xml:space="preserve">. It uses the </w:t>
      </w:r>
      <w:r w:rsidRPr="009E26CA">
        <w:rPr>
          <w:rStyle w:val="Code"/>
        </w:rPr>
        <w:t>XAResource</w:t>
      </w:r>
      <w:r>
        <w:t xml:space="preserve"> to assign the session to a distributed transaction; prepare and commit work on the transaction, and so on.</w:t>
      </w:r>
    </w:p>
    <w:p w:rsidR="00EC30C8" w:rsidRDefault="00D27B27" w:rsidP="00D9316C">
      <w:r>
        <w:t xml:space="preserve">A client of the application server is given the </w:t>
      </w:r>
      <w:r w:rsidR="00E4021D" w:rsidRPr="009E26CA">
        <w:rPr>
          <w:rStyle w:val="Code"/>
        </w:rPr>
        <w:t>XA</w:t>
      </w:r>
      <w:r w:rsidR="00E4021D">
        <w:rPr>
          <w:rStyle w:val="Code"/>
        </w:rPr>
        <w:t>JMSContext</w:t>
      </w:r>
      <w:r w:rsidRPr="009E26CA">
        <w:t xml:space="preserve">’s </w:t>
      </w:r>
      <w:r w:rsidR="00E4021D">
        <w:rPr>
          <w:rStyle w:val="Code"/>
        </w:rPr>
        <w:t>JMSContext</w:t>
      </w:r>
      <w:r w:rsidRPr="009E26CA">
        <w:t>. Behind</w:t>
      </w:r>
      <w:r>
        <w:t xml:space="preserve"> the scenes, the application server controls the transaction management of the underlying </w:t>
      </w:r>
      <w:r w:rsidR="00E4021D" w:rsidRPr="009E26CA">
        <w:rPr>
          <w:rStyle w:val="Code"/>
        </w:rPr>
        <w:t>XA</w:t>
      </w:r>
      <w:r w:rsidR="00E4021D">
        <w:rPr>
          <w:rStyle w:val="Code"/>
        </w:rPr>
        <w:t>JMSContext</w:t>
      </w:r>
      <w:r>
        <w:t>.</w:t>
      </w:r>
    </w:p>
    <w:p w:rsidR="00B57EA8" w:rsidRDefault="00BB0CBE">
      <w:pPr>
        <w:pStyle w:val="Heading3"/>
      </w:pPr>
      <w:bookmarkStart w:id="626" w:name="_Toc351464462"/>
      <w:r>
        <w:t>XAResource</w:t>
      </w:r>
      <w:bookmarkEnd w:id="626"/>
    </w:p>
    <w:p w:rsidR="00B57EA8" w:rsidRDefault="00055160" w:rsidP="00985EA8">
      <w:r>
        <w:t xml:space="preserve">The functionality of </w:t>
      </w:r>
      <w:r w:rsidRPr="009E26CA">
        <w:rPr>
          <w:rStyle w:val="Code"/>
        </w:rPr>
        <w:t>XAResource</w:t>
      </w:r>
      <w:r>
        <w:t xml:space="preserve"> closely resembles that defined by the standard X/Open XA Resource interface.</w:t>
      </w:r>
    </w:p>
    <w:p w:rsidR="00055160" w:rsidRDefault="00055160" w:rsidP="00985EA8">
      <w:proofErr w:type="gramStart"/>
      <w:r>
        <w:t>An</w:t>
      </w:r>
      <w:proofErr w:type="gramEnd"/>
      <w:r>
        <w:t xml:space="preserve"> </w:t>
      </w:r>
      <w:r w:rsidRPr="009E26CA">
        <w:rPr>
          <w:rStyle w:val="Code"/>
        </w:rPr>
        <w:t>XAResource</w:t>
      </w:r>
      <w:r>
        <w:t xml:space="preserve"> provides some fairly sophisticated facilities for interleaving work on multiple transactions, recovering a list of transactions in progress, and so on. A JTA aware JMS provider must fully implement this functionality. This could be done by using the services of a database that supports XA, or a JMS provider may choose to implement this functionality from scratch.</w:t>
      </w:r>
    </w:p>
    <w:p w:rsidR="00055160" w:rsidRDefault="00055160" w:rsidP="00985EA8">
      <w:r>
        <w:t xml:space="preserve">It is important to note that a distributed transaction context does </w:t>
      </w:r>
      <w:r>
        <w:rPr>
          <w:rStyle w:val="Emphasis"/>
          <w:spacing w:val="2"/>
        </w:rPr>
        <w:t>not</w:t>
      </w:r>
      <w:r>
        <w:t xml:space="preserve"> flow with a message; that is, the receipt of the message cannot be part of the same transaction that produced the message. This is the fundamental difference between messaging and synchronized processing. Message producers and consumers use an alternative approach to reliability that is built upon a JMS provider’s ability to supply a once-and-only-once message delivery guarantee.</w:t>
      </w:r>
    </w:p>
    <w:p w:rsidR="0029068D" w:rsidRDefault="00055160" w:rsidP="00985EA8">
      <w:r>
        <w:t>To reiterate, the act of producing and/or consuming messages in a Session can be transactional. The act of producing and consuming a specific message across different sessions cannot.</w:t>
      </w:r>
    </w:p>
    <w:p w:rsidR="00741663" w:rsidRDefault="00FB7F20" w:rsidP="00C82C12">
      <w:pPr>
        <w:pStyle w:val="Heading2"/>
      </w:pPr>
      <w:bookmarkStart w:id="627" w:name="RTF37353130313a204865616431"/>
      <w:bookmarkStart w:id="628" w:name="_Toc311729332"/>
      <w:bookmarkStart w:id="629" w:name="_Toc351464463"/>
      <w:r>
        <w:t>JMS application server i</w:t>
      </w:r>
      <w:r w:rsidR="00741663">
        <w:t>nterfaces</w:t>
      </w:r>
      <w:bookmarkEnd w:id="627"/>
      <w:bookmarkEnd w:id="628"/>
      <w:bookmarkEnd w:id="629"/>
    </w:p>
    <w:p w:rsidR="00741663" w:rsidRDefault="00674976" w:rsidP="00985EA8">
      <w:r>
        <w:t xml:space="preserve">The domain-specific APIs for point-to-point and pub/sub messaging </w:t>
      </w:r>
      <w:r w:rsidR="00741663">
        <w:t xml:space="preserve">provide their own versions of </w:t>
      </w:r>
      <w:r w:rsidR="00C74D79">
        <w:t xml:space="preserve">JTA </w:t>
      </w:r>
      <w:r w:rsidR="00741663">
        <w:t>aware JMS facilities.</w:t>
      </w:r>
    </w:p>
    <w:p w:rsidR="00741663" w:rsidRDefault="00741663" w:rsidP="00985EA8">
      <w:r>
        <w:t>However</w:t>
      </w:r>
      <w:r w:rsidR="00BC2D37">
        <w:t xml:space="preserve"> the classic API provides</w:t>
      </w:r>
      <w:r>
        <w:t xml:space="preserve"> common interfaces, </w:t>
      </w:r>
      <w:r w:rsidR="00D80AC7">
        <w:t xml:space="preserve">which </w:t>
      </w:r>
      <w:r>
        <w:t>should be used in preference to the domain-specific interfaces. These are listed as JMS common inter</w:t>
      </w:r>
      <w:r w:rsidR="006B7217">
        <w:t xml:space="preserve">faces in </w:t>
      </w:r>
      <w:fldSimple w:instr=" REF _Ref308040411 \h  \* MERGEFORMAT ">
        <w:r w:rsidR="009749BC">
          <w:t xml:space="preserve">Table </w:t>
        </w:r>
        <w:r w:rsidR="009749BC">
          <w:rPr>
            <w:noProof/>
          </w:rPr>
          <w:t>11</w:t>
        </w:r>
        <w:r w:rsidR="009749BC">
          <w:rPr>
            <w:noProof/>
          </w:rPr>
          <w:noBreakHyphen/>
          <w:t>1</w:t>
        </w:r>
      </w:fldSimple>
      <w:r w:rsidR="006B7217">
        <w:t>.</w:t>
      </w:r>
    </w:p>
    <w:p w:rsidR="006B7217" w:rsidRDefault="006B7217" w:rsidP="006B7217">
      <w:pPr>
        <w:pStyle w:val="Caption"/>
      </w:pPr>
      <w:bookmarkStart w:id="630" w:name="_Ref308040411"/>
      <w:r>
        <w:lastRenderedPageBreak/>
        <w:t xml:space="preserve">Table </w:t>
      </w:r>
      <w:r w:rsidR="001E03D3">
        <w:fldChar w:fldCharType="begin"/>
      </w:r>
      <w:r w:rsidR="00422617">
        <w:instrText xml:space="preserve"> STYLEREF 1 \s </w:instrText>
      </w:r>
      <w:r w:rsidR="001E03D3">
        <w:fldChar w:fldCharType="separate"/>
      </w:r>
      <w:r w:rsidR="009749BC">
        <w:rPr>
          <w:noProof/>
        </w:rPr>
        <w:t>11</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1</w:t>
      </w:r>
      <w:r w:rsidR="001E03D3">
        <w:fldChar w:fldCharType="end"/>
      </w:r>
      <w:bookmarkEnd w:id="630"/>
      <w:r>
        <w:t xml:space="preserve"> </w:t>
      </w:r>
      <w:bookmarkStart w:id="631" w:name="_Ref308040404"/>
      <w:r>
        <w:t>Relationship of optional interfaces in domains</w:t>
      </w:r>
      <w:bookmarkEnd w:id="631"/>
    </w:p>
    <w:tbl>
      <w:tblPr>
        <w:tblW w:w="8079" w:type="dxa"/>
        <w:tblInd w:w="1050" w:type="dxa"/>
        <w:tblLayout w:type="fixed"/>
        <w:tblCellMar>
          <w:top w:w="57" w:type="dxa"/>
          <w:left w:w="57" w:type="dxa"/>
          <w:bottom w:w="57" w:type="dxa"/>
          <w:right w:w="57" w:type="dxa"/>
        </w:tblCellMar>
        <w:tblLook w:val="0000"/>
      </w:tblPr>
      <w:tblGrid>
        <w:gridCol w:w="2409"/>
        <w:gridCol w:w="2835"/>
        <w:gridCol w:w="2835"/>
      </w:tblGrid>
      <w:tr w:rsidR="006569EE" w:rsidRPr="00CF27DD" w:rsidTr="00A911A2">
        <w:trPr>
          <w:trHeight w:val="340"/>
        </w:trPr>
        <w:tc>
          <w:tcPr>
            <w:tcW w:w="2409" w:type="dxa"/>
            <w:tcBorders>
              <w:top w:val="single" w:sz="2" w:space="0" w:color="000000"/>
              <w:left w:val="single" w:sz="2" w:space="0" w:color="000000"/>
              <w:bottom w:val="single" w:sz="4" w:space="0" w:color="000000"/>
              <w:right w:val="single" w:sz="4" w:space="0" w:color="000000"/>
            </w:tcBorders>
            <w:tcMar>
              <w:top w:w="57" w:type="dxa"/>
              <w:left w:w="57" w:type="dxa"/>
              <w:bottom w:w="57" w:type="dxa"/>
              <w:right w:w="57" w:type="dxa"/>
            </w:tcMar>
            <w:vAlign w:val="bottom"/>
          </w:tcPr>
          <w:p w:rsidR="00C2185D" w:rsidRDefault="006569EE">
            <w:pPr>
              <w:pStyle w:val="TableHead"/>
              <w:keepNext/>
            </w:pPr>
            <w:r>
              <w:rPr>
                <w:spacing w:val="2"/>
                <w:w w:val="100"/>
              </w:rPr>
              <w:t>Classic API</w:t>
            </w:r>
          </w:p>
        </w:tc>
        <w:tc>
          <w:tcPr>
            <w:tcW w:w="2835" w:type="dxa"/>
            <w:tcBorders>
              <w:top w:val="single" w:sz="2" w:space="0" w:color="000000"/>
              <w:left w:val="single" w:sz="4"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point-to-point messaging</w:t>
            </w:r>
          </w:p>
        </w:tc>
        <w:tc>
          <w:tcPr>
            <w:tcW w:w="2835" w:type="dxa"/>
            <w:tcBorders>
              <w:top w:val="single" w:sz="2" w:space="0" w:color="000000"/>
              <w:left w:val="single" w:sz="2" w:space="0" w:color="000000"/>
              <w:bottom w:val="single" w:sz="4" w:space="0" w:color="000000"/>
              <w:right w:val="single" w:sz="2" w:space="0" w:color="000000"/>
            </w:tcBorders>
            <w:tcMar>
              <w:top w:w="57" w:type="dxa"/>
              <w:left w:w="57" w:type="dxa"/>
              <w:bottom w:w="57" w:type="dxa"/>
              <w:right w:w="57" w:type="dxa"/>
            </w:tcMar>
          </w:tcPr>
          <w:p w:rsidR="00C2185D" w:rsidRDefault="006569EE">
            <w:pPr>
              <w:pStyle w:val="TableHead"/>
              <w:keepNext/>
              <w:rPr>
                <w:rStyle w:val="Code"/>
                <w:rFonts w:ascii="Times New Roman" w:hAnsi="Times New Roman"/>
                <w:b w:val="0"/>
                <w:color w:val="auto"/>
                <w:w w:val="100"/>
                <w:lang w:val="en-GB"/>
              </w:rPr>
            </w:pPr>
            <w:r w:rsidRPr="00FF3DED">
              <w:rPr>
                <w:rStyle w:val="Code"/>
                <w:rFonts w:ascii="Times New Roman" w:hAnsi="Times New Roman"/>
              </w:rPr>
              <w:t>Domain-specific API for pub/sub messaging</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b/>
                <w:bCs/>
              </w:rPr>
            </w:pPr>
            <w:r w:rsidRPr="009E26CA">
              <w:rPr>
                <w:rStyle w:val="Code"/>
              </w:rPr>
              <w:t>ServerSessionPool</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ServerSession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ConnectionConsumer</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pPr>
            <w:r w:rsidRPr="00CF27DD">
              <w:rPr>
                <w:i/>
                <w:iCs/>
                <w:w w:val="100"/>
              </w:rPr>
              <w:t>Not domain-specific</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XAConnectionFactory</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XAQueueConnectionFactory</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C2185D" w:rsidRDefault="00741663">
            <w:pPr>
              <w:pStyle w:val="TableText"/>
              <w:keepNext/>
              <w:rPr>
                <w:rStyle w:val="Code"/>
              </w:rPr>
            </w:pPr>
            <w:r w:rsidRPr="009E26CA">
              <w:rPr>
                <w:rStyle w:val="Code"/>
              </w:rPr>
              <w:t>XATopicConnectionFactory</w:t>
            </w:r>
          </w:p>
        </w:tc>
      </w:tr>
      <w:tr w:rsidR="00741663" w:rsidRPr="00CF27DD" w:rsidTr="009E26CA">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XAConnection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XAQueueConnection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XATopicConnection</w:t>
            </w:r>
          </w:p>
        </w:tc>
      </w:tr>
      <w:tr w:rsidR="00741663" w:rsidRPr="00CF27DD" w:rsidTr="00873C88">
        <w:trPr>
          <w:trHeight w:val="340"/>
        </w:trPr>
        <w:tc>
          <w:tcPr>
            <w:tcW w:w="2409" w:type="dxa"/>
            <w:tcBorders>
              <w:top w:val="nil"/>
              <w:left w:val="single" w:sz="2" w:space="0" w:color="000000"/>
              <w:bottom w:val="single" w:sz="2" w:space="0" w:color="000000"/>
              <w:right w:val="single" w:sz="4"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XASession</w:t>
            </w:r>
          </w:p>
        </w:tc>
        <w:tc>
          <w:tcPr>
            <w:tcW w:w="2835" w:type="dxa"/>
            <w:tcBorders>
              <w:top w:val="nil"/>
              <w:left w:val="single" w:sz="4"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XAQueueSession</w:t>
            </w:r>
          </w:p>
        </w:tc>
        <w:tc>
          <w:tcPr>
            <w:tcW w:w="2835" w:type="dxa"/>
            <w:tcBorders>
              <w:top w:val="nil"/>
              <w:left w:val="single" w:sz="2" w:space="0" w:color="000000"/>
              <w:bottom w:val="single" w:sz="2" w:space="0" w:color="000000"/>
              <w:right w:val="single" w:sz="2" w:space="0" w:color="000000"/>
            </w:tcBorders>
            <w:tcMar>
              <w:top w:w="57" w:type="dxa"/>
              <w:left w:w="57" w:type="dxa"/>
              <w:bottom w:w="57" w:type="dxa"/>
              <w:right w:w="57" w:type="dxa"/>
            </w:tcMar>
          </w:tcPr>
          <w:p w:rsidR="00741663" w:rsidRPr="009E26CA" w:rsidRDefault="00741663" w:rsidP="0025772D">
            <w:pPr>
              <w:pStyle w:val="TableText"/>
              <w:rPr>
                <w:rStyle w:val="Code"/>
              </w:rPr>
            </w:pPr>
            <w:r w:rsidRPr="009E26CA">
              <w:rPr>
                <w:rStyle w:val="Code"/>
              </w:rPr>
              <w:t>XATopicSession</w:t>
            </w:r>
          </w:p>
        </w:tc>
      </w:tr>
      <w:tr w:rsidR="001E0FCC" w:rsidRPr="00CF27DD" w:rsidTr="00873C88">
        <w:trPr>
          <w:trHeight w:val="340"/>
        </w:trPr>
        <w:tc>
          <w:tcPr>
            <w:tcW w:w="2409" w:type="dxa"/>
            <w:tcBorders>
              <w:top w:val="single" w:sz="2" w:space="0" w:color="000000"/>
              <w:left w:val="single" w:sz="2" w:space="0" w:color="000000"/>
              <w:bottom w:val="single" w:sz="2" w:space="0" w:color="000000"/>
              <w:right w:val="single" w:sz="4" w:space="0" w:color="000000"/>
            </w:tcBorders>
            <w:tcMar>
              <w:top w:w="57" w:type="dxa"/>
              <w:left w:w="57" w:type="dxa"/>
              <w:bottom w:w="57" w:type="dxa"/>
              <w:right w:w="57" w:type="dxa"/>
            </w:tcMar>
          </w:tcPr>
          <w:p w:rsidR="001E0FCC" w:rsidRPr="009E26CA" w:rsidRDefault="001E0FCC" w:rsidP="0025772D">
            <w:pPr>
              <w:pStyle w:val="TableText"/>
              <w:rPr>
                <w:rStyle w:val="Code"/>
              </w:rPr>
            </w:pPr>
            <w:r>
              <w:rPr>
                <w:rStyle w:val="Code"/>
              </w:rPr>
              <w:t>XAJMSContext</w:t>
            </w:r>
          </w:p>
        </w:tc>
        <w:tc>
          <w:tcPr>
            <w:tcW w:w="2835" w:type="dxa"/>
            <w:tcBorders>
              <w:top w:val="single" w:sz="2" w:space="0" w:color="000000"/>
              <w:left w:val="single" w:sz="4"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c>
          <w:tcPr>
            <w:tcW w:w="2835" w:type="dxa"/>
            <w:tcBorders>
              <w:top w:val="single" w:sz="2" w:space="0" w:color="000000"/>
              <w:left w:val="single" w:sz="2" w:space="0" w:color="000000"/>
              <w:bottom w:val="single" w:sz="2" w:space="0" w:color="000000"/>
              <w:right w:val="single" w:sz="2" w:space="0" w:color="000000"/>
            </w:tcBorders>
            <w:tcMar>
              <w:top w:w="57" w:type="dxa"/>
              <w:left w:w="57" w:type="dxa"/>
              <w:bottom w:w="57" w:type="dxa"/>
              <w:right w:w="57" w:type="dxa"/>
            </w:tcMar>
          </w:tcPr>
          <w:p w:rsidR="001E0FCC" w:rsidRPr="009E26CA" w:rsidRDefault="001E0FCC" w:rsidP="0025772D">
            <w:pPr>
              <w:pStyle w:val="TableText"/>
              <w:rPr>
                <w:rStyle w:val="Code"/>
              </w:rPr>
            </w:pPr>
            <w:r w:rsidRPr="00CF27DD">
              <w:rPr>
                <w:i/>
                <w:iCs/>
                <w:w w:val="100"/>
              </w:rPr>
              <w:t>Not domain-specific</w:t>
            </w:r>
          </w:p>
        </w:tc>
      </w:tr>
    </w:tbl>
    <w:p w:rsidR="00F12B17" w:rsidRDefault="00F12B17" w:rsidP="00741663">
      <w:pPr>
        <w:pStyle w:val="Paragraph"/>
      </w:pPr>
    </w:p>
    <w:p w:rsidR="00F12B17" w:rsidRDefault="00F12B17">
      <w:pPr>
        <w:suppressAutoHyphens w:val="0"/>
        <w:autoSpaceDE/>
        <w:autoSpaceDN/>
        <w:adjustRightInd/>
        <w:spacing w:before="0" w:line="240" w:lineRule="auto"/>
        <w:ind w:left="0"/>
        <w:rPr>
          <w:w w:val="0"/>
          <w:lang w:val="en-US"/>
        </w:rPr>
      </w:pPr>
      <w:r>
        <w:br w:type="page"/>
      </w:r>
    </w:p>
    <w:p w:rsidR="00741663" w:rsidRDefault="00741663" w:rsidP="00741663">
      <w:pPr>
        <w:pStyle w:val="Paragraph"/>
      </w:pPr>
    </w:p>
    <w:p w:rsidR="0029068D" w:rsidRDefault="002D381C" w:rsidP="00285548">
      <w:pPr>
        <w:pStyle w:val="Heading1"/>
      </w:pPr>
      <w:bookmarkStart w:id="632" w:name="_Ref315098116"/>
      <w:bookmarkStart w:id="633" w:name="_Toc351464464"/>
      <w:r>
        <w:lastRenderedPageBreak/>
        <w:t>Use of JMS API in Java EE applications</w:t>
      </w:r>
      <w:bookmarkEnd w:id="632"/>
      <w:bookmarkEnd w:id="633"/>
    </w:p>
    <w:p w:rsidR="0029068D" w:rsidRDefault="002D381C">
      <w:pPr>
        <w:pStyle w:val="Heading2"/>
      </w:pPr>
      <w:bookmarkStart w:id="634" w:name="_Toc351464465"/>
      <w:r>
        <w:t>Overview</w:t>
      </w:r>
      <w:bookmarkEnd w:id="634"/>
    </w:p>
    <w:p w:rsidR="002D381C" w:rsidRDefault="002D381C" w:rsidP="002D381C">
      <w:r>
        <w:t xml:space="preserve">The </w:t>
      </w:r>
      <w:r w:rsidRPr="008D02B8">
        <w:t>Java™ Platform, Enterprise Edi</w:t>
      </w:r>
      <w:r>
        <w:t xml:space="preserve">tion (Java EE) Specification, v7 requires support for the JMS API as part of the full Java EE platform. </w:t>
      </w:r>
    </w:p>
    <w:p w:rsidR="002D381C" w:rsidRDefault="002D381C" w:rsidP="002D381C">
      <w:r>
        <w:t>The Java EE platform provides a number of additional features which are not available in the Java Platform Standard Edition (Java SE). These include the following:</w:t>
      </w:r>
    </w:p>
    <w:p w:rsidR="0029068D" w:rsidRDefault="002D381C">
      <w:pPr>
        <w:pStyle w:val="ListBullet"/>
      </w:pPr>
      <w:r>
        <w:t xml:space="preserve">Support for distributed transactions which are demarcated either programmatically, using methods on </w:t>
      </w:r>
      <w:r w:rsidR="00590E86" w:rsidRPr="00590E86">
        <w:rPr>
          <w:rStyle w:val="Code"/>
        </w:rPr>
        <w:t>javax.transaction.UserTransaction</w:t>
      </w:r>
      <w:r>
        <w:rPr>
          <w:rStyle w:val="Code"/>
        </w:rPr>
        <w:t>,</w:t>
      </w:r>
      <w:r>
        <w:t xml:space="preserve"> or automatically by the container. These are referred to in this specification as JTA transactions to distinguish them from JMS local transactions. </w:t>
      </w:r>
    </w:p>
    <w:p w:rsidR="0029068D" w:rsidRDefault="002D381C">
      <w:pPr>
        <w:pStyle w:val="ListBullet"/>
      </w:pPr>
      <w:r>
        <w:t xml:space="preserve">Support for JMS message-driven beans.  </w:t>
      </w:r>
    </w:p>
    <w:p w:rsidR="002D381C" w:rsidRDefault="002D381C" w:rsidP="002D381C">
      <w:r>
        <w:t xml:space="preserve">These features are defined in detail in other specifications including the Java EE 7 specification and the Enterprise JavaBeans 3.2 specification. However the use of the Java EE platform imposes restrictions on the way that the JMS API may be used by applications, and those restrictions are described here. </w:t>
      </w:r>
    </w:p>
    <w:p w:rsidR="002D381C" w:rsidRDefault="002D381C" w:rsidP="002D381C">
      <w:pPr>
        <w:pStyle w:val="Paragraph"/>
        <w:rPr>
          <w:spacing w:val="2"/>
          <w:w w:val="100"/>
        </w:rPr>
      </w:pPr>
      <w:r>
        <w:rPr>
          <w:spacing w:val="2"/>
          <w:w w:val="100"/>
        </w:rPr>
        <w:t xml:space="preserve">The JMS specification does not define how a Java EE container integrates with its JMS provider. Different Java EE containers may integrate with their JMS provider in different ways. </w:t>
      </w:r>
    </w:p>
    <w:p w:rsidR="002D381C" w:rsidRDefault="002D381C" w:rsidP="002F2E4A">
      <w:pPr>
        <w:pStyle w:val="Heading2"/>
        <w:ind w:left="1134" w:hanging="774"/>
      </w:pPr>
      <w:bookmarkStart w:id="635" w:name="_Ref315354556"/>
      <w:bookmarkStart w:id="636" w:name="_Toc351464466"/>
      <w:r>
        <w:t>Restrictions on the use of JMS API in the Java EE web or EJB container</w:t>
      </w:r>
      <w:bookmarkEnd w:id="635"/>
      <w:bookmarkEnd w:id="636"/>
    </w:p>
    <w:p w:rsidR="002D381C" w:rsidRDefault="002D381C" w:rsidP="002D381C">
      <w:r>
        <w:t>JMS applications which run in the Java EE web or EJB container are subject to a number of restrictions in the way the JMS API may be used. These restrictions are necessary for the following reasons:</w:t>
      </w:r>
    </w:p>
    <w:p w:rsidR="000E5B15" w:rsidRDefault="002D381C" w:rsidP="000E5B15">
      <w:pPr>
        <w:pStyle w:val="ListBullet"/>
      </w:pPr>
      <w:r>
        <w:t xml:space="preserve">In a Java EE web or EJB container, a JMS provider operates as a transactional resource manager which must participate in JTA transactions as defined in the Java EE platform specification. This overrides the behaviour of JMS sessions as defined elsewhere in the JMS specification. For more details see section </w:t>
      </w:r>
      <w:r w:rsidR="001E03D3">
        <w:fldChar w:fldCharType="begin"/>
      </w:r>
      <w:r>
        <w:instrText xml:space="preserve"> REF _Ref315185987 \r \h </w:instrText>
      </w:r>
      <w:r w:rsidR="001E03D3">
        <w:fldChar w:fldCharType="separate"/>
      </w:r>
      <w:r w:rsidR="009749BC">
        <w:t>12.3</w:t>
      </w:r>
      <w:r w:rsidR="001E03D3">
        <w:fldChar w:fldCharType="end"/>
      </w:r>
      <w:r>
        <w:t xml:space="preserve"> </w:t>
      </w:r>
      <w:r w:rsidR="00A05B30">
        <w:t>“</w:t>
      </w:r>
      <w:r w:rsidR="001E03D3">
        <w:fldChar w:fldCharType="begin"/>
      </w:r>
      <w:r>
        <w:instrText xml:space="preserve"> REF _Ref315185987 \h </w:instrText>
      </w:r>
      <w:r w:rsidR="001E03D3">
        <w:fldChar w:fldCharType="separate"/>
      </w:r>
      <w:r w:rsidR="009749BC">
        <w:t>Behaviour of JMS sessions in the Java EE web or EJB container</w:t>
      </w:r>
      <w:r w:rsidR="001E03D3">
        <w:fldChar w:fldCharType="end"/>
      </w:r>
      <w:r w:rsidR="00A05B30">
        <w:t>”.</w:t>
      </w:r>
    </w:p>
    <w:p w:rsidR="0029068D" w:rsidRDefault="002D381C">
      <w:pPr>
        <w:pStyle w:val="ListBullet"/>
      </w:pPr>
      <w:r>
        <w:t>The Java EE web or EJB containers need to be able to manage the threads used to run applications.</w:t>
      </w:r>
    </w:p>
    <w:p w:rsidR="0029068D" w:rsidRDefault="002D381C">
      <w:pPr>
        <w:pStyle w:val="ListBullet"/>
      </w:pPr>
      <w:r>
        <w:t>The Java EE web and EJB containers perform connection management which may include the pooling of JMS connections.</w:t>
      </w:r>
    </w:p>
    <w:p w:rsidR="0029068D" w:rsidRDefault="002D381C">
      <w:pPr>
        <w:pStyle w:val="ListBullet"/>
        <w:numPr>
          <w:ilvl w:val="0"/>
          <w:numId w:val="0"/>
        </w:numPr>
        <w:ind w:left="2880"/>
      </w:pPr>
      <w:r>
        <w:t xml:space="preserve">The restrictions described in this section do not apply to the Java EE application client container. </w:t>
      </w:r>
    </w:p>
    <w:p w:rsidR="0029068D" w:rsidRDefault="002D381C">
      <w:r>
        <w:t xml:space="preserve">Applications running in the Java EE web and EJB containers must not attempt to create more than one active (not closed) </w:t>
      </w:r>
      <w:r w:rsidR="00590E86" w:rsidRPr="00590E86">
        <w:rPr>
          <w:rStyle w:val="Code"/>
        </w:rPr>
        <w:t>Session</w:t>
      </w:r>
      <w:r>
        <w:t xml:space="preserve"> object per connection. </w:t>
      </w:r>
    </w:p>
    <w:p w:rsidR="002D381C" w:rsidRDefault="002D381C" w:rsidP="002D381C">
      <w:pPr>
        <w:pStyle w:val="ListBullet"/>
      </w:pPr>
      <w:r>
        <w:lastRenderedPageBreak/>
        <w:t xml:space="preserve">If an application attempts to use the </w:t>
      </w:r>
      <w:r w:rsidR="00590E86" w:rsidRPr="00590E86">
        <w:rPr>
          <w:rStyle w:val="Code"/>
        </w:rPr>
        <w:t>Connection</w:t>
      </w:r>
      <w:r>
        <w:t xml:space="preserve"> object’s </w:t>
      </w:r>
      <w:r w:rsidR="00590E86" w:rsidRPr="00590E86">
        <w:rPr>
          <w:rStyle w:val="Code"/>
        </w:rPr>
        <w:t>createSession</w:t>
      </w:r>
      <w:r>
        <w:t xml:space="preserve"> method when an active </w:t>
      </w:r>
      <w:r w:rsidR="00590E86" w:rsidRPr="00590E86">
        <w:rPr>
          <w:rStyle w:val="Code"/>
        </w:rPr>
        <w:t>Session</w:t>
      </w:r>
      <w:r>
        <w:t xml:space="preserve"> object exists for that connection then a </w:t>
      </w:r>
      <w:r w:rsidR="00590E86" w:rsidRPr="00590E86">
        <w:rPr>
          <w:rStyle w:val="Code"/>
        </w:rPr>
        <w:t>JMSException</w:t>
      </w:r>
      <w:r>
        <w:t xml:space="preserve"> should be thrown.</w:t>
      </w:r>
    </w:p>
    <w:p w:rsidR="002D381C" w:rsidRDefault="002D381C" w:rsidP="002D381C">
      <w:pPr>
        <w:pStyle w:val="ListBullet"/>
      </w:pPr>
      <w:r>
        <w:t xml:space="preserve">If an application attempts to use the </w:t>
      </w:r>
      <w:r w:rsidR="00712267">
        <w:rPr>
          <w:rStyle w:val="Code"/>
        </w:rPr>
        <w:t>JMSContext</w:t>
      </w:r>
      <w:r w:rsidR="00E75B39">
        <w:t xml:space="preserve"> object’</w:t>
      </w:r>
      <w:r>
        <w:t xml:space="preserve">s </w:t>
      </w:r>
      <w:r w:rsidR="00DA1A4E">
        <w:rPr>
          <w:rStyle w:val="Code"/>
        </w:rPr>
        <w:t>createContext</w:t>
      </w:r>
      <w:r>
        <w:t xml:space="preserve"> method then a </w:t>
      </w:r>
      <w:r w:rsidR="00590E86" w:rsidRPr="00590E86">
        <w:rPr>
          <w:rStyle w:val="Code"/>
        </w:rPr>
        <w:t>JMSRuntimeException</w:t>
      </w:r>
      <w:r>
        <w:t xml:space="preserve"> should be thrown, since the first </w:t>
      </w:r>
      <w:r w:rsidR="00AA7AD3" w:rsidRPr="00AA7AD3">
        <w:rPr>
          <w:rStyle w:val="Code"/>
        </w:rPr>
        <w:t>JMSContext</w:t>
      </w:r>
      <w:r>
        <w:t xml:space="preserve"> already contains a connection and session and this method would create a second session on the same connection.</w:t>
      </w:r>
    </w:p>
    <w:p w:rsidR="002D381C" w:rsidRDefault="002D381C" w:rsidP="002D381C">
      <w:r>
        <w:t>The following methods are intended for use by the application server and their use by applications running in the Java EE web or EJB container m</w:t>
      </w:r>
      <w:r w:rsidR="00E75B39">
        <w:t>ay interfere with the container’</w:t>
      </w:r>
      <w:r>
        <w:t>s ability to properly manage the threads used in the runtime environment. They must therefore not be called by applications running in the Java EE web or EJB container:</w:t>
      </w:r>
    </w:p>
    <w:p w:rsidR="0029068D" w:rsidRDefault="00590E86">
      <w:pPr>
        <w:pStyle w:val="ListBullet"/>
      </w:pPr>
      <w:r w:rsidRPr="00590E86">
        <w:rPr>
          <w:rStyle w:val="Code"/>
        </w:rPr>
        <w:t>javax.jms.Session</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javax.jms.Session</w:t>
      </w:r>
      <w:r w:rsidR="002D381C">
        <w:t xml:space="preserve"> method </w:t>
      </w:r>
      <w:r w:rsidRPr="00590E86">
        <w:rPr>
          <w:rStyle w:val="Code"/>
        </w:rPr>
        <w:t>getMessageListener</w:t>
      </w:r>
    </w:p>
    <w:p w:rsidR="0029068D" w:rsidRDefault="00590E86">
      <w:pPr>
        <w:pStyle w:val="ListBullet"/>
      </w:pPr>
      <w:r w:rsidRPr="00590E86">
        <w:rPr>
          <w:rStyle w:val="Code"/>
        </w:rPr>
        <w:t>javax.jms.Session</w:t>
      </w:r>
      <w:r w:rsidR="002D381C">
        <w:t xml:space="preserve"> method </w:t>
      </w:r>
      <w:r w:rsidRPr="00590E86">
        <w:rPr>
          <w:rStyle w:val="Code"/>
        </w:rPr>
        <w:t>run</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createConnectionConsumer</w:t>
      </w:r>
    </w:p>
    <w:p w:rsidR="0029068D" w:rsidRDefault="00A719AF">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ConnectionConsumer</w:t>
      </w:r>
    </w:p>
    <w:p w:rsidR="0029068D" w:rsidRDefault="00590E86">
      <w:pPr>
        <w:pStyle w:val="ListBullet"/>
        <w:rPr>
          <w:rStyle w:val="Code"/>
          <w:rFonts w:ascii="Times New Roman" w:hAnsi="Times New Roman"/>
          <w:sz w:val="20"/>
        </w:rPr>
      </w:pPr>
      <w:r w:rsidRPr="00590E86">
        <w:rPr>
          <w:rStyle w:val="Code"/>
        </w:rPr>
        <w:t>javax.jms.Connection</w:t>
      </w:r>
      <w:r w:rsidR="002D381C">
        <w:t xml:space="preserve"> method </w:t>
      </w:r>
      <w:r w:rsidRPr="00590E86">
        <w:rPr>
          <w:rStyle w:val="Code"/>
        </w:rPr>
        <w:t>createDurableConnectionConsumer</w:t>
      </w:r>
    </w:p>
    <w:p w:rsidR="0029068D" w:rsidRDefault="00B42CD6">
      <w:pPr>
        <w:pStyle w:val="ListBullet"/>
      </w:pPr>
      <w:r w:rsidRPr="00140BD0">
        <w:rPr>
          <w:rStyle w:val="Code"/>
        </w:rPr>
        <w:t>javax.jms.Connection</w:t>
      </w:r>
      <w:r>
        <w:t xml:space="preserve"> method </w:t>
      </w:r>
      <w:r w:rsidRPr="00140BD0">
        <w:rPr>
          <w:rStyle w:val="Code"/>
        </w:rPr>
        <w:t>create</w:t>
      </w:r>
      <w:r>
        <w:rPr>
          <w:rStyle w:val="Code"/>
        </w:rPr>
        <w:t>Shared</w:t>
      </w:r>
      <w:r w:rsidRPr="00140BD0">
        <w:rPr>
          <w:rStyle w:val="Code"/>
        </w:rPr>
        <w:t>DurableConnectionConsumer</w:t>
      </w:r>
    </w:p>
    <w:p w:rsidR="0029068D" w:rsidRDefault="002D381C">
      <w:pPr>
        <w:pStyle w:val="ListBullet"/>
        <w:numPr>
          <w:ilvl w:val="0"/>
          <w:numId w:val="0"/>
        </w:numPr>
        <w:ind w:left="2880"/>
      </w:pPr>
      <w:r>
        <w:t>The following methods may interfere with the cont</w:t>
      </w:r>
      <w:r w:rsidR="00E75B39">
        <w:t>ainer’</w:t>
      </w:r>
      <w:r>
        <w:t>s ability to properly manage the threads used in the runtime environment and must not be used by applications running in the Java EE web or EJB container:</w:t>
      </w:r>
    </w:p>
    <w:p w:rsidR="0029068D" w:rsidRDefault="00590E86">
      <w:pPr>
        <w:pStyle w:val="ListBullet"/>
      </w:pPr>
      <w:r w:rsidRPr="00590E86">
        <w:rPr>
          <w:rStyle w:val="Code"/>
        </w:rPr>
        <w:t>javax.jms.MessageConsumer</w:t>
      </w:r>
      <w:r w:rsidR="002D381C">
        <w:t xml:space="preserve"> method </w:t>
      </w:r>
      <w:r w:rsidRPr="00590E86">
        <w:rPr>
          <w:rStyle w:val="Code"/>
        </w:rPr>
        <w:t>setMessageListener</w:t>
      </w:r>
    </w:p>
    <w:p w:rsidR="0029068D" w:rsidRDefault="00590E86">
      <w:pPr>
        <w:pStyle w:val="ListBullet"/>
        <w:rPr>
          <w:rStyle w:val="Code"/>
          <w:rFonts w:ascii="Times New Roman" w:hAnsi="Times New Roman"/>
          <w:sz w:val="20"/>
        </w:rPr>
      </w:pPr>
      <w:r w:rsidRPr="00590E86">
        <w:rPr>
          <w:rStyle w:val="Code"/>
        </w:rPr>
        <w:t>javax.jms.MessageConsumer</w:t>
      </w:r>
      <w:r w:rsidR="002D381C">
        <w:t xml:space="preserve"> method </w:t>
      </w:r>
      <w:r w:rsidRPr="00590E86">
        <w:rPr>
          <w:rStyle w:val="Code"/>
        </w:rPr>
        <w:t>getMessageListener</w:t>
      </w:r>
    </w:p>
    <w:p w:rsidR="002D381C" w:rsidRDefault="002D381C" w:rsidP="002D381C">
      <w:pPr>
        <w:pStyle w:val="ListBullet"/>
      </w:pPr>
      <w:r w:rsidRPr="00920C1F">
        <w:rPr>
          <w:rStyle w:val="Code"/>
        </w:rPr>
        <w:t>javax.jms.</w:t>
      </w:r>
      <w:r w:rsidR="00712267">
        <w:rPr>
          <w:rStyle w:val="Code"/>
        </w:rPr>
        <w:t>JMSContext</w:t>
      </w:r>
      <w:r>
        <w:t xml:space="preserve"> method </w:t>
      </w:r>
      <w:r w:rsidRPr="00920C1F">
        <w:rPr>
          <w:rStyle w:val="Code"/>
        </w:rPr>
        <w:t>setMessageListener</w:t>
      </w:r>
    </w:p>
    <w:p w:rsidR="002D381C" w:rsidRPr="00DD7B1E" w:rsidRDefault="002D381C" w:rsidP="002D381C">
      <w:pPr>
        <w:pStyle w:val="ListBullet"/>
        <w:rPr>
          <w:rStyle w:val="Code"/>
          <w:rFonts w:ascii="Times New Roman" w:hAnsi="Times New Roman"/>
          <w:sz w:val="20"/>
        </w:rPr>
      </w:pPr>
      <w:r w:rsidRPr="00920C1F">
        <w:rPr>
          <w:rStyle w:val="Code"/>
        </w:rPr>
        <w:t>javax.jms.</w:t>
      </w:r>
      <w:r w:rsidR="00712267">
        <w:rPr>
          <w:rStyle w:val="Code"/>
        </w:rPr>
        <w:t>JMSContext</w:t>
      </w:r>
      <w:r>
        <w:t xml:space="preserve"> method </w:t>
      </w:r>
      <w:r w:rsidRPr="00920C1F">
        <w:rPr>
          <w:rStyle w:val="Code"/>
        </w:rPr>
        <w:t>getMessageListener</w:t>
      </w:r>
    </w:p>
    <w:p w:rsidR="0029068D" w:rsidRDefault="002D381C">
      <w:pPr>
        <w:pStyle w:val="ListBullet"/>
        <w:numPr>
          <w:ilvl w:val="0"/>
          <w:numId w:val="0"/>
        </w:numPr>
        <w:ind w:left="2880"/>
      </w:pPr>
      <w:r>
        <w:t>This restriction means that applications running in the Java EE web or EJB container which need to receive messages asynchronously may only do so using message-driven beans.</w:t>
      </w:r>
    </w:p>
    <w:p w:rsidR="002D381C" w:rsidRDefault="002D381C" w:rsidP="002D381C">
      <w:r>
        <w:t>The following methods m</w:t>
      </w:r>
      <w:r w:rsidR="00E75B39">
        <w:t>ay interfere with the container’</w:t>
      </w:r>
      <w:r>
        <w:t>s management of connections and must not be used by applications running in the Java EE web or EJB container:</w:t>
      </w:r>
    </w:p>
    <w:p w:rsidR="0029068D" w:rsidRDefault="00590E86">
      <w:pPr>
        <w:pStyle w:val="ListBullet"/>
      </w:pPr>
      <w:r w:rsidRPr="00590E86">
        <w:rPr>
          <w:rStyle w:val="Code"/>
        </w:rPr>
        <w:t>javax.jms.Connection</w:t>
      </w:r>
      <w:r w:rsidR="002D381C">
        <w:t xml:space="preserve"> method </w:t>
      </w:r>
      <w:r w:rsidRPr="00590E86">
        <w:rPr>
          <w:rStyle w:val="Code"/>
        </w:rPr>
        <w:t>setClientID</w:t>
      </w:r>
    </w:p>
    <w:p w:rsidR="0029068D" w:rsidRDefault="00590E86">
      <w:pPr>
        <w:pStyle w:val="ListBullet"/>
      </w:pPr>
      <w:r w:rsidRPr="00590E86">
        <w:rPr>
          <w:rStyle w:val="Code"/>
        </w:rPr>
        <w:t>javax.jms.Connection</w:t>
      </w:r>
      <w:r w:rsidR="002D381C">
        <w:t xml:space="preserve"> method </w:t>
      </w:r>
      <w:r w:rsidRPr="00590E86">
        <w:rPr>
          <w:rStyle w:val="Code"/>
        </w:rPr>
        <w:t>stop</w:t>
      </w:r>
    </w:p>
    <w:p w:rsidR="0029068D" w:rsidRDefault="002D381C">
      <w:pPr>
        <w:pStyle w:val="ListBullet"/>
        <w:rPr>
          <w:rStyle w:val="Code"/>
          <w:rFonts w:ascii="Times New Roman" w:hAnsi="Times New Roman"/>
          <w:sz w:val="20"/>
        </w:rPr>
      </w:pPr>
      <w:r w:rsidRPr="00920C1F">
        <w:rPr>
          <w:rStyle w:val="Code"/>
        </w:rPr>
        <w:t>javax.jms.Connection</w:t>
      </w:r>
      <w:r>
        <w:t xml:space="preserve"> method </w:t>
      </w:r>
      <w:r w:rsidR="00590E86" w:rsidRPr="00590E86">
        <w:rPr>
          <w:rStyle w:val="Code"/>
        </w:rPr>
        <w:t>setExceptionListener</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setClientID</w:t>
      </w:r>
    </w:p>
    <w:p w:rsidR="002D381C" w:rsidRDefault="002D381C" w:rsidP="002D381C">
      <w:pPr>
        <w:pStyle w:val="ListBullet"/>
      </w:pPr>
      <w:r w:rsidRPr="007977F1">
        <w:rPr>
          <w:rStyle w:val="Code"/>
        </w:rPr>
        <w:t>javax.jms.</w:t>
      </w:r>
      <w:r w:rsidR="00712267">
        <w:rPr>
          <w:rStyle w:val="Code"/>
        </w:rPr>
        <w:t>JMSContext</w:t>
      </w:r>
      <w:r>
        <w:t xml:space="preserve"> method </w:t>
      </w:r>
      <w:r w:rsidRPr="007977F1">
        <w:rPr>
          <w:rStyle w:val="Code"/>
        </w:rPr>
        <w:t>stop</w:t>
      </w:r>
    </w:p>
    <w:p w:rsidR="0029068D" w:rsidRDefault="002D381C">
      <w:pPr>
        <w:pStyle w:val="ListBullet"/>
      </w:pPr>
      <w:r w:rsidRPr="00920C1F">
        <w:rPr>
          <w:rStyle w:val="Code"/>
        </w:rPr>
        <w:t>javax.jms.</w:t>
      </w:r>
      <w:r w:rsidR="00712267">
        <w:rPr>
          <w:rStyle w:val="Code"/>
        </w:rPr>
        <w:t>JMSContext</w:t>
      </w:r>
      <w:r>
        <w:t xml:space="preserve"> method </w:t>
      </w:r>
      <w:r w:rsidRPr="007977F1">
        <w:rPr>
          <w:rStyle w:val="Code"/>
        </w:rPr>
        <w:t>setExceptionListener</w:t>
      </w:r>
    </w:p>
    <w:p w:rsidR="002D381C" w:rsidRDefault="002D381C" w:rsidP="002D381C">
      <w:r>
        <w:lastRenderedPageBreak/>
        <w:t xml:space="preserve">Applications which need to use a specific client identifier must set it on the connection factory, as described in section </w:t>
      </w:r>
      <w:r w:rsidR="001E03D3">
        <w:fldChar w:fldCharType="begin"/>
      </w:r>
      <w:r>
        <w:instrText xml:space="preserve"> REF _Ref308034030 \r \h </w:instrText>
      </w:r>
      <w:r w:rsidR="001E03D3">
        <w:fldChar w:fldCharType="separate"/>
      </w:r>
      <w:r w:rsidR="009749BC">
        <w:t>6.1.2</w:t>
      </w:r>
      <w:r w:rsidR="001E03D3">
        <w:fldChar w:fldCharType="end"/>
      </w:r>
      <w:r>
        <w:t xml:space="preserve"> </w:t>
      </w:r>
      <w:r w:rsidR="00A05B30">
        <w:t>“</w:t>
      </w:r>
      <w:r w:rsidR="001E03D3">
        <w:fldChar w:fldCharType="begin"/>
      </w:r>
      <w:r>
        <w:instrText xml:space="preserve"> REF _Ref308034030 \h </w:instrText>
      </w:r>
      <w:r w:rsidR="001E03D3">
        <w:fldChar w:fldCharType="separate"/>
      </w:r>
      <w:r w:rsidR="009749BC" w:rsidRPr="00864041">
        <w:t>Cli</w:t>
      </w:r>
      <w:r w:rsidR="009749BC">
        <w:t>ent i</w:t>
      </w:r>
      <w:r w:rsidR="009749BC" w:rsidRPr="00864041">
        <w:t>dentifier</w:t>
      </w:r>
      <w:r w:rsidR="001E03D3">
        <w:fldChar w:fldCharType="end"/>
      </w:r>
      <w:r w:rsidR="00A05B30">
        <w:t>”.</w:t>
      </w:r>
    </w:p>
    <w:p w:rsidR="005A6823" w:rsidRDefault="00B922B5">
      <w:r>
        <w:t>An asynchronous send is not permitted in a Java EE web or EJB container. The following methods must therefore not be used in a Java EE web or EJB container:</w:t>
      </w:r>
    </w:p>
    <w:p w:rsidR="00D85212" w:rsidRPr="00EC5E17" w:rsidRDefault="00D85212" w:rsidP="00D85212">
      <w:pPr>
        <w:pStyle w:val="ListBullet"/>
        <w:rPr>
          <w:rStyle w:val="Code"/>
          <w:rFonts w:ascii="Times New Roman" w:hAnsi="Times New Roman"/>
          <w:sz w:val="20"/>
        </w:rPr>
      </w:pPr>
      <w:r>
        <w:rPr>
          <w:rStyle w:val="Code"/>
        </w:rPr>
        <w:t>javax.jms.Session</w:t>
      </w:r>
      <w:r w:rsidRPr="00B922B5">
        <w:t xml:space="preserve"> method </w:t>
      </w:r>
      <w:r w:rsidRPr="00EC5E17">
        <w:rPr>
          <w:rStyle w:val="Code"/>
        </w:rPr>
        <w:t>send(Message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send(Message message, int deliveryMode, int priority, long timeToLive,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CompletionListener completionListener)</w:t>
      </w:r>
    </w:p>
    <w:p w:rsidR="00D85212" w:rsidRDefault="00D85212" w:rsidP="00D85212">
      <w:pPr>
        <w:pStyle w:val="ListBullet"/>
      </w:pPr>
      <w:r>
        <w:rPr>
          <w:rStyle w:val="Code"/>
        </w:rPr>
        <w:t>javax.jms.Session</w:t>
      </w:r>
      <w:r w:rsidRPr="00B922B5">
        <w:t xml:space="preserve"> method</w:t>
      </w:r>
      <w:r>
        <w:t xml:space="preserve"> </w:t>
      </w:r>
      <w:r w:rsidRPr="00EC5E17">
        <w:rPr>
          <w:rStyle w:val="Code"/>
        </w:rPr>
        <w:t>send(Destination destination, Message message, int deliveryMode, int priority, long timeToLive, CompletionListener completionListener)</w:t>
      </w:r>
    </w:p>
    <w:p w:rsidR="00D85212" w:rsidRDefault="00D85212" w:rsidP="00D85212">
      <w:pPr>
        <w:pStyle w:val="ListBullet"/>
      </w:pPr>
      <w:r>
        <w:rPr>
          <w:rStyle w:val="Code"/>
        </w:rPr>
        <w:t>javax.jms.JMSProducer</w:t>
      </w:r>
      <w:r w:rsidRPr="00B62AEE">
        <w:t xml:space="preserve"> method </w:t>
      </w:r>
      <w:r>
        <w:rPr>
          <w:rStyle w:val="Code"/>
        </w:rPr>
        <w:t>setAsync(</w:t>
      </w:r>
      <w:r w:rsidRPr="00EC5E17">
        <w:rPr>
          <w:rStyle w:val="Code"/>
        </w:rPr>
        <w:t>CompletionListener completionListener)</w:t>
      </w:r>
    </w:p>
    <w:p w:rsidR="0029068D" w:rsidRDefault="002D381C">
      <w:pPr>
        <w:pStyle w:val="ListBullet"/>
        <w:numPr>
          <w:ilvl w:val="0"/>
          <w:numId w:val="0"/>
        </w:numPr>
        <w:ind w:left="2880"/>
      </w:pPr>
      <w:r>
        <w:t xml:space="preserve">All the methods listed in this section may throw a </w:t>
      </w:r>
      <w:r w:rsidR="00590E86" w:rsidRPr="00590E86">
        <w:rPr>
          <w:rStyle w:val="Code"/>
        </w:rPr>
        <w:t>javax.jms.JMSException</w:t>
      </w:r>
      <w:r>
        <w:t xml:space="preserve"> (if allowed by the method) or a </w:t>
      </w:r>
      <w:r w:rsidR="00590E86" w:rsidRPr="00590E86">
        <w:rPr>
          <w:rStyle w:val="Code"/>
        </w:rPr>
        <w:t>javax.jms.JMSRuntimeException</w:t>
      </w:r>
      <w:r>
        <w:t xml:space="preserve"> (if not) when called by an application running in the Java EE web or EJB container. This is recommended but not required.</w:t>
      </w:r>
    </w:p>
    <w:p w:rsidR="0029068D" w:rsidRDefault="002D381C">
      <w:pPr>
        <w:pStyle w:val="Heading2"/>
      </w:pPr>
      <w:bookmarkStart w:id="637" w:name="_Ref315185987"/>
      <w:bookmarkStart w:id="638" w:name="_Toc351464467"/>
      <w:r>
        <w:t>Behaviour of JMS sessions in the Java EE web or EJB container</w:t>
      </w:r>
      <w:bookmarkEnd w:id="637"/>
      <w:bookmarkEnd w:id="638"/>
    </w:p>
    <w:p w:rsidR="002D381C" w:rsidRDefault="002D381C" w:rsidP="002D381C">
      <w:r>
        <w:t>The behaviour of a JMS session in respect of transactions and message acknowledgement is different for applications which run in a Java EE web or EJB container than it is for applications which run in a normal Java SE environment or in the Java EE application client container.</w:t>
      </w:r>
    </w:p>
    <w:p w:rsidR="002D381C" w:rsidRDefault="002D381C" w:rsidP="002D381C">
      <w:r>
        <w:t>Thes</w:t>
      </w:r>
      <w:r w:rsidR="00C70142">
        <w:t xml:space="preserve">e differences also apply to </w:t>
      </w:r>
      <w:r w:rsidR="00225E6F" w:rsidRPr="00225E6F">
        <w:rPr>
          <w:rStyle w:val="Code"/>
        </w:rPr>
        <w:t>JMSContext</w:t>
      </w:r>
      <w:r>
        <w:t xml:space="preserve"> objects, since these incorporate a JMS session.</w:t>
      </w:r>
    </w:p>
    <w:p w:rsidR="002D381C" w:rsidRDefault="002D381C" w:rsidP="002D381C">
      <w:r>
        <w:t xml:space="preserve">When an application creates a </w:t>
      </w:r>
      <w:r w:rsidR="00590E86" w:rsidRPr="00590E86">
        <w:rPr>
          <w:rStyle w:val="Code"/>
        </w:rPr>
        <w:t>Session</w:t>
      </w:r>
      <w:r>
        <w:t xml:space="preserve"> or </w:t>
      </w:r>
      <w:r w:rsidR="00225E6F" w:rsidRPr="00225E6F">
        <w:rPr>
          <w:rStyle w:val="Code"/>
        </w:rPr>
        <w:t>JMSContext</w:t>
      </w:r>
      <w:r>
        <w:t xml:space="preserve"> in a Java EE web or EJB container, and there is an active JTA transaction in progress, then the session that is created will participate in the JTA transaction and will be committed or rolled back when the JTA transaction is committed or rolled back. Any session parameters that are specified when creating the </w:t>
      </w:r>
      <w:r w:rsidR="00590E86" w:rsidRPr="00590E86">
        <w:rPr>
          <w:rStyle w:val="Code"/>
        </w:rPr>
        <w:t>Session</w:t>
      </w:r>
      <w:r>
        <w:t xml:space="preserve"> or </w:t>
      </w:r>
      <w:r w:rsidR="00225E6F" w:rsidRPr="00225E6F">
        <w:rPr>
          <w:rStyle w:val="Code"/>
        </w:rPr>
        <w:t>JMSContext</w:t>
      </w:r>
      <w:r>
        <w:t xml:space="preserve"> are ignored. The use of local transactions or client acknowledgement is not permitted.</w:t>
      </w:r>
    </w:p>
    <w:p w:rsidR="002D381C" w:rsidRDefault="002D381C" w:rsidP="002D381C">
      <w:r>
        <w:t xml:space="preserve">This applies irrespective of whether the JTA transaction is demarcated automatically by the container or programmatically using methods on </w:t>
      </w:r>
      <w:r w:rsidR="00590E86" w:rsidRPr="00590E86">
        <w:rPr>
          <w:rStyle w:val="Code"/>
          <w:rFonts w:cs="Courier New"/>
        </w:rPr>
        <w:t>javax.transaction.UserTransaction</w:t>
      </w:r>
      <w:r>
        <w:t>.</w:t>
      </w:r>
    </w:p>
    <w:p w:rsidR="002D381C" w:rsidRDefault="002D381C" w:rsidP="002D381C">
      <w:r>
        <w:t xml:space="preserve">The term </w:t>
      </w:r>
      <w:r w:rsidR="00A05B30">
        <w:t>“</w:t>
      </w:r>
      <w:r>
        <w:t>session parameters</w:t>
      </w:r>
      <w:r w:rsidR="00A05B30">
        <w:t xml:space="preserve">” </w:t>
      </w:r>
      <w:r>
        <w:t xml:space="preserve">here refers to the arguments that may be passed into a call to the createSession or </w:t>
      </w:r>
      <w:r w:rsidR="00DA1A4E">
        <w:t>createContext</w:t>
      </w:r>
      <w:r>
        <w:t xml:space="preserve"> methods to specify whether the session should use a local transaction and, if the session is non-transacted, what the acknowledgement mode should be. </w:t>
      </w:r>
    </w:p>
    <w:p w:rsidR="002D381C" w:rsidRDefault="002D381C" w:rsidP="002D381C">
      <w:r>
        <w:t xml:space="preserve">When an application creates a </w:t>
      </w:r>
      <w:r w:rsidR="00590E86" w:rsidRPr="00590E86">
        <w:rPr>
          <w:rStyle w:val="Code"/>
        </w:rPr>
        <w:t>Session</w:t>
      </w:r>
      <w:r w:rsidR="00C70142">
        <w:t xml:space="preserve"> or </w:t>
      </w:r>
      <w:r w:rsidR="00225E6F" w:rsidRPr="00225E6F">
        <w:rPr>
          <w:rStyle w:val="Code"/>
        </w:rPr>
        <w:t>JMSContext</w:t>
      </w:r>
      <w:r>
        <w:t xml:space="preserve"> in a Java EE web or EJB container, and there is no active JTA transaction in progress, then the session that is created will be non-transacted and will be automatically-</w:t>
      </w:r>
      <w:r>
        <w:lastRenderedPageBreak/>
        <w:t xml:space="preserve">acknowledged. The use of local transactions or client acknowledgement is still not permitted. Parameters may be specified when creating the </w:t>
      </w:r>
      <w:r w:rsidR="00C70142" w:rsidRPr="00C70142">
        <w:rPr>
          <w:rStyle w:val="Code"/>
        </w:rPr>
        <w:t>Session</w:t>
      </w:r>
      <w:r w:rsidR="00C70142">
        <w:t xml:space="preserve"> or </w:t>
      </w:r>
      <w:r w:rsidR="00225E6F" w:rsidRPr="00225E6F">
        <w:rPr>
          <w:rStyle w:val="Code"/>
        </w:rPr>
        <w:t>JMSContext</w:t>
      </w:r>
      <w:r>
        <w:t xml:space="preserve"> to specify whether the acknowledgement mode should be </w:t>
      </w:r>
      <w:r w:rsidR="00590E86" w:rsidRPr="00590E86">
        <w:rPr>
          <w:rStyle w:val="Code"/>
        </w:rPr>
        <w:t>AUTO_ACKNOWLEDGE</w:t>
      </w:r>
      <w:r>
        <w:t xml:space="preserve"> or </w:t>
      </w:r>
      <w:r w:rsidR="00590E86" w:rsidRPr="00590E86">
        <w:rPr>
          <w:rStyle w:val="Code"/>
        </w:rPr>
        <w:t>DUPS_OK_ACKNOWLEDGE</w:t>
      </w:r>
      <w:r>
        <w:t xml:space="preserve">. If any other session parameter values are specified they will be ignored and an acknowledgement mode of </w:t>
      </w:r>
      <w:r w:rsidR="00590E86" w:rsidRPr="00590E86">
        <w:rPr>
          <w:rStyle w:val="Code"/>
        </w:rPr>
        <w:t>AUTO_ACKNOWLEDGE</w:t>
      </w:r>
      <w:r>
        <w:t xml:space="preserve"> used.</w:t>
      </w:r>
    </w:p>
    <w:p w:rsidR="002D381C" w:rsidRDefault="002D381C" w:rsidP="002D381C">
      <w:r>
        <w:t xml:space="preserve">The use of local transactions or client acknowledgement is not permitted in a Java EE web or EJB container even if there is no active JTA transaction because this would require applications to be written differently depending on whether there was a JTA transaction or not.     </w:t>
      </w:r>
    </w:p>
    <w:p w:rsidR="002D381C" w:rsidRDefault="002D381C" w:rsidP="002D381C">
      <w:r>
        <w:t xml:space="preserve">The JMS API provides the following methods to create a session which allow the session to be defined using either the two parameters </w:t>
      </w:r>
      <w:proofErr w:type="gramStart"/>
      <w:r w:rsidRPr="004475F7">
        <w:rPr>
          <w:rStyle w:val="Code"/>
        </w:rPr>
        <w:t>transacted</w:t>
      </w:r>
      <w:r>
        <w:t xml:space="preserve">  and</w:t>
      </w:r>
      <w:proofErr w:type="gramEnd"/>
      <w:r>
        <w:t xml:space="preserve"> </w:t>
      </w:r>
      <w:r w:rsidRPr="004475F7">
        <w:rPr>
          <w:rStyle w:val="Code"/>
        </w:rPr>
        <w:t>acknowledgeMode</w:t>
      </w:r>
      <w:r>
        <w:t xml:space="preserve">  or by the single parameter  </w:t>
      </w:r>
      <w:r w:rsidRPr="004475F7">
        <w:rPr>
          <w:rStyle w:val="Code"/>
        </w:rPr>
        <w:t>sessionMode</w:t>
      </w:r>
      <w:r>
        <w:t>. If these methods are called in a Java EE web or EJB container then these parameters will be overridden as described above.</w:t>
      </w:r>
    </w:p>
    <w:p w:rsidR="002D381C" w:rsidRDefault="002D381C" w:rsidP="002D381C">
      <w:pPr>
        <w:pStyle w:val="ListBullet"/>
      </w:pPr>
      <w:r w:rsidRPr="004475F7">
        <w:rPr>
          <w:rStyle w:val="Code"/>
        </w:rPr>
        <w:t xml:space="preserve">javax.jms.Connection </w:t>
      </w:r>
      <w:r>
        <w:t xml:space="preserve">method </w:t>
      </w:r>
      <w:r w:rsidRPr="004475F7">
        <w:rPr>
          <w:rStyle w:val="Code"/>
        </w:rPr>
        <w:t>createSession(boolean transacted, int acknowledgeMode)</w:t>
      </w:r>
    </w:p>
    <w:p w:rsidR="002D381C" w:rsidRDefault="002D381C" w:rsidP="002D381C">
      <w:pPr>
        <w:pStyle w:val="ListBullet"/>
      </w:pPr>
      <w:r w:rsidRPr="004475F7">
        <w:rPr>
          <w:rStyle w:val="Code"/>
        </w:rPr>
        <w:t>javax.jms.QueueConnection</w:t>
      </w:r>
      <w:r>
        <w:t xml:space="preserve"> method </w:t>
      </w:r>
      <w:r w:rsidRPr="004475F7">
        <w:rPr>
          <w:rStyle w:val="Code"/>
        </w:rPr>
        <w:t>createQueueSession(boolean transacted, int acknowledgeMode)</w:t>
      </w:r>
    </w:p>
    <w:p w:rsidR="002D381C" w:rsidRPr="00936C1B" w:rsidRDefault="002D381C" w:rsidP="002D381C">
      <w:pPr>
        <w:pStyle w:val="ListBullet"/>
        <w:rPr>
          <w:rStyle w:val="Code"/>
        </w:rPr>
      </w:pPr>
      <w:r w:rsidRPr="004475F7">
        <w:rPr>
          <w:rStyle w:val="Code"/>
        </w:rPr>
        <w:t>javax.jms.TopicConnection</w:t>
      </w:r>
      <w:r>
        <w:t xml:space="preserve"> method </w:t>
      </w:r>
      <w:r w:rsidRPr="004475F7">
        <w:rPr>
          <w:rStyle w:val="Code"/>
        </w:rPr>
        <w:t>createTopicSession(boolean transacted, int acknowledgeMode)</w:t>
      </w:r>
    </w:p>
    <w:p w:rsidR="002D381C" w:rsidRPr="0014241C" w:rsidRDefault="002D381C" w:rsidP="002D381C">
      <w:pPr>
        <w:pStyle w:val="ListBullet"/>
        <w:rPr>
          <w:rStyle w:val="Code"/>
          <w:rFonts w:ascii="Times New Roman" w:hAnsi="Times New Roman"/>
          <w:sz w:val="20"/>
        </w:rPr>
      </w:pPr>
      <w:r w:rsidRPr="004475F7">
        <w:rPr>
          <w:rStyle w:val="Code"/>
        </w:rPr>
        <w:t>javax.jms.Connection</w:t>
      </w:r>
      <w:r>
        <w:t xml:space="preserve"> method </w:t>
      </w:r>
      <w:r w:rsidRPr="004475F7">
        <w:rPr>
          <w:rStyle w:val="Code"/>
        </w:rPr>
        <w:t>createSession(int sessionMode)</w:t>
      </w:r>
    </w:p>
    <w:p w:rsidR="002D381C" w:rsidRDefault="002D381C" w:rsidP="002D381C">
      <w:r>
        <w:t>It is recommended that applications that run in the Java EE web or EJB container create a session using the following method which does not specify a parameter:</w:t>
      </w:r>
    </w:p>
    <w:p w:rsidR="002D381C" w:rsidRDefault="002D381C" w:rsidP="002D381C">
      <w:pPr>
        <w:pStyle w:val="ListBullet"/>
        <w:rPr>
          <w:rStyle w:val="Code"/>
        </w:rPr>
      </w:pPr>
      <w:r>
        <w:rPr>
          <w:rStyle w:val="Code"/>
        </w:rPr>
        <w:t xml:space="preserve">javax.jms.Connection </w:t>
      </w:r>
      <w:r w:rsidRPr="004475F7">
        <w:t>method</w:t>
      </w:r>
      <w:r>
        <w:rPr>
          <w:rStyle w:val="Code"/>
        </w:rPr>
        <w:t xml:space="preserve"> createSession()</w:t>
      </w:r>
    </w:p>
    <w:p w:rsidR="0029068D" w:rsidRDefault="002D381C">
      <w:r>
        <w:t xml:space="preserve">The JMS API provides the following methods to create a </w:t>
      </w:r>
      <w:r w:rsidR="00225E6F" w:rsidRPr="00225E6F">
        <w:rPr>
          <w:rStyle w:val="Code"/>
        </w:rPr>
        <w:t>JMSContext</w:t>
      </w:r>
      <w:r>
        <w:t xml:space="preserve"> which allow the session to be defined using the single parameter </w:t>
      </w:r>
      <w:r w:rsidRPr="004475F7">
        <w:rPr>
          <w:rStyle w:val="Code"/>
        </w:rPr>
        <w:t>sessionMode</w:t>
      </w:r>
      <w:r>
        <w:rPr>
          <w:rStyle w:val="Code"/>
        </w:rPr>
        <w:t>.</w:t>
      </w:r>
      <w:r>
        <w:t xml:space="preserve"> If these methods are called in a Java EE web or EJB container then this parameter will be overridden as described above.</w:t>
      </w:r>
    </w:p>
    <w:p w:rsidR="002D381C"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 xml:space="preserve">(int sessionMode) </w:t>
      </w:r>
    </w:p>
    <w:p w:rsidR="002D381C" w:rsidRPr="00936C1B" w:rsidRDefault="002D381C" w:rsidP="002D381C">
      <w:pPr>
        <w:pStyle w:val="ListBullet"/>
        <w:rPr>
          <w:rStyle w:val="Code"/>
        </w:rPr>
      </w:pPr>
      <w:r w:rsidRPr="004475F7">
        <w:rPr>
          <w:rStyle w:val="Code"/>
        </w:rPr>
        <w:t>javax.jms.ConnectionFactory</w:t>
      </w:r>
      <w:r>
        <w:t xml:space="preserve"> method </w:t>
      </w:r>
      <w:r w:rsidR="00DA1A4E">
        <w:rPr>
          <w:rStyle w:val="Code"/>
        </w:rPr>
        <w:t>createContext</w:t>
      </w:r>
      <w:r w:rsidRPr="004475F7">
        <w:rPr>
          <w:rStyle w:val="Code"/>
        </w:rPr>
        <w:t>(String userName, String password, int sessionMode)</w:t>
      </w:r>
    </w:p>
    <w:p w:rsidR="0029068D" w:rsidRDefault="002D381C">
      <w:r>
        <w:t xml:space="preserve">The following method to create a </w:t>
      </w:r>
      <w:r w:rsidR="00225E6F" w:rsidRPr="00225E6F">
        <w:rPr>
          <w:rStyle w:val="Code"/>
        </w:rPr>
        <w:t>JMSContext</w:t>
      </w:r>
      <w:r>
        <w:t xml:space="preserve"> from an existing </w:t>
      </w:r>
      <w:r w:rsidR="00225E6F" w:rsidRPr="00225E6F">
        <w:rPr>
          <w:rStyle w:val="Code"/>
        </w:rPr>
        <w:t>JMSContext</w:t>
      </w:r>
      <w:r>
        <w:t xml:space="preserve"> is not permitted in a Java EE web or EJB container because it would create a second session on an existing connection, which is not permitted in a java EE web or EJB container.]</w:t>
      </w:r>
    </w:p>
    <w:p w:rsidR="002D381C" w:rsidRDefault="002D381C" w:rsidP="002D381C">
      <w:pPr>
        <w:pStyle w:val="ListBullet"/>
        <w:rPr>
          <w:rStyle w:val="Code"/>
        </w:rPr>
      </w:pPr>
      <w:r>
        <w:rPr>
          <w:rStyle w:val="Code"/>
        </w:rPr>
        <w:t>javax.jms.</w:t>
      </w:r>
      <w:r w:rsidR="00712267">
        <w:rPr>
          <w:rStyle w:val="Code"/>
        </w:rPr>
        <w:t>JMSContext</w:t>
      </w:r>
      <w:r>
        <w:t xml:space="preserve"> method </w:t>
      </w:r>
      <w:r w:rsidR="00DA1A4E">
        <w:rPr>
          <w:rStyle w:val="Code"/>
        </w:rPr>
        <w:t>createContext</w:t>
      </w:r>
      <w:r w:rsidRPr="00936C1B">
        <w:rPr>
          <w:rStyle w:val="Code"/>
        </w:rPr>
        <w:t>(</w:t>
      </w:r>
      <w:r w:rsidRPr="004475F7">
        <w:rPr>
          <w:rStyle w:val="Code"/>
        </w:rPr>
        <w:t>int sessionMode</w:t>
      </w:r>
      <w:r w:rsidRPr="00936C1B">
        <w:rPr>
          <w:rStyle w:val="Code"/>
        </w:rPr>
        <w:t>)</w:t>
      </w:r>
    </w:p>
    <w:p w:rsidR="002D381C" w:rsidRDefault="002D381C" w:rsidP="002D381C">
      <w:r>
        <w:t xml:space="preserve">It is recommended that applications that run in the Java EE web or </w:t>
      </w:r>
      <w:r w:rsidR="00775BBB">
        <w:t>EJB</w:t>
      </w:r>
      <w:r>
        <w:t xml:space="preserve"> container creates a </w:t>
      </w:r>
      <w:r w:rsidR="00225E6F" w:rsidRPr="00225E6F">
        <w:rPr>
          <w:rStyle w:val="Code"/>
        </w:rPr>
        <w:t>JMSContext</w:t>
      </w:r>
      <w:r>
        <w:t xml:space="preserve"> using one of the following methods which </w:t>
      </w:r>
      <w:r w:rsidR="00775BBB">
        <w:t>do not</w:t>
      </w:r>
      <w:r>
        <w:t xml:space="preserve"> specify a </w:t>
      </w:r>
      <w:r w:rsidRPr="004475F7">
        <w:rPr>
          <w:rStyle w:val="Code"/>
        </w:rPr>
        <w:t>sessionMode</w:t>
      </w:r>
      <w:r>
        <w:t xml:space="preserve">: </w:t>
      </w:r>
    </w:p>
    <w:p w:rsidR="002D381C" w:rsidRDefault="002D381C" w:rsidP="002D381C">
      <w:pPr>
        <w:pStyle w:val="ListBullet"/>
        <w:rPr>
          <w:rStyle w:val="Code"/>
        </w:rPr>
      </w:pPr>
      <w:r>
        <w:t xml:space="preserve"> </w:t>
      </w:r>
      <w:r>
        <w:rPr>
          <w:rStyle w:val="Code"/>
        </w:rPr>
        <w:t>javax.jms.</w:t>
      </w:r>
      <w:r w:rsidRPr="00936C1B">
        <w:rPr>
          <w:rStyle w:val="Code"/>
        </w:rPr>
        <w:t>ConnectionFactory</w:t>
      </w:r>
      <w:r>
        <w:t xml:space="preserve"> method </w:t>
      </w:r>
      <w:r w:rsidR="00DA1A4E">
        <w:rPr>
          <w:rStyle w:val="Code"/>
        </w:rPr>
        <w:t>createContext</w:t>
      </w:r>
      <w:r w:rsidRPr="00936C1B">
        <w:rPr>
          <w:rStyle w:val="Code"/>
        </w:rPr>
        <w:t>()</w:t>
      </w:r>
    </w:p>
    <w:p w:rsidR="002D381C" w:rsidRDefault="002D381C" w:rsidP="002D381C">
      <w:pPr>
        <w:pStyle w:val="ListBullet"/>
        <w:rPr>
          <w:rStyle w:val="Code"/>
        </w:rPr>
      </w:pPr>
      <w:r>
        <w:rPr>
          <w:rStyle w:val="Code"/>
        </w:rPr>
        <w:lastRenderedPageBreak/>
        <w:t>javax.jms.</w:t>
      </w:r>
      <w:r w:rsidRPr="00936C1B">
        <w:rPr>
          <w:rStyle w:val="Code"/>
        </w:rPr>
        <w:t>ConnectionFactory</w:t>
      </w:r>
      <w:r>
        <w:t xml:space="preserve"> method </w:t>
      </w:r>
      <w:r w:rsidR="00DA1A4E">
        <w:rPr>
          <w:rStyle w:val="Code"/>
        </w:rPr>
        <w:t>createContext</w:t>
      </w:r>
      <w:r w:rsidRPr="00936C1B">
        <w:rPr>
          <w:rStyle w:val="Code"/>
        </w:rPr>
        <w:t>(</w:t>
      </w:r>
      <w:r>
        <w:rPr>
          <w:rStyle w:val="Code"/>
        </w:rPr>
        <w:t>String username, String password</w:t>
      </w:r>
      <w:r w:rsidRPr="00936C1B">
        <w:rPr>
          <w:rStyle w:val="Code"/>
        </w:rPr>
        <w:t>)</w:t>
      </w:r>
    </w:p>
    <w:p w:rsidR="0029068D" w:rsidRDefault="002D381C">
      <w:r>
        <w:t xml:space="preserve">When programmatic transaction demarcation is being used, the session should be both created and used within an active JTA transaction. </w:t>
      </w:r>
    </w:p>
    <w:p w:rsidR="0029068D" w:rsidRDefault="002D381C">
      <w:r>
        <w:t xml:space="preserve">If a </w:t>
      </w:r>
      <w:r w:rsidR="00590E86" w:rsidRPr="00590E86">
        <w:rPr>
          <w:rStyle w:val="Code"/>
        </w:rPr>
        <w:t>Session</w:t>
      </w:r>
      <w:r w:rsidR="009808E6">
        <w:t xml:space="preserve"> or </w:t>
      </w:r>
      <w:r w:rsidR="00225E6F" w:rsidRPr="00225E6F">
        <w:rPr>
          <w:rStyle w:val="Code"/>
        </w:rPr>
        <w:t>JMSContext</w:t>
      </w:r>
      <w:r>
        <w:t xml:space="preserve"> is created when there is an active JTA transaction, then after that transaction is committed or rolled back the session remains available for use in any subsequent JTA transaction until the </w:t>
      </w:r>
      <w:r w:rsidR="00590E86" w:rsidRPr="00590E86">
        <w:rPr>
          <w:rStyle w:val="Code"/>
        </w:rPr>
        <w:t>Session</w:t>
      </w:r>
      <w:r>
        <w:t xml:space="preserve"> or </w:t>
      </w:r>
      <w:r w:rsidR="00225E6F" w:rsidRPr="00225E6F">
        <w:rPr>
          <w:rStyle w:val="Code"/>
        </w:rPr>
        <w:t>JMSContext</w:t>
      </w:r>
      <w:r>
        <w:t xml:space="preserve"> is closed.</w:t>
      </w:r>
    </w:p>
    <w:p w:rsidR="002D381C" w:rsidRDefault="002D381C" w:rsidP="002D381C">
      <w:r>
        <w:t xml:space="preserve">However, if a </w:t>
      </w:r>
      <w:r w:rsidR="00590E86" w:rsidRPr="00590E86">
        <w:rPr>
          <w:rStyle w:val="Code"/>
        </w:rPr>
        <w:t>Session</w:t>
      </w:r>
      <w:r>
        <w:t xml:space="preserve"> or </w:t>
      </w:r>
      <w:r w:rsidR="00225E6F" w:rsidRPr="00225E6F">
        <w:rPr>
          <w:rStyle w:val="Code"/>
        </w:rPr>
        <w:t>JMSContext</w:t>
      </w:r>
      <w:r>
        <w:t xml:space="preserve"> is created when there is an active JTA transaction but is subsequently used to send or receive messages when there is no active JTA transaction then the behaviour is undefined.</w:t>
      </w:r>
    </w:p>
    <w:p w:rsidR="0029068D" w:rsidRDefault="002D381C">
      <w:r>
        <w:t xml:space="preserve">Similarly, </w:t>
      </w:r>
      <w:r w:rsidR="009808E6">
        <w:t xml:space="preserve">if a </w:t>
      </w:r>
      <w:r w:rsidR="009808E6" w:rsidRPr="009808E6">
        <w:rPr>
          <w:rStyle w:val="Code"/>
        </w:rPr>
        <w:t>Session</w:t>
      </w:r>
      <w:r w:rsidR="009808E6">
        <w:t xml:space="preserve"> or </w:t>
      </w:r>
      <w:r w:rsidR="00225E6F" w:rsidRPr="00225E6F">
        <w:rPr>
          <w:rStyle w:val="Code"/>
        </w:rPr>
        <w:t>JMSContext</w:t>
      </w:r>
      <w:r w:rsidR="009808E6">
        <w:t xml:space="preserve"> is created </w:t>
      </w:r>
      <w:r>
        <w:t>when there is no active JTA transaction but subsequently used to send or receive messages when there is an active JTA transaction then the behaviour is undefined.</w:t>
      </w:r>
    </w:p>
    <w:p w:rsidR="00DE09B3" w:rsidRDefault="002D381C">
      <w:r>
        <w:t>The Bean Provider should not make use of the JMS request/reply paradigm (sending of a JMS message, followed by the synchronous receipt of a reply to that message) within a single transaction. Because a JMS message is typically not delivered to its final destination until the transaction commits, the receipt of the reply within the same transaction will not take place.</w:t>
      </w:r>
    </w:p>
    <w:p w:rsidR="00165BD5" w:rsidRDefault="00165BD5" w:rsidP="00165BD5">
      <w:pPr>
        <w:pStyle w:val="Heading2"/>
      </w:pPr>
      <w:bookmarkStart w:id="639" w:name="_Ref317511669"/>
      <w:bookmarkStart w:id="640" w:name="_Ref317511672"/>
      <w:bookmarkStart w:id="641" w:name="_Toc351464468"/>
      <w:r>
        <w:t>Injection of JMSContext objects</w:t>
      </w:r>
      <w:bookmarkEnd w:id="639"/>
      <w:bookmarkEnd w:id="640"/>
      <w:bookmarkEnd w:id="641"/>
    </w:p>
    <w:p w:rsidR="00165BD5" w:rsidRDefault="00165BD5" w:rsidP="00165BD5">
      <w:pPr>
        <w:pStyle w:val="Heading3"/>
      </w:pPr>
      <w:bookmarkStart w:id="642" w:name="_Toc351464469"/>
      <w:r>
        <w:t>Support for injection</w:t>
      </w:r>
      <w:bookmarkEnd w:id="642"/>
    </w:p>
    <w:p w:rsidR="00165BD5" w:rsidRDefault="00165BD5" w:rsidP="00165BD5">
      <w:r>
        <w:t xml:space="preserve">Injection of </w:t>
      </w:r>
      <w:r w:rsidRPr="00590E86">
        <w:rPr>
          <w:rStyle w:val="Code"/>
        </w:rPr>
        <w:t>JMSContext</w:t>
      </w:r>
      <w:r>
        <w:t xml:space="preserve"> objects is supported in those Java EE application classes which support dependency injection using CDI and for which CDI support has been enabled by means of a </w:t>
      </w:r>
      <w:r w:rsidRPr="00DD6D19">
        <w:rPr>
          <w:rStyle w:val="Code"/>
        </w:rPr>
        <w:t>META_INF/beans.xml</w:t>
      </w:r>
      <w:r>
        <w:t xml:space="preserve"> descriptor.</w:t>
      </w:r>
    </w:p>
    <w:p w:rsidR="00165BD5" w:rsidRDefault="00165BD5" w:rsidP="00165BD5">
      <w:r>
        <w:t xml:space="preserve">Section EE.5.24 of the Java EE specification lists the application classes that support dependency injection using CDI. </w:t>
      </w:r>
    </w:p>
    <w:p w:rsidR="00165BD5" w:rsidRDefault="00165BD5" w:rsidP="00165BD5">
      <w:r>
        <w:t>Section 12.1 of the CDI specification specifies how CDI support may be enabled for a particular application.</w:t>
      </w:r>
    </w:p>
    <w:p w:rsidR="00165BD5" w:rsidRDefault="00165BD5" w:rsidP="00165BD5">
      <w:pPr>
        <w:pStyle w:val="Heading3"/>
      </w:pPr>
      <w:bookmarkStart w:id="643" w:name="_Toc351464470"/>
      <w:r>
        <w:t>Container-managed and application-managed JMSContexts</w:t>
      </w:r>
      <w:bookmarkEnd w:id="643"/>
    </w:p>
    <w:p w:rsidR="00165BD5" w:rsidRDefault="00165BD5" w:rsidP="00165BD5">
      <w:r>
        <w:t xml:space="preserve">A </w:t>
      </w:r>
      <w:r w:rsidRPr="00590E86">
        <w:rPr>
          <w:rStyle w:val="Code"/>
        </w:rPr>
        <w:t>JMSContext</w:t>
      </w:r>
      <w:r>
        <w:t xml:space="preserve"> object which has been injected is described as being </w:t>
      </w:r>
      <w:r w:rsidRPr="00590E86">
        <w:rPr>
          <w:i/>
        </w:rPr>
        <w:t>container-managed</w:t>
      </w:r>
      <w:r>
        <w:t>, as it is created and closed by the container, not the application.</w:t>
      </w:r>
    </w:p>
    <w:p w:rsidR="00165BD5" w:rsidRDefault="00165BD5" w:rsidP="00165BD5">
      <w:r>
        <w:t xml:space="preserve">A </w:t>
      </w:r>
      <w:r w:rsidRPr="00590E86">
        <w:rPr>
          <w:rStyle w:val="Code"/>
        </w:rPr>
        <w:t>JMSContext</w:t>
      </w:r>
      <w:r>
        <w:t xml:space="preserve"> object which has been created by calling the </w:t>
      </w:r>
      <w:r w:rsidRPr="00590E86">
        <w:rPr>
          <w:rStyle w:val="Code"/>
        </w:rPr>
        <w:t>ConnectionFactory</w:t>
      </w:r>
      <w:r>
        <w:t xml:space="preserve"> method </w:t>
      </w:r>
      <w:r w:rsidRPr="00590E86">
        <w:rPr>
          <w:rStyle w:val="Code"/>
        </w:rPr>
        <w:t>createContext</w:t>
      </w:r>
      <w:r>
        <w:t xml:space="preserve"> is described as being </w:t>
      </w:r>
      <w:r w:rsidRPr="00590E86">
        <w:rPr>
          <w:i/>
        </w:rPr>
        <w:t>application-managed</w:t>
      </w:r>
      <w:r>
        <w:t xml:space="preserve">. The application is responsible for calling the </w:t>
      </w:r>
      <w:r w:rsidRPr="00590E86">
        <w:rPr>
          <w:rStyle w:val="Code"/>
        </w:rPr>
        <w:t>close</w:t>
      </w:r>
      <w:r>
        <w:t xml:space="preserve"> method when the object is not longer needed.</w:t>
      </w:r>
    </w:p>
    <w:p w:rsidR="00165BD5" w:rsidRDefault="00165BD5" w:rsidP="00165BD5">
      <w:pPr>
        <w:pStyle w:val="Heading3"/>
      </w:pPr>
      <w:bookmarkStart w:id="644" w:name="_Toc351464471"/>
      <w:r>
        <w:t>Injection syntax</w:t>
      </w:r>
      <w:bookmarkEnd w:id="644"/>
    </w:p>
    <w:p w:rsidR="00165BD5" w:rsidRDefault="00165BD5" w:rsidP="00165BD5">
      <w:r>
        <w:t xml:space="preserve">Applications may declare a field of type </w:t>
      </w:r>
      <w:r w:rsidRPr="00590E86">
        <w:rPr>
          <w:rStyle w:val="Code"/>
        </w:rPr>
        <w:t>javax.jms.</w:t>
      </w:r>
      <w:r w:rsidRPr="00225E6F">
        <w:rPr>
          <w:rStyle w:val="Code"/>
        </w:rPr>
        <w:t>JMSContext</w:t>
      </w:r>
      <w:r w:rsidRPr="00590E86">
        <w:t xml:space="preserve"> </w:t>
      </w:r>
      <w:r>
        <w:t xml:space="preserve">and annotate it with the </w:t>
      </w:r>
      <w:r w:rsidRPr="00590E86">
        <w:rPr>
          <w:rStyle w:val="Code"/>
        </w:rPr>
        <w:t>javax.inject.Inject</w:t>
      </w:r>
      <w:r>
        <w:t xml:space="preserve"> annotation:</w:t>
      </w:r>
    </w:p>
    <w:p w:rsidR="00165BD5" w:rsidRDefault="00165BD5" w:rsidP="003A4C72">
      <w:pPr>
        <w:pStyle w:val="CodeInFrame"/>
      </w:pPr>
      <w:r>
        <w:t>@Inject</w:t>
      </w:r>
    </w:p>
    <w:p w:rsidR="00165BD5" w:rsidRDefault="00165BD5" w:rsidP="003A4C72">
      <w:pPr>
        <w:pStyle w:val="CodeInFrame"/>
      </w:pPr>
      <w:proofErr w:type="gramStart"/>
      <w:r>
        <w:t>private</w:t>
      </w:r>
      <w:proofErr w:type="gramEnd"/>
      <w:r>
        <w:t xml:space="preserve"> JMSContext context;</w:t>
      </w:r>
    </w:p>
    <w:p w:rsidR="00165BD5" w:rsidRDefault="00165BD5" w:rsidP="00165BD5">
      <w:r>
        <w:t xml:space="preserve">The container will inject a </w:t>
      </w:r>
      <w:r w:rsidRPr="00225E6F">
        <w:rPr>
          <w:rStyle w:val="Code"/>
        </w:rPr>
        <w:t>JMSContext</w:t>
      </w:r>
      <w:r>
        <w:t xml:space="preserve">. This object will have a scope as defined by section </w:t>
      </w:r>
      <w:r w:rsidR="001E03D3">
        <w:fldChar w:fldCharType="begin"/>
      </w:r>
      <w:r>
        <w:instrText xml:space="preserve"> REF _Ref334445230 \r \h </w:instrText>
      </w:r>
      <w:r w:rsidR="001E03D3">
        <w:fldChar w:fldCharType="separate"/>
      </w:r>
      <w:r w:rsidR="009749BC">
        <w:t>12.4.4</w:t>
      </w:r>
      <w:r w:rsidR="001E03D3">
        <w:fldChar w:fldCharType="end"/>
      </w:r>
      <w:r>
        <w:t xml:space="preserve"> </w:t>
      </w:r>
      <w:r w:rsidR="00A05B30">
        <w:t>“</w:t>
      </w:r>
      <w:r w:rsidR="001E03D3">
        <w:fldChar w:fldCharType="begin"/>
      </w:r>
      <w:r>
        <w:instrText xml:space="preserve"> REF _Ref334445230 \h </w:instrText>
      </w:r>
      <w:r w:rsidR="001E03D3">
        <w:fldChar w:fldCharType="separate"/>
      </w:r>
      <w:r w:rsidR="009749BC">
        <w:t>Scope of injected JMSContext objects</w:t>
      </w:r>
      <w:r w:rsidR="001E03D3">
        <w:fldChar w:fldCharType="end"/>
      </w:r>
      <w:r w:rsidR="00A05B30">
        <w:t>”.</w:t>
      </w:r>
    </w:p>
    <w:p w:rsidR="00165BD5" w:rsidRDefault="00165BD5" w:rsidP="00165BD5">
      <w:pPr>
        <w:tabs>
          <w:tab w:val="left" w:pos="4251"/>
        </w:tabs>
      </w:pPr>
      <w:r>
        <w:lastRenderedPageBreak/>
        <w:t xml:space="preserve">The annotation </w:t>
      </w:r>
      <w:r w:rsidRPr="00590E86">
        <w:rPr>
          <w:rStyle w:val="Code"/>
        </w:rPr>
        <w:t>javax.jms.JMSConnectionFactory</w:t>
      </w:r>
      <w:r>
        <w:t xml:space="preserve"> may be used to specify the JNDI lookup name of the </w:t>
      </w:r>
      <w:r w:rsidRPr="00590E86">
        <w:rPr>
          <w:rStyle w:val="Code"/>
        </w:rPr>
        <w:t>ConnectionFactory</w:t>
      </w:r>
      <w:r>
        <w:t xml:space="preserve"> used to create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If the </w:t>
      </w:r>
      <w:r w:rsidRPr="00016EDA">
        <w:rPr>
          <w:rStyle w:val="Code"/>
        </w:rPr>
        <w:t>JMSConnectionFactory</w:t>
      </w:r>
      <w:r w:rsidRPr="00590E86">
        <w:t xml:space="preserve"> annotation is omitted then the platform default JMS connection factory will be used.</w:t>
      </w:r>
    </w:p>
    <w:p w:rsidR="00165BD5" w:rsidRDefault="00165BD5" w:rsidP="00165BD5">
      <w:r>
        <w:t xml:space="preserve">The annotation </w:t>
      </w:r>
      <w:r w:rsidRPr="00590E86">
        <w:rPr>
          <w:rStyle w:val="Code"/>
        </w:rPr>
        <w:t>javax.jms.JMSPasswordCredential</w:t>
      </w:r>
      <w:r>
        <w:t xml:space="preserve"> may be used to specify a user name and password which will be used when the </w:t>
      </w:r>
      <w:r w:rsidRPr="00225E6F">
        <w:rPr>
          <w:rStyle w:val="Code"/>
        </w:rPr>
        <w:t>JMSContext</w:t>
      </w:r>
      <w:r>
        <w:t xml:space="preserve"> is created.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715717" w:rsidRPr="003A4C72" w:rsidRDefault="00165BD5" w:rsidP="003A4C72">
      <w:pPr>
        <w:pStyle w:val="CodeInFrame"/>
      </w:pPr>
      <w:proofErr w:type="gramStart"/>
      <w:r w:rsidRPr="003A4C72">
        <w:t>@JMSPasswordCredential(</w:t>
      </w:r>
      <w:proofErr w:type="gramEnd"/>
    </w:p>
    <w:p w:rsidR="00165BD5" w:rsidRPr="003A4C72" w:rsidRDefault="00715717" w:rsidP="003A4C72">
      <w:pPr>
        <w:pStyle w:val="CodeInFrame"/>
      </w:pPr>
      <w:r w:rsidRPr="003A4C72">
        <w:t xml:space="preserve">   </w:t>
      </w:r>
      <w:proofErr w:type="gramStart"/>
      <w:r w:rsidR="00165BD5" w:rsidRPr="003A4C72">
        <w:t>userName</w:t>
      </w:r>
      <w:proofErr w:type="gramEnd"/>
      <w:r w:rsidR="00165BD5" w:rsidRPr="003A4C72">
        <w:t>="admin",password="mypassword")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Since it is undesirable to hardcode clear text passwords in an application, the password may be specified as an alias:</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@JMSPasswordCredential(</w:t>
      </w:r>
      <w:proofErr w:type="gramEnd"/>
    </w:p>
    <w:p w:rsidR="00194737" w:rsidRPr="003A4C72" w:rsidRDefault="00165BD5" w:rsidP="003A4C72">
      <w:pPr>
        <w:pStyle w:val="CodeInFrame"/>
      </w:pPr>
      <w:r w:rsidRPr="003A4C72">
        <w:t xml:space="preserve">   </w:t>
      </w:r>
      <w:proofErr w:type="gramStart"/>
      <w:r w:rsidRPr="003A4C72">
        <w:t>username</w:t>
      </w:r>
      <w:proofErr w:type="gramEnd"/>
      <w:r w:rsidRPr="003A4C72">
        <w:t xml:space="preserve">="admin", </w:t>
      </w:r>
      <w:r w:rsidR="00194737" w:rsidRPr="003A4C72">
        <w:t xml:space="preserve">  </w:t>
      </w:r>
    </w:p>
    <w:p w:rsidR="00165BD5" w:rsidRPr="003A4C72" w:rsidRDefault="00194737" w:rsidP="003A4C72">
      <w:pPr>
        <w:pStyle w:val="CodeInFrame"/>
      </w:pPr>
      <w:r w:rsidRPr="003A4C72">
        <w:t xml:space="preserve">   </w:t>
      </w:r>
      <w:proofErr w:type="gramStart"/>
      <w:r w:rsidR="00165BD5" w:rsidRPr="003A4C72">
        <w:t>password</w:t>
      </w:r>
      <w:proofErr w:type="gramEnd"/>
      <w:r w:rsidR="00165BD5" w:rsidRPr="003A4C72">
        <w:t>="${ALIAS=myAdminPassword}")</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The use of a password alias allows the password to be defined in a secure manner separately from the application. See the Java EE 7 platform specification for more information on password aliases.</w:t>
      </w:r>
    </w:p>
    <w:p w:rsidR="00165BD5" w:rsidRDefault="00165BD5" w:rsidP="00165BD5">
      <w:r>
        <w:t xml:space="preserve">The annotation </w:t>
      </w:r>
      <w:r w:rsidRPr="00590E86">
        <w:rPr>
          <w:rStyle w:val="Code"/>
        </w:rPr>
        <w:t>javax.jms.JMSSessionMode</w:t>
      </w:r>
      <w:r>
        <w:t xml:space="preserve"> may be used to specify the session mode of the </w:t>
      </w:r>
      <w:r w:rsidRPr="00225E6F">
        <w:rPr>
          <w:rStyle w:val="Code"/>
        </w:rPr>
        <w:t>JMSContext</w:t>
      </w:r>
      <w:r>
        <w:t>. For example:</w:t>
      </w:r>
    </w:p>
    <w:p w:rsidR="00165BD5" w:rsidRPr="003A4C72" w:rsidRDefault="00165BD5" w:rsidP="003A4C72">
      <w:pPr>
        <w:pStyle w:val="CodeInFrame"/>
      </w:pPr>
      <w:r w:rsidRPr="003A4C72">
        <w:t>@Inject</w:t>
      </w:r>
    </w:p>
    <w:p w:rsidR="00165BD5" w:rsidRPr="003A4C72" w:rsidRDefault="00165BD5" w:rsidP="003A4C72">
      <w:pPr>
        <w:pStyle w:val="CodeInFrame"/>
      </w:pPr>
      <w:proofErr w:type="gramStart"/>
      <w:r w:rsidRPr="003A4C72">
        <w:t>@JMSConnectionFactory(</w:t>
      </w:r>
      <w:proofErr w:type="gramEnd"/>
      <w:r w:rsidRPr="003A4C72">
        <w:t>"jms/connectionFactory")</w:t>
      </w:r>
    </w:p>
    <w:p w:rsidR="00165BD5" w:rsidRPr="003A4C72" w:rsidRDefault="00165BD5" w:rsidP="003A4C72">
      <w:pPr>
        <w:pStyle w:val="CodeInFrame"/>
      </w:pPr>
      <w:proofErr w:type="gramStart"/>
      <w:r w:rsidRPr="003A4C72">
        <w:t>@JMSSessionMode(</w:t>
      </w:r>
      <w:proofErr w:type="gramEnd"/>
      <w:r w:rsidRPr="003A4C72">
        <w:t>JMSContext.AUTO_ACKNOWLEDGE)</w:t>
      </w:r>
    </w:p>
    <w:p w:rsidR="00165BD5" w:rsidRPr="003A4C72" w:rsidRDefault="00165BD5" w:rsidP="003A4C72">
      <w:pPr>
        <w:pStyle w:val="CodeInFrame"/>
      </w:pPr>
      <w:proofErr w:type="gramStart"/>
      <w:r w:rsidRPr="003A4C72">
        <w:t>private</w:t>
      </w:r>
      <w:proofErr w:type="gramEnd"/>
      <w:r w:rsidRPr="003A4C72">
        <w:t xml:space="preserve"> JMSContext context;</w:t>
      </w:r>
    </w:p>
    <w:p w:rsidR="00165BD5" w:rsidRDefault="00165BD5" w:rsidP="00165BD5">
      <w:r>
        <w:t xml:space="preserve">The meaning and possible values of session mode are the same as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t>:</w:t>
      </w:r>
    </w:p>
    <w:p w:rsidR="00165BD5" w:rsidRDefault="00165BD5" w:rsidP="00165BD5">
      <w:pPr>
        <w:pStyle w:val="ListBullet"/>
      </w:pPr>
      <w:r w:rsidRPr="00590E86">
        <w:t xml:space="preserve">In the Java EE application client container, </w:t>
      </w:r>
      <w:r>
        <w:t xml:space="preserve">session mode may be set to any of </w:t>
      </w:r>
      <w:r>
        <w:rPr>
          <w:rStyle w:val="Code"/>
        </w:rPr>
        <w:t>JMSContext.SESSION_TRANSACTED,</w:t>
      </w:r>
      <w:r>
        <w:t xml:space="preserve"> </w:t>
      </w:r>
      <w:r>
        <w:rPr>
          <w:rStyle w:val="Code"/>
        </w:rPr>
        <w:t>JMSContext</w:t>
      </w:r>
      <w:r w:rsidRPr="00590E86">
        <w:rPr>
          <w:rStyle w:val="Code"/>
        </w:rPr>
        <w:t>.CLIENT_ACKNOWLEDGE</w:t>
      </w:r>
      <w:r w:rsidRPr="0049623B">
        <w:t xml:space="preserve">,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specified or the </w:t>
      </w:r>
      <w:r w:rsidRPr="0049623B">
        <w:rPr>
          <w:rStyle w:val="Code"/>
        </w:rPr>
        <w:t>JMSSessionMode</w:t>
      </w:r>
      <w:r>
        <w:t xml:space="preserve"> annotation is omitted a session mode of </w:t>
      </w:r>
      <w:r>
        <w:rPr>
          <w:rStyle w:val="Code"/>
        </w:rPr>
        <w:t>JMSContext</w:t>
      </w:r>
      <w:r w:rsidRPr="005A4B5E">
        <w:rPr>
          <w:rStyle w:val="Code"/>
        </w:rPr>
        <w:t>.AUTO_ACKNOWLEDGE</w:t>
      </w:r>
      <w:r>
        <w:t xml:space="preserve"> will be used.</w:t>
      </w:r>
    </w:p>
    <w:p w:rsidR="00165BD5" w:rsidRDefault="00165BD5" w:rsidP="00165BD5">
      <w:pPr>
        <w:pStyle w:val="ListBullet"/>
      </w:pPr>
      <w:r>
        <w:t xml:space="preserve">In </w:t>
      </w:r>
      <w:r w:rsidRPr="0049623B">
        <w:t>a Java EE web or EJB container, when there is an act</w:t>
      </w:r>
      <w:r>
        <w:t xml:space="preserve">ive JTA transaction in progress, session mode is ignored and the </w:t>
      </w:r>
      <w:r w:rsidRPr="00590E86">
        <w:rPr>
          <w:rStyle w:val="Code"/>
        </w:rPr>
        <w:t>JMSSessionMode</w:t>
      </w:r>
      <w:r>
        <w:t xml:space="preserve"> annotation is unnecessary.</w:t>
      </w:r>
    </w:p>
    <w:p w:rsidR="00165BD5" w:rsidRDefault="00165BD5" w:rsidP="00165BD5">
      <w:pPr>
        <w:pStyle w:val="ListBullet"/>
      </w:pPr>
      <w:r>
        <w:t xml:space="preserve">In </w:t>
      </w:r>
      <w:r w:rsidRPr="0049623B">
        <w:t xml:space="preserve">a Java EE web or EJB container, when there is </w:t>
      </w:r>
      <w:r>
        <w:t>no</w:t>
      </w:r>
      <w:r w:rsidRPr="0049623B">
        <w:t xml:space="preserve"> act</w:t>
      </w:r>
      <w:r>
        <w:t>ive JTA transaction in progress, session mode may</w:t>
      </w:r>
      <w:r w:rsidRPr="0049623B">
        <w:t xml:space="preserve"> be set to either of </w:t>
      </w:r>
      <w:r>
        <w:rPr>
          <w:rStyle w:val="Code"/>
        </w:rPr>
        <w:t>JMSContext</w:t>
      </w:r>
      <w:r w:rsidRPr="00590E86">
        <w:rPr>
          <w:rStyle w:val="Code"/>
        </w:rPr>
        <w:t>.AUTO_ACKNOWLEDGE</w:t>
      </w:r>
      <w:r w:rsidRPr="0049623B">
        <w:t xml:space="preserve"> or </w:t>
      </w:r>
      <w:r>
        <w:rPr>
          <w:rStyle w:val="Code"/>
        </w:rPr>
        <w:t>JMSContext</w:t>
      </w:r>
      <w:r w:rsidRPr="00590E86">
        <w:rPr>
          <w:rStyle w:val="Code"/>
        </w:rPr>
        <w:t>.DUPS_OK_ACKNOWLEDGE</w:t>
      </w:r>
      <w:r>
        <w:t xml:space="preserve">. If no session mode is </w:t>
      </w:r>
      <w:r>
        <w:lastRenderedPageBreak/>
        <w:t xml:space="preserve">specified or the </w:t>
      </w:r>
      <w:r w:rsidRPr="0049623B">
        <w:rPr>
          <w:rStyle w:val="Code"/>
        </w:rPr>
        <w:t>JMSSessionMode</w:t>
      </w:r>
      <w:r>
        <w:t xml:space="preserve"> annotation is omitted a session mode of </w:t>
      </w:r>
      <w:r>
        <w:rPr>
          <w:rStyle w:val="Code"/>
        </w:rPr>
        <w:t>JMSContext</w:t>
      </w:r>
      <w:r w:rsidRPr="00590E86">
        <w:rPr>
          <w:rStyle w:val="Code"/>
        </w:rPr>
        <w:t>.AUTO_ACKNOWLEDGE</w:t>
      </w:r>
      <w:r>
        <w:t xml:space="preserve"> will be used.</w:t>
      </w:r>
    </w:p>
    <w:p w:rsidR="00165BD5" w:rsidRDefault="00165BD5" w:rsidP="00165BD5">
      <w:r>
        <w:t xml:space="preserve">For more information about the use of session mode when creating a messaging context, see section </w:t>
      </w:r>
      <w:r w:rsidR="001E03D3">
        <w:fldChar w:fldCharType="begin"/>
      </w:r>
      <w:r>
        <w:instrText xml:space="preserve"> REF _Ref315185987 \r \h </w:instrText>
      </w:r>
      <w:r w:rsidR="001E03D3">
        <w:fldChar w:fldCharType="separate"/>
      </w:r>
      <w:r w:rsidR="009749BC">
        <w:t>12.3</w:t>
      </w:r>
      <w:r w:rsidR="001E03D3">
        <w:fldChar w:fldCharType="end"/>
      </w:r>
      <w:r>
        <w:t xml:space="preserve"> </w:t>
      </w:r>
      <w:r w:rsidR="00A05B30">
        <w:t>“</w:t>
      </w:r>
      <w:r w:rsidR="001E03D3">
        <w:fldChar w:fldCharType="begin"/>
      </w:r>
      <w:r>
        <w:instrText xml:space="preserve"> REF _Ref315185987 \h </w:instrText>
      </w:r>
      <w:r w:rsidR="001E03D3">
        <w:fldChar w:fldCharType="separate"/>
      </w:r>
      <w:r w:rsidR="009749BC">
        <w:t>Behaviour of JMS sessions in the Java EE web or EJB container</w:t>
      </w:r>
      <w:r w:rsidR="001E03D3">
        <w:fldChar w:fldCharType="end"/>
      </w:r>
      <w:r w:rsidR="00A05B30">
        <w:t xml:space="preserve">” </w:t>
      </w:r>
      <w:r>
        <w:t xml:space="preserve">and the API documentation for the </w:t>
      </w:r>
      <w:r w:rsidRPr="00587DDE">
        <w:rPr>
          <w:rStyle w:val="Code"/>
        </w:rPr>
        <w:t>Connection</w:t>
      </w:r>
      <w:r>
        <w:rPr>
          <w:rStyle w:val="Code"/>
        </w:rPr>
        <w:t>Factory</w:t>
      </w:r>
      <w:r>
        <w:t xml:space="preserve"> method </w:t>
      </w:r>
      <w:proofErr w:type="gramStart"/>
      <w:r>
        <w:rPr>
          <w:rStyle w:val="Code"/>
        </w:rPr>
        <w:t>createContext</w:t>
      </w:r>
      <w:r w:rsidRPr="00587DDE">
        <w:rPr>
          <w:rStyle w:val="Code"/>
        </w:rPr>
        <w:t>(</w:t>
      </w:r>
      <w:proofErr w:type="gramEnd"/>
      <w:r w:rsidRPr="00587DDE">
        <w:rPr>
          <w:rStyle w:val="Code"/>
        </w:rPr>
        <w:t>int sessionMode</w:t>
      </w:r>
      <w:r>
        <w:rPr>
          <w:rStyle w:val="Code"/>
        </w:rPr>
        <w:t>)</w:t>
      </w:r>
      <w:r w:rsidRPr="001F381A">
        <w:t>.</w:t>
      </w:r>
    </w:p>
    <w:p w:rsidR="00165BD5" w:rsidRDefault="00165BD5" w:rsidP="00165BD5">
      <w:pPr>
        <w:pStyle w:val="Heading3"/>
      </w:pPr>
      <w:bookmarkStart w:id="645" w:name="_Ref334445230"/>
      <w:bookmarkStart w:id="646" w:name="_Toc351464472"/>
      <w:r>
        <w:t>Scope of injected JMSContext objects</w:t>
      </w:r>
      <w:bookmarkEnd w:id="645"/>
      <w:bookmarkEnd w:id="646"/>
    </w:p>
    <w:p w:rsidR="00165BD5" w:rsidRDefault="00165BD5" w:rsidP="00165BD5">
      <w:r>
        <w:t xml:space="preserve">The scope of an injected </w:t>
      </w:r>
      <w:r w:rsidRPr="00590E86">
        <w:rPr>
          <w:rStyle w:val="Code"/>
        </w:rPr>
        <w:t>JMSContext</w:t>
      </w:r>
      <w:r>
        <w:t xml:space="preserve"> defines whether different injected </w:t>
      </w:r>
      <w:r w:rsidRPr="00590E86">
        <w:rPr>
          <w:rStyle w:val="Code"/>
        </w:rPr>
        <w:t>JMSContext</w:t>
      </w:r>
      <w:r>
        <w:t xml:space="preserve"> objects will actually refer to </w:t>
      </w:r>
      <w:r w:rsidRPr="00590E86">
        <w:t xml:space="preserve">the same </w:t>
      </w:r>
      <w:r w:rsidRPr="00590E86">
        <w:rPr>
          <w:rStyle w:val="Code"/>
        </w:rPr>
        <w:t>JMSContext</w:t>
      </w:r>
      <w:r w:rsidRPr="00590E86">
        <w:t xml:space="preserve"> object</w:t>
      </w:r>
      <w:r w:rsidR="009A2C5A">
        <w:t>.</w:t>
      </w:r>
      <w:r w:rsidRPr="00590E86">
        <w:t xml:space="preserve"> </w:t>
      </w:r>
    </w:p>
    <w:p w:rsidR="00165BD5" w:rsidRDefault="00165BD5" w:rsidP="00165BD5">
      <w:r>
        <w:t xml:space="preserve">It also defines when the injected </w:t>
      </w:r>
      <w:r w:rsidRPr="00590E86">
        <w:rPr>
          <w:rStyle w:val="Code"/>
        </w:rPr>
        <w:t>JMSContext</w:t>
      </w:r>
      <w:r>
        <w:t xml:space="preserve"> will be closed by the container. When the object falls out of scope, the container will automatically call </w:t>
      </w:r>
      <w:proofErr w:type="gramStart"/>
      <w:r w:rsidRPr="00590E86">
        <w:rPr>
          <w:rStyle w:val="Code"/>
        </w:rPr>
        <w:t>close(</w:t>
      </w:r>
      <w:proofErr w:type="gramEnd"/>
      <w:r w:rsidRPr="00590E86">
        <w:rPr>
          <w:rStyle w:val="Code"/>
        </w:rPr>
        <w:t>)</w:t>
      </w:r>
      <w:r>
        <w:t>.</w:t>
      </w:r>
    </w:p>
    <w:p w:rsidR="00165BD5" w:rsidRDefault="00165BD5" w:rsidP="00165BD5">
      <w:r>
        <w:t xml:space="preserve">The scope of an injected </w:t>
      </w:r>
      <w:r w:rsidRPr="00590E86">
        <w:rPr>
          <w:rStyle w:val="Code"/>
        </w:rPr>
        <w:t>JMSContext</w:t>
      </w:r>
      <w:r>
        <w:t xml:space="preserve"> object will depend on whether there is a JTA transaction in progress at the point where a particular method on the JMSContext is called.</w:t>
      </w:r>
    </w:p>
    <w:p w:rsidR="00165BD5" w:rsidRDefault="00165BD5" w:rsidP="00165BD5">
      <w:pPr>
        <w:pStyle w:val="ListBullet"/>
      </w:pPr>
      <w:r>
        <w:t xml:space="preserve">If a method is called on an injected </w:t>
      </w:r>
      <w:r w:rsidRPr="00590E86">
        <w:rPr>
          <w:rStyle w:val="Code"/>
        </w:rPr>
        <w:t>JMSContext</w:t>
      </w:r>
      <w:r>
        <w:t xml:space="preserve"> when there is a JTA transaction (either bean-managed or container-managed), the scope of the </w:t>
      </w:r>
      <w:r w:rsidRPr="00590E86">
        <w:rPr>
          <w:rStyle w:val="Code"/>
        </w:rPr>
        <w:t>JMSContext</w:t>
      </w:r>
      <w:r>
        <w:t xml:space="preserve"> will be </w:t>
      </w:r>
      <w:r w:rsidRPr="00590E86">
        <w:rPr>
          <w:rStyle w:val="Code"/>
        </w:rPr>
        <w:t>@TransactionScoped</w:t>
      </w:r>
      <w:r>
        <w:t>. This scope is defined in the JTA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590E86">
        <w:rPr>
          <w:rStyle w:val="Code"/>
        </w:rPr>
        <w:t>JMSContext</w:t>
      </w:r>
      <w:r>
        <w:t xml:space="preserve"> is called within the transaction.</w:t>
      </w:r>
    </w:p>
    <w:p w:rsidR="00165BD5" w:rsidRDefault="00165BD5" w:rsidP="00165BD5">
      <w:pPr>
        <w:pStyle w:val="ListBullet2"/>
      </w:pPr>
      <w:r>
        <w:t xml:space="preserve">The </w:t>
      </w:r>
      <w:r w:rsidRPr="00F86606">
        <w:rPr>
          <w:rStyle w:val="Code"/>
        </w:rPr>
        <w:t>JMSContext</w:t>
      </w:r>
      <w:r>
        <w:t xml:space="preserve"> object will be automatically closed when the transaction is committed or rolled back.</w:t>
      </w:r>
    </w:p>
    <w:p w:rsidR="00165BD5" w:rsidRDefault="00165BD5" w:rsidP="00165BD5">
      <w:pPr>
        <w:pStyle w:val="ListBullet2"/>
      </w:pPr>
      <w:r>
        <w:t xml:space="preserve">Within the same JTA transaction,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590E86">
        <w:rPr>
          <w:rStyle w:val="Code"/>
        </w:rPr>
        <w:t>JMSContext</w:t>
      </w:r>
      <w:r>
        <w:t xml:space="preserve"> when there is no JTA transaction then the scope of the </w:t>
      </w:r>
      <w:r w:rsidRPr="00590E86">
        <w:rPr>
          <w:rStyle w:val="Code"/>
        </w:rPr>
        <w:t>JMSContext</w:t>
      </w:r>
      <w:r>
        <w:t xml:space="preserve"> will be </w:t>
      </w:r>
      <w:r w:rsidRPr="00590E86">
        <w:rPr>
          <w:rStyle w:val="Code"/>
        </w:rPr>
        <w:t>@RequestScoped</w:t>
      </w:r>
      <w:r>
        <w:t>. This scope is defined in the CDI specification. This means that:</w:t>
      </w:r>
    </w:p>
    <w:p w:rsidR="00165BD5" w:rsidRDefault="00165BD5" w:rsidP="00165BD5">
      <w:pPr>
        <w:pStyle w:val="ListBullet2"/>
      </w:pPr>
      <w:r>
        <w:t xml:space="preserve">The </w:t>
      </w:r>
      <w:r w:rsidRPr="00F86606">
        <w:rPr>
          <w:rStyle w:val="Code"/>
        </w:rPr>
        <w:t>JMSContext</w:t>
      </w:r>
      <w:r>
        <w:t xml:space="preserve"> object will be automatically created the first time a method on the </w:t>
      </w:r>
      <w:r w:rsidRPr="00A13804">
        <w:rPr>
          <w:rStyle w:val="Code"/>
        </w:rPr>
        <w:t>JMSContext</w:t>
      </w:r>
      <w:r>
        <w:t xml:space="preserve"> is called within a request.</w:t>
      </w:r>
    </w:p>
    <w:p w:rsidR="00165BD5" w:rsidRDefault="00165BD5" w:rsidP="00165BD5">
      <w:pPr>
        <w:pStyle w:val="ListBullet2"/>
      </w:pPr>
      <w:r>
        <w:t xml:space="preserve">The </w:t>
      </w:r>
      <w:r w:rsidRPr="00F86606">
        <w:rPr>
          <w:rStyle w:val="Code"/>
        </w:rPr>
        <w:t>JMSContext</w:t>
      </w:r>
      <w:r>
        <w:t xml:space="preserve"> object will be automatically closed when the request ends.</w:t>
      </w:r>
    </w:p>
    <w:p w:rsidR="00165BD5" w:rsidRDefault="00165BD5" w:rsidP="00165BD5">
      <w:pPr>
        <w:pStyle w:val="ListBullet2"/>
      </w:pPr>
      <w:r>
        <w:t xml:space="preserve">Within the same request, </w:t>
      </w:r>
      <w:r w:rsidRPr="00F86606">
        <w:rPr>
          <w:rStyle w:val="Code"/>
        </w:rPr>
        <w:t>JMSContext</w:t>
      </w:r>
      <w:r>
        <w:t xml:space="preserve"> objects injected using identical annotations will refer to the same </w:t>
      </w:r>
      <w:r w:rsidRPr="00F86606">
        <w:rPr>
          <w:rStyle w:val="Code"/>
        </w:rPr>
        <w:t>JMSContext</w:t>
      </w:r>
      <w:r>
        <w:t xml:space="preserve"> object. </w:t>
      </w:r>
    </w:p>
    <w:p w:rsidR="00165BD5" w:rsidRDefault="00165BD5" w:rsidP="00165BD5">
      <w:pPr>
        <w:pStyle w:val="ListBullet"/>
      </w:pPr>
      <w:r>
        <w:t xml:space="preserve">If a method is called on an injected </w:t>
      </w:r>
      <w:r w:rsidRPr="00F86606">
        <w:rPr>
          <w:rStyle w:val="Code"/>
        </w:rPr>
        <w:t>JMSContext</w:t>
      </w:r>
      <w:r>
        <w:t xml:space="preserve"> both in a JTA transaction and outside a JTA transaction then separate </w:t>
      </w:r>
      <w:r w:rsidRPr="00F86606">
        <w:rPr>
          <w:rStyle w:val="Code"/>
        </w:rPr>
        <w:t>JMSContext</w:t>
      </w:r>
      <w:r>
        <w:t xml:space="preserve"> objects will be used in each case, with a separate </w:t>
      </w:r>
      <w:r w:rsidRPr="00F86606">
        <w:rPr>
          <w:rStyle w:val="Code"/>
        </w:rPr>
        <w:t>JMSContext</w:t>
      </w:r>
      <w:r>
        <w:t xml:space="preserve"> object being used for each JTA transaction as described above.</w:t>
      </w:r>
    </w:p>
    <w:p w:rsidR="00165BD5" w:rsidRDefault="00165BD5" w:rsidP="00165BD5">
      <w:pPr>
        <w:pStyle w:val="Heading3"/>
      </w:pPr>
      <w:bookmarkStart w:id="647" w:name="_Toc351464473"/>
      <w:r>
        <w:t>Restrictions on use of injected JMSContext objects</w:t>
      </w:r>
      <w:bookmarkEnd w:id="647"/>
    </w:p>
    <w:p w:rsidR="00165BD5" w:rsidRDefault="00165BD5" w:rsidP="00165BD5">
      <w:r>
        <w:t xml:space="preserve">Within the same scope, different injected </w:t>
      </w:r>
      <w:r w:rsidRPr="00F86606">
        <w:rPr>
          <w:rStyle w:val="Code"/>
        </w:rPr>
        <w:t>JMSContext</w:t>
      </w:r>
      <w:r>
        <w:t xml:space="preserve"> objects which are injected using identical annotations will all refer to the same </w:t>
      </w:r>
      <w:r w:rsidRPr="00F86606">
        <w:rPr>
          <w:rStyle w:val="Code"/>
        </w:rPr>
        <w:t>JMSContext</w:t>
      </w:r>
      <w:r>
        <w:t xml:space="preserve"> object. </w:t>
      </w:r>
    </w:p>
    <w:p w:rsidR="00165BD5" w:rsidRDefault="00165BD5" w:rsidP="00165BD5">
      <w:r>
        <w:lastRenderedPageBreak/>
        <w:t xml:space="preserve">This means that they will all use the same connection. This will reduce the resource usage of the application and improve performance. </w:t>
      </w:r>
    </w:p>
    <w:p w:rsidR="00165BD5" w:rsidRDefault="00165BD5" w:rsidP="00165BD5">
      <w:r>
        <w:t xml:space="preserve">It also means that messages would be sent using the same session. Messages sent using different JMSContext objects in the same scope will be therefore received in order in which they were sent (see section </w:t>
      </w:r>
      <w:r w:rsidR="001E03D3">
        <w:fldChar w:fldCharType="begin"/>
      </w:r>
      <w:r>
        <w:instrText xml:space="preserve"> REF _Ref308032475 \r \h </w:instrText>
      </w:r>
      <w:r w:rsidR="001E03D3">
        <w:fldChar w:fldCharType="separate"/>
      </w:r>
      <w:r w:rsidR="009749BC">
        <w:t>6.2.9.2</w:t>
      </w:r>
      <w:r w:rsidR="001E03D3">
        <w:fldChar w:fldCharType="end"/>
      </w:r>
      <w:r>
        <w:t xml:space="preserve"> </w:t>
      </w:r>
      <w:r w:rsidR="00A05B30">
        <w:t>“</w:t>
      </w:r>
      <w:r w:rsidR="001E03D3">
        <w:fldChar w:fldCharType="begin"/>
      </w:r>
      <w:r>
        <w:instrText xml:space="preserve"> REF _Ref308032475 \h </w:instrText>
      </w:r>
      <w:r w:rsidR="001E03D3">
        <w:fldChar w:fldCharType="separate"/>
      </w:r>
      <w:r w:rsidR="009749BC">
        <w:t>Order of message sends</w:t>
      </w:r>
      <w:r w:rsidR="001E03D3">
        <w:fldChar w:fldCharType="end"/>
      </w:r>
      <w:r w:rsidR="00A05B30">
        <w:t xml:space="preserve">” </w:t>
      </w:r>
      <w:r>
        <w:t>for a few qualifications).</w:t>
      </w:r>
    </w:p>
    <w:p w:rsidR="00165BD5" w:rsidRDefault="00165BD5" w:rsidP="00165BD5">
      <w:r>
        <w:t xml:space="preserve">However, to avoid the possibility of code in one bean having an unexpected effect on a different bean, the following methods which change the public state of a </w:t>
      </w:r>
      <w:r w:rsidRPr="00590E86">
        <w:rPr>
          <w:rStyle w:val="Code"/>
        </w:rPr>
        <w:t>JMSContext</w:t>
      </w:r>
      <w:r>
        <w:t xml:space="preserve"> will not be permitted if the </w:t>
      </w:r>
      <w:r w:rsidRPr="00590E86">
        <w:rPr>
          <w:rStyle w:val="Code"/>
        </w:rPr>
        <w:t>JMSContext</w:t>
      </w:r>
      <w:r>
        <w:t xml:space="preserve"> is injected. </w:t>
      </w:r>
    </w:p>
    <w:p w:rsidR="00165BD5" w:rsidRDefault="00165BD5" w:rsidP="00165BD5">
      <w:pPr>
        <w:pStyle w:val="ListBullet"/>
        <w:rPr>
          <w:rStyle w:val="Code"/>
        </w:rPr>
      </w:pPr>
      <w:r w:rsidRPr="00590E86">
        <w:rPr>
          <w:rStyle w:val="Code"/>
        </w:rPr>
        <w:t>setClientID</w:t>
      </w:r>
    </w:p>
    <w:p w:rsidR="00165BD5" w:rsidRDefault="00165BD5" w:rsidP="00165BD5">
      <w:pPr>
        <w:pStyle w:val="ListBullet"/>
        <w:rPr>
          <w:rStyle w:val="Code"/>
        </w:rPr>
      </w:pPr>
      <w:r w:rsidRPr="00590E86">
        <w:rPr>
          <w:rStyle w:val="Code"/>
        </w:rPr>
        <w:t>setExceptionListener</w:t>
      </w:r>
    </w:p>
    <w:p w:rsidR="00165BD5" w:rsidRDefault="00165BD5" w:rsidP="00165BD5">
      <w:pPr>
        <w:pStyle w:val="ListBullet"/>
        <w:rPr>
          <w:rStyle w:val="Code"/>
        </w:rPr>
      </w:pPr>
      <w:r w:rsidRPr="00590E86">
        <w:rPr>
          <w:rStyle w:val="Code"/>
        </w:rPr>
        <w:t>stop</w:t>
      </w:r>
    </w:p>
    <w:p w:rsidR="00165BD5" w:rsidRDefault="00165BD5" w:rsidP="00165BD5">
      <w:pPr>
        <w:pStyle w:val="ListBullet"/>
        <w:rPr>
          <w:rStyle w:val="Code"/>
        </w:rPr>
      </w:pPr>
      <w:r w:rsidRPr="00590E86">
        <w:rPr>
          <w:rStyle w:val="Code"/>
        </w:rPr>
        <w:t>acknowledge</w:t>
      </w:r>
    </w:p>
    <w:p w:rsidR="00165BD5" w:rsidRDefault="00165BD5" w:rsidP="00165BD5">
      <w:pPr>
        <w:pStyle w:val="ListBullet"/>
        <w:rPr>
          <w:rStyle w:val="Code"/>
        </w:rPr>
      </w:pPr>
      <w:r w:rsidRPr="00590E86">
        <w:rPr>
          <w:rStyle w:val="Code"/>
        </w:rPr>
        <w:t>commit</w:t>
      </w:r>
    </w:p>
    <w:p w:rsidR="00165BD5" w:rsidRDefault="00165BD5" w:rsidP="00165BD5">
      <w:pPr>
        <w:pStyle w:val="ListBullet"/>
        <w:rPr>
          <w:rStyle w:val="Code"/>
        </w:rPr>
      </w:pPr>
      <w:r w:rsidRPr="00590E86">
        <w:rPr>
          <w:rStyle w:val="Code"/>
        </w:rPr>
        <w:t>rollback</w:t>
      </w:r>
    </w:p>
    <w:p w:rsidR="00165BD5" w:rsidRDefault="00165BD5" w:rsidP="00165BD5">
      <w:pPr>
        <w:pStyle w:val="ListBullet"/>
        <w:rPr>
          <w:rStyle w:val="Code"/>
        </w:rPr>
      </w:pPr>
      <w:r w:rsidRPr="00590E86">
        <w:rPr>
          <w:rStyle w:val="Code"/>
        </w:rPr>
        <w:t>recover</w:t>
      </w:r>
    </w:p>
    <w:p w:rsidR="00165BD5" w:rsidRDefault="00165BD5" w:rsidP="00165BD5">
      <w:pPr>
        <w:pStyle w:val="ListBullet"/>
        <w:rPr>
          <w:rStyle w:val="Code"/>
        </w:rPr>
      </w:pPr>
      <w:r w:rsidRPr="00590E86">
        <w:rPr>
          <w:rStyle w:val="Code"/>
        </w:rPr>
        <w:t>setAutoStart</w:t>
      </w:r>
    </w:p>
    <w:p w:rsidR="00165BD5" w:rsidRDefault="00165BD5" w:rsidP="00165BD5">
      <w:pPr>
        <w:pStyle w:val="ListBullet"/>
        <w:rPr>
          <w:rStyle w:val="Code"/>
        </w:rPr>
      </w:pPr>
      <w:r w:rsidRPr="00590E86">
        <w:rPr>
          <w:rStyle w:val="Code"/>
        </w:rPr>
        <w:t>start</w:t>
      </w:r>
    </w:p>
    <w:p w:rsidR="00165BD5" w:rsidRDefault="00165BD5" w:rsidP="00165BD5">
      <w:pPr>
        <w:pStyle w:val="ListBullet"/>
        <w:rPr>
          <w:rStyle w:val="Code"/>
        </w:rPr>
      </w:pPr>
      <w:r w:rsidRPr="00590E86">
        <w:rPr>
          <w:rStyle w:val="Code"/>
        </w:rPr>
        <w:t>close</w:t>
      </w:r>
    </w:p>
    <w:p w:rsidR="00165BD5" w:rsidRDefault="00165BD5" w:rsidP="00165BD5">
      <w:r>
        <w:t xml:space="preserve">These methods must throw </w:t>
      </w:r>
      <w:proofErr w:type="gramStart"/>
      <w:r>
        <w:t>a</w:t>
      </w:r>
      <w:proofErr w:type="gramEnd"/>
      <w:r>
        <w:t xml:space="preserve"> </w:t>
      </w:r>
      <w:r>
        <w:rPr>
          <w:rStyle w:val="Code"/>
        </w:rPr>
        <w:t>IllegalState</w:t>
      </w:r>
      <w:r w:rsidRPr="00590E86">
        <w:rPr>
          <w:rStyle w:val="Code"/>
        </w:rPr>
        <w:t>RuntimeException</w:t>
      </w:r>
      <w:r>
        <w:t xml:space="preserve"> if the </w:t>
      </w:r>
      <w:r w:rsidRPr="00590E86">
        <w:rPr>
          <w:rStyle w:val="Code"/>
        </w:rPr>
        <w:t>JMSContext</w:t>
      </w:r>
      <w:r>
        <w:t xml:space="preserve"> is injected. These restrictions do not apply</w:t>
      </w:r>
      <w:r w:rsidRPr="00AF5CCD">
        <w:t xml:space="preserve"> when the </w:t>
      </w:r>
      <w:r w:rsidRPr="00590E86">
        <w:rPr>
          <w:rStyle w:val="Code"/>
        </w:rPr>
        <w:t>JMSContext</w:t>
      </w:r>
      <w:r w:rsidRPr="00AF5CCD">
        <w:t xml:space="preserve"> is managed by the application; though note that </w:t>
      </w:r>
      <w:r>
        <w:t>several</w:t>
      </w:r>
      <w:r w:rsidRPr="00AF5CCD">
        <w:t xml:space="preserve"> of these methods are </w:t>
      </w:r>
      <w:r>
        <w:t xml:space="preserve">in any case </w:t>
      </w:r>
      <w:r w:rsidRPr="00AF5CCD">
        <w:t>prohibited in a Java EE web or EJB container.</w:t>
      </w:r>
    </w:p>
    <w:p w:rsidR="006105C7" w:rsidRDefault="006105C7" w:rsidP="00285548">
      <w:pPr>
        <w:pStyle w:val="Heading1"/>
      </w:pPr>
      <w:bookmarkStart w:id="648" w:name="_Toc316036808"/>
      <w:bookmarkStart w:id="649" w:name="_Toc316049133"/>
      <w:bookmarkStart w:id="650" w:name="_Toc316049432"/>
      <w:bookmarkStart w:id="651" w:name="_Toc316049894"/>
      <w:bookmarkStart w:id="652" w:name="_Toc316059405"/>
      <w:bookmarkStart w:id="653" w:name="_Toc316231553"/>
      <w:bookmarkStart w:id="654" w:name="_Toc316231947"/>
      <w:bookmarkStart w:id="655" w:name="_Toc316476157"/>
      <w:bookmarkStart w:id="656" w:name="_Toc316649652"/>
      <w:bookmarkStart w:id="657" w:name="_Toc317174548"/>
      <w:bookmarkStart w:id="658" w:name="_Toc317256785"/>
      <w:bookmarkStart w:id="659" w:name="_Toc317515282"/>
      <w:bookmarkStart w:id="660" w:name="_Toc317517795"/>
      <w:bookmarkStart w:id="661" w:name="_Toc317519277"/>
      <w:bookmarkStart w:id="662" w:name="_Toc317591242"/>
      <w:bookmarkStart w:id="663" w:name="_Toc316036814"/>
      <w:bookmarkStart w:id="664" w:name="_Toc316049139"/>
      <w:bookmarkStart w:id="665" w:name="_Toc316049438"/>
      <w:bookmarkStart w:id="666" w:name="_Toc316049900"/>
      <w:bookmarkStart w:id="667" w:name="_Toc316059411"/>
      <w:bookmarkStart w:id="668" w:name="_Toc316231559"/>
      <w:bookmarkStart w:id="669" w:name="_Toc316231953"/>
      <w:bookmarkStart w:id="670" w:name="_Toc316476163"/>
      <w:bookmarkStart w:id="671" w:name="_Toc316649658"/>
      <w:bookmarkStart w:id="672" w:name="_Toc317174554"/>
      <w:bookmarkStart w:id="673" w:name="_Toc317256791"/>
      <w:bookmarkStart w:id="674" w:name="_Toc317515288"/>
      <w:bookmarkStart w:id="675" w:name="_Toc317517801"/>
      <w:bookmarkStart w:id="676" w:name="_Toc317519283"/>
      <w:bookmarkStart w:id="677" w:name="_Toc317591248"/>
      <w:bookmarkStart w:id="678" w:name="_Toc316036817"/>
      <w:bookmarkStart w:id="679" w:name="_Toc316049142"/>
      <w:bookmarkStart w:id="680" w:name="_Toc316049441"/>
      <w:bookmarkStart w:id="681" w:name="_Toc316049903"/>
      <w:bookmarkStart w:id="682" w:name="_Toc316059414"/>
      <w:bookmarkStart w:id="683" w:name="_Toc316231562"/>
      <w:bookmarkStart w:id="684" w:name="_Toc316231956"/>
      <w:bookmarkStart w:id="685" w:name="_Toc329707089"/>
      <w:bookmarkStart w:id="686" w:name="_Ref343689026"/>
      <w:bookmarkStart w:id="687" w:name="_Ref343689028"/>
      <w:bookmarkStart w:id="688" w:name="_Ref344991352"/>
      <w:bookmarkStart w:id="689" w:name="_Ref344991357"/>
      <w:bookmarkStart w:id="690" w:name="_Ref348012759"/>
      <w:bookmarkStart w:id="691" w:name="_Ref348012762"/>
      <w:bookmarkStart w:id="692" w:name="_Ref348020961"/>
      <w:bookmarkStart w:id="693" w:name="_Toc351464474"/>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r w:rsidRPr="00285548">
        <w:lastRenderedPageBreak/>
        <w:t>Resource</w:t>
      </w:r>
      <w:r>
        <w:t xml:space="preserve"> </w:t>
      </w:r>
      <w:r w:rsidR="006B3A9D">
        <w:t>a</w:t>
      </w:r>
      <w:r>
        <w:t>dapter</w:t>
      </w:r>
      <w:bookmarkEnd w:id="685"/>
      <w:bookmarkEnd w:id="686"/>
      <w:bookmarkEnd w:id="687"/>
      <w:bookmarkEnd w:id="688"/>
      <w:bookmarkEnd w:id="689"/>
      <w:bookmarkEnd w:id="690"/>
      <w:bookmarkEnd w:id="691"/>
      <w:bookmarkEnd w:id="692"/>
      <w:bookmarkEnd w:id="693"/>
    </w:p>
    <w:p w:rsidR="006105C7" w:rsidRDefault="006105C7" w:rsidP="006105C7">
      <w:r>
        <w:t xml:space="preserve">The </w:t>
      </w:r>
      <w:r w:rsidR="00251C1A" w:rsidRPr="00251C1A">
        <w:t>Java</w:t>
      </w:r>
      <w:r>
        <w:t xml:space="preserve"> EE Connector Architecture (JCA) specification defines a standard architecture for connecting the Java EE platform to enterprise information systems (EISs). </w:t>
      </w:r>
    </w:p>
    <w:p w:rsidR="00C2185D" w:rsidRDefault="006105C7">
      <w:r>
        <w:t xml:space="preserve">A JMS </w:t>
      </w:r>
      <w:r w:rsidR="00167689">
        <w:t xml:space="preserve">provider (whether it forms part of a Java EE application server or not) </w:t>
      </w:r>
      <w:r>
        <w:t xml:space="preserve">is </w:t>
      </w:r>
      <w:r w:rsidR="00843F38">
        <w:t xml:space="preserve">recommended </w:t>
      </w:r>
      <w:r>
        <w:t xml:space="preserve">to include a resource adapter which connects to that JMS provider and which conforms to the Java EE Connector Architecture specification and as further specified in this chapter. </w:t>
      </w:r>
      <w:bookmarkStart w:id="694" w:name="_Toc329707090"/>
    </w:p>
    <w:p w:rsidR="006105C7" w:rsidRDefault="00280DC4" w:rsidP="00383EB3">
      <w:pPr>
        <w:pStyle w:val="Heading2"/>
      </w:pPr>
      <w:bookmarkStart w:id="695" w:name="_Ref348021278"/>
      <w:bookmarkStart w:id="696" w:name="_Toc351464475"/>
      <w:r>
        <w:t>MDB activation properties</w:t>
      </w:r>
      <w:bookmarkEnd w:id="695"/>
      <w:bookmarkEnd w:id="696"/>
    </w:p>
    <w:p w:rsidR="006105C7" w:rsidRDefault="00713106" w:rsidP="006105C7">
      <w:r>
        <w:t xml:space="preserve">Message-driven beans are defined in the Enterprise JavaBeans specification. </w:t>
      </w:r>
      <w:r w:rsidR="006105C7">
        <w:t xml:space="preserve">JMS </w:t>
      </w:r>
      <w:r w:rsidR="00DC5279">
        <w:t>defines the following</w:t>
      </w:r>
      <w:r w:rsidR="003A3FA0">
        <w:t xml:space="preserve"> </w:t>
      </w:r>
      <w:r w:rsidR="002124EC">
        <w:t xml:space="preserve">activation </w:t>
      </w:r>
      <w:r w:rsidR="006105C7">
        <w:t>properties</w:t>
      </w:r>
      <w:r w:rsidR="003A3FA0">
        <w:t xml:space="preserve"> for message-driven beans.</w:t>
      </w:r>
    </w:p>
    <w:p w:rsidR="006105C7" w:rsidRDefault="006105C7" w:rsidP="006105C7">
      <w:pPr>
        <w:pStyle w:val="Caption"/>
      </w:pPr>
      <w:r>
        <w:t xml:space="preserve">Table </w:t>
      </w:r>
      <w:r w:rsidR="001E03D3">
        <w:fldChar w:fldCharType="begin"/>
      </w:r>
      <w:r w:rsidR="00422617">
        <w:instrText xml:space="preserve"> STYLEREF 1 \s </w:instrText>
      </w:r>
      <w:r w:rsidR="001E03D3">
        <w:fldChar w:fldCharType="separate"/>
      </w:r>
      <w:r w:rsidR="009749BC">
        <w:rPr>
          <w:noProof/>
        </w:rPr>
        <w:t>13</w:t>
      </w:r>
      <w:r w:rsidR="001E03D3">
        <w:fldChar w:fldCharType="end"/>
      </w:r>
      <w:r w:rsidR="00422617">
        <w:noBreakHyphen/>
      </w:r>
      <w:r w:rsidR="001E03D3">
        <w:fldChar w:fldCharType="begin"/>
      </w:r>
      <w:r w:rsidR="00422617">
        <w:instrText xml:space="preserve"> SEQ Table \* ARABIC \s 1 </w:instrText>
      </w:r>
      <w:r w:rsidR="001E03D3">
        <w:fldChar w:fldCharType="separate"/>
      </w:r>
      <w:r w:rsidR="009749BC">
        <w:rPr>
          <w:noProof/>
        </w:rPr>
        <w:t>1</w:t>
      </w:r>
      <w:r w:rsidR="001E03D3">
        <w:fldChar w:fldCharType="end"/>
      </w:r>
      <w:r w:rsidR="00C87CA2">
        <w:t xml:space="preserve"> </w:t>
      </w:r>
      <w:r w:rsidR="003A3FA0">
        <w:t xml:space="preserve">MDB activation </w:t>
      </w:r>
      <w:r>
        <w:t>properties</w:t>
      </w:r>
      <w:r w:rsidR="005D4959">
        <w:t xml:space="preserve"> defined by JMS</w:t>
      </w:r>
      <w:r>
        <w:t xml:space="preserve"> </w:t>
      </w:r>
    </w:p>
    <w:tbl>
      <w:tblPr>
        <w:tblW w:w="0" w:type="auto"/>
        <w:tblInd w:w="1242" w:type="dxa"/>
        <w:tblBorders>
          <w:top w:val="single" w:sz="4" w:space="0" w:color="auto"/>
          <w:left w:val="single" w:sz="4" w:space="0" w:color="auto"/>
          <w:bottom w:val="single" w:sz="4" w:space="0" w:color="auto"/>
          <w:right w:val="single" w:sz="4" w:space="0" w:color="auto"/>
        </w:tblBorders>
        <w:tblLayout w:type="fixed"/>
        <w:tblLook w:val="0000"/>
      </w:tblPr>
      <w:tblGrid>
        <w:gridCol w:w="2747"/>
        <w:gridCol w:w="5253"/>
      </w:tblGrid>
      <w:tr w:rsidR="006105C7" w:rsidRPr="005961C4" w:rsidTr="00C37E98">
        <w:trPr>
          <w:cantSplit/>
          <w:tblHeader/>
        </w:trPr>
        <w:tc>
          <w:tcPr>
            <w:tcW w:w="2747" w:type="dxa"/>
            <w:tcBorders>
              <w:top w:val="single" w:sz="4" w:space="0" w:color="auto"/>
              <w:bottom w:val="single" w:sz="4" w:space="0" w:color="auto"/>
              <w:right w:val="single" w:sz="4" w:space="0" w:color="auto"/>
            </w:tcBorders>
          </w:tcPr>
          <w:p w:rsidR="006105C7" w:rsidRPr="005961C4" w:rsidRDefault="0072038F" w:rsidP="00C37E98">
            <w:pPr>
              <w:ind w:left="0"/>
              <w:rPr>
                <w:rFonts w:eastAsia="Calibri"/>
                <w:b/>
                <w:bCs/>
              </w:rPr>
            </w:pPr>
            <w:r>
              <w:rPr>
                <w:rFonts w:eastAsia="Calibri"/>
                <w:b/>
                <w:bCs/>
              </w:rPr>
              <w:t>Activation</w:t>
            </w:r>
            <w:r w:rsidRPr="005961C4">
              <w:rPr>
                <w:rFonts w:eastAsia="Calibri"/>
                <w:b/>
                <w:bCs/>
              </w:rPr>
              <w:t xml:space="preserve"> </w:t>
            </w:r>
            <w:r w:rsidR="006105C7" w:rsidRPr="005961C4">
              <w:rPr>
                <w:rFonts w:eastAsia="Calibri"/>
                <w:b/>
                <w:bCs/>
              </w:rPr>
              <w:t>property</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b/>
                <w:bCs/>
              </w:rPr>
            </w:pPr>
            <w:r w:rsidRPr="005961C4">
              <w:rPr>
                <w:rFonts w:eastAsia="Calibri"/>
                <w:b/>
                <w:bCs/>
              </w:rPr>
              <w:t>Description</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javax.jms.Queue</w:t>
            </w:r>
            <w:r w:rsidRPr="005961C4">
              <w:rPr>
                <w:rFonts w:eastAsia="Calibri"/>
              </w:rPr>
              <w:t xml:space="preserve"> or </w:t>
            </w:r>
            <w:r w:rsidRPr="005961C4">
              <w:rPr>
                <w:rFonts w:ascii="Courier New" w:eastAsia="Calibri" w:hAnsi="Courier New" w:cs="Courier New"/>
                <w:sz w:val="18"/>
                <w:szCs w:val="18"/>
              </w:rPr>
              <w:t>javax.jms.Topic</w:t>
            </w:r>
            <w:r w:rsidRPr="005961C4">
              <w:rPr>
                <w:rFonts w:eastAsia="Calibri"/>
              </w:rPr>
              <w:t xml:space="preserve"> object which defines the JMS queue or topic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connectionFactoryLookup</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the lookup name of an administratively-defined </w:t>
            </w:r>
            <w:r w:rsidRPr="005961C4">
              <w:rPr>
                <w:rFonts w:ascii="Courier New" w:eastAsia="Calibri" w:hAnsi="Courier New" w:cs="Courier New"/>
                <w:sz w:val="18"/>
                <w:szCs w:val="18"/>
              </w:rPr>
              <w:t>javax.jms.ConnectionFactory, javax.jms.QueueConnectionFactory</w:t>
            </w:r>
            <w:r w:rsidRPr="005961C4">
              <w:rPr>
                <w:rFonts w:eastAsia="Calibri"/>
              </w:rPr>
              <w:t xml:space="preserve"> or </w:t>
            </w:r>
            <w:r w:rsidRPr="005961C4">
              <w:rPr>
                <w:rFonts w:ascii="Courier New" w:eastAsia="Calibri" w:hAnsi="Courier New" w:cs="Courier New"/>
                <w:sz w:val="18"/>
                <w:szCs w:val="18"/>
              </w:rPr>
              <w:t>javax.jms.TopicConnectionFactory</w:t>
            </w:r>
            <w:r w:rsidRPr="005961C4">
              <w:rPr>
                <w:rFonts w:eastAsia="Calibri"/>
              </w:rPr>
              <w:t xml:space="preserve"> object that will be used to connect to the JMS provider from which the endpoint (message-driven bean) is to receive messages.</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acknowledgeMode</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If bean-managed transaction demarcation is used, this property may be used to indicate whether JMS </w:t>
            </w:r>
            <w:r w:rsidRPr="005961C4">
              <w:rPr>
                <w:rFonts w:ascii="Courier New" w:eastAsia="Calibri" w:hAnsi="Courier New" w:cs="Courier New"/>
                <w:sz w:val="18"/>
                <w:szCs w:val="18"/>
              </w:rPr>
              <w:t>AUTO_ACKNOWLEDGE</w:t>
            </w:r>
            <w:r w:rsidRPr="005961C4">
              <w:rPr>
                <w:rFonts w:eastAsia="Calibri"/>
              </w:rPr>
              <w:t xml:space="preserve"> semantics or </w:t>
            </w:r>
            <w:r w:rsidRPr="005961C4">
              <w:rPr>
                <w:rFonts w:ascii="Courier New" w:eastAsia="Calibri" w:hAnsi="Courier New" w:cs="Courier New"/>
                <w:sz w:val="18"/>
                <w:szCs w:val="18"/>
              </w:rPr>
              <w:t>DUPS_OK_ACKNOWLEDGE</w:t>
            </w:r>
            <w:r w:rsidRPr="005961C4">
              <w:rPr>
                <w:rFonts w:eastAsia="Calibri"/>
              </w:rPr>
              <w:t xml:space="preserve"> semantics should apply.</w:t>
            </w:r>
          </w:p>
          <w:p w:rsidR="006105C7" w:rsidRPr="005961C4" w:rsidRDefault="006105C7" w:rsidP="00C37E98">
            <w:pPr>
              <w:ind w:left="0"/>
              <w:rPr>
                <w:rFonts w:eastAsia="Calibri"/>
              </w:rPr>
            </w:pPr>
            <w:r w:rsidRPr="005961C4">
              <w:rPr>
                <w:rFonts w:eastAsia="Calibri"/>
              </w:rPr>
              <w:t xml:space="preserve">This property may be set to either </w:t>
            </w:r>
            <w:r w:rsidRPr="005961C4">
              <w:rPr>
                <w:rFonts w:ascii="Courier New" w:eastAsia="Calibri" w:hAnsi="Courier New" w:cs="Courier New"/>
                <w:sz w:val="18"/>
                <w:szCs w:val="18"/>
              </w:rPr>
              <w:t>Auto-acknowledge</w:t>
            </w:r>
            <w:r w:rsidRPr="005961C4">
              <w:rPr>
                <w:rFonts w:eastAsia="Calibri"/>
              </w:rPr>
              <w:t xml:space="preserve"> or </w:t>
            </w:r>
            <w:r w:rsidRPr="005961C4">
              <w:rPr>
                <w:rFonts w:ascii="Courier New" w:eastAsia="Calibri" w:hAnsi="Courier New" w:cs="Courier New"/>
                <w:sz w:val="18"/>
                <w:szCs w:val="18"/>
              </w:rPr>
              <w:t>Dups-ok-acknowledge</w:t>
            </w:r>
            <w:r w:rsidRPr="005961C4">
              <w:rPr>
                <w:rFonts w:eastAsia="Calibri"/>
              </w:rPr>
              <w:t xml:space="preserve">.  If this property is not specified, a default of </w:t>
            </w:r>
            <w:r w:rsidRPr="005961C4">
              <w:rPr>
                <w:rFonts w:ascii="Courier New" w:eastAsia="Calibri" w:hAnsi="Courier New" w:cs="Courier New"/>
                <w:sz w:val="18"/>
                <w:szCs w:val="18"/>
              </w:rPr>
              <w:t>Auto-acknowledge</w:t>
            </w:r>
            <w:r w:rsidRPr="005961C4">
              <w:rPr>
                <w:rFonts w:eastAsia="Calibri"/>
              </w:rPr>
              <w:t xml:space="preserve"> will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keepLines/>
              <w:ind w:left="0"/>
              <w:rPr>
                <w:rFonts w:ascii="Courier New" w:eastAsia="Calibri" w:hAnsi="Courier New" w:cs="Courier New"/>
                <w:sz w:val="18"/>
                <w:szCs w:val="18"/>
              </w:rPr>
            </w:pPr>
            <w:r w:rsidRPr="005961C4">
              <w:rPr>
                <w:rFonts w:ascii="Courier New" w:eastAsia="Calibri" w:hAnsi="Courier New" w:cs="Courier New"/>
                <w:sz w:val="18"/>
                <w:szCs w:val="18"/>
              </w:rPr>
              <w:t>messageSelector</w:t>
            </w:r>
          </w:p>
        </w:tc>
        <w:tc>
          <w:tcPr>
            <w:tcW w:w="5253" w:type="dxa"/>
            <w:tcBorders>
              <w:top w:val="single" w:sz="4" w:space="0" w:color="auto"/>
              <w:left w:val="single" w:sz="4" w:space="0" w:color="auto"/>
              <w:bottom w:val="single" w:sz="4" w:space="0" w:color="auto"/>
            </w:tcBorders>
          </w:tcPr>
          <w:p w:rsidR="006105C7" w:rsidRPr="005961C4" w:rsidRDefault="006105C7" w:rsidP="00C37E98">
            <w:pPr>
              <w:keepLines/>
              <w:ind w:left="0"/>
              <w:rPr>
                <w:rFonts w:eastAsia="Calibri"/>
              </w:rPr>
            </w:pPr>
            <w:r w:rsidRPr="005961C4">
              <w:rPr>
                <w:rFonts w:eastAsia="Calibri"/>
              </w:rPr>
              <w:t>This property may be used to specify a message selector. If this property is not specified then a message selector will not be used.</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destinationType</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 xml:space="preserve">This property may be used to specify whether the specified destination is a queue or topic. The valid values are </w:t>
            </w:r>
            <w:r w:rsidRPr="00572A84">
              <w:rPr>
                <w:rStyle w:val="Code"/>
                <w:rFonts w:eastAsia="Calibri"/>
              </w:rPr>
              <w:t>javax.jms.Queue</w:t>
            </w:r>
            <w:r w:rsidRPr="005961C4">
              <w:rPr>
                <w:rFonts w:eastAsia="Calibri"/>
              </w:rPr>
              <w:t xml:space="preserve"> or </w:t>
            </w:r>
            <w:r w:rsidRPr="00572A84">
              <w:rPr>
                <w:rStyle w:val="Code"/>
                <w:rFonts w:eastAsia="Calibri"/>
              </w:rPr>
              <w:t>javax.jms.Topic</w:t>
            </w:r>
            <w:r w:rsidRPr="005961C4">
              <w:rPr>
                <w:rFonts w:eastAsia="Calibri"/>
              </w:rPr>
              <w:t xml:space="preserve">.  </w:t>
            </w:r>
          </w:p>
        </w:tc>
      </w:tr>
      <w:tr w:rsidR="006105C7" w:rsidRPr="005961C4" w:rsidTr="00C37E98">
        <w:trPr>
          <w:cantSplit/>
        </w:trPr>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lastRenderedPageBreak/>
              <w:t>subscriptionDurability</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only applies to endpoints (message-driven beans) that receive messages published to a topic. It may be used to specify whether the subscription is durable or non-durable.</w:t>
            </w:r>
          </w:p>
          <w:p w:rsidR="00F57E50" w:rsidRPr="005961C4" w:rsidRDefault="006105C7" w:rsidP="004678B9">
            <w:pPr>
              <w:ind w:left="0"/>
              <w:rPr>
                <w:rFonts w:eastAsia="Calibri"/>
              </w:rPr>
            </w:pPr>
            <w:r w:rsidRPr="005961C4">
              <w:rPr>
                <w:rFonts w:eastAsia="Calibri"/>
              </w:rPr>
              <w:t xml:space="preserve">This property may be set to either </w:t>
            </w:r>
            <w:r w:rsidRPr="00572A84">
              <w:rPr>
                <w:rStyle w:val="Code"/>
                <w:rFonts w:eastAsia="Calibri"/>
              </w:rPr>
              <w:t>Durable</w:t>
            </w:r>
            <w:r w:rsidRPr="005961C4">
              <w:rPr>
                <w:rFonts w:eastAsia="Calibri"/>
              </w:rPr>
              <w:t xml:space="preserve"> or </w:t>
            </w:r>
            <w:r w:rsidRPr="00572A84">
              <w:rPr>
                <w:rStyle w:val="Code"/>
                <w:rFonts w:eastAsia="Calibri"/>
              </w:rPr>
              <w:t>NonDurable</w:t>
            </w:r>
            <w:r w:rsidRPr="005961C4">
              <w:rPr>
                <w:rFonts w:eastAsia="Calibri"/>
              </w:rPr>
              <w:t xml:space="preserve">.  If this property is not specified, a default of </w:t>
            </w:r>
            <w:r w:rsidRPr="00572A84">
              <w:rPr>
                <w:rStyle w:val="Code"/>
                <w:rFonts w:eastAsia="Calibri"/>
              </w:rPr>
              <w:t>NonDurable</w:t>
            </w:r>
            <w:r w:rsidRPr="005961C4">
              <w:rPr>
                <w:rFonts w:eastAsia="Calibri"/>
              </w:rPr>
              <w:t xml:space="preserve"> will be used.</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clientId</w:t>
            </w:r>
            <w:r w:rsidRPr="005961C4">
              <w:rPr>
                <w:rFonts w:ascii="Courier New" w:eastAsia="Calibri" w:hAnsi="Courier New" w:cs="Courier New"/>
                <w:sz w:val="18"/>
                <w:szCs w:val="18"/>
              </w:rPr>
              <w:tab/>
              <w:t xml:space="preserve"> </w:t>
            </w:r>
          </w:p>
        </w:tc>
        <w:tc>
          <w:tcPr>
            <w:tcW w:w="5253" w:type="dxa"/>
            <w:tcBorders>
              <w:top w:val="single" w:sz="4" w:space="0" w:color="auto"/>
              <w:left w:val="single" w:sz="4" w:space="0" w:color="auto"/>
              <w:bottom w:val="single" w:sz="4" w:space="0" w:color="auto"/>
            </w:tcBorders>
          </w:tcPr>
          <w:p w:rsidR="006105C7" w:rsidRPr="005961C4" w:rsidRDefault="006105C7" w:rsidP="00C37E98">
            <w:pPr>
              <w:ind w:left="0"/>
              <w:rPr>
                <w:rFonts w:eastAsia="Calibri"/>
              </w:rPr>
            </w:pPr>
            <w:r w:rsidRPr="005961C4">
              <w:rPr>
                <w:rFonts w:eastAsia="Calibri"/>
              </w:rPr>
              <w:t>This property may be used to specify the client identifier that will be used when connecting to the JMS provider from which the endpoint (message-driven bean) is to receive messages.</w:t>
            </w:r>
          </w:p>
          <w:p w:rsidR="006105C7" w:rsidRPr="005961C4" w:rsidRDefault="001B0446" w:rsidP="00D17060">
            <w:pPr>
              <w:ind w:left="0"/>
              <w:rPr>
                <w:rFonts w:eastAsia="Calibri"/>
              </w:rPr>
            </w:pPr>
            <w:r>
              <w:rPr>
                <w:rFonts w:eastAsia="Calibri"/>
              </w:rPr>
              <w:t xml:space="preserve">Setting this property is always optional. </w:t>
            </w:r>
          </w:p>
        </w:tc>
      </w:tr>
      <w:tr w:rsidR="006105C7" w:rsidRPr="005961C4" w:rsidTr="00365520">
        <w:tc>
          <w:tcPr>
            <w:tcW w:w="2747" w:type="dxa"/>
            <w:tcBorders>
              <w:top w:val="single" w:sz="4" w:space="0" w:color="auto"/>
              <w:bottom w:val="single" w:sz="4" w:space="0" w:color="auto"/>
              <w:right w:val="single" w:sz="4" w:space="0" w:color="auto"/>
            </w:tcBorders>
          </w:tcPr>
          <w:p w:rsidR="006105C7" w:rsidRPr="005961C4" w:rsidRDefault="006105C7" w:rsidP="00C37E98">
            <w:pPr>
              <w:ind w:left="0"/>
              <w:rPr>
                <w:rFonts w:ascii="Courier New" w:eastAsia="Calibri" w:hAnsi="Courier New" w:cs="Courier New"/>
                <w:sz w:val="18"/>
                <w:szCs w:val="18"/>
              </w:rPr>
            </w:pPr>
            <w:r w:rsidRPr="005961C4">
              <w:rPr>
                <w:rFonts w:ascii="Courier New" w:eastAsia="Calibri" w:hAnsi="Courier New" w:cs="Courier New"/>
                <w:sz w:val="18"/>
                <w:szCs w:val="18"/>
              </w:rPr>
              <w:t>subscriptionName</w:t>
            </w:r>
            <w:r w:rsidRPr="005961C4">
              <w:rPr>
                <w:rFonts w:ascii="Courier New" w:eastAsia="Calibri" w:hAnsi="Courier New" w:cs="Courier New"/>
                <w:sz w:val="18"/>
                <w:szCs w:val="18"/>
              </w:rPr>
              <w:tab/>
            </w:r>
          </w:p>
        </w:tc>
        <w:tc>
          <w:tcPr>
            <w:tcW w:w="5253" w:type="dxa"/>
            <w:tcBorders>
              <w:top w:val="single" w:sz="4" w:space="0" w:color="auto"/>
              <w:left w:val="single" w:sz="4" w:space="0" w:color="auto"/>
              <w:bottom w:val="single" w:sz="4" w:space="0" w:color="auto"/>
            </w:tcBorders>
          </w:tcPr>
          <w:p w:rsidR="00365520" w:rsidRDefault="00365520">
            <w:pPr>
              <w:ind w:left="0"/>
              <w:rPr>
                <w:rFonts w:eastAsia="Calibri"/>
              </w:rPr>
            </w:pPr>
            <w:r w:rsidRPr="005961C4">
              <w:rPr>
                <w:rFonts w:eastAsia="Calibri"/>
              </w:rPr>
              <w:t xml:space="preserve">This property only applies to endpoints (message-driven beans) that receive messages published to a topic.  </w:t>
            </w:r>
            <w:r w:rsidR="00B77DF5">
              <w:rPr>
                <w:rFonts w:eastAsia="Calibri"/>
              </w:rPr>
              <w:t>It</w:t>
            </w:r>
            <w:r w:rsidRPr="005961C4">
              <w:rPr>
                <w:rFonts w:eastAsia="Calibri"/>
              </w:rPr>
              <w:t xml:space="preserve"> may be used to specify the name of the </w:t>
            </w:r>
            <w:r w:rsidR="00B868B7">
              <w:rPr>
                <w:rFonts w:eastAsia="Calibri"/>
              </w:rPr>
              <w:t xml:space="preserve">durable or non-durable </w:t>
            </w:r>
            <w:r w:rsidRPr="005961C4">
              <w:rPr>
                <w:rFonts w:eastAsia="Calibri"/>
              </w:rPr>
              <w:t xml:space="preserve">subscription. </w:t>
            </w:r>
          </w:p>
          <w:p w:rsidR="0029068D" w:rsidRDefault="00191FC3">
            <w:pPr>
              <w:ind w:left="0"/>
              <w:rPr>
                <w:rFonts w:eastAsia="Calibri"/>
              </w:rPr>
            </w:pPr>
            <w:r w:rsidRPr="00F57E50">
              <w:rPr>
                <w:rFonts w:eastAsia="Calibri"/>
              </w:rPr>
              <w:t>It is not defined whether a shared or unshared subscription</w:t>
            </w:r>
            <w:r>
              <w:rPr>
                <w:rFonts w:eastAsia="Calibri"/>
              </w:rPr>
              <w:t xml:space="preserve"> is used.</w:t>
            </w:r>
          </w:p>
        </w:tc>
      </w:tr>
    </w:tbl>
    <w:p w:rsidR="006D1327" w:rsidRPr="009250AC" w:rsidRDefault="006D1327" w:rsidP="006D1327">
      <w:pPr>
        <w:pStyle w:val="Heading1"/>
      </w:pPr>
      <w:bookmarkStart w:id="697" w:name="_Ref308095457"/>
      <w:bookmarkStart w:id="698" w:name="_Ref308095462"/>
      <w:bookmarkStart w:id="699" w:name="_Toc311729333"/>
      <w:bookmarkStart w:id="700" w:name="_Toc351464476"/>
      <w:r>
        <w:lastRenderedPageBreak/>
        <w:t>Examples of the classic API</w:t>
      </w:r>
      <w:bookmarkEnd w:id="697"/>
      <w:bookmarkEnd w:id="698"/>
      <w:bookmarkEnd w:id="699"/>
      <w:bookmarkEnd w:id="700"/>
    </w:p>
    <w:p w:rsidR="006D1327" w:rsidRDefault="006D1327" w:rsidP="00212E85">
      <w:r w:rsidRPr="00985EA8">
        <w:t xml:space="preserve">This chapter gives some code examples that show how a JMS client could use the JMS </w:t>
      </w:r>
      <w:r w:rsidR="00485C4D">
        <w:t xml:space="preserve">classic </w:t>
      </w:r>
      <w:r w:rsidRPr="00985EA8">
        <w:t xml:space="preserve">API. It also demonstrates how to use several message types. </w:t>
      </w:r>
    </w:p>
    <w:p w:rsidR="00F56E20" w:rsidRPr="00985EA8" w:rsidRDefault="00F56E20" w:rsidP="00F56E20">
      <w:r>
        <w:t xml:space="preserve">It is recommended that either the classic API or the simplified API be used in preference to the domain-specific APIs for point-to-point messaging. </w:t>
      </w:r>
      <w:r w:rsidR="00D66F78">
        <w:t>See also</w:t>
      </w:r>
      <w:r>
        <w:t xml:space="preserve"> chapter </w:t>
      </w:r>
      <w:r w:rsidR="001E03D3">
        <w:fldChar w:fldCharType="begin"/>
      </w:r>
      <w:r w:rsidR="00B83B82">
        <w:instrText xml:space="preserve"> REF _Ref316036019 \r \h </w:instrText>
      </w:r>
      <w:r w:rsidR="001E03D3">
        <w:fldChar w:fldCharType="separate"/>
      </w:r>
      <w:r w:rsidR="009749BC">
        <w:t>15</w:t>
      </w:r>
      <w:r w:rsidR="001E03D3">
        <w:fldChar w:fldCharType="end"/>
      </w:r>
      <w:r w:rsidR="00B83B82">
        <w:t xml:space="preserve"> “</w:t>
      </w:r>
      <w:r w:rsidR="001E03D3">
        <w:fldChar w:fldCharType="begin"/>
      </w:r>
      <w:r w:rsidR="00B83B82">
        <w:instrText xml:space="preserve"> REF _Ref316036019 \h </w:instrText>
      </w:r>
      <w:r w:rsidR="001E03D3">
        <w:fldChar w:fldCharType="separate"/>
      </w:r>
      <w:r w:rsidR="009749BC">
        <w:t>Examples of the simplified API</w:t>
      </w:r>
      <w:r w:rsidR="001E03D3">
        <w:fldChar w:fldCharType="end"/>
      </w:r>
      <w:r w:rsidR="00A05B30">
        <w:t>”.</w:t>
      </w:r>
    </w:p>
    <w:p w:rsidR="006D1327" w:rsidRPr="00985EA8" w:rsidRDefault="006D1327" w:rsidP="006D1327">
      <w:r w:rsidRPr="00985EA8">
        <w:t>In the example program, a client application sends and receives stock quote information. The messages the client application receives are from a stock quote service that sends out stock quote messages. The stock quote service is not described in the example.</w:t>
      </w:r>
    </w:p>
    <w:p w:rsidR="006D1327" w:rsidRPr="00985EA8" w:rsidRDefault="006D1327" w:rsidP="006D1327">
      <w:r w:rsidRPr="00985EA8">
        <w:t>To simplify the example, no exception-handling code is included.</w:t>
      </w:r>
    </w:p>
    <w:p w:rsidR="006D1327" w:rsidRPr="00985EA8" w:rsidRDefault="006D1327" w:rsidP="006D1327">
      <w:r w:rsidRPr="00985EA8">
        <w:t>This chapter describes the steps for creating the correct environment for sending and receiving a message.</w:t>
      </w:r>
    </w:p>
    <w:p w:rsidR="006D1327" w:rsidRPr="00985EA8" w:rsidRDefault="006D1327" w:rsidP="006D1327">
      <w:r w:rsidRPr="00985EA8">
        <w:t>After describing these basic functions, this chapter describes how to perform some other common functions, such as using message selectors.</w:t>
      </w:r>
    </w:p>
    <w:p w:rsidR="006D1327" w:rsidRDefault="006D1327" w:rsidP="006D1327">
      <w:pPr>
        <w:pStyle w:val="Heading2"/>
      </w:pPr>
      <w:bookmarkStart w:id="701" w:name="RTF31343434333a204865616431"/>
      <w:bookmarkStart w:id="702" w:name="_Toc311729334"/>
      <w:bookmarkStart w:id="703" w:name="_Toc351464477"/>
      <w:r>
        <w:t>Preparing to send and receive messages</w:t>
      </w:r>
      <w:bookmarkEnd w:id="701"/>
      <w:bookmarkEnd w:id="702"/>
      <w:bookmarkEnd w:id="703"/>
    </w:p>
    <w:p w:rsidR="006D1327" w:rsidRDefault="006D1327" w:rsidP="006D1327">
      <w:r>
        <w:t>Here are the basic steps to establish a connection and prepare to send and receive messages.</w:t>
      </w:r>
    </w:p>
    <w:p w:rsidR="006D1327" w:rsidRDefault="006D1327" w:rsidP="006D1327">
      <w:pPr>
        <w:pStyle w:val="ListBullet"/>
      </w:pPr>
      <w:r>
        <w:t xml:space="preserve">Get a </w:t>
      </w:r>
      <w:r w:rsidRPr="00FF0398">
        <w:rPr>
          <w:rStyle w:val="Code"/>
        </w:rPr>
        <w:t>ConnectionFactory</w:t>
      </w:r>
      <w:r>
        <w:t xml:space="preserve"> and </w:t>
      </w:r>
      <w:r w:rsidRPr="00FF0398">
        <w:rPr>
          <w:rStyle w:val="Code"/>
        </w:rPr>
        <w:t>Destination</w:t>
      </w:r>
    </w:p>
    <w:p w:rsidR="006D1327" w:rsidRDefault="006D1327" w:rsidP="006D1327">
      <w:pPr>
        <w:pStyle w:val="ListBullet"/>
      </w:pPr>
      <w:r>
        <w:t xml:space="preserve">Create a </w:t>
      </w:r>
      <w:r w:rsidRPr="00FF0398">
        <w:rPr>
          <w:rStyle w:val="Code"/>
        </w:rPr>
        <w:t>Connection</w:t>
      </w:r>
      <w:r>
        <w:t xml:space="preserve"> and </w:t>
      </w:r>
      <w:r w:rsidRPr="00FF0398">
        <w:rPr>
          <w:rStyle w:val="Code"/>
        </w:rPr>
        <w:t>Session</w:t>
      </w:r>
    </w:p>
    <w:p w:rsidR="006D1327" w:rsidRDefault="006D1327" w:rsidP="006D1327">
      <w:pPr>
        <w:pStyle w:val="ListBullet"/>
      </w:pPr>
      <w:r>
        <w:t xml:space="preserve">Create a </w:t>
      </w:r>
      <w:r w:rsidRPr="00FF0398">
        <w:rPr>
          <w:rStyle w:val="Code"/>
        </w:rPr>
        <w:t>MessageConsumer</w:t>
      </w:r>
    </w:p>
    <w:p w:rsidR="006D1327" w:rsidRDefault="006D1327" w:rsidP="006D1327">
      <w:pPr>
        <w:pStyle w:val="ListBullet"/>
      </w:pPr>
      <w:r>
        <w:t xml:space="preserve">Create a </w:t>
      </w:r>
      <w:r w:rsidRPr="00FF0398">
        <w:rPr>
          <w:rStyle w:val="Code"/>
        </w:rPr>
        <w:t>MessageProducer</w:t>
      </w:r>
    </w:p>
    <w:p w:rsidR="006D1327" w:rsidRPr="00362225" w:rsidRDefault="006D1327" w:rsidP="006D1327">
      <w:pPr>
        <w:pStyle w:val="Heading3"/>
      </w:pPr>
      <w:bookmarkStart w:id="704" w:name="_Toc311729335"/>
      <w:bookmarkStart w:id="705" w:name="_Toc351464478"/>
      <w:r w:rsidRPr="00362225">
        <w:t>Getting a ConnectionFactory</w:t>
      </w:r>
      <w:bookmarkEnd w:id="704"/>
      <w:bookmarkEnd w:id="705"/>
    </w:p>
    <w:p w:rsidR="006D1327" w:rsidRDefault="006D1327" w:rsidP="006D1327">
      <w:pPr>
        <w:pStyle w:val="Paragraph"/>
        <w:rPr>
          <w:spacing w:val="2"/>
          <w:w w:val="100"/>
        </w:rPr>
      </w:pPr>
      <w:r>
        <w:rPr>
          <w:spacing w:val="2"/>
          <w:w w:val="100"/>
        </w:rPr>
        <w:t xml:space="preserve">Both the message producer and message consumer (the sender and receiver) need to get a </w:t>
      </w:r>
      <w:r w:rsidRPr="00FF0398">
        <w:rPr>
          <w:rStyle w:val="Code"/>
        </w:rPr>
        <w:t>ConnectionFactory</w:t>
      </w:r>
      <w:r>
        <w:rPr>
          <w:i/>
          <w:iCs/>
          <w:spacing w:val="2"/>
          <w:w w:val="100"/>
        </w:rPr>
        <w:t xml:space="preserve"> </w:t>
      </w:r>
      <w:r>
        <w:rPr>
          <w:spacing w:val="2"/>
          <w:w w:val="100"/>
        </w:rPr>
        <w:t xml:space="preserve">and use it to set up both a </w:t>
      </w:r>
      <w:r w:rsidRPr="00FF0398">
        <w:rPr>
          <w:rStyle w:val="Code"/>
        </w:rPr>
        <w:t>Connection</w:t>
      </w:r>
      <w:r>
        <w:rPr>
          <w:i/>
          <w:iCs/>
          <w:spacing w:val="2"/>
          <w:w w:val="100"/>
        </w:rPr>
        <w:t xml:space="preserve"> </w:t>
      </w:r>
      <w:r>
        <w:rPr>
          <w:spacing w:val="2"/>
          <w:w w:val="100"/>
        </w:rPr>
        <w:t xml:space="preserve">and a </w:t>
      </w:r>
      <w:r w:rsidRPr="00FF0398">
        <w:rPr>
          <w:rStyle w:val="Code"/>
        </w:rPr>
        <w:t>Session</w:t>
      </w:r>
      <w:r>
        <w:rPr>
          <w:spacing w:val="2"/>
          <w:w w:val="100"/>
        </w:rPr>
        <w:t>.</w:t>
      </w:r>
    </w:p>
    <w:p w:rsidR="006D1327" w:rsidRDefault="006D1327" w:rsidP="006D1327">
      <w:pPr>
        <w:pStyle w:val="Paragraph"/>
        <w:rPr>
          <w:i/>
          <w:iCs/>
          <w:spacing w:val="2"/>
          <w:w w:val="100"/>
        </w:rPr>
      </w:pPr>
      <w:r>
        <w:rPr>
          <w:spacing w:val="2"/>
          <w:w w:val="100"/>
        </w:rPr>
        <w:t xml:space="preserve">An administrator typically has created and configured a </w:t>
      </w:r>
      <w:r w:rsidRPr="00FF0398">
        <w:rPr>
          <w:rStyle w:val="Code"/>
        </w:rPr>
        <w:t>ConnectionFactory</w:t>
      </w:r>
      <w:r>
        <w:rPr>
          <w:i/>
          <w:iCs/>
          <w:spacing w:val="2"/>
          <w:w w:val="100"/>
        </w:rPr>
        <w:t xml:space="preserve"> </w:t>
      </w:r>
      <w:r>
        <w:rPr>
          <w:spacing w:val="2"/>
          <w:w w:val="100"/>
        </w:rPr>
        <w:t xml:space="preserve">for the JMS client’s use. The client program typically uses the JNDI API to look up the </w:t>
      </w:r>
      <w:r w:rsidRPr="00FF0398">
        <w:rPr>
          <w:rStyle w:val="Code"/>
        </w:rPr>
        <w:t>ConnectionFactory</w:t>
      </w:r>
      <w:r>
        <w:rPr>
          <w:i/>
          <w:iCs/>
          <w:spacing w:val="2"/>
          <w:w w:val="100"/>
        </w:rPr>
        <w:t>.</w:t>
      </w:r>
    </w:p>
    <w:p w:rsidR="006D1327" w:rsidRDefault="006D1327" w:rsidP="000E1903">
      <w:pPr>
        <w:pStyle w:val="CodeInWideFrame"/>
      </w:pPr>
      <w:proofErr w:type="gramStart"/>
      <w:r>
        <w:t>import</w:t>
      </w:r>
      <w:proofErr w:type="gramEnd"/>
      <w:r>
        <w:t xml:space="preserve"> javax.naming.*;</w:t>
      </w:r>
    </w:p>
    <w:p w:rsidR="006D1327" w:rsidRPr="00F52B37" w:rsidRDefault="006D1327" w:rsidP="000E1903">
      <w:pPr>
        <w:pStyle w:val="CodeInWideFrame"/>
      </w:pPr>
      <w:proofErr w:type="gramStart"/>
      <w:r>
        <w:t>import</w:t>
      </w:r>
      <w:proofErr w:type="gramEnd"/>
      <w:r>
        <w:t xml:space="preserve"> javax.jms.*;</w:t>
      </w:r>
      <w:r>
        <w:br/>
      </w:r>
    </w:p>
    <w:p w:rsidR="006D1327" w:rsidRDefault="00663051" w:rsidP="000E1903">
      <w:pPr>
        <w:pStyle w:val="CodeInWideFrame"/>
      </w:pPr>
      <w:r>
        <w:t>Context namingContext</w:t>
      </w:r>
      <w:r w:rsidR="006D1327">
        <w:t xml:space="preserve"> = new </w:t>
      </w:r>
      <w:proofErr w:type="gramStart"/>
      <w:r w:rsidR="006D1327">
        <w:t>InitialContext(</w:t>
      </w:r>
      <w:proofErr w:type="gramEnd"/>
      <w:r w:rsidR="006D1327">
        <w:t>)</w:t>
      </w:r>
      <w:r w:rsidR="006A32C5">
        <w:t>;</w:t>
      </w:r>
    </w:p>
    <w:p w:rsidR="00645DA8" w:rsidRDefault="00645DA8" w:rsidP="000E1903">
      <w:pPr>
        <w:pStyle w:val="CodeInWideFrame"/>
      </w:pPr>
      <w:r>
        <w:t xml:space="preserve">ConnectionFactory ConnectionFactory </w:t>
      </w:r>
      <w:r w:rsidR="006D1327">
        <w:t>=</w:t>
      </w:r>
    </w:p>
    <w:p w:rsidR="006D1327" w:rsidRDefault="00645DA8" w:rsidP="000E1903">
      <w:pPr>
        <w:pStyle w:val="CodeInWideFrame"/>
      </w:pPr>
      <w:r>
        <w:t xml:space="preserve">   </w:t>
      </w:r>
      <w:r w:rsidR="00663051">
        <w:t xml:space="preserve">(ConnectionFactory) </w:t>
      </w:r>
      <w:proofErr w:type="gramStart"/>
      <w:r w:rsidR="00663051">
        <w:t>namingContext</w:t>
      </w:r>
      <w:r w:rsidR="006D1327">
        <w:t>.lookup(</w:t>
      </w:r>
      <w:proofErr w:type="gramEnd"/>
      <w:r w:rsidR="006D1327">
        <w:t>"</w:t>
      </w:r>
      <w:r w:rsidR="00663051">
        <w:t>myCF</w:t>
      </w:r>
      <w:r w:rsidR="006D1327">
        <w:t>");</w:t>
      </w:r>
    </w:p>
    <w:p w:rsidR="006D1327" w:rsidRPr="00362225" w:rsidRDefault="006D1327" w:rsidP="006D1327">
      <w:pPr>
        <w:pStyle w:val="Heading3"/>
      </w:pPr>
      <w:bookmarkStart w:id="706" w:name="_Toc311729336"/>
      <w:bookmarkStart w:id="707" w:name="_Toc351464479"/>
      <w:r w:rsidRPr="00362225">
        <w:t>Getting a Destination</w:t>
      </w:r>
      <w:bookmarkEnd w:id="706"/>
      <w:bookmarkEnd w:id="707"/>
    </w:p>
    <w:p w:rsidR="006D1327" w:rsidRDefault="006D1327" w:rsidP="006D1327">
      <w:pPr>
        <w:pStyle w:val="Paragraph"/>
        <w:rPr>
          <w:spacing w:val="2"/>
          <w:w w:val="100"/>
        </w:rPr>
      </w:pPr>
      <w:r>
        <w:rPr>
          <w:spacing w:val="2"/>
          <w:w w:val="100"/>
        </w:rPr>
        <w:t xml:space="preserve">An administrator has created and configured a </w:t>
      </w:r>
      <w:r w:rsidRPr="00FF0398">
        <w:rPr>
          <w:rStyle w:val="Code"/>
        </w:rPr>
        <w:t>Queue</w:t>
      </w:r>
      <w:r>
        <w:rPr>
          <w:i/>
          <w:iCs/>
          <w:spacing w:val="2"/>
          <w:w w:val="100"/>
        </w:rPr>
        <w:t xml:space="preserve"> </w:t>
      </w:r>
      <w:r>
        <w:rPr>
          <w:spacing w:val="2"/>
          <w:w w:val="100"/>
        </w:rPr>
        <w:t xml:space="preserve">named </w:t>
      </w:r>
      <w:r w:rsidR="00A05B30">
        <w:rPr>
          <w:spacing w:val="2"/>
          <w:w w:val="100"/>
        </w:rPr>
        <w:t>"</w:t>
      </w:r>
      <w:r w:rsidRPr="00A05B30">
        <w:rPr>
          <w:rStyle w:val="Code"/>
        </w:rPr>
        <w:t>StockSource</w:t>
      </w:r>
      <w:r w:rsidR="00A05B30">
        <w:rPr>
          <w:rStyle w:val="Code"/>
        </w:rPr>
        <w:t>"</w:t>
      </w:r>
      <w:r>
        <w:rPr>
          <w:spacing w:val="2"/>
          <w:w w:val="100"/>
        </w:rPr>
        <w:t xml:space="preserve"> which is where stock quote messages are sent and received. Again, the destination can be looked up using the JNDI API.</w:t>
      </w:r>
    </w:p>
    <w:p w:rsidR="006D1327" w:rsidRDefault="006D1327" w:rsidP="002D1256">
      <w:pPr>
        <w:pStyle w:val="CodeInWideFrame"/>
      </w:pPr>
      <w:r>
        <w:lastRenderedPageBreak/>
        <w:t>Queue stockQueue =</w:t>
      </w:r>
      <w:r w:rsidR="00482221">
        <w:t xml:space="preserve"> </w:t>
      </w:r>
      <w:r>
        <w:t>(Queue</w:t>
      </w:r>
      <w:proofErr w:type="gramStart"/>
      <w:r>
        <w:t>)</w:t>
      </w:r>
      <w:r w:rsidR="000621A8">
        <w:t>namingContext</w:t>
      </w:r>
      <w:r>
        <w:t>.lookup</w:t>
      </w:r>
      <w:proofErr w:type="gramEnd"/>
      <w:r>
        <w:t>("StockSource");</w:t>
      </w:r>
    </w:p>
    <w:p w:rsidR="006D1327" w:rsidRPr="00362225" w:rsidRDefault="006D1327" w:rsidP="006D1327">
      <w:pPr>
        <w:pStyle w:val="Heading3"/>
      </w:pPr>
      <w:bookmarkStart w:id="708" w:name="_Toc311729337"/>
      <w:bookmarkStart w:id="709" w:name="_Ref311801831"/>
      <w:bookmarkStart w:id="710" w:name="_Ref311801837"/>
      <w:bookmarkStart w:id="711" w:name="_Toc351464480"/>
      <w:r w:rsidRPr="00362225">
        <w:t>Creating a Connection</w:t>
      </w:r>
      <w:bookmarkEnd w:id="708"/>
      <w:bookmarkEnd w:id="709"/>
      <w:bookmarkEnd w:id="710"/>
      <w:bookmarkEnd w:id="711"/>
    </w:p>
    <w:p w:rsidR="006D1327" w:rsidRDefault="006D1327" w:rsidP="006D1327">
      <w:pPr>
        <w:pStyle w:val="Paragraph"/>
        <w:rPr>
          <w:spacing w:val="2"/>
          <w:w w:val="100"/>
        </w:rPr>
      </w:pPr>
      <w:r w:rsidRPr="00657D6E">
        <w:t>Having</w:t>
      </w:r>
      <w:r>
        <w:rPr>
          <w:spacing w:val="2"/>
          <w:w w:val="100"/>
        </w:rPr>
        <w:t xml:space="preserve"> obtained the </w:t>
      </w:r>
      <w:r w:rsidRPr="00FF0398">
        <w:rPr>
          <w:rStyle w:val="Code"/>
        </w:rPr>
        <w:t>ConnectionFactory</w:t>
      </w:r>
      <w:r>
        <w:rPr>
          <w:spacing w:val="2"/>
          <w:w w:val="100"/>
        </w:rPr>
        <w:t xml:space="preserve">, the client program uses it to create a </w:t>
      </w:r>
      <w:r w:rsidRPr="00FF0398">
        <w:rPr>
          <w:rStyle w:val="Code"/>
        </w:rPr>
        <w:t>Connection</w:t>
      </w:r>
      <w:r>
        <w:rPr>
          <w:spacing w:val="2"/>
          <w:w w:val="100"/>
        </w:rPr>
        <w:t>.</w:t>
      </w:r>
    </w:p>
    <w:p w:rsidR="006D1327" w:rsidRDefault="006D1327" w:rsidP="00252413">
      <w:pPr>
        <w:pStyle w:val="CodeInWideFrame"/>
      </w:pPr>
      <w:r>
        <w:t>Connection connection =</w:t>
      </w:r>
      <w:r w:rsidR="00A67E13">
        <w:t xml:space="preserve"> </w:t>
      </w:r>
      <w:proofErr w:type="gramStart"/>
      <w:r w:rsidR="00700062">
        <w:t>connectionFactory</w:t>
      </w:r>
      <w:r w:rsidR="00997CA4">
        <w:t>.create</w:t>
      </w:r>
      <w:r>
        <w:t>Connection(</w:t>
      </w:r>
      <w:proofErr w:type="gramEnd"/>
      <w:r>
        <w:t>);</w:t>
      </w:r>
    </w:p>
    <w:p w:rsidR="006D1327" w:rsidRDefault="006D1327" w:rsidP="006D1327">
      <w:r>
        <w:t xml:space="preserve">A </w:t>
      </w:r>
      <w:r w:rsidRPr="00590E86">
        <w:rPr>
          <w:rStyle w:val="Code"/>
        </w:rPr>
        <w:t>Connection</w:t>
      </w:r>
      <w:r>
        <w:t xml:space="preserve"> must be closed after use. This may be done explicitly using the close method:</w:t>
      </w:r>
    </w:p>
    <w:p w:rsidR="006D1327" w:rsidRDefault="006D1327" w:rsidP="00F4292B">
      <w:pPr>
        <w:pStyle w:val="CodeInWideFrame"/>
      </w:pPr>
      <w:proofErr w:type="gramStart"/>
      <w:r>
        <w:t>connection.close(</w:t>
      </w:r>
      <w:proofErr w:type="gramEnd"/>
      <w:r>
        <w:t>);</w:t>
      </w:r>
    </w:p>
    <w:p w:rsidR="006D1327" w:rsidRDefault="006D1327" w:rsidP="006D1327">
      <w:r>
        <w:t>Alternatively a connection may be closed automatically using the try-with-resources statement:</w:t>
      </w:r>
    </w:p>
    <w:p w:rsidR="006D1327" w:rsidRDefault="006D1327" w:rsidP="00F4292B">
      <w:pPr>
        <w:pStyle w:val="CodeInWideFrame"/>
      </w:pPr>
      <w:proofErr w:type="gramStart"/>
      <w:r w:rsidRPr="00590E86">
        <w:t>try</w:t>
      </w:r>
      <w:proofErr w:type="gramEnd"/>
      <w:r w:rsidRPr="00590E86">
        <w:t xml:space="preserve"> (Connect</w:t>
      </w:r>
      <w:r w:rsidR="00F4292B">
        <w:t>ion connection</w:t>
      </w:r>
      <w:r w:rsidRPr="00590E86">
        <w:t>=</w:t>
      </w:r>
      <w:r w:rsidR="00700062">
        <w:t>connectionFactory</w:t>
      </w:r>
      <w:r w:rsidR="00997CA4">
        <w:t>.create</w:t>
      </w:r>
      <w:r w:rsidRPr="00590E86">
        <w:t>Connection();){</w:t>
      </w:r>
    </w:p>
    <w:p w:rsidR="006D1327" w:rsidRDefault="006D1327" w:rsidP="00F4292B">
      <w:pPr>
        <w:pStyle w:val="CodeInWideFrame"/>
      </w:pPr>
      <w:r w:rsidRPr="00590E86">
        <w:t xml:space="preserve">   // use connection</w:t>
      </w:r>
      <w:r>
        <w:t xml:space="preserve"> in this try block</w:t>
      </w:r>
    </w:p>
    <w:p w:rsidR="006D1327" w:rsidRDefault="006D1327" w:rsidP="00F4292B">
      <w:pPr>
        <w:pStyle w:val="CodeInWideFrame"/>
      </w:pPr>
      <w:r w:rsidRPr="00590E86">
        <w:t xml:space="preserve">   // </w:t>
      </w:r>
      <w:r>
        <w:t>it</w:t>
      </w:r>
      <w:r w:rsidRPr="00590E86">
        <w:t xml:space="preserve"> will be closed </w:t>
      </w:r>
      <w:r>
        <w:t>when try block</w:t>
      </w:r>
      <w:r w:rsidRPr="00590E86">
        <w:t xml:space="preserve"> completes</w:t>
      </w:r>
    </w:p>
    <w:p w:rsidR="006D1327" w:rsidRDefault="006D1327" w:rsidP="00F4292B">
      <w:pPr>
        <w:pStyle w:val="CodeInWideFrame"/>
      </w:pPr>
      <w:r w:rsidRPr="00590E86">
        <w:t>} catch (JMSException e</w:t>
      </w:r>
      <w:proofErr w:type="gramStart"/>
      <w:r w:rsidRPr="00590E86">
        <w:t>){</w:t>
      </w:r>
      <w:proofErr w:type="gramEnd"/>
    </w:p>
    <w:p w:rsidR="006D1327" w:rsidRDefault="006D1327" w:rsidP="00F4292B">
      <w:pPr>
        <w:pStyle w:val="CodeInWideFrame"/>
      </w:pPr>
      <w:r w:rsidRPr="00590E86">
        <w:t xml:space="preserve">   // exception handling</w:t>
      </w:r>
    </w:p>
    <w:p w:rsidR="006D1327" w:rsidRDefault="006D1327" w:rsidP="00F4292B">
      <w:pPr>
        <w:pStyle w:val="CodeInWideFrame"/>
      </w:pPr>
      <w:r w:rsidRPr="00590E86">
        <w:t>}</w:t>
      </w:r>
    </w:p>
    <w:p w:rsidR="006D1327" w:rsidRPr="00362225" w:rsidRDefault="006D1327" w:rsidP="006D1327">
      <w:pPr>
        <w:pStyle w:val="Heading3"/>
      </w:pPr>
      <w:bookmarkStart w:id="712" w:name="_Toc311729338"/>
      <w:bookmarkStart w:id="713" w:name="_Ref315187572"/>
      <w:bookmarkStart w:id="714" w:name="_Ref315187574"/>
      <w:bookmarkStart w:id="715" w:name="_Toc351464481"/>
      <w:r w:rsidRPr="00362225">
        <w:t>Creating a Session</w:t>
      </w:r>
      <w:bookmarkEnd w:id="712"/>
      <w:bookmarkEnd w:id="713"/>
      <w:bookmarkEnd w:id="714"/>
      <w:bookmarkEnd w:id="715"/>
    </w:p>
    <w:p w:rsidR="006D1327" w:rsidRDefault="006D1327" w:rsidP="006D1327">
      <w:pPr>
        <w:pStyle w:val="Paragraph"/>
        <w:rPr>
          <w:spacing w:val="2"/>
          <w:w w:val="100"/>
        </w:rPr>
      </w:pPr>
      <w:r>
        <w:rPr>
          <w:spacing w:val="2"/>
          <w:w w:val="100"/>
        </w:rPr>
        <w:t xml:space="preserve">Having obtained the </w:t>
      </w:r>
      <w:r w:rsidRPr="00FF0398">
        <w:rPr>
          <w:rStyle w:val="Code"/>
        </w:rPr>
        <w:t>Connection</w:t>
      </w:r>
      <w:r>
        <w:rPr>
          <w:spacing w:val="2"/>
          <w:w w:val="100"/>
        </w:rPr>
        <w:t xml:space="preserve">, the client program uses it to create a </w:t>
      </w:r>
      <w:r w:rsidRPr="00FF0398">
        <w:rPr>
          <w:rStyle w:val="Code"/>
        </w:rPr>
        <w:t>Session</w:t>
      </w:r>
      <w:r>
        <w:rPr>
          <w:spacing w:val="2"/>
          <w:w w:val="100"/>
        </w:rPr>
        <w:t xml:space="preserve">. The </w:t>
      </w:r>
      <w:r w:rsidRPr="00FF0398">
        <w:rPr>
          <w:rStyle w:val="Code"/>
        </w:rPr>
        <w:t>Session</w:t>
      </w:r>
      <w:r>
        <w:rPr>
          <w:i/>
          <w:iCs/>
          <w:spacing w:val="2"/>
          <w:w w:val="100"/>
        </w:rPr>
        <w:t xml:space="preserve"> </w:t>
      </w:r>
      <w:r>
        <w:rPr>
          <w:spacing w:val="2"/>
          <w:w w:val="100"/>
        </w:rPr>
        <w:t xml:space="preserve">is used to create a </w:t>
      </w:r>
      <w:r w:rsidRPr="00FF0398">
        <w:rPr>
          <w:rStyle w:val="Code"/>
        </w:rPr>
        <w:t>MessageProducer</w:t>
      </w:r>
      <w:r>
        <w:rPr>
          <w:i/>
          <w:iCs/>
          <w:spacing w:val="2"/>
          <w:w w:val="100"/>
        </w:rPr>
        <w:t xml:space="preserve"> </w:t>
      </w:r>
      <w:r>
        <w:rPr>
          <w:spacing w:val="2"/>
          <w:w w:val="100"/>
        </w:rPr>
        <w:t xml:space="preserve">(to send messages) or a </w:t>
      </w:r>
      <w:r w:rsidRPr="00FF0398">
        <w:rPr>
          <w:rStyle w:val="Code"/>
        </w:rPr>
        <w:t>MessageConsumer</w:t>
      </w:r>
      <w:r>
        <w:rPr>
          <w:i/>
          <w:iCs/>
          <w:spacing w:val="2"/>
          <w:w w:val="100"/>
        </w:rPr>
        <w:t xml:space="preserve"> </w:t>
      </w:r>
      <w:r>
        <w:rPr>
          <w:spacing w:val="2"/>
          <w:w w:val="100"/>
        </w:rPr>
        <w:t>(to receive messages).</w:t>
      </w:r>
    </w:p>
    <w:p w:rsidR="006D1327" w:rsidRDefault="006D1327" w:rsidP="006D1327">
      <w:pPr>
        <w:pStyle w:val="Paragraph"/>
      </w:pPr>
      <w:r>
        <w:rPr>
          <w:spacing w:val="2"/>
          <w:w w:val="100"/>
        </w:rPr>
        <w:t xml:space="preserve">There are three </w:t>
      </w:r>
      <w:r w:rsidRPr="00590E86">
        <w:rPr>
          <w:rStyle w:val="Code"/>
        </w:rPr>
        <w:t>createSession</w:t>
      </w:r>
      <w:r>
        <w:rPr>
          <w:spacing w:val="2"/>
          <w:w w:val="100"/>
        </w:rPr>
        <w:t xml:space="preserve"> methods on </w:t>
      </w:r>
      <w:r w:rsidRPr="00590E86">
        <w:rPr>
          <w:rStyle w:val="Code"/>
        </w:rPr>
        <w:t>Connection</w:t>
      </w:r>
      <w:r>
        <w:rPr>
          <w:spacing w:val="2"/>
          <w:w w:val="100"/>
        </w:rPr>
        <w:t xml:space="preserve">, with different numbers of arguments.  Java SE applicatrions such as this example should use the method with one integer argument, </w:t>
      </w:r>
      <w:r w:rsidRPr="00590E86">
        <w:rPr>
          <w:rStyle w:val="Code"/>
        </w:rPr>
        <w:t>sessionMode</w:t>
      </w:r>
      <w:r>
        <w:rPr>
          <w:spacing w:val="2"/>
          <w:w w:val="100"/>
        </w:rPr>
        <w:t xml:space="preserve">. This single argument indicates </w:t>
      </w:r>
    </w:p>
    <w:p w:rsidR="006D1327" w:rsidRDefault="006D1327" w:rsidP="006D1327">
      <w:pPr>
        <w:pStyle w:val="ListBullet"/>
      </w:pPr>
      <w:r>
        <w:t>whether the session will use a local transaction or whether it is non-transacted and,</w:t>
      </w:r>
    </w:p>
    <w:p w:rsidR="006D1327" w:rsidRDefault="006D1327" w:rsidP="006D1327">
      <w:pPr>
        <w:pStyle w:val="ListBullet"/>
      </w:pPr>
      <w:proofErr w:type="gramStart"/>
      <w:r>
        <w:t>if</w:t>
      </w:r>
      <w:proofErr w:type="gramEnd"/>
      <w:r>
        <w:t xml:space="preserve"> the session is non-transacted, what mode should be used for acknowledging  the receipt of messages. </w:t>
      </w:r>
    </w:p>
    <w:p w:rsidR="006D1327" w:rsidRDefault="00E72709" w:rsidP="00890DF5">
      <w:pPr>
        <w:pStyle w:val="CodeInWideFrame"/>
      </w:pPr>
      <w:r>
        <w:t>//</w:t>
      </w:r>
      <w:r w:rsidR="00E311D3">
        <w:t xml:space="preserve"> </w:t>
      </w:r>
      <w:r w:rsidR="00957203">
        <w:t>Session is not transacted and</w:t>
      </w:r>
    </w:p>
    <w:p w:rsidR="006D1327" w:rsidRDefault="00E72709" w:rsidP="00890DF5">
      <w:pPr>
        <w:pStyle w:val="CodeInWideFrame"/>
      </w:pPr>
      <w:r>
        <w:t>//</w:t>
      </w:r>
      <w:r w:rsidR="006D1327">
        <w:t xml:space="preserve"> uses AUTO_ACKNOWLEDGE for message acknowledgement</w:t>
      </w:r>
    </w:p>
    <w:p w:rsidR="006D1327" w:rsidRDefault="006D1327" w:rsidP="00890DF5">
      <w:pPr>
        <w:pStyle w:val="CodeInWideFrame"/>
      </w:pPr>
    </w:p>
    <w:p w:rsidR="006D1327" w:rsidRDefault="005F0C61" w:rsidP="00890DF5">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Pr="00362225" w:rsidRDefault="006D1327" w:rsidP="006D1327">
      <w:pPr>
        <w:pStyle w:val="Heading3"/>
      </w:pPr>
      <w:bookmarkStart w:id="716" w:name="_Toc311729339"/>
      <w:bookmarkStart w:id="717" w:name="_Ref315187510"/>
      <w:bookmarkStart w:id="718" w:name="_Ref315187515"/>
      <w:bookmarkStart w:id="719" w:name="_Toc351464482"/>
      <w:r w:rsidRPr="00362225">
        <w:t>Creating a MessageProducer</w:t>
      </w:r>
      <w:bookmarkEnd w:id="716"/>
      <w:bookmarkEnd w:id="717"/>
      <w:bookmarkEnd w:id="718"/>
      <w:bookmarkEnd w:id="719"/>
    </w:p>
    <w:p w:rsidR="006D1327" w:rsidRDefault="006D1327" w:rsidP="000567EB">
      <w:pPr>
        <w:pStyle w:val="Paragraph"/>
        <w:keepLines/>
        <w:rPr>
          <w:spacing w:val="2"/>
          <w:w w:val="100"/>
        </w:rPr>
      </w:pPr>
      <w:r>
        <w:rPr>
          <w:spacing w:val="2"/>
          <w:w w:val="100"/>
        </w:rPr>
        <w:t xml:space="preserve">Having obtained the </w:t>
      </w:r>
      <w:r w:rsidRPr="00FF0398">
        <w:rPr>
          <w:rStyle w:val="Code"/>
        </w:rPr>
        <w:t>Session</w:t>
      </w:r>
      <w:r>
        <w:rPr>
          <w:spacing w:val="2"/>
          <w:w w:val="100"/>
        </w:rPr>
        <w:t xml:space="preserve">, the client program uses the </w:t>
      </w:r>
      <w:r w:rsidRPr="00FF0398">
        <w:rPr>
          <w:rStyle w:val="Code"/>
        </w:rPr>
        <w:t>Session</w:t>
      </w:r>
      <w:r>
        <w:rPr>
          <w:i/>
          <w:iCs/>
          <w:spacing w:val="2"/>
          <w:w w:val="100"/>
        </w:rPr>
        <w:t xml:space="preserve"> </w:t>
      </w:r>
      <w:r>
        <w:rPr>
          <w:spacing w:val="2"/>
          <w:w w:val="100"/>
        </w:rPr>
        <w:t xml:space="preserve">to create a </w:t>
      </w:r>
      <w:r w:rsidRPr="00FF0398">
        <w:rPr>
          <w:rStyle w:val="Code"/>
        </w:rPr>
        <w:t>MessageProducer</w:t>
      </w:r>
      <w:r>
        <w:rPr>
          <w:spacing w:val="2"/>
          <w:w w:val="100"/>
        </w:rPr>
        <w:t xml:space="preserve">. The </w:t>
      </w:r>
      <w:r w:rsidRPr="00FF0398">
        <w:rPr>
          <w:rStyle w:val="Code"/>
        </w:rPr>
        <w:t>MessageProducer</w:t>
      </w:r>
      <w:r>
        <w:rPr>
          <w:i/>
          <w:iCs/>
          <w:spacing w:val="2"/>
          <w:w w:val="100"/>
        </w:rPr>
        <w:t xml:space="preserve"> </w:t>
      </w:r>
      <w:r>
        <w:rPr>
          <w:spacing w:val="2"/>
          <w:w w:val="100"/>
        </w:rPr>
        <w:t xml:space="preserve">object is used to send messages to the destination. The </w:t>
      </w:r>
      <w:r w:rsidRPr="00FF0398">
        <w:rPr>
          <w:rStyle w:val="Code"/>
        </w:rPr>
        <w:t>MessageProducer</w:t>
      </w:r>
      <w:r>
        <w:rPr>
          <w:i/>
          <w:iCs/>
          <w:spacing w:val="2"/>
          <w:w w:val="100"/>
        </w:rPr>
        <w:t xml:space="preserve"> </w:t>
      </w:r>
      <w:r>
        <w:rPr>
          <w:spacing w:val="2"/>
          <w:w w:val="100"/>
        </w:rPr>
        <w:t xml:space="preserve">is created by using the </w:t>
      </w:r>
      <w:r w:rsidRPr="00FF0398">
        <w:rPr>
          <w:rStyle w:val="Code"/>
        </w:rPr>
        <w:t>Session.createProducer</w:t>
      </w:r>
      <w:r>
        <w:rPr>
          <w:i/>
          <w:iCs/>
          <w:spacing w:val="2"/>
          <w:w w:val="100"/>
        </w:rPr>
        <w:t xml:space="preserve"> </w:t>
      </w:r>
      <w:r>
        <w:rPr>
          <w:spacing w:val="2"/>
          <w:w w:val="100"/>
        </w:rPr>
        <w:t>method, supplying as a parameter the destination to which the messages are sent.</w:t>
      </w:r>
    </w:p>
    <w:p w:rsidR="006D1327" w:rsidRDefault="006D1327" w:rsidP="000567EB">
      <w:pPr>
        <w:pStyle w:val="CodeInWideFrame"/>
      </w:pPr>
      <w:r>
        <w:lastRenderedPageBreak/>
        <w:t>/</w:t>
      </w:r>
      <w:r w:rsidR="008B112E">
        <w:t>/</w:t>
      </w:r>
      <w:r>
        <w:t xml:space="preserve"> sto</w:t>
      </w:r>
      <w:r w:rsidR="004360FE">
        <w:t xml:space="preserve">ckQueue </w:t>
      </w:r>
      <w:r w:rsidR="00EE455A">
        <w:t xml:space="preserve">was </w:t>
      </w:r>
      <w:r w:rsidR="004360FE">
        <w:t xml:space="preserve">previously looked up using </w:t>
      </w:r>
      <w:r>
        <w:t>JNDI</w:t>
      </w:r>
    </w:p>
    <w:p w:rsidR="00830A5D" w:rsidRDefault="00830A5D" w:rsidP="000567EB">
      <w:pPr>
        <w:pStyle w:val="CodeInWideFrame"/>
      </w:pPr>
    </w:p>
    <w:p w:rsidR="006D1327" w:rsidRDefault="002547D8" w:rsidP="000567EB">
      <w:pPr>
        <w:pStyle w:val="CodeInWideFrame"/>
      </w:pPr>
      <w:r>
        <w:t xml:space="preserve">MessageProducer </w:t>
      </w:r>
      <w:r w:rsidR="008B112E">
        <w:t>producer</w:t>
      </w:r>
      <w:r w:rsidR="006D1327">
        <w:t xml:space="preserve"> =</w:t>
      </w:r>
      <w:r w:rsidR="00B72BC8">
        <w:t xml:space="preserve"> </w:t>
      </w:r>
      <w:proofErr w:type="gramStart"/>
      <w:r w:rsidR="006D1327">
        <w:t>session.createProducer(</w:t>
      </w:r>
      <w:proofErr w:type="gramEnd"/>
      <w:r w:rsidR="006D1327">
        <w:t>stockQueue);</w:t>
      </w:r>
    </w:p>
    <w:p w:rsidR="006D1327" w:rsidRPr="00362225" w:rsidRDefault="006D1327" w:rsidP="006D1327">
      <w:pPr>
        <w:pStyle w:val="Heading3"/>
      </w:pPr>
      <w:bookmarkStart w:id="720" w:name="_Toc311729340"/>
      <w:bookmarkStart w:id="721" w:name="_Toc351464483"/>
      <w:r w:rsidRPr="00362225">
        <w:t>Creating a MessageConsumer</w:t>
      </w:r>
      <w:bookmarkEnd w:id="720"/>
      <w:bookmarkEnd w:id="721"/>
    </w:p>
    <w:p w:rsidR="006D1327" w:rsidRDefault="006D1327" w:rsidP="006D1327">
      <w:pPr>
        <w:pStyle w:val="Paragraph"/>
        <w:rPr>
          <w:spacing w:val="2"/>
          <w:w w:val="100"/>
        </w:rPr>
      </w:pPr>
      <w:r>
        <w:rPr>
          <w:spacing w:val="2"/>
          <w:w w:val="100"/>
        </w:rPr>
        <w:t xml:space="preserve">Messages can be consumed either synchronously or asynchronously. This example shows how to create a message consumer that consumes messages synchronously. See section </w:t>
      </w:r>
      <w:r w:rsidR="001E03D3">
        <w:rPr>
          <w:spacing w:val="2"/>
          <w:w w:val="100"/>
        </w:rPr>
        <w:fldChar w:fldCharType="begin"/>
      </w:r>
      <w:r>
        <w:rPr>
          <w:spacing w:val="2"/>
          <w:w w:val="100"/>
        </w:rPr>
        <w:instrText xml:space="preserve"> REF RTF34353631323a204865616432 \r \h </w:instrText>
      </w:r>
      <w:r w:rsidR="001E03D3">
        <w:rPr>
          <w:spacing w:val="2"/>
          <w:w w:val="100"/>
        </w:rPr>
      </w:r>
      <w:r w:rsidR="001E03D3">
        <w:rPr>
          <w:spacing w:val="2"/>
          <w:w w:val="100"/>
        </w:rPr>
        <w:fldChar w:fldCharType="separate"/>
      </w:r>
      <w:r w:rsidR="009749BC">
        <w:rPr>
          <w:spacing w:val="2"/>
          <w:w w:val="100"/>
        </w:rPr>
        <w:t>14.3.1</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RTF34353631323a204865616432 \h</w:instrText>
      </w:r>
      <w:r w:rsidR="001E03D3">
        <w:rPr>
          <w:spacing w:val="2"/>
          <w:w w:val="100"/>
        </w:rPr>
      </w:r>
      <w:r w:rsidR="001E03D3">
        <w:rPr>
          <w:spacing w:val="2"/>
          <w:w w:val="100"/>
        </w:rPr>
        <w:fldChar w:fldCharType="separate"/>
      </w:r>
      <w:r w:rsidR="009749BC">
        <w:t>Receiving messages a</w:t>
      </w:r>
      <w:r w:rsidR="009749BC" w:rsidRPr="00362225">
        <w:t>synchronously</w:t>
      </w:r>
      <w:r w:rsidR="001E03D3">
        <w:rPr>
          <w:spacing w:val="2"/>
          <w:w w:val="100"/>
        </w:rPr>
        <w:fldChar w:fldCharType="end"/>
      </w:r>
      <w:r w:rsidR="00A05B30">
        <w:rPr>
          <w:spacing w:val="2"/>
          <w:w w:val="100"/>
        </w:rPr>
        <w:t xml:space="preserve">” </w:t>
      </w:r>
      <w:r>
        <w:rPr>
          <w:spacing w:val="2"/>
          <w:w w:val="100"/>
        </w:rPr>
        <w:t>to learn more about consuming messages asynchronously.</w:t>
      </w:r>
    </w:p>
    <w:p w:rsidR="006D1327" w:rsidRDefault="006D1327" w:rsidP="006D1327">
      <w:pPr>
        <w:pStyle w:val="Paragraph"/>
        <w:rPr>
          <w:spacing w:val="2"/>
          <w:w w:val="100"/>
        </w:rPr>
      </w:pPr>
      <w:r>
        <w:rPr>
          <w:spacing w:val="2"/>
          <w:w w:val="100"/>
        </w:rPr>
        <w:t xml:space="preserve">A </w:t>
      </w:r>
      <w:r w:rsidRPr="001A4C70">
        <w:rPr>
          <w:rStyle w:val="Code"/>
        </w:rPr>
        <w:t>MessageConsumer</w:t>
      </w:r>
      <w:r>
        <w:rPr>
          <w:i/>
          <w:iCs/>
          <w:spacing w:val="2"/>
          <w:w w:val="100"/>
        </w:rPr>
        <w:t xml:space="preserve"> </w:t>
      </w:r>
      <w:r>
        <w:rPr>
          <w:spacing w:val="2"/>
          <w:w w:val="100"/>
        </w:rPr>
        <w:t xml:space="preserve">is used to receive messages from the destination, which in this example is the </w:t>
      </w:r>
      <w:r w:rsidRPr="001A4C70">
        <w:rPr>
          <w:rStyle w:val="Code"/>
        </w:rPr>
        <w:t>Queue</w:t>
      </w:r>
      <w:r>
        <w:rPr>
          <w:i/>
          <w:iCs/>
          <w:spacing w:val="2"/>
          <w:w w:val="100"/>
        </w:rPr>
        <w:t xml:space="preserve"> </w:t>
      </w:r>
      <w:r w:rsidRPr="001A4C70">
        <w:rPr>
          <w:rStyle w:val="Code"/>
        </w:rPr>
        <w:t>stockQueue</w:t>
      </w:r>
      <w:r>
        <w:rPr>
          <w:spacing w:val="2"/>
          <w:w w:val="100"/>
        </w:rPr>
        <w:t xml:space="preserve">. A </w:t>
      </w:r>
      <w:r w:rsidRPr="00F80D65">
        <w:rPr>
          <w:rStyle w:val="Code"/>
        </w:rPr>
        <w:t>MessageConsumer</w:t>
      </w:r>
      <w:r>
        <w:rPr>
          <w:i/>
          <w:iCs/>
          <w:spacing w:val="2"/>
          <w:w w:val="100"/>
        </w:rPr>
        <w:t xml:space="preserve"> </w:t>
      </w:r>
      <w:r>
        <w:rPr>
          <w:spacing w:val="2"/>
          <w:w w:val="100"/>
        </w:rPr>
        <w:t xml:space="preserve">is created using the </w:t>
      </w:r>
      <w:r w:rsidRPr="00F80D65">
        <w:rPr>
          <w:rStyle w:val="Code"/>
        </w:rPr>
        <w:t>Session.createConsumer</w:t>
      </w:r>
      <w:r>
        <w:rPr>
          <w:i/>
          <w:iCs/>
          <w:spacing w:val="2"/>
          <w:w w:val="100"/>
        </w:rPr>
        <w:t xml:space="preserve"> </w:t>
      </w:r>
      <w:r>
        <w:rPr>
          <w:spacing w:val="2"/>
          <w:w w:val="100"/>
        </w:rPr>
        <w:t>method, supplying one parameter, the destination from which messages are received.</w:t>
      </w:r>
    </w:p>
    <w:p w:rsidR="005506A9" w:rsidRDefault="005506A9" w:rsidP="00FD1287">
      <w:pPr>
        <w:pStyle w:val="CodeInWideFrame"/>
      </w:pPr>
      <w:r>
        <w:t>// stockQueue was previously looked up using JNDI</w:t>
      </w:r>
    </w:p>
    <w:p w:rsidR="006D1327" w:rsidRDefault="006D1327" w:rsidP="00FD1287">
      <w:pPr>
        <w:pStyle w:val="CodeInWideFrame"/>
      </w:pPr>
      <w:r>
        <w:br/>
      </w:r>
      <w:r w:rsidR="002A3233">
        <w:t xml:space="preserve">MessageConsumer </w:t>
      </w:r>
      <w:r w:rsidR="00CB3D51">
        <w:t>consumer</w:t>
      </w:r>
      <w:r w:rsidR="002A3233">
        <w:t xml:space="preserve"> = </w:t>
      </w:r>
      <w:proofErr w:type="gramStart"/>
      <w:r>
        <w:t>session.createConsumer(</w:t>
      </w:r>
      <w:proofErr w:type="gramEnd"/>
      <w:r>
        <w:t>stockQueue);</w:t>
      </w:r>
    </w:p>
    <w:p w:rsidR="006D1327" w:rsidRPr="00362225" w:rsidRDefault="006D1327" w:rsidP="006D1327">
      <w:pPr>
        <w:pStyle w:val="Heading3"/>
      </w:pPr>
      <w:bookmarkStart w:id="722" w:name="_Toc311729341"/>
      <w:bookmarkStart w:id="723" w:name="_Toc351464484"/>
      <w:r>
        <w:t>Starting message d</w:t>
      </w:r>
      <w:r w:rsidRPr="00362225">
        <w:t>elivery</w:t>
      </w:r>
      <w:bookmarkEnd w:id="722"/>
      <w:bookmarkEnd w:id="723"/>
    </w:p>
    <w:p w:rsidR="006D1327" w:rsidRDefault="006D1327" w:rsidP="006D1327">
      <w:pPr>
        <w:pStyle w:val="Paragraph"/>
        <w:rPr>
          <w:spacing w:val="2"/>
          <w:w w:val="100"/>
        </w:rPr>
      </w:pPr>
      <w:r>
        <w:rPr>
          <w:spacing w:val="2"/>
          <w:w w:val="100"/>
        </w:rPr>
        <w:t xml:space="preserve">Up until this point, delivery of messages has been inhibited so that the preceding setup could be done without being interrupted with asynchronously delivered messages. Now that the setup is complete, the </w:t>
      </w:r>
      <w:r w:rsidRPr="00BD4015">
        <w:rPr>
          <w:rStyle w:val="Code"/>
        </w:rPr>
        <w:t>Connection</w:t>
      </w:r>
      <w:r>
        <w:rPr>
          <w:i/>
          <w:iCs/>
          <w:spacing w:val="2"/>
          <w:w w:val="100"/>
        </w:rPr>
        <w:t xml:space="preserve"> </w:t>
      </w:r>
      <w:r>
        <w:rPr>
          <w:spacing w:val="2"/>
          <w:w w:val="100"/>
        </w:rPr>
        <w:t xml:space="preserve">is told to begin the delivery of messages to its </w:t>
      </w:r>
      <w:r w:rsidRPr="00BD4015">
        <w:rPr>
          <w:rStyle w:val="Code"/>
        </w:rPr>
        <w:t>MessageConsumer</w:t>
      </w:r>
      <w:r>
        <w:rPr>
          <w:spacing w:val="2"/>
          <w:w w:val="100"/>
        </w:rPr>
        <w:t>.</w:t>
      </w:r>
    </w:p>
    <w:p w:rsidR="006D1327" w:rsidRDefault="006D1327" w:rsidP="00FD1287">
      <w:pPr>
        <w:pStyle w:val="CodeInWideFrame"/>
      </w:pPr>
      <w:proofErr w:type="gramStart"/>
      <w:r>
        <w:t>connection.start(</w:t>
      </w:r>
      <w:proofErr w:type="gramEnd"/>
      <w:r>
        <w:t>);</w:t>
      </w:r>
    </w:p>
    <w:p w:rsidR="006D1327" w:rsidRPr="00362225" w:rsidRDefault="006D1327" w:rsidP="006D1327">
      <w:pPr>
        <w:pStyle w:val="Heading3"/>
      </w:pPr>
      <w:bookmarkStart w:id="724" w:name="_Toc311729342"/>
      <w:bookmarkStart w:id="725" w:name="_Toc351464485"/>
      <w:r w:rsidRPr="00362225">
        <w:t>Using a TextMessage</w:t>
      </w:r>
      <w:bookmarkEnd w:id="724"/>
      <w:bookmarkEnd w:id="725"/>
    </w:p>
    <w:p w:rsidR="006D1327" w:rsidRDefault="006D1327" w:rsidP="006D1327">
      <w:pPr>
        <w:pStyle w:val="Paragraph"/>
        <w:rPr>
          <w:spacing w:val="2"/>
          <w:w w:val="100"/>
        </w:rPr>
      </w:pPr>
      <w:r>
        <w:rPr>
          <w:spacing w:val="2"/>
          <w:w w:val="100"/>
        </w:rPr>
        <w:t xml:space="preserve">There are several JMS </w:t>
      </w:r>
      <w:r w:rsidRPr="00BD4015">
        <w:rPr>
          <w:rStyle w:val="Code"/>
        </w:rPr>
        <w:t>Message</w:t>
      </w:r>
      <w:r>
        <w:rPr>
          <w:i/>
          <w:iCs/>
          <w:spacing w:val="2"/>
          <w:w w:val="100"/>
        </w:rPr>
        <w:t xml:space="preserve"> </w:t>
      </w:r>
      <w:r>
        <w:rPr>
          <w:spacing w:val="2"/>
          <w:w w:val="100"/>
        </w:rPr>
        <w:t>formats. For this example, the stock quote information is sent as a text string that is read and displayed by the client.</w:t>
      </w:r>
    </w:p>
    <w:p w:rsidR="006D1327" w:rsidRDefault="006D1327" w:rsidP="006D1327">
      <w:pPr>
        <w:pStyle w:val="Paragraph"/>
        <w:rPr>
          <w:spacing w:val="2"/>
          <w:w w:val="100"/>
        </w:rPr>
      </w:pPr>
      <w:r>
        <w:rPr>
          <w:spacing w:val="2"/>
          <w:w w:val="100"/>
        </w:rPr>
        <w:t>The following demonstrates how to create such a message:</w:t>
      </w:r>
    </w:p>
    <w:p w:rsidR="006D1327" w:rsidRDefault="006D1327" w:rsidP="00FD1287">
      <w:pPr>
        <w:pStyle w:val="CodeInWideFrame"/>
      </w:pPr>
      <w:r>
        <w:t xml:space="preserve">String stockData; </w:t>
      </w:r>
      <w:r w:rsidR="00587C55">
        <w:t>//</w:t>
      </w:r>
      <w:r>
        <w:t xml:space="preserve"> </w:t>
      </w:r>
      <w:r w:rsidR="00587C55">
        <w:t xml:space="preserve">Stock information as a string </w:t>
      </w:r>
    </w:p>
    <w:p w:rsidR="00250E86" w:rsidRDefault="00250E86" w:rsidP="00FD1287">
      <w:pPr>
        <w:pStyle w:val="CodeInWideFrame"/>
      </w:pPr>
    </w:p>
    <w:p w:rsidR="006D1327" w:rsidRDefault="00587C55" w:rsidP="00FD1287">
      <w:pPr>
        <w:pStyle w:val="CodeInWideFrame"/>
      </w:pPr>
      <w:r>
        <w:t xml:space="preserve">// </w:t>
      </w:r>
      <w:r w:rsidR="00E75B39">
        <w:t>Set the message</w:t>
      </w:r>
      <w:r w:rsidR="00E75B39" w:rsidRPr="00E75B39">
        <w:t>'</w:t>
      </w:r>
      <w:r w:rsidR="006D1327">
        <w:t xml:space="preserve">s text to be the stockData string </w:t>
      </w:r>
      <w:r>
        <w:t xml:space="preserve"> </w:t>
      </w:r>
    </w:p>
    <w:p w:rsidR="006D1327" w:rsidRDefault="00250E86"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6D1327">
      <w:pPr>
        <w:pStyle w:val="Heading2"/>
      </w:pPr>
      <w:bookmarkStart w:id="726" w:name="_Toc311729343"/>
      <w:bookmarkStart w:id="727" w:name="_Toc351464486"/>
      <w:r>
        <w:t>Sending and receiving messages</w:t>
      </w:r>
      <w:bookmarkEnd w:id="726"/>
      <w:bookmarkEnd w:id="727"/>
    </w:p>
    <w:p w:rsidR="006D1327" w:rsidRDefault="006D1327" w:rsidP="006D1327">
      <w:pPr>
        <w:pStyle w:val="Paragraph"/>
        <w:rPr>
          <w:spacing w:val="2"/>
          <w:w w:val="100"/>
        </w:rPr>
      </w:pPr>
      <w:r>
        <w:rPr>
          <w:spacing w:val="2"/>
          <w:w w:val="100"/>
        </w:rPr>
        <w:t xml:space="preserve">Now that the setup of the </w:t>
      </w:r>
      <w:r w:rsidRPr="00BD4015">
        <w:rPr>
          <w:rStyle w:val="Code"/>
        </w:rPr>
        <w:t>Session</w:t>
      </w:r>
      <w:r>
        <w:rPr>
          <w:i/>
          <w:iCs/>
          <w:spacing w:val="2"/>
          <w:w w:val="100"/>
        </w:rPr>
        <w:t xml:space="preserve"> </w:t>
      </w:r>
      <w:r>
        <w:rPr>
          <w:spacing w:val="2"/>
          <w:w w:val="100"/>
        </w:rPr>
        <w:t>is complete, you can send and receive messages. This section describes how to:</w:t>
      </w:r>
    </w:p>
    <w:p w:rsidR="006D1327" w:rsidRDefault="006D1327" w:rsidP="006D1327">
      <w:pPr>
        <w:pStyle w:val="ListBullet"/>
      </w:pPr>
      <w:r>
        <w:t>Create a message</w:t>
      </w:r>
    </w:p>
    <w:p w:rsidR="006D1327" w:rsidRDefault="006D1327" w:rsidP="006D1327">
      <w:pPr>
        <w:pStyle w:val="ListBullet"/>
      </w:pPr>
      <w:r>
        <w:t>Send a message</w:t>
      </w:r>
    </w:p>
    <w:p w:rsidR="006D1327" w:rsidRDefault="006D1327" w:rsidP="006D1327">
      <w:pPr>
        <w:pStyle w:val="ListBullet"/>
      </w:pPr>
      <w:r>
        <w:t>Receive a message synchronously</w:t>
      </w:r>
    </w:p>
    <w:p w:rsidR="006D1327" w:rsidRDefault="006D1327" w:rsidP="006D1327">
      <w:pPr>
        <w:pStyle w:val="Heading3"/>
      </w:pPr>
      <w:bookmarkStart w:id="728" w:name="_Toc311729344"/>
      <w:bookmarkStart w:id="729" w:name="_Toc351464487"/>
      <w:r>
        <w:t>Sending a message</w:t>
      </w:r>
      <w:bookmarkEnd w:id="728"/>
      <w:bookmarkEnd w:id="729"/>
    </w:p>
    <w:p w:rsidR="006D1327" w:rsidRDefault="006D1327" w:rsidP="006D1327">
      <w:pPr>
        <w:pStyle w:val="Paragraph"/>
        <w:rPr>
          <w:spacing w:val="2"/>
          <w:w w:val="100"/>
        </w:rPr>
      </w:pPr>
      <w:r>
        <w:rPr>
          <w:spacing w:val="2"/>
          <w:w w:val="100"/>
        </w:rPr>
        <w:t xml:space="preserve">To send a message, use the </w:t>
      </w:r>
      <w:r w:rsidRPr="00BD4015">
        <w:rPr>
          <w:rStyle w:val="Code"/>
        </w:rPr>
        <w:t>MessageProducer.send</w:t>
      </w:r>
      <w:r>
        <w:rPr>
          <w:i/>
          <w:iCs/>
          <w:spacing w:val="2"/>
          <w:w w:val="100"/>
        </w:rPr>
        <w:t xml:space="preserve"> </w:t>
      </w:r>
      <w:r>
        <w:rPr>
          <w:spacing w:val="2"/>
          <w:w w:val="100"/>
        </w:rPr>
        <w:t xml:space="preserve">method, supplying a </w:t>
      </w:r>
      <w:r w:rsidRPr="00BD4015">
        <w:rPr>
          <w:rStyle w:val="Code"/>
        </w:rPr>
        <w:t>Message</w:t>
      </w:r>
      <w:r>
        <w:rPr>
          <w:i/>
          <w:iCs/>
          <w:spacing w:val="2"/>
          <w:w w:val="100"/>
        </w:rPr>
        <w:t xml:space="preserve"> </w:t>
      </w:r>
      <w:r>
        <w:rPr>
          <w:spacing w:val="2"/>
          <w:w w:val="100"/>
        </w:rPr>
        <w:t>object for the method’s parameter.</w:t>
      </w:r>
    </w:p>
    <w:p w:rsidR="006D1327" w:rsidRDefault="00714843" w:rsidP="00FD1287">
      <w:pPr>
        <w:pStyle w:val="CodeInWideFrame"/>
      </w:pPr>
      <w:r>
        <w:lastRenderedPageBreak/>
        <w:t xml:space="preserve">// Send the message </w:t>
      </w:r>
    </w:p>
    <w:p w:rsidR="006D1327" w:rsidRDefault="00714843" w:rsidP="00FD1287">
      <w:pPr>
        <w:pStyle w:val="CodeInWideFrame"/>
      </w:pPr>
      <w:proofErr w:type="gramStart"/>
      <w:r>
        <w:t>producer</w:t>
      </w:r>
      <w:r w:rsidR="006D1327">
        <w:t>.send(</w:t>
      </w:r>
      <w:proofErr w:type="gramEnd"/>
      <w:r w:rsidR="006D1327">
        <w:t>message);</w:t>
      </w:r>
    </w:p>
    <w:p w:rsidR="006D1327" w:rsidRPr="00362225" w:rsidRDefault="006D1327" w:rsidP="006D1327">
      <w:pPr>
        <w:pStyle w:val="Heading3"/>
      </w:pPr>
      <w:bookmarkStart w:id="730" w:name="_Toc311729345"/>
      <w:bookmarkStart w:id="731" w:name="_Toc351464488"/>
      <w:r>
        <w:t>Receiving a message s</w:t>
      </w:r>
      <w:r w:rsidRPr="00362225">
        <w:t>ynchronously</w:t>
      </w:r>
      <w:bookmarkEnd w:id="730"/>
      <w:bookmarkEnd w:id="731"/>
    </w:p>
    <w:p w:rsidR="006D1327" w:rsidRDefault="006D1327" w:rsidP="006D1327">
      <w:pPr>
        <w:pStyle w:val="Paragraph"/>
        <w:rPr>
          <w:spacing w:val="2"/>
          <w:w w:val="100"/>
        </w:rPr>
      </w:pPr>
      <w:r>
        <w:rPr>
          <w:spacing w:val="2"/>
          <w:w w:val="100"/>
        </w:rPr>
        <w:t xml:space="preserve">To receive the next message </w:t>
      </w:r>
      <w:r w:rsidRPr="00BD4015">
        <w:t>in the queue</w:t>
      </w:r>
      <w:r>
        <w:rPr>
          <w:spacing w:val="2"/>
          <w:w w:val="100"/>
        </w:rPr>
        <w:t xml:space="preserve">, you can use the </w:t>
      </w:r>
      <w:r w:rsidRPr="00BD4015">
        <w:rPr>
          <w:rStyle w:val="Code"/>
        </w:rPr>
        <w:t>MessageConsumer.receive</w:t>
      </w:r>
      <w:r>
        <w:rPr>
          <w:i/>
          <w:iCs/>
          <w:spacing w:val="2"/>
          <w:w w:val="100"/>
        </w:rPr>
        <w:t xml:space="preserve"> </w:t>
      </w:r>
      <w:r>
        <w:rPr>
          <w:spacing w:val="2"/>
          <w:w w:val="100"/>
        </w:rPr>
        <w:t xml:space="preserve">method. This call blocks indefinitely until a message arrives on </w:t>
      </w:r>
      <w:r w:rsidRPr="00BD4015">
        <w:t>the queue</w:t>
      </w:r>
      <w:r>
        <w:rPr>
          <w:spacing w:val="2"/>
          <w:w w:val="100"/>
        </w:rPr>
        <w:t xml:space="preserve">. The same method can be used to receive </w:t>
      </w:r>
      <w:r w:rsidRPr="00BD4015">
        <w:t>from a topic</w:t>
      </w:r>
      <w:r>
        <w:rPr>
          <w:spacing w:val="2"/>
          <w:w w:val="100"/>
        </w:rPr>
        <w:t>.</w:t>
      </w:r>
    </w:p>
    <w:p w:rsidR="006D1327" w:rsidRDefault="006D1327" w:rsidP="00FD1287">
      <w:pPr>
        <w:pStyle w:val="CodeInWideFrame"/>
      </w:pPr>
      <w:r>
        <w:t xml:space="preserve">Message stockMessage = </w:t>
      </w:r>
      <w:proofErr w:type="gramStart"/>
      <w:r w:rsidR="00BB40E5">
        <w:t>consumer</w:t>
      </w:r>
      <w:r>
        <w:t>.receive(</w:t>
      </w:r>
      <w:proofErr w:type="gramEnd"/>
      <w:r>
        <w:t>);</w:t>
      </w:r>
    </w:p>
    <w:p w:rsidR="006D1327" w:rsidRDefault="006D1327" w:rsidP="006D1327">
      <w:pPr>
        <w:pStyle w:val="Paragraph"/>
        <w:rPr>
          <w:spacing w:val="2"/>
          <w:w w:val="100"/>
        </w:rPr>
      </w:pPr>
      <w:r>
        <w:rPr>
          <w:spacing w:val="2"/>
          <w:w w:val="100"/>
        </w:rPr>
        <w:t xml:space="preserve">To limit the amount of time that the client blocks, use a timeout parameter with the </w:t>
      </w:r>
      <w:r w:rsidRPr="00BD4015">
        <w:rPr>
          <w:rStyle w:val="Code"/>
        </w:rPr>
        <w:t>receive</w:t>
      </w:r>
      <w:r>
        <w:rPr>
          <w:i/>
          <w:iCs/>
          <w:spacing w:val="2"/>
          <w:w w:val="100"/>
        </w:rPr>
        <w:t xml:space="preserve"> </w:t>
      </w:r>
      <w:r>
        <w:rPr>
          <w:spacing w:val="2"/>
          <w:w w:val="100"/>
        </w:rPr>
        <w:t xml:space="preserve">method. If no messages arrive by the end of the timeout, then the </w:t>
      </w:r>
      <w:r w:rsidRPr="00BD4015">
        <w:rPr>
          <w:rStyle w:val="Code"/>
        </w:rPr>
        <w:t>receive</w:t>
      </w:r>
      <w:r>
        <w:rPr>
          <w:i/>
          <w:iCs/>
          <w:spacing w:val="2"/>
          <w:w w:val="100"/>
        </w:rPr>
        <w:t xml:space="preserve"> </w:t>
      </w:r>
      <w:r>
        <w:rPr>
          <w:spacing w:val="2"/>
          <w:w w:val="100"/>
        </w:rPr>
        <w:t>method returns. The timeout parameter is expressed in milliseconds.</w:t>
      </w:r>
    </w:p>
    <w:p w:rsidR="006D1327" w:rsidRDefault="0024580A" w:rsidP="00FD1287">
      <w:pPr>
        <w:pStyle w:val="CodeInWideFrame"/>
      </w:pPr>
      <w:r>
        <w:t xml:space="preserve">// Wait </w:t>
      </w:r>
      <w:r w:rsidR="006B7CCD">
        <w:t xml:space="preserve">up to </w:t>
      </w:r>
      <w:r>
        <w:t xml:space="preserve">4 seconds for a message </w:t>
      </w:r>
    </w:p>
    <w:p w:rsidR="006D1327" w:rsidRDefault="001E4305" w:rsidP="00FD1287">
      <w:pPr>
        <w:pStyle w:val="CodeInWideFrame"/>
      </w:pPr>
      <w:r>
        <w:t xml:space="preserve">Message </w:t>
      </w:r>
      <w:r w:rsidR="006D1327">
        <w:t>stockMessage</w:t>
      </w:r>
      <w:r w:rsidR="006D1327" w:rsidDel="00BF0617">
        <w:t xml:space="preserve"> </w:t>
      </w:r>
      <w:r w:rsidR="006D1327">
        <w:t xml:space="preserve">= </w:t>
      </w:r>
      <w:proofErr w:type="gramStart"/>
      <w:r w:rsidR="006D1327">
        <w:t>receiver.receive(</w:t>
      </w:r>
      <w:proofErr w:type="gramEnd"/>
      <w:r w:rsidR="006D1327">
        <w:t>4000);</w:t>
      </w:r>
    </w:p>
    <w:p w:rsidR="006D1327" w:rsidRPr="00362225" w:rsidRDefault="006D1327" w:rsidP="006D1327">
      <w:pPr>
        <w:pStyle w:val="Heading3"/>
      </w:pPr>
      <w:bookmarkStart w:id="732" w:name="_Toc311729346"/>
      <w:bookmarkStart w:id="733" w:name="_Ref342648616"/>
      <w:bookmarkStart w:id="734" w:name="_Ref342648619"/>
      <w:bookmarkStart w:id="735" w:name="_Ref342648621"/>
      <w:bookmarkStart w:id="736" w:name="_Toc351464489"/>
      <w:r w:rsidRPr="00362225">
        <w:t>Unpacking a TextMessage</w:t>
      </w:r>
      <w:bookmarkEnd w:id="732"/>
      <w:bookmarkEnd w:id="733"/>
      <w:bookmarkEnd w:id="734"/>
      <w:bookmarkEnd w:id="735"/>
      <w:bookmarkEnd w:id="736"/>
    </w:p>
    <w:p w:rsidR="006D1327" w:rsidRDefault="006D1327" w:rsidP="006D1327">
      <w:pPr>
        <w:pStyle w:val="Paragraph"/>
        <w:rPr>
          <w:spacing w:val="2"/>
          <w:w w:val="100"/>
        </w:rPr>
      </w:pPr>
      <w:r>
        <w:rPr>
          <w:spacing w:val="2"/>
          <w:w w:val="100"/>
        </w:rPr>
        <w:t xml:space="preserve">The stock quote information is sent using a </w:t>
      </w:r>
      <w:r w:rsidRPr="00BD4015">
        <w:rPr>
          <w:rStyle w:val="Code"/>
        </w:rPr>
        <w:t>TextMessage</w:t>
      </w:r>
      <w:r>
        <w:rPr>
          <w:i/>
          <w:iCs/>
          <w:spacing w:val="2"/>
          <w:w w:val="100"/>
        </w:rPr>
        <w:t xml:space="preserve">. </w:t>
      </w:r>
      <w:r>
        <w:rPr>
          <w:spacing w:val="2"/>
          <w:w w:val="100"/>
        </w:rPr>
        <w:t>There are two ways to extract the information from the message.</w:t>
      </w:r>
    </w:p>
    <w:p w:rsidR="006D1327" w:rsidRDefault="006D1327" w:rsidP="006D1327">
      <w:pPr>
        <w:pStyle w:val="Paragraph"/>
        <w:rPr>
          <w:spacing w:val="2"/>
          <w:w w:val="100"/>
        </w:rPr>
      </w:pPr>
      <w:r>
        <w:rPr>
          <w:spacing w:val="2"/>
          <w:w w:val="100"/>
        </w:rPr>
        <w:t xml:space="preserve">The </w:t>
      </w:r>
      <w:r w:rsidRPr="00217B28">
        <w:rPr>
          <w:rStyle w:val="Code"/>
        </w:rPr>
        <w:t>receive</w:t>
      </w:r>
      <w:r>
        <w:rPr>
          <w:spacing w:val="2"/>
          <w:w w:val="100"/>
        </w:rPr>
        <w:t xml:space="preserve"> method returns a </w:t>
      </w:r>
      <w:r w:rsidRPr="00217B28">
        <w:rPr>
          <w:rStyle w:val="Code"/>
        </w:rPr>
        <w:t>Message</w:t>
      </w:r>
      <w:r>
        <w:rPr>
          <w:spacing w:val="2"/>
          <w:w w:val="100"/>
        </w:rPr>
        <w:t xml:space="preserve"> object. You can cast this to a </w:t>
      </w:r>
      <w:r w:rsidRPr="00BD4015">
        <w:rPr>
          <w:rStyle w:val="Code"/>
        </w:rPr>
        <w:t>TextMessage</w:t>
      </w:r>
      <w:r w:rsidRPr="00217B28">
        <w:t xml:space="preserve"> and call the </w:t>
      </w:r>
      <w:r w:rsidRPr="00BD4015">
        <w:rPr>
          <w:rStyle w:val="Code"/>
        </w:rPr>
        <w:t>getText</w:t>
      </w:r>
      <w:r>
        <w:rPr>
          <w:i/>
          <w:iCs/>
          <w:spacing w:val="2"/>
          <w:w w:val="100"/>
        </w:rPr>
        <w:t xml:space="preserve"> </w:t>
      </w:r>
      <w:r>
        <w:rPr>
          <w:spacing w:val="2"/>
          <w:w w:val="100"/>
        </w:rPr>
        <w:t>method. This returns the message content as a string:</w:t>
      </w:r>
    </w:p>
    <w:p w:rsidR="006D1327" w:rsidRDefault="003C0AAF" w:rsidP="00FD1287">
      <w:pPr>
        <w:pStyle w:val="CodeInWideFrame"/>
      </w:pPr>
      <w:r>
        <w:t xml:space="preserve">// </w:t>
      </w:r>
      <w:r w:rsidR="006D1327">
        <w:t xml:space="preserve">extract stock information from message </w:t>
      </w:r>
    </w:p>
    <w:p w:rsidR="006D1327" w:rsidRDefault="00FF25EA" w:rsidP="00FD1287">
      <w:pPr>
        <w:pStyle w:val="CodeInWideFrame"/>
      </w:pPr>
      <w:r>
        <w:t xml:space="preserve">String </w:t>
      </w:r>
      <w:r w:rsidR="006D1327">
        <w:t>newStockData =</w:t>
      </w:r>
      <w:r>
        <w:t xml:space="preserve"> </w:t>
      </w:r>
      <w:r w:rsidR="006D1327">
        <w:t>((TextMessage</w:t>
      </w:r>
      <w:proofErr w:type="gramStart"/>
      <w:r w:rsidR="006D1327">
        <w:t>)stockMessage</w:t>
      </w:r>
      <w:proofErr w:type="gramEnd"/>
      <w:r w:rsidR="006D1327">
        <w:t>)getText();</w:t>
      </w:r>
    </w:p>
    <w:p w:rsidR="006D1327" w:rsidRDefault="006D1327" w:rsidP="006D1327">
      <w:r>
        <w:t xml:space="preserve">Alternatively you can call the </w:t>
      </w:r>
      <w:r w:rsidRPr="00590E86">
        <w:rPr>
          <w:rStyle w:val="Code"/>
        </w:rPr>
        <w:t>Message</w:t>
      </w:r>
      <w:r w:rsidR="00CA28FA">
        <w:t xml:space="preserve"> object’</w:t>
      </w:r>
      <w:r>
        <w:t xml:space="preserve">s </w:t>
      </w:r>
      <w:r w:rsidRPr="00590E86">
        <w:rPr>
          <w:rStyle w:val="Code"/>
        </w:rPr>
        <w:t>getBody</w:t>
      </w:r>
      <w:r>
        <w:t xml:space="preserve"> method. In this case you do not need to cast the </w:t>
      </w:r>
      <w:r w:rsidRPr="00590E86">
        <w:rPr>
          <w:rStyle w:val="Code"/>
        </w:rPr>
        <w:t>Message</w:t>
      </w:r>
      <w:r>
        <w:t xml:space="preserve"> to a </w:t>
      </w:r>
      <w:r w:rsidRPr="00590E86">
        <w:rPr>
          <w:rStyle w:val="Code"/>
        </w:rPr>
        <w:t>TextMessage</w:t>
      </w:r>
      <w:r>
        <w:t>. Instead you need to pass in the type expected:</w:t>
      </w:r>
    </w:p>
    <w:p w:rsidR="006D1327" w:rsidRDefault="006D1327" w:rsidP="00FD1287">
      <w:pPr>
        <w:pStyle w:val="CodeInWideFrame"/>
      </w:pPr>
      <w:r>
        <w:t>/</w:t>
      </w:r>
      <w:r w:rsidR="000A4DAE">
        <w:t>/</w:t>
      </w:r>
      <w:r>
        <w:t xml:space="preserve"> extract s</w:t>
      </w:r>
      <w:r w:rsidR="000A4DAE">
        <w:t xml:space="preserve">tock information from message </w:t>
      </w:r>
    </w:p>
    <w:p w:rsidR="006D1327" w:rsidRDefault="006B6BFE" w:rsidP="00FD1287">
      <w:pPr>
        <w:pStyle w:val="CodeInWideFrame"/>
      </w:pPr>
      <w:r>
        <w:t xml:space="preserve">String </w:t>
      </w:r>
      <w:r w:rsidR="006D1327">
        <w:t>newStockData=</w:t>
      </w:r>
      <w:r w:rsidR="00530E42">
        <w:t xml:space="preserve"> </w:t>
      </w:r>
      <w:proofErr w:type="gramStart"/>
      <w:r w:rsidR="006D1327">
        <w:t>stockMessage.getBody(</w:t>
      </w:r>
      <w:proofErr w:type="gramEnd"/>
      <w:r w:rsidR="006D1327">
        <w:t>String.class);</w:t>
      </w:r>
    </w:p>
    <w:p w:rsidR="006D1327" w:rsidRDefault="006D1327" w:rsidP="006D1327">
      <w:pPr>
        <w:pStyle w:val="Heading2"/>
      </w:pPr>
      <w:bookmarkStart w:id="737" w:name="_Toc311729347"/>
      <w:bookmarkStart w:id="738" w:name="_Toc351464490"/>
      <w:r>
        <w:t>Other messaging features</w:t>
      </w:r>
      <w:bookmarkEnd w:id="737"/>
      <w:bookmarkEnd w:id="738"/>
    </w:p>
    <w:p w:rsidR="006D1327" w:rsidRDefault="006D1327" w:rsidP="006D1327">
      <w:pPr>
        <w:pStyle w:val="Paragraph"/>
        <w:rPr>
          <w:spacing w:val="2"/>
          <w:w w:val="100"/>
        </w:rPr>
      </w:pPr>
      <w:r>
        <w:rPr>
          <w:spacing w:val="2"/>
          <w:w w:val="100"/>
        </w:rPr>
        <w:t>This section goes beyond basic messaging functions, and describes how to perform some other common messaging functions:</w:t>
      </w:r>
    </w:p>
    <w:p w:rsidR="006D1327" w:rsidRDefault="006D1327" w:rsidP="006D1327">
      <w:pPr>
        <w:pStyle w:val="ListBullet"/>
        <w:rPr>
          <w:i/>
          <w:iCs/>
        </w:rPr>
      </w:pPr>
      <w:r>
        <w:t xml:space="preserve">Create an asynchronous </w:t>
      </w:r>
      <w:r w:rsidRPr="00BD4015">
        <w:rPr>
          <w:rStyle w:val="Code"/>
        </w:rPr>
        <w:t>MessageListener</w:t>
      </w:r>
    </w:p>
    <w:p w:rsidR="006D1327" w:rsidRDefault="006D1327" w:rsidP="006D1327">
      <w:pPr>
        <w:pStyle w:val="ListBullet"/>
      </w:pPr>
      <w:r>
        <w:t>Use a message selector to filter message delivery</w:t>
      </w:r>
    </w:p>
    <w:p w:rsidR="006D1327" w:rsidRDefault="006D1327" w:rsidP="006D1327">
      <w:pPr>
        <w:pStyle w:val="ListBullet"/>
        <w:rPr>
          <w:i/>
          <w:iCs/>
        </w:rPr>
      </w:pPr>
      <w:r>
        <w:t>Create a durable subscription to a topic</w:t>
      </w:r>
    </w:p>
    <w:p w:rsidR="006D1327" w:rsidRDefault="006D1327" w:rsidP="006D1327">
      <w:pPr>
        <w:pStyle w:val="ListBullet"/>
      </w:pPr>
      <w:r>
        <w:t>Re-connect to a topic</w:t>
      </w:r>
      <w:r w:rsidRPr="002041F0">
        <w:t xml:space="preserve"> using a durable</w:t>
      </w:r>
      <w:r>
        <w:t xml:space="preserve"> subscription</w:t>
      </w:r>
    </w:p>
    <w:p w:rsidR="006D1327" w:rsidRPr="00362225" w:rsidRDefault="006D1327" w:rsidP="006D1327">
      <w:pPr>
        <w:pStyle w:val="Heading3"/>
      </w:pPr>
      <w:bookmarkStart w:id="739" w:name="RTF34353631323a204865616432"/>
      <w:bookmarkStart w:id="740" w:name="_Toc311729348"/>
      <w:bookmarkStart w:id="741" w:name="_Toc351464491"/>
      <w:r>
        <w:t>Receiving messages a</w:t>
      </w:r>
      <w:r w:rsidRPr="00362225">
        <w:t>synchronously</w:t>
      </w:r>
      <w:bookmarkEnd w:id="739"/>
      <w:bookmarkEnd w:id="740"/>
      <w:bookmarkEnd w:id="741"/>
    </w:p>
    <w:p w:rsidR="006D1327" w:rsidRDefault="006D1327" w:rsidP="006D1327">
      <w:pPr>
        <w:pStyle w:val="Paragraph"/>
        <w:rPr>
          <w:spacing w:val="2"/>
          <w:w w:val="100"/>
        </w:rPr>
      </w:pPr>
      <w:r>
        <w:rPr>
          <w:spacing w:val="2"/>
          <w:w w:val="100"/>
        </w:rPr>
        <w:t xml:space="preserve">In order to receive message asynchronously as they are delivered to the message consumer, the client program needs to create a message listener that implements the </w:t>
      </w:r>
      <w:r w:rsidRPr="008A3776">
        <w:rPr>
          <w:rStyle w:val="Code"/>
        </w:rPr>
        <w:t>MessageListener</w:t>
      </w:r>
      <w:r>
        <w:rPr>
          <w:i/>
          <w:iCs/>
          <w:spacing w:val="2"/>
          <w:w w:val="100"/>
        </w:rPr>
        <w:t xml:space="preserve"> </w:t>
      </w:r>
      <w:r>
        <w:rPr>
          <w:spacing w:val="2"/>
          <w:w w:val="100"/>
        </w:rPr>
        <w:t xml:space="preserve">interface. An implementation of the </w:t>
      </w:r>
      <w:r w:rsidRPr="008A3776">
        <w:rPr>
          <w:rStyle w:val="Code"/>
        </w:rPr>
        <w:t>MessageListener</w:t>
      </w:r>
      <w:r>
        <w:rPr>
          <w:i/>
          <w:iCs/>
          <w:spacing w:val="2"/>
          <w:w w:val="100"/>
        </w:rPr>
        <w:t xml:space="preserve"> </w:t>
      </w:r>
      <w:r>
        <w:rPr>
          <w:spacing w:val="2"/>
          <w:w w:val="100"/>
        </w:rPr>
        <w:t xml:space="preserve">interface, called </w:t>
      </w:r>
      <w:r w:rsidRPr="008A3776">
        <w:rPr>
          <w:rStyle w:val="Code"/>
        </w:rPr>
        <w:t>StockListener.java</w:t>
      </w:r>
      <w:r>
        <w:rPr>
          <w:i/>
          <w:iCs/>
          <w:spacing w:val="2"/>
          <w:w w:val="100"/>
        </w:rPr>
        <w:t xml:space="preserve">, </w:t>
      </w:r>
      <w:r>
        <w:rPr>
          <w:spacing w:val="2"/>
          <w:w w:val="100"/>
        </w:rPr>
        <w:t>might look like this:</w:t>
      </w:r>
    </w:p>
    <w:p w:rsidR="006D1327" w:rsidRDefault="006D1327" w:rsidP="00FD1287">
      <w:pPr>
        <w:pStyle w:val="CodeInWideFrame"/>
      </w:pPr>
      <w:proofErr w:type="gramStart"/>
      <w:r>
        <w:lastRenderedPageBreak/>
        <w:t>import</w:t>
      </w:r>
      <w:proofErr w:type="gramEnd"/>
      <w:r>
        <w:t xml:space="preserve"> javax.jms.*;</w:t>
      </w:r>
      <w:r>
        <w:br/>
      </w:r>
    </w:p>
    <w:p w:rsidR="006D1327" w:rsidRDefault="006D1327" w:rsidP="00FD1287">
      <w:pPr>
        <w:pStyle w:val="CodeInWideFrame"/>
      </w:pPr>
      <w:proofErr w:type="gramStart"/>
      <w:r>
        <w:t>public</w:t>
      </w:r>
      <w:proofErr w:type="gramEnd"/>
      <w:r>
        <w:t xml:space="preserve"> class StockListener implements MessageListener</w:t>
      </w:r>
      <w:r w:rsidR="009A4F26">
        <w:t xml:space="preserve"> </w:t>
      </w:r>
      <w:r>
        <w:t>{</w:t>
      </w:r>
    </w:p>
    <w:p w:rsidR="006D1327" w:rsidRDefault="006D1327" w:rsidP="00FD1287">
      <w:pPr>
        <w:pStyle w:val="CodeInWideFrame"/>
      </w:pPr>
      <w:r>
        <w:t xml:space="preserve">   </w:t>
      </w:r>
      <w:proofErr w:type="gramStart"/>
      <w:r>
        <w:t>public</w:t>
      </w:r>
      <w:proofErr w:type="gramEnd"/>
      <w:r>
        <w:t xml:space="preserve"> void onMessage(Message message) {</w:t>
      </w:r>
    </w:p>
    <w:p w:rsidR="006D1327" w:rsidRDefault="006D1327" w:rsidP="00FD1287">
      <w:pPr>
        <w:pStyle w:val="CodeInWideFrame"/>
      </w:pPr>
      <w:r>
        <w:t xml:space="preserve">      /</w:t>
      </w:r>
      <w:r w:rsidR="009A4F26">
        <w:t>/</w:t>
      </w:r>
      <w:r>
        <w:t xml:space="preserve"> </w:t>
      </w:r>
      <w:proofErr w:type="gramStart"/>
      <w:r>
        <w:t>Unpack</w:t>
      </w:r>
      <w:proofErr w:type="gramEnd"/>
      <w:r>
        <w:t xml:space="preserve"> and handle the messages received </w:t>
      </w:r>
    </w:p>
    <w:p w:rsidR="006D1327" w:rsidRDefault="006D1327" w:rsidP="00FD1287">
      <w:pPr>
        <w:pStyle w:val="CodeInWideFrame"/>
      </w:pPr>
      <w:r>
        <w:t xml:space="preserve">   </w:t>
      </w:r>
      <w:r w:rsidR="009A4F26">
        <w:t xml:space="preserve">   </w:t>
      </w:r>
      <w:r>
        <w:t>...</w:t>
      </w:r>
    </w:p>
    <w:p w:rsidR="006D1327" w:rsidRDefault="006D1327" w:rsidP="00FD1287">
      <w:pPr>
        <w:pStyle w:val="CodeInWideFrame"/>
      </w:pPr>
      <w:r>
        <w:t xml:space="preserve">   }</w:t>
      </w:r>
    </w:p>
    <w:p w:rsidR="006D1327" w:rsidRDefault="006D1327" w:rsidP="00FD1287">
      <w:pPr>
        <w:pStyle w:val="CodeInWideFrame"/>
      </w:pPr>
      <w:r>
        <w:t>}</w:t>
      </w:r>
    </w:p>
    <w:p w:rsidR="006D1327" w:rsidRDefault="006D1327" w:rsidP="006D1327">
      <w:pPr>
        <w:pStyle w:val="Paragraph"/>
        <w:rPr>
          <w:spacing w:val="2"/>
          <w:w w:val="100"/>
        </w:rPr>
      </w:pPr>
      <w:r>
        <w:rPr>
          <w:spacing w:val="2"/>
          <w:w w:val="100"/>
        </w:rPr>
        <w:t xml:space="preserve">The client program registers the </w:t>
      </w:r>
      <w:r w:rsidRPr="008A3776">
        <w:rPr>
          <w:rStyle w:val="Code"/>
        </w:rPr>
        <w:t>MessageListener</w:t>
      </w:r>
      <w:r>
        <w:rPr>
          <w:i/>
          <w:iCs/>
          <w:spacing w:val="2"/>
          <w:w w:val="100"/>
        </w:rPr>
        <w:t xml:space="preserve"> </w:t>
      </w:r>
      <w:r>
        <w:rPr>
          <w:spacing w:val="2"/>
          <w:w w:val="100"/>
        </w:rPr>
        <w:t xml:space="preserve">object with the </w:t>
      </w:r>
      <w:r w:rsidRPr="008A3776">
        <w:rPr>
          <w:rStyle w:val="Code"/>
        </w:rPr>
        <w:t>MessageConsumer</w:t>
      </w:r>
      <w:r>
        <w:rPr>
          <w:i/>
          <w:iCs/>
          <w:spacing w:val="2"/>
          <w:w w:val="100"/>
        </w:rPr>
        <w:t xml:space="preserve"> </w:t>
      </w:r>
      <w:r>
        <w:rPr>
          <w:spacing w:val="2"/>
          <w:w w:val="100"/>
        </w:rPr>
        <w:t>object in the following way:</w:t>
      </w:r>
    </w:p>
    <w:p w:rsidR="006D1327" w:rsidRDefault="006D1327" w:rsidP="00FD1287">
      <w:pPr>
        <w:pStyle w:val="CodeInWideFrame"/>
      </w:pPr>
      <w:r>
        <w:t xml:space="preserve">StockListener myListener = new </w:t>
      </w:r>
      <w:proofErr w:type="gramStart"/>
      <w:r>
        <w:t>StockListener(</w:t>
      </w:r>
      <w:proofErr w:type="gramEnd"/>
      <w:r>
        <w:t>);</w:t>
      </w:r>
      <w:r>
        <w:br/>
      </w:r>
      <w:r>
        <w:br/>
        <w:t>/</w:t>
      </w:r>
      <w:r w:rsidR="009A0ECE">
        <w:t>/</w:t>
      </w:r>
      <w:r>
        <w:t xml:space="preserve"> </w:t>
      </w:r>
      <w:r w:rsidR="00B51E33">
        <w:t xml:space="preserve">consumer </w:t>
      </w:r>
      <w:r w:rsidR="009A0ECE">
        <w:t xml:space="preserve">is </w:t>
      </w:r>
      <w:r w:rsidR="00B51E33">
        <w:t xml:space="preserve">a </w:t>
      </w:r>
      <w:r w:rsidR="009A0ECE">
        <w:t xml:space="preserve">MessageConsumer object </w:t>
      </w:r>
      <w:r>
        <w:br/>
      </w:r>
      <w:r w:rsidR="009A0ECE">
        <w:t>consumer</w:t>
      </w:r>
      <w:r>
        <w:t>.setMessageListener(myListener);</w:t>
      </w:r>
    </w:p>
    <w:p w:rsidR="006D1327" w:rsidRDefault="006D1327" w:rsidP="006D1327">
      <w:pPr>
        <w:pStyle w:val="Paragraph"/>
        <w:rPr>
          <w:spacing w:val="2"/>
          <w:w w:val="100"/>
        </w:rPr>
      </w:pPr>
      <w:r>
        <w:rPr>
          <w:spacing w:val="2"/>
          <w:w w:val="100"/>
        </w:rPr>
        <w:t xml:space="preserve">The </w:t>
      </w:r>
      <w:r w:rsidRPr="008A3776">
        <w:rPr>
          <w:rStyle w:val="Code"/>
        </w:rPr>
        <w:t>Connection</w:t>
      </w:r>
      <w:r>
        <w:rPr>
          <w:i/>
          <w:iCs/>
          <w:spacing w:val="2"/>
          <w:w w:val="100"/>
        </w:rPr>
        <w:t xml:space="preserve"> </w:t>
      </w:r>
      <w:r>
        <w:rPr>
          <w:spacing w:val="2"/>
          <w:w w:val="100"/>
        </w:rPr>
        <w:t xml:space="preserve">must be started for the message delivery to begin. The </w:t>
      </w:r>
      <w:r w:rsidRPr="008A3776">
        <w:rPr>
          <w:rStyle w:val="Code"/>
        </w:rPr>
        <w:t>MessageListener</w:t>
      </w:r>
      <w:r>
        <w:rPr>
          <w:i/>
          <w:iCs/>
          <w:spacing w:val="2"/>
          <w:w w:val="100"/>
        </w:rPr>
        <w:t xml:space="preserve"> </w:t>
      </w:r>
      <w:r>
        <w:rPr>
          <w:spacing w:val="2"/>
          <w:w w:val="100"/>
        </w:rPr>
        <w:t xml:space="preserve">is asynchronously notified whenever a message has been published to the </w:t>
      </w:r>
      <w:r w:rsidRPr="008A3776">
        <w:t>queue</w:t>
      </w:r>
      <w:r>
        <w:rPr>
          <w:spacing w:val="2"/>
          <w:w w:val="100"/>
        </w:rPr>
        <w:t xml:space="preserve">. This is done via the </w:t>
      </w:r>
      <w:r w:rsidRPr="008A3776">
        <w:rPr>
          <w:rStyle w:val="Code"/>
        </w:rPr>
        <w:t>onMessage</w:t>
      </w:r>
      <w:r>
        <w:rPr>
          <w:i/>
          <w:iCs/>
          <w:spacing w:val="2"/>
          <w:w w:val="100"/>
        </w:rPr>
        <w:t xml:space="preserve"> </w:t>
      </w:r>
      <w:r>
        <w:rPr>
          <w:spacing w:val="2"/>
          <w:w w:val="100"/>
        </w:rPr>
        <w:t xml:space="preserve">method in the </w:t>
      </w:r>
      <w:r w:rsidRPr="008A3776">
        <w:rPr>
          <w:rStyle w:val="Code"/>
        </w:rPr>
        <w:t>MessageListener</w:t>
      </w:r>
      <w:r>
        <w:rPr>
          <w:i/>
          <w:iCs/>
          <w:spacing w:val="2"/>
          <w:w w:val="100"/>
        </w:rPr>
        <w:t xml:space="preserve"> </w:t>
      </w:r>
      <w:r>
        <w:rPr>
          <w:spacing w:val="2"/>
          <w:w w:val="100"/>
        </w:rPr>
        <w:t>interface. It is up to the client to process the message there.</w:t>
      </w:r>
    </w:p>
    <w:p w:rsidR="006D1327" w:rsidRPr="00F96170" w:rsidRDefault="006D1327" w:rsidP="00FD1287">
      <w:pPr>
        <w:pStyle w:val="CodeInWideFrame"/>
      </w:pPr>
      <w:proofErr w:type="gramStart"/>
      <w:r w:rsidRPr="00F96170">
        <w:t>public</w:t>
      </w:r>
      <w:proofErr w:type="gramEnd"/>
      <w:r w:rsidRPr="00F96170">
        <w:t xml:space="preserve"> void onMessage(Message message)</w:t>
      </w:r>
      <w:r w:rsidR="00FD3566">
        <w:t xml:space="preserve"> </w:t>
      </w:r>
      <w:r w:rsidRPr="00F96170">
        <w:t>{</w:t>
      </w:r>
    </w:p>
    <w:p w:rsidR="006D1327" w:rsidRPr="00F96170" w:rsidRDefault="006D1327" w:rsidP="00FD1287">
      <w:pPr>
        <w:pStyle w:val="CodeInWideFrame"/>
      </w:pPr>
    </w:p>
    <w:p w:rsidR="006D1327" w:rsidRPr="00F96170" w:rsidRDefault="00A8668F" w:rsidP="00FD1287">
      <w:pPr>
        <w:pStyle w:val="CodeInWideFrame"/>
      </w:pPr>
      <w:r>
        <w:t xml:space="preserve">   /</w:t>
      </w:r>
      <w:r w:rsidR="00FD3566">
        <w:t>/</w:t>
      </w:r>
      <w:r w:rsidR="006D1327" w:rsidRPr="00F96170">
        <w:t xml:space="preserve"> </w:t>
      </w:r>
      <w:proofErr w:type="gramStart"/>
      <w:r w:rsidR="006D1327" w:rsidRPr="00F96170">
        <w:t>Unpack</w:t>
      </w:r>
      <w:proofErr w:type="gramEnd"/>
      <w:r w:rsidR="006D1327" w:rsidRPr="00F96170">
        <w:t xml:space="preserve"> and handle the messages received</w:t>
      </w:r>
    </w:p>
    <w:p w:rsidR="005A75D7" w:rsidRDefault="00481309" w:rsidP="00FD1287">
      <w:pPr>
        <w:pStyle w:val="CodeInWideFrame"/>
      </w:pPr>
      <w:r>
        <w:t xml:space="preserve"> </w:t>
      </w:r>
      <w:r w:rsidR="005A75D7">
        <w:t xml:space="preserve">  </w:t>
      </w:r>
      <w:r w:rsidR="00EC22B3" w:rsidRPr="00F96170">
        <w:t xml:space="preserve">String </w:t>
      </w:r>
      <w:r>
        <w:t xml:space="preserve">newStockData </w:t>
      </w:r>
      <w:r w:rsidR="006D1327" w:rsidRPr="00F96170">
        <w:t>=</w:t>
      </w:r>
    </w:p>
    <w:p w:rsidR="006D1327" w:rsidRPr="00F96170" w:rsidRDefault="005A75D7" w:rsidP="00FD1287">
      <w:pPr>
        <w:pStyle w:val="CodeInWideFrame"/>
      </w:pPr>
      <w:r>
        <w:t xml:space="preserve">      </w:t>
      </w:r>
      <w:r w:rsidR="006D1327">
        <w:t>((TextMessage</w:t>
      </w:r>
      <w:proofErr w:type="gramStart"/>
      <w:r w:rsidR="006D1327">
        <w:t>)</w:t>
      </w:r>
      <w:r w:rsidR="006D1327" w:rsidRPr="00F96170">
        <w:t>message</w:t>
      </w:r>
      <w:proofErr w:type="gramEnd"/>
      <w:r w:rsidR="006D1327">
        <w:t>)</w:t>
      </w:r>
      <w:r w:rsidR="006D1327" w:rsidRPr="00F96170">
        <w:t>.getText();</w:t>
      </w:r>
    </w:p>
    <w:p w:rsidR="006D1327" w:rsidRPr="00F96170" w:rsidRDefault="006D1327" w:rsidP="00FD1287">
      <w:pPr>
        <w:pStyle w:val="CodeInWideFrame"/>
      </w:pPr>
      <w:r w:rsidRPr="00F96170">
        <w:t xml:space="preserve">   </w:t>
      </w:r>
      <w:proofErr w:type="gramStart"/>
      <w:r w:rsidRPr="00F96170">
        <w:t>if(</w:t>
      </w:r>
      <w:proofErr w:type="gramEnd"/>
      <w:r w:rsidRPr="00F96170">
        <w:t>...)</w:t>
      </w:r>
      <w:r w:rsidR="00FD3566">
        <w:t xml:space="preserve"> </w:t>
      </w:r>
      <w:r w:rsidRPr="00F96170">
        <w:t>{</w:t>
      </w:r>
    </w:p>
    <w:p w:rsidR="006D1327" w:rsidRPr="00F96170" w:rsidRDefault="00FD3566" w:rsidP="00FD1287">
      <w:pPr>
        <w:pStyle w:val="CodeInWideFrame"/>
      </w:pPr>
      <w:r>
        <w:t xml:space="preserve">      // Logic related to the data </w:t>
      </w:r>
    </w:p>
    <w:p w:rsidR="006D1327" w:rsidRPr="00F96170" w:rsidRDefault="006D1327" w:rsidP="00FD1287">
      <w:pPr>
        <w:pStyle w:val="CodeInWideFrame"/>
      </w:pPr>
      <w:r w:rsidRPr="00F96170">
        <w:t xml:space="preserve">   }</w:t>
      </w:r>
    </w:p>
    <w:p w:rsidR="006D1327" w:rsidRPr="00F96170" w:rsidRDefault="006D1327" w:rsidP="00FD1287">
      <w:pPr>
        <w:pStyle w:val="CodeInWideFrame"/>
      </w:pPr>
      <w:r w:rsidRPr="00F96170">
        <w:t>}</w:t>
      </w:r>
    </w:p>
    <w:p w:rsidR="006D1327" w:rsidRPr="00362225" w:rsidRDefault="006D1327" w:rsidP="006D1327">
      <w:pPr>
        <w:pStyle w:val="Heading3"/>
      </w:pPr>
      <w:bookmarkStart w:id="742" w:name="_Toc311729349"/>
      <w:bookmarkStart w:id="743" w:name="_Toc351464492"/>
      <w:r>
        <w:t>Using message s</w:t>
      </w:r>
      <w:r w:rsidRPr="00362225">
        <w:t>election</w:t>
      </w:r>
      <w:bookmarkEnd w:id="742"/>
      <w:bookmarkEnd w:id="743"/>
    </w:p>
    <w:p w:rsidR="006D1327" w:rsidRDefault="006D1327" w:rsidP="006D1327">
      <w:pPr>
        <w:pStyle w:val="Paragraph"/>
        <w:rPr>
          <w:spacing w:val="2"/>
          <w:w w:val="100"/>
        </w:rPr>
      </w:pPr>
      <w:r>
        <w:rPr>
          <w:spacing w:val="2"/>
          <w:w w:val="100"/>
        </w:rPr>
        <w:t>A client program may be interested in receiving only certain stock quotes. A message selector can be used to achieve this goal. Message selectors work against properties that are assigned to the message.</w:t>
      </w:r>
    </w:p>
    <w:p w:rsidR="006D1327" w:rsidRDefault="006D1327" w:rsidP="006D1327">
      <w:pPr>
        <w:pStyle w:val="Paragraph"/>
        <w:rPr>
          <w:spacing w:val="2"/>
          <w:w w:val="100"/>
        </w:rPr>
      </w:pPr>
      <w:r>
        <w:rPr>
          <w:spacing w:val="2"/>
          <w:w w:val="100"/>
        </w:rPr>
        <w:t xml:space="preserve">In this example, the client program is only interested in technology related stocks. The sender of the messages assigns a value to a message property called </w:t>
      </w:r>
      <w:r w:rsidRPr="00D428DD">
        <w:rPr>
          <w:rStyle w:val="Code"/>
        </w:rPr>
        <w:t>StockSector</w:t>
      </w:r>
      <w:r>
        <w:rPr>
          <w:spacing w:val="2"/>
          <w:w w:val="100"/>
        </w:rPr>
        <w:t xml:space="preserve">. The values the sender assigns include </w:t>
      </w:r>
      <w:r w:rsidRPr="00D428DD">
        <w:rPr>
          <w:rStyle w:val="Code"/>
        </w:rPr>
        <w:t>"Technology"</w:t>
      </w:r>
      <w:r>
        <w:rPr>
          <w:spacing w:val="2"/>
          <w:w w:val="100"/>
        </w:rPr>
        <w:t xml:space="preserve">, </w:t>
      </w:r>
      <w:r w:rsidRPr="00D428DD">
        <w:rPr>
          <w:rStyle w:val="Code"/>
        </w:rPr>
        <w:t>"Financial"</w:t>
      </w:r>
      <w:r>
        <w:rPr>
          <w:spacing w:val="2"/>
          <w:w w:val="100"/>
        </w:rPr>
        <w:t xml:space="preserve">, </w:t>
      </w:r>
      <w:r w:rsidRPr="00D428DD">
        <w:rPr>
          <w:rStyle w:val="Code"/>
        </w:rPr>
        <w:t>"Manufacturing"</w:t>
      </w:r>
      <w:r>
        <w:rPr>
          <w:spacing w:val="2"/>
          <w:w w:val="100"/>
        </w:rPr>
        <w:t xml:space="preserve">, </w:t>
      </w:r>
      <w:r w:rsidRPr="00D428DD">
        <w:rPr>
          <w:rStyle w:val="Code"/>
        </w:rPr>
        <w:t>"Emerging"</w:t>
      </w:r>
      <w:r>
        <w:rPr>
          <w:spacing w:val="2"/>
          <w:w w:val="100"/>
        </w:rPr>
        <w:t xml:space="preserve">, and </w:t>
      </w:r>
      <w:r w:rsidRPr="00D428DD">
        <w:rPr>
          <w:rStyle w:val="Code"/>
        </w:rPr>
        <w:t>"Global"</w:t>
      </w:r>
      <w:r>
        <w:rPr>
          <w:spacing w:val="2"/>
          <w:w w:val="100"/>
        </w:rPr>
        <w:t xml:space="preserve">. The message sender assigns these property values by using the </w:t>
      </w:r>
      <w:r w:rsidRPr="00D428DD">
        <w:rPr>
          <w:rStyle w:val="Code"/>
        </w:rPr>
        <w:t>Message.setStringProperty</w:t>
      </w:r>
      <w:r>
        <w:rPr>
          <w:i/>
          <w:iCs/>
          <w:spacing w:val="2"/>
          <w:w w:val="100"/>
        </w:rPr>
        <w:t xml:space="preserve"> </w:t>
      </w:r>
      <w:r>
        <w:rPr>
          <w:spacing w:val="2"/>
          <w:w w:val="100"/>
        </w:rPr>
        <w:t>method.</w:t>
      </w:r>
    </w:p>
    <w:p w:rsidR="006D1327" w:rsidRDefault="006D1327" w:rsidP="00FD1287">
      <w:pPr>
        <w:pStyle w:val="CodeInWideFrame"/>
      </w:pPr>
      <w:r>
        <w:t>String stockData; /</w:t>
      </w:r>
      <w:r w:rsidR="009C7E60">
        <w:t xml:space="preserve">/ Stock information as a String </w:t>
      </w:r>
    </w:p>
    <w:p w:rsidR="006D1327" w:rsidRDefault="006D1327" w:rsidP="00FD1287">
      <w:pPr>
        <w:pStyle w:val="CodeInWideFrame"/>
      </w:pPr>
    </w:p>
    <w:p w:rsidR="006D1327" w:rsidRDefault="009C7E60" w:rsidP="00FD1287">
      <w:pPr>
        <w:pStyle w:val="CodeInWideFrame"/>
      </w:pPr>
      <w:r>
        <w:t>//</w:t>
      </w:r>
      <w:r w:rsidR="00CA28FA">
        <w:t xml:space="preserve"> Set the message</w:t>
      </w:r>
      <w:r w:rsidR="00CA28FA" w:rsidRPr="00CA28FA">
        <w:t>'</w:t>
      </w:r>
      <w:r w:rsidR="006D1327">
        <w:t>s te</w:t>
      </w:r>
      <w:r>
        <w:t xml:space="preserve">xt to be the stockData string </w:t>
      </w:r>
    </w:p>
    <w:p w:rsidR="006D1327" w:rsidRDefault="00AC4C60" w:rsidP="00FD1287">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FD1287">
      <w:pPr>
        <w:pStyle w:val="CodeInWideFrame"/>
      </w:pPr>
      <w:proofErr w:type="gramStart"/>
      <w:r>
        <w:t>message.setText(</w:t>
      </w:r>
      <w:proofErr w:type="gramEnd"/>
      <w:r>
        <w:t>stockData);</w:t>
      </w:r>
    </w:p>
    <w:p w:rsidR="006D1327" w:rsidRDefault="006D1327" w:rsidP="00FD1287">
      <w:pPr>
        <w:pStyle w:val="CodeInWideFrame"/>
      </w:pPr>
    </w:p>
    <w:p w:rsidR="006D1327" w:rsidRDefault="009C7E60" w:rsidP="00FD1287">
      <w:pPr>
        <w:pStyle w:val="CodeInWideFrame"/>
      </w:pPr>
      <w:r>
        <w:t>//</w:t>
      </w:r>
      <w:r w:rsidR="006D1327">
        <w:t xml:space="preserve"> Set the m</w:t>
      </w:r>
      <w:r>
        <w:t xml:space="preserve">essage property </w:t>
      </w:r>
      <w:r w:rsidR="00643339">
        <w:t>"</w:t>
      </w:r>
      <w:r>
        <w:t>StockSector</w:t>
      </w:r>
      <w:r w:rsidR="00643339">
        <w:t>"</w:t>
      </w:r>
      <w:r>
        <w:t xml:space="preserve"> </w:t>
      </w:r>
    </w:p>
    <w:p w:rsidR="006D1327" w:rsidRDefault="006D1327" w:rsidP="00FD1287">
      <w:pPr>
        <w:pStyle w:val="CodeInWideFrame"/>
      </w:pPr>
      <w:proofErr w:type="gramStart"/>
      <w:r>
        <w:t>message.setStringProperty(</w:t>
      </w:r>
      <w:proofErr w:type="gramEnd"/>
      <w:r>
        <w:t>"StockSector", "Technology");</w:t>
      </w:r>
    </w:p>
    <w:p w:rsidR="006D1327" w:rsidRDefault="006D1327" w:rsidP="006D1327">
      <w:r>
        <w:t xml:space="preserve">When the client program that receives the stock quote messages creates </w:t>
      </w:r>
      <w:r w:rsidR="006030AD">
        <w:t>a</w:t>
      </w:r>
      <w:r w:rsidR="00230577">
        <w:t xml:space="preserve"> </w:t>
      </w:r>
      <w:r w:rsidRPr="00452A8E">
        <w:rPr>
          <w:rStyle w:val="Code"/>
        </w:rPr>
        <w:t>MessageConsumer</w:t>
      </w:r>
      <w:r>
        <w:t xml:space="preserve">, </w:t>
      </w:r>
      <w:r w:rsidR="00A73D90">
        <w:t>it</w:t>
      </w:r>
      <w:r>
        <w:t xml:space="preserve"> can </w:t>
      </w:r>
      <w:r w:rsidR="004C2FE6">
        <w:t>supply</w:t>
      </w:r>
      <w:r>
        <w:t xml:space="preserve"> a message selector string </w:t>
      </w:r>
      <w:r w:rsidR="009C1E3F">
        <w:t>which</w:t>
      </w:r>
      <w:r>
        <w:t xml:space="preserve"> </w:t>
      </w:r>
      <w:r w:rsidR="009C1E3F">
        <w:t>specifies</w:t>
      </w:r>
      <w:r>
        <w:t xml:space="preserve"> which messages it will receive.</w:t>
      </w:r>
    </w:p>
    <w:p w:rsidR="006D1327" w:rsidRDefault="00D175F4" w:rsidP="00FD1287">
      <w:pPr>
        <w:pStyle w:val="CodeInWideFrame"/>
      </w:pPr>
      <w:r>
        <w:lastRenderedPageBreak/>
        <w:t xml:space="preserve">String </w:t>
      </w:r>
      <w:r w:rsidR="006D1327">
        <w:t>selecto</w:t>
      </w:r>
      <w:r w:rsidR="000262EA">
        <w:t xml:space="preserve">r = new </w:t>
      </w:r>
      <w:proofErr w:type="gramStart"/>
      <w:r w:rsidR="000262EA">
        <w:t>String(</w:t>
      </w:r>
      <w:proofErr w:type="gramEnd"/>
      <w:r w:rsidR="000262EA">
        <w:t xml:space="preserve">"(StockSector = </w:t>
      </w:r>
      <w:r w:rsidR="000262EA" w:rsidRPr="000262EA">
        <w:t>'</w:t>
      </w:r>
      <w:r w:rsidR="000262EA">
        <w:t>Technology</w:t>
      </w:r>
      <w:r w:rsidR="000262EA" w:rsidRPr="000262EA">
        <w:t>'</w:t>
      </w:r>
      <w:r w:rsidR="006D1327">
        <w:t>)");</w:t>
      </w:r>
    </w:p>
    <w:p w:rsidR="00FD1287" w:rsidRDefault="00583089" w:rsidP="00FD1287">
      <w:pPr>
        <w:pStyle w:val="CodeInWideFrame"/>
      </w:pPr>
      <w:r>
        <w:t>MessageConsumer</w:t>
      </w:r>
      <w:r w:rsidR="00FD1287">
        <w:t xml:space="preserve"> </w:t>
      </w:r>
      <w:r w:rsidR="007D745C">
        <w:t>consumer</w:t>
      </w:r>
      <w:r w:rsidR="00FD1287">
        <w:t xml:space="preserve"> </w:t>
      </w:r>
      <w:r w:rsidR="006D1327">
        <w:t>=</w:t>
      </w:r>
      <w:r w:rsidR="00FD1287">
        <w:t xml:space="preserve"> </w:t>
      </w:r>
    </w:p>
    <w:p w:rsidR="006D1327" w:rsidRDefault="00FD1287" w:rsidP="00FD1287">
      <w:pPr>
        <w:pStyle w:val="CodeInWideFrame"/>
      </w:pPr>
      <w:r>
        <w:t xml:space="preserve">   </w:t>
      </w:r>
      <w:proofErr w:type="gramStart"/>
      <w:r w:rsidR="006D1327">
        <w:t>session.createConsumer(</w:t>
      </w:r>
      <w:proofErr w:type="gramEnd"/>
      <w:r w:rsidR="006D1327">
        <w:t>stockQueue,selector);</w:t>
      </w:r>
    </w:p>
    <w:p w:rsidR="006D1327" w:rsidRDefault="006D1327" w:rsidP="006D1327">
      <w:r>
        <w:t>The client program receives only messages related to the technology sector.</w:t>
      </w:r>
    </w:p>
    <w:p w:rsidR="006D1327" w:rsidRPr="00362225" w:rsidRDefault="006D1327" w:rsidP="006D1327">
      <w:pPr>
        <w:pStyle w:val="Heading3"/>
      </w:pPr>
      <w:bookmarkStart w:id="744" w:name="_Toc311729350"/>
      <w:bookmarkStart w:id="745" w:name="_Toc351464493"/>
      <w:r>
        <w:t>Using durable s</w:t>
      </w:r>
      <w:r w:rsidRPr="00362225">
        <w:t>ubscriptions</w:t>
      </w:r>
      <w:bookmarkEnd w:id="744"/>
      <w:bookmarkEnd w:id="745"/>
    </w:p>
    <w:p w:rsidR="006D1327" w:rsidRDefault="006D1327" w:rsidP="006D1327">
      <w:pPr>
        <w:pStyle w:val="Paragraph"/>
        <w:rPr>
          <w:spacing w:val="2"/>
          <w:w w:val="100"/>
        </w:rPr>
      </w:pPr>
      <w:r>
        <w:rPr>
          <w:spacing w:val="2"/>
          <w:w w:val="100"/>
        </w:rPr>
        <w:t xml:space="preserve">Durable subscriptions are used to receive messages from a </w:t>
      </w:r>
      <w:r w:rsidRPr="000F62A4">
        <w:t>topic</w:t>
      </w:r>
      <w:r>
        <w:rPr>
          <w:spacing w:val="2"/>
          <w:w w:val="100"/>
        </w:rPr>
        <w:t xml:space="preserve">. When a JMS client creates a durable subscription, the client can later disconnect from the </w:t>
      </w:r>
      <w:r w:rsidRPr="000F62A4">
        <w:t>topic</w:t>
      </w:r>
      <w:r>
        <w:rPr>
          <w:spacing w:val="2"/>
          <w:w w:val="100"/>
        </w:rPr>
        <w:t xml:space="preserve">. When the client program re-connects, it can receive the messages that arrived while it was disconnected. In this example, the </w:t>
      </w:r>
      <w:r>
        <w:t>topic</w:t>
      </w:r>
      <w:r>
        <w:rPr>
          <w:i/>
          <w:iCs/>
          <w:spacing w:val="2"/>
          <w:w w:val="100"/>
        </w:rPr>
        <w:t xml:space="preserve"> </w:t>
      </w:r>
      <w:r>
        <w:rPr>
          <w:spacing w:val="2"/>
          <w:w w:val="100"/>
        </w:rPr>
        <w:t>provides information about news updates.</w:t>
      </w:r>
    </w:p>
    <w:p w:rsidR="006D1327" w:rsidRDefault="006D1327" w:rsidP="00230577">
      <w:pPr>
        <w:pStyle w:val="Heading4"/>
        <w:keepNext/>
        <w:ind w:left="1723" w:hanging="646"/>
      </w:pPr>
      <w:bookmarkStart w:id="746" w:name="_Toc311729351"/>
      <w:bookmarkStart w:id="747" w:name="_Ref315187525"/>
      <w:bookmarkStart w:id="748" w:name="_Ref315187528"/>
      <w:bookmarkStart w:id="749" w:name="_Ref324775854"/>
      <w:bookmarkStart w:id="750" w:name="_Ref324775859"/>
      <w:r>
        <w:t>Creating a durable subscription</w:t>
      </w:r>
      <w:bookmarkEnd w:id="746"/>
      <w:bookmarkEnd w:id="747"/>
      <w:bookmarkEnd w:id="748"/>
      <w:bookmarkEnd w:id="749"/>
      <w:bookmarkEnd w:id="750"/>
    </w:p>
    <w:p w:rsidR="00AE5FBC" w:rsidRDefault="006D1327" w:rsidP="006D1327">
      <w:pPr>
        <w:pStyle w:val="Paragraph"/>
        <w:rPr>
          <w:spacing w:val="2"/>
          <w:w w:val="100"/>
        </w:rPr>
      </w:pPr>
      <w:r>
        <w:rPr>
          <w:spacing w:val="2"/>
          <w:w w:val="100"/>
        </w:rPr>
        <w:t xml:space="preserve">The following example sets up </w:t>
      </w:r>
      <w:r w:rsidR="00E445A9">
        <w:rPr>
          <w:spacing w:val="2"/>
          <w:w w:val="100"/>
        </w:rPr>
        <w:t xml:space="preserve">a </w:t>
      </w:r>
      <w:r>
        <w:rPr>
          <w:spacing w:val="2"/>
          <w:w w:val="100"/>
        </w:rPr>
        <w:t xml:space="preserve">durable subscription that gets messages from a </w:t>
      </w:r>
      <w:r w:rsidRPr="005F1210">
        <w:t>topic</w:t>
      </w:r>
      <w:r>
        <w:rPr>
          <w:spacing w:val="2"/>
          <w:w w:val="100"/>
        </w:rPr>
        <w:t xml:space="preserve">. </w:t>
      </w:r>
    </w:p>
    <w:p w:rsidR="006D1327" w:rsidRDefault="006D1327" w:rsidP="006D1327">
      <w:pPr>
        <w:pStyle w:val="Paragraph"/>
        <w:rPr>
          <w:spacing w:val="2"/>
          <w:w w:val="100"/>
        </w:rPr>
      </w:pPr>
      <w:r>
        <w:rPr>
          <w:spacing w:val="2"/>
          <w:w w:val="100"/>
        </w:rPr>
        <w:t xml:space="preserve">First, the client program must perform the usual setup steps of looking up </w:t>
      </w:r>
      <w:r w:rsidRPr="005F1210">
        <w:rPr>
          <w:rStyle w:val="Code"/>
        </w:rPr>
        <w:t>ConnectionFactory</w:t>
      </w:r>
      <w:r>
        <w:rPr>
          <w:i/>
          <w:iCs/>
          <w:spacing w:val="2"/>
          <w:w w:val="100"/>
        </w:rPr>
        <w:t xml:space="preserve"> </w:t>
      </w:r>
      <w:r>
        <w:rPr>
          <w:spacing w:val="2"/>
          <w:w w:val="100"/>
        </w:rPr>
        <w:t xml:space="preserve">and a </w:t>
      </w:r>
      <w:r w:rsidRPr="005F1210">
        <w:rPr>
          <w:rStyle w:val="Code"/>
        </w:rPr>
        <w:t>Destination</w:t>
      </w:r>
      <w:r>
        <w:rPr>
          <w:spacing w:val="2"/>
          <w:w w:val="100"/>
        </w:rPr>
        <w:t xml:space="preserve">, and creating a </w:t>
      </w:r>
      <w:r w:rsidRPr="005F1210">
        <w:rPr>
          <w:rStyle w:val="Code"/>
        </w:rPr>
        <w:t>Connection</w:t>
      </w:r>
      <w:r>
        <w:rPr>
          <w:i/>
          <w:iCs/>
          <w:spacing w:val="2"/>
          <w:w w:val="100"/>
        </w:rPr>
        <w:t xml:space="preserve"> </w:t>
      </w:r>
      <w:r>
        <w:rPr>
          <w:spacing w:val="2"/>
          <w:w w:val="100"/>
        </w:rPr>
        <w:t xml:space="preserve">and </w:t>
      </w:r>
      <w:r w:rsidRPr="005F1210">
        <w:rPr>
          <w:rStyle w:val="Code"/>
        </w:rPr>
        <w:t>Session</w:t>
      </w:r>
      <w:r>
        <w:rPr>
          <w:spacing w:val="2"/>
          <w:w w:val="100"/>
        </w:rPr>
        <w:t xml:space="preserve">, as described in section </w:t>
      </w:r>
      <w:r w:rsidR="001E03D3">
        <w:rPr>
          <w:spacing w:val="2"/>
          <w:w w:val="100"/>
        </w:rPr>
        <w:fldChar w:fldCharType="begin"/>
      </w:r>
      <w:r>
        <w:rPr>
          <w:spacing w:val="2"/>
          <w:w w:val="100"/>
        </w:rPr>
        <w:instrText xml:space="preserve"> REF RTF31343434333a204865616431 \r \h </w:instrText>
      </w:r>
      <w:r w:rsidR="001E03D3">
        <w:rPr>
          <w:spacing w:val="2"/>
          <w:w w:val="100"/>
        </w:rPr>
      </w:r>
      <w:r w:rsidR="001E03D3">
        <w:rPr>
          <w:spacing w:val="2"/>
          <w:w w:val="100"/>
        </w:rPr>
        <w:fldChar w:fldCharType="separate"/>
      </w:r>
      <w:r w:rsidR="009749BC">
        <w:rPr>
          <w:spacing w:val="2"/>
          <w:w w:val="100"/>
        </w:rPr>
        <w:t>14.1</w:t>
      </w:r>
      <w:r w:rsidR="001E03D3">
        <w:rPr>
          <w:spacing w:val="2"/>
          <w:w w:val="100"/>
        </w:rPr>
        <w:fldChar w:fldCharType="end"/>
      </w:r>
      <w:r>
        <w:rPr>
          <w:spacing w:val="2"/>
          <w:w w:val="100"/>
        </w:rPr>
        <w:t xml:space="preserve"> </w:t>
      </w:r>
      <w:r w:rsidR="00A05B30">
        <w:rPr>
          <w:spacing w:val="2"/>
          <w:w w:val="100"/>
        </w:rPr>
        <w:t>“</w:t>
      </w:r>
      <w:r w:rsidR="001E03D3">
        <w:rPr>
          <w:spacing w:val="2"/>
          <w:w w:val="100"/>
        </w:rPr>
        <w:fldChar w:fldCharType="begin"/>
      </w:r>
      <w:r>
        <w:rPr>
          <w:spacing w:val="2"/>
          <w:w w:val="100"/>
        </w:rPr>
        <w:instrText xml:space="preserve"> REF  RTF31343434333a204865616431 \h</w:instrText>
      </w:r>
      <w:r w:rsidR="001E03D3">
        <w:rPr>
          <w:spacing w:val="2"/>
          <w:w w:val="100"/>
        </w:rPr>
      </w:r>
      <w:r w:rsidR="001E03D3">
        <w:rPr>
          <w:spacing w:val="2"/>
          <w:w w:val="100"/>
        </w:rPr>
        <w:fldChar w:fldCharType="separate"/>
      </w:r>
      <w:r w:rsidR="009749BC">
        <w:t>Preparing to send and receive messages</w:t>
      </w:r>
      <w:r w:rsidR="001E03D3">
        <w:rPr>
          <w:spacing w:val="2"/>
          <w:w w:val="100"/>
        </w:rPr>
        <w:fldChar w:fldCharType="end"/>
      </w:r>
      <w:r w:rsidR="00A05B30">
        <w:rPr>
          <w:spacing w:val="2"/>
          <w:w w:val="100"/>
        </w:rPr>
        <w:t>”.</w:t>
      </w:r>
    </w:p>
    <w:p w:rsidR="006D1327" w:rsidRDefault="006D1327" w:rsidP="00FE70F7">
      <w:pPr>
        <w:pStyle w:val="CodeInWideFrame"/>
      </w:pPr>
      <w:proofErr w:type="gramStart"/>
      <w:r>
        <w:t>import</w:t>
      </w:r>
      <w:proofErr w:type="gramEnd"/>
      <w:r>
        <w:t xml:space="preserve"> javax.naming.*;</w:t>
      </w:r>
    </w:p>
    <w:p w:rsidR="006D1327" w:rsidRDefault="006D1327" w:rsidP="00FE70F7">
      <w:pPr>
        <w:pStyle w:val="CodeInWideFrame"/>
      </w:pPr>
      <w:proofErr w:type="gramStart"/>
      <w:r>
        <w:t>import</w:t>
      </w:r>
      <w:proofErr w:type="gramEnd"/>
      <w:r>
        <w:t xml:space="preserve"> javax.jms.*;</w:t>
      </w:r>
    </w:p>
    <w:p w:rsidR="006D1327" w:rsidRDefault="006D1327" w:rsidP="00FE70F7">
      <w:pPr>
        <w:pStyle w:val="CodeInWideFrame"/>
      </w:pPr>
    </w:p>
    <w:p w:rsidR="006D1327" w:rsidRDefault="003E71C6" w:rsidP="00FE70F7">
      <w:pPr>
        <w:pStyle w:val="CodeInWideFrame"/>
      </w:pPr>
      <w:r>
        <w:t xml:space="preserve">// Look up connection factory </w:t>
      </w:r>
    </w:p>
    <w:p w:rsidR="006D1327" w:rsidRDefault="006D1327" w:rsidP="00FE70F7">
      <w:pPr>
        <w:pStyle w:val="CodeInWideFrame"/>
      </w:pPr>
      <w:r>
        <w:t xml:space="preserve">Context </w:t>
      </w:r>
      <w:r w:rsidR="003E71C6">
        <w:t>namingContext</w:t>
      </w:r>
      <w:r>
        <w:t xml:space="preserve"> = new </w:t>
      </w:r>
      <w:proofErr w:type="gramStart"/>
      <w:r>
        <w:t>InitialContext(</w:t>
      </w:r>
      <w:proofErr w:type="gramEnd"/>
      <w:r>
        <w:t>);</w:t>
      </w:r>
    </w:p>
    <w:p w:rsidR="006B272C" w:rsidRDefault="000372A3" w:rsidP="00FE70F7">
      <w:pPr>
        <w:pStyle w:val="CodeInWideFrame"/>
      </w:pPr>
      <w:r>
        <w:t xml:space="preserve">ConnectionFactory </w:t>
      </w:r>
      <w:r w:rsidR="006D1327">
        <w:t>connectionFactory =</w:t>
      </w:r>
    </w:p>
    <w:p w:rsidR="006D1327" w:rsidRDefault="006B272C" w:rsidP="00FE70F7">
      <w:pPr>
        <w:pStyle w:val="CodeInWideFrame"/>
      </w:pPr>
      <w:r>
        <w:t xml:space="preserve">   </w:t>
      </w:r>
      <w:r w:rsidR="006D1327">
        <w:t>(ConnectionFactory)</w:t>
      </w:r>
      <w:r>
        <w:t xml:space="preserve"> </w:t>
      </w:r>
      <w:proofErr w:type="gramStart"/>
      <w:r w:rsidR="003E71C6">
        <w:t>namingContext</w:t>
      </w:r>
      <w:r w:rsidR="006D1327">
        <w:t>.lookup(</w:t>
      </w:r>
      <w:proofErr w:type="gramEnd"/>
      <w:r w:rsidR="006D1327">
        <w:t>"ConnectionFactory")</w:t>
      </w:r>
    </w:p>
    <w:p w:rsidR="006D1327" w:rsidRDefault="006D1327" w:rsidP="00FE70F7">
      <w:pPr>
        <w:pStyle w:val="CodeInWideFrame"/>
      </w:pPr>
    </w:p>
    <w:p w:rsidR="006D1327" w:rsidRDefault="003E71C6" w:rsidP="00FE70F7">
      <w:pPr>
        <w:pStyle w:val="CodeInWideFrame"/>
      </w:pPr>
      <w:r>
        <w:t xml:space="preserve">// Look up destination </w:t>
      </w:r>
    </w:p>
    <w:p w:rsidR="006D1327" w:rsidRDefault="006D1327" w:rsidP="00FE70F7">
      <w:pPr>
        <w:pStyle w:val="CodeInWideFrame"/>
      </w:pPr>
      <w:r>
        <w:t>Topic newsFeedTopic =</w:t>
      </w:r>
      <w:r w:rsidR="00D915F0">
        <w:t xml:space="preserve"> </w:t>
      </w:r>
      <w:proofErr w:type="gramStart"/>
      <w:r w:rsidR="003E71C6">
        <w:t>namingContext</w:t>
      </w:r>
      <w:r>
        <w:t>.lookup(</w:t>
      </w:r>
      <w:proofErr w:type="gramEnd"/>
      <w:r>
        <w:t>"BreakingNews");</w:t>
      </w:r>
    </w:p>
    <w:p w:rsidR="006D1327" w:rsidRDefault="006D1327" w:rsidP="00FE70F7">
      <w:pPr>
        <w:pStyle w:val="CodeInWideFrame"/>
      </w:pPr>
    </w:p>
    <w:p w:rsidR="006D1327" w:rsidRDefault="004A114F" w:rsidP="00FE70F7">
      <w:pPr>
        <w:pStyle w:val="CodeInWideFrame"/>
      </w:pPr>
      <w:r>
        <w:t>//</w:t>
      </w:r>
      <w:r w:rsidR="006D1327">
        <w:t xml:space="preserve"> </w:t>
      </w:r>
      <w:proofErr w:type="gramStart"/>
      <w:r>
        <w:t>Create</w:t>
      </w:r>
      <w:proofErr w:type="gramEnd"/>
      <w:r>
        <w:t xml:space="preserve"> connection and session </w:t>
      </w:r>
    </w:p>
    <w:p w:rsidR="006D1327" w:rsidRDefault="003E5265" w:rsidP="00FE70F7">
      <w:pPr>
        <w:pStyle w:val="CodeInWideFrame"/>
      </w:pPr>
      <w:r>
        <w:t xml:space="preserve">Connection </w:t>
      </w:r>
      <w:r w:rsidR="006D1327">
        <w:t>connection</w:t>
      </w:r>
      <w:r>
        <w:t xml:space="preserve"> </w:t>
      </w:r>
      <w:r w:rsidR="006D1327">
        <w:t>=</w:t>
      </w:r>
      <w:r>
        <w:t xml:space="preserve"> </w:t>
      </w:r>
      <w:proofErr w:type="gramStart"/>
      <w:r w:rsidR="006D1327">
        <w:t>ConnectionFactory.createConnection(</w:t>
      </w:r>
      <w:proofErr w:type="gramEnd"/>
      <w:r w:rsidR="006D1327">
        <w:t>);</w:t>
      </w:r>
    </w:p>
    <w:p w:rsidR="006D1327" w:rsidRDefault="003E5265" w:rsidP="00FE70F7">
      <w:pPr>
        <w:pStyle w:val="CodeInWideFrame"/>
      </w:pPr>
      <w:r>
        <w:t xml:space="preserve">Session </w:t>
      </w:r>
      <w:r w:rsidR="006D1327">
        <w:t>session=</w:t>
      </w:r>
      <w:proofErr w:type="gramStart"/>
      <w:r w:rsidR="006D1327">
        <w:t>connection.createSession(</w:t>
      </w:r>
      <w:proofErr w:type="gramEnd"/>
      <w:r w:rsidR="006D1327">
        <w:t>Session.AUTO_ACKNOWLEDGE);</w:t>
      </w:r>
    </w:p>
    <w:p w:rsidR="006D1327" w:rsidRDefault="006D1327" w:rsidP="006D1327">
      <w:pPr>
        <w:pStyle w:val="Paragraph"/>
        <w:rPr>
          <w:spacing w:val="2"/>
          <w:w w:val="100"/>
        </w:rPr>
      </w:pPr>
      <w:r>
        <w:rPr>
          <w:spacing w:val="2"/>
          <w:w w:val="100"/>
        </w:rPr>
        <w:t xml:space="preserve">Having performed the normal setup, the client program can now create a durable </w:t>
      </w:r>
      <w:r w:rsidR="00390696">
        <w:rPr>
          <w:spacing w:val="2"/>
          <w:w w:val="100"/>
        </w:rPr>
        <w:t>subscription</w:t>
      </w:r>
      <w:r w:rsidR="00DD4DCC">
        <w:rPr>
          <w:spacing w:val="2"/>
          <w:w w:val="100"/>
        </w:rPr>
        <w:t xml:space="preserve"> on</w:t>
      </w:r>
      <w:r>
        <w:rPr>
          <w:spacing w:val="2"/>
          <w:w w:val="100"/>
        </w:rPr>
        <w:t xml:space="preserve"> the destination. To do this, the client program </w:t>
      </w:r>
      <w:r w:rsidR="007F413E">
        <w:rPr>
          <w:spacing w:val="2"/>
          <w:w w:val="100"/>
        </w:rPr>
        <w:t xml:space="preserve">uses </w:t>
      </w:r>
      <w:r w:rsidR="006B421A">
        <w:t>the</w:t>
      </w:r>
      <w:r w:rsidR="00966694" w:rsidRPr="00364E29">
        <w:t xml:space="preserve"> </w:t>
      </w:r>
      <w:r w:rsidR="00966694" w:rsidRPr="00590E86">
        <w:rPr>
          <w:rStyle w:val="Code"/>
        </w:rPr>
        <w:t>Session</w:t>
      </w:r>
      <w:r w:rsidR="00966694" w:rsidRPr="00364E29">
        <w:t xml:space="preserve"> method </w:t>
      </w:r>
      <w:r w:rsidR="00966694" w:rsidRPr="00590E86">
        <w:rPr>
          <w:rStyle w:val="Code"/>
        </w:rPr>
        <w:t>createDurableConsumer</w:t>
      </w:r>
      <w:r>
        <w:rPr>
          <w:i/>
          <w:iCs/>
          <w:spacing w:val="2"/>
          <w:w w:val="100"/>
        </w:rPr>
        <w:t xml:space="preserve">. </w:t>
      </w:r>
    </w:p>
    <w:p w:rsidR="00A95A57" w:rsidRDefault="00A95A57" w:rsidP="004D6163">
      <w:pPr>
        <w:pStyle w:val="CodeInWideFrame"/>
      </w:pPr>
      <w:r>
        <w:t>MessageConsumer consumer =</w:t>
      </w:r>
    </w:p>
    <w:p w:rsidR="006D1327" w:rsidRDefault="00A95A57" w:rsidP="004D6163">
      <w:pPr>
        <w:pStyle w:val="CodeInWideFrame"/>
      </w:pPr>
      <w:r>
        <w:t xml:space="preserve">   </w:t>
      </w:r>
      <w:proofErr w:type="gramStart"/>
      <w:r w:rsidR="006D1327">
        <w:t>session.createDurable</w:t>
      </w:r>
      <w:r w:rsidR="00DE2345">
        <w:t>Consumer</w:t>
      </w:r>
      <w:r w:rsidR="006D1327">
        <w:t>(</w:t>
      </w:r>
      <w:proofErr w:type="gramEnd"/>
      <w:r w:rsidR="006D1327">
        <w:t>newsFeedTopic,"mySubscription");</w:t>
      </w:r>
    </w:p>
    <w:p w:rsidR="00DC7B79" w:rsidRDefault="00DC7B79" w:rsidP="00DC7B79">
      <w:pPr>
        <w:pStyle w:val="Paragraph"/>
        <w:rPr>
          <w:spacing w:val="2"/>
          <w:w w:val="100"/>
        </w:rPr>
      </w:pPr>
      <w:r>
        <w:rPr>
          <w:spacing w:val="2"/>
          <w:w w:val="100"/>
        </w:rPr>
        <w:t>The name "</w:t>
      </w:r>
      <w:r w:rsidRPr="00D87BEC">
        <w:rPr>
          <w:rStyle w:val="Code"/>
        </w:rPr>
        <w:t>mySubscription</w:t>
      </w:r>
      <w:r>
        <w:rPr>
          <w:rStyle w:val="Code"/>
        </w:rPr>
        <w:t>"</w:t>
      </w:r>
      <w:r>
        <w:rPr>
          <w:i/>
          <w:iCs/>
          <w:spacing w:val="2"/>
          <w:w w:val="100"/>
        </w:rPr>
        <w:t xml:space="preserve"> </w:t>
      </w:r>
      <w:r>
        <w:rPr>
          <w:spacing w:val="2"/>
          <w:w w:val="100"/>
        </w:rPr>
        <w:t xml:space="preserve">is used as an identifier of the durable subscription. </w:t>
      </w:r>
    </w:p>
    <w:p w:rsidR="006D1327" w:rsidRDefault="006D1327" w:rsidP="006D1327">
      <w:pPr>
        <w:pStyle w:val="Paragraph"/>
        <w:rPr>
          <w:spacing w:val="2"/>
          <w:w w:val="100"/>
        </w:rPr>
      </w:pPr>
      <w:r>
        <w:rPr>
          <w:spacing w:val="2"/>
          <w:w w:val="100"/>
        </w:rPr>
        <w:t>At this point, the client program can start the connection and receive messages.</w:t>
      </w:r>
    </w:p>
    <w:p w:rsidR="006D1327" w:rsidRDefault="006D1327" w:rsidP="006D1327">
      <w:pPr>
        <w:pStyle w:val="Heading4"/>
      </w:pPr>
      <w:bookmarkStart w:id="751" w:name="_Toc311729352"/>
      <w:bookmarkStart w:id="752" w:name="_Ref324775941"/>
      <w:bookmarkStart w:id="753" w:name="_Ref324775952"/>
      <w:r>
        <w:t>Creating a consumer on an existing durable subscription</w:t>
      </w:r>
      <w:bookmarkEnd w:id="751"/>
      <w:bookmarkEnd w:id="752"/>
      <w:bookmarkEnd w:id="753"/>
    </w:p>
    <w:p w:rsidR="006D1327" w:rsidRPr="00A72D55" w:rsidRDefault="006D1327" w:rsidP="006D1327">
      <w:pPr>
        <w:pStyle w:val="Paragraph"/>
      </w:pPr>
      <w:r>
        <w:rPr>
          <w:spacing w:val="2"/>
          <w:w w:val="100"/>
        </w:rPr>
        <w:t xml:space="preserve">Once a durable subscription has been created it will continue to accumulate messages until the subscription is deleted using the </w:t>
      </w:r>
      <w:r w:rsidRPr="00590E86">
        <w:rPr>
          <w:rStyle w:val="Code"/>
        </w:rPr>
        <w:t>Session</w:t>
      </w:r>
      <w:r>
        <w:rPr>
          <w:spacing w:val="2"/>
          <w:w w:val="100"/>
        </w:rPr>
        <w:t xml:space="preserve"> </w:t>
      </w:r>
      <w:proofErr w:type="gramStart"/>
      <w:r>
        <w:rPr>
          <w:spacing w:val="2"/>
          <w:w w:val="100"/>
        </w:rPr>
        <w:t xml:space="preserve">method </w:t>
      </w:r>
      <w:r w:rsidRPr="00590E86">
        <w:rPr>
          <w:rStyle w:val="Code"/>
        </w:rPr>
        <w:t>unsubscribe</w:t>
      </w:r>
      <w:proofErr w:type="gramEnd"/>
      <w:r>
        <w:rPr>
          <w:spacing w:val="2"/>
          <w:w w:val="100"/>
        </w:rPr>
        <w:t xml:space="preserve">, even if the original </w:t>
      </w:r>
      <w:r w:rsidR="006725AE" w:rsidRPr="006725AE">
        <w:rPr>
          <w:rStyle w:val="Code"/>
        </w:rPr>
        <w:t>MessageConsumer</w:t>
      </w:r>
      <w:r w:rsidR="006725AE" w:rsidRPr="006725AE">
        <w:t xml:space="preserve"> </w:t>
      </w:r>
      <w:r>
        <w:rPr>
          <w:spacing w:val="2"/>
          <w:w w:val="100"/>
        </w:rPr>
        <w:t>is closed.</w:t>
      </w:r>
    </w:p>
    <w:p w:rsidR="006D1327" w:rsidRDefault="006D1327" w:rsidP="006D1327">
      <w:pPr>
        <w:pStyle w:val="CodePara"/>
        <w:rPr>
          <w:rFonts w:ascii="Times New Roman" w:hAnsi="Times New Roman"/>
          <w:sz w:val="20"/>
        </w:rPr>
      </w:pPr>
      <w:r w:rsidRPr="00364E29">
        <w:rPr>
          <w:rFonts w:ascii="Times New Roman" w:hAnsi="Times New Roman"/>
          <w:sz w:val="20"/>
        </w:rPr>
        <w:lastRenderedPageBreak/>
        <w:t xml:space="preserve">A client application may create a consumer on an existing durable subscription by calling the </w:t>
      </w:r>
      <w:r w:rsidRPr="00590E86">
        <w:rPr>
          <w:rStyle w:val="Code"/>
        </w:rPr>
        <w:t>Session</w:t>
      </w:r>
      <w:r w:rsidRPr="00364E29">
        <w:rPr>
          <w:rFonts w:ascii="Times New Roman" w:hAnsi="Times New Roman"/>
          <w:sz w:val="20"/>
        </w:rPr>
        <w:t xml:space="preserve"> method </w:t>
      </w:r>
      <w:r w:rsidRPr="00590E86">
        <w:rPr>
          <w:rStyle w:val="Code"/>
        </w:rPr>
        <w:t>createDurableConsumer</w:t>
      </w:r>
      <w:r w:rsidRPr="00364E29">
        <w:rPr>
          <w:rFonts w:ascii="Times New Roman" w:hAnsi="Times New Roman"/>
          <w:sz w:val="20"/>
        </w:rPr>
        <w:t xml:space="preserve">, supplying the same parameters that were specified when the durable subscription was first created. </w:t>
      </w:r>
    </w:p>
    <w:p w:rsidR="006D1327" w:rsidRDefault="00A7757D" w:rsidP="00ED2AD6">
      <w:pPr>
        <w:pStyle w:val="CodeInWideFrame"/>
      </w:pPr>
      <w:r>
        <w:t>//</w:t>
      </w:r>
      <w:r w:rsidR="006D1327" w:rsidRPr="00DC73EB">
        <w:t xml:space="preserve"> </w:t>
      </w:r>
      <w:proofErr w:type="gramStart"/>
      <w:r w:rsidR="006D1327">
        <w:t>Create</w:t>
      </w:r>
      <w:proofErr w:type="gramEnd"/>
      <w:r w:rsidR="006D1327">
        <w:t xml:space="preserve"> a consumer on an existing </w:t>
      </w:r>
      <w:r>
        <w:t xml:space="preserve">durable subscription </w:t>
      </w:r>
    </w:p>
    <w:p w:rsidR="0022078C" w:rsidRDefault="0022078C" w:rsidP="00ED2AD6">
      <w:pPr>
        <w:pStyle w:val="CodeInWideFrame"/>
      </w:pPr>
      <w:r>
        <w:t>MessageConsumer consumer =</w:t>
      </w:r>
    </w:p>
    <w:p w:rsidR="006D1327" w:rsidRDefault="0022078C" w:rsidP="00ED2AD6">
      <w:pPr>
        <w:pStyle w:val="CodeInWideFrame"/>
      </w:pPr>
      <w:r>
        <w:t xml:space="preserve">   </w:t>
      </w:r>
      <w:proofErr w:type="gramStart"/>
      <w:r w:rsidR="006D1327" w:rsidRPr="00DC73EB">
        <w:t>session.createDurable</w:t>
      </w:r>
      <w:r w:rsidR="006D1327">
        <w:t>Consumer</w:t>
      </w:r>
      <w:r w:rsidR="006D1327" w:rsidRPr="00DC73EB">
        <w:t>(</w:t>
      </w:r>
      <w:proofErr w:type="gramEnd"/>
      <w:r w:rsidR="006D1327" w:rsidRPr="00DC73EB">
        <w:t>newsFeedTopic, "mySubscription");</w:t>
      </w:r>
    </w:p>
    <w:p w:rsidR="006D1327" w:rsidRDefault="00E13777" w:rsidP="006D1327">
      <w:pPr>
        <w:pStyle w:val="Paragraph"/>
        <w:rPr>
          <w:spacing w:val="2"/>
          <w:w w:val="100"/>
        </w:rPr>
      </w:pPr>
      <w:r>
        <w:rPr>
          <w:spacing w:val="2"/>
          <w:w w:val="100"/>
        </w:rPr>
        <w:t>Any</w:t>
      </w:r>
      <w:r w:rsidR="006D1327">
        <w:rPr>
          <w:spacing w:val="2"/>
          <w:w w:val="100"/>
        </w:rPr>
        <w:t xml:space="preserve"> messages which were added to the subscription whilst it had no consumer will be delivered. </w:t>
      </w:r>
    </w:p>
    <w:p w:rsidR="007C7E32" w:rsidRDefault="006D1327" w:rsidP="006D1327">
      <w:r w:rsidRPr="003A6441">
        <w:t xml:space="preserve">A durable subscription </w:t>
      </w:r>
      <w:r w:rsidR="007C7E32">
        <w:t xml:space="preserve">created using </w:t>
      </w:r>
      <w:r w:rsidR="007C7E32" w:rsidRPr="00B05859">
        <w:rPr>
          <w:rStyle w:val="Code"/>
        </w:rPr>
        <w:t>createDurableConsumer</w:t>
      </w:r>
      <w:r w:rsidR="007C7E32" w:rsidRPr="00B05859">
        <w:t xml:space="preserve"> </w:t>
      </w:r>
      <w:r w:rsidR="007C7E32">
        <w:t>may only have one consumer at a time.</w:t>
      </w:r>
    </w:p>
    <w:p w:rsidR="006D1327" w:rsidRDefault="00CF1704" w:rsidP="006D1327">
      <w:r>
        <w:t>A durable subscription created using</w:t>
      </w:r>
      <w:r w:rsidR="000F64DB">
        <w:t xml:space="preserve"> </w:t>
      </w:r>
      <w:r w:rsidR="000F64DB" w:rsidRPr="000F64DB">
        <w:rPr>
          <w:rStyle w:val="Code"/>
        </w:rPr>
        <w:t>createSharedDurableConsumer</w:t>
      </w:r>
      <w:r w:rsidR="007C7E32">
        <w:t xml:space="preserve"> may have </w:t>
      </w:r>
      <w:r w:rsidR="006D1327" w:rsidRPr="003A6441">
        <w:t xml:space="preserve">may have more than one </w:t>
      </w:r>
      <w:r w:rsidR="007029F7">
        <w:t>consumer</w:t>
      </w:r>
      <w:r w:rsidR="006419DE">
        <w:t xml:space="preserve"> at a time</w:t>
      </w:r>
      <w:r w:rsidR="007029F7">
        <w:t>.</w:t>
      </w:r>
      <w:r w:rsidR="006419DE">
        <w:t xml:space="preserve"> </w:t>
      </w:r>
      <w:r w:rsidR="006D1327" w:rsidRPr="003A6441">
        <w:t>Each message from the subscription will be delivered to only one of the consumers on that subscription.</w:t>
      </w:r>
    </w:p>
    <w:p w:rsidR="006D1327" w:rsidRDefault="006D1327" w:rsidP="006D1327">
      <w:pPr>
        <w:pStyle w:val="Paragraph"/>
        <w:rPr>
          <w:spacing w:val="2"/>
          <w:w w:val="100"/>
        </w:rPr>
      </w:pPr>
      <w:r>
        <w:rPr>
          <w:spacing w:val="2"/>
          <w:w w:val="100"/>
        </w:rPr>
        <w:t>When creating a consumer on an existing durable subscription there are some important restrictions to be aware of:</w:t>
      </w:r>
    </w:p>
    <w:p w:rsidR="006D1327" w:rsidRDefault="006D1327" w:rsidP="006D1327">
      <w:pPr>
        <w:pStyle w:val="ListBullet"/>
      </w:pPr>
      <w:r>
        <w:t xml:space="preserve">The </w:t>
      </w:r>
      <w:r w:rsidRPr="00016444">
        <w:rPr>
          <w:rStyle w:val="Code"/>
        </w:rPr>
        <w:t>Destination</w:t>
      </w:r>
      <w:r>
        <w:rPr>
          <w:i/>
          <w:iCs/>
        </w:rPr>
        <w:t xml:space="preserve"> </w:t>
      </w:r>
      <w:r>
        <w:t>and subscription name must be the same as when the durable subscription was first created.</w:t>
      </w:r>
    </w:p>
    <w:p w:rsidR="006D1327" w:rsidRDefault="00CA28FA" w:rsidP="006D1327">
      <w:pPr>
        <w:pStyle w:val="ListBullet"/>
      </w:pPr>
      <w:r>
        <w:t>If the connection’</w:t>
      </w:r>
      <w:r w:rsidR="006D1327">
        <w:t>s client identifier was set when the durable subscription was first created then the same client identifier must be set when subsequently creating a consumer on it.</w:t>
      </w:r>
    </w:p>
    <w:p w:rsidR="006D1327" w:rsidRDefault="006D1327" w:rsidP="006D1327">
      <w:pPr>
        <w:pStyle w:val="ListBullet"/>
      </w:pPr>
      <w:r>
        <w:t>If a message selector was specified when the durable subscription was first created then the same message selector must be specified when subsequently creating a consumer on it.</w:t>
      </w:r>
    </w:p>
    <w:p w:rsidR="006D1327" w:rsidRPr="00F9143F" w:rsidRDefault="006D1327" w:rsidP="006D1327">
      <w:pPr>
        <w:pStyle w:val="Heading2"/>
      </w:pPr>
      <w:bookmarkStart w:id="754" w:name="_Toc311729353"/>
      <w:bookmarkStart w:id="755" w:name="_Toc351464494"/>
      <w:r>
        <w:t>JMS message types</w:t>
      </w:r>
      <w:bookmarkEnd w:id="754"/>
      <w:bookmarkEnd w:id="755"/>
    </w:p>
    <w:p w:rsidR="006D1327" w:rsidRDefault="006D1327" w:rsidP="006D1327">
      <w:pPr>
        <w:pStyle w:val="Paragraph"/>
        <w:rPr>
          <w:spacing w:val="2"/>
          <w:w w:val="100"/>
        </w:rPr>
      </w:pPr>
      <w:r w:rsidRPr="00A72D55">
        <w:rPr>
          <w:spacing w:val="2"/>
          <w:w w:val="100"/>
        </w:rPr>
        <w:t xml:space="preserve">There are five JMS message types. This section provides an example of how to create and unpack each of these </w:t>
      </w:r>
      <w:r>
        <w:rPr>
          <w:spacing w:val="2"/>
          <w:w w:val="100"/>
        </w:rPr>
        <w:t>types. In each example, the data sent in the message is stock-quote-related data. In all cases, the code that creates the actual content of the messages is omitted.</w:t>
      </w:r>
    </w:p>
    <w:p w:rsidR="006D1327" w:rsidRPr="00362225" w:rsidRDefault="006D1327" w:rsidP="006D1327">
      <w:pPr>
        <w:pStyle w:val="Heading3"/>
      </w:pPr>
      <w:bookmarkStart w:id="756" w:name="_Toc311729354"/>
      <w:bookmarkStart w:id="757" w:name="_Toc351464495"/>
      <w:r w:rsidRPr="00362225">
        <w:t>Creating a TextMessage</w:t>
      </w:r>
      <w:bookmarkEnd w:id="756"/>
      <w:bookmarkEnd w:id="757"/>
    </w:p>
    <w:p w:rsidR="006D1327" w:rsidRDefault="006D1327" w:rsidP="006D1327">
      <w:pPr>
        <w:pStyle w:val="Paragraph"/>
        <w:rPr>
          <w:spacing w:val="2"/>
          <w:w w:val="100"/>
        </w:rPr>
      </w:pPr>
      <w:r>
        <w:rPr>
          <w:spacing w:val="2"/>
          <w:w w:val="100"/>
        </w:rPr>
        <w:t xml:space="preserve">In this example, the stock quote information is sent as a </w:t>
      </w:r>
      <w:r w:rsidRPr="00517699">
        <w:rPr>
          <w:rStyle w:val="Code"/>
        </w:rPr>
        <w:t>TextMessage</w:t>
      </w:r>
      <w:r>
        <w:rPr>
          <w:i/>
          <w:iCs/>
          <w:spacing w:val="2"/>
          <w:w w:val="100"/>
        </w:rPr>
        <w:t xml:space="preserve">. </w:t>
      </w:r>
      <w:r>
        <w:rPr>
          <w:spacing w:val="2"/>
          <w:w w:val="100"/>
        </w:rPr>
        <w:t xml:space="preserve">A </w:t>
      </w:r>
      <w:r w:rsidRPr="00517699">
        <w:rPr>
          <w:rStyle w:val="Code"/>
        </w:rPr>
        <w:t>TextMessage</w:t>
      </w:r>
      <w:r>
        <w:rPr>
          <w:i/>
          <w:iCs/>
          <w:spacing w:val="2"/>
          <w:w w:val="100"/>
        </w:rPr>
        <w:t xml:space="preserve"> </w:t>
      </w:r>
      <w:r>
        <w:rPr>
          <w:spacing w:val="2"/>
          <w:w w:val="100"/>
        </w:rPr>
        <w:t>carries the message as a text string that can be read by the client.</w:t>
      </w:r>
    </w:p>
    <w:p w:rsidR="006D1327" w:rsidRDefault="006D1327" w:rsidP="006D1327">
      <w:pPr>
        <w:pStyle w:val="Paragraph"/>
        <w:rPr>
          <w:spacing w:val="2"/>
          <w:w w:val="100"/>
        </w:rPr>
      </w:pPr>
      <w:r>
        <w:rPr>
          <w:spacing w:val="2"/>
          <w:w w:val="100"/>
        </w:rPr>
        <w:t>The following code demonstrates how to create such a message:</w:t>
      </w:r>
    </w:p>
    <w:p w:rsidR="006D1327" w:rsidRDefault="006D1327" w:rsidP="00A344C8">
      <w:pPr>
        <w:pStyle w:val="CodeInWideFrame"/>
      </w:pPr>
      <w:r>
        <w:t>String stockData; /</w:t>
      </w:r>
      <w:r w:rsidR="00BB66AA">
        <w:t>/</w:t>
      </w:r>
      <w:r>
        <w:t xml:space="preserve"> </w:t>
      </w:r>
      <w:r w:rsidR="00BB66AA">
        <w:t xml:space="preserve">Stock information as a string </w:t>
      </w:r>
    </w:p>
    <w:p w:rsidR="006D1327" w:rsidRDefault="006D1327" w:rsidP="00A344C8">
      <w:pPr>
        <w:pStyle w:val="CodeInWideFrame"/>
      </w:pPr>
    </w:p>
    <w:p w:rsidR="006D1327" w:rsidRDefault="00CE6699" w:rsidP="00A344C8">
      <w:pPr>
        <w:pStyle w:val="CodeInWideFrame"/>
      </w:pPr>
      <w:r>
        <w:t xml:space="preserve">TextMessage </w:t>
      </w:r>
      <w:r w:rsidR="006D1327">
        <w:t xml:space="preserve">message = </w:t>
      </w:r>
      <w:proofErr w:type="gramStart"/>
      <w:r w:rsidR="006D1327">
        <w:t>session.createTextMessage(</w:t>
      </w:r>
      <w:proofErr w:type="gramEnd"/>
      <w:r w:rsidR="006D1327">
        <w:t>);</w:t>
      </w:r>
    </w:p>
    <w:p w:rsidR="006D1327" w:rsidRDefault="006D1327" w:rsidP="00A344C8">
      <w:pPr>
        <w:pStyle w:val="CodeInWideFrame"/>
      </w:pPr>
    </w:p>
    <w:p w:rsidR="006D1327" w:rsidRDefault="00BB66AA" w:rsidP="00A344C8">
      <w:pPr>
        <w:pStyle w:val="CodeInWideFrame"/>
      </w:pPr>
      <w:r>
        <w:t>//</w:t>
      </w:r>
      <w:r w:rsidR="006D1327">
        <w:t xml:space="preserve"> Set the stockDa</w:t>
      </w:r>
      <w:r>
        <w:t>ta string to the message body</w:t>
      </w:r>
    </w:p>
    <w:p w:rsidR="006D1327" w:rsidRDefault="006D1327" w:rsidP="00A344C8">
      <w:pPr>
        <w:pStyle w:val="CodeInWideFrame"/>
      </w:pPr>
      <w:proofErr w:type="gramStart"/>
      <w:r>
        <w:t>message.setText(</w:t>
      </w:r>
      <w:proofErr w:type="gramEnd"/>
      <w:r>
        <w:t>stockData);</w:t>
      </w:r>
    </w:p>
    <w:p w:rsidR="006D1327" w:rsidRPr="00362225" w:rsidRDefault="006D1327" w:rsidP="006D1327">
      <w:pPr>
        <w:pStyle w:val="Heading3"/>
      </w:pPr>
      <w:bookmarkStart w:id="758" w:name="_Toc311729355"/>
      <w:bookmarkStart w:id="759" w:name="_Toc351464496"/>
      <w:r w:rsidRPr="00362225">
        <w:t>Unpacking a TextMessage</w:t>
      </w:r>
      <w:bookmarkEnd w:id="758"/>
      <w:bookmarkEnd w:id="759"/>
    </w:p>
    <w:p w:rsidR="006D1327" w:rsidRDefault="006D1327" w:rsidP="006D1327">
      <w:pPr>
        <w:pStyle w:val="Paragraph"/>
        <w:rPr>
          <w:iCs/>
          <w:spacing w:val="2"/>
          <w:w w:val="100"/>
        </w:rPr>
      </w:pPr>
      <w:r>
        <w:rPr>
          <w:iCs/>
          <w:spacing w:val="2"/>
          <w:w w:val="100"/>
        </w:rPr>
        <w:t xml:space="preserve">There are two ways to extract the text from a </w:t>
      </w:r>
      <w:r w:rsidRPr="00217B28">
        <w:rPr>
          <w:rStyle w:val="Code"/>
        </w:rPr>
        <w:t>TextMessage</w:t>
      </w:r>
      <w:r>
        <w:rPr>
          <w:iCs/>
          <w:spacing w:val="2"/>
          <w:w w:val="100"/>
        </w:rPr>
        <w:t xml:space="preserve">. You can call the </w:t>
      </w:r>
      <w:r w:rsidRPr="00217B28">
        <w:rPr>
          <w:rStyle w:val="Code"/>
        </w:rPr>
        <w:t>getText</w:t>
      </w:r>
      <w:r>
        <w:rPr>
          <w:iCs/>
          <w:spacing w:val="2"/>
          <w:w w:val="100"/>
        </w:rPr>
        <w:t xml:space="preserve"> method on </w:t>
      </w:r>
      <w:r w:rsidRPr="00217B28">
        <w:rPr>
          <w:rStyle w:val="Code"/>
        </w:rPr>
        <w:t>TextMessage</w:t>
      </w:r>
      <w:r>
        <w:rPr>
          <w:iCs/>
          <w:spacing w:val="2"/>
          <w:w w:val="100"/>
        </w:rPr>
        <w:t>:</w:t>
      </w:r>
    </w:p>
    <w:p w:rsidR="006D1327" w:rsidRDefault="00A05877" w:rsidP="00A344C8">
      <w:pPr>
        <w:pStyle w:val="CodeInWideFrame"/>
      </w:pPr>
      <w:r>
        <w:lastRenderedPageBreak/>
        <w:t xml:space="preserve">String </w:t>
      </w:r>
      <w:r w:rsidR="00DB7FE7">
        <w:t xml:space="preserve">stockData </w:t>
      </w:r>
      <w:r w:rsidR="006D1327">
        <w:t xml:space="preserve">= </w:t>
      </w:r>
      <w:proofErr w:type="gramStart"/>
      <w:r w:rsidR="006D1327">
        <w:t>stockMessage.getText(</w:t>
      </w:r>
      <w:proofErr w:type="gramEnd"/>
      <w:r w:rsidR="006D1327">
        <w:t>);</w:t>
      </w:r>
    </w:p>
    <w:p w:rsidR="006D1327" w:rsidRDefault="006D1327" w:rsidP="006D1327">
      <w:r>
        <w:t xml:space="preserve">Alternatively you can call the </w:t>
      </w:r>
      <w:r w:rsidRPr="00C706E0">
        <w:rPr>
          <w:rStyle w:val="Code"/>
        </w:rPr>
        <w:t>getBody</w:t>
      </w:r>
      <w:r>
        <w:t xml:space="preserve"> method on </w:t>
      </w:r>
      <w:r w:rsidRPr="00590E86">
        <w:rPr>
          <w:rStyle w:val="Code"/>
        </w:rPr>
        <w:t>Message</w:t>
      </w:r>
      <w:r>
        <w:t>, which is the common supertype of all message types. In this case you need to pass in the body type expected:</w:t>
      </w:r>
    </w:p>
    <w:p w:rsidR="006D1327" w:rsidRDefault="006D1327" w:rsidP="00A344C8">
      <w:pPr>
        <w:pStyle w:val="CodeInWideFrame"/>
      </w:pPr>
      <w:r>
        <w:t xml:space="preserve">String </w:t>
      </w:r>
      <w:r w:rsidR="003F37C0">
        <w:t xml:space="preserve">stockData </w:t>
      </w:r>
      <w:r>
        <w:t xml:space="preserve">= </w:t>
      </w:r>
      <w:proofErr w:type="gramStart"/>
      <w:r>
        <w:t>stockMessage.getBody(</w:t>
      </w:r>
      <w:proofErr w:type="gramEnd"/>
      <w:r>
        <w:t>String.class);</w:t>
      </w:r>
    </w:p>
    <w:p w:rsidR="006D1327" w:rsidRDefault="006D1327" w:rsidP="006D1327">
      <w:r>
        <w:t xml:space="preserve">The use of </w:t>
      </w:r>
      <w:r w:rsidRPr="00590E86">
        <w:rPr>
          <w:rStyle w:val="Code"/>
        </w:rPr>
        <w:t>getBody</w:t>
      </w:r>
      <w:r>
        <w:t xml:space="preserve"> avoids the need to cast a newly-received </w:t>
      </w:r>
      <w:r w:rsidRPr="00590E86">
        <w:rPr>
          <w:rStyle w:val="Code"/>
        </w:rPr>
        <w:t>Message</w:t>
      </w:r>
      <w:r>
        <w:t xml:space="preserve"> object to a </w:t>
      </w:r>
      <w:r w:rsidRPr="00590E86">
        <w:rPr>
          <w:rStyle w:val="Code"/>
        </w:rPr>
        <w:t>TextMessage</w:t>
      </w:r>
      <w:r>
        <w:t>.</w:t>
      </w:r>
    </w:p>
    <w:p w:rsidR="006D1327" w:rsidRPr="00362225" w:rsidRDefault="006D1327" w:rsidP="006D1327">
      <w:pPr>
        <w:pStyle w:val="Heading3"/>
      </w:pPr>
      <w:bookmarkStart w:id="760" w:name="_Toc311729356"/>
      <w:bookmarkStart w:id="761" w:name="_Toc351464497"/>
      <w:r w:rsidRPr="00362225">
        <w:t>Creating a BytesMessage</w:t>
      </w:r>
      <w:bookmarkEnd w:id="760"/>
      <w:bookmarkEnd w:id="761"/>
    </w:p>
    <w:p w:rsidR="006D1327" w:rsidRDefault="006D1327" w:rsidP="006D1327">
      <w:pPr>
        <w:pStyle w:val="Paragraph"/>
        <w:rPr>
          <w:spacing w:val="2"/>
          <w:w w:val="100"/>
        </w:rPr>
      </w:pPr>
      <w:r>
        <w:rPr>
          <w:spacing w:val="2"/>
          <w:w w:val="100"/>
        </w:rPr>
        <w:t xml:space="preserve">The stock quote information could be in a binary format that the server knows how to construct and that the client program knows how to interpret and display as a stock quote. This is sent as a </w:t>
      </w:r>
      <w:r w:rsidRPr="00517699">
        <w:rPr>
          <w:rStyle w:val="Code"/>
        </w:rPr>
        <w:t>BytesMessage</w:t>
      </w:r>
      <w:r>
        <w:rPr>
          <w:spacing w:val="2"/>
          <w:w w:val="100"/>
        </w:rPr>
        <w:t>.</w:t>
      </w:r>
    </w:p>
    <w:p w:rsidR="006D1327" w:rsidRDefault="006D1327" w:rsidP="006D1327">
      <w:pPr>
        <w:pStyle w:val="Paragraph"/>
        <w:rPr>
          <w:spacing w:val="2"/>
          <w:w w:val="100"/>
        </w:rPr>
      </w:pPr>
      <w:r>
        <w:rPr>
          <w:spacing w:val="2"/>
          <w:w w:val="100"/>
        </w:rPr>
        <w:t>Such a message can be constructed in the following way:</w:t>
      </w:r>
    </w:p>
    <w:p w:rsidR="006D1327" w:rsidRDefault="000135FE" w:rsidP="00A344C8">
      <w:pPr>
        <w:pStyle w:val="CodeInWideFrame"/>
      </w:pPr>
      <w:r>
        <w:t>//</w:t>
      </w:r>
      <w:r w:rsidR="006D1327">
        <w:t xml:space="preserve"> Stoc</w:t>
      </w:r>
      <w:r>
        <w:t xml:space="preserve">k information as a byte array </w:t>
      </w:r>
    </w:p>
    <w:p w:rsidR="0038387A" w:rsidRDefault="006D1327" w:rsidP="00A344C8">
      <w:pPr>
        <w:pStyle w:val="CodeInWideFrame"/>
      </w:pPr>
      <w:proofErr w:type="gramStart"/>
      <w:r>
        <w:t>byte[</w:t>
      </w:r>
      <w:proofErr w:type="gramEnd"/>
      <w:r>
        <w:t xml:space="preserve">] stockData; </w:t>
      </w:r>
    </w:p>
    <w:p w:rsidR="006D1327" w:rsidRDefault="006D1327" w:rsidP="00A344C8">
      <w:pPr>
        <w:pStyle w:val="CodeInWideFrame"/>
      </w:pPr>
      <w:r>
        <w:t xml:space="preserve">BytesMessage message = </w:t>
      </w:r>
      <w:proofErr w:type="gramStart"/>
      <w:r>
        <w:t>session.createBytesMessage(</w:t>
      </w:r>
      <w:proofErr w:type="gramEnd"/>
      <w:r>
        <w:t>);</w:t>
      </w:r>
    </w:p>
    <w:p w:rsidR="006D1327" w:rsidRDefault="006D1327" w:rsidP="00A344C8">
      <w:pPr>
        <w:pStyle w:val="CodeInWideFrame"/>
      </w:pPr>
      <w:proofErr w:type="gramStart"/>
      <w:r>
        <w:t>message.writeBytes(</w:t>
      </w:r>
      <w:proofErr w:type="gramEnd"/>
      <w:r>
        <w:t>stockData);</w:t>
      </w:r>
    </w:p>
    <w:p w:rsidR="006D1327" w:rsidRPr="00362225" w:rsidRDefault="006D1327" w:rsidP="006D1327">
      <w:pPr>
        <w:pStyle w:val="Heading3"/>
      </w:pPr>
      <w:bookmarkStart w:id="762" w:name="_Toc311729357"/>
      <w:bookmarkStart w:id="763" w:name="_Toc351464498"/>
      <w:r w:rsidRPr="00362225">
        <w:t>Unpacking a BytesMessage</w:t>
      </w:r>
      <w:bookmarkEnd w:id="762"/>
      <w:bookmarkEnd w:id="763"/>
    </w:p>
    <w:p w:rsidR="006D1327" w:rsidRDefault="006D1327" w:rsidP="006D1327">
      <w:bookmarkStart w:id="764" w:name="_Toc311729358"/>
      <w:r w:rsidRPr="005755B1">
        <w:t xml:space="preserve">There are several ways to extract the byte array from a </w:t>
      </w:r>
      <w:r w:rsidRPr="00156EA1">
        <w:rPr>
          <w:rStyle w:val="Code"/>
        </w:rPr>
        <w:t>BytesMessage</w:t>
      </w:r>
      <w:r w:rsidRPr="005755B1">
        <w:t xml:space="preserve">. The simplest is to call the </w:t>
      </w:r>
      <w:r w:rsidRPr="00156EA1">
        <w:rPr>
          <w:rStyle w:val="Code"/>
        </w:rPr>
        <w:t>readBytes</w:t>
      </w:r>
      <w:r w:rsidRPr="005755B1">
        <w:t xml:space="preserve"> method on </w:t>
      </w:r>
      <w:r w:rsidRPr="00156EA1">
        <w:rPr>
          <w:rStyle w:val="Code"/>
        </w:rPr>
        <w:t>BytesMessage</w:t>
      </w:r>
      <w:r w:rsidRPr="005755B1">
        <w:t xml:space="preserve">. This copies the bytes to the specified byte array. </w:t>
      </w:r>
    </w:p>
    <w:p w:rsidR="006D1327" w:rsidRDefault="006D1327" w:rsidP="00A344C8">
      <w:pPr>
        <w:pStyle w:val="CodeInWideFrame"/>
      </w:pPr>
      <w:proofErr w:type="gramStart"/>
      <w:r>
        <w:t>int</w:t>
      </w:r>
      <w:proofErr w:type="gramEnd"/>
      <w:r>
        <w:t xml:space="preserve"> bodyLength = message.getBodyLength();</w:t>
      </w:r>
    </w:p>
    <w:p w:rsidR="006D1327" w:rsidRDefault="006D1327" w:rsidP="00A344C8">
      <w:pPr>
        <w:pStyle w:val="CodeInWideFrame"/>
      </w:pPr>
      <w:proofErr w:type="gramStart"/>
      <w:r>
        <w:t>byte[</w:t>
      </w:r>
      <w:proofErr w:type="gramEnd"/>
      <w:r>
        <w:t>] stockData = new byte[bodyLength];</w:t>
      </w:r>
    </w:p>
    <w:p w:rsidR="006D1327" w:rsidRDefault="006D1327" w:rsidP="00A344C8">
      <w:pPr>
        <w:pStyle w:val="CodeInWideFrame"/>
      </w:pPr>
      <w:proofErr w:type="gramStart"/>
      <w:r>
        <w:t>int</w:t>
      </w:r>
      <w:proofErr w:type="gramEnd"/>
      <w:r>
        <w:t xml:space="preserve"> bytesCopied = message.readBytes(stockData);</w:t>
      </w:r>
    </w:p>
    <w:p w:rsidR="006D1327" w:rsidRDefault="006D1327" w:rsidP="006D1327">
      <w:r w:rsidRPr="005755B1">
        <w:t xml:space="preserve">The </w:t>
      </w:r>
      <w:r w:rsidRPr="00156EA1">
        <w:rPr>
          <w:rStyle w:val="Code"/>
        </w:rPr>
        <w:t>readBytes</w:t>
      </w:r>
      <w:r w:rsidRPr="005755B1">
        <w:t xml:space="preserve"> method can also be used to read bytes in increments, by supplying a byte array whose length is less than the number of bytes available. The </w:t>
      </w:r>
      <w:r w:rsidRPr="00156EA1">
        <w:rPr>
          <w:rStyle w:val="Code"/>
        </w:rPr>
        <w:t>readBytes</w:t>
      </w:r>
      <w:r w:rsidRPr="005755B1">
        <w:t xml:space="preserve"> method will fill the array and set the return value to the number of bytes copied. A subsequent call reads the next increment and so on.</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which is the common supertype of all message types. In this case you need to pass in the body type expected. This method creates a byte array of the required size and copies all the bytes to it:</w:t>
      </w:r>
    </w:p>
    <w:p w:rsidR="006D1327" w:rsidRDefault="006D1327" w:rsidP="00A344C8">
      <w:pPr>
        <w:pStyle w:val="CodeInWideFrame"/>
      </w:pPr>
      <w:proofErr w:type="gramStart"/>
      <w:r>
        <w:t>byte[</w:t>
      </w:r>
      <w:proofErr w:type="gramEnd"/>
      <w:r>
        <w:t>] stockData = message.getBody(byte[].class);</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Pr="00362225" w:rsidRDefault="006D1327" w:rsidP="006D1327">
      <w:pPr>
        <w:pStyle w:val="Heading3"/>
      </w:pPr>
      <w:bookmarkStart w:id="765" w:name="_Toc351464499"/>
      <w:r w:rsidRPr="00362225">
        <w:t>Creating a MapMessage</w:t>
      </w:r>
      <w:bookmarkEnd w:id="764"/>
      <w:bookmarkEnd w:id="765"/>
    </w:p>
    <w:p w:rsidR="006D1327" w:rsidRDefault="006D1327" w:rsidP="006D1327">
      <w:pPr>
        <w:pStyle w:val="Paragraph"/>
        <w:rPr>
          <w:spacing w:val="2"/>
          <w:w w:val="100"/>
        </w:rPr>
      </w:pPr>
      <w:r>
        <w:rPr>
          <w:spacing w:val="2"/>
          <w:w w:val="100"/>
        </w:rPr>
        <w:t xml:space="preserve">Each stock message sent by the server could be a map of various stock quote name/value pairs, using a </w:t>
      </w:r>
      <w:r w:rsidRPr="00517699">
        <w:rPr>
          <w:rStyle w:val="Code"/>
        </w:rPr>
        <w:t>MapMessage</w:t>
      </w:r>
      <w:r>
        <w:rPr>
          <w:spacing w:val="2"/>
          <w:w w:val="100"/>
        </w:rPr>
        <w:t>. For example, it could contain entries for:</w:t>
      </w:r>
    </w:p>
    <w:p w:rsidR="006D1327" w:rsidRDefault="006D1327" w:rsidP="006D1327">
      <w:pPr>
        <w:pStyle w:val="ListBullet"/>
        <w:rPr>
          <w:i/>
          <w:iCs/>
        </w:rPr>
      </w:pPr>
      <w:r>
        <w:t xml:space="preserve">Stock quote name - represented as a </w:t>
      </w:r>
      <w:r w:rsidRPr="00517699">
        <w:rPr>
          <w:rStyle w:val="Code"/>
        </w:rPr>
        <w:t>String</w:t>
      </w:r>
    </w:p>
    <w:p w:rsidR="006D1327" w:rsidRDefault="006D1327" w:rsidP="006D1327">
      <w:pPr>
        <w:pStyle w:val="ListBullet"/>
        <w:rPr>
          <w:i/>
          <w:iCs/>
        </w:rPr>
      </w:pPr>
      <w:r>
        <w:t xml:space="preserve">Current value - represented as a </w:t>
      </w:r>
      <w:r w:rsidRPr="00517699">
        <w:rPr>
          <w:rStyle w:val="Code"/>
        </w:rPr>
        <w:t>double</w:t>
      </w:r>
    </w:p>
    <w:p w:rsidR="006D1327" w:rsidRDefault="006D1327" w:rsidP="006D1327">
      <w:pPr>
        <w:pStyle w:val="ListBullet"/>
        <w:rPr>
          <w:i/>
          <w:iCs/>
        </w:rPr>
      </w:pPr>
      <w:r>
        <w:t xml:space="preserve">Time of quote - represented as a </w:t>
      </w:r>
      <w:r w:rsidRPr="00517699">
        <w:rPr>
          <w:rStyle w:val="Code"/>
        </w:rPr>
        <w:t>long</w:t>
      </w:r>
    </w:p>
    <w:p w:rsidR="006D1327" w:rsidRDefault="006D1327" w:rsidP="006D1327">
      <w:pPr>
        <w:pStyle w:val="ListBullet"/>
        <w:rPr>
          <w:i/>
          <w:iCs/>
        </w:rPr>
      </w:pPr>
      <w:r>
        <w:lastRenderedPageBreak/>
        <w:t xml:space="preserve">Last change - represented as a </w:t>
      </w:r>
      <w:r w:rsidRPr="00517699">
        <w:rPr>
          <w:rStyle w:val="Code"/>
        </w:rPr>
        <w:t>double</w:t>
      </w:r>
    </w:p>
    <w:p w:rsidR="006D1327" w:rsidRDefault="006D1327" w:rsidP="006D1327">
      <w:pPr>
        <w:pStyle w:val="ListBullet"/>
        <w:rPr>
          <w:i/>
          <w:iCs/>
        </w:rPr>
      </w:pPr>
      <w:r>
        <w:t xml:space="preserve">Stock information - represented as a </w:t>
      </w:r>
      <w:r w:rsidRPr="00517699">
        <w:rPr>
          <w:rStyle w:val="Code"/>
        </w:rPr>
        <w:t>String</w:t>
      </w:r>
    </w:p>
    <w:p w:rsidR="006D1327" w:rsidRDefault="006D1327" w:rsidP="006D1327">
      <w:pPr>
        <w:pStyle w:val="Paragraph"/>
        <w:rPr>
          <w:spacing w:val="2"/>
          <w:w w:val="100"/>
        </w:rPr>
      </w:pPr>
      <w:r>
        <w:rPr>
          <w:spacing w:val="2"/>
          <w:w w:val="100"/>
        </w:rPr>
        <w:t xml:space="preserve">To construct the </w:t>
      </w:r>
      <w:r w:rsidRPr="00517699">
        <w:rPr>
          <w:rStyle w:val="Code"/>
        </w:rPr>
        <w:t>MapMessage</w:t>
      </w:r>
      <w:r>
        <w:rPr>
          <w:spacing w:val="2"/>
          <w:w w:val="100"/>
        </w:rPr>
        <w:t>, the client program uses the various set methods (</w:t>
      </w:r>
      <w:r w:rsidRPr="00517699">
        <w:rPr>
          <w:rStyle w:val="Code"/>
        </w:rPr>
        <w:t>setString</w:t>
      </w:r>
      <w:r>
        <w:rPr>
          <w:spacing w:val="2"/>
          <w:w w:val="100"/>
        </w:rPr>
        <w:t xml:space="preserve">, </w:t>
      </w:r>
      <w:r w:rsidRPr="00517699">
        <w:rPr>
          <w:rStyle w:val="Code"/>
        </w:rPr>
        <w:t>setLong</w:t>
      </w:r>
      <w:r>
        <w:rPr>
          <w:spacing w:val="2"/>
          <w:w w:val="100"/>
        </w:rPr>
        <w:t xml:space="preserve">, and so forth) that are associated with </w:t>
      </w:r>
      <w:r w:rsidRPr="00517699">
        <w:rPr>
          <w:rStyle w:val="Code"/>
        </w:rPr>
        <w:t>MapMessage</w:t>
      </w:r>
      <w:r>
        <w:rPr>
          <w:spacing w:val="2"/>
          <w:w w:val="100"/>
        </w:rPr>
        <w:t xml:space="preserve">, and sets each named value in the </w:t>
      </w:r>
      <w:r w:rsidRPr="00517699">
        <w:rPr>
          <w:rStyle w:val="Code"/>
        </w:rPr>
        <w:t>MapMessage</w:t>
      </w:r>
      <w:r>
        <w:rPr>
          <w:spacing w:val="2"/>
          <w:w w:val="100"/>
        </w:rPr>
        <w:t>.</w:t>
      </w:r>
    </w:p>
    <w:p w:rsidR="006D1327" w:rsidRDefault="006D1327" w:rsidP="00A344C8">
      <w:pPr>
        <w:pStyle w:val="CodeInWideFrame"/>
      </w:pPr>
      <w:r>
        <w:t>String stockName</w:t>
      </w:r>
      <w:proofErr w:type="gramStart"/>
      <w:r>
        <w:t>;  /</w:t>
      </w:r>
      <w:proofErr w:type="gramEnd"/>
      <w:r w:rsidR="0089542F">
        <w:t xml:space="preserve">/ Name of the stock </w:t>
      </w:r>
    </w:p>
    <w:p w:rsidR="006D1327" w:rsidRDefault="006D1327" w:rsidP="00A344C8">
      <w:pPr>
        <w:pStyle w:val="CodeInWideFrame"/>
      </w:pPr>
      <w:proofErr w:type="gramStart"/>
      <w:r>
        <w:t>double</w:t>
      </w:r>
      <w:proofErr w:type="gramEnd"/>
      <w:r>
        <w:t xml:space="preserve"> stockValue; /</w:t>
      </w:r>
      <w:r w:rsidR="0089542F">
        <w:t xml:space="preserve">/ Current value of the stock </w:t>
      </w:r>
    </w:p>
    <w:p w:rsidR="006D1327" w:rsidRDefault="006D1327" w:rsidP="00A344C8">
      <w:pPr>
        <w:pStyle w:val="CodeInWideFrame"/>
      </w:pPr>
      <w:proofErr w:type="gramStart"/>
      <w:r>
        <w:t>long</w:t>
      </w:r>
      <w:proofErr w:type="gramEnd"/>
      <w:r>
        <w:t xml:space="preserve"> stockTime;    /</w:t>
      </w:r>
      <w:r w:rsidR="0089542F">
        <w:t>/</w:t>
      </w:r>
      <w:r>
        <w:t xml:space="preserve"> Time stock quote was updated */</w:t>
      </w:r>
    </w:p>
    <w:p w:rsidR="006D1327" w:rsidRDefault="0089542F" w:rsidP="00A344C8">
      <w:pPr>
        <w:pStyle w:val="CodeInWideFrame"/>
      </w:pPr>
      <w:proofErr w:type="gramStart"/>
      <w:r>
        <w:t>double</w:t>
      </w:r>
      <w:proofErr w:type="gramEnd"/>
      <w:r>
        <w:t xml:space="preserve"> stockDiff;  //</w:t>
      </w:r>
      <w:r w:rsidR="006D1327">
        <w:t xml:space="preserve"> +/- change in the stock quote*/</w:t>
      </w:r>
    </w:p>
    <w:p w:rsidR="006D1327" w:rsidRDefault="006D1327" w:rsidP="00A344C8">
      <w:pPr>
        <w:pStyle w:val="CodeInWideFrame"/>
      </w:pPr>
      <w:r>
        <w:t xml:space="preserve">String </w:t>
      </w:r>
      <w:r w:rsidR="0089542F">
        <w:t>stockInfo</w:t>
      </w:r>
      <w:proofErr w:type="gramStart"/>
      <w:r w:rsidR="0089542F">
        <w:t>;  /</w:t>
      </w:r>
      <w:proofErr w:type="gramEnd"/>
      <w:r w:rsidR="0089542F">
        <w:t>/</w:t>
      </w:r>
      <w:r>
        <w:t xml:space="preserve"> Information on this stock */</w:t>
      </w:r>
    </w:p>
    <w:p w:rsidR="006D1327" w:rsidRDefault="006D1327" w:rsidP="00A344C8">
      <w:pPr>
        <w:pStyle w:val="CodeInWideFrame"/>
      </w:pPr>
      <w:r>
        <w:t>MapMessage message</w:t>
      </w:r>
      <w:r w:rsidR="00314893">
        <w:t xml:space="preserve"> </w:t>
      </w:r>
      <w:r>
        <w:t xml:space="preserve">= </w:t>
      </w:r>
      <w:proofErr w:type="gramStart"/>
      <w:r>
        <w:t>session.createMapMessage(</w:t>
      </w:r>
      <w:proofErr w:type="gramEnd"/>
      <w:r>
        <w:t>);</w:t>
      </w:r>
    </w:p>
    <w:p w:rsidR="006D1327" w:rsidRDefault="006D1327" w:rsidP="00DC5CA1">
      <w:pPr>
        <w:keepNext/>
      </w:pPr>
      <w:r>
        <w:t>Note that the following can be set in any order.</w:t>
      </w:r>
    </w:p>
    <w:p w:rsidR="006D1327" w:rsidRDefault="0089542F" w:rsidP="00A344C8">
      <w:pPr>
        <w:pStyle w:val="CodeInWideFrame"/>
      </w:pPr>
      <w:r>
        <w:t>//</w:t>
      </w:r>
      <w:r w:rsidR="006D1327">
        <w:t xml:space="preserve"> First parameter is the name of the map element,</w:t>
      </w:r>
    </w:p>
    <w:p w:rsidR="006D1327" w:rsidRDefault="0089542F" w:rsidP="00A344C8">
      <w:pPr>
        <w:pStyle w:val="CodeInWideFrame"/>
      </w:pPr>
      <w:r>
        <w:t>//</w:t>
      </w:r>
      <w:r w:rsidR="006D1327">
        <w:t xml:space="preserve"> </w:t>
      </w:r>
      <w:r>
        <w:t>S</w:t>
      </w:r>
      <w:r w:rsidR="006D1327">
        <w:t xml:space="preserve">econd </w:t>
      </w:r>
      <w:r>
        <w:t xml:space="preserve">parameter </w:t>
      </w:r>
      <w:r w:rsidR="006D1327">
        <w:t>is the value</w:t>
      </w:r>
    </w:p>
    <w:p w:rsidR="006D1327" w:rsidRDefault="008C6CB6" w:rsidP="00A344C8">
      <w:pPr>
        <w:pStyle w:val="CodeInWideFrame"/>
      </w:pPr>
      <w:proofErr w:type="gramStart"/>
      <w:r>
        <w:t>message.setString(</w:t>
      </w:r>
      <w:proofErr w:type="gramEnd"/>
      <w:r>
        <w:t>"Name", "ORCL</w:t>
      </w:r>
      <w:r w:rsidR="006D1327">
        <w:t>");</w:t>
      </w:r>
    </w:p>
    <w:p w:rsidR="006D1327" w:rsidRDefault="006D1327" w:rsidP="00A344C8">
      <w:pPr>
        <w:pStyle w:val="CodeInWideFrame"/>
      </w:pPr>
      <w:proofErr w:type="gramStart"/>
      <w:r>
        <w:t>message.setDouble(</w:t>
      </w:r>
      <w:proofErr w:type="gramEnd"/>
      <w:r>
        <w:t>"Value", stockValue);</w:t>
      </w:r>
    </w:p>
    <w:p w:rsidR="006D1327" w:rsidRDefault="006D1327" w:rsidP="00A344C8">
      <w:pPr>
        <w:pStyle w:val="CodeInWideFrame"/>
      </w:pPr>
      <w:proofErr w:type="gramStart"/>
      <w:r>
        <w:t>message.setLong(</w:t>
      </w:r>
      <w:proofErr w:type="gramEnd"/>
      <w:r>
        <w:t>"Time", stockTime);</w:t>
      </w:r>
    </w:p>
    <w:p w:rsidR="006D1327" w:rsidRDefault="006D1327" w:rsidP="00A344C8">
      <w:pPr>
        <w:pStyle w:val="CodeInWideFrame"/>
      </w:pPr>
      <w:proofErr w:type="gramStart"/>
      <w:r>
        <w:t>message.setDouble(</w:t>
      </w:r>
      <w:proofErr w:type="gramEnd"/>
      <w:r>
        <w:t>"Diff", stockDiff);</w:t>
      </w:r>
    </w:p>
    <w:p w:rsidR="00961B62" w:rsidRDefault="006D1327" w:rsidP="00A344C8">
      <w:pPr>
        <w:pStyle w:val="CodeInWideFrame"/>
      </w:pPr>
      <w:proofErr w:type="gramStart"/>
      <w:r>
        <w:t>message.setString(</w:t>
      </w:r>
      <w:proofErr w:type="gramEnd"/>
    </w:p>
    <w:p w:rsidR="006D1327" w:rsidRDefault="00961B62" w:rsidP="00A344C8">
      <w:pPr>
        <w:pStyle w:val="CodeInWideFrame"/>
      </w:pPr>
      <w:r>
        <w:t xml:space="preserve">   </w:t>
      </w:r>
      <w:r w:rsidR="006D1327">
        <w:t>"Info",</w:t>
      </w:r>
      <w:r>
        <w:t xml:space="preserve"> </w:t>
      </w:r>
      <w:r w:rsidR="006D1327">
        <w:t>"Recent server announcement causes market interest");</w:t>
      </w:r>
    </w:p>
    <w:p w:rsidR="006D1327" w:rsidRPr="00362225" w:rsidRDefault="006D1327" w:rsidP="006D1327">
      <w:pPr>
        <w:pStyle w:val="Heading3"/>
      </w:pPr>
      <w:bookmarkStart w:id="766" w:name="_Toc311729359"/>
      <w:bookmarkStart w:id="767" w:name="_Toc351464500"/>
      <w:r w:rsidRPr="00362225">
        <w:t>Unpacking a MapMessage</w:t>
      </w:r>
      <w:bookmarkEnd w:id="766"/>
      <w:bookmarkEnd w:id="767"/>
    </w:p>
    <w:p w:rsidR="006D1327" w:rsidRDefault="006D1327" w:rsidP="006D1327">
      <w:pPr>
        <w:pStyle w:val="Paragraph"/>
        <w:rPr>
          <w:spacing w:val="2"/>
          <w:w w:val="100"/>
        </w:rPr>
      </w:pPr>
      <w:r>
        <w:rPr>
          <w:spacing w:val="2"/>
          <w:w w:val="100"/>
        </w:rPr>
        <w:t>There are two ways to extract body data from a MapMessage.</w:t>
      </w:r>
    </w:p>
    <w:p w:rsidR="006D1327" w:rsidRDefault="006D1327" w:rsidP="006D1327">
      <w:pPr>
        <w:pStyle w:val="Paragraph"/>
        <w:rPr>
          <w:spacing w:val="2"/>
          <w:w w:val="100"/>
        </w:rPr>
      </w:pPr>
      <w:r>
        <w:rPr>
          <w:spacing w:val="2"/>
          <w:w w:val="100"/>
        </w:rPr>
        <w:t xml:space="preserve">You can use the various get methods associated with </w:t>
      </w:r>
      <w:r w:rsidRPr="00517699">
        <w:rPr>
          <w:rStyle w:val="Code"/>
        </w:rPr>
        <w:t>MapMessage</w:t>
      </w:r>
      <w:r>
        <w:rPr>
          <w:i/>
          <w:iCs/>
          <w:spacing w:val="2"/>
          <w:w w:val="100"/>
        </w:rPr>
        <w:t xml:space="preserve"> </w:t>
      </w:r>
      <w:r>
        <w:rPr>
          <w:spacing w:val="2"/>
          <w:w w:val="100"/>
        </w:rPr>
        <w:t xml:space="preserve">to get the values in the named </w:t>
      </w:r>
      <w:r w:rsidRPr="00517699">
        <w:rPr>
          <w:rStyle w:val="Code"/>
        </w:rPr>
        <w:t>MapMessage</w:t>
      </w:r>
      <w:r>
        <w:rPr>
          <w:i/>
          <w:iCs/>
          <w:spacing w:val="2"/>
          <w:w w:val="100"/>
        </w:rPr>
        <w:t xml:space="preserve"> </w:t>
      </w:r>
      <w:r>
        <w:rPr>
          <w:spacing w:val="2"/>
          <w:w w:val="100"/>
        </w:rPr>
        <w:t xml:space="preserve">elements. In the following example, the client program expects certain </w:t>
      </w:r>
      <w:r w:rsidRPr="00517699">
        <w:rPr>
          <w:rStyle w:val="Code"/>
        </w:rPr>
        <w:t>MapMessage</w:t>
      </w:r>
      <w:r>
        <w:rPr>
          <w:i/>
          <w:iCs/>
          <w:spacing w:val="2"/>
          <w:w w:val="100"/>
        </w:rPr>
        <w:t xml:space="preserve"> </w:t>
      </w:r>
      <w:r>
        <w:rPr>
          <w:spacing w:val="2"/>
          <w:w w:val="100"/>
        </w:rPr>
        <w:t>elements.</w:t>
      </w:r>
    </w:p>
    <w:p w:rsidR="006D1327" w:rsidRDefault="006D1327" w:rsidP="006D3A91">
      <w:pPr>
        <w:pStyle w:val="CodeInWideFrame"/>
      </w:pPr>
      <w:r>
        <w:t>String stockName</w:t>
      </w:r>
      <w:proofErr w:type="gramStart"/>
      <w:r>
        <w:t>;  /</w:t>
      </w:r>
      <w:proofErr w:type="gramEnd"/>
      <w:r w:rsidR="008D3D78">
        <w:t>/</w:t>
      </w:r>
      <w:r>
        <w:t xml:space="preserve"> Name o</w:t>
      </w:r>
      <w:r w:rsidR="008D3D78">
        <w:t xml:space="preserve">f the stock </w:t>
      </w:r>
    </w:p>
    <w:p w:rsidR="006D1327" w:rsidRDefault="008D3D78" w:rsidP="006D3A91">
      <w:pPr>
        <w:pStyle w:val="CodeInWideFrame"/>
      </w:pPr>
      <w:proofErr w:type="gramStart"/>
      <w:r>
        <w:t>double</w:t>
      </w:r>
      <w:proofErr w:type="gramEnd"/>
      <w:r>
        <w:t xml:space="preserve"> stockValue; // Current value of the stock </w:t>
      </w:r>
    </w:p>
    <w:p w:rsidR="006D1327" w:rsidRDefault="008D3D78" w:rsidP="006D3A91">
      <w:pPr>
        <w:pStyle w:val="CodeInWideFrame"/>
      </w:pPr>
      <w:proofErr w:type="gramStart"/>
      <w:r>
        <w:t>long</w:t>
      </w:r>
      <w:proofErr w:type="gramEnd"/>
      <w:r>
        <w:t xml:space="preserve">   stockTime;  // Time stock quote was updated </w:t>
      </w:r>
    </w:p>
    <w:p w:rsidR="006D1327" w:rsidRDefault="008D3D78" w:rsidP="006D3A91">
      <w:pPr>
        <w:pStyle w:val="CodeInWideFrame"/>
      </w:pPr>
      <w:proofErr w:type="gramStart"/>
      <w:r>
        <w:t>double</w:t>
      </w:r>
      <w:proofErr w:type="gramEnd"/>
      <w:r>
        <w:t xml:space="preserve"> stockDiff;  // +/- change in the stock </w:t>
      </w:r>
    </w:p>
    <w:p w:rsidR="006D1327" w:rsidRDefault="008D3D78" w:rsidP="006D3A91">
      <w:pPr>
        <w:pStyle w:val="CodeInWideFrame"/>
      </w:pPr>
      <w:r>
        <w:t>String stockInfo</w:t>
      </w:r>
      <w:proofErr w:type="gramStart"/>
      <w:r>
        <w:t>;  /</w:t>
      </w:r>
      <w:proofErr w:type="gramEnd"/>
      <w:r>
        <w:t xml:space="preserve">/ Information on this stock </w:t>
      </w:r>
    </w:p>
    <w:p w:rsidR="006D1327" w:rsidRDefault="006D1327" w:rsidP="006D1327">
      <w:pPr>
        <w:pStyle w:val="Paragraph"/>
        <w:rPr>
          <w:spacing w:val="2"/>
          <w:w w:val="100"/>
        </w:rPr>
      </w:pPr>
      <w:r>
        <w:rPr>
          <w:spacing w:val="2"/>
          <w:w w:val="100"/>
        </w:rPr>
        <w:t xml:space="preserve">The data is retrieved from the message by using a get method and providing the name of the value desired. The elements from the </w:t>
      </w:r>
      <w:r w:rsidRPr="00517699">
        <w:rPr>
          <w:rStyle w:val="Code"/>
        </w:rPr>
        <w:t>MapMessage</w:t>
      </w:r>
      <w:r>
        <w:rPr>
          <w:i/>
          <w:iCs/>
          <w:spacing w:val="2"/>
          <w:w w:val="100"/>
        </w:rPr>
        <w:t xml:space="preserve"> </w:t>
      </w:r>
      <w:r>
        <w:rPr>
          <w:spacing w:val="2"/>
          <w:w w:val="100"/>
        </w:rPr>
        <w:t>can be obtained in any order.</w:t>
      </w:r>
    </w:p>
    <w:p w:rsidR="006D1327" w:rsidRDefault="006D1327" w:rsidP="006D3A91">
      <w:pPr>
        <w:pStyle w:val="CodeInWideFrame"/>
      </w:pPr>
      <w:proofErr w:type="gramStart"/>
      <w:r>
        <w:t>stockName  =</w:t>
      </w:r>
      <w:proofErr w:type="gramEnd"/>
      <w:r>
        <w:t xml:space="preserve"> message.getString("Name");</w:t>
      </w:r>
    </w:p>
    <w:p w:rsidR="006D1327" w:rsidRDefault="006D1327" w:rsidP="006D3A91">
      <w:pPr>
        <w:pStyle w:val="CodeInWideFrame"/>
      </w:pPr>
      <w:proofErr w:type="gramStart"/>
      <w:r>
        <w:t>stockDiff  =</w:t>
      </w:r>
      <w:proofErr w:type="gramEnd"/>
      <w:r>
        <w:t xml:space="preserve"> message.getDouble("Diff");</w:t>
      </w:r>
    </w:p>
    <w:p w:rsidR="006D1327" w:rsidRDefault="006D1327" w:rsidP="006D3A91">
      <w:pPr>
        <w:pStyle w:val="CodeInWideFrame"/>
      </w:pPr>
      <w:proofErr w:type="gramStart"/>
      <w:r>
        <w:t>stockValue</w:t>
      </w:r>
      <w:proofErr w:type="gramEnd"/>
      <w:r>
        <w:t xml:space="preserve"> = message.getDouble("Value");</w:t>
      </w:r>
    </w:p>
    <w:p w:rsidR="006D1327" w:rsidRDefault="006D1327" w:rsidP="006D3A91">
      <w:pPr>
        <w:pStyle w:val="CodeInWideFrame"/>
      </w:pPr>
      <w:proofErr w:type="gramStart"/>
      <w:r>
        <w:t>stockTime  =</w:t>
      </w:r>
      <w:proofErr w:type="gramEnd"/>
      <w:r>
        <w:t xml:space="preserve"> message.getLong("Time");</w:t>
      </w:r>
    </w:p>
    <w:p w:rsidR="006D1327" w:rsidRDefault="006D1327" w:rsidP="006D1327">
      <w:r>
        <w:t xml:space="preserve">Alternatively you can call the </w:t>
      </w:r>
      <w:r w:rsidRPr="00C706E0">
        <w:rPr>
          <w:rStyle w:val="Code"/>
        </w:rPr>
        <w:t>getBody</w:t>
      </w:r>
      <w:r>
        <w:t xml:space="preserve"> method on </w:t>
      </w:r>
      <w:r w:rsidRPr="00217B28">
        <w:rPr>
          <w:rStyle w:val="Code"/>
        </w:rPr>
        <w:t>Message</w:t>
      </w:r>
      <w:r>
        <w:t xml:space="preserve">, which is the common supertype of all message types. In this case you need to pass in the body type expected. This method returns a </w:t>
      </w:r>
      <w:r w:rsidRPr="00590E86">
        <w:rPr>
          <w:rStyle w:val="Code"/>
        </w:rPr>
        <w:t>java.util.Map</w:t>
      </w:r>
      <w:r>
        <w:t xml:space="preserve"> containing all the keys and values in the </w:t>
      </w:r>
      <w:r w:rsidRPr="00590E86">
        <w:rPr>
          <w:rStyle w:val="Code"/>
        </w:rPr>
        <w:t>MapMessage</w:t>
      </w:r>
      <w:r>
        <w:t xml:space="preserve">. </w:t>
      </w:r>
    </w:p>
    <w:p w:rsidR="006D1327" w:rsidRDefault="006D1327" w:rsidP="006D3A91">
      <w:pPr>
        <w:pStyle w:val="CodeInWideFrame"/>
      </w:pPr>
      <w:r>
        <w:lastRenderedPageBreak/>
        <w:t xml:space="preserve">Map stockData = </w:t>
      </w:r>
      <w:proofErr w:type="gramStart"/>
      <w:r>
        <w:t>message.getBody(</w:t>
      </w:r>
      <w:proofErr w:type="gramEnd"/>
      <w:r>
        <w:t>Map.class);</w:t>
      </w:r>
    </w:p>
    <w:p w:rsidR="006D1327" w:rsidRDefault="006D1327" w:rsidP="006D3A91">
      <w:pPr>
        <w:pStyle w:val="CodeInWideFrame"/>
      </w:pPr>
      <w:proofErr w:type="gramStart"/>
      <w:r>
        <w:t>stockName  =</w:t>
      </w:r>
      <w:proofErr w:type="gramEnd"/>
      <w:r>
        <w:t xml:space="preserve"> (String)stockData.getString("Name");</w:t>
      </w:r>
    </w:p>
    <w:p w:rsidR="006D1327" w:rsidRDefault="006D1327" w:rsidP="006D3A91">
      <w:pPr>
        <w:pStyle w:val="CodeInWideFrame"/>
      </w:pPr>
      <w:proofErr w:type="gramStart"/>
      <w:r>
        <w:t>stockDiff  =</w:t>
      </w:r>
      <w:proofErr w:type="gramEnd"/>
      <w:r>
        <w:t xml:space="preserve"> (Double)stockData.getDouble("Diff");</w:t>
      </w:r>
    </w:p>
    <w:p w:rsidR="006D1327" w:rsidRDefault="006D1327" w:rsidP="006D3A91">
      <w:pPr>
        <w:pStyle w:val="CodeInWideFrame"/>
      </w:pPr>
      <w:proofErr w:type="gramStart"/>
      <w:r>
        <w:t>stockValue</w:t>
      </w:r>
      <w:proofErr w:type="gramEnd"/>
      <w:r>
        <w:t xml:space="preserve"> = (Double)stockData.getDouble("Value");</w:t>
      </w:r>
    </w:p>
    <w:p w:rsidR="006D1327" w:rsidRDefault="006D1327" w:rsidP="006D3A91">
      <w:pPr>
        <w:pStyle w:val="CodeInWideFrame"/>
      </w:pPr>
      <w:proofErr w:type="gramStart"/>
      <w:r>
        <w:t>stockTime  =</w:t>
      </w:r>
      <w:proofErr w:type="gramEnd"/>
      <w:r>
        <w:t xml:space="preserve"> (Long)stockData.getLong("Time");</w:t>
      </w:r>
    </w:p>
    <w:p w:rsidR="006D1327" w:rsidRDefault="006D1327" w:rsidP="006D1327">
      <w:r>
        <w:t xml:space="preserve">The use of </w:t>
      </w:r>
      <w:r w:rsidRPr="00217B28">
        <w:rPr>
          <w:rStyle w:val="Code"/>
        </w:rPr>
        <w:t>getBody</w:t>
      </w:r>
      <w:r>
        <w:t xml:space="preserve"> avoids the need to cast a newly-received </w:t>
      </w:r>
      <w:r w:rsidRPr="00217B28">
        <w:rPr>
          <w:rStyle w:val="Code"/>
        </w:rPr>
        <w:t>Message</w:t>
      </w:r>
      <w:r>
        <w:t xml:space="preserve"> object to a </w:t>
      </w:r>
      <w:r>
        <w:rPr>
          <w:rStyle w:val="Code"/>
        </w:rPr>
        <w:t>Bytes</w:t>
      </w:r>
      <w:r w:rsidRPr="00217B28">
        <w:rPr>
          <w:rStyle w:val="Code"/>
        </w:rPr>
        <w:t>Message</w:t>
      </w:r>
      <w:r>
        <w:t>.</w:t>
      </w:r>
    </w:p>
    <w:p w:rsidR="006D1327" w:rsidRDefault="006D1327" w:rsidP="006D1327">
      <w:pPr>
        <w:pStyle w:val="Paragraph"/>
        <w:rPr>
          <w:spacing w:val="2"/>
          <w:w w:val="100"/>
        </w:rPr>
      </w:pPr>
      <w:r>
        <w:rPr>
          <w:spacing w:val="2"/>
          <w:w w:val="100"/>
        </w:rPr>
        <w:t xml:space="preserve">If an application needs to get a list of the elements in a </w:t>
      </w:r>
      <w:r w:rsidRPr="00517699">
        <w:rPr>
          <w:rStyle w:val="Code"/>
        </w:rPr>
        <w:t>MapMessage</w:t>
      </w:r>
      <w:r>
        <w:rPr>
          <w:spacing w:val="2"/>
          <w:w w:val="100"/>
        </w:rPr>
        <w:t xml:space="preserve">, it can use the method </w:t>
      </w:r>
      <w:r w:rsidRPr="00517699">
        <w:rPr>
          <w:rStyle w:val="Code"/>
        </w:rPr>
        <w:t>MapMessage.getMapNames</w:t>
      </w:r>
      <w:r>
        <w:rPr>
          <w:spacing w:val="2"/>
          <w:w w:val="100"/>
        </w:rPr>
        <w:t>.</w:t>
      </w:r>
    </w:p>
    <w:p w:rsidR="006D1327" w:rsidRPr="00362225" w:rsidRDefault="006D1327" w:rsidP="006D1327">
      <w:pPr>
        <w:pStyle w:val="Heading3"/>
      </w:pPr>
      <w:bookmarkStart w:id="768" w:name="_Toc311729360"/>
      <w:bookmarkStart w:id="769" w:name="_Toc351464501"/>
      <w:r w:rsidRPr="00362225">
        <w:t>Creating a StreamMessage</w:t>
      </w:r>
      <w:bookmarkEnd w:id="768"/>
      <w:bookmarkEnd w:id="769"/>
    </w:p>
    <w:p w:rsidR="006D1327" w:rsidRDefault="006D1327" w:rsidP="006D1327">
      <w:pPr>
        <w:pStyle w:val="Paragraph"/>
        <w:rPr>
          <w:spacing w:val="2"/>
          <w:w w:val="100"/>
        </w:rPr>
      </w:pPr>
      <w:r>
        <w:rPr>
          <w:spacing w:val="2"/>
          <w:w w:val="100"/>
        </w:rPr>
        <w:t xml:space="preserve">In a similar fashion to the </w:t>
      </w:r>
      <w:r w:rsidRPr="00517699">
        <w:rPr>
          <w:rStyle w:val="Code"/>
        </w:rPr>
        <w:t>MapMessage</w:t>
      </w:r>
      <w:r>
        <w:rPr>
          <w:spacing w:val="2"/>
          <w:w w:val="100"/>
        </w:rPr>
        <w:t xml:space="preserve">, an application could send a message consisting of various fields written in sequence to the message, each in their own primitive type. To do this, it would use a </w:t>
      </w:r>
      <w:r w:rsidRPr="00517699">
        <w:rPr>
          <w:rStyle w:val="Code"/>
        </w:rPr>
        <w:t>StreamMessage</w:t>
      </w:r>
      <w:r>
        <w:rPr>
          <w:spacing w:val="2"/>
          <w:w w:val="100"/>
        </w:rPr>
        <w:t>. Here’s the primitive types assigned to each item in the stock quote message.</w:t>
      </w:r>
    </w:p>
    <w:p w:rsidR="006D1327" w:rsidRDefault="006D1327" w:rsidP="006D1327">
      <w:pPr>
        <w:pStyle w:val="ListBullet"/>
        <w:rPr>
          <w:i/>
          <w:iCs/>
        </w:rPr>
      </w:pPr>
      <w:r>
        <w:t xml:space="preserve">Stock quote name - </w:t>
      </w:r>
      <w:r w:rsidRPr="00517699">
        <w:rPr>
          <w:rStyle w:val="Code"/>
        </w:rPr>
        <w:t>String</w:t>
      </w:r>
    </w:p>
    <w:p w:rsidR="006D1327" w:rsidRDefault="006D1327" w:rsidP="006D1327">
      <w:pPr>
        <w:pStyle w:val="ListBullet"/>
        <w:rPr>
          <w:i/>
          <w:iCs/>
        </w:rPr>
      </w:pPr>
      <w:r>
        <w:t xml:space="preserve">Current value - </w:t>
      </w:r>
      <w:r w:rsidRPr="00517699">
        <w:rPr>
          <w:rStyle w:val="Code"/>
        </w:rPr>
        <w:t>double</w:t>
      </w:r>
    </w:p>
    <w:p w:rsidR="006D1327" w:rsidRDefault="006D1327" w:rsidP="006D1327">
      <w:pPr>
        <w:pStyle w:val="ListBullet"/>
        <w:rPr>
          <w:i/>
          <w:iCs/>
        </w:rPr>
      </w:pPr>
      <w:r>
        <w:t xml:space="preserve">Time of quote - </w:t>
      </w:r>
      <w:r w:rsidRPr="00517699">
        <w:rPr>
          <w:rStyle w:val="Code"/>
        </w:rPr>
        <w:t>long</w:t>
      </w:r>
    </w:p>
    <w:p w:rsidR="006D1327" w:rsidRDefault="006D1327" w:rsidP="006D1327">
      <w:pPr>
        <w:pStyle w:val="ListBullet"/>
        <w:rPr>
          <w:i/>
          <w:iCs/>
        </w:rPr>
      </w:pPr>
      <w:r>
        <w:t xml:space="preserve">Last change - </w:t>
      </w:r>
      <w:r w:rsidRPr="00517699">
        <w:rPr>
          <w:rStyle w:val="Code"/>
        </w:rPr>
        <w:t>double</w:t>
      </w:r>
    </w:p>
    <w:p w:rsidR="006D1327" w:rsidRDefault="006D1327" w:rsidP="006D1327">
      <w:pPr>
        <w:pStyle w:val="ListBullet"/>
        <w:rPr>
          <w:i/>
          <w:iCs/>
        </w:rPr>
      </w:pPr>
      <w:r>
        <w:t xml:space="preserve">Stock information - </w:t>
      </w:r>
      <w:r w:rsidRPr="00517699">
        <w:rPr>
          <w:rStyle w:val="Code"/>
        </w:rPr>
        <w:t>String</w:t>
      </w:r>
    </w:p>
    <w:p w:rsidR="006D1327" w:rsidRDefault="006D1327" w:rsidP="006D1327">
      <w:pPr>
        <w:pStyle w:val="Paragraph"/>
        <w:rPr>
          <w:spacing w:val="2"/>
          <w:w w:val="100"/>
        </w:rPr>
      </w:pPr>
      <w:r>
        <w:rPr>
          <w:spacing w:val="2"/>
          <w:w w:val="100"/>
        </w:rPr>
        <w:t xml:space="preserve">The client program might be interested in only some of the message fields, but in the case of a </w:t>
      </w:r>
      <w:r w:rsidRPr="00517699">
        <w:rPr>
          <w:rStyle w:val="Code"/>
        </w:rPr>
        <w:t>StreamMessage</w:t>
      </w:r>
      <w:r>
        <w:rPr>
          <w:spacing w:val="2"/>
          <w:w w:val="100"/>
        </w:rPr>
        <w:t>, the client has to read and potentially discard each field in turn.</w:t>
      </w:r>
    </w:p>
    <w:p w:rsidR="006D1327" w:rsidRDefault="006D1327" w:rsidP="006D1327">
      <w:pPr>
        <w:pStyle w:val="Paragraph"/>
        <w:rPr>
          <w:spacing w:val="2"/>
          <w:w w:val="100"/>
        </w:rPr>
      </w:pPr>
      <w:r>
        <w:rPr>
          <w:spacing w:val="2"/>
          <w:w w:val="100"/>
        </w:rPr>
        <w:t xml:space="preserve">In the following example, the </w:t>
      </w:r>
      <w:r w:rsidR="00AE1230">
        <w:rPr>
          <w:spacing w:val="2"/>
          <w:w w:val="100"/>
        </w:rPr>
        <w:t>values for each of the following have</w:t>
      </w:r>
      <w:r>
        <w:rPr>
          <w:spacing w:val="2"/>
          <w:w w:val="100"/>
        </w:rPr>
        <w:t xml:space="preserve"> already been set:</w:t>
      </w:r>
    </w:p>
    <w:p w:rsidR="006D1327" w:rsidRDefault="006D1327" w:rsidP="006D3A91">
      <w:pPr>
        <w:pStyle w:val="CodeInWideFrame"/>
      </w:pPr>
      <w:r>
        <w:t>String stockName</w:t>
      </w:r>
      <w:proofErr w:type="gramStart"/>
      <w:r>
        <w:t>;  /</w:t>
      </w:r>
      <w:proofErr w:type="gramEnd"/>
      <w:r w:rsidR="003F61DB">
        <w:t xml:space="preserve">/ Name of the stock </w:t>
      </w:r>
    </w:p>
    <w:p w:rsidR="006D1327" w:rsidRDefault="003F61DB" w:rsidP="006D3A91">
      <w:pPr>
        <w:pStyle w:val="CodeInWideFrame"/>
      </w:pPr>
      <w:proofErr w:type="gramStart"/>
      <w:r>
        <w:t>double</w:t>
      </w:r>
      <w:proofErr w:type="gramEnd"/>
      <w:r>
        <w:t xml:space="preserve"> stockValue; //</w:t>
      </w:r>
      <w:r w:rsidR="006D1327">
        <w:t xml:space="preserve"> Current value of</w:t>
      </w:r>
      <w:r>
        <w:t xml:space="preserve">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Information on this stock</w:t>
      </w:r>
    </w:p>
    <w:p w:rsidR="00840C58" w:rsidRDefault="00840C58" w:rsidP="006D3A91">
      <w:pPr>
        <w:pStyle w:val="CodeInWideFrame"/>
      </w:pPr>
    </w:p>
    <w:p w:rsidR="00C409C5" w:rsidRDefault="00C409C5" w:rsidP="006D3A91">
      <w:pPr>
        <w:pStyle w:val="CodeInWideFrame"/>
      </w:pPr>
      <w:r>
        <w:t xml:space="preserve">// </w:t>
      </w:r>
      <w:proofErr w:type="gramStart"/>
      <w:r>
        <w:t>Create</w:t>
      </w:r>
      <w:proofErr w:type="gramEnd"/>
      <w:r>
        <w:t xml:space="preserve"> message </w:t>
      </w:r>
    </w:p>
    <w:p w:rsidR="006D1327" w:rsidRDefault="006D1327" w:rsidP="006D3A91">
      <w:pPr>
        <w:pStyle w:val="CodeInWideFrame"/>
      </w:pPr>
      <w:r>
        <w:t xml:space="preserve">StreamMessage message = </w:t>
      </w:r>
      <w:proofErr w:type="gramStart"/>
      <w:r>
        <w:t>session.createStreamMessage(</w:t>
      </w:r>
      <w:proofErr w:type="gramEnd"/>
      <w:r>
        <w:t>);</w:t>
      </w:r>
    </w:p>
    <w:p w:rsidR="006D1327" w:rsidRDefault="006D1327" w:rsidP="006D1327">
      <w:pPr>
        <w:pStyle w:val="Paragraph"/>
        <w:rPr>
          <w:i/>
          <w:iCs/>
          <w:spacing w:val="2"/>
          <w:w w:val="100"/>
        </w:rPr>
      </w:pPr>
      <w:r>
        <w:rPr>
          <w:spacing w:val="2"/>
          <w:w w:val="100"/>
        </w:rPr>
        <w:t xml:space="preserve">The following elements have to be written to the </w:t>
      </w:r>
      <w:r w:rsidRPr="00517699">
        <w:rPr>
          <w:rStyle w:val="Code"/>
        </w:rPr>
        <w:t>StreamMessage</w:t>
      </w:r>
      <w:r>
        <w:rPr>
          <w:i/>
          <w:iCs/>
          <w:spacing w:val="2"/>
          <w:w w:val="100"/>
        </w:rPr>
        <w:t xml:space="preserve"> </w:t>
      </w:r>
      <w:r>
        <w:rPr>
          <w:spacing w:val="2"/>
          <w:w w:val="100"/>
        </w:rPr>
        <w:t xml:space="preserve">in the order they will be read. Notice that they are not separately named properties, as in </w:t>
      </w:r>
      <w:r w:rsidRPr="00517699">
        <w:rPr>
          <w:rStyle w:val="Code"/>
        </w:rPr>
        <w:t>MapMessage</w:t>
      </w:r>
      <w:r>
        <w:rPr>
          <w:i/>
          <w:iCs/>
          <w:spacing w:val="2"/>
          <w:w w:val="100"/>
        </w:rPr>
        <w:t>.</w:t>
      </w:r>
    </w:p>
    <w:p w:rsidR="006D1327" w:rsidRDefault="003F61DB" w:rsidP="006D3A91">
      <w:pPr>
        <w:pStyle w:val="CodeInWideFrame"/>
      </w:pPr>
      <w:r>
        <w:t>//</w:t>
      </w:r>
      <w:r w:rsidR="006D1327">
        <w:t xml:space="preserve"> Set data for message </w:t>
      </w:r>
      <w:r w:rsidR="006D1327">
        <w:br/>
      </w:r>
      <w:proofErr w:type="gramStart"/>
      <w:r w:rsidR="006D1327">
        <w:t>message.writeString(</w:t>
      </w:r>
      <w:proofErr w:type="gramEnd"/>
      <w:r w:rsidR="006D1327">
        <w:t>stockName);</w:t>
      </w:r>
      <w:r w:rsidR="006D1327">
        <w:br/>
        <w:t>message.writeDouble(stockValue);</w:t>
      </w:r>
      <w:r w:rsidR="006D1327">
        <w:br/>
        <w:t>message.writeLong(stockTime);</w:t>
      </w:r>
      <w:r w:rsidR="006D1327">
        <w:br/>
        <w:t>message.writeDouble(stockDiff);</w:t>
      </w:r>
      <w:r w:rsidR="006D1327">
        <w:br/>
        <w:t>message.writeString(stockInfo);</w:t>
      </w:r>
    </w:p>
    <w:p w:rsidR="006D1327" w:rsidRPr="00362225" w:rsidRDefault="006D1327" w:rsidP="006D1327">
      <w:pPr>
        <w:pStyle w:val="Heading3"/>
      </w:pPr>
      <w:bookmarkStart w:id="770" w:name="_Toc311729361"/>
      <w:bookmarkStart w:id="771" w:name="_Toc351464502"/>
      <w:r w:rsidRPr="00362225">
        <w:t>Unpacking a StreamMessage</w:t>
      </w:r>
      <w:bookmarkEnd w:id="770"/>
      <w:bookmarkEnd w:id="771"/>
    </w:p>
    <w:p w:rsidR="006D1327" w:rsidRDefault="006D1327" w:rsidP="006D1327">
      <w:pPr>
        <w:pStyle w:val="Paragraph"/>
        <w:rPr>
          <w:spacing w:val="2"/>
          <w:w w:val="100"/>
        </w:rPr>
      </w:pPr>
      <w:r>
        <w:rPr>
          <w:spacing w:val="2"/>
          <w:w w:val="100"/>
        </w:rPr>
        <w:t xml:space="preserve">The elements of a </w:t>
      </w:r>
      <w:r w:rsidRPr="00517699">
        <w:rPr>
          <w:rStyle w:val="Code"/>
        </w:rPr>
        <w:t>StreamMessage</w:t>
      </w:r>
      <w:r>
        <w:rPr>
          <w:i/>
          <w:iCs/>
          <w:spacing w:val="2"/>
          <w:w w:val="100"/>
        </w:rPr>
        <w:t xml:space="preserve"> </w:t>
      </w:r>
      <w:r>
        <w:rPr>
          <w:spacing w:val="2"/>
          <w:w w:val="100"/>
        </w:rPr>
        <w:t>have to be read in the order they were written.</w:t>
      </w:r>
    </w:p>
    <w:p w:rsidR="006D1327" w:rsidRDefault="006D1327" w:rsidP="006D3A91">
      <w:pPr>
        <w:pStyle w:val="CodeInWideFrame"/>
      </w:pPr>
      <w:r>
        <w:lastRenderedPageBreak/>
        <w:t>String stockName</w:t>
      </w:r>
      <w:proofErr w:type="gramStart"/>
      <w:r>
        <w:t>;  /</w:t>
      </w:r>
      <w:proofErr w:type="gramEnd"/>
      <w:r w:rsidR="003F61DB">
        <w:t>/</w:t>
      </w:r>
      <w:r>
        <w:t xml:space="preserve"> </w:t>
      </w:r>
      <w:r w:rsidR="003F61DB">
        <w:t xml:space="preserve">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3F61DB" w:rsidP="006D3A91">
      <w:pPr>
        <w:pStyle w:val="CodeInWideFrame"/>
      </w:pPr>
      <w:proofErr w:type="gramStart"/>
      <w:r>
        <w:t>long</w:t>
      </w:r>
      <w:proofErr w:type="gramEnd"/>
      <w:r>
        <w:t xml:space="preserve"> stockTime;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6D1327" w:rsidP="006D3A91">
      <w:pPr>
        <w:pStyle w:val="CodeInWideFrame"/>
      </w:pPr>
      <w:proofErr w:type="gramStart"/>
      <w:r>
        <w:t>stockName  =</w:t>
      </w:r>
      <w:proofErr w:type="gramEnd"/>
      <w:r>
        <w:t xml:space="preserve"> message.readString();</w:t>
      </w:r>
    </w:p>
    <w:p w:rsidR="006D1327" w:rsidRDefault="006D1327" w:rsidP="006D3A91">
      <w:pPr>
        <w:pStyle w:val="CodeInWideFrame"/>
      </w:pPr>
      <w:proofErr w:type="gramStart"/>
      <w:r>
        <w:t>stockValue</w:t>
      </w:r>
      <w:proofErr w:type="gramEnd"/>
      <w:r>
        <w:t xml:space="preserve"> = message.readDouble();</w:t>
      </w:r>
    </w:p>
    <w:p w:rsidR="006D1327" w:rsidRDefault="006D1327" w:rsidP="006D3A91">
      <w:pPr>
        <w:pStyle w:val="CodeInWideFrame"/>
      </w:pPr>
      <w:proofErr w:type="gramStart"/>
      <w:r>
        <w:t>stockTime  =</w:t>
      </w:r>
      <w:proofErr w:type="gramEnd"/>
      <w:r>
        <w:t xml:space="preserve"> message.readLong();</w:t>
      </w:r>
    </w:p>
    <w:p w:rsidR="006D1327" w:rsidRDefault="006D1327" w:rsidP="006D3A91">
      <w:pPr>
        <w:pStyle w:val="CodeInWideFrame"/>
      </w:pPr>
      <w:proofErr w:type="gramStart"/>
      <w:r>
        <w:t>stockDiff  =</w:t>
      </w:r>
      <w:proofErr w:type="gramEnd"/>
      <w:r>
        <w:t xml:space="preserve"> message.readDouble();</w:t>
      </w:r>
    </w:p>
    <w:p w:rsidR="006D1327" w:rsidRDefault="006D1327" w:rsidP="006D3A91">
      <w:pPr>
        <w:pStyle w:val="CodeInWideFrame"/>
      </w:pPr>
      <w:proofErr w:type="gramStart"/>
      <w:r>
        <w:t>stockInfo  =</w:t>
      </w:r>
      <w:proofErr w:type="gramEnd"/>
      <w:r>
        <w:t xml:space="preserve"> message.readString();</w:t>
      </w:r>
    </w:p>
    <w:p w:rsidR="006D1327" w:rsidRDefault="006D1327" w:rsidP="006D1327">
      <w:r>
        <w:t xml:space="preserve">The </w:t>
      </w:r>
      <w:r w:rsidRPr="00590E86">
        <w:rPr>
          <w:rStyle w:val="Code"/>
        </w:rPr>
        <w:t>getBody</w:t>
      </w:r>
      <w:r>
        <w:t xml:space="preserve"> method cannot be used with a </w:t>
      </w:r>
      <w:r w:rsidRPr="00590E86">
        <w:rPr>
          <w:rStyle w:val="Code"/>
        </w:rPr>
        <w:t>StreamMessage</w:t>
      </w:r>
      <w:r>
        <w:t>.</w:t>
      </w:r>
    </w:p>
    <w:p w:rsidR="006D1327" w:rsidRPr="00362225" w:rsidRDefault="006D1327" w:rsidP="006D1327">
      <w:pPr>
        <w:pStyle w:val="Heading3"/>
      </w:pPr>
      <w:bookmarkStart w:id="772" w:name="_Toc311729362"/>
      <w:bookmarkStart w:id="773" w:name="_Toc351464503"/>
      <w:r w:rsidRPr="00362225">
        <w:t>Creating an ObjectMessage</w:t>
      </w:r>
      <w:bookmarkEnd w:id="772"/>
      <w:bookmarkEnd w:id="773"/>
    </w:p>
    <w:p w:rsidR="006D1327" w:rsidRDefault="006D1327" w:rsidP="006D1327">
      <w:pPr>
        <w:pStyle w:val="Paragraph"/>
        <w:rPr>
          <w:spacing w:val="2"/>
          <w:w w:val="100"/>
        </w:rPr>
      </w:pPr>
      <w:r>
        <w:rPr>
          <w:spacing w:val="2"/>
          <w:w w:val="100"/>
        </w:rPr>
        <w:t xml:space="preserve">The stock information could be sent in the form of a special </w:t>
      </w:r>
      <w:r w:rsidRPr="00517699">
        <w:rPr>
          <w:rStyle w:val="Code"/>
        </w:rPr>
        <w:t>StockObject</w:t>
      </w:r>
      <w:r>
        <w:rPr>
          <w:i/>
          <w:iCs/>
          <w:spacing w:val="2"/>
          <w:w w:val="100"/>
        </w:rPr>
        <w:t xml:space="preserve"> </w:t>
      </w:r>
      <w:r>
        <w:rPr>
          <w:spacing w:val="2"/>
          <w:w w:val="100"/>
        </w:rPr>
        <w:t xml:space="preserve">Java object. This object can then be sent as the body of </w:t>
      </w:r>
      <w:proofErr w:type="gramStart"/>
      <w:r>
        <w:rPr>
          <w:spacing w:val="2"/>
          <w:w w:val="100"/>
        </w:rPr>
        <w:t>a</w:t>
      </w:r>
      <w:proofErr w:type="gramEnd"/>
      <w:r>
        <w:rPr>
          <w:spacing w:val="2"/>
          <w:w w:val="100"/>
        </w:rPr>
        <w:t xml:space="preserve"> </w:t>
      </w:r>
      <w:r w:rsidRPr="00517699">
        <w:rPr>
          <w:rStyle w:val="Code"/>
        </w:rPr>
        <w:t>ObjectMessage</w:t>
      </w:r>
      <w:r>
        <w:rPr>
          <w:spacing w:val="2"/>
          <w:w w:val="100"/>
        </w:rPr>
        <w:t xml:space="preserve">. The </w:t>
      </w:r>
      <w:r w:rsidRPr="00517699">
        <w:rPr>
          <w:rStyle w:val="Code"/>
        </w:rPr>
        <w:t>ObjectMessage</w:t>
      </w:r>
      <w:r>
        <w:rPr>
          <w:i/>
          <w:iCs/>
          <w:spacing w:val="2"/>
          <w:w w:val="100"/>
        </w:rPr>
        <w:t xml:space="preserve"> </w:t>
      </w:r>
      <w:r>
        <w:rPr>
          <w:spacing w:val="2"/>
          <w:w w:val="100"/>
        </w:rPr>
        <w:t>can be used to send Java objects.</w:t>
      </w:r>
    </w:p>
    <w:p w:rsidR="006D1327" w:rsidRDefault="006D1327" w:rsidP="006D1327">
      <w:pPr>
        <w:pStyle w:val="Paragraph"/>
        <w:rPr>
          <w:spacing w:val="2"/>
          <w:w w:val="100"/>
        </w:rPr>
      </w:pPr>
      <w:r>
        <w:rPr>
          <w:spacing w:val="2"/>
          <w:w w:val="100"/>
        </w:rPr>
        <w:t xml:space="preserve">These values are set using methods that are unique to the </w:t>
      </w:r>
      <w:r w:rsidRPr="001D3130">
        <w:rPr>
          <w:rStyle w:val="Code"/>
        </w:rPr>
        <w:t>StockObject</w:t>
      </w:r>
      <w:r>
        <w:rPr>
          <w:i/>
          <w:iCs/>
          <w:spacing w:val="2"/>
          <w:w w:val="100"/>
        </w:rPr>
        <w:t xml:space="preserve"> </w:t>
      </w:r>
      <w:r>
        <w:rPr>
          <w:spacing w:val="2"/>
          <w:w w:val="100"/>
        </w:rPr>
        <w:t xml:space="preserve">implementation. For example, </w:t>
      </w:r>
      <w:r w:rsidRPr="001D3130">
        <w:rPr>
          <w:rStyle w:val="Code"/>
        </w:rPr>
        <w:t>StockObject</w:t>
      </w:r>
      <w:r>
        <w:rPr>
          <w:spacing w:val="2"/>
          <w:w w:val="100"/>
        </w:rPr>
        <w:t xml:space="preserve"> may have methods that set the various data values. An application using </w:t>
      </w:r>
      <w:r w:rsidRPr="001D3130">
        <w:rPr>
          <w:rStyle w:val="Code"/>
        </w:rPr>
        <w:t>StockObject</w:t>
      </w:r>
      <w:r>
        <w:rPr>
          <w:spacing w:val="2"/>
          <w:w w:val="100"/>
        </w:rPr>
        <w:t xml:space="preserve"> might look like this:</w:t>
      </w:r>
    </w:p>
    <w:p w:rsidR="006D1327" w:rsidRDefault="006D1327" w:rsidP="006D3A91">
      <w:pPr>
        <w:pStyle w:val="CodeInWideFrame"/>
      </w:pPr>
      <w:r>
        <w:t>String stockName</w:t>
      </w:r>
      <w:proofErr w:type="gramStart"/>
      <w:r>
        <w:t>;  /</w:t>
      </w:r>
      <w:proofErr w:type="gramEnd"/>
      <w:r w:rsidR="003F61DB">
        <w:t xml:space="preserve">/ Name of the stock quote </w:t>
      </w:r>
    </w:p>
    <w:p w:rsidR="006D1327" w:rsidRDefault="003F61DB" w:rsidP="006D3A91">
      <w:pPr>
        <w:pStyle w:val="CodeInWideFrame"/>
      </w:pPr>
      <w:proofErr w:type="gramStart"/>
      <w:r>
        <w:t>double</w:t>
      </w:r>
      <w:proofErr w:type="gramEnd"/>
      <w:r>
        <w:t xml:space="preserve"> stockValue; // Current value of the stock </w:t>
      </w:r>
    </w:p>
    <w:p w:rsidR="006D1327" w:rsidRDefault="006D1327" w:rsidP="006D3A91">
      <w:pPr>
        <w:pStyle w:val="CodeInWideFrame"/>
      </w:pPr>
      <w:proofErr w:type="gramStart"/>
      <w:r>
        <w:t>long</w:t>
      </w:r>
      <w:proofErr w:type="gramEnd"/>
      <w:r>
        <w:t xml:space="preserve"> stockTi</w:t>
      </w:r>
      <w:r w:rsidR="003F61DB">
        <w:t xml:space="preserve">me;    // Time stock quote was updated </w:t>
      </w:r>
    </w:p>
    <w:p w:rsidR="006D1327" w:rsidRDefault="003F61DB" w:rsidP="006D3A91">
      <w:pPr>
        <w:pStyle w:val="CodeInWideFrame"/>
      </w:pPr>
      <w:proofErr w:type="gramStart"/>
      <w:r>
        <w:t>double</w:t>
      </w:r>
      <w:proofErr w:type="gramEnd"/>
      <w:r>
        <w:t xml:space="preserve"> stockDiff;  //</w:t>
      </w:r>
      <w:r w:rsidR="006D1327">
        <w:t xml:space="preserve"> </w:t>
      </w:r>
      <w:r>
        <w:t xml:space="preserve">+/- change in the stock quote </w:t>
      </w:r>
    </w:p>
    <w:p w:rsidR="006D1327" w:rsidRDefault="003F61DB" w:rsidP="006D3A91">
      <w:pPr>
        <w:pStyle w:val="CodeInWideFrame"/>
      </w:pPr>
      <w:r>
        <w:t>String stockInfo</w:t>
      </w:r>
      <w:proofErr w:type="gramStart"/>
      <w:r>
        <w:t>;  /</w:t>
      </w:r>
      <w:proofErr w:type="gramEnd"/>
      <w:r>
        <w:t xml:space="preserve">/ Information on this stock </w:t>
      </w:r>
    </w:p>
    <w:p w:rsidR="006D1327" w:rsidRDefault="006D1327" w:rsidP="006D3A91">
      <w:pPr>
        <w:pStyle w:val="CodeInWideFrame"/>
      </w:pPr>
    </w:p>
    <w:p w:rsidR="006D1327" w:rsidRDefault="003F61DB" w:rsidP="006D3A91">
      <w:pPr>
        <w:pStyle w:val="CodeInWideFrame"/>
      </w:pPr>
      <w:r>
        <w:t xml:space="preserve">// Create a StockObject </w:t>
      </w:r>
    </w:p>
    <w:p w:rsidR="006D1327" w:rsidRDefault="006D1327" w:rsidP="006D3A91">
      <w:pPr>
        <w:pStyle w:val="CodeInWideFrame"/>
      </w:pPr>
      <w:r>
        <w:t xml:space="preserve">StockObject stockObject = new </w:t>
      </w:r>
      <w:proofErr w:type="gramStart"/>
      <w:r>
        <w:t>StockObject(</w:t>
      </w:r>
      <w:proofErr w:type="gramEnd"/>
      <w:r>
        <w:t>);</w:t>
      </w:r>
    </w:p>
    <w:p w:rsidR="006D1327" w:rsidRDefault="006D1327" w:rsidP="006D3A91">
      <w:pPr>
        <w:pStyle w:val="CodeInWideFrame"/>
      </w:pPr>
    </w:p>
    <w:p w:rsidR="006D1327" w:rsidRDefault="003F61DB" w:rsidP="006D3A91">
      <w:pPr>
        <w:pStyle w:val="CodeInWideFrame"/>
      </w:pPr>
      <w:r>
        <w:t>//</w:t>
      </w:r>
      <w:r w:rsidR="006D1327">
        <w:t xml:space="preserve"> </w:t>
      </w:r>
      <w:proofErr w:type="gramStart"/>
      <w:r w:rsidR="006D1327">
        <w:t>Establish</w:t>
      </w:r>
      <w:proofErr w:type="gramEnd"/>
      <w:r w:rsidR="006D1327">
        <w:t xml:space="preserve"> the values for the </w:t>
      </w:r>
      <w:r>
        <w:t xml:space="preserve">StockObject </w:t>
      </w:r>
    </w:p>
    <w:p w:rsidR="006D1327" w:rsidRDefault="006D1327" w:rsidP="006D3A91">
      <w:pPr>
        <w:pStyle w:val="CodeInWideFrame"/>
      </w:pPr>
      <w:proofErr w:type="gramStart"/>
      <w:r>
        <w:t>stockObject.setName(</w:t>
      </w:r>
      <w:proofErr w:type="gramEnd"/>
      <w:r>
        <w:t>stockName);</w:t>
      </w:r>
    </w:p>
    <w:p w:rsidR="006D1327" w:rsidRDefault="006D1327" w:rsidP="006D3A91">
      <w:pPr>
        <w:pStyle w:val="CodeInWideFrame"/>
      </w:pPr>
      <w:proofErr w:type="gramStart"/>
      <w:r>
        <w:t>stockObject.setValue(</w:t>
      </w:r>
      <w:proofErr w:type="gramEnd"/>
      <w:r>
        <w:t>stockValue);</w:t>
      </w:r>
    </w:p>
    <w:p w:rsidR="006D1327" w:rsidRDefault="006D1327" w:rsidP="006D3A91">
      <w:pPr>
        <w:pStyle w:val="CodeInWideFrame"/>
      </w:pPr>
      <w:proofErr w:type="gramStart"/>
      <w:r>
        <w:t>stockObject.setTime(</w:t>
      </w:r>
      <w:proofErr w:type="gramEnd"/>
      <w:r>
        <w:t>stockTime);</w:t>
      </w:r>
    </w:p>
    <w:p w:rsidR="006D1327" w:rsidRDefault="006D1327" w:rsidP="006D3A91">
      <w:pPr>
        <w:pStyle w:val="CodeInWideFrame"/>
      </w:pPr>
      <w:proofErr w:type="gramStart"/>
      <w:r>
        <w:t>stockObject.setDiff(</w:t>
      </w:r>
      <w:proofErr w:type="gramEnd"/>
      <w:r>
        <w:t>stockDiff);</w:t>
      </w:r>
    </w:p>
    <w:p w:rsidR="006D1327" w:rsidRDefault="006D1327" w:rsidP="006D3A91">
      <w:pPr>
        <w:pStyle w:val="CodeInWideFrame"/>
      </w:pPr>
      <w:proofErr w:type="gramStart"/>
      <w:r>
        <w:t>stockObject.setInfo(</w:t>
      </w:r>
      <w:proofErr w:type="gramEnd"/>
      <w:r>
        <w:t>stockInfo);</w:t>
      </w:r>
    </w:p>
    <w:p w:rsidR="006D1327" w:rsidRDefault="006D1327" w:rsidP="006D1327">
      <w:pPr>
        <w:pStyle w:val="Paragraph"/>
        <w:rPr>
          <w:spacing w:val="2"/>
          <w:w w:val="100"/>
        </w:rPr>
      </w:pPr>
      <w:r>
        <w:rPr>
          <w:spacing w:val="2"/>
          <w:w w:val="100"/>
        </w:rPr>
        <w:t xml:space="preserve">To create an </w:t>
      </w:r>
      <w:r w:rsidRPr="001D3130">
        <w:rPr>
          <w:rStyle w:val="Code"/>
        </w:rPr>
        <w:t>ObjectMessage</w:t>
      </w:r>
      <w:r w:rsidR="00B277C0">
        <w:rPr>
          <w:spacing w:val="2"/>
          <w:w w:val="100"/>
        </w:rPr>
        <w:t xml:space="preserve"> with</w:t>
      </w:r>
      <w:r>
        <w:rPr>
          <w:spacing w:val="2"/>
          <w:w w:val="100"/>
        </w:rPr>
        <w:t xml:space="preserve"> the </w:t>
      </w:r>
      <w:r w:rsidRPr="001D3130">
        <w:rPr>
          <w:rStyle w:val="Code"/>
        </w:rPr>
        <w:t>StockObject</w:t>
      </w:r>
      <w:r>
        <w:rPr>
          <w:i/>
          <w:iCs/>
          <w:spacing w:val="2"/>
          <w:w w:val="100"/>
        </w:rPr>
        <w:t xml:space="preserve"> </w:t>
      </w:r>
      <w:r w:rsidR="00B277C0">
        <w:rPr>
          <w:spacing w:val="2"/>
          <w:w w:val="100"/>
        </w:rPr>
        <w:t>as</w:t>
      </w:r>
      <w:r>
        <w:rPr>
          <w:spacing w:val="2"/>
          <w:w w:val="100"/>
        </w:rPr>
        <w:t xml:space="preserve"> the message</w:t>
      </w:r>
      <w:r w:rsidR="00B277C0">
        <w:rPr>
          <w:spacing w:val="2"/>
          <w:w w:val="100"/>
        </w:rPr>
        <w:t xml:space="preserve"> body</w:t>
      </w:r>
      <w:r>
        <w:rPr>
          <w:spacing w:val="2"/>
          <w:w w:val="100"/>
        </w:rPr>
        <w:t>, you would do the following:</w:t>
      </w:r>
    </w:p>
    <w:p w:rsidR="006D1327" w:rsidRDefault="006D1327" w:rsidP="006D3A91">
      <w:pPr>
        <w:pStyle w:val="CodeInWideFrame"/>
      </w:pPr>
      <w:r>
        <w:t>/</w:t>
      </w:r>
      <w:r w:rsidR="003F61DB">
        <w:t xml:space="preserve">/ Create an ObjectMessage </w:t>
      </w:r>
      <w:r>
        <w:br/>
        <w:t xml:space="preserve">ObjectMessage message = </w:t>
      </w:r>
      <w:proofErr w:type="gramStart"/>
      <w:r>
        <w:t>se</w:t>
      </w:r>
      <w:r w:rsidR="003F61DB">
        <w:t>ssion.createObjectMessage(</w:t>
      </w:r>
      <w:proofErr w:type="gramEnd"/>
      <w:r w:rsidR="003F61DB">
        <w:t>);</w:t>
      </w:r>
      <w:r w:rsidR="003F61DB">
        <w:br/>
      </w:r>
      <w:r w:rsidR="003F61DB">
        <w:br/>
        <w:t>//</w:t>
      </w:r>
      <w:r>
        <w:t xml:space="preserve"> Set the body of t</w:t>
      </w:r>
      <w:r w:rsidR="003F61DB">
        <w:t xml:space="preserve">he message to the StockObject </w:t>
      </w:r>
    </w:p>
    <w:p w:rsidR="006D1327" w:rsidRDefault="006D1327" w:rsidP="006D3A91">
      <w:pPr>
        <w:pStyle w:val="CodeInWideFrame"/>
      </w:pPr>
      <w:proofErr w:type="gramStart"/>
      <w:r>
        <w:t>message.setObject(</w:t>
      </w:r>
      <w:proofErr w:type="gramEnd"/>
      <w:r>
        <w:t>stockObject);</w:t>
      </w:r>
    </w:p>
    <w:p w:rsidR="006D1327" w:rsidRPr="00362225" w:rsidRDefault="006D1327" w:rsidP="006D1327">
      <w:pPr>
        <w:pStyle w:val="Heading3"/>
      </w:pPr>
      <w:bookmarkStart w:id="774" w:name="_Toc311729363"/>
      <w:bookmarkStart w:id="775" w:name="_Toc351464504"/>
      <w:r w:rsidRPr="00362225">
        <w:t>Unpacking an ObjectMessage</w:t>
      </w:r>
      <w:bookmarkEnd w:id="774"/>
      <w:bookmarkEnd w:id="775"/>
    </w:p>
    <w:p w:rsidR="006D1327" w:rsidRDefault="006D1327" w:rsidP="006D1327">
      <w:pPr>
        <w:pStyle w:val="Paragraph"/>
        <w:rPr>
          <w:spacing w:val="2"/>
          <w:w w:val="100"/>
        </w:rPr>
      </w:pPr>
      <w:r>
        <w:rPr>
          <w:spacing w:val="2"/>
          <w:w w:val="100"/>
        </w:rPr>
        <w:t xml:space="preserve">There are two ways to extract the object from an </w:t>
      </w:r>
      <w:r w:rsidRPr="001D3130">
        <w:rPr>
          <w:rStyle w:val="Code"/>
        </w:rPr>
        <w:t>ObjectMessage</w:t>
      </w:r>
      <w:r>
        <w:rPr>
          <w:spacing w:val="2"/>
          <w:w w:val="100"/>
        </w:rPr>
        <w:t xml:space="preserve">. You can call the </w:t>
      </w:r>
      <w:r w:rsidRPr="00B1724D">
        <w:rPr>
          <w:rStyle w:val="Code"/>
        </w:rPr>
        <w:t>getObject</w:t>
      </w:r>
      <w:r>
        <w:rPr>
          <w:spacing w:val="2"/>
          <w:w w:val="100"/>
        </w:rPr>
        <w:t xml:space="preserve"> method on </w:t>
      </w:r>
      <w:r w:rsidRPr="00B1724D">
        <w:rPr>
          <w:rStyle w:val="Code"/>
        </w:rPr>
        <w:t>ObjectMessage</w:t>
      </w:r>
      <w:r>
        <w:rPr>
          <w:spacing w:val="2"/>
          <w:w w:val="100"/>
        </w:rPr>
        <w:t>:</w:t>
      </w:r>
    </w:p>
    <w:p w:rsidR="0035461B" w:rsidRDefault="0035461B" w:rsidP="006D3A91">
      <w:pPr>
        <w:pStyle w:val="CodeInWideFrame"/>
      </w:pPr>
      <w:r>
        <w:lastRenderedPageBreak/>
        <w:t xml:space="preserve">// Retrieve the StockObject from the message </w:t>
      </w:r>
    </w:p>
    <w:p w:rsidR="006D1327" w:rsidRPr="0035461B" w:rsidRDefault="0035461B" w:rsidP="006D3A91">
      <w:pPr>
        <w:pStyle w:val="CodeInWideFrame"/>
        <w:rPr>
          <w:i/>
          <w:iCs/>
        </w:rPr>
      </w:pPr>
      <w:r>
        <w:t xml:space="preserve">StockObject stockObject </w:t>
      </w:r>
      <w:r w:rsidR="006D1327">
        <w:t>=</w:t>
      </w:r>
      <w:r>
        <w:t xml:space="preserve"> </w:t>
      </w:r>
      <w:r w:rsidR="006D1327">
        <w:t>(StockObject</w:t>
      </w:r>
      <w:proofErr w:type="gramStart"/>
      <w:r w:rsidR="006D1327">
        <w:t>)message.getObject</w:t>
      </w:r>
      <w:proofErr w:type="gramEnd"/>
      <w:r w:rsidR="006D1327">
        <w:t>();</w:t>
      </w:r>
    </w:p>
    <w:p w:rsidR="006D1327" w:rsidRDefault="006D1327" w:rsidP="006D3A91">
      <w:pPr>
        <w:pStyle w:val="CodeInWideFrame"/>
      </w:pPr>
    </w:p>
    <w:p w:rsidR="006D1327" w:rsidRDefault="00B42125" w:rsidP="006D3A91">
      <w:pPr>
        <w:pStyle w:val="CodeInWideFrame"/>
      </w:pPr>
      <w:r>
        <w:t>//</w:t>
      </w:r>
      <w:r w:rsidR="006D1327">
        <w:t xml:space="preserve"> Extract data from the StockObject </w:t>
      </w:r>
      <w:r w:rsidR="00984DFC">
        <w:t xml:space="preserve">using </w:t>
      </w:r>
      <w:r>
        <w:t xml:space="preserve">StockObject methods </w:t>
      </w:r>
    </w:p>
    <w:p w:rsidR="006D1327" w:rsidRDefault="00B42125" w:rsidP="006D3A91">
      <w:pPr>
        <w:pStyle w:val="CodeInWideFrame"/>
      </w:pPr>
      <w:r>
        <w:t>String stockName</w:t>
      </w:r>
      <w:proofErr w:type="gramStart"/>
      <w:r>
        <w:t>;  /</w:t>
      </w:r>
      <w:proofErr w:type="gramEnd"/>
      <w:r>
        <w:t xml:space="preserve">/ Name of the stock quote </w:t>
      </w:r>
    </w:p>
    <w:p w:rsidR="006D1327" w:rsidRDefault="00B42125" w:rsidP="006D3A91">
      <w:pPr>
        <w:pStyle w:val="CodeInWideFrame"/>
      </w:pPr>
      <w:proofErr w:type="gramStart"/>
      <w:r>
        <w:t>double</w:t>
      </w:r>
      <w:proofErr w:type="gramEnd"/>
      <w:r>
        <w:t xml:space="preserve"> stockValue; // Current value of the stock </w:t>
      </w:r>
    </w:p>
    <w:p w:rsidR="006D1327" w:rsidRDefault="00B42125" w:rsidP="006D3A91">
      <w:pPr>
        <w:pStyle w:val="CodeInWideFrame"/>
      </w:pPr>
      <w:proofErr w:type="gramStart"/>
      <w:r>
        <w:t>long</w:t>
      </w:r>
      <w:proofErr w:type="gramEnd"/>
      <w:r>
        <w:t xml:space="preserve"> stockTime;    // Time stock quote was updated </w:t>
      </w:r>
    </w:p>
    <w:p w:rsidR="006D1327" w:rsidRDefault="00B42125" w:rsidP="006D3A91">
      <w:pPr>
        <w:pStyle w:val="CodeInWideFrame"/>
      </w:pPr>
      <w:proofErr w:type="gramStart"/>
      <w:r>
        <w:t>double</w:t>
      </w:r>
      <w:proofErr w:type="gramEnd"/>
      <w:r>
        <w:t xml:space="preserve"> stockDiff;  //</w:t>
      </w:r>
      <w:r w:rsidR="006D1327">
        <w:t xml:space="preserve"> </w:t>
      </w:r>
      <w:r>
        <w:t xml:space="preserve">+/- change in the stock quote </w:t>
      </w:r>
    </w:p>
    <w:p w:rsidR="00446BD2" w:rsidRDefault="006D1327" w:rsidP="006D3A91">
      <w:pPr>
        <w:pStyle w:val="CodeInWideFrame"/>
      </w:pPr>
      <w:r>
        <w:t>String stockInfo</w:t>
      </w:r>
      <w:proofErr w:type="gramStart"/>
      <w:r>
        <w:t>;  /</w:t>
      </w:r>
      <w:proofErr w:type="gramEnd"/>
      <w:r w:rsidR="00B42125">
        <w:t>/ Information on this stock</w:t>
      </w:r>
    </w:p>
    <w:p w:rsidR="006D1327" w:rsidRDefault="00B42125" w:rsidP="006D3A91">
      <w:pPr>
        <w:pStyle w:val="CodeInWideFrame"/>
      </w:pPr>
      <w:r>
        <w:t xml:space="preserve"> </w:t>
      </w:r>
    </w:p>
    <w:p w:rsidR="006D1327" w:rsidRDefault="006D1327" w:rsidP="006D3A91">
      <w:pPr>
        <w:pStyle w:val="CodeInWideFrame"/>
      </w:pPr>
      <w:proofErr w:type="gramStart"/>
      <w:r>
        <w:t>stockName  =</w:t>
      </w:r>
      <w:proofErr w:type="gramEnd"/>
      <w:r>
        <w:t xml:space="preserve"> stockObject.getName();</w:t>
      </w:r>
    </w:p>
    <w:p w:rsidR="006D1327" w:rsidRDefault="006D1327" w:rsidP="006D3A91">
      <w:pPr>
        <w:pStyle w:val="CodeInWideFrame"/>
      </w:pPr>
      <w:proofErr w:type="gramStart"/>
      <w:r>
        <w:t>stockValue</w:t>
      </w:r>
      <w:proofErr w:type="gramEnd"/>
      <w:r>
        <w:t xml:space="preserve"> = stockObject.getValue();</w:t>
      </w:r>
    </w:p>
    <w:p w:rsidR="006D1327" w:rsidRDefault="006D1327" w:rsidP="006D3A91">
      <w:pPr>
        <w:pStyle w:val="CodeInWideFrame"/>
      </w:pPr>
      <w:proofErr w:type="gramStart"/>
      <w:r>
        <w:t>stockTime  =</w:t>
      </w:r>
      <w:proofErr w:type="gramEnd"/>
      <w:r>
        <w:t xml:space="preserve"> stockObject.getTime();</w:t>
      </w:r>
    </w:p>
    <w:p w:rsidR="006D1327" w:rsidRDefault="006D1327" w:rsidP="006D3A91">
      <w:pPr>
        <w:pStyle w:val="CodeInWideFrame"/>
      </w:pPr>
      <w:proofErr w:type="gramStart"/>
      <w:r>
        <w:t>stockDiff  =</w:t>
      </w:r>
      <w:proofErr w:type="gramEnd"/>
      <w:r>
        <w:t xml:space="preserve"> stockObject.getDiff();</w:t>
      </w:r>
    </w:p>
    <w:p w:rsidR="006D1327" w:rsidRDefault="006D1327" w:rsidP="006D3A91">
      <w:pPr>
        <w:pStyle w:val="CodeInWideFrame"/>
      </w:pPr>
      <w:proofErr w:type="gramStart"/>
      <w:r>
        <w:t>stockInfo  =</w:t>
      </w:r>
      <w:proofErr w:type="gramEnd"/>
      <w:r>
        <w:t xml:space="preserve"> stockObject.getInfo();</w:t>
      </w:r>
    </w:p>
    <w:p w:rsidR="006D1327" w:rsidRDefault="006D1327" w:rsidP="006D1327">
      <w:r>
        <w:t xml:space="preserve">Alternatively you can call the </w:t>
      </w:r>
      <w:r w:rsidRPr="00675365">
        <w:rPr>
          <w:rStyle w:val="Code"/>
        </w:rPr>
        <w:t>getBody</w:t>
      </w:r>
      <w:r>
        <w:t xml:space="preserve"> method on </w:t>
      </w:r>
      <w:r w:rsidRPr="002E4D29">
        <w:rPr>
          <w:rStyle w:val="Code"/>
        </w:rPr>
        <w:t>Message</w:t>
      </w:r>
      <w:r>
        <w:t>, which is the common supertype of all message types. In this case you need to specify the object type expected:</w:t>
      </w:r>
    </w:p>
    <w:p w:rsidR="006D1327" w:rsidRDefault="006D1327" w:rsidP="007D641A">
      <w:pPr>
        <w:pStyle w:val="CodeInWideFrame"/>
      </w:pPr>
      <w:r>
        <w:t>StockObject</w:t>
      </w:r>
      <w:r w:rsidR="007D641A">
        <w:t xml:space="preserve"> </w:t>
      </w:r>
      <w:r>
        <w:t>stockObject</w:t>
      </w:r>
      <w:r w:rsidR="007D641A">
        <w:t xml:space="preserve"> </w:t>
      </w:r>
      <w:r>
        <w:t>=</w:t>
      </w:r>
      <w:r w:rsidR="007D641A">
        <w:t xml:space="preserve"> </w:t>
      </w:r>
      <w:r>
        <w:t>message.getBody(StockObject.class</w:t>
      </w:r>
      <w:del w:id="776" w:author="Nigel Deakin" w:date="2014-12-02T14:33:00Z">
        <w:r w:rsidDel="006764CF">
          <w:delText>()</w:delText>
        </w:r>
      </w:del>
      <w:r>
        <w:t>);</w:t>
      </w:r>
    </w:p>
    <w:p w:rsidR="006D1327" w:rsidRDefault="006D1327" w:rsidP="007D641A">
      <w:pPr>
        <w:pStyle w:val="CodeInWideFrame"/>
      </w:pPr>
    </w:p>
    <w:p w:rsidR="006D1327" w:rsidRDefault="006D1327" w:rsidP="007D641A">
      <w:pPr>
        <w:pStyle w:val="CodeInWideFrame"/>
      </w:pPr>
      <w:r>
        <w:t>/</w:t>
      </w:r>
      <w:r w:rsidR="00762B68">
        <w:t>/</w:t>
      </w:r>
      <w:r>
        <w:t xml:space="preserve"> Ex</w:t>
      </w:r>
      <w:r w:rsidR="007D641A">
        <w:t>tract data from the StockObject</w:t>
      </w:r>
      <w:r w:rsidR="00B75AB6">
        <w:t xml:space="preserve"> using </w:t>
      </w:r>
      <w:r w:rsidR="00762B68">
        <w:t xml:space="preserve">StockObject methods </w:t>
      </w:r>
    </w:p>
    <w:p w:rsidR="006D1327" w:rsidRDefault="00762B68" w:rsidP="007D641A">
      <w:pPr>
        <w:pStyle w:val="CodeInWideFrame"/>
      </w:pPr>
      <w:r>
        <w:t>String stockName</w:t>
      </w:r>
      <w:proofErr w:type="gramStart"/>
      <w:r>
        <w:t>;  /</w:t>
      </w:r>
      <w:proofErr w:type="gramEnd"/>
      <w:r>
        <w:t xml:space="preserve">/ Name of the stock quote </w:t>
      </w:r>
    </w:p>
    <w:p w:rsidR="006D1327" w:rsidRDefault="00762B68" w:rsidP="007D641A">
      <w:pPr>
        <w:pStyle w:val="CodeInWideFrame"/>
      </w:pPr>
      <w:proofErr w:type="gramStart"/>
      <w:r>
        <w:t>double</w:t>
      </w:r>
      <w:proofErr w:type="gramEnd"/>
      <w:r>
        <w:t xml:space="preserve"> stockValue; // Current value of the stock </w:t>
      </w:r>
    </w:p>
    <w:p w:rsidR="006D1327" w:rsidRDefault="00762B68" w:rsidP="007D641A">
      <w:pPr>
        <w:pStyle w:val="CodeInWideFrame"/>
      </w:pPr>
      <w:proofErr w:type="gramStart"/>
      <w:r>
        <w:t>long</w:t>
      </w:r>
      <w:proofErr w:type="gramEnd"/>
      <w:r>
        <w:t xml:space="preserve"> stockTime;    // Time stock quote was updated </w:t>
      </w:r>
    </w:p>
    <w:p w:rsidR="006D1327" w:rsidRDefault="00762B68" w:rsidP="007D641A">
      <w:pPr>
        <w:pStyle w:val="CodeInWideFrame"/>
      </w:pPr>
      <w:proofErr w:type="gramStart"/>
      <w:r>
        <w:t>double</w:t>
      </w:r>
      <w:proofErr w:type="gramEnd"/>
      <w:r>
        <w:t xml:space="preserve"> stockDiff;  //</w:t>
      </w:r>
      <w:r w:rsidR="006D1327">
        <w:t xml:space="preserve"> </w:t>
      </w:r>
      <w:r>
        <w:t xml:space="preserve">+/- change in the stock quote </w:t>
      </w:r>
    </w:p>
    <w:p w:rsidR="006D1327" w:rsidRDefault="006D1327" w:rsidP="007D641A">
      <w:pPr>
        <w:pStyle w:val="CodeInWideFrame"/>
      </w:pPr>
      <w:r>
        <w:t>String stockInfo</w:t>
      </w:r>
      <w:proofErr w:type="gramStart"/>
      <w:r>
        <w:t>;  /</w:t>
      </w:r>
      <w:proofErr w:type="gramEnd"/>
      <w:r w:rsidR="00762B68">
        <w:t xml:space="preserve">/ Information on this stock </w:t>
      </w:r>
    </w:p>
    <w:p w:rsidR="00446BD2" w:rsidRDefault="00446BD2" w:rsidP="007D641A">
      <w:pPr>
        <w:pStyle w:val="CodeInWideFrame"/>
      </w:pPr>
    </w:p>
    <w:p w:rsidR="006D1327" w:rsidRDefault="006D1327" w:rsidP="007D641A">
      <w:pPr>
        <w:pStyle w:val="CodeInWideFrame"/>
      </w:pPr>
      <w:proofErr w:type="gramStart"/>
      <w:r>
        <w:t>stockName  =</w:t>
      </w:r>
      <w:proofErr w:type="gramEnd"/>
      <w:r>
        <w:t xml:space="preserve"> stockObject.getName();</w:t>
      </w:r>
    </w:p>
    <w:p w:rsidR="006D1327" w:rsidRDefault="006D1327" w:rsidP="007D641A">
      <w:pPr>
        <w:pStyle w:val="CodeInWideFrame"/>
      </w:pPr>
      <w:proofErr w:type="gramStart"/>
      <w:r>
        <w:t>stockValue</w:t>
      </w:r>
      <w:proofErr w:type="gramEnd"/>
      <w:r>
        <w:t xml:space="preserve"> = stockObject.getValue();</w:t>
      </w:r>
    </w:p>
    <w:p w:rsidR="006D1327" w:rsidRDefault="006D1327" w:rsidP="007D641A">
      <w:pPr>
        <w:pStyle w:val="CodeInWideFrame"/>
      </w:pPr>
      <w:proofErr w:type="gramStart"/>
      <w:r>
        <w:t>stockTime  =</w:t>
      </w:r>
      <w:proofErr w:type="gramEnd"/>
      <w:r>
        <w:t xml:space="preserve"> stockObject.getTime();</w:t>
      </w:r>
    </w:p>
    <w:p w:rsidR="006D1327" w:rsidRDefault="006D1327" w:rsidP="007D641A">
      <w:pPr>
        <w:pStyle w:val="CodeInWideFrame"/>
      </w:pPr>
      <w:proofErr w:type="gramStart"/>
      <w:r>
        <w:t>stockDiff  =</w:t>
      </w:r>
      <w:proofErr w:type="gramEnd"/>
      <w:r>
        <w:t xml:space="preserve"> stockObject.getDiff();</w:t>
      </w:r>
    </w:p>
    <w:p w:rsidR="006D1327" w:rsidRDefault="006D1327" w:rsidP="007D641A">
      <w:pPr>
        <w:pStyle w:val="CodeInWideFrame"/>
      </w:pPr>
      <w:proofErr w:type="gramStart"/>
      <w:r>
        <w:t>stockInfo  =</w:t>
      </w:r>
      <w:proofErr w:type="gramEnd"/>
      <w:r>
        <w:t xml:space="preserve"> stockObject.getInfo();</w:t>
      </w:r>
    </w:p>
    <w:p w:rsidR="006D1327" w:rsidRDefault="006D1327" w:rsidP="006D1327">
      <w:r>
        <w:t xml:space="preserve">The use of </w:t>
      </w:r>
      <w:r w:rsidRPr="00FF1DC1">
        <w:rPr>
          <w:rStyle w:val="Code"/>
        </w:rPr>
        <w:t>getBody</w:t>
      </w:r>
      <w:r>
        <w:t xml:space="preserve"> avoids the need to cast a newly-received Message object to an </w:t>
      </w:r>
      <w:r w:rsidRPr="00FF1DC1">
        <w:rPr>
          <w:rStyle w:val="Code"/>
        </w:rPr>
        <w:t>ObjectMessage</w:t>
      </w:r>
      <w:r>
        <w:t xml:space="preserve">. It also avoids the need to cast the object returned by </w:t>
      </w:r>
      <w:r w:rsidRPr="00FF1DC1">
        <w:rPr>
          <w:rStyle w:val="Code"/>
        </w:rPr>
        <w:t>getObject</w:t>
      </w:r>
      <w:r>
        <w:t xml:space="preserve"> to the appropriate type.</w:t>
      </w:r>
    </w:p>
    <w:p w:rsidR="006D1327" w:rsidRDefault="006D1327" w:rsidP="006D1327"/>
    <w:p w:rsidR="00993E62" w:rsidRDefault="00993E62" w:rsidP="00993E62">
      <w:pPr>
        <w:pStyle w:val="Heading1"/>
      </w:pPr>
      <w:bookmarkStart w:id="777" w:name="_Ref316036019"/>
      <w:bookmarkStart w:id="778" w:name="_Toc351464505"/>
      <w:r>
        <w:lastRenderedPageBreak/>
        <w:t>Examples of the simplified API</w:t>
      </w:r>
      <w:bookmarkEnd w:id="777"/>
      <w:bookmarkEnd w:id="778"/>
    </w:p>
    <w:p w:rsidR="00993E62" w:rsidRDefault="00993E62" w:rsidP="00993E62">
      <w:r>
        <w:t xml:space="preserve">The examples in this section compare the use of the </w:t>
      </w:r>
      <w:r w:rsidR="002E6D63">
        <w:t xml:space="preserve">classic </w:t>
      </w:r>
      <w:r>
        <w:t xml:space="preserve">and simplified JMS APIs for some common JMS operations. </w:t>
      </w:r>
    </w:p>
    <w:p w:rsidR="00993E62" w:rsidRDefault="00993E62" w:rsidP="002B6E69">
      <w:pPr>
        <w:pStyle w:val="Heading2"/>
      </w:pPr>
      <w:bookmarkStart w:id="779" w:name="_Toc351464506"/>
      <w:r>
        <w:t>Sending a message (Java EE)</w:t>
      </w:r>
      <w:bookmarkEnd w:id="779"/>
    </w:p>
    <w:p w:rsidR="00993E62" w:rsidRDefault="00993E62" w:rsidP="00993E62">
      <w:r>
        <w:t xml:space="preserve">This example compares the use of the </w:t>
      </w:r>
      <w:r w:rsidR="00E54ADA">
        <w:t>classic</w:t>
      </w:r>
      <w:r>
        <w:t xml:space="preserve"> and simplified JMS APIs for sending a </w:t>
      </w:r>
      <w:r w:rsidRPr="009F22EC">
        <w:rPr>
          <w:rStyle w:val="Code"/>
        </w:rPr>
        <w:t>TextMessage</w:t>
      </w:r>
      <w:r>
        <w:t xml:space="preserve"> in a Java EE web or EJB container.</w:t>
      </w:r>
    </w:p>
    <w:p w:rsidR="00993E62" w:rsidRDefault="00993E62" w:rsidP="002B6E69">
      <w:pPr>
        <w:pStyle w:val="Heading3"/>
      </w:pPr>
      <w:bookmarkStart w:id="780" w:name="_Toc351464507"/>
      <w:r>
        <w:t xml:space="preserve">Example using the </w:t>
      </w:r>
      <w:r w:rsidR="00B850A2">
        <w:t>classic API</w:t>
      </w:r>
      <w:bookmarkEnd w:id="780"/>
    </w:p>
    <w:p w:rsidR="00993E62" w:rsidRDefault="00993E62" w:rsidP="00993E62">
      <w:r>
        <w:t xml:space="preserve">Here’s how you might do this using the </w:t>
      </w:r>
      <w:r w:rsidR="00B850A2">
        <w:t>classic API</w:t>
      </w:r>
      <w:r>
        <w:t>:</w:t>
      </w:r>
    </w:p>
    <w:p w:rsidR="00993E62" w:rsidRDefault="00993E62" w:rsidP="00700062">
      <w:pPr>
        <w:pStyle w:val="CodeInWideFrame"/>
      </w:pPr>
      <w:proofErr w:type="gramStart"/>
      <w:r>
        <w:t>@Resource(</w:t>
      </w:r>
      <w:proofErr w:type="gramEnd"/>
      <w:r w:rsidR="00A05B30">
        <w:t>lookup = "jms/connectionFactory</w:t>
      </w:r>
      <w:r>
        <w:t>")</w:t>
      </w:r>
      <w:r>
        <w:br/>
        <w:t xml:space="preserve">ConnectionFactory </w:t>
      </w:r>
      <w:r w:rsidR="00700062">
        <w:t>connectionFactory</w:t>
      </w:r>
      <w:r>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03762D">
        <w:t>data</w:t>
      </w:r>
      <w:r>
        <w:t>Queue")</w:t>
      </w:r>
    </w:p>
    <w:p w:rsidR="00993E62" w:rsidRDefault="00993E62" w:rsidP="00700062">
      <w:pPr>
        <w:pStyle w:val="CodeInWideFrame"/>
      </w:pPr>
      <w:r>
        <w:t xml:space="preserve">Queue </w:t>
      </w:r>
      <w:r w:rsidR="00DB215A">
        <w:t>dataQueue</w:t>
      </w:r>
      <w:r>
        <w:t>;</w:t>
      </w:r>
    </w:p>
    <w:p w:rsidR="00993E62" w:rsidRDefault="00993E62" w:rsidP="00700062">
      <w:pPr>
        <w:pStyle w:val="CodeInWideFrame"/>
      </w:pPr>
      <w:r>
        <w:tab/>
      </w:r>
    </w:p>
    <w:p w:rsidR="00605F71" w:rsidRDefault="00993E62" w:rsidP="00035CF5">
      <w:pPr>
        <w:pStyle w:val="CodeInWideFrame"/>
      </w:pPr>
      <w:proofErr w:type="gramStart"/>
      <w:r w:rsidRPr="00CE384F">
        <w:t>public</w:t>
      </w:r>
      <w:proofErr w:type="gramEnd"/>
      <w:r w:rsidRPr="00CE384F">
        <w:t xml:space="preserve"> void sendMessage</w:t>
      </w:r>
      <w:r>
        <w:t>Old</w:t>
      </w:r>
      <w:r w:rsidRPr="00CE384F">
        <w:t xml:space="preserve"> (String </w:t>
      </w:r>
      <w:r>
        <w:t>body</w:t>
      </w:r>
      <w:r w:rsidR="001119E7">
        <w:t>)</w:t>
      </w:r>
      <w:r w:rsidR="00700062">
        <w:t xml:space="preserve"> </w:t>
      </w:r>
      <w:r w:rsidRPr="00CE384F">
        <w:t>throws JMSException</w:t>
      </w:r>
      <w:r w:rsidR="00963D1B">
        <w:t xml:space="preserve"> </w:t>
      </w:r>
      <w:r w:rsidRPr="00CE384F">
        <w:t>{</w:t>
      </w:r>
    </w:p>
    <w:p w:rsidR="002C4CF3" w:rsidRDefault="002771E0" w:rsidP="002C4CF3">
      <w:pPr>
        <w:pStyle w:val="CodeInWideFrame"/>
      </w:pPr>
      <w:r>
        <w:t xml:space="preserve">   </w:t>
      </w:r>
      <w:proofErr w:type="gramStart"/>
      <w:r>
        <w:t>try</w:t>
      </w:r>
      <w:proofErr w:type="gramEnd"/>
      <w:r>
        <w:t xml:space="preserve"> (</w:t>
      </w:r>
      <w:r w:rsidR="00700062">
        <w:t>Connection connection</w:t>
      </w:r>
      <w:r w:rsidR="002C4CF3">
        <w:t xml:space="preserve"> </w:t>
      </w:r>
      <w:r w:rsidR="00700062">
        <w:t>=</w:t>
      </w:r>
    </w:p>
    <w:p w:rsidR="00993E62" w:rsidRDefault="002C4CF3" w:rsidP="002C4CF3">
      <w:pPr>
        <w:pStyle w:val="CodeInWideFrame"/>
      </w:pPr>
      <w:r>
        <w:t xml:space="preserve">         </w:t>
      </w:r>
      <w:proofErr w:type="gramStart"/>
      <w:r w:rsidR="00700062">
        <w:t>connectionFactory</w:t>
      </w:r>
      <w:r w:rsidR="00993E62">
        <w:t>.createConnection(</w:t>
      </w:r>
      <w:proofErr w:type="gramEnd"/>
      <w:r w:rsidR="00993E62">
        <w:t>)){</w:t>
      </w:r>
    </w:p>
    <w:p w:rsidR="00993E62" w:rsidRDefault="00993E62" w:rsidP="00700062">
      <w:pPr>
        <w:pStyle w:val="CodeInWideFrame"/>
      </w:pPr>
      <w:r>
        <w:t xml:space="preserve">      Session session = </w:t>
      </w:r>
      <w:proofErr w:type="gramStart"/>
      <w:r w:rsidR="00EE69EB">
        <w:t>conn</w:t>
      </w:r>
      <w:r w:rsidR="00667ECE">
        <w:t>ection</w:t>
      </w:r>
      <w:r>
        <w:t>.createSession(</w:t>
      </w:r>
      <w:proofErr w:type="gramEnd"/>
      <w:r>
        <w:t>);</w:t>
      </w:r>
    </w:p>
    <w:p w:rsidR="00993E62" w:rsidRDefault="00993E62" w:rsidP="00EA1EC8">
      <w:pPr>
        <w:pStyle w:val="CodeInWideFrame"/>
      </w:pPr>
      <w:r>
        <w:t xml:space="preserve">      MessageProducer </w:t>
      </w:r>
      <w:r w:rsidR="00214B4E">
        <w:t>producer</w:t>
      </w:r>
      <w:r>
        <w:t xml:space="preserve"> = </w:t>
      </w:r>
      <w:proofErr w:type="gramStart"/>
      <w:r>
        <w:t>session.createProducer(</w:t>
      </w:r>
      <w:proofErr w:type="gramEnd"/>
      <w:r w:rsidR="00A519C3">
        <w:t>dataQueue</w:t>
      </w:r>
      <w:r>
        <w:t>);</w:t>
      </w:r>
    </w:p>
    <w:p w:rsidR="00993E62" w:rsidRDefault="00993E62" w:rsidP="00700062">
      <w:pPr>
        <w:pStyle w:val="CodeInWideFrame"/>
      </w:pPr>
      <w:r>
        <w:t xml:space="preserve">      TextMessage textMessage = </w:t>
      </w:r>
      <w:proofErr w:type="gramStart"/>
      <w:r>
        <w:t>session.createTextMessage(</w:t>
      </w:r>
      <w:proofErr w:type="gramEnd"/>
      <w:r>
        <w:t>body);</w:t>
      </w:r>
    </w:p>
    <w:p w:rsidR="00993E62" w:rsidRDefault="00993E62" w:rsidP="00700062">
      <w:pPr>
        <w:pStyle w:val="CodeInWideFrame"/>
      </w:pPr>
      <w:r>
        <w:t xml:space="preserve">      </w:t>
      </w:r>
      <w:proofErr w:type="gramStart"/>
      <w:r>
        <w:t>messageProducer.send(</w:t>
      </w:r>
      <w:proofErr w:type="gramEnd"/>
      <w:r>
        <w:t>textMessage);</w:t>
      </w:r>
    </w:p>
    <w:p w:rsidR="00993E62" w:rsidRDefault="00993E62" w:rsidP="00700062">
      <w:pPr>
        <w:pStyle w:val="CodeInWideFrame"/>
      </w:pPr>
      <w:r>
        <w:t xml:space="preserve">   }</w:t>
      </w:r>
    </w:p>
    <w:p w:rsidR="00993E62" w:rsidRDefault="00993E62" w:rsidP="00700062">
      <w:pPr>
        <w:pStyle w:val="CodeInWideFrame"/>
      </w:pPr>
      <w:r w:rsidRPr="00CE384F">
        <w:t>}</w:t>
      </w:r>
    </w:p>
    <w:p w:rsidR="00993E62" w:rsidRDefault="00993E62" w:rsidP="002B6E69">
      <w:pPr>
        <w:pStyle w:val="Heading3"/>
      </w:pPr>
      <w:bookmarkStart w:id="781" w:name="_Toc351464508"/>
      <w:r>
        <w:t>Example using the simplified API</w:t>
      </w:r>
      <w:bookmarkEnd w:id="781"/>
    </w:p>
    <w:p w:rsidR="00993E62" w:rsidRDefault="00993E62" w:rsidP="00993E62">
      <w:r>
        <w:t xml:space="preserve">Here’s how you might do this using the simplified API: </w:t>
      </w:r>
    </w:p>
    <w:p w:rsidR="00993E62" w:rsidRDefault="00993E62" w:rsidP="00700062">
      <w:pPr>
        <w:pStyle w:val="CodeInWideFrame"/>
      </w:pPr>
      <w:proofErr w:type="gramStart"/>
      <w:r>
        <w:t>@Resource(</w:t>
      </w:r>
      <w:proofErr w:type="gramEnd"/>
      <w:r>
        <w:t>lookup = "jms/</w:t>
      </w:r>
      <w:r w:rsidR="00700062">
        <w:t>connectionFactory</w:t>
      </w:r>
      <w:r>
        <w:t>")</w:t>
      </w:r>
    </w:p>
    <w:p w:rsidR="00993E62" w:rsidRDefault="00803FA9" w:rsidP="00700062">
      <w:pPr>
        <w:pStyle w:val="CodeInWideFrame"/>
      </w:pPr>
      <w:r>
        <w:t xml:space="preserve">ConnectionFactory </w:t>
      </w:r>
      <w:r w:rsidR="00700062">
        <w:t>connectionFactory</w:t>
      </w:r>
      <w:r w:rsidR="00993E62">
        <w:t>;</w:t>
      </w:r>
    </w:p>
    <w:p w:rsidR="00993E62" w:rsidRDefault="00993E62" w:rsidP="00700062">
      <w:pPr>
        <w:pStyle w:val="CodeInWideFrame"/>
      </w:pPr>
      <w:r>
        <w:tab/>
      </w:r>
    </w:p>
    <w:p w:rsidR="00993E62" w:rsidRDefault="00993E62" w:rsidP="00700062">
      <w:pPr>
        <w:pStyle w:val="CodeInWideFrame"/>
      </w:pPr>
      <w:proofErr w:type="gramStart"/>
      <w:r>
        <w:t>@Resource(</w:t>
      </w:r>
      <w:proofErr w:type="gramEnd"/>
      <w:r>
        <w:t>lookup="jms/</w:t>
      </w:r>
      <w:r w:rsidR="00803FA9">
        <w:t>data</w:t>
      </w:r>
      <w:r>
        <w:t>Queue")</w:t>
      </w:r>
    </w:p>
    <w:p w:rsidR="00993E62" w:rsidRDefault="00803FA9" w:rsidP="00700062">
      <w:pPr>
        <w:pStyle w:val="CodeInWideFrame"/>
      </w:pPr>
      <w:r>
        <w:t>Queue data</w:t>
      </w:r>
      <w:r w:rsidR="00993E62">
        <w:t>Queue;</w:t>
      </w:r>
    </w:p>
    <w:p w:rsidR="00993E62" w:rsidRDefault="00993E62" w:rsidP="00700062">
      <w:pPr>
        <w:pStyle w:val="CodeInWideFrame"/>
      </w:pPr>
      <w:r>
        <w:tab/>
      </w:r>
      <w:r>
        <w:tab/>
      </w:r>
    </w:p>
    <w:p w:rsidR="00714033" w:rsidRDefault="00993E62" w:rsidP="00035CF5">
      <w:pPr>
        <w:pStyle w:val="CodeInWideFrame"/>
      </w:pPr>
      <w:proofErr w:type="gramStart"/>
      <w:r w:rsidRPr="00230FA8">
        <w:t>public</w:t>
      </w:r>
      <w:proofErr w:type="gramEnd"/>
      <w:r w:rsidRPr="00230FA8">
        <w:t xml:space="preserve"> void sendMessage</w:t>
      </w:r>
      <w:r>
        <w:t>New</w:t>
      </w:r>
      <w:r w:rsidRPr="00230FA8">
        <w:t xml:space="preserve"> (String </w:t>
      </w:r>
      <w:r>
        <w:t>body</w:t>
      </w:r>
      <w:r w:rsidRPr="00230FA8">
        <w:t>) {</w:t>
      </w:r>
    </w:p>
    <w:p w:rsidR="00993E62" w:rsidRDefault="001520E0" w:rsidP="00700062">
      <w:pPr>
        <w:pStyle w:val="CodeInWideFrame"/>
      </w:pPr>
      <w:r>
        <w:t xml:space="preserve">   </w:t>
      </w:r>
      <w:proofErr w:type="gramStart"/>
      <w:r w:rsidR="00993E62">
        <w:t>try</w:t>
      </w:r>
      <w:proofErr w:type="gramEnd"/>
      <w:r w:rsidR="00993E62">
        <w:t xml:space="preserve"> (JMSContext context =</w:t>
      </w:r>
      <w:r w:rsidR="0018201C">
        <w:t xml:space="preserve"> </w:t>
      </w:r>
      <w:r w:rsidR="00700062">
        <w:t>connectionFactory</w:t>
      </w:r>
      <w:r w:rsidR="00993E62">
        <w:t>.createContext();){</w:t>
      </w:r>
    </w:p>
    <w:p w:rsidR="00993E62" w:rsidRDefault="00993E62" w:rsidP="00700062">
      <w:pPr>
        <w:pStyle w:val="CodeInWideFrame"/>
      </w:pPr>
      <w:r>
        <w:t xml:space="preserve"> </w:t>
      </w:r>
      <w:r w:rsidR="00612C3A">
        <w:t xml:space="preserve">  </w:t>
      </w:r>
      <w:r w:rsidR="001520E0">
        <w:t xml:space="preserve">   </w:t>
      </w:r>
      <w:proofErr w:type="gramStart"/>
      <w:r>
        <w:t>context.</w:t>
      </w:r>
      <w:r w:rsidRPr="0028449E">
        <w:t>createProducer(</w:t>
      </w:r>
      <w:proofErr w:type="gramEnd"/>
      <w:r w:rsidRPr="0028449E">
        <w:t>)</w:t>
      </w:r>
      <w:r>
        <w:t>.send</w:t>
      </w:r>
      <w:r w:rsidR="005142A0">
        <w:t>(dataQueue</w:t>
      </w:r>
      <w:r>
        <w:t>,body);</w:t>
      </w:r>
    </w:p>
    <w:p w:rsidR="00993E62" w:rsidRDefault="001520E0" w:rsidP="00700062">
      <w:pPr>
        <w:pStyle w:val="CodeInWideFrame"/>
      </w:pPr>
      <w:r>
        <w:t xml:space="preserve">   </w:t>
      </w:r>
      <w:r w:rsidR="00993E62">
        <w:t>}</w:t>
      </w:r>
      <w:r w:rsidR="00993E62" w:rsidRPr="00230FA8">
        <w:tab/>
      </w:r>
      <w:r w:rsidR="00993E62" w:rsidRPr="00230FA8">
        <w:tab/>
      </w:r>
    </w:p>
    <w:p w:rsidR="00993E62" w:rsidRDefault="00993E62" w:rsidP="00700062">
      <w:pPr>
        <w:pStyle w:val="CodeInWideFrame"/>
        <w:rPr>
          <w:b/>
        </w:rPr>
      </w:pPr>
      <w:r w:rsidRPr="00230FA8">
        <w:t>}</w:t>
      </w:r>
    </w:p>
    <w:p w:rsidR="00993E62" w:rsidRDefault="00993E62" w:rsidP="00993E62">
      <w:r>
        <w:t xml:space="preserve">Note that </w:t>
      </w:r>
      <w:r w:rsidRPr="00590E86">
        <w:rPr>
          <w:rStyle w:val="Code"/>
        </w:rPr>
        <w:t>sendMessage</w:t>
      </w:r>
      <w:r>
        <w:rPr>
          <w:rStyle w:val="Code"/>
        </w:rPr>
        <w:t>New</w:t>
      </w:r>
      <w:r w:rsidRPr="00230FA8">
        <w:t xml:space="preserve"> </w:t>
      </w:r>
      <w:r>
        <w:t xml:space="preserve">does not need to throw </w:t>
      </w:r>
      <w:r w:rsidRPr="009F22EC">
        <w:rPr>
          <w:rStyle w:val="Code"/>
        </w:rPr>
        <w:t>JMSException</w:t>
      </w:r>
      <w:r>
        <w:t>.</w:t>
      </w:r>
    </w:p>
    <w:p w:rsidR="00993E62" w:rsidRDefault="00993E62" w:rsidP="002B6E69">
      <w:pPr>
        <w:pStyle w:val="Heading3"/>
      </w:pPr>
      <w:bookmarkStart w:id="782" w:name="_Toc351464509"/>
      <w:r>
        <w:t>Example using the simplified API and injection</w:t>
      </w:r>
      <w:bookmarkEnd w:id="78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314B1A">
      <w:pPr>
        <w:pStyle w:val="CodeInWideFrame"/>
      </w:pPr>
      <w:r>
        <w:lastRenderedPageBreak/>
        <w:t>@Inject</w:t>
      </w:r>
    </w:p>
    <w:p w:rsidR="00993E62" w:rsidRDefault="00993E62" w:rsidP="00314B1A">
      <w:pPr>
        <w:pStyle w:val="CodeInWideFrame"/>
      </w:pPr>
      <w:proofErr w:type="gramStart"/>
      <w:r>
        <w:t>@JMSConnectionFactory(</w:t>
      </w:r>
      <w:proofErr w:type="gramEnd"/>
      <w:r>
        <w:t>"jms/</w:t>
      </w:r>
      <w:r w:rsidR="00700062">
        <w:t>connectionFactory</w:t>
      </w:r>
      <w:r>
        <w:t>")</w:t>
      </w:r>
    </w:p>
    <w:p w:rsidR="00993E62" w:rsidRDefault="00993E62" w:rsidP="00314B1A">
      <w:pPr>
        <w:pStyle w:val="CodeInWideFrame"/>
      </w:pPr>
      <w:proofErr w:type="gramStart"/>
      <w:r>
        <w:t>private</w:t>
      </w:r>
      <w:proofErr w:type="gramEnd"/>
      <w:r>
        <w:t xml:space="preserve"> JMSContext context;</w:t>
      </w:r>
    </w:p>
    <w:p w:rsidR="00993E62" w:rsidRDefault="00993E62" w:rsidP="00314B1A">
      <w:pPr>
        <w:pStyle w:val="CodeInWideFrame"/>
      </w:pPr>
      <w:r>
        <w:t xml:space="preserve">    </w:t>
      </w:r>
    </w:p>
    <w:p w:rsidR="00993E62" w:rsidRDefault="00993E62" w:rsidP="00314B1A">
      <w:pPr>
        <w:pStyle w:val="CodeInWideFrame"/>
      </w:pPr>
      <w:proofErr w:type="gramStart"/>
      <w:r>
        <w:t>@Resource(</w:t>
      </w:r>
      <w:proofErr w:type="gramEnd"/>
      <w:r>
        <w:t>mappedName = "jms/</w:t>
      </w:r>
      <w:r w:rsidR="002B2F1E">
        <w:t>data</w:t>
      </w:r>
      <w:r>
        <w:t>Queue")</w:t>
      </w:r>
    </w:p>
    <w:p w:rsidR="00993E62" w:rsidRDefault="00993E62" w:rsidP="00314B1A">
      <w:pPr>
        <w:pStyle w:val="CodeInWideFrame"/>
      </w:pPr>
      <w:proofErr w:type="gramStart"/>
      <w:r>
        <w:t>private</w:t>
      </w:r>
      <w:proofErr w:type="gramEnd"/>
      <w:r>
        <w:t xml:space="preserve"> Queue </w:t>
      </w:r>
      <w:r w:rsidR="002B2F1E">
        <w:t>dataQueue</w:t>
      </w:r>
      <w:r>
        <w:t>;</w:t>
      </w:r>
    </w:p>
    <w:p w:rsidR="00993E62" w:rsidRDefault="00993E62" w:rsidP="00314B1A">
      <w:pPr>
        <w:pStyle w:val="CodeInWideFrame"/>
      </w:pPr>
    </w:p>
    <w:p w:rsidR="00993E62" w:rsidRDefault="00993E62" w:rsidP="00314B1A">
      <w:pPr>
        <w:pStyle w:val="CodeInWideFrame"/>
      </w:pPr>
      <w:proofErr w:type="gramStart"/>
      <w:r>
        <w:t>public</w:t>
      </w:r>
      <w:proofErr w:type="gramEnd"/>
      <w:r>
        <w:t xml:space="preserve"> void sendMessageNew(String body) {</w:t>
      </w:r>
    </w:p>
    <w:p w:rsidR="00993E62" w:rsidRDefault="00993E62" w:rsidP="00314B1A">
      <w:pPr>
        <w:pStyle w:val="CodeInWideFrame"/>
      </w:pPr>
      <w:r>
        <w:t xml:space="preserve">   </w:t>
      </w:r>
      <w:proofErr w:type="gramStart"/>
      <w:r>
        <w:t>context.send(</w:t>
      </w:r>
      <w:proofErr w:type="gramEnd"/>
      <w:r w:rsidR="002B2F1E">
        <w:t>dataQueue</w:t>
      </w:r>
      <w:r>
        <w:t xml:space="preserve">, body);       </w:t>
      </w:r>
    </w:p>
    <w:p w:rsidR="00993E62" w:rsidRDefault="00993E62" w:rsidP="00314B1A">
      <w:pPr>
        <w:pStyle w:val="CodeInWideFrame"/>
      </w:pPr>
      <w:r>
        <w:t>}</w:t>
      </w:r>
    </w:p>
    <w:p w:rsidR="00993E62" w:rsidRDefault="00993E62" w:rsidP="002B6E69">
      <w:pPr>
        <w:pStyle w:val="Heading2"/>
      </w:pPr>
      <w:bookmarkStart w:id="783" w:name="_Toc351464510"/>
      <w:r>
        <w:t>Sending a message (Java SE)</w:t>
      </w:r>
      <w:bookmarkEnd w:id="783"/>
    </w:p>
    <w:p w:rsidR="00993E62" w:rsidRDefault="00993E62" w:rsidP="00993E62">
      <w:r>
        <w:t xml:space="preserve">This example compares the use of </w:t>
      </w:r>
      <w:r w:rsidR="009D422E">
        <w:t>the classic</w:t>
      </w:r>
      <w:r>
        <w:t xml:space="preserve"> and simplified JMS APIs for sending a </w:t>
      </w:r>
      <w:r w:rsidRPr="009F22EC">
        <w:rPr>
          <w:rStyle w:val="Code"/>
        </w:rPr>
        <w:t>TextMessage</w:t>
      </w:r>
      <w:r>
        <w:t xml:space="preserve"> in a Java SE environment.</w:t>
      </w:r>
    </w:p>
    <w:p w:rsidR="00993E62" w:rsidRDefault="00993E62" w:rsidP="002B6E69">
      <w:pPr>
        <w:pStyle w:val="Heading3"/>
      </w:pPr>
      <w:bookmarkStart w:id="784" w:name="_Toc351464511"/>
      <w:r>
        <w:t xml:space="preserve">Example using the </w:t>
      </w:r>
      <w:r w:rsidR="00B850A2">
        <w:t>classic API</w:t>
      </w:r>
      <w:bookmarkEnd w:id="784"/>
    </w:p>
    <w:p w:rsidR="00993E62" w:rsidRDefault="00993E62" w:rsidP="00993E62">
      <w:r>
        <w:t xml:space="preserve">Here’s how you might do this using the </w:t>
      </w:r>
      <w:r w:rsidR="00B850A2">
        <w:t>classic API</w:t>
      </w:r>
      <w:r>
        <w:t>:</w:t>
      </w:r>
    </w:p>
    <w:p w:rsidR="00314B1A" w:rsidRDefault="00993E62" w:rsidP="00314B1A">
      <w:pPr>
        <w:pStyle w:val="CodeInWideFrame"/>
      </w:pPr>
      <w:proofErr w:type="gramStart"/>
      <w:r w:rsidRPr="004168DE">
        <w:rPr>
          <w:bCs/>
        </w:rPr>
        <w:t>public</w:t>
      </w:r>
      <w:proofErr w:type="gramEnd"/>
      <w:r w:rsidRPr="004168DE">
        <w:t xml:space="preserve"> </w:t>
      </w:r>
      <w:r w:rsidRPr="004168DE">
        <w:rPr>
          <w:bCs/>
        </w:rPr>
        <w:t>void</w:t>
      </w:r>
      <w:r w:rsidRPr="004168DE">
        <w:t xml:space="preserve"> sendMessageOld(String body)</w:t>
      </w:r>
    </w:p>
    <w:p w:rsidR="00993E62" w:rsidRPr="004168DE" w:rsidRDefault="00314B1A" w:rsidP="00314B1A">
      <w:pPr>
        <w:pStyle w:val="CodeInWideFrame"/>
      </w:pPr>
      <w:r>
        <w:rPr>
          <w:bCs/>
        </w:rPr>
        <w:t xml:space="preserve">      </w:t>
      </w:r>
      <w:proofErr w:type="gramStart"/>
      <w:r w:rsidR="00993E62" w:rsidRPr="004168DE">
        <w:rPr>
          <w:bCs/>
        </w:rPr>
        <w:t>throws</w:t>
      </w:r>
      <w:proofErr w:type="gramEnd"/>
      <w:r w:rsidR="00993E62" w:rsidRPr="004168DE">
        <w:t xml:space="preserve"> JMSException, NamingException{</w:t>
      </w:r>
    </w:p>
    <w:p w:rsidR="00993E62" w:rsidRDefault="00993E62" w:rsidP="00314B1A">
      <w:pPr>
        <w:pStyle w:val="CodeInWideFrame"/>
      </w:pPr>
    </w:p>
    <w:p w:rsidR="00993E62" w:rsidRDefault="008E5ED5" w:rsidP="00314B1A">
      <w:pPr>
        <w:pStyle w:val="CodeInWideFrame"/>
      </w:pPr>
      <w:r>
        <w:t xml:space="preserve">   </w:t>
      </w:r>
      <w:r w:rsidR="00993E62" w:rsidRPr="00A00E94">
        <w:t xml:space="preserve">InitialContext </w:t>
      </w:r>
      <w:r w:rsidR="00240F87">
        <w:t>naming</w:t>
      </w:r>
      <w:r w:rsidR="00993E62" w:rsidRPr="00A00E94">
        <w:t xml:space="preserve">Context = </w:t>
      </w:r>
      <w:proofErr w:type="gramStart"/>
      <w:r w:rsidR="00993E62" w:rsidRPr="00A00E94">
        <w:t>getInitialContext(</w:t>
      </w:r>
      <w:proofErr w:type="gramEnd"/>
      <w:r w:rsidR="00993E62" w:rsidRPr="00A00E94">
        <w:t>);</w:t>
      </w:r>
    </w:p>
    <w:p w:rsidR="004B20A8" w:rsidRDefault="008E5ED5" w:rsidP="004B20A8">
      <w:pPr>
        <w:pStyle w:val="CodeInWideFrame"/>
      </w:pPr>
      <w:r>
        <w:t xml:space="preserve">   </w:t>
      </w:r>
      <w:r w:rsidR="00993E62" w:rsidRPr="00A00E94">
        <w:t xml:space="preserve">ConnectionFactory </w:t>
      </w:r>
      <w:r w:rsidR="00700062">
        <w:t>connectionFactory</w:t>
      </w:r>
      <w:r w:rsidR="00993E62" w:rsidRPr="00A00E94">
        <w:t xml:space="preserve"> =</w:t>
      </w:r>
      <w:r w:rsidR="004B20A8">
        <w:t xml:space="preserve"> </w:t>
      </w:r>
      <w:r w:rsidR="00993E62" w:rsidRPr="00A00E94">
        <w:t>(ConnectionFactory)</w:t>
      </w:r>
      <w:r w:rsidR="004B20A8">
        <w:t xml:space="preserve">    </w:t>
      </w:r>
    </w:p>
    <w:p w:rsidR="00993E62" w:rsidRDefault="004B20A8" w:rsidP="004B20A8">
      <w:pPr>
        <w:pStyle w:val="CodeInWideFrame"/>
      </w:pPr>
      <w:r>
        <w:t xml:space="preserve">      </w:t>
      </w:r>
      <w:proofErr w:type="gramStart"/>
      <w:r w:rsidR="00240F87">
        <w:t>naming</w:t>
      </w:r>
      <w:r w:rsidR="00993E62" w:rsidRPr="00A00E94">
        <w:t>Context.lookup(</w:t>
      </w:r>
      <w:proofErr w:type="gramEnd"/>
      <w:r w:rsidR="00993E62" w:rsidRPr="00A00E94">
        <w:t>"jms/connectionFactory");</w:t>
      </w:r>
    </w:p>
    <w:p w:rsidR="00782509" w:rsidRDefault="00993E62" w:rsidP="00675C95">
      <w:pPr>
        <w:pStyle w:val="CodeInWideFrame"/>
      </w:pPr>
      <w:r>
        <w:t xml:space="preserve">   </w:t>
      </w:r>
      <w:r w:rsidRPr="00A00E94">
        <w:t xml:space="preserve">Queue </w:t>
      </w:r>
      <w:r w:rsidR="00675C95">
        <w:t>dataQueue</w:t>
      </w:r>
      <w:r w:rsidRPr="00A00E94">
        <w:t xml:space="preserve"> = (Queue)</w:t>
      </w:r>
      <w:r w:rsidR="00EC087F">
        <w:t xml:space="preserve"> </w:t>
      </w:r>
      <w:proofErr w:type="gramStart"/>
      <w:r w:rsidR="00240F87">
        <w:t>naming</w:t>
      </w:r>
      <w:r w:rsidRPr="00A00E94">
        <w:t>Context.lookup(</w:t>
      </w:r>
      <w:proofErr w:type="gramEnd"/>
      <w:r w:rsidRPr="00A00E94">
        <w:t>"jms/</w:t>
      </w:r>
      <w:r w:rsidR="00900488">
        <w:t>dataQueue</w:t>
      </w:r>
      <w:r w:rsidRPr="00A00E94">
        <w:t>")</w:t>
      </w:r>
    </w:p>
    <w:p w:rsidR="004D16C2" w:rsidRDefault="00993E62" w:rsidP="004D16C2">
      <w:pPr>
        <w:pStyle w:val="CodeInWideFrame"/>
      </w:pPr>
      <w:r>
        <w:t xml:space="preserve">   </w:t>
      </w:r>
      <w:proofErr w:type="gramStart"/>
      <w:r w:rsidRPr="00F07853">
        <w:rPr>
          <w:bCs/>
        </w:rPr>
        <w:t>try</w:t>
      </w:r>
      <w:proofErr w:type="gramEnd"/>
      <w:r w:rsidRPr="00A00E94">
        <w:t xml:space="preserve"> (Connection connection =</w:t>
      </w:r>
    </w:p>
    <w:p w:rsidR="00993E62" w:rsidRDefault="004D16C2" w:rsidP="004D16C2">
      <w:pPr>
        <w:pStyle w:val="CodeInWideFrame"/>
      </w:pPr>
      <w:r>
        <w:rPr>
          <w:b/>
          <w:bCs/>
        </w:rPr>
        <w:t xml:space="preserve">         </w:t>
      </w:r>
      <w:proofErr w:type="gramStart"/>
      <w:r w:rsidR="00700062">
        <w:t>connectionFactory</w:t>
      </w:r>
      <w:r w:rsidR="00993E62" w:rsidRPr="00A00E94">
        <w:t>.createConnection(</w:t>
      </w:r>
      <w:proofErr w:type="gramEnd"/>
      <w:r w:rsidR="00993E62" w:rsidRPr="00A00E94">
        <w:t>)) {</w:t>
      </w:r>
    </w:p>
    <w:p w:rsidR="00993E62" w:rsidRDefault="00993E62" w:rsidP="00314B1A">
      <w:pPr>
        <w:pStyle w:val="CodeInWideFrame"/>
      </w:pPr>
      <w:r>
        <w:t xml:space="preserve">      </w:t>
      </w:r>
      <w:r w:rsidRPr="00A00E94">
        <w:t xml:space="preserve">Session session = </w:t>
      </w:r>
      <w:proofErr w:type="gramStart"/>
      <w:r w:rsidRPr="00A00E94">
        <w:t>connection.createSession(</w:t>
      </w:r>
      <w:proofErr w:type="gramEnd"/>
      <w:r w:rsidRPr="00A00E94">
        <w:t>);</w:t>
      </w:r>
    </w:p>
    <w:p w:rsidR="00C645AE" w:rsidRDefault="00993E62" w:rsidP="00C645AE">
      <w:pPr>
        <w:pStyle w:val="CodeInWideFrame"/>
      </w:pPr>
      <w:r>
        <w:t xml:space="preserve">      </w:t>
      </w:r>
      <w:r w:rsidRPr="00A00E94">
        <w:t>MessageProducer messageProducer =</w:t>
      </w:r>
    </w:p>
    <w:p w:rsidR="00993E62" w:rsidRDefault="00C645AE" w:rsidP="00C645AE">
      <w:pPr>
        <w:pStyle w:val="CodeInWideFrame"/>
      </w:pPr>
      <w:r>
        <w:t xml:space="preserve">         </w:t>
      </w:r>
      <w:proofErr w:type="gramStart"/>
      <w:r w:rsidR="00993E62" w:rsidRPr="00A00E94">
        <w:t>session.createProducer</w:t>
      </w:r>
      <w:r w:rsidR="005142A0">
        <w:t>(</w:t>
      </w:r>
      <w:proofErr w:type="gramEnd"/>
      <w:r w:rsidR="005142A0">
        <w:t>dataQueue</w:t>
      </w:r>
      <w:r w:rsidR="00993E62" w:rsidRPr="00A00E94">
        <w:t>);</w:t>
      </w:r>
    </w:p>
    <w:p w:rsidR="00993E62" w:rsidRDefault="00993E62" w:rsidP="00C645AE">
      <w:pPr>
        <w:pStyle w:val="CodeInWideFrame"/>
      </w:pPr>
      <w:r>
        <w:t xml:space="preserve">      </w:t>
      </w:r>
      <w:r w:rsidRPr="00A00E94">
        <w:t xml:space="preserve">TextMessage textMessage = </w:t>
      </w:r>
      <w:proofErr w:type="gramStart"/>
      <w:r w:rsidRPr="00A00E94">
        <w:t>session.createTextMessage(</w:t>
      </w:r>
      <w:proofErr w:type="gramEnd"/>
      <w:r>
        <w:t>body</w:t>
      </w:r>
      <w:r w:rsidRPr="00A00E94">
        <w:t>);</w:t>
      </w:r>
    </w:p>
    <w:p w:rsidR="00993E62" w:rsidRDefault="00993E62" w:rsidP="00314B1A">
      <w:pPr>
        <w:pStyle w:val="CodeInWideFrame"/>
      </w:pPr>
      <w:r>
        <w:t xml:space="preserve">      </w:t>
      </w:r>
      <w:proofErr w:type="gramStart"/>
      <w:r w:rsidRPr="00A00E94">
        <w:t>messageProducer.send(</w:t>
      </w:r>
      <w:proofErr w:type="gramEnd"/>
      <w:r w:rsidRPr="00A00E94">
        <w:t>textMessage);</w:t>
      </w:r>
    </w:p>
    <w:p w:rsidR="00993E62" w:rsidRDefault="00993E62" w:rsidP="00314B1A">
      <w:pPr>
        <w:pStyle w:val="CodeInWideFrame"/>
      </w:pPr>
      <w:r>
        <w:t xml:space="preserve">   </w:t>
      </w:r>
      <w:r w:rsidRPr="00A00E94">
        <w:t>}</w:t>
      </w:r>
    </w:p>
    <w:p w:rsidR="00993E62" w:rsidRDefault="00993E62" w:rsidP="00314B1A">
      <w:pPr>
        <w:pStyle w:val="CodeInWideFrame"/>
      </w:pPr>
      <w:r w:rsidRPr="00A00E94">
        <w:t>}</w:t>
      </w:r>
    </w:p>
    <w:p w:rsidR="007F69F4" w:rsidRDefault="007F69F4" w:rsidP="007F69F4">
      <w:r>
        <w:t xml:space="preserve">In the above example, </w:t>
      </w:r>
      <w:proofErr w:type="gramStart"/>
      <w:r w:rsidRPr="00C74FBA">
        <w:rPr>
          <w:rStyle w:val="Code"/>
        </w:rPr>
        <w:t>getInitialContext(</w:t>
      </w:r>
      <w:proofErr w:type="gramEnd"/>
      <w:r w:rsidR="00C74FBA">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85" w:name="_Toc351464512"/>
      <w:r>
        <w:t>Example using the simplified API</w:t>
      </w:r>
      <w:bookmarkEnd w:id="785"/>
    </w:p>
    <w:p w:rsidR="00993E62" w:rsidRPr="00E75D5E" w:rsidRDefault="00993E62" w:rsidP="00993E62">
      <w:r>
        <w:t>Here’s how you might do this using the simplified API:</w:t>
      </w:r>
    </w:p>
    <w:p w:rsidR="00993E62" w:rsidRDefault="00993E62" w:rsidP="001F219C">
      <w:pPr>
        <w:pStyle w:val="CodeInWideFrame"/>
      </w:pPr>
      <w:proofErr w:type="gramStart"/>
      <w:r>
        <w:t>public</w:t>
      </w:r>
      <w:proofErr w:type="gramEnd"/>
      <w:r>
        <w:t xml:space="preserve"> void sendMessageNew(String body) throws NamingException</w:t>
      </w:r>
      <w:r w:rsidR="001F219C">
        <w:t xml:space="preserve"> </w:t>
      </w:r>
      <w:r>
        <w:t>{</w:t>
      </w:r>
    </w:p>
    <w:p w:rsidR="00993E62" w:rsidRDefault="00993E62" w:rsidP="001F219C">
      <w:pPr>
        <w:pStyle w:val="CodeInWideFrame"/>
      </w:pPr>
      <w:r>
        <w:tab/>
      </w:r>
      <w:r>
        <w:tab/>
      </w:r>
      <w:r>
        <w:tab/>
      </w:r>
    </w:p>
    <w:p w:rsidR="00993E62" w:rsidRDefault="00210E2E" w:rsidP="001F219C">
      <w:pPr>
        <w:pStyle w:val="CodeInWideFrame"/>
      </w:pPr>
      <w:r>
        <w:t xml:space="preserve">   </w:t>
      </w:r>
      <w:r w:rsidR="00993E62">
        <w:t xml:space="preserve">InitialContext </w:t>
      </w:r>
      <w:r w:rsidR="00052356">
        <w:t>naming</w:t>
      </w:r>
      <w:r w:rsidR="00993E62">
        <w:t xml:space="preserve">Context = </w:t>
      </w:r>
      <w:proofErr w:type="gramStart"/>
      <w:r w:rsidR="00993E62">
        <w:t>getInitialContext(</w:t>
      </w:r>
      <w:proofErr w:type="gramEnd"/>
      <w:r w:rsidR="00993E62">
        <w:t>);</w:t>
      </w:r>
    </w:p>
    <w:p w:rsidR="00210E2E" w:rsidRDefault="00210E2E" w:rsidP="00210E2E">
      <w:pPr>
        <w:pStyle w:val="CodeInWideFrame"/>
      </w:pPr>
      <w:r>
        <w:t xml:space="preserve">   </w:t>
      </w:r>
      <w:r w:rsidR="00993E62">
        <w:t xml:space="preserve">ConnectionFactory </w:t>
      </w:r>
      <w:r w:rsidR="00700062">
        <w:t>connectionFactory</w:t>
      </w:r>
      <w:r w:rsidR="00993E62">
        <w:t xml:space="preserve"> =</w:t>
      </w:r>
      <w:r w:rsidR="00684270">
        <w:t xml:space="preserve"> </w:t>
      </w:r>
      <w:r w:rsidR="00993E62">
        <w:t>(ConnectionFactory)</w:t>
      </w:r>
    </w:p>
    <w:p w:rsidR="00993E62" w:rsidRDefault="00210E2E" w:rsidP="00210E2E">
      <w:pPr>
        <w:pStyle w:val="CodeInWideFrame"/>
      </w:pPr>
      <w:r>
        <w:t xml:space="preserve">      </w:t>
      </w:r>
      <w:proofErr w:type="gramStart"/>
      <w:r w:rsidR="008A12E5">
        <w:t>namingContext</w:t>
      </w:r>
      <w:r w:rsidR="00993E62">
        <w:t>.lookup(</w:t>
      </w:r>
      <w:proofErr w:type="gramEnd"/>
      <w:r w:rsidR="00993E62">
        <w:t>"jms/connectionFactory");</w:t>
      </w:r>
    </w:p>
    <w:p w:rsidR="004831BE" w:rsidRDefault="00993E62" w:rsidP="000C6F0A">
      <w:pPr>
        <w:pStyle w:val="CodeInWideFrame"/>
      </w:pPr>
      <w:r>
        <w:t xml:space="preserve">   Queue </w:t>
      </w:r>
      <w:r w:rsidR="00C86533">
        <w:t>dataQueue</w:t>
      </w:r>
      <w:r>
        <w:t xml:space="preserve"> = (Queue</w:t>
      </w:r>
      <w:proofErr w:type="gramStart"/>
      <w:r>
        <w:t>)</w:t>
      </w:r>
      <w:r w:rsidR="00787590">
        <w:t>namingContext</w:t>
      </w:r>
      <w:r>
        <w:t>.lookup</w:t>
      </w:r>
      <w:proofErr w:type="gramEnd"/>
      <w:r>
        <w:t>("</w:t>
      </w:r>
      <w:r w:rsidR="005142A0">
        <w:t>jms/dataQueue</w:t>
      </w:r>
      <w:r>
        <w:t>");</w:t>
      </w:r>
    </w:p>
    <w:p w:rsidR="00993E62" w:rsidRDefault="00210E2E" w:rsidP="001F219C">
      <w:pPr>
        <w:pStyle w:val="CodeInWideFrame"/>
      </w:pPr>
      <w:r>
        <w:t xml:space="preserve">   </w:t>
      </w:r>
      <w:proofErr w:type="gramStart"/>
      <w:r w:rsidR="00993E62">
        <w:t>try</w:t>
      </w:r>
      <w:proofErr w:type="gramEnd"/>
      <w:r w:rsidR="00993E62">
        <w:t xml:space="preserve"> (JMSContext context</w:t>
      </w:r>
      <w:r w:rsidR="00ED3115">
        <w:t>=</w:t>
      </w:r>
      <w:r w:rsidR="00700062">
        <w:t>connectionFactory</w:t>
      </w:r>
      <w:r w:rsidR="00993E62">
        <w:t>.createContext();){</w:t>
      </w:r>
    </w:p>
    <w:p w:rsidR="00993E62" w:rsidRDefault="00993E62" w:rsidP="001F219C">
      <w:pPr>
        <w:pStyle w:val="CodeInWideFrame"/>
      </w:pPr>
      <w:r>
        <w:t xml:space="preserve"> </w:t>
      </w:r>
      <w:r w:rsidR="004831BE">
        <w:t xml:space="preserve">  </w:t>
      </w:r>
      <w:r w:rsidR="00210E2E">
        <w:t xml:space="preserve">   </w:t>
      </w:r>
      <w:proofErr w:type="gramStart"/>
      <w:r>
        <w:t>context.createProducer(</w:t>
      </w:r>
      <w:proofErr w:type="gramEnd"/>
      <w:r>
        <w:t>).send</w:t>
      </w:r>
      <w:r w:rsidR="005142A0">
        <w:t>(dataQueue</w:t>
      </w:r>
      <w:r>
        <w:t>,body);</w:t>
      </w:r>
    </w:p>
    <w:p w:rsidR="00993E62" w:rsidRDefault="00210E2E" w:rsidP="001F219C">
      <w:pPr>
        <w:pStyle w:val="CodeInWideFrame"/>
      </w:pPr>
      <w:r>
        <w:t xml:space="preserve">   </w:t>
      </w:r>
      <w:r w:rsidR="00993E62">
        <w:t>}</w:t>
      </w:r>
      <w:r w:rsidR="00993E62">
        <w:tab/>
      </w:r>
      <w:r w:rsidR="00993E62">
        <w:tab/>
      </w:r>
    </w:p>
    <w:p w:rsidR="00993E62" w:rsidRDefault="00993E62" w:rsidP="001F219C">
      <w:pPr>
        <w:pStyle w:val="CodeInWideFrame"/>
      </w:pPr>
      <w:r>
        <w:t>}</w:t>
      </w:r>
    </w:p>
    <w:p w:rsidR="00FE70F4" w:rsidRDefault="00FE70F4" w:rsidP="00FE70F4">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2B6E69">
      <w:pPr>
        <w:pStyle w:val="Heading2"/>
      </w:pPr>
      <w:bookmarkStart w:id="786" w:name="_Toc351464513"/>
      <w:r>
        <w:lastRenderedPageBreak/>
        <w:t>Sending a message with properties (Java SE)</w:t>
      </w:r>
      <w:bookmarkEnd w:id="786"/>
    </w:p>
    <w:p w:rsidR="00993E62" w:rsidRDefault="00993E62" w:rsidP="00993E62">
      <w:r>
        <w:t xml:space="preserve">This example is similar to the previous example in that it compares the use of </w:t>
      </w:r>
      <w:r w:rsidR="009D422E">
        <w:t>the classic</w:t>
      </w:r>
      <w:r>
        <w:t xml:space="preserve"> and simplified JMS APIs for sending a </w:t>
      </w:r>
      <w:r w:rsidRPr="009F22EC">
        <w:rPr>
          <w:rStyle w:val="Code"/>
        </w:rPr>
        <w:t>TextMessage</w:t>
      </w:r>
      <w:r>
        <w:t xml:space="preserve"> in a Java SE environment. </w:t>
      </w:r>
    </w:p>
    <w:p w:rsidR="00993E62" w:rsidRDefault="00993E62" w:rsidP="00993E62">
      <w:r>
        <w:t>However this example also configures various attributes of the message that is sent:</w:t>
      </w:r>
    </w:p>
    <w:p w:rsidR="00993E62" w:rsidRDefault="00993E62" w:rsidP="00993E62">
      <w:pPr>
        <w:pStyle w:val="ListBullet"/>
      </w:pPr>
      <w:r>
        <w:t xml:space="preserve">The message property </w:t>
      </w:r>
      <w:r w:rsidRPr="00590E86">
        <w:rPr>
          <w:rStyle w:val="Code"/>
        </w:rPr>
        <w:t>"foo"</w:t>
      </w:r>
      <w:r>
        <w:t xml:space="preserve"> is set to a value of </w:t>
      </w:r>
      <w:r w:rsidRPr="00590E86">
        <w:rPr>
          <w:rStyle w:val="Code"/>
        </w:rPr>
        <w:t>"bar"</w:t>
      </w:r>
      <w:r>
        <w:t>.</w:t>
      </w:r>
    </w:p>
    <w:p w:rsidR="00993E62" w:rsidRDefault="00993E62" w:rsidP="00993E62">
      <w:pPr>
        <w:pStyle w:val="ListBullet"/>
      </w:pPr>
      <w:r>
        <w:t xml:space="preserve">The message is sent using a delivery mode of </w:t>
      </w:r>
      <w:r w:rsidRPr="00590E86">
        <w:rPr>
          <w:rStyle w:val="Code"/>
        </w:rPr>
        <w:t>NON_PERSISTENT</w:t>
      </w:r>
      <w:r>
        <w:t>.</w:t>
      </w:r>
    </w:p>
    <w:p w:rsidR="00993E62" w:rsidRDefault="00993E62" w:rsidP="00993E62">
      <w:pPr>
        <w:pStyle w:val="ListBullet"/>
      </w:pPr>
      <w:r>
        <w:t>The JMS provider is informed that message timestamps are not required.</w:t>
      </w:r>
    </w:p>
    <w:p w:rsidR="00993E62" w:rsidRDefault="00993E62" w:rsidP="002B6E69">
      <w:pPr>
        <w:pStyle w:val="Heading3"/>
      </w:pPr>
      <w:bookmarkStart w:id="787" w:name="_Toc351464514"/>
      <w:r>
        <w:t xml:space="preserve">Example using the </w:t>
      </w:r>
      <w:r w:rsidR="00B850A2">
        <w:t>classic API</w:t>
      </w:r>
      <w:bookmarkEnd w:id="787"/>
    </w:p>
    <w:p w:rsidR="00993E62" w:rsidRDefault="00993E62" w:rsidP="00993E62">
      <w:r>
        <w:t xml:space="preserve">Here’s how you might do this using the </w:t>
      </w:r>
      <w:r w:rsidR="00B850A2">
        <w:t>classic API</w:t>
      </w:r>
      <w:r>
        <w:t>:</w:t>
      </w:r>
    </w:p>
    <w:p w:rsidR="00993E62" w:rsidRPr="00FC67AE" w:rsidRDefault="00993E62" w:rsidP="00AD2F19">
      <w:pPr>
        <w:pStyle w:val="CodeInWideFrame"/>
      </w:pPr>
      <w:proofErr w:type="gramStart"/>
      <w:r w:rsidRPr="00FC67AE">
        <w:rPr>
          <w:bCs/>
        </w:rPr>
        <w:t>public</w:t>
      </w:r>
      <w:proofErr w:type="gramEnd"/>
      <w:r w:rsidRPr="00FC67AE">
        <w:t xml:space="preserve"> </w:t>
      </w:r>
      <w:r w:rsidRPr="00FC67AE">
        <w:rPr>
          <w:bCs/>
        </w:rPr>
        <w:t>void</w:t>
      </w:r>
      <w:r w:rsidRPr="00FC67AE">
        <w:t xml:space="preserve"> sendMessageOld(String body) </w:t>
      </w:r>
    </w:p>
    <w:p w:rsidR="00993E62" w:rsidRPr="00FC67AE" w:rsidRDefault="00993E62" w:rsidP="00AD2F19">
      <w:pPr>
        <w:pStyle w:val="CodeInWideFrame"/>
      </w:pPr>
      <w:r w:rsidRPr="00FC67AE">
        <w:rPr>
          <w:bCs/>
        </w:rPr>
        <w:t xml:space="preserve">      </w:t>
      </w:r>
      <w:proofErr w:type="gramStart"/>
      <w:r w:rsidRPr="00FC67AE">
        <w:rPr>
          <w:bCs/>
        </w:rPr>
        <w:t>throws</w:t>
      </w:r>
      <w:proofErr w:type="gramEnd"/>
      <w:r w:rsidRPr="00FC67AE">
        <w:t xml:space="preserve"> JMSException, NamingException{</w:t>
      </w:r>
    </w:p>
    <w:p w:rsidR="00993E62" w:rsidRDefault="00993E62" w:rsidP="00AD2F19">
      <w:pPr>
        <w:pStyle w:val="CodeInWideFrame"/>
      </w:pPr>
    </w:p>
    <w:p w:rsidR="00993E62" w:rsidRDefault="00993E62" w:rsidP="00AD2F19">
      <w:pPr>
        <w:pStyle w:val="CodeInWideFrame"/>
      </w:pPr>
      <w:r>
        <w:t xml:space="preserve">   </w:t>
      </w:r>
      <w:r w:rsidRPr="00A00E94">
        <w:t xml:space="preserve">InitialContext </w:t>
      </w:r>
      <w:r w:rsidR="008B7B0E">
        <w:t>namingContext</w:t>
      </w:r>
      <w:r w:rsidRPr="00A00E94">
        <w:t xml:space="preserve"> = </w:t>
      </w:r>
      <w:proofErr w:type="gramStart"/>
      <w:r w:rsidRPr="00A00E94">
        <w:t>getInitialContext(</w:t>
      </w:r>
      <w:proofErr w:type="gramEnd"/>
      <w:r w:rsidRPr="00A00E94">
        <w:t>);</w:t>
      </w:r>
    </w:p>
    <w:p w:rsidR="00993E62" w:rsidRDefault="00993E62" w:rsidP="002059CB">
      <w:pPr>
        <w:pStyle w:val="CodeInWideFrame"/>
      </w:pPr>
      <w:r>
        <w:t xml:space="preserve">   </w:t>
      </w:r>
      <w:r w:rsidR="00997CA4">
        <w:t xml:space="preserve">ConnectionFactory </w:t>
      </w:r>
      <w:r w:rsidR="00700062">
        <w:t>connectionFactory</w:t>
      </w:r>
      <w:r w:rsidRPr="00A00E94">
        <w:t xml:space="preserve"> =</w:t>
      </w:r>
      <w:r w:rsidR="006F41CF">
        <w:t xml:space="preserve"> </w:t>
      </w:r>
      <w:r w:rsidRPr="00A00E94">
        <w:t>(ConnectionFactory)</w:t>
      </w:r>
    </w:p>
    <w:p w:rsidR="00993E62" w:rsidRDefault="00993E62" w:rsidP="00AD2F19">
      <w:pPr>
        <w:pStyle w:val="CodeInWideFrame"/>
      </w:pPr>
      <w:r>
        <w:t xml:space="preserve">      </w:t>
      </w:r>
      <w:proofErr w:type="gramStart"/>
      <w:r w:rsidR="008B7B0E">
        <w:t>namingContext</w:t>
      </w:r>
      <w:r w:rsidRPr="00A00E94">
        <w:t>.lookup(</w:t>
      </w:r>
      <w:proofErr w:type="gramEnd"/>
      <w:r w:rsidRPr="00A00E94">
        <w:t>"jms/connectionFactory");</w:t>
      </w:r>
    </w:p>
    <w:p w:rsidR="00993E62" w:rsidRDefault="00993E62" w:rsidP="004602A0">
      <w:pPr>
        <w:pStyle w:val="CodeInWideFrame"/>
      </w:pPr>
      <w:r>
        <w:t xml:space="preserve">   </w:t>
      </w:r>
      <w:r w:rsidRPr="00A00E94">
        <w:t xml:space="preserve">Queue </w:t>
      </w:r>
      <w:r w:rsidR="00931744">
        <w:t>dataQueue</w:t>
      </w:r>
      <w:r w:rsidRPr="00A00E94">
        <w:t xml:space="preserve"> =</w:t>
      </w:r>
      <w:r>
        <w:t xml:space="preserve"> </w:t>
      </w:r>
      <w:r w:rsidRPr="00A00E94">
        <w:t>(Queue)</w:t>
      </w:r>
      <w:r>
        <w:t xml:space="preserve"> </w:t>
      </w:r>
      <w:proofErr w:type="gramStart"/>
      <w:r w:rsidR="008B7B0E">
        <w:t>namingContext</w:t>
      </w:r>
      <w:r w:rsidRPr="00A00E94">
        <w:t>.lookup(</w:t>
      </w:r>
      <w:proofErr w:type="gramEnd"/>
      <w:r w:rsidRPr="00A00E94">
        <w:t>"</w:t>
      </w:r>
      <w:r w:rsidR="005142A0">
        <w:t>jms/dataQueue</w:t>
      </w:r>
      <w:r w:rsidRPr="00A00E94">
        <w:t>");</w:t>
      </w:r>
    </w:p>
    <w:p w:rsidR="001B017D" w:rsidRDefault="001B017D" w:rsidP="00A23582">
      <w:pPr>
        <w:pStyle w:val="CodeInWideFrame"/>
      </w:pPr>
    </w:p>
    <w:p w:rsidR="00A23582" w:rsidRDefault="00993E62" w:rsidP="00A23582">
      <w:pPr>
        <w:pStyle w:val="CodeInWideFrame"/>
      </w:pPr>
      <w:r>
        <w:t xml:space="preserve">   </w:t>
      </w:r>
      <w:proofErr w:type="gramStart"/>
      <w:r w:rsidRPr="00F07853">
        <w:rPr>
          <w:bCs/>
        </w:rPr>
        <w:t>try</w:t>
      </w:r>
      <w:proofErr w:type="gramEnd"/>
      <w:r w:rsidRPr="00A00E94">
        <w:t xml:space="preserve"> (Connection connection =</w:t>
      </w:r>
    </w:p>
    <w:p w:rsidR="00993E62" w:rsidRDefault="00A23582" w:rsidP="00A23582">
      <w:pPr>
        <w:pStyle w:val="CodeInWideFrame"/>
      </w:pPr>
      <w:r>
        <w:t xml:space="preserve">         </w:t>
      </w:r>
      <w:proofErr w:type="gramStart"/>
      <w:r w:rsidR="00700062">
        <w:t>connectionFactory</w:t>
      </w:r>
      <w:r w:rsidR="00997CA4">
        <w:t>.create</w:t>
      </w:r>
      <w:r w:rsidR="00993E62" w:rsidRPr="00A00E94">
        <w:t>Connection(</w:t>
      </w:r>
      <w:proofErr w:type="gramEnd"/>
      <w:r w:rsidR="00993E62" w:rsidRPr="00A00E94">
        <w:t>)) {</w:t>
      </w:r>
    </w:p>
    <w:p w:rsidR="00993E62" w:rsidRDefault="00993E62" w:rsidP="00AD2F19">
      <w:pPr>
        <w:pStyle w:val="CodeInWideFrame"/>
      </w:pPr>
      <w:r>
        <w:t xml:space="preserve">      </w:t>
      </w:r>
      <w:r w:rsidRPr="00A00E94">
        <w:t xml:space="preserve">Session session = </w:t>
      </w:r>
      <w:proofErr w:type="gramStart"/>
      <w:r w:rsidRPr="00A00E94">
        <w:t>connection.createSession(</w:t>
      </w:r>
      <w:proofErr w:type="gramEnd"/>
      <w:r w:rsidRPr="00A00E94">
        <w:t>);</w:t>
      </w:r>
    </w:p>
    <w:p w:rsidR="00993E62" w:rsidRDefault="00993E62" w:rsidP="000F333B">
      <w:pPr>
        <w:pStyle w:val="CodeInWideFrame"/>
      </w:pPr>
      <w:r>
        <w:t xml:space="preserve">      </w:t>
      </w:r>
      <w:r w:rsidRPr="00A00E94">
        <w:t xml:space="preserve">MessageProducer </w:t>
      </w:r>
      <w:r w:rsidR="000F333B">
        <w:t>producer</w:t>
      </w:r>
      <w:r w:rsidRPr="00A00E94">
        <w:t xml:space="preserve"> =</w:t>
      </w:r>
      <w:r>
        <w:t xml:space="preserve"> </w:t>
      </w:r>
      <w:proofErr w:type="gramStart"/>
      <w:r w:rsidRPr="00A00E94">
        <w:t>session.createProducer</w:t>
      </w:r>
      <w:r w:rsidR="005142A0">
        <w:t>(</w:t>
      </w:r>
      <w:proofErr w:type="gramEnd"/>
      <w:r w:rsidR="005142A0">
        <w:t>dataQueue</w:t>
      </w:r>
      <w:r w:rsidRPr="00A00E94">
        <w:t>);</w:t>
      </w:r>
    </w:p>
    <w:p w:rsidR="00993E62" w:rsidRDefault="00993E62" w:rsidP="00FC7040">
      <w:pPr>
        <w:pStyle w:val="CodeInWideFrame"/>
      </w:pPr>
      <w:r>
        <w:t xml:space="preserve">      </w:t>
      </w:r>
      <w:r w:rsidRPr="00A00E94">
        <w:t>TextMessage textMessage =</w:t>
      </w:r>
      <w:r w:rsidR="009516B1">
        <w:t xml:space="preserve"> </w:t>
      </w:r>
      <w:proofErr w:type="gramStart"/>
      <w:r w:rsidRPr="00A00E94">
        <w:t>session.createTextMessage(</w:t>
      </w:r>
      <w:proofErr w:type="gramEnd"/>
      <w:r>
        <w:t>body</w:t>
      </w:r>
      <w:r w:rsidRPr="00A00E94">
        <w:t>);</w:t>
      </w:r>
    </w:p>
    <w:p w:rsidR="00993E62" w:rsidRDefault="00993E62" w:rsidP="00AD2F19">
      <w:pPr>
        <w:pStyle w:val="CodeInWideFrame"/>
      </w:pPr>
      <w:r>
        <w:t xml:space="preserve">      </w:t>
      </w:r>
      <w:proofErr w:type="gramStart"/>
      <w:r>
        <w:t>textMessage.setStringProperty(</w:t>
      </w:r>
      <w:proofErr w:type="gramEnd"/>
      <w:r>
        <w:t>"foo", "bar");</w:t>
      </w:r>
    </w:p>
    <w:p w:rsidR="00993E62" w:rsidRDefault="00993E62" w:rsidP="00AD2F19">
      <w:pPr>
        <w:pStyle w:val="CodeInWideFrame"/>
      </w:pPr>
      <w:r>
        <w:t xml:space="preserve">      </w:t>
      </w:r>
      <w:proofErr w:type="gramStart"/>
      <w:r>
        <w:t>messageProducer.setDeliveryMode(</w:t>
      </w:r>
      <w:proofErr w:type="gramEnd"/>
      <w:r>
        <w:t>NON_PERSISTENT);</w:t>
      </w:r>
    </w:p>
    <w:p w:rsidR="00993E62" w:rsidRDefault="00993E62" w:rsidP="00AD2F19">
      <w:pPr>
        <w:pStyle w:val="CodeInWideFrame"/>
      </w:pPr>
      <w:r>
        <w:t xml:space="preserve">      </w:t>
      </w:r>
      <w:proofErr w:type="gramStart"/>
      <w:r>
        <w:t>messageProducer.setDisableMessageTimestamp(</w:t>
      </w:r>
      <w:proofErr w:type="gramEnd"/>
      <w:r>
        <w:t>true);</w:t>
      </w:r>
    </w:p>
    <w:p w:rsidR="00993E62" w:rsidRDefault="00993E62" w:rsidP="00AD2F19">
      <w:pPr>
        <w:pStyle w:val="CodeInWideFrame"/>
      </w:pPr>
      <w:r>
        <w:t xml:space="preserve">      </w:t>
      </w:r>
      <w:proofErr w:type="gramStart"/>
      <w:r w:rsidRPr="00A00E94">
        <w:t>messageProducer.send(</w:t>
      </w:r>
      <w:proofErr w:type="gramEnd"/>
      <w:r w:rsidRPr="00A00E94">
        <w:t>textMessage);</w:t>
      </w:r>
    </w:p>
    <w:p w:rsidR="00993E62" w:rsidRDefault="00993E62" w:rsidP="00AD2F19">
      <w:pPr>
        <w:pStyle w:val="CodeInWideFrame"/>
      </w:pPr>
      <w:r>
        <w:t xml:space="preserve">   </w:t>
      </w:r>
      <w:r w:rsidRPr="00A00E94">
        <w:t>}</w:t>
      </w:r>
    </w:p>
    <w:p w:rsidR="00993E62" w:rsidRDefault="00993E62" w:rsidP="00AD2F19">
      <w:pPr>
        <w:pStyle w:val="CodeInWideFrame"/>
      </w:pPr>
      <w:r w:rsidRPr="00A00E94">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606CC6">
      <w:pPr>
        <w:pStyle w:val="Heading3"/>
        <w:keepNext w:val="0"/>
      </w:pPr>
      <w:bookmarkStart w:id="788" w:name="_Toc351464515"/>
      <w:r>
        <w:t>Example using the simplified API</w:t>
      </w:r>
      <w:bookmarkEnd w:id="788"/>
    </w:p>
    <w:p w:rsidR="00993E62" w:rsidRPr="00E75D5E" w:rsidRDefault="00993E62" w:rsidP="00606CC6">
      <w:r>
        <w:t>Here’s how you might do this using the simplified API:</w:t>
      </w:r>
    </w:p>
    <w:p w:rsidR="00993E62" w:rsidRDefault="00993E62" w:rsidP="00606CC6">
      <w:pPr>
        <w:pStyle w:val="CodeInWideFrame"/>
      </w:pPr>
      <w:proofErr w:type="gramStart"/>
      <w:r>
        <w:lastRenderedPageBreak/>
        <w:t>public</w:t>
      </w:r>
      <w:proofErr w:type="gramEnd"/>
      <w:r>
        <w:t xml:space="preserve"> void sendMessageNew(String body) throws NamingException{</w:t>
      </w:r>
    </w:p>
    <w:p w:rsidR="00993E62" w:rsidRDefault="00993E62" w:rsidP="00606CC6">
      <w:pPr>
        <w:pStyle w:val="CodeInWideFrame"/>
      </w:pPr>
      <w:r>
        <w:tab/>
      </w:r>
      <w:r>
        <w:tab/>
      </w:r>
      <w:r>
        <w:tab/>
      </w:r>
    </w:p>
    <w:p w:rsidR="00993E62" w:rsidRDefault="00993E62" w:rsidP="00606CC6">
      <w:pPr>
        <w:pStyle w:val="CodeInWideFrame"/>
      </w:pPr>
      <w:r>
        <w:t xml:space="preserve">   </w:t>
      </w:r>
      <w:r w:rsidR="00DB7495">
        <w:t>InitialContext namingContext</w:t>
      </w:r>
      <w:r>
        <w:t xml:space="preserve"> = </w:t>
      </w:r>
      <w:proofErr w:type="gramStart"/>
      <w:r>
        <w:t>getInitialContext(</w:t>
      </w:r>
      <w:proofErr w:type="gramEnd"/>
      <w:r>
        <w:t>);</w:t>
      </w:r>
    </w:p>
    <w:p w:rsidR="008E397D" w:rsidRDefault="00993E62" w:rsidP="00606CC6">
      <w:pPr>
        <w:pStyle w:val="CodeInWideFrame"/>
      </w:pPr>
      <w:r>
        <w:t xml:space="preserve">   </w:t>
      </w:r>
      <w:r w:rsidR="00997CA4">
        <w:t xml:space="preserve">ConnectionFactory </w:t>
      </w:r>
      <w:r w:rsidR="00700062">
        <w:t>connectionFactory</w:t>
      </w:r>
      <w:r>
        <w:t xml:space="preserve"> =</w:t>
      </w:r>
      <w:r w:rsidR="008E397D">
        <w:t xml:space="preserve"> </w:t>
      </w:r>
      <w:r>
        <w:t>(ConnectionFactory)</w:t>
      </w:r>
    </w:p>
    <w:p w:rsidR="00993E62" w:rsidRDefault="008E397D" w:rsidP="00606CC6">
      <w:pPr>
        <w:pStyle w:val="CodeInWideFrame"/>
      </w:pPr>
      <w:r>
        <w:t xml:space="preserve">      </w:t>
      </w:r>
      <w:proofErr w:type="gramStart"/>
      <w:r w:rsidR="00DB7495">
        <w:t>namingContext.</w:t>
      </w:r>
      <w:r w:rsidR="00993E62">
        <w:t>lookup(</w:t>
      </w:r>
      <w:proofErr w:type="gramEnd"/>
      <w:r w:rsidR="00993E62">
        <w:t>"jms/connectionFactory");</w:t>
      </w:r>
    </w:p>
    <w:p w:rsidR="00993E62" w:rsidRDefault="00993E62" w:rsidP="00606CC6">
      <w:pPr>
        <w:pStyle w:val="CodeInWideFrame"/>
      </w:pPr>
      <w:r>
        <w:t xml:space="preserve">   Queue </w:t>
      </w:r>
      <w:r w:rsidR="008E397D">
        <w:t>dataQueue</w:t>
      </w:r>
      <w:r>
        <w:t xml:space="preserve"> =</w:t>
      </w:r>
      <w:r w:rsidR="00BF4BF7">
        <w:t xml:space="preserve"> (Queue</w:t>
      </w:r>
      <w:proofErr w:type="gramStart"/>
      <w:r w:rsidR="00BF4BF7">
        <w:t>)</w:t>
      </w:r>
      <w:r w:rsidR="00DB7495">
        <w:t>namingContext.</w:t>
      </w:r>
      <w:r>
        <w:t>lookup</w:t>
      </w:r>
      <w:proofErr w:type="gramEnd"/>
      <w:r>
        <w:t>("</w:t>
      </w:r>
      <w:r w:rsidR="005142A0">
        <w:t>jms/dataQueue</w:t>
      </w:r>
      <w:r w:rsidR="00A05B30">
        <w:t>"</w:t>
      </w:r>
      <w:r w:rsidR="00AF4F52">
        <w:t>);</w:t>
      </w:r>
    </w:p>
    <w:p w:rsidR="00FF044D" w:rsidRDefault="00FF044D" w:rsidP="00606CC6">
      <w:pPr>
        <w:pStyle w:val="CodeInWideFrame"/>
      </w:pPr>
    </w:p>
    <w:p w:rsidR="00993E62" w:rsidRDefault="00993E62" w:rsidP="00606CC6">
      <w:pPr>
        <w:pStyle w:val="CodeInWideFrame"/>
      </w:pPr>
      <w:r>
        <w:t xml:space="preserve">   </w:t>
      </w:r>
      <w:proofErr w:type="gramStart"/>
      <w:r>
        <w:t>try</w:t>
      </w:r>
      <w:proofErr w:type="gramEnd"/>
      <w:r>
        <w:t xml:space="preserve"> (JMSContext context = </w:t>
      </w:r>
      <w:r w:rsidR="00D44274">
        <w:t xml:space="preserve"> </w:t>
      </w:r>
      <w:r w:rsidR="00700062">
        <w:t>connectionFactory</w:t>
      </w:r>
      <w:r w:rsidR="00997CA4">
        <w:t>.create</w:t>
      </w:r>
      <w:r>
        <w:t>Context();){</w:t>
      </w:r>
    </w:p>
    <w:p w:rsidR="00993E62" w:rsidRDefault="003B03F9" w:rsidP="00606CC6">
      <w:pPr>
        <w:pStyle w:val="CodeInWideFrame"/>
      </w:pPr>
      <w:r>
        <w:t xml:space="preserve">   </w:t>
      </w:r>
      <w:r w:rsidR="00993E62">
        <w:t xml:space="preserve">   </w:t>
      </w:r>
      <w:proofErr w:type="gramStart"/>
      <w:r w:rsidR="00993E62" w:rsidRPr="00D54ED8">
        <w:t>context.createProducer(</w:t>
      </w:r>
      <w:proofErr w:type="gramEnd"/>
      <w:r w:rsidR="00993E62" w:rsidRPr="00D54ED8">
        <w:t>).</w:t>
      </w:r>
    </w:p>
    <w:p w:rsidR="00993E62" w:rsidRDefault="00212C70" w:rsidP="00606CC6">
      <w:pPr>
        <w:pStyle w:val="CodeInWideFrame"/>
      </w:pPr>
      <w:r>
        <w:t xml:space="preserve">         </w:t>
      </w:r>
      <w:proofErr w:type="gramStart"/>
      <w:r w:rsidR="00993E62" w:rsidRPr="00545F0B">
        <w:t>setProperty(</w:t>
      </w:r>
      <w:proofErr w:type="gramEnd"/>
      <w:r w:rsidR="00993E62" w:rsidRPr="00545F0B">
        <w:t>"foo", "bar").</w:t>
      </w:r>
    </w:p>
    <w:p w:rsidR="00993E62" w:rsidRDefault="00993E62" w:rsidP="00606CC6">
      <w:pPr>
        <w:pStyle w:val="CodeInWideFrame"/>
      </w:pPr>
      <w:r>
        <w:t xml:space="preserve">         </w:t>
      </w:r>
      <w:proofErr w:type="gramStart"/>
      <w:r w:rsidRPr="00D54ED8">
        <w:t>setTimeToLive(</w:t>
      </w:r>
      <w:proofErr w:type="gramEnd"/>
      <w:r w:rsidRPr="00D54ED8">
        <w:t>10000).</w:t>
      </w:r>
    </w:p>
    <w:p w:rsidR="00993E62" w:rsidRDefault="00993E62" w:rsidP="00606CC6">
      <w:pPr>
        <w:pStyle w:val="CodeInWideFrame"/>
      </w:pPr>
      <w:r>
        <w:t xml:space="preserve">         </w:t>
      </w:r>
      <w:proofErr w:type="gramStart"/>
      <w:r w:rsidRPr="00D54ED8">
        <w:t>setDeliveryMode(</w:t>
      </w:r>
      <w:proofErr w:type="gramEnd"/>
      <w:r w:rsidRPr="00D54ED8">
        <w:t>NON_PERSISTENT).</w:t>
      </w:r>
    </w:p>
    <w:p w:rsidR="00993E62" w:rsidRDefault="00993E62" w:rsidP="00606CC6">
      <w:pPr>
        <w:pStyle w:val="CodeInWideFrame"/>
      </w:pPr>
      <w:r>
        <w:t xml:space="preserve">         </w:t>
      </w:r>
      <w:proofErr w:type="gramStart"/>
      <w:r w:rsidRPr="00D54ED8">
        <w:t>setDisableMessageTimestamp(</w:t>
      </w:r>
      <w:proofErr w:type="gramEnd"/>
      <w:r w:rsidRPr="00D54ED8">
        <w:t>true).</w:t>
      </w:r>
    </w:p>
    <w:p w:rsidR="00993E62" w:rsidRDefault="00993E62" w:rsidP="00606CC6">
      <w:pPr>
        <w:pStyle w:val="CodeInWideFrame"/>
      </w:pPr>
      <w:r>
        <w:t xml:space="preserve">         </w:t>
      </w:r>
      <w:proofErr w:type="gramStart"/>
      <w:r w:rsidRPr="00D54ED8">
        <w:t>send</w:t>
      </w:r>
      <w:r w:rsidR="005142A0">
        <w:t>(</w:t>
      </w:r>
      <w:proofErr w:type="gramEnd"/>
      <w:r w:rsidR="005142A0">
        <w:t>dataQueue</w:t>
      </w:r>
      <w:r w:rsidRPr="00D54ED8">
        <w:t xml:space="preserve">, </w:t>
      </w:r>
      <w:r>
        <w:t>body</w:t>
      </w:r>
      <w:r w:rsidRPr="00D54ED8">
        <w:t>);</w:t>
      </w:r>
    </w:p>
    <w:p w:rsidR="00993E62" w:rsidRDefault="00993E62" w:rsidP="00606CC6">
      <w:pPr>
        <w:pStyle w:val="CodeInWideFrame"/>
      </w:pPr>
      <w:r>
        <w:t xml:space="preserve">   }</w:t>
      </w:r>
      <w:r>
        <w:tab/>
      </w:r>
      <w:r>
        <w:tab/>
      </w:r>
    </w:p>
    <w:p w:rsidR="00993E62" w:rsidRDefault="00993E62" w:rsidP="00606CC6">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Pr>
          <w:rStyle w:val="Code"/>
        </w:rPr>
        <w:t>send</w:t>
      </w:r>
      <w:r w:rsidRPr="009F22EC">
        <w:rPr>
          <w:rStyle w:val="Code"/>
        </w:rPr>
        <w:t>MessageNew</w:t>
      </w:r>
      <w:r>
        <w:t xml:space="preserve"> does not need to throw </w:t>
      </w:r>
      <w:r w:rsidRPr="009F22EC">
        <w:rPr>
          <w:rStyle w:val="Code"/>
        </w:rPr>
        <w:t>JMSException</w:t>
      </w:r>
      <w:r>
        <w:t>.</w:t>
      </w:r>
    </w:p>
    <w:p w:rsidR="00993E62" w:rsidRDefault="00993E62" w:rsidP="00606CC6">
      <w:pPr>
        <w:pStyle w:val="Heading2"/>
        <w:keepNext w:val="0"/>
      </w:pPr>
      <w:bookmarkStart w:id="789" w:name="_Toc351464516"/>
      <w:r>
        <w:t>Receiving a message synchronously (Java EE)</w:t>
      </w:r>
      <w:bookmarkEnd w:id="789"/>
    </w:p>
    <w:p w:rsidR="00993E62" w:rsidRDefault="00993E62" w:rsidP="00606CC6">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EE web or EJB container.</w:t>
      </w:r>
    </w:p>
    <w:p w:rsidR="00993E62" w:rsidRDefault="00993E62" w:rsidP="00403299">
      <w:pPr>
        <w:pStyle w:val="Heading3"/>
        <w:keepNext w:val="0"/>
      </w:pPr>
      <w:bookmarkStart w:id="790" w:name="_Toc351464517"/>
      <w:r>
        <w:t xml:space="preserve">Example using the </w:t>
      </w:r>
      <w:r w:rsidR="00B850A2">
        <w:t>classic API</w:t>
      </w:r>
      <w:bookmarkEnd w:id="790"/>
    </w:p>
    <w:p w:rsidR="00993E62" w:rsidRDefault="00993E62" w:rsidP="00403299">
      <w:r>
        <w:t xml:space="preserve">Here’s how you might do this using the </w:t>
      </w:r>
      <w:r w:rsidR="00B850A2">
        <w:t>classic API</w:t>
      </w:r>
      <w:r>
        <w:t>:</w:t>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 = "jms/connectionFactory")</w:t>
      </w:r>
    </w:p>
    <w:p w:rsidR="00993E62" w:rsidRDefault="00997CA4" w:rsidP="00403299">
      <w:pPr>
        <w:pStyle w:val="CodeInWideFrame"/>
        <w:keepNext w:val="0"/>
        <w:rPr>
          <w:rStyle w:val="Code"/>
        </w:rPr>
      </w:pPr>
      <w:r>
        <w:rPr>
          <w:rStyle w:val="Code"/>
        </w:rPr>
        <w:t xml:space="preserve">ConnectionFactory </w:t>
      </w:r>
      <w:r w:rsidR="00700062">
        <w:rPr>
          <w:rStyle w:val="Code"/>
        </w:rPr>
        <w:t>connectionFactory</w:t>
      </w:r>
      <w:r w:rsidR="00993E62" w:rsidRPr="00590E86">
        <w:rPr>
          <w:rStyle w:val="Code"/>
        </w:rPr>
        <w:t>;</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590E86">
        <w:rPr>
          <w:rStyle w:val="Code"/>
        </w:rPr>
        <w:t>@Resource(</w:t>
      </w:r>
      <w:proofErr w:type="gramEnd"/>
      <w:r w:rsidRPr="00590E86">
        <w:rPr>
          <w:rStyle w:val="Code"/>
        </w:rPr>
        <w:t>lookup="</w:t>
      </w:r>
      <w:r w:rsidR="005142A0">
        <w:rPr>
          <w:rStyle w:val="Code"/>
        </w:rPr>
        <w:t>jms/dataQueue</w:t>
      </w:r>
      <w:r w:rsidRPr="00590E86">
        <w:rPr>
          <w:rStyle w:val="Code"/>
        </w:rPr>
        <w:t>")</w:t>
      </w:r>
    </w:p>
    <w:p w:rsidR="00993E62" w:rsidRDefault="005142A0" w:rsidP="00403299">
      <w:pPr>
        <w:pStyle w:val="CodeInWideFrame"/>
        <w:keepNext w:val="0"/>
        <w:rPr>
          <w:rStyle w:val="Code"/>
        </w:rPr>
      </w:pPr>
      <w:r>
        <w:rPr>
          <w:rStyle w:val="Code"/>
        </w:rPr>
        <w:t>Queue dataQueue;</w:t>
      </w:r>
    </w:p>
    <w:p w:rsidR="00993E62" w:rsidRDefault="00993E62" w:rsidP="00403299">
      <w:pPr>
        <w:pStyle w:val="CodeInWideFrame"/>
        <w:keepNext w:val="0"/>
        <w:rPr>
          <w:rStyle w:val="Code"/>
        </w:rPr>
      </w:pPr>
      <w:r w:rsidRPr="00590E86">
        <w:rPr>
          <w:rStyle w:val="Code"/>
        </w:rPr>
        <w:tab/>
      </w:r>
    </w:p>
    <w:p w:rsidR="00993E62" w:rsidRDefault="00993E62" w:rsidP="00403299">
      <w:pPr>
        <w:pStyle w:val="CodeInWideFrame"/>
        <w:keepNext w:val="0"/>
        <w:rPr>
          <w:rStyle w:val="Code"/>
        </w:rPr>
      </w:pPr>
      <w:proofErr w:type="gramStart"/>
      <w:r w:rsidRPr="00715324">
        <w:rPr>
          <w:rStyle w:val="Code"/>
        </w:rPr>
        <w:t>public</w:t>
      </w:r>
      <w:proofErr w:type="gramEnd"/>
      <w:r w:rsidRPr="00715324">
        <w:rPr>
          <w:rStyle w:val="Code"/>
        </w:rPr>
        <w:t xml:space="preserve"> String receiveMessageOld() throws JMSException {</w:t>
      </w:r>
    </w:p>
    <w:p w:rsidR="00993E62" w:rsidRDefault="00993E62" w:rsidP="00403299">
      <w:pPr>
        <w:pStyle w:val="CodeInWideFrame"/>
        <w:keepNext w:val="0"/>
        <w:rPr>
          <w:rStyle w:val="Code"/>
        </w:rPr>
      </w:pPr>
    </w:p>
    <w:p w:rsidR="00A93268" w:rsidRDefault="00A93268" w:rsidP="00403299">
      <w:pPr>
        <w:pStyle w:val="CodeInWideFrame"/>
        <w:keepNext w:val="0"/>
        <w:rPr>
          <w:rStyle w:val="Code"/>
        </w:rPr>
      </w:pPr>
      <w:r>
        <w:rPr>
          <w:rStyle w:val="Code"/>
        </w:rPr>
        <w:t xml:space="preserve">   </w:t>
      </w:r>
      <w:proofErr w:type="gramStart"/>
      <w:r w:rsidR="00993E62" w:rsidRPr="00715324">
        <w:rPr>
          <w:rStyle w:val="Code"/>
        </w:rPr>
        <w:t>try</w:t>
      </w:r>
      <w:proofErr w:type="gramEnd"/>
      <w:r w:rsidR="00993E62" w:rsidRPr="00715324">
        <w:rPr>
          <w:rStyle w:val="Code"/>
        </w:rPr>
        <w:t xml:space="preserve"> (Connection connection =</w:t>
      </w:r>
    </w:p>
    <w:p w:rsidR="00993E62" w:rsidRDefault="00A93268" w:rsidP="00403299">
      <w:pPr>
        <w:pStyle w:val="CodeInWideFrame"/>
        <w:keepNext w:val="0"/>
        <w:rPr>
          <w:rStyle w:val="Code"/>
        </w:rPr>
      </w:pPr>
      <w:r>
        <w:rPr>
          <w:rStyle w:val="Code"/>
        </w:rPr>
        <w:t xml:space="preserve">         </w:t>
      </w:r>
      <w:proofErr w:type="gramStart"/>
      <w:r w:rsidR="00700062">
        <w:rPr>
          <w:rStyle w:val="Code"/>
        </w:rPr>
        <w:t>connectionFactory</w:t>
      </w:r>
      <w:r w:rsidR="00997CA4">
        <w:rPr>
          <w:rStyle w:val="Code"/>
        </w:rPr>
        <w:t>.create</w:t>
      </w:r>
      <w:r w:rsidR="00993E62" w:rsidRPr="00715324">
        <w:rPr>
          <w:rStyle w:val="Code"/>
        </w:rPr>
        <w:t>Connection(</w:t>
      </w:r>
      <w:proofErr w:type="gramEnd"/>
      <w:r w:rsidR="00993E62" w:rsidRPr="00715324">
        <w:rPr>
          <w:rStyle w:val="Code"/>
        </w:rPr>
        <w:t>)) {</w:t>
      </w:r>
    </w:p>
    <w:p w:rsidR="00993E62" w:rsidRDefault="00993E62" w:rsidP="00403299">
      <w:pPr>
        <w:pStyle w:val="CodeInWideFrame"/>
        <w:keepNext w:val="0"/>
        <w:rPr>
          <w:rStyle w:val="Code"/>
        </w:rPr>
      </w:pPr>
      <w:r>
        <w:rPr>
          <w:rStyle w:val="Code"/>
        </w:rPr>
        <w:t xml:space="preserve">      </w:t>
      </w:r>
      <w:proofErr w:type="gramStart"/>
      <w:r w:rsidRPr="00715324">
        <w:rPr>
          <w:rStyle w:val="Code"/>
        </w:rPr>
        <w:t>connection.start(</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Session session = </w:t>
      </w:r>
      <w:proofErr w:type="gramStart"/>
      <w:r w:rsidRPr="00715324">
        <w:rPr>
          <w:rStyle w:val="Code"/>
        </w:rPr>
        <w:t>connection.createSession(</w:t>
      </w:r>
      <w:proofErr w:type="gramEnd"/>
      <w:r w:rsidRPr="00715324">
        <w:rPr>
          <w:rStyle w:val="Code"/>
        </w:rPr>
        <w:t>);</w:t>
      </w:r>
    </w:p>
    <w:p w:rsidR="00993E62" w:rsidRDefault="00993E62" w:rsidP="00403299">
      <w:pPr>
        <w:pStyle w:val="CodeInWideFrame"/>
        <w:keepNext w:val="0"/>
        <w:rPr>
          <w:rStyle w:val="Code"/>
        </w:rPr>
      </w:pPr>
      <w:r w:rsidRPr="00715324">
        <w:rPr>
          <w:rStyle w:val="Code"/>
        </w:rPr>
        <w:t xml:space="preserve">      </w:t>
      </w:r>
      <w:r w:rsidR="007F1105">
        <w:rPr>
          <w:rStyle w:val="Code"/>
        </w:rPr>
        <w:t>MessageConsumer consumer</w:t>
      </w:r>
      <w:r w:rsidRPr="00715324">
        <w:rPr>
          <w:rStyle w:val="Code"/>
        </w:rPr>
        <w:t xml:space="preserve"> =</w:t>
      </w:r>
      <w:r w:rsidR="00DB3CA9">
        <w:rPr>
          <w:rStyle w:val="Code"/>
        </w:rPr>
        <w:t xml:space="preserve"> </w:t>
      </w:r>
      <w:proofErr w:type="gramStart"/>
      <w:r w:rsidRPr="00715324">
        <w:rPr>
          <w:rStyle w:val="Code"/>
        </w:rPr>
        <w:t>session.createConsumer</w:t>
      </w:r>
      <w:r w:rsidR="005142A0">
        <w:rPr>
          <w:rStyle w:val="Code"/>
        </w:rPr>
        <w:t>(</w:t>
      </w:r>
      <w:proofErr w:type="gramEnd"/>
      <w:r w:rsidR="005142A0">
        <w:rPr>
          <w:rStyle w:val="Code"/>
        </w:rPr>
        <w:t>dataQueue</w:t>
      </w:r>
      <w:r w:rsidRPr="00715324">
        <w:rPr>
          <w:rStyle w:val="Code"/>
        </w:rPr>
        <w:t>);</w:t>
      </w:r>
    </w:p>
    <w:p w:rsidR="00DB3CA9" w:rsidRDefault="00BD7BA5" w:rsidP="00403299">
      <w:pPr>
        <w:pStyle w:val="CodeInWideFrame"/>
        <w:keepNext w:val="0"/>
        <w:rPr>
          <w:rStyle w:val="Code"/>
        </w:rPr>
      </w:pPr>
      <w:r>
        <w:rPr>
          <w:rStyle w:val="Code"/>
        </w:rPr>
        <w:t xml:space="preserve">      </w:t>
      </w:r>
      <w:r w:rsidR="00993E62" w:rsidRPr="00715324">
        <w:rPr>
          <w:rStyle w:val="Code"/>
        </w:rPr>
        <w:t>TextMe</w:t>
      </w:r>
      <w:r w:rsidR="00DB3CA9">
        <w:rPr>
          <w:rStyle w:val="Code"/>
        </w:rPr>
        <w:t xml:space="preserve">ssage TextMessage </w:t>
      </w:r>
      <w:r w:rsidR="00993E62">
        <w:rPr>
          <w:rStyle w:val="Code"/>
        </w:rPr>
        <w:t>=</w:t>
      </w:r>
    </w:p>
    <w:p w:rsidR="00993E62" w:rsidRDefault="00DB3CA9" w:rsidP="00403299">
      <w:pPr>
        <w:pStyle w:val="CodeInWideFrame"/>
        <w:keepNext w:val="0"/>
        <w:rPr>
          <w:rStyle w:val="Code"/>
        </w:rPr>
      </w:pPr>
      <w:r>
        <w:rPr>
          <w:rStyle w:val="Code"/>
        </w:rPr>
        <w:t xml:space="preserve">         </w:t>
      </w:r>
      <w:r w:rsidR="00993E62">
        <w:rPr>
          <w:rStyle w:val="Code"/>
        </w:rPr>
        <w:t>(TextMessage</w:t>
      </w:r>
      <w:proofErr w:type="gramStart"/>
      <w:r w:rsidR="00993E62">
        <w:rPr>
          <w:rStyle w:val="Code"/>
        </w:rPr>
        <w:t>)</w:t>
      </w:r>
      <w:r w:rsidR="00993E62" w:rsidRPr="00715324">
        <w:rPr>
          <w:rStyle w:val="Code"/>
        </w:rPr>
        <w:t>messageConsumer.receive</w:t>
      </w:r>
      <w:proofErr w:type="gramEnd"/>
      <w:r w:rsidR="00993E62"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 xml:space="preserve">String </w:t>
      </w:r>
      <w:r>
        <w:rPr>
          <w:rStyle w:val="Code"/>
        </w:rPr>
        <w:t>body</w:t>
      </w:r>
      <w:r w:rsidRPr="00715324">
        <w:rPr>
          <w:rStyle w:val="Code"/>
        </w:rPr>
        <w:t xml:space="preserve"> = </w:t>
      </w:r>
      <w:proofErr w:type="gramStart"/>
      <w:r w:rsidRPr="00715324">
        <w:rPr>
          <w:rStyle w:val="Code"/>
        </w:rPr>
        <w:t>textMessage.getText(</w:t>
      </w:r>
      <w:proofErr w:type="gramEnd"/>
      <w:r w:rsidRPr="00715324">
        <w:rPr>
          <w:rStyle w:val="Code"/>
        </w:rPr>
        <w:t>);</w:t>
      </w:r>
      <w:r w:rsidRPr="00715324">
        <w:rPr>
          <w:rStyle w:val="Code"/>
        </w:rPr>
        <w:tab/>
      </w:r>
      <w:r w:rsidRPr="00715324">
        <w:rPr>
          <w:rStyle w:val="Code"/>
        </w:rPr>
        <w:tab/>
      </w:r>
    </w:p>
    <w:p w:rsidR="00993E62" w:rsidRDefault="00993E62" w:rsidP="00403299">
      <w:pPr>
        <w:pStyle w:val="CodeInWideFrame"/>
        <w:keepNext w:val="0"/>
        <w:rPr>
          <w:rStyle w:val="Code"/>
        </w:rPr>
      </w:pPr>
      <w:r w:rsidRPr="00715324">
        <w:rPr>
          <w:rStyle w:val="Code"/>
        </w:rPr>
        <w:t xml:space="preserve">      </w:t>
      </w:r>
      <w:proofErr w:type="gramStart"/>
      <w:r w:rsidRPr="00715324">
        <w:rPr>
          <w:rStyle w:val="Code"/>
        </w:rPr>
        <w:t>return</w:t>
      </w:r>
      <w:proofErr w:type="gramEnd"/>
      <w:r w:rsidRPr="00715324">
        <w:rPr>
          <w:rStyle w:val="Code"/>
        </w:rPr>
        <w:t xml:space="preserve"> </w:t>
      </w:r>
      <w:r>
        <w:rPr>
          <w:rStyle w:val="Code"/>
        </w:rPr>
        <w:t>body</w:t>
      </w:r>
      <w:r w:rsidRPr="00715324">
        <w:rPr>
          <w:rStyle w:val="Code"/>
        </w:rPr>
        <w:t>;</w:t>
      </w:r>
    </w:p>
    <w:p w:rsidR="00993E62" w:rsidRDefault="00993E62" w:rsidP="00403299">
      <w:pPr>
        <w:pStyle w:val="CodeInWideFrame"/>
        <w:keepNext w:val="0"/>
        <w:rPr>
          <w:rStyle w:val="Code"/>
        </w:rPr>
      </w:pPr>
      <w:r>
        <w:rPr>
          <w:rStyle w:val="Code"/>
        </w:rPr>
        <w:t xml:space="preserve">   </w:t>
      </w:r>
      <w:r w:rsidRPr="00715324">
        <w:rPr>
          <w:rStyle w:val="Code"/>
        </w:rPr>
        <w:t>}</w:t>
      </w:r>
    </w:p>
    <w:p w:rsidR="00993E62" w:rsidRDefault="00993E62" w:rsidP="00403299">
      <w:pPr>
        <w:pStyle w:val="CodeInWideFrame"/>
        <w:keepNext w:val="0"/>
        <w:rPr>
          <w:rStyle w:val="Code"/>
        </w:rPr>
      </w:pPr>
      <w:r w:rsidRPr="00715324">
        <w:rPr>
          <w:rStyle w:val="Code"/>
        </w:rPr>
        <w:t xml:space="preserve">}  </w:t>
      </w:r>
    </w:p>
    <w:p w:rsidR="00993E62" w:rsidRDefault="00993E62" w:rsidP="000567EB">
      <w:pPr>
        <w:pStyle w:val="Heading3"/>
      </w:pPr>
      <w:bookmarkStart w:id="791" w:name="_Toc351464518"/>
      <w:r>
        <w:lastRenderedPageBreak/>
        <w:t>Example using the simplified API</w:t>
      </w:r>
      <w:bookmarkEnd w:id="791"/>
    </w:p>
    <w:p w:rsidR="00993E62" w:rsidRDefault="00993E62" w:rsidP="000567EB">
      <w:pPr>
        <w:keepNext/>
      </w:pPr>
      <w:r>
        <w:t xml:space="preserve">Here’s how you might do this using the simplified API. </w:t>
      </w:r>
    </w:p>
    <w:p w:rsidR="00993E62" w:rsidRDefault="00993E62" w:rsidP="00961896">
      <w:pPr>
        <w:pStyle w:val="CodeInWideFrame"/>
      </w:pPr>
      <w:proofErr w:type="gramStart"/>
      <w:r>
        <w:t>@Resource(</w:t>
      </w:r>
      <w:proofErr w:type="gramEnd"/>
      <w:r>
        <w:t>lookup = "jms/connectionFactory")</w:t>
      </w:r>
    </w:p>
    <w:p w:rsidR="00993E62" w:rsidRDefault="00997CA4" w:rsidP="00961896">
      <w:pPr>
        <w:pStyle w:val="CodeInWideFrame"/>
      </w:pPr>
      <w:r>
        <w:t xml:space="preserve">ConnectionFactory </w:t>
      </w:r>
      <w:r w:rsidR="00700062">
        <w:t>connectionFactory</w:t>
      </w:r>
      <w:r w:rsidR="00993E62">
        <w:t>;</w:t>
      </w:r>
    </w:p>
    <w:p w:rsidR="00993E62" w:rsidRDefault="00993E62" w:rsidP="00961896">
      <w:pPr>
        <w:pStyle w:val="CodeInWideFrame"/>
      </w:pPr>
      <w:r>
        <w:tab/>
      </w:r>
    </w:p>
    <w:p w:rsidR="00993E62" w:rsidRDefault="00993E62" w:rsidP="00961896">
      <w:pPr>
        <w:pStyle w:val="CodeInWideFrame"/>
      </w:pPr>
      <w:proofErr w:type="gramStart"/>
      <w:r>
        <w:t>@Resource(</w:t>
      </w:r>
      <w:proofErr w:type="gramEnd"/>
      <w:r>
        <w:t>lookup="</w:t>
      </w:r>
      <w:r w:rsidR="005142A0">
        <w:t>jms/dataQueue</w:t>
      </w:r>
      <w:r>
        <w:t>")</w:t>
      </w:r>
    </w:p>
    <w:p w:rsidR="00993E62" w:rsidRDefault="005142A0" w:rsidP="00961896">
      <w:pPr>
        <w:pStyle w:val="CodeInWideFrame"/>
      </w:pPr>
      <w:r>
        <w:t>Queue dataQueue;</w:t>
      </w:r>
    </w:p>
    <w:p w:rsidR="00993E62" w:rsidRDefault="00993E62" w:rsidP="00961896">
      <w:pPr>
        <w:pStyle w:val="CodeInWideFrame"/>
      </w:pPr>
    </w:p>
    <w:p w:rsidR="00993E62" w:rsidRDefault="00993E62" w:rsidP="00961896">
      <w:pPr>
        <w:pStyle w:val="CodeInWideFrame"/>
      </w:pPr>
      <w:proofErr w:type="gramStart"/>
      <w:r w:rsidRPr="00AB0992">
        <w:t>public</w:t>
      </w:r>
      <w:proofErr w:type="gramEnd"/>
      <w:r w:rsidRPr="00AB0992">
        <w:t xml:space="preserve"> String receiveMessageNew() {</w:t>
      </w:r>
    </w:p>
    <w:p w:rsidR="00B06866" w:rsidRDefault="00B06866" w:rsidP="00961896">
      <w:pPr>
        <w:pStyle w:val="CodeInWideFrame"/>
      </w:pPr>
    </w:p>
    <w:p w:rsidR="00B12121" w:rsidRDefault="00D51C02" w:rsidP="00B12121">
      <w:pPr>
        <w:pStyle w:val="CodeInWideFrame"/>
      </w:pPr>
      <w:r>
        <w:t xml:space="preserve">   </w:t>
      </w:r>
      <w:proofErr w:type="gramStart"/>
      <w:r>
        <w:t>try</w:t>
      </w:r>
      <w:proofErr w:type="gramEnd"/>
      <w:r>
        <w:t xml:space="preserve"> (JMSContext context = connectionFactory.createContext();){</w:t>
      </w:r>
    </w:p>
    <w:p w:rsidR="00D51C02" w:rsidRDefault="00B12121" w:rsidP="00B12121">
      <w:pPr>
        <w:pStyle w:val="CodeInWideFrame"/>
      </w:pPr>
      <w:r>
        <w:t xml:space="preserve">      JMSConsumer consumer = </w:t>
      </w:r>
      <w:proofErr w:type="gramStart"/>
      <w:r>
        <w:t>context.createConsumer(</w:t>
      </w:r>
      <w:proofErr w:type="gramEnd"/>
      <w:r>
        <w:t>demoQueue);</w:t>
      </w:r>
      <w:r w:rsidR="00D51C02">
        <w:t xml:space="preserve">  </w:t>
      </w:r>
      <w:r w:rsidR="00993E62">
        <w:t xml:space="preserve">      </w:t>
      </w:r>
      <w:r w:rsidR="00D51C02">
        <w:t xml:space="preserve">   </w:t>
      </w:r>
    </w:p>
    <w:p w:rsidR="00993E62" w:rsidRDefault="00D51C02" w:rsidP="00D51C02">
      <w:pPr>
        <w:pStyle w:val="CodeInWideFrame"/>
      </w:pPr>
      <w:r>
        <w:t xml:space="preserve">      </w:t>
      </w:r>
      <w:proofErr w:type="gramStart"/>
      <w:r w:rsidR="00993E62" w:rsidRPr="00AB0992">
        <w:t>return</w:t>
      </w:r>
      <w:proofErr w:type="gramEnd"/>
      <w:r w:rsidR="00993E62" w:rsidRPr="00AB0992">
        <w:t xml:space="preserve"> </w:t>
      </w:r>
      <w:r w:rsidR="00993E62">
        <w:t>c</w:t>
      </w:r>
      <w:r w:rsidR="00993E62" w:rsidRPr="00AB0992">
        <w:t>onsumer.receive</w:t>
      </w:r>
      <w:r w:rsidR="00993E62">
        <w:t>Body</w:t>
      </w:r>
      <w:r w:rsidR="00993E62" w:rsidRPr="00AB0992">
        <w:t>(String.class);</w:t>
      </w:r>
      <w:r w:rsidR="00993E62" w:rsidRPr="00AB0992">
        <w:tab/>
      </w:r>
    </w:p>
    <w:p w:rsidR="00993E62" w:rsidRDefault="00993E62" w:rsidP="00961896">
      <w:pPr>
        <w:pStyle w:val="CodeInWideFrame"/>
      </w:pPr>
      <w:r>
        <w:t xml:space="preserve">   </w:t>
      </w:r>
      <w:r w:rsidRPr="00AB0992">
        <w:t>}</w:t>
      </w:r>
    </w:p>
    <w:p w:rsidR="00993E62" w:rsidRDefault="00993E62" w:rsidP="00961896">
      <w:pPr>
        <w:pStyle w:val="CodeInWideFrame"/>
      </w:pPr>
      <w:r w:rsidRPr="00AB0992">
        <w:t xml:space="preserve">}  </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3"/>
      </w:pPr>
      <w:bookmarkStart w:id="792" w:name="_Toc351464519"/>
      <w:r>
        <w:t>Example using the simplified API and injection</w:t>
      </w:r>
      <w:bookmarkEnd w:id="792"/>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973004">
      <w:pPr>
        <w:pStyle w:val="CodeInWideFrame"/>
      </w:pPr>
      <w:r>
        <w:t>@Inject</w:t>
      </w:r>
    </w:p>
    <w:p w:rsidR="00993E62" w:rsidRDefault="00993E62" w:rsidP="00973004">
      <w:pPr>
        <w:pStyle w:val="CodeInWideFrame"/>
      </w:pPr>
      <w:proofErr w:type="gramStart"/>
      <w:r>
        <w:t>@JMSConnectionFactory(</w:t>
      </w:r>
      <w:proofErr w:type="gramEnd"/>
      <w:r>
        <w:t>"jms/connectionFactory")</w:t>
      </w:r>
    </w:p>
    <w:p w:rsidR="00993E62" w:rsidRDefault="00993E62" w:rsidP="00973004">
      <w:pPr>
        <w:pStyle w:val="CodeInWideFrame"/>
      </w:pPr>
      <w:proofErr w:type="gramStart"/>
      <w:r>
        <w:t>private</w:t>
      </w:r>
      <w:proofErr w:type="gramEnd"/>
      <w:r>
        <w:t xml:space="preserve"> JMSContext context;</w:t>
      </w:r>
    </w:p>
    <w:p w:rsidR="00993E62" w:rsidRDefault="00993E62" w:rsidP="00973004">
      <w:pPr>
        <w:pStyle w:val="CodeInWideFrame"/>
      </w:pPr>
      <w:r>
        <w:tab/>
      </w:r>
    </w:p>
    <w:p w:rsidR="00993E62" w:rsidRDefault="00993E62" w:rsidP="00973004">
      <w:pPr>
        <w:pStyle w:val="CodeInWideFrame"/>
      </w:pPr>
      <w:proofErr w:type="gramStart"/>
      <w:r>
        <w:t>@Resource(</w:t>
      </w:r>
      <w:proofErr w:type="gramEnd"/>
      <w:r>
        <w:t>lookup="</w:t>
      </w:r>
      <w:r w:rsidR="005142A0">
        <w:t>jms/dataQueue</w:t>
      </w:r>
      <w:r>
        <w:t>")</w:t>
      </w:r>
    </w:p>
    <w:p w:rsidR="00993E62" w:rsidRDefault="005142A0" w:rsidP="00973004">
      <w:pPr>
        <w:pStyle w:val="CodeInWideFrame"/>
      </w:pPr>
      <w:r>
        <w:t>Queue dataQueue;</w:t>
      </w:r>
    </w:p>
    <w:p w:rsidR="00993E62" w:rsidRDefault="00993E62" w:rsidP="00973004">
      <w:pPr>
        <w:pStyle w:val="CodeInWideFrame"/>
      </w:pPr>
    </w:p>
    <w:p w:rsidR="00993E62" w:rsidRDefault="00993E62" w:rsidP="00973004">
      <w:pPr>
        <w:pStyle w:val="CodeInWideFrame"/>
      </w:pPr>
      <w:proofErr w:type="gramStart"/>
      <w:r>
        <w:t>public</w:t>
      </w:r>
      <w:proofErr w:type="gramEnd"/>
      <w:r>
        <w:t xml:space="preserve"> String receiveMessageNew() {</w:t>
      </w:r>
    </w:p>
    <w:p w:rsidR="000608E0" w:rsidRDefault="000608E0" w:rsidP="00973004">
      <w:pPr>
        <w:pStyle w:val="CodeInWideFrame"/>
      </w:pPr>
    </w:p>
    <w:p w:rsidR="00993E62" w:rsidRDefault="00993E62" w:rsidP="00973004">
      <w:pPr>
        <w:pStyle w:val="CodeInWideFrame"/>
      </w:pPr>
      <w:r>
        <w:t xml:space="preserve">   JMSConsumer consumer =</w:t>
      </w:r>
      <w:r w:rsidR="00973004">
        <w:t xml:space="preserve"> </w:t>
      </w:r>
      <w:proofErr w:type="gramStart"/>
      <w:r>
        <w:t>context.createConsumer</w:t>
      </w:r>
      <w:r w:rsidR="005142A0">
        <w:t>(</w:t>
      </w:r>
      <w:proofErr w:type="gramEnd"/>
      <w:r w:rsidR="005142A0">
        <w:t>dataQueue</w:t>
      </w:r>
      <w:r>
        <w:t>);</w:t>
      </w:r>
    </w:p>
    <w:p w:rsidR="00993E62" w:rsidRDefault="00993E62" w:rsidP="00973004">
      <w:pPr>
        <w:pStyle w:val="CodeInWideFrame"/>
      </w:pPr>
      <w:r>
        <w:t xml:space="preserve">   </w:t>
      </w:r>
      <w:proofErr w:type="gramStart"/>
      <w:r>
        <w:t>return</w:t>
      </w:r>
      <w:proofErr w:type="gramEnd"/>
      <w:r>
        <w:t xml:space="preserve"> consumer.receiveBody(String.class);</w:t>
      </w:r>
      <w:r>
        <w:tab/>
      </w:r>
    </w:p>
    <w:p w:rsidR="00993E62" w:rsidRDefault="00993E62" w:rsidP="00973004">
      <w:pPr>
        <w:pStyle w:val="CodeInWideFrame"/>
      </w:pPr>
      <w:r>
        <w:t>}</w:t>
      </w:r>
    </w:p>
    <w:p w:rsidR="00993E62" w:rsidRDefault="00993E62" w:rsidP="002B6E69">
      <w:pPr>
        <w:pStyle w:val="Heading2"/>
      </w:pPr>
      <w:bookmarkStart w:id="793" w:name="_Toc351464520"/>
      <w:r>
        <w:t>Receiving a message synchronously (Java SE)</w:t>
      </w:r>
      <w:bookmarkEnd w:id="793"/>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in a Java SE environment.</w:t>
      </w:r>
    </w:p>
    <w:p w:rsidR="00993E62" w:rsidRDefault="00993E62" w:rsidP="002B6E69">
      <w:pPr>
        <w:pStyle w:val="Heading3"/>
      </w:pPr>
      <w:bookmarkStart w:id="794" w:name="_Toc351464521"/>
      <w:r>
        <w:t xml:space="preserve">Example using the </w:t>
      </w:r>
      <w:r w:rsidR="00B850A2">
        <w:t>classic API</w:t>
      </w:r>
      <w:bookmarkEnd w:id="794"/>
    </w:p>
    <w:p w:rsidR="00993E62" w:rsidRDefault="00993E62" w:rsidP="00993E62">
      <w:r>
        <w:t xml:space="preserve">Here’s how you might do this using the </w:t>
      </w:r>
      <w:r w:rsidR="00B850A2">
        <w:t>classic API</w:t>
      </w:r>
      <w:r>
        <w:t>:</w:t>
      </w:r>
    </w:p>
    <w:p w:rsidR="004D5EDB" w:rsidRDefault="00993E62" w:rsidP="004D5EDB">
      <w:pPr>
        <w:pStyle w:val="CodeInWideFrame"/>
      </w:pPr>
      <w:proofErr w:type="gramStart"/>
      <w:r w:rsidRPr="001852C6">
        <w:lastRenderedPageBreak/>
        <w:t>public</w:t>
      </w:r>
      <w:proofErr w:type="gramEnd"/>
      <w:r w:rsidRPr="001852C6">
        <w:t xml:space="preserve"> String receiveMessageOld()</w:t>
      </w:r>
      <w:r w:rsidR="004D5EDB">
        <w:t xml:space="preserve"> </w:t>
      </w:r>
    </w:p>
    <w:p w:rsidR="00993E62" w:rsidRDefault="004D5EDB" w:rsidP="004D5EDB">
      <w:pPr>
        <w:pStyle w:val="CodeInWideFrame"/>
      </w:pPr>
      <w:r>
        <w:t xml:space="preserve">      </w:t>
      </w:r>
      <w:proofErr w:type="gramStart"/>
      <w:r w:rsidR="00993E62" w:rsidRPr="001852C6">
        <w:t>throws</w:t>
      </w:r>
      <w:proofErr w:type="gramEnd"/>
      <w:r w:rsidR="00993E62" w:rsidRPr="001852C6">
        <w:t xml:space="preserve"> JMSException, NamingException {</w:t>
      </w:r>
    </w:p>
    <w:p w:rsidR="00993E62" w:rsidRDefault="00993E62" w:rsidP="004D5EDB">
      <w:pPr>
        <w:pStyle w:val="CodeInWideFrame"/>
      </w:pPr>
    </w:p>
    <w:p w:rsidR="00993E62" w:rsidRDefault="00993E62" w:rsidP="004D5EDB">
      <w:pPr>
        <w:pStyle w:val="CodeInWideFrame"/>
      </w:pPr>
      <w:r>
        <w:t xml:space="preserve">   </w:t>
      </w:r>
      <w:r w:rsidRPr="001852C6">
        <w:t xml:space="preserve">InitialContext </w:t>
      </w:r>
      <w:r w:rsidR="00CB7CD9">
        <w:t>namingContext</w:t>
      </w:r>
      <w:r w:rsidRPr="001852C6">
        <w:t xml:space="preserve"> = </w:t>
      </w:r>
      <w:proofErr w:type="gramStart"/>
      <w:r w:rsidRPr="001852C6">
        <w:t>getInitialContext(</w:t>
      </w:r>
      <w:proofErr w:type="gramEnd"/>
      <w:r w:rsidRPr="001852C6">
        <w:t>);</w:t>
      </w:r>
    </w:p>
    <w:p w:rsidR="003D3CE8" w:rsidRDefault="00993E62" w:rsidP="003D3CE8">
      <w:pPr>
        <w:pStyle w:val="CodeInWideFrame"/>
      </w:pPr>
      <w:r>
        <w:t xml:space="preserve">   </w:t>
      </w:r>
      <w:r w:rsidR="00997CA4">
        <w:t xml:space="preserve">ConnectionFactory </w:t>
      </w:r>
      <w:r w:rsidR="00700062">
        <w:t>connectionFactory</w:t>
      </w:r>
      <w:r>
        <w:t xml:space="preserve"> =</w:t>
      </w:r>
      <w:r w:rsidR="003D3CE8">
        <w:t xml:space="preserve"> </w:t>
      </w:r>
      <w:r w:rsidRPr="001852C6">
        <w:t>(ConnectionFactory)</w:t>
      </w:r>
    </w:p>
    <w:p w:rsidR="00993E62" w:rsidRDefault="003D3CE8" w:rsidP="003D3CE8">
      <w:pPr>
        <w:pStyle w:val="CodeInWideFrame"/>
      </w:pPr>
      <w:r>
        <w:t xml:space="preserve">      </w:t>
      </w:r>
      <w:proofErr w:type="gramStart"/>
      <w:r w:rsidR="00CB7CD9">
        <w:t>namingContext</w:t>
      </w:r>
      <w:r w:rsidR="00993E62" w:rsidRPr="001852C6">
        <w:t>.lookup(</w:t>
      </w:r>
      <w:proofErr w:type="gramEnd"/>
      <w:r w:rsidR="00993E62" w:rsidRPr="001852C6">
        <w:t>"jms/connectionFactory");</w:t>
      </w:r>
    </w:p>
    <w:p w:rsidR="003D3CE8" w:rsidRDefault="00993E62" w:rsidP="003D3CE8">
      <w:pPr>
        <w:pStyle w:val="CodeInWideFrame"/>
      </w:pPr>
      <w:r>
        <w:t xml:space="preserve">   </w:t>
      </w:r>
      <w:r w:rsidRPr="001852C6">
        <w:t>Queue inboundQueue = (Queue)</w:t>
      </w:r>
    </w:p>
    <w:p w:rsidR="003B3C48" w:rsidRDefault="003D3CE8" w:rsidP="003D3CE8">
      <w:pPr>
        <w:pStyle w:val="CodeInWideFrame"/>
      </w:pPr>
      <w:r>
        <w:t xml:space="preserve">      </w:t>
      </w:r>
      <w:proofErr w:type="gramStart"/>
      <w:r w:rsidR="00CB7CD9">
        <w:t>namingContext</w:t>
      </w:r>
      <w:r w:rsidR="00993E62" w:rsidRPr="001852C6">
        <w:t>.lookup(</w:t>
      </w:r>
      <w:proofErr w:type="gramEnd"/>
      <w:r w:rsidR="00993E62" w:rsidRPr="001852C6">
        <w:t>"</w:t>
      </w:r>
      <w:r w:rsidR="005142A0">
        <w:t>jms/dataQueue</w:t>
      </w:r>
      <w:r w:rsidR="00993E62" w:rsidRPr="001852C6">
        <w:t>");</w:t>
      </w:r>
    </w:p>
    <w:p w:rsidR="00993E62" w:rsidRDefault="00993E62" w:rsidP="003D3CE8">
      <w:pPr>
        <w:pStyle w:val="CodeInWideFrame"/>
      </w:pPr>
      <w:r w:rsidRPr="001852C6">
        <w:tab/>
      </w:r>
      <w:r w:rsidRPr="001852C6">
        <w:tab/>
      </w:r>
      <w:r w:rsidRPr="001852C6">
        <w:tab/>
      </w:r>
    </w:p>
    <w:p w:rsidR="000977A4" w:rsidRDefault="00993E62" w:rsidP="000977A4">
      <w:pPr>
        <w:pStyle w:val="CodeInWideFrame"/>
      </w:pPr>
      <w:r>
        <w:t xml:space="preserve">   </w:t>
      </w:r>
      <w:proofErr w:type="gramStart"/>
      <w:r w:rsidRPr="001852C6">
        <w:t>try</w:t>
      </w:r>
      <w:proofErr w:type="gramEnd"/>
      <w:r w:rsidRPr="001852C6">
        <w:t xml:space="preserve"> (Connection connection =</w:t>
      </w:r>
      <w:r w:rsidR="000977A4">
        <w:t xml:space="preserve"> </w:t>
      </w:r>
    </w:p>
    <w:p w:rsidR="00993E62" w:rsidRDefault="000977A4" w:rsidP="000977A4">
      <w:pPr>
        <w:pStyle w:val="CodeInWideFrame"/>
      </w:pPr>
      <w:r>
        <w:t xml:space="preserve">         </w:t>
      </w:r>
      <w:proofErr w:type="gramStart"/>
      <w:r w:rsidR="00700062">
        <w:t>connectionFactory</w:t>
      </w:r>
      <w:r w:rsidR="00997CA4">
        <w:t>.create</w:t>
      </w:r>
      <w:r w:rsidR="00993E62" w:rsidRPr="001852C6">
        <w:t>Connection(</w:t>
      </w:r>
      <w:proofErr w:type="gramEnd"/>
      <w:r w:rsidR="00993E62" w:rsidRPr="001852C6">
        <w:t>);){</w:t>
      </w:r>
    </w:p>
    <w:p w:rsidR="00993E62" w:rsidRDefault="00993E62" w:rsidP="000977A4">
      <w:pPr>
        <w:pStyle w:val="CodeInWideFrame"/>
      </w:pPr>
      <w:r>
        <w:t xml:space="preserve">      </w:t>
      </w:r>
      <w:r w:rsidRPr="001852C6">
        <w:t>Session session =</w:t>
      </w:r>
      <w:r w:rsidR="000977A4">
        <w:t xml:space="preserve"> </w:t>
      </w:r>
      <w:proofErr w:type="gramStart"/>
      <w:r w:rsidRPr="001852C6">
        <w:t>connection.createSession(</w:t>
      </w:r>
      <w:proofErr w:type="gramEnd"/>
      <w:r w:rsidRPr="001852C6">
        <w:t>AUTO_ACKNOWLEDGE);</w:t>
      </w:r>
    </w:p>
    <w:p w:rsidR="00993E62" w:rsidRDefault="00993E62" w:rsidP="000977A4">
      <w:pPr>
        <w:pStyle w:val="CodeInWideFrame"/>
      </w:pPr>
      <w:r>
        <w:t xml:space="preserve">      </w:t>
      </w:r>
      <w:r w:rsidR="007F1105">
        <w:t>MessageConsumer consumer</w:t>
      </w:r>
      <w:r w:rsidRPr="001852C6">
        <w:t xml:space="preserve"> =</w:t>
      </w:r>
      <w:r>
        <w:t xml:space="preserve"> </w:t>
      </w:r>
      <w:proofErr w:type="gramStart"/>
      <w:r w:rsidRPr="001852C6">
        <w:t>session.createConsumer</w:t>
      </w:r>
      <w:r w:rsidR="005142A0">
        <w:t>(</w:t>
      </w:r>
      <w:proofErr w:type="gramEnd"/>
      <w:r w:rsidR="005142A0">
        <w:t>dataQueue</w:t>
      </w:r>
      <w:r w:rsidRPr="001852C6">
        <w:t>);</w:t>
      </w:r>
    </w:p>
    <w:p w:rsidR="00993E62" w:rsidRDefault="00993E62" w:rsidP="004D5EDB">
      <w:pPr>
        <w:pStyle w:val="CodeInWideFrame"/>
      </w:pPr>
      <w:r>
        <w:t xml:space="preserve">      </w:t>
      </w:r>
      <w:proofErr w:type="gramStart"/>
      <w:r w:rsidRPr="001852C6">
        <w:t>connection.start(</w:t>
      </w:r>
      <w:proofErr w:type="gramEnd"/>
      <w:r w:rsidRPr="001852C6">
        <w:t>);</w:t>
      </w:r>
    </w:p>
    <w:p w:rsidR="00993E62" w:rsidRDefault="00993E62" w:rsidP="00593C32">
      <w:pPr>
        <w:pStyle w:val="CodeInWideFrame"/>
      </w:pPr>
      <w:r>
        <w:t xml:space="preserve">      </w:t>
      </w:r>
      <w:r w:rsidRPr="001852C6">
        <w:t xml:space="preserve">TextMessage </w:t>
      </w:r>
      <w:r w:rsidR="0007159B">
        <w:t xml:space="preserve">TextMessage </w:t>
      </w:r>
      <w:r w:rsidRPr="001852C6">
        <w:t>=</w:t>
      </w:r>
      <w:r>
        <w:t xml:space="preserve"> </w:t>
      </w:r>
      <w:r w:rsidRPr="001852C6">
        <w:t xml:space="preserve">(TextMessage) </w:t>
      </w:r>
      <w:proofErr w:type="gramStart"/>
      <w:r w:rsidR="007C0B91">
        <w:t>consumer</w:t>
      </w:r>
      <w:r w:rsidRPr="001852C6">
        <w:t>.receive(</w:t>
      </w:r>
      <w:proofErr w:type="gramEnd"/>
      <w:r w:rsidRPr="001852C6">
        <w:t>);</w:t>
      </w:r>
    </w:p>
    <w:p w:rsidR="00993E62" w:rsidRDefault="00993E62" w:rsidP="004D5EDB">
      <w:pPr>
        <w:pStyle w:val="CodeInWideFrame"/>
      </w:pPr>
      <w:r>
        <w:t xml:space="preserve">      </w:t>
      </w:r>
      <w:proofErr w:type="gramStart"/>
      <w:r w:rsidRPr="001852C6">
        <w:t>return</w:t>
      </w:r>
      <w:proofErr w:type="gramEnd"/>
      <w:r w:rsidRPr="001852C6">
        <w:t xml:space="preserve"> textMessage.getText();</w:t>
      </w:r>
    </w:p>
    <w:p w:rsidR="00993E62" w:rsidRDefault="00993E62" w:rsidP="004D5EDB">
      <w:pPr>
        <w:pStyle w:val="CodeInWideFrame"/>
      </w:pPr>
      <w:r>
        <w:t xml:space="preserve">   }</w:t>
      </w:r>
      <w:r w:rsidRPr="001852C6">
        <w:tab/>
      </w:r>
      <w:r w:rsidRPr="001852C6">
        <w:tab/>
      </w:r>
    </w:p>
    <w:p w:rsidR="00993E62" w:rsidRDefault="00993E62" w:rsidP="004D5EDB">
      <w:pPr>
        <w:pStyle w:val="CodeInWideFrame"/>
      </w:pPr>
      <w:r w:rsidRPr="001852C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795" w:name="_Toc351464522"/>
      <w:r>
        <w:t>Example using the simplified API</w:t>
      </w:r>
      <w:bookmarkEnd w:id="795"/>
    </w:p>
    <w:p w:rsidR="00993E62" w:rsidRDefault="00993E62" w:rsidP="00993E62">
      <w:r>
        <w:t xml:space="preserve">Here’s how you might do this using the simplified API. </w:t>
      </w:r>
    </w:p>
    <w:p w:rsidR="00993E62" w:rsidRDefault="00993E62" w:rsidP="00007A8C">
      <w:pPr>
        <w:pStyle w:val="CodeInWideFrame"/>
      </w:pPr>
      <w:proofErr w:type="gramStart"/>
      <w:r w:rsidRPr="00B75990">
        <w:t>public</w:t>
      </w:r>
      <w:proofErr w:type="gramEnd"/>
      <w:r w:rsidRPr="00B75990">
        <w:t xml:space="preserve"> String receiveMessageNew() throws NamingException {</w:t>
      </w:r>
    </w:p>
    <w:p w:rsidR="00993E62" w:rsidRDefault="00993E62" w:rsidP="00007A8C">
      <w:pPr>
        <w:pStyle w:val="CodeInWideFrame"/>
      </w:pPr>
      <w:r w:rsidRPr="00B75990">
        <w:tab/>
      </w:r>
      <w:r w:rsidRPr="00B75990">
        <w:tab/>
      </w:r>
    </w:p>
    <w:p w:rsidR="00993E62" w:rsidRDefault="00993E62" w:rsidP="00007A8C">
      <w:pPr>
        <w:pStyle w:val="CodeInWideFrame"/>
      </w:pPr>
      <w:r>
        <w:t xml:space="preserve">   </w:t>
      </w:r>
      <w:r w:rsidRPr="00B75990">
        <w:t xml:space="preserve">InitialContext </w:t>
      </w:r>
      <w:r w:rsidR="005E31BD">
        <w:t>namingContext</w:t>
      </w:r>
      <w:r w:rsidRPr="00B75990">
        <w:t xml:space="preserve"> = </w:t>
      </w:r>
      <w:proofErr w:type="gramStart"/>
      <w:r w:rsidRPr="00B75990">
        <w:t>getInitialContext(</w:t>
      </w:r>
      <w:proofErr w:type="gramEnd"/>
      <w:r w:rsidRPr="00B75990">
        <w:t>);</w:t>
      </w:r>
    </w:p>
    <w:p w:rsidR="00993E62" w:rsidRDefault="00993E62" w:rsidP="00007A8C">
      <w:pPr>
        <w:pStyle w:val="CodeInWideFrame"/>
      </w:pPr>
      <w:r>
        <w:t xml:space="preserve">   </w:t>
      </w:r>
      <w:r w:rsidR="00997CA4">
        <w:t xml:space="preserve">ConnectionFactory </w:t>
      </w:r>
      <w:r w:rsidR="00700062">
        <w:t>connectionFactory</w:t>
      </w:r>
      <w:r w:rsidRPr="00B75990">
        <w:t xml:space="preserve"> =</w:t>
      </w:r>
      <w:r w:rsidR="000110CD">
        <w:t xml:space="preserve"> </w:t>
      </w:r>
      <w:r w:rsidRPr="00B75990">
        <w:t>(ConnectionFactory)</w:t>
      </w:r>
    </w:p>
    <w:p w:rsidR="00993E62" w:rsidRDefault="00993E62" w:rsidP="00007A8C">
      <w:pPr>
        <w:pStyle w:val="CodeInWideFrame"/>
      </w:pPr>
      <w:r>
        <w:t xml:space="preserve">      </w:t>
      </w:r>
      <w:proofErr w:type="gramStart"/>
      <w:r w:rsidR="005E31BD">
        <w:t>namingContext</w:t>
      </w:r>
      <w:r w:rsidRPr="00B75990">
        <w:t>.lookup(</w:t>
      </w:r>
      <w:proofErr w:type="gramEnd"/>
      <w:r w:rsidRPr="00B75990">
        <w:t>"jms/connectionFactory");</w:t>
      </w:r>
    </w:p>
    <w:p w:rsidR="00993E62" w:rsidRDefault="00993E62" w:rsidP="00516CFB">
      <w:pPr>
        <w:pStyle w:val="CodeInWideFrame"/>
      </w:pPr>
      <w:r>
        <w:t xml:space="preserve">   </w:t>
      </w:r>
      <w:r w:rsidRPr="00B75990">
        <w:t xml:space="preserve">Queue </w:t>
      </w:r>
      <w:r w:rsidR="00516CFB">
        <w:t>dataQueue</w:t>
      </w:r>
      <w:r w:rsidR="00516CFB" w:rsidRPr="00B75990">
        <w:t xml:space="preserve"> </w:t>
      </w:r>
      <w:r w:rsidRPr="00B75990">
        <w:t>=</w:t>
      </w:r>
      <w:r>
        <w:t xml:space="preserve"> (Queue)</w:t>
      </w:r>
      <w:r w:rsidR="007146BF">
        <w:t xml:space="preserve"> </w:t>
      </w:r>
      <w:proofErr w:type="gramStart"/>
      <w:r w:rsidR="005E31BD">
        <w:t>namingContext</w:t>
      </w:r>
      <w:r w:rsidRPr="00B75990">
        <w:t>.lookup(</w:t>
      </w:r>
      <w:proofErr w:type="gramEnd"/>
      <w:r w:rsidRPr="00B75990">
        <w:t>"</w:t>
      </w:r>
      <w:r w:rsidR="005142A0">
        <w:t>jms/dataQueue</w:t>
      </w:r>
      <w:r w:rsidRPr="00B75990">
        <w:t>");</w:t>
      </w:r>
    </w:p>
    <w:p w:rsidR="00C263BE" w:rsidRDefault="00C263BE" w:rsidP="00516CFB">
      <w:pPr>
        <w:pStyle w:val="CodeInWideFrame"/>
      </w:pPr>
    </w:p>
    <w:p w:rsidR="00993E62" w:rsidRDefault="00993E62" w:rsidP="00007A8C">
      <w:pPr>
        <w:pStyle w:val="CodeInWideFrame"/>
      </w:pPr>
      <w:r>
        <w:t xml:space="preserve">   </w:t>
      </w:r>
      <w:proofErr w:type="gramStart"/>
      <w:r w:rsidRPr="00B75990">
        <w:t>try</w:t>
      </w:r>
      <w:proofErr w:type="gramEnd"/>
      <w:r w:rsidRPr="00B75990">
        <w:t xml:space="preserve"> (</w:t>
      </w:r>
      <w:r>
        <w:t>JMSContext context =</w:t>
      </w:r>
    </w:p>
    <w:p w:rsidR="00993E62" w:rsidRDefault="009C66F5" w:rsidP="00F81798">
      <w:pPr>
        <w:pStyle w:val="CodeInWideFrame"/>
      </w:pPr>
      <w:r>
        <w:t xml:space="preserve">         </w:t>
      </w:r>
      <w:proofErr w:type="gramStart"/>
      <w:r w:rsidR="00700062">
        <w:t>connectionFactory</w:t>
      </w:r>
      <w:r w:rsidR="00997CA4">
        <w:t>.create</w:t>
      </w:r>
      <w:r w:rsidR="00993E62">
        <w:t>Context</w:t>
      </w:r>
      <w:r w:rsidR="00993E62" w:rsidRPr="00B75990">
        <w:t>(</w:t>
      </w:r>
      <w:proofErr w:type="gramEnd"/>
      <w:r w:rsidR="00993E62" w:rsidRPr="00B75990">
        <w:t>AUTO_ACKNOWLEDGE);) {</w:t>
      </w:r>
    </w:p>
    <w:p w:rsidR="00993E62" w:rsidRDefault="00993E62" w:rsidP="00B41439">
      <w:pPr>
        <w:pStyle w:val="CodeInWideFrame"/>
      </w:pPr>
      <w:r>
        <w:t xml:space="preserve">      JMS</w:t>
      </w:r>
      <w:r w:rsidRPr="00B75990">
        <w:t xml:space="preserve">Consumer </w:t>
      </w:r>
      <w:r>
        <w:t>c</w:t>
      </w:r>
      <w:r w:rsidRPr="00B75990">
        <w:t>onsumer =</w:t>
      </w:r>
      <w:r w:rsidR="003E3729">
        <w:t xml:space="preserve"> </w:t>
      </w:r>
      <w:proofErr w:type="gramStart"/>
      <w:r>
        <w:t>context</w:t>
      </w:r>
      <w:r w:rsidRPr="00B75990">
        <w:t>.createConsumer</w:t>
      </w:r>
      <w:r w:rsidR="005142A0">
        <w:t>(</w:t>
      </w:r>
      <w:proofErr w:type="gramEnd"/>
      <w:r w:rsidR="005142A0">
        <w:t>dataQueue</w:t>
      </w:r>
      <w:r w:rsidRPr="00B75990">
        <w:t>);</w:t>
      </w:r>
    </w:p>
    <w:p w:rsidR="00993E62" w:rsidRDefault="00993E62" w:rsidP="00007A8C">
      <w:pPr>
        <w:pStyle w:val="CodeInWideFrame"/>
      </w:pPr>
      <w:r>
        <w:t xml:space="preserve">      </w:t>
      </w:r>
      <w:proofErr w:type="gramStart"/>
      <w:r w:rsidRPr="00B75990">
        <w:t>return</w:t>
      </w:r>
      <w:proofErr w:type="gramEnd"/>
      <w:r w:rsidRPr="00B75990">
        <w:t xml:space="preserve"> </w:t>
      </w:r>
      <w:r>
        <w:t>consumer</w:t>
      </w:r>
      <w:r w:rsidRPr="00B75990">
        <w:t>.receive</w:t>
      </w:r>
      <w:r>
        <w:t>Body</w:t>
      </w:r>
      <w:r w:rsidRPr="00B75990">
        <w:t>(String.class);</w:t>
      </w:r>
    </w:p>
    <w:p w:rsidR="00993E62" w:rsidRDefault="00993E62" w:rsidP="00007A8C">
      <w:pPr>
        <w:pStyle w:val="CodeInWideFrame"/>
      </w:pPr>
      <w:r>
        <w:t xml:space="preserve">   </w:t>
      </w:r>
      <w:r w:rsidRPr="00B75990">
        <w:t>}</w:t>
      </w:r>
    </w:p>
    <w:p w:rsidR="00993E62" w:rsidRDefault="00993E62" w:rsidP="00007A8C">
      <w:pPr>
        <w:pStyle w:val="CodeInWideFrame"/>
      </w:pPr>
      <w:r w:rsidRPr="00B75990">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receiveMessageNew</w:t>
      </w:r>
      <w:r>
        <w:t xml:space="preserve"> does not need to throw </w:t>
      </w:r>
      <w:r w:rsidRPr="009F22EC">
        <w:rPr>
          <w:rStyle w:val="Code"/>
        </w:rPr>
        <w:t>JMSException</w:t>
      </w:r>
      <w:r>
        <w:t>.</w:t>
      </w:r>
    </w:p>
    <w:p w:rsidR="00993E62" w:rsidRDefault="00993E62" w:rsidP="002B6E69">
      <w:pPr>
        <w:pStyle w:val="Heading2"/>
      </w:pPr>
      <w:bookmarkStart w:id="796" w:name="_Toc351464523"/>
      <w:r w:rsidRPr="00590E86">
        <w:t>Receiving a message synchronously from a durable subscription</w:t>
      </w:r>
      <w:r>
        <w:t xml:space="preserve"> (Java EE)</w:t>
      </w:r>
      <w:bookmarkEnd w:id="796"/>
    </w:p>
    <w:p w:rsidR="00993E62" w:rsidRDefault="00993E62" w:rsidP="00993E62">
      <w:r>
        <w:t xml:space="preserve">This example compares the use of </w:t>
      </w:r>
      <w:r w:rsidR="009D422E">
        <w:t>the classic</w:t>
      </w:r>
      <w:r>
        <w:t xml:space="preserve"> and simplified JMS APIs for synchronously receiving a </w:t>
      </w:r>
      <w:r w:rsidRPr="009F22EC">
        <w:rPr>
          <w:rStyle w:val="Code"/>
        </w:rPr>
        <w:t>TextMessage</w:t>
      </w:r>
      <w:r>
        <w:t xml:space="preserve"> from a durable topic subscription in a Java EE web or EJB container.</w:t>
      </w:r>
    </w:p>
    <w:p w:rsidR="00993E62" w:rsidRDefault="00993E62" w:rsidP="002B6E69">
      <w:pPr>
        <w:pStyle w:val="Heading3"/>
      </w:pPr>
      <w:bookmarkStart w:id="797" w:name="_Toc351464524"/>
      <w:r>
        <w:t xml:space="preserve">Example using the </w:t>
      </w:r>
      <w:r w:rsidR="00B850A2">
        <w:t>classic API</w:t>
      </w:r>
      <w:bookmarkEnd w:id="797"/>
    </w:p>
    <w:p w:rsidR="00993E62" w:rsidRDefault="00993E62" w:rsidP="00993E62">
      <w:r>
        <w:t xml:space="preserve">Here’s how you might do this using the </w:t>
      </w:r>
      <w:r w:rsidR="00B850A2">
        <w:t>classic API</w:t>
      </w:r>
      <w:r>
        <w:t xml:space="preserve">. </w:t>
      </w:r>
    </w:p>
    <w:p w:rsidR="00993E62" w:rsidRDefault="00993E62" w:rsidP="00AE7E10">
      <w:pPr>
        <w:pStyle w:val="CodeInWideFrame"/>
      </w:pPr>
      <w:proofErr w:type="gramStart"/>
      <w:r>
        <w:lastRenderedPageBreak/>
        <w:t>@Resource(</w:t>
      </w:r>
      <w:proofErr w:type="gramEnd"/>
      <w:r>
        <w:t>lookup = "jms/connectionFactory")</w:t>
      </w:r>
    </w:p>
    <w:p w:rsidR="00993E62" w:rsidRDefault="00997CA4" w:rsidP="00AE7E10">
      <w:pPr>
        <w:pStyle w:val="CodeInWideFrame"/>
      </w:pPr>
      <w:r>
        <w:t xml:space="preserve">ConnectionFactory </w:t>
      </w:r>
      <w:r w:rsidR="00700062">
        <w:t>connectionFactory</w:t>
      </w:r>
      <w:r w:rsidR="00993E62">
        <w:t>;</w:t>
      </w:r>
    </w:p>
    <w:p w:rsidR="00993E62" w:rsidRDefault="00993E62" w:rsidP="00AE7E10">
      <w:pPr>
        <w:pStyle w:val="CodeInWideFrame"/>
      </w:pPr>
      <w:r>
        <w:t xml:space="preserve">    </w:t>
      </w:r>
    </w:p>
    <w:p w:rsidR="00993E62" w:rsidRDefault="00993E62" w:rsidP="00AE7E10">
      <w:pPr>
        <w:pStyle w:val="CodeInWideFrame"/>
      </w:pPr>
      <w:proofErr w:type="gramStart"/>
      <w:r>
        <w:t>@Resource(</w:t>
      </w:r>
      <w:proofErr w:type="gramEnd"/>
      <w:r>
        <w:t>lookup = "jms/</w:t>
      </w:r>
      <w:r w:rsidR="00E40B16">
        <w:t>newsFeedTopic</w:t>
      </w:r>
      <w:r>
        <w:t>")</w:t>
      </w:r>
    </w:p>
    <w:p w:rsidR="00993E62" w:rsidRDefault="00993E62" w:rsidP="00AE7E10">
      <w:pPr>
        <w:pStyle w:val="CodeInWideFrame"/>
      </w:pPr>
      <w:r>
        <w:t xml:space="preserve">Topic </w:t>
      </w:r>
      <w:r w:rsidR="00E40B16">
        <w:t>newsFeed</w:t>
      </w:r>
      <w:r>
        <w:t>Topic;</w:t>
      </w:r>
    </w:p>
    <w:p w:rsidR="00993E62" w:rsidRDefault="00993E62" w:rsidP="00AE7E10">
      <w:pPr>
        <w:pStyle w:val="CodeInWideFrame"/>
      </w:pPr>
    </w:p>
    <w:p w:rsidR="00993E62" w:rsidRDefault="00993E62" w:rsidP="00AE7E10">
      <w:pPr>
        <w:pStyle w:val="CodeInWideFrame"/>
      </w:pPr>
      <w:proofErr w:type="gramStart"/>
      <w:r>
        <w:t>public</w:t>
      </w:r>
      <w:proofErr w:type="gramEnd"/>
      <w:r>
        <w:t xml:space="preserve"> String receiveMessageOld() throws JMSException {</w:t>
      </w:r>
    </w:p>
    <w:p w:rsidR="00993E62" w:rsidRDefault="00993E62" w:rsidP="00AE7E10">
      <w:pPr>
        <w:pStyle w:val="CodeInWideFrame"/>
      </w:pPr>
    </w:p>
    <w:p w:rsidR="00AE7E10" w:rsidRDefault="00993E62" w:rsidP="00AE7E10">
      <w:pPr>
        <w:pStyle w:val="CodeInWideFrame"/>
      </w:pPr>
      <w:r>
        <w:t xml:space="preserve">   </w:t>
      </w:r>
      <w:proofErr w:type="gramStart"/>
      <w:r>
        <w:t>try</w:t>
      </w:r>
      <w:proofErr w:type="gramEnd"/>
      <w:r>
        <w:t xml:space="preserve"> (Connection connection =</w:t>
      </w:r>
    </w:p>
    <w:p w:rsidR="00993E62" w:rsidRDefault="00AE7E10" w:rsidP="00AE7E10">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AE7E10">
      <w:pPr>
        <w:pStyle w:val="CodeInWideFrame"/>
      </w:pPr>
      <w:r>
        <w:t xml:space="preserve">      Session session = </w:t>
      </w:r>
      <w:proofErr w:type="gramStart"/>
      <w:r>
        <w:t>connection.createSession(</w:t>
      </w:r>
      <w:proofErr w:type="gramEnd"/>
      <w:r>
        <w:t>);</w:t>
      </w:r>
    </w:p>
    <w:p w:rsidR="00993E62" w:rsidRDefault="00993E62" w:rsidP="00AE7E10">
      <w:pPr>
        <w:pStyle w:val="CodeInWideFrame"/>
      </w:pPr>
      <w:r>
        <w:t xml:space="preserve">      </w:t>
      </w:r>
      <w:r w:rsidR="007F1105">
        <w:t>MessageConsumer consumer</w:t>
      </w:r>
      <w:r>
        <w:t xml:space="preserve"> = </w:t>
      </w:r>
    </w:p>
    <w:p w:rsidR="00993E62" w:rsidRDefault="00993E62" w:rsidP="00274BAD">
      <w:pPr>
        <w:pStyle w:val="CodeInWideFrame"/>
      </w:pPr>
      <w:r>
        <w:t xml:space="preserve">         </w:t>
      </w:r>
      <w:proofErr w:type="gramStart"/>
      <w:r>
        <w:t>session.createDurableConsumer(</w:t>
      </w:r>
      <w:proofErr w:type="gramEnd"/>
      <w:r w:rsidR="00EF2434">
        <w:t>newsFeedTopic</w:t>
      </w:r>
      <w:r>
        <w:t>, "mysub");</w:t>
      </w:r>
    </w:p>
    <w:p w:rsidR="00993E62" w:rsidRDefault="00993E62" w:rsidP="00AE7E10">
      <w:pPr>
        <w:pStyle w:val="CodeInWideFrame"/>
      </w:pPr>
      <w:r>
        <w:t xml:space="preserve">      </w:t>
      </w:r>
      <w:proofErr w:type="gramStart"/>
      <w:r>
        <w:t>connection.start(</w:t>
      </w:r>
      <w:proofErr w:type="gramEnd"/>
      <w:r>
        <w:t>);</w:t>
      </w:r>
    </w:p>
    <w:p w:rsidR="00993E62" w:rsidRDefault="00993E62" w:rsidP="00987248">
      <w:pPr>
        <w:pStyle w:val="CodeInWideFrame"/>
      </w:pPr>
      <w:r>
        <w:t xml:space="preserve">      TextMessage textMessage = (TextMessage</w:t>
      </w:r>
      <w:proofErr w:type="gramStart"/>
      <w:r>
        <w:t>)</w:t>
      </w:r>
      <w:r w:rsidR="00AC079D">
        <w:t>consumer</w:t>
      </w:r>
      <w:r>
        <w:t>.receive</w:t>
      </w:r>
      <w:proofErr w:type="gramEnd"/>
      <w:r>
        <w:t>();</w:t>
      </w:r>
    </w:p>
    <w:p w:rsidR="00993E62" w:rsidRDefault="00993E62" w:rsidP="00AE7E10">
      <w:pPr>
        <w:pStyle w:val="CodeInWideFrame"/>
      </w:pPr>
      <w:r>
        <w:t xml:space="preserve">      </w:t>
      </w:r>
      <w:proofErr w:type="gramStart"/>
      <w:r>
        <w:t>return</w:t>
      </w:r>
      <w:proofErr w:type="gramEnd"/>
      <w:r>
        <w:t xml:space="preserve"> textMessage.getText();</w:t>
      </w:r>
    </w:p>
    <w:p w:rsidR="00993E62" w:rsidRDefault="00993E62" w:rsidP="00AE7E10">
      <w:pPr>
        <w:pStyle w:val="CodeInWideFrame"/>
      </w:pPr>
      <w:r>
        <w:t xml:space="preserve">   }</w:t>
      </w:r>
    </w:p>
    <w:p w:rsidR="00993E62" w:rsidRDefault="00993E62" w:rsidP="00AE7E10">
      <w:pPr>
        <w:pStyle w:val="CodeInWideFrame"/>
      </w:pPr>
      <w:r>
        <w:t>}</w:t>
      </w:r>
      <w:r w:rsidRPr="00AB052F">
        <w:t xml:space="preserve">  </w:t>
      </w:r>
    </w:p>
    <w:p w:rsidR="00993E62" w:rsidRDefault="00993E62" w:rsidP="002B6E69">
      <w:pPr>
        <w:pStyle w:val="Heading3"/>
      </w:pPr>
      <w:bookmarkStart w:id="798" w:name="_Toc351464525"/>
      <w:r>
        <w:t>Example using the simplified API</w:t>
      </w:r>
      <w:bookmarkEnd w:id="798"/>
    </w:p>
    <w:p w:rsidR="00993E62" w:rsidRDefault="00993E62" w:rsidP="00993E62">
      <w:r>
        <w:t xml:space="preserve">Here’s how you might do this using the simplified API.  </w:t>
      </w:r>
    </w:p>
    <w:p w:rsidR="00993E62" w:rsidRDefault="00993E62" w:rsidP="0097327D">
      <w:pPr>
        <w:pStyle w:val="CodeInWideFrame"/>
      </w:pPr>
      <w:proofErr w:type="gramStart"/>
      <w:r>
        <w:t>@Resource(</w:t>
      </w:r>
      <w:proofErr w:type="gramEnd"/>
      <w:r>
        <w:t>lookup = "jms/connectionFactory")</w:t>
      </w:r>
    </w:p>
    <w:p w:rsidR="00993E62" w:rsidRDefault="00997CA4" w:rsidP="0097327D">
      <w:pPr>
        <w:pStyle w:val="CodeInWideFrame"/>
      </w:pPr>
      <w:r>
        <w:t xml:space="preserve">ConnectionFactory </w:t>
      </w:r>
      <w:r w:rsidR="00700062">
        <w:t>connectionFactory</w:t>
      </w:r>
      <w:r w:rsidR="00993E62">
        <w:t>;</w:t>
      </w:r>
    </w:p>
    <w:p w:rsidR="00993E62" w:rsidRDefault="00993E62" w:rsidP="0097327D">
      <w:pPr>
        <w:pStyle w:val="CodeInWideFrame"/>
      </w:pPr>
      <w:r>
        <w:tab/>
      </w:r>
    </w:p>
    <w:p w:rsidR="00993E62" w:rsidRDefault="00993E62" w:rsidP="0097327D">
      <w:pPr>
        <w:pStyle w:val="CodeInWideFrame"/>
      </w:pPr>
      <w:proofErr w:type="gramStart"/>
      <w:r>
        <w:t>@Resource(</w:t>
      </w:r>
      <w:proofErr w:type="gramEnd"/>
      <w:r>
        <w:t>lookup="jms/</w:t>
      </w:r>
      <w:r w:rsidR="00F62B62">
        <w:t>newsFeedTopic</w:t>
      </w:r>
      <w:r>
        <w:t>")</w:t>
      </w:r>
    </w:p>
    <w:p w:rsidR="00993E62" w:rsidRDefault="00993E62" w:rsidP="0097327D">
      <w:pPr>
        <w:pStyle w:val="CodeInWideFrame"/>
      </w:pPr>
      <w:r>
        <w:t xml:space="preserve">Topic </w:t>
      </w:r>
      <w:r w:rsidR="00F62B62">
        <w:t>newsFeedTopic</w:t>
      </w:r>
      <w:r>
        <w:t>;</w:t>
      </w:r>
    </w:p>
    <w:p w:rsidR="00993E62" w:rsidRDefault="00993E62" w:rsidP="0097327D">
      <w:pPr>
        <w:pStyle w:val="CodeInWideFrame"/>
      </w:pPr>
    </w:p>
    <w:p w:rsidR="00993E62" w:rsidRDefault="00993E62" w:rsidP="0097327D">
      <w:pPr>
        <w:pStyle w:val="CodeInWideFrame"/>
      </w:pPr>
      <w:proofErr w:type="gramStart"/>
      <w:r w:rsidRPr="00DE498D">
        <w:t>public</w:t>
      </w:r>
      <w:proofErr w:type="gramEnd"/>
      <w:r w:rsidRPr="00DE498D">
        <w:t xml:space="preserve"> String receiveMessageNew()</w:t>
      </w:r>
      <w:r>
        <w:t xml:space="preserve"> </w:t>
      </w:r>
      <w:r w:rsidRPr="00DE498D">
        <w:t>{</w:t>
      </w:r>
    </w:p>
    <w:p w:rsidR="00993E62" w:rsidRDefault="00993E62" w:rsidP="0097327D">
      <w:pPr>
        <w:pStyle w:val="CodeInWideFrame"/>
      </w:pPr>
    </w:p>
    <w:p w:rsidR="0013129C" w:rsidRDefault="00A1350E" w:rsidP="0013129C">
      <w:pPr>
        <w:pStyle w:val="CodeInWideFrame"/>
      </w:pPr>
      <w:r>
        <w:t xml:space="preserve">   </w:t>
      </w:r>
      <w:proofErr w:type="gramStart"/>
      <w:r w:rsidR="0013129C">
        <w:t>try</w:t>
      </w:r>
      <w:proofErr w:type="gramEnd"/>
      <w:r w:rsidR="0013129C">
        <w:t xml:space="preserve"> (JMSContext context = connectionFactory.createContext();){</w:t>
      </w:r>
    </w:p>
    <w:p w:rsidR="005C38FA" w:rsidRDefault="005C38FA" w:rsidP="005C38FA">
      <w:pPr>
        <w:pStyle w:val="CodeInWideFrame"/>
      </w:pPr>
      <w:r>
        <w:t xml:space="preserve">      JMSConsumer consumer = </w:t>
      </w:r>
    </w:p>
    <w:p w:rsidR="005C38FA" w:rsidRDefault="005C38FA" w:rsidP="005C38FA">
      <w:pPr>
        <w:pStyle w:val="CodeInWideFrame"/>
      </w:pPr>
      <w:r>
        <w:t xml:space="preserve">         </w:t>
      </w:r>
      <w:proofErr w:type="gramStart"/>
      <w:r>
        <w:t>context</w:t>
      </w:r>
      <w:proofErr w:type="gramEnd"/>
      <w:r>
        <w:t>.</w:t>
      </w:r>
      <w:r w:rsidRPr="0013129C">
        <w:t xml:space="preserve"> </w:t>
      </w:r>
      <w:proofErr w:type="gramStart"/>
      <w:r w:rsidRPr="00DE498D">
        <w:t>createDurableConsumer</w:t>
      </w:r>
      <w:proofErr w:type="gramEnd"/>
      <w:r>
        <w:t xml:space="preserve"> (newsFeedTopic</w:t>
      </w:r>
      <w:r w:rsidRPr="00DE498D">
        <w:t>,"mysub"</w:t>
      </w:r>
      <w:r>
        <w:t>);</w:t>
      </w:r>
    </w:p>
    <w:p w:rsidR="00993E62" w:rsidRDefault="00993E62" w:rsidP="0097327D">
      <w:pPr>
        <w:pStyle w:val="CodeInWideFrame"/>
      </w:pPr>
      <w:r>
        <w:t xml:space="preserve">  </w:t>
      </w:r>
      <w:r w:rsidR="00D72557">
        <w:t xml:space="preserve"> </w:t>
      </w:r>
      <w:r w:rsidR="00057FCD">
        <w:t xml:space="preserve">   </w:t>
      </w:r>
      <w:proofErr w:type="gramStart"/>
      <w:r w:rsidRPr="00DE498D">
        <w:t>return</w:t>
      </w:r>
      <w:proofErr w:type="gramEnd"/>
      <w:r w:rsidRPr="00DE498D">
        <w:t xml:space="preserve"> </w:t>
      </w:r>
      <w:r>
        <w:t>c</w:t>
      </w:r>
      <w:r w:rsidRPr="00DE498D">
        <w:t>onsumer.receive</w:t>
      </w:r>
      <w:r>
        <w:t>Body</w:t>
      </w:r>
      <w:r w:rsidRPr="00DE498D">
        <w:t>(String.class);</w:t>
      </w:r>
      <w:r w:rsidRPr="00DE498D">
        <w:tab/>
      </w:r>
    </w:p>
    <w:p w:rsidR="00993E62" w:rsidRDefault="00057FCD" w:rsidP="0097327D">
      <w:pPr>
        <w:pStyle w:val="CodeInWideFrame"/>
      </w:pPr>
      <w:r>
        <w:t xml:space="preserve">   </w:t>
      </w:r>
      <w:r w:rsidR="00993E62" w:rsidRPr="00DE498D">
        <w:t>}</w:t>
      </w:r>
    </w:p>
    <w:p w:rsidR="00993E62" w:rsidRDefault="00993E62" w:rsidP="0097327D">
      <w:pPr>
        <w:pStyle w:val="CodeInWideFrame"/>
      </w:pPr>
      <w:r w:rsidRPr="00DE498D">
        <w:t xml:space="preserve">} </w:t>
      </w:r>
    </w:p>
    <w:p w:rsidR="00993E62" w:rsidRDefault="00993E62" w:rsidP="00993E62">
      <w:r>
        <w:t xml:space="preserve">Note that </w:t>
      </w:r>
      <w:r w:rsidRPr="009F22EC">
        <w:rPr>
          <w:rStyle w:val="Code"/>
        </w:rPr>
        <w:t>receiveMessageNew</w:t>
      </w:r>
      <w:r>
        <w:t xml:space="preserve"> does not need to throw an exception.</w:t>
      </w:r>
    </w:p>
    <w:p w:rsidR="00993E62" w:rsidRDefault="00993E62" w:rsidP="002B6E69">
      <w:pPr>
        <w:pStyle w:val="Heading3"/>
      </w:pPr>
      <w:bookmarkStart w:id="799" w:name="_Toc351464526"/>
      <w:r>
        <w:t>Example using the simplified API and injection</w:t>
      </w:r>
      <w:bookmarkEnd w:id="799"/>
    </w:p>
    <w:p w:rsidR="00993E62" w:rsidRDefault="00993E62" w:rsidP="00993E62">
      <w:r>
        <w:t xml:space="preserve">Here's how you might do this using the simplified API with the </w:t>
      </w:r>
      <w:r w:rsidRPr="00225E6F">
        <w:rPr>
          <w:rStyle w:val="Code"/>
        </w:rPr>
        <w:t>JMSContext</w:t>
      </w:r>
      <w:r>
        <w:t xml:space="preserve"> created by injection:</w:t>
      </w:r>
    </w:p>
    <w:p w:rsidR="00993E62" w:rsidRDefault="00993E62" w:rsidP="00214BA5">
      <w:pPr>
        <w:pStyle w:val="CodeInWideFrame"/>
        <w:keepNext w:val="0"/>
      </w:pPr>
      <w:r>
        <w:t>@Inject</w:t>
      </w:r>
    </w:p>
    <w:p w:rsidR="00993E62" w:rsidRDefault="00993E62" w:rsidP="00214BA5">
      <w:pPr>
        <w:pStyle w:val="CodeInWideFrame"/>
        <w:keepNext w:val="0"/>
      </w:pPr>
      <w:proofErr w:type="gramStart"/>
      <w:r>
        <w:t>@JMSConnectionFactory(</w:t>
      </w:r>
      <w:proofErr w:type="gramEnd"/>
      <w:r>
        <w:t>"jms/connectionFactory")</w:t>
      </w:r>
    </w:p>
    <w:p w:rsidR="00993E62" w:rsidRDefault="00993E62" w:rsidP="00214BA5">
      <w:pPr>
        <w:pStyle w:val="CodeInWideFrame"/>
        <w:keepNext w:val="0"/>
      </w:pPr>
      <w:proofErr w:type="gramStart"/>
      <w:r>
        <w:t>private</w:t>
      </w:r>
      <w:proofErr w:type="gramEnd"/>
      <w:r>
        <w:t xml:space="preserve"> JMSContext context;</w:t>
      </w:r>
    </w:p>
    <w:p w:rsidR="00993E62" w:rsidRDefault="00993E62" w:rsidP="00214BA5">
      <w:pPr>
        <w:pStyle w:val="CodeInWideFrame"/>
        <w:keepNext w:val="0"/>
      </w:pPr>
    </w:p>
    <w:p w:rsidR="00993E62" w:rsidRDefault="00993E62" w:rsidP="00214BA5">
      <w:pPr>
        <w:pStyle w:val="CodeInWideFrame"/>
        <w:keepNext w:val="0"/>
      </w:pPr>
      <w:proofErr w:type="gramStart"/>
      <w:r>
        <w:t>@Resource(</w:t>
      </w:r>
      <w:proofErr w:type="gramEnd"/>
      <w:r>
        <w:t>lookup="jms/</w:t>
      </w:r>
      <w:r w:rsidR="00BB2026">
        <w:t>newsFeedTopic</w:t>
      </w:r>
      <w:r>
        <w:t>")</w:t>
      </w:r>
    </w:p>
    <w:p w:rsidR="00993E62" w:rsidRDefault="00993E62" w:rsidP="00214BA5">
      <w:pPr>
        <w:pStyle w:val="CodeInWideFrame"/>
        <w:keepNext w:val="0"/>
      </w:pPr>
      <w:r>
        <w:t xml:space="preserve">Topic </w:t>
      </w:r>
      <w:r w:rsidR="00BD091D">
        <w:t>newsFeedTopic</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String receiveMessageNew() {</w:t>
      </w:r>
    </w:p>
    <w:p w:rsidR="00250077" w:rsidRDefault="001A1451" w:rsidP="00214BA5">
      <w:pPr>
        <w:pStyle w:val="CodeInWideFrame"/>
        <w:keepNext w:val="0"/>
      </w:pPr>
      <w:r>
        <w:t xml:space="preserve">   </w:t>
      </w:r>
      <w:r w:rsidR="00993E62">
        <w:t>JMSConsumer consumer =</w:t>
      </w:r>
      <w:r>
        <w:t xml:space="preserve"> </w:t>
      </w:r>
    </w:p>
    <w:p w:rsidR="00993E62" w:rsidRDefault="00250077" w:rsidP="00214BA5">
      <w:pPr>
        <w:pStyle w:val="CodeInWideFrame"/>
        <w:keepNext w:val="0"/>
      </w:pPr>
      <w:r>
        <w:t xml:space="preserve">      </w:t>
      </w:r>
      <w:proofErr w:type="gramStart"/>
      <w:r w:rsidR="00993E62">
        <w:t>context.createDurableConsumer(</w:t>
      </w:r>
      <w:proofErr w:type="gramEnd"/>
      <w:r w:rsidR="002A4839">
        <w:t>newsFeedTopic</w:t>
      </w:r>
      <w:r w:rsidR="00993E62">
        <w:t>, "mysub");</w:t>
      </w:r>
    </w:p>
    <w:p w:rsidR="00993E62" w:rsidRDefault="001A1451" w:rsidP="00214BA5">
      <w:pPr>
        <w:pStyle w:val="CodeInWideFrame"/>
        <w:keepNext w:val="0"/>
      </w:pPr>
      <w:r>
        <w:t xml:space="preserve">   </w:t>
      </w:r>
      <w:proofErr w:type="gramStart"/>
      <w:r w:rsidR="00993E62">
        <w:t>return</w:t>
      </w:r>
      <w:proofErr w:type="gramEnd"/>
      <w:r w:rsidR="00993E62">
        <w:t xml:space="preserve"> consumer.receiveBody(String.class);</w:t>
      </w:r>
      <w:r w:rsidR="00993E62">
        <w:tab/>
      </w:r>
    </w:p>
    <w:p w:rsidR="00993E62" w:rsidRDefault="00993E62" w:rsidP="00214BA5">
      <w:pPr>
        <w:pStyle w:val="CodeInWideFrame"/>
        <w:keepNext w:val="0"/>
      </w:pPr>
      <w:r>
        <w:t xml:space="preserve">}  </w:t>
      </w:r>
    </w:p>
    <w:p w:rsidR="00993E62" w:rsidRDefault="00993E62" w:rsidP="00214BA5">
      <w:pPr>
        <w:pStyle w:val="Heading2"/>
        <w:ind w:left="788" w:hanging="431"/>
      </w:pPr>
      <w:bookmarkStart w:id="800" w:name="_Toc351464527"/>
      <w:r>
        <w:lastRenderedPageBreak/>
        <w:t>Receiving messages asynchronously (Java SE)</w:t>
      </w:r>
      <w:bookmarkEnd w:id="800"/>
    </w:p>
    <w:p w:rsidR="00993E62" w:rsidRDefault="00993E62" w:rsidP="00214BA5">
      <w:r>
        <w:t xml:space="preserve">This example compares the use of </w:t>
      </w:r>
      <w:r w:rsidR="009D422E">
        <w:t>the classic</w:t>
      </w:r>
      <w:r>
        <w:t xml:space="preserve"> and simplified JMS APIs for asynchronously receiving </w:t>
      </w:r>
      <w:r w:rsidRPr="009F22EC">
        <w:rPr>
          <w:rStyle w:val="Code"/>
        </w:rPr>
        <w:t>TextMessage</w:t>
      </w:r>
      <w:r>
        <w:t xml:space="preserve"> objects in a Java SE environment.</w:t>
      </w:r>
    </w:p>
    <w:p w:rsidR="00993E62" w:rsidRDefault="00993E62" w:rsidP="002B6E69">
      <w:pPr>
        <w:pStyle w:val="Heading3"/>
      </w:pPr>
      <w:bookmarkStart w:id="801" w:name="_Toc351464528"/>
      <w:r>
        <w:t xml:space="preserve">Example using the </w:t>
      </w:r>
      <w:r w:rsidR="00B850A2">
        <w:t>classic API</w:t>
      </w:r>
      <w:bookmarkEnd w:id="801"/>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r>
        <w:t xml:space="preserve"> </w:t>
      </w:r>
    </w:p>
    <w:p w:rsidR="00993E62" w:rsidRDefault="00993E62" w:rsidP="009D0C30">
      <w:pPr>
        <w:pStyle w:val="CodeInWideFrame"/>
      </w:pPr>
      <w:proofErr w:type="gramStart"/>
      <w:r>
        <w:t>public</w:t>
      </w:r>
      <w:proofErr w:type="gramEnd"/>
      <w:r>
        <w:t xml:space="preserve"> void receiveMessagesOld()</w:t>
      </w:r>
    </w:p>
    <w:p w:rsidR="00993E62" w:rsidRDefault="00993E62" w:rsidP="009D0C30">
      <w:pPr>
        <w:pStyle w:val="CodeInWideFrame"/>
      </w:pPr>
      <w:r>
        <w:t xml:space="preserve">      </w:t>
      </w:r>
      <w:proofErr w:type="gramStart"/>
      <w:r w:rsidRPr="008016E9">
        <w:t>throws</w:t>
      </w:r>
      <w:proofErr w:type="gramEnd"/>
      <w:r>
        <w:t xml:space="preserve"> JMSException, NamingException</w:t>
      </w:r>
      <w:r w:rsidRPr="008016E9">
        <w:t>{</w:t>
      </w:r>
    </w:p>
    <w:p w:rsidR="00993E62" w:rsidRPr="00003C48" w:rsidRDefault="00993E62" w:rsidP="009D0C30">
      <w:pPr>
        <w:pStyle w:val="CodeInWideFrame"/>
      </w:pPr>
      <w:r w:rsidRPr="00590E86">
        <w:tab/>
      </w:r>
      <w:r w:rsidRPr="00590E86">
        <w:tab/>
      </w:r>
    </w:p>
    <w:p w:rsidR="00993E62" w:rsidRPr="00003C48" w:rsidRDefault="00993E62" w:rsidP="009D0C30">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9D0C30">
      <w:pPr>
        <w:pStyle w:val="CodeInWideFrame"/>
      </w:pPr>
      <w:r>
        <w:t xml:space="preserve">   </w:t>
      </w:r>
      <w:r w:rsidR="00997CA4">
        <w:t xml:space="preserve">ConnectionFactory </w:t>
      </w:r>
      <w:r w:rsidR="00700062">
        <w:t>connectionFactory</w:t>
      </w:r>
      <w:r w:rsidRPr="00590E86">
        <w:t xml:space="preserve"> = (ConnectionFactory)</w:t>
      </w:r>
    </w:p>
    <w:p w:rsidR="00993E62" w:rsidRPr="00003C48" w:rsidRDefault="00993E62" w:rsidP="009D0C30">
      <w:pPr>
        <w:pStyle w:val="CodeInWideFrame"/>
      </w:pPr>
      <w:r>
        <w:t xml:space="preserve">      </w:t>
      </w:r>
      <w:proofErr w:type="gramStart"/>
      <w:r w:rsidR="00DB7495">
        <w:t>namingContext.</w:t>
      </w:r>
      <w:r w:rsidRPr="00590E86">
        <w:t>lookup(</w:t>
      </w:r>
      <w:proofErr w:type="gramEnd"/>
      <w:r w:rsidRPr="00590E86">
        <w:t>"jms/connectionFactory");</w:t>
      </w:r>
    </w:p>
    <w:p w:rsidR="00C717B7" w:rsidRDefault="00993E62" w:rsidP="00264097">
      <w:pPr>
        <w:pStyle w:val="CodeInWideFrame"/>
      </w:pPr>
      <w:r>
        <w:t xml:space="preserve">   </w:t>
      </w:r>
      <w:r w:rsidRPr="00590E86">
        <w:t xml:space="preserve">Queue </w:t>
      </w:r>
      <w:r w:rsidR="00F41959">
        <w:t>dataQueue</w:t>
      </w:r>
      <w:r w:rsidRPr="00590E86">
        <w:t xml:space="preserve"> = </w:t>
      </w:r>
    </w:p>
    <w:p w:rsidR="00993E62" w:rsidRPr="00003C48" w:rsidRDefault="00C717B7" w:rsidP="00264097">
      <w:pPr>
        <w:pStyle w:val="CodeInWideFrame"/>
      </w:pPr>
      <w:r>
        <w:t xml:space="preserve">      </w:t>
      </w:r>
      <w:r w:rsidR="00993E62" w:rsidRPr="00590E86">
        <w:t xml:space="preserve">(Queue) </w:t>
      </w:r>
      <w:proofErr w:type="gramStart"/>
      <w:r w:rsidR="00DB7495">
        <w:t>namingContext.</w:t>
      </w:r>
      <w:r w:rsidR="00993E62" w:rsidRPr="00590E86">
        <w:t>lookup(</w:t>
      </w:r>
      <w:proofErr w:type="gramEnd"/>
      <w:r w:rsidR="00993E62" w:rsidRPr="00590E86">
        <w:t>"</w:t>
      </w:r>
      <w:r w:rsidR="00264097">
        <w:t>jms/dataQueu</w:t>
      </w:r>
      <w:r>
        <w:t>e</w:t>
      </w:r>
      <w:r w:rsidRPr="00590E86">
        <w:t>"</w:t>
      </w:r>
      <w:r>
        <w:t>);</w:t>
      </w:r>
      <w:r w:rsidR="00993E62" w:rsidRPr="00590E86">
        <w:tab/>
      </w:r>
    </w:p>
    <w:p w:rsidR="001426C7" w:rsidRDefault="001426C7" w:rsidP="00313DD7">
      <w:pPr>
        <w:pStyle w:val="CodeInWideFrame"/>
      </w:pPr>
    </w:p>
    <w:p w:rsidR="00313DD7" w:rsidRDefault="00993E62" w:rsidP="00313DD7">
      <w:pPr>
        <w:pStyle w:val="CodeInWideFrame"/>
      </w:pPr>
      <w:r>
        <w:t xml:space="preserve">   </w:t>
      </w:r>
      <w:proofErr w:type="gramStart"/>
      <w:r>
        <w:t>t</w:t>
      </w:r>
      <w:r w:rsidRPr="00590E86">
        <w:t>ry</w:t>
      </w:r>
      <w:proofErr w:type="gramEnd"/>
      <w:r w:rsidRPr="00590E86">
        <w:t xml:space="preserve"> (Connection </w:t>
      </w:r>
      <w:r w:rsidR="00F52EF3">
        <w:t>conn</w:t>
      </w:r>
      <w:r w:rsidR="004F11D8">
        <w:t>ection</w:t>
      </w:r>
      <w:r w:rsidRPr="00590E86">
        <w:t xml:space="preserve"> =</w:t>
      </w:r>
      <w:r w:rsidR="00313DD7">
        <w:t xml:space="preserve"> </w:t>
      </w:r>
    </w:p>
    <w:p w:rsidR="00993E62" w:rsidRPr="00003C48" w:rsidRDefault="00313DD7" w:rsidP="00313DD7">
      <w:pPr>
        <w:pStyle w:val="CodeInWideFrame"/>
      </w:pPr>
      <w:r>
        <w:t xml:space="preserve">         </w:t>
      </w:r>
      <w:proofErr w:type="gramStart"/>
      <w:r w:rsidR="00700062">
        <w:t>connectionFactory</w:t>
      </w:r>
      <w:r w:rsidR="00997CA4">
        <w:t>.create</w:t>
      </w:r>
      <w:r w:rsidR="00993E62" w:rsidRPr="00590E86">
        <w:t>Connection(</w:t>
      </w:r>
      <w:proofErr w:type="gramEnd"/>
      <w:r w:rsidR="00993E62" w:rsidRPr="00590E86">
        <w:t>);){</w:t>
      </w:r>
    </w:p>
    <w:p w:rsidR="00993E62" w:rsidRPr="00003C48" w:rsidRDefault="00993E62" w:rsidP="00313DD7">
      <w:pPr>
        <w:pStyle w:val="CodeInWideFrame"/>
      </w:pPr>
      <w:r>
        <w:t xml:space="preserve">      </w:t>
      </w:r>
      <w:r w:rsidRPr="00590E86">
        <w:t>Session session =</w:t>
      </w:r>
      <w:r w:rsidR="004F21AE">
        <w:t xml:space="preserve"> </w:t>
      </w:r>
      <w:proofErr w:type="gramStart"/>
      <w:r w:rsidR="002D5001">
        <w:t>conn</w:t>
      </w:r>
      <w:r w:rsidR="00313DD7">
        <w:t>ection</w:t>
      </w:r>
      <w:r w:rsidRPr="00590E86">
        <w:t>.createSession(</w:t>
      </w:r>
      <w:proofErr w:type="gramEnd"/>
      <w:r w:rsidRPr="00590E86">
        <w:rPr>
          <w:i/>
          <w:iCs/>
        </w:rPr>
        <w:t>AUTO_ACKNOWLEDGE</w:t>
      </w:r>
      <w:r w:rsidRPr="00590E86">
        <w:t>);</w:t>
      </w:r>
    </w:p>
    <w:p w:rsidR="00D56DE0" w:rsidRDefault="00993E62" w:rsidP="00E60260">
      <w:pPr>
        <w:pStyle w:val="CodeInWideFrame"/>
      </w:pPr>
      <w:r>
        <w:t xml:space="preserve">      </w:t>
      </w:r>
      <w:r w:rsidRPr="00590E86">
        <w:t>MessageConsumer consumer =</w:t>
      </w:r>
      <w:r>
        <w:t xml:space="preserve"> </w:t>
      </w:r>
      <w:proofErr w:type="gramStart"/>
      <w:r w:rsidRPr="00590E86">
        <w:t>session.createConsumer</w:t>
      </w:r>
      <w:r w:rsidR="005142A0">
        <w:t>(</w:t>
      </w:r>
      <w:proofErr w:type="gramEnd"/>
      <w:r w:rsidR="005142A0">
        <w:t>dataQueue</w:t>
      </w:r>
      <w:r w:rsidRPr="00590E86">
        <w:t>);</w:t>
      </w:r>
    </w:p>
    <w:p w:rsidR="00993E62" w:rsidRPr="00003C48" w:rsidRDefault="00D56DE0" w:rsidP="00F61977">
      <w:pPr>
        <w:pStyle w:val="CodeInWideFrame"/>
      </w:pPr>
      <w:r>
        <w:t xml:space="preserve">      </w:t>
      </w:r>
      <w:r w:rsidR="00993E62" w:rsidRPr="00590E86">
        <w:t xml:space="preserve">MessageListener messageListener = new </w:t>
      </w:r>
      <w:proofErr w:type="gramStart"/>
      <w:r w:rsidR="00993E62" w:rsidRPr="00590E86">
        <w:t>MyListener(</w:t>
      </w:r>
      <w:proofErr w:type="gramEnd"/>
      <w:r w:rsidR="00993E62" w:rsidRPr="00590E86">
        <w:t>);</w:t>
      </w:r>
    </w:p>
    <w:p w:rsidR="00D806D8" w:rsidRDefault="00993E62" w:rsidP="009D0C30">
      <w:pPr>
        <w:pStyle w:val="CodeInWideFrame"/>
      </w:pPr>
      <w:r>
        <w:t xml:space="preserve">      </w:t>
      </w:r>
      <w:proofErr w:type="gramStart"/>
      <w:r w:rsidRPr="00590E86">
        <w:t>consumer.setMessageListener(</w:t>
      </w:r>
      <w:proofErr w:type="gramEnd"/>
      <w:r w:rsidRPr="00590E86">
        <w:t>messageListener);</w:t>
      </w:r>
    </w:p>
    <w:p w:rsidR="00993E62" w:rsidRDefault="00D806D8" w:rsidP="009D0C30">
      <w:pPr>
        <w:pStyle w:val="CodeInWideFrame"/>
      </w:pPr>
      <w:r>
        <w:t xml:space="preserve">      </w:t>
      </w:r>
      <w:proofErr w:type="gramStart"/>
      <w:r w:rsidR="00993E62" w:rsidRPr="00590E86">
        <w:t>connection.start(</w:t>
      </w:r>
      <w:proofErr w:type="gramEnd"/>
      <w:r w:rsidR="00993E62" w:rsidRPr="00590E86">
        <w:t>);</w:t>
      </w:r>
    </w:p>
    <w:p w:rsidR="00993E62" w:rsidRDefault="00993E62" w:rsidP="009D0C30">
      <w:pPr>
        <w:pStyle w:val="CodeInWideFrame"/>
        <w:rPr>
          <w:lang w:val="en-US"/>
        </w:rPr>
      </w:pPr>
    </w:p>
    <w:p w:rsidR="00D806D8" w:rsidRDefault="00993E62" w:rsidP="009D0C30">
      <w:pPr>
        <w:pStyle w:val="CodeInWideFrame"/>
      </w:pPr>
      <w:r>
        <w:t xml:space="preserve">      // wait for messages to be received </w:t>
      </w:r>
    </w:p>
    <w:p w:rsidR="00993E62" w:rsidRDefault="00D806D8" w:rsidP="009D0C30">
      <w:pPr>
        <w:pStyle w:val="CodeInWideFrame"/>
        <w:rPr>
          <w:lang w:val="en-US"/>
        </w:rPr>
      </w:pPr>
      <w:r>
        <w:t xml:space="preserve">      // </w:t>
      </w:r>
      <w:r w:rsidR="00993E62">
        <w:t>details omitted</w:t>
      </w:r>
    </w:p>
    <w:p w:rsidR="00993E62" w:rsidRDefault="00D806D8" w:rsidP="009D0C30">
      <w:pPr>
        <w:pStyle w:val="CodeInWideFrame"/>
        <w:rPr>
          <w:lang w:val="en-US"/>
        </w:rPr>
      </w:pPr>
      <w:r>
        <w:rPr>
          <w:lang w:val="en-US"/>
        </w:rPr>
        <w:t xml:space="preserve">   </w:t>
      </w:r>
      <w:r w:rsidR="00993E62">
        <w:rPr>
          <w:lang w:val="en-US"/>
        </w:rPr>
        <w:t>}</w:t>
      </w:r>
      <w:r w:rsidR="00993E62" w:rsidRPr="00003C48">
        <w:rPr>
          <w:lang w:val="en-US"/>
        </w:rPr>
        <w:tab/>
      </w:r>
    </w:p>
    <w:p w:rsidR="00993E62" w:rsidRDefault="00993E62" w:rsidP="009D0C30">
      <w:pPr>
        <w:pStyle w:val="CodeInWideFrame"/>
        <w:rPr>
          <w:lang w:val="en-US"/>
        </w:rPr>
      </w:pPr>
      <w:r>
        <w:rPr>
          <w:lang w:val="en-US"/>
        </w:rP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2" w:name="_Toc351464529"/>
      <w:r>
        <w:t>Example using the simplified API</w:t>
      </w:r>
      <w:bookmarkEnd w:id="802"/>
    </w:p>
    <w:p w:rsidR="00993E62" w:rsidRDefault="00993E62" w:rsidP="00993E62">
      <w:r>
        <w:t xml:space="preserve">Here’s how you might do this using the simplified API. </w:t>
      </w:r>
    </w:p>
    <w:p w:rsidR="00993E62" w:rsidRDefault="00993E62" w:rsidP="00457E4D">
      <w:pPr>
        <w:pStyle w:val="CodeInWideFrame"/>
      </w:pPr>
      <w:proofErr w:type="gramStart"/>
      <w:r>
        <w:t>public</w:t>
      </w:r>
      <w:proofErr w:type="gramEnd"/>
      <w:r>
        <w:t xml:space="preserve"> void receiveMessagesNew()</w:t>
      </w:r>
      <w:r w:rsidR="00457E4D">
        <w:t xml:space="preserve"> </w:t>
      </w:r>
      <w:r>
        <w:t>throws NamingException {</w:t>
      </w:r>
    </w:p>
    <w:p w:rsidR="00993E62" w:rsidRDefault="00993E62" w:rsidP="00457E4D">
      <w:pPr>
        <w:pStyle w:val="CodeInWideFrame"/>
      </w:pPr>
      <w:r>
        <w:tab/>
      </w:r>
      <w:r>
        <w:tab/>
      </w:r>
    </w:p>
    <w:p w:rsidR="00993E62" w:rsidRDefault="003A406E" w:rsidP="00457E4D">
      <w:pPr>
        <w:pStyle w:val="CodeInWideFrame"/>
      </w:pPr>
      <w:r>
        <w:t xml:space="preserve">   </w:t>
      </w:r>
      <w:r w:rsidR="00DB7495">
        <w:t>InitialContext namingContext</w:t>
      </w:r>
      <w:r w:rsidR="00993E62">
        <w:t xml:space="preserve"> = </w:t>
      </w:r>
      <w:proofErr w:type="gramStart"/>
      <w:r w:rsidR="00993E62">
        <w:t>getInitialContext(</w:t>
      </w:r>
      <w:proofErr w:type="gramEnd"/>
      <w:r w:rsidR="00993E62">
        <w:t>);</w:t>
      </w:r>
    </w:p>
    <w:p w:rsidR="00993E62" w:rsidRDefault="00993E62" w:rsidP="00457E4D">
      <w:pPr>
        <w:pStyle w:val="CodeInWideFrame"/>
      </w:pPr>
      <w:r>
        <w:t xml:space="preserve">   </w:t>
      </w:r>
      <w:r w:rsidR="00997CA4">
        <w:t xml:space="preserve">ConnectionFactory </w:t>
      </w:r>
      <w:r w:rsidR="00700062">
        <w:t>connectionFactory</w:t>
      </w:r>
      <w:r>
        <w:t xml:space="preserve"> = (ConnectionFactory)</w:t>
      </w:r>
    </w:p>
    <w:p w:rsidR="00993E62" w:rsidRDefault="00993E62" w:rsidP="00457E4D">
      <w:pPr>
        <w:pStyle w:val="CodeInWideFrame"/>
      </w:pPr>
      <w:r>
        <w:t xml:space="preserve">      </w:t>
      </w:r>
      <w:proofErr w:type="gramStart"/>
      <w:r w:rsidR="00DB7495">
        <w:t>namingContext.</w:t>
      </w:r>
      <w:r>
        <w:t>lookup(</w:t>
      </w:r>
      <w:proofErr w:type="gramEnd"/>
      <w:r>
        <w:t>"jms/connectionFactory");</w:t>
      </w:r>
    </w:p>
    <w:p w:rsidR="00675A96" w:rsidRDefault="00675A96" w:rsidP="00675A96">
      <w:pPr>
        <w:pStyle w:val="CodeInWideFrame"/>
      </w:pPr>
      <w:r>
        <w:t xml:space="preserve">   </w:t>
      </w:r>
      <w:r w:rsidRPr="00590E86">
        <w:t xml:space="preserve">Queue </w:t>
      </w:r>
      <w:r>
        <w:t>dataQueue</w:t>
      </w:r>
      <w:r w:rsidRPr="00590E86">
        <w:t xml:space="preserve"> = </w:t>
      </w:r>
    </w:p>
    <w:p w:rsidR="00675A96" w:rsidRDefault="00675A96" w:rsidP="00675A96">
      <w:pPr>
        <w:pStyle w:val="CodeInWideFrame"/>
      </w:pPr>
      <w:r>
        <w:t xml:space="preserve">      </w:t>
      </w:r>
      <w:r w:rsidRPr="00590E86">
        <w:t xml:space="preserve">(Queue) </w:t>
      </w:r>
      <w:proofErr w:type="gramStart"/>
      <w:r>
        <w:t>namingContext.</w:t>
      </w:r>
      <w:r w:rsidRPr="00590E86">
        <w:t>lookup(</w:t>
      </w:r>
      <w:proofErr w:type="gramEnd"/>
      <w:r w:rsidRPr="00590E86">
        <w:t>"</w:t>
      </w:r>
      <w:r>
        <w:t>jms/dataQueue</w:t>
      </w:r>
      <w:r w:rsidRPr="00590E86">
        <w:t>"</w:t>
      </w:r>
      <w:r>
        <w:t>);</w:t>
      </w:r>
    </w:p>
    <w:p w:rsidR="00675A96" w:rsidRDefault="00675A96" w:rsidP="00675A96">
      <w:pPr>
        <w:pStyle w:val="CodeInWideFrame"/>
      </w:pPr>
    </w:p>
    <w:p w:rsidR="00B54061" w:rsidRDefault="00BB6C27" w:rsidP="00675A96">
      <w:pPr>
        <w:pStyle w:val="CodeInWideFrame"/>
      </w:pPr>
      <w:r>
        <w:t xml:space="preserve">   </w:t>
      </w:r>
      <w:proofErr w:type="gramStart"/>
      <w:r>
        <w:t>try</w:t>
      </w:r>
      <w:proofErr w:type="gramEnd"/>
      <w:r>
        <w:t xml:space="preserve"> (JMSContext context = connectionFactory.createContext();){</w:t>
      </w:r>
    </w:p>
    <w:p w:rsidR="00BB6C27" w:rsidRDefault="00B54061" w:rsidP="00B54061">
      <w:pPr>
        <w:pStyle w:val="CodeInWideFrame"/>
      </w:pPr>
      <w:r>
        <w:t xml:space="preserve">      JMSConsumer consumer = </w:t>
      </w:r>
      <w:proofErr w:type="gramStart"/>
      <w:r>
        <w:t>context.createConsumer(</w:t>
      </w:r>
      <w:proofErr w:type="gramEnd"/>
      <w:r>
        <w:t>demoQueue);</w:t>
      </w:r>
      <w:r w:rsidR="00BB6C27">
        <w:t xml:space="preserve">           </w:t>
      </w:r>
    </w:p>
    <w:p w:rsidR="00285256" w:rsidRDefault="00285256" w:rsidP="00A4567F">
      <w:pPr>
        <w:pStyle w:val="CodeInWideFrame"/>
      </w:pPr>
      <w:r>
        <w:t xml:space="preserve">      </w:t>
      </w:r>
      <w:r w:rsidR="00993E62">
        <w:t xml:space="preserve">MessageListener messageListener = new </w:t>
      </w:r>
      <w:proofErr w:type="gramStart"/>
      <w:r w:rsidR="00993E62">
        <w:t>MyListener(</w:t>
      </w:r>
      <w:proofErr w:type="gramEnd"/>
      <w:r w:rsidR="00993E62">
        <w:t>);</w:t>
      </w:r>
    </w:p>
    <w:p w:rsidR="00993E62" w:rsidRDefault="00285256" w:rsidP="00457E4D">
      <w:pPr>
        <w:pStyle w:val="CodeInWideFrame"/>
      </w:pPr>
      <w:r>
        <w:t xml:space="preserve">      </w:t>
      </w:r>
      <w:proofErr w:type="gramStart"/>
      <w:r w:rsidR="00993E62">
        <w:t>consumer.setMessageListener(</w:t>
      </w:r>
      <w:proofErr w:type="gramEnd"/>
      <w:r w:rsidR="00993E62">
        <w:t>messageListener);</w:t>
      </w:r>
    </w:p>
    <w:p w:rsidR="00993E62" w:rsidRDefault="00993E62" w:rsidP="00457E4D">
      <w:pPr>
        <w:pStyle w:val="CodeInWideFrame"/>
      </w:pPr>
      <w:r>
        <w:tab/>
      </w:r>
      <w:r>
        <w:tab/>
      </w:r>
      <w:r>
        <w:tab/>
      </w:r>
      <w:r>
        <w:tab/>
      </w:r>
    </w:p>
    <w:p w:rsidR="007E15F6" w:rsidRDefault="00993E62" w:rsidP="00457E4D">
      <w:pPr>
        <w:pStyle w:val="CodeInWideFrame"/>
      </w:pPr>
      <w:r>
        <w:t xml:space="preserve">      // wa</w:t>
      </w:r>
      <w:r w:rsidR="007E15F6">
        <w:t xml:space="preserve">it for messages to be received </w:t>
      </w:r>
    </w:p>
    <w:p w:rsidR="00993E62" w:rsidRDefault="007E15F6" w:rsidP="00457E4D">
      <w:pPr>
        <w:pStyle w:val="CodeInWideFrame"/>
      </w:pPr>
      <w:r>
        <w:t xml:space="preserve">      //</w:t>
      </w:r>
      <w:r w:rsidR="00993E62">
        <w:t xml:space="preserve"> details omitted</w:t>
      </w:r>
    </w:p>
    <w:p w:rsidR="00993E62" w:rsidRDefault="00993E62" w:rsidP="00457E4D">
      <w:pPr>
        <w:pStyle w:val="CodeInWideFrame"/>
      </w:pPr>
      <w:r>
        <w:t xml:space="preserve">   }</w:t>
      </w:r>
    </w:p>
    <w:p w:rsidR="00993E62" w:rsidRDefault="00993E62" w:rsidP="00457E4D">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lastRenderedPageBreak/>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03" w:name="_Toc351464530"/>
      <w:r>
        <w:t>Receiving a message asynchronously from a durable subscription (Java SE)</w:t>
      </w:r>
      <w:bookmarkEnd w:id="803"/>
    </w:p>
    <w:p w:rsidR="00993E62" w:rsidRDefault="00993E62" w:rsidP="00993E62">
      <w:r>
        <w:t xml:space="preserve">This example compares the use of </w:t>
      </w:r>
      <w:r w:rsidR="009D422E">
        <w:t>the classic</w:t>
      </w:r>
      <w:r>
        <w:t xml:space="preserve"> and simplified JMS APIs for asynchronously receiving a </w:t>
      </w:r>
      <w:r w:rsidRPr="009F22EC">
        <w:rPr>
          <w:rStyle w:val="Code"/>
        </w:rPr>
        <w:t>TextMessage</w:t>
      </w:r>
      <w:r>
        <w:t xml:space="preserve"> from a durable topic subscription in a Java SE environment.</w:t>
      </w:r>
    </w:p>
    <w:p w:rsidR="00993E62" w:rsidRDefault="00993E62" w:rsidP="002B6E69">
      <w:pPr>
        <w:pStyle w:val="Heading3"/>
      </w:pPr>
      <w:bookmarkStart w:id="804" w:name="_Toc351464531"/>
      <w:r>
        <w:t xml:space="preserve">Example using the </w:t>
      </w:r>
      <w:r w:rsidR="00B850A2">
        <w:t>classic API</w:t>
      </w:r>
      <w:bookmarkEnd w:id="804"/>
    </w:p>
    <w:p w:rsidR="00993E62" w:rsidRDefault="00993E62" w:rsidP="00993E62">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A36541" w:rsidRDefault="00993E62" w:rsidP="00A36541">
      <w:pPr>
        <w:pStyle w:val="CodeInWideFrame"/>
      </w:pPr>
      <w:proofErr w:type="gramStart"/>
      <w:r>
        <w:t>public</w:t>
      </w:r>
      <w:proofErr w:type="gramEnd"/>
      <w:r>
        <w:t xml:space="preserve"> void receiveMessagesOld()</w:t>
      </w:r>
    </w:p>
    <w:p w:rsidR="00993E62" w:rsidRDefault="00A36541" w:rsidP="00A36541">
      <w:pPr>
        <w:pStyle w:val="CodeInWideFrame"/>
      </w:pPr>
      <w:r>
        <w:t xml:space="preserve">      </w:t>
      </w:r>
      <w:proofErr w:type="gramStart"/>
      <w:r w:rsidR="00993E62">
        <w:t>throws</w:t>
      </w:r>
      <w:proofErr w:type="gramEnd"/>
      <w:r w:rsidR="00993E62">
        <w:t xml:space="preserve"> JMSException, NamingException{</w:t>
      </w:r>
    </w:p>
    <w:p w:rsidR="00993E62" w:rsidRDefault="00993E62" w:rsidP="00A36541">
      <w:pPr>
        <w:pStyle w:val="CodeInWideFrame"/>
      </w:pPr>
    </w:p>
    <w:p w:rsidR="00993E62" w:rsidRDefault="00993E62" w:rsidP="00A36541">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A36541">
      <w:pPr>
        <w:pStyle w:val="CodeInWideFrame"/>
      </w:pPr>
      <w:r>
        <w:t xml:space="preserve">   </w:t>
      </w:r>
      <w:r w:rsidR="00997CA4">
        <w:t xml:space="preserve">ConnectionFactory </w:t>
      </w:r>
      <w:r w:rsidR="00700062">
        <w:t>connectionFactory</w:t>
      </w:r>
      <w:r>
        <w:t xml:space="preserve"> = (ConnectionFactory)</w:t>
      </w:r>
    </w:p>
    <w:p w:rsidR="00993E62" w:rsidRDefault="00993E62" w:rsidP="00A36541">
      <w:pPr>
        <w:pStyle w:val="CodeInWideFrame"/>
      </w:pPr>
      <w:r>
        <w:t xml:space="preserve">      </w:t>
      </w:r>
      <w:proofErr w:type="gramStart"/>
      <w:r w:rsidR="00DB7495">
        <w:t>namingContext.</w:t>
      </w:r>
      <w:r>
        <w:t>lookup(</w:t>
      </w:r>
      <w:proofErr w:type="gramEnd"/>
      <w:r>
        <w:t>"jms/connectionFactory");</w:t>
      </w:r>
    </w:p>
    <w:p w:rsidR="0022314D" w:rsidRDefault="00993E62" w:rsidP="0022314D">
      <w:pPr>
        <w:pStyle w:val="CodeInWideFrame"/>
      </w:pPr>
      <w:r>
        <w:t xml:space="preserve">   Topic </w:t>
      </w:r>
      <w:r w:rsidR="006F6C35">
        <w:t>newsFeedTopic</w:t>
      </w:r>
      <w:r>
        <w:t xml:space="preserve"> =</w:t>
      </w:r>
      <w:r w:rsidR="0022314D">
        <w:t xml:space="preserve"> </w:t>
      </w:r>
      <w:r>
        <w:t>(Topic)</w:t>
      </w:r>
    </w:p>
    <w:p w:rsidR="00993E62" w:rsidRDefault="0022314D" w:rsidP="0022314D">
      <w:pPr>
        <w:pStyle w:val="CodeInWideFrame"/>
      </w:pPr>
      <w:r>
        <w:t xml:space="preserve">      </w:t>
      </w:r>
      <w:proofErr w:type="gramStart"/>
      <w:r w:rsidR="00DB7495">
        <w:t>namingContext.</w:t>
      </w:r>
      <w:r w:rsidR="00993E62">
        <w:t>lookup(</w:t>
      </w:r>
      <w:proofErr w:type="gramEnd"/>
      <w:r w:rsidR="00993E62">
        <w:t>"jms/</w:t>
      </w:r>
      <w:r w:rsidR="006F6C35">
        <w:t>newsFeedTopic</w:t>
      </w:r>
      <w:r w:rsidR="00993E62">
        <w:t>");</w:t>
      </w:r>
    </w:p>
    <w:p w:rsidR="00AE6852" w:rsidRDefault="00AE6852" w:rsidP="0022314D">
      <w:pPr>
        <w:pStyle w:val="CodeInWideFrame"/>
      </w:pPr>
    </w:p>
    <w:p w:rsidR="00B66740" w:rsidRDefault="00993E62" w:rsidP="00A36541">
      <w:pPr>
        <w:pStyle w:val="CodeInWideFrame"/>
      </w:pPr>
      <w:r>
        <w:t xml:space="preserve">   </w:t>
      </w:r>
      <w:proofErr w:type="gramStart"/>
      <w:r>
        <w:t>try</w:t>
      </w:r>
      <w:proofErr w:type="gramEnd"/>
      <w:r>
        <w:t xml:space="preserve"> (Connection </w:t>
      </w:r>
      <w:r w:rsidR="00B66740">
        <w:t>conn</w:t>
      </w:r>
      <w:r w:rsidR="0022314D">
        <w:t>ection</w:t>
      </w:r>
      <w:r>
        <w:t xml:space="preserve"> =</w:t>
      </w:r>
    </w:p>
    <w:p w:rsidR="00993E62" w:rsidRDefault="00B66740" w:rsidP="00A36541">
      <w:pPr>
        <w:pStyle w:val="CodeInWideFrame"/>
      </w:pPr>
      <w:r>
        <w:t xml:space="preserve">         </w:t>
      </w:r>
      <w:proofErr w:type="gramStart"/>
      <w:r w:rsidR="00700062">
        <w:t>connectionFactory</w:t>
      </w:r>
      <w:r w:rsidR="00997CA4">
        <w:t>.create</w:t>
      </w:r>
      <w:r w:rsidR="00993E62">
        <w:t>Connection(</w:t>
      </w:r>
      <w:proofErr w:type="gramEnd"/>
      <w:r w:rsidR="00993E62">
        <w:t>);) {</w:t>
      </w:r>
    </w:p>
    <w:p w:rsidR="00993E62" w:rsidRDefault="00993E62" w:rsidP="00F93EEF">
      <w:pPr>
        <w:pStyle w:val="CodeInWideFrame"/>
      </w:pPr>
      <w:r>
        <w:t xml:space="preserve">      Session session =</w:t>
      </w:r>
      <w:r w:rsidR="00F93EEF">
        <w:t xml:space="preserve"> </w:t>
      </w:r>
      <w:proofErr w:type="gramStart"/>
      <w:r w:rsidR="00F93EEF">
        <w:t>connection.createSession(</w:t>
      </w:r>
      <w:proofErr w:type="gramEnd"/>
      <w:r>
        <w:t>AUTO_ACKNOWLEDGE);</w:t>
      </w:r>
    </w:p>
    <w:p w:rsidR="00993E62" w:rsidRDefault="00993E62" w:rsidP="00A36541">
      <w:pPr>
        <w:pStyle w:val="CodeInWideFrame"/>
      </w:pPr>
      <w:r>
        <w:t xml:space="preserve">      </w:t>
      </w:r>
      <w:r w:rsidR="00783924">
        <w:t>MessageConsumer consumer</w:t>
      </w:r>
      <w:r>
        <w:t xml:space="preserve"> =</w:t>
      </w:r>
    </w:p>
    <w:p w:rsidR="00993E62" w:rsidRDefault="00993E62" w:rsidP="00F93EEF">
      <w:pPr>
        <w:pStyle w:val="CodeInWideFrame"/>
      </w:pPr>
      <w:r>
        <w:t xml:space="preserve">         </w:t>
      </w:r>
      <w:proofErr w:type="gramStart"/>
      <w:r>
        <w:t>session.createDurable</w:t>
      </w:r>
      <w:r w:rsidR="00783924">
        <w:t>Consumer</w:t>
      </w:r>
      <w:r>
        <w:t>(</w:t>
      </w:r>
      <w:proofErr w:type="gramEnd"/>
      <w:r w:rsidR="005D37EC">
        <w:t>newsFeedTopic</w:t>
      </w:r>
      <w:r>
        <w:t>, "mysub");</w:t>
      </w:r>
    </w:p>
    <w:p w:rsidR="00993E62" w:rsidRDefault="00993E62" w:rsidP="00A36541">
      <w:pPr>
        <w:pStyle w:val="CodeInWideFrame"/>
      </w:pPr>
      <w:r>
        <w:t xml:space="preserve">      MessageListener messageListener = new </w:t>
      </w:r>
      <w:proofErr w:type="gramStart"/>
      <w:r>
        <w:t>MyListener(</w:t>
      </w:r>
      <w:proofErr w:type="gramEnd"/>
      <w:r>
        <w:t>);</w:t>
      </w:r>
    </w:p>
    <w:p w:rsidR="00993E62" w:rsidRDefault="00993E62" w:rsidP="00A36541">
      <w:pPr>
        <w:pStyle w:val="CodeInWideFrame"/>
      </w:pPr>
      <w:r>
        <w:t xml:space="preserve">      </w:t>
      </w:r>
      <w:proofErr w:type="gramStart"/>
      <w:r w:rsidR="00251622">
        <w:t>consumer</w:t>
      </w:r>
      <w:r>
        <w:t>.setMessageListener(</w:t>
      </w:r>
      <w:proofErr w:type="gramEnd"/>
      <w:r>
        <w:t>messageListener);</w:t>
      </w:r>
    </w:p>
    <w:p w:rsidR="00993E62" w:rsidRDefault="00993E62" w:rsidP="00A36541">
      <w:pPr>
        <w:pStyle w:val="CodeInWideFrame"/>
      </w:pPr>
      <w:r>
        <w:t xml:space="preserve">      </w:t>
      </w:r>
      <w:proofErr w:type="gramStart"/>
      <w:r>
        <w:t>connection.start(</w:t>
      </w:r>
      <w:proofErr w:type="gramEnd"/>
      <w:r>
        <w:t>);</w:t>
      </w:r>
    </w:p>
    <w:p w:rsidR="00993E62" w:rsidRDefault="00993E62" w:rsidP="00A36541">
      <w:pPr>
        <w:pStyle w:val="CodeInWideFrame"/>
      </w:pPr>
    </w:p>
    <w:p w:rsidR="00196A21" w:rsidRDefault="00993E62" w:rsidP="00A36541">
      <w:pPr>
        <w:pStyle w:val="CodeInWideFrame"/>
      </w:pPr>
      <w:r>
        <w:t xml:space="preserve"> </w:t>
      </w:r>
      <w:r w:rsidRPr="008E728F">
        <w:t xml:space="preserve">   </w:t>
      </w:r>
      <w:r>
        <w:t xml:space="preserve"> </w:t>
      </w:r>
      <w:r w:rsidR="00196A21">
        <w:t xml:space="preserve"> </w:t>
      </w:r>
      <w:r w:rsidRPr="008E728F">
        <w:t>// wai</w:t>
      </w:r>
      <w:r w:rsidR="00196A21">
        <w:t xml:space="preserve">t for messages to be received </w:t>
      </w:r>
    </w:p>
    <w:p w:rsidR="00993E62" w:rsidRDefault="00196A21" w:rsidP="00A36541">
      <w:pPr>
        <w:pStyle w:val="CodeInWideFrame"/>
      </w:pPr>
      <w:r>
        <w:t xml:space="preserve">      //</w:t>
      </w:r>
      <w:r w:rsidR="00993E62" w:rsidRPr="008E728F">
        <w:t>details omitted</w:t>
      </w:r>
    </w:p>
    <w:p w:rsidR="00993E62" w:rsidRDefault="00196A21" w:rsidP="00A36541">
      <w:pPr>
        <w:pStyle w:val="CodeInWideFrame"/>
      </w:pPr>
      <w:r>
        <w:t xml:space="preserve">   </w:t>
      </w:r>
      <w:r w:rsidR="00993E62">
        <w:t>}</w:t>
      </w:r>
    </w:p>
    <w:p w:rsidR="00993E62" w:rsidRDefault="00993E62" w:rsidP="00A36541">
      <w:pPr>
        <w:pStyle w:val="CodeInWideFrame"/>
      </w:pPr>
      <w:r w:rsidRPr="008E728F">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5" w:name="_Toc351464532"/>
      <w:r>
        <w:t>Example using the simplified API</w:t>
      </w:r>
      <w:bookmarkEnd w:id="805"/>
    </w:p>
    <w:p w:rsidR="00993E62" w:rsidRDefault="00993E62" w:rsidP="00993E62">
      <w:r>
        <w:t>Here’s how you might do this using the simplified API:</w:t>
      </w:r>
    </w:p>
    <w:p w:rsidR="00993E62" w:rsidRDefault="00993E62" w:rsidP="00324FB3">
      <w:pPr>
        <w:pStyle w:val="CodeInWideFrame"/>
      </w:pPr>
      <w:proofErr w:type="gramStart"/>
      <w:r>
        <w:lastRenderedPageBreak/>
        <w:t>public</w:t>
      </w:r>
      <w:proofErr w:type="gramEnd"/>
      <w:r>
        <w:t xml:space="preserve"> void receiveMessagesNew()</w:t>
      </w:r>
      <w:r w:rsidR="000C1A6A">
        <w:t xml:space="preserve"> </w:t>
      </w:r>
      <w:r>
        <w:t>throws NamingException {</w:t>
      </w:r>
    </w:p>
    <w:p w:rsidR="00993E62" w:rsidRDefault="00993E62" w:rsidP="00324FB3">
      <w:pPr>
        <w:pStyle w:val="CodeInWideFrame"/>
      </w:pPr>
      <w:r>
        <w:tab/>
      </w:r>
      <w:r>
        <w:tab/>
      </w:r>
    </w:p>
    <w:p w:rsidR="00993E62" w:rsidRDefault="00993E62" w:rsidP="00324FB3">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324FB3">
      <w:pPr>
        <w:pStyle w:val="CodeInWideFrame"/>
      </w:pPr>
      <w:r>
        <w:t xml:space="preserve">   </w:t>
      </w:r>
      <w:r w:rsidR="00997CA4">
        <w:t xml:space="preserve">ConnectionFactory </w:t>
      </w:r>
      <w:r w:rsidR="00700062">
        <w:t>connectionFactory</w:t>
      </w:r>
      <w:r>
        <w:t xml:space="preserve"> = (ConnectionFactory)</w:t>
      </w:r>
    </w:p>
    <w:p w:rsidR="00993E62" w:rsidRDefault="00993E62" w:rsidP="00324FB3">
      <w:pPr>
        <w:pStyle w:val="CodeInWideFrame"/>
      </w:pPr>
      <w:r>
        <w:t xml:space="preserve">      </w:t>
      </w:r>
      <w:proofErr w:type="gramStart"/>
      <w:r w:rsidR="00DB7495">
        <w:t>namingContext.</w:t>
      </w:r>
      <w:r>
        <w:t>lookup(</w:t>
      </w:r>
      <w:proofErr w:type="gramEnd"/>
      <w:r>
        <w:t>"jms/connectionFactory");</w:t>
      </w:r>
    </w:p>
    <w:p w:rsidR="000C1A6A" w:rsidRDefault="00993E62" w:rsidP="00324FB3">
      <w:pPr>
        <w:pStyle w:val="CodeInWideFrame"/>
      </w:pPr>
      <w:r>
        <w:t xml:space="preserve">   Topic </w:t>
      </w:r>
      <w:r w:rsidR="003C688E">
        <w:t>newsfeedTopic</w:t>
      </w:r>
      <w:r>
        <w:t xml:space="preserve"> = </w:t>
      </w:r>
      <w:r w:rsidR="00CD5F35">
        <w:t>(Topic)</w:t>
      </w:r>
    </w:p>
    <w:p w:rsidR="006B43C9" w:rsidRDefault="000C1A6A" w:rsidP="00324FB3">
      <w:pPr>
        <w:pStyle w:val="CodeInWideFrame"/>
      </w:pPr>
      <w:r>
        <w:t xml:space="preserve">      </w:t>
      </w:r>
      <w:proofErr w:type="gramStart"/>
      <w:r w:rsidR="00DB7495">
        <w:t>namingContext.</w:t>
      </w:r>
      <w:r w:rsidR="00993E62">
        <w:t>lookup(</w:t>
      </w:r>
      <w:proofErr w:type="gramEnd"/>
      <w:r w:rsidR="00993E62">
        <w:t>"jms/</w:t>
      </w:r>
      <w:r w:rsidR="00A85395">
        <w:t>newsfeedTopic</w:t>
      </w:r>
      <w:r w:rsidR="00993E62">
        <w:t>");</w:t>
      </w:r>
    </w:p>
    <w:p w:rsidR="00993E62" w:rsidRDefault="00993E62" w:rsidP="00324FB3">
      <w:pPr>
        <w:pStyle w:val="CodeInWideFrame"/>
      </w:pPr>
      <w:r>
        <w:tab/>
      </w:r>
      <w:r>
        <w:tab/>
        <w:t xml:space="preserve">   </w:t>
      </w:r>
    </w:p>
    <w:p w:rsidR="00993E62" w:rsidRDefault="00993E62" w:rsidP="00324FB3">
      <w:pPr>
        <w:pStyle w:val="CodeInWideFrame"/>
      </w:pPr>
      <w:r>
        <w:t xml:space="preserve">   </w:t>
      </w:r>
      <w:proofErr w:type="gramStart"/>
      <w:r>
        <w:t>try</w:t>
      </w:r>
      <w:proofErr w:type="gramEnd"/>
      <w:r>
        <w:t xml:space="preserve"> (JMSContext context =</w:t>
      </w:r>
    </w:p>
    <w:p w:rsidR="00993E62" w:rsidRDefault="00993E62" w:rsidP="00324FB3">
      <w:pPr>
        <w:pStyle w:val="CodeInWideFrame"/>
      </w:pPr>
      <w:r>
        <w:t xml:space="preserve">         </w:t>
      </w:r>
      <w:proofErr w:type="gramStart"/>
      <w:r w:rsidR="00700062">
        <w:t>connectionFactory</w:t>
      </w:r>
      <w:r w:rsidR="00997CA4">
        <w:t>.create</w:t>
      </w:r>
      <w:r>
        <w:t>Context(</w:t>
      </w:r>
      <w:proofErr w:type="gramEnd"/>
      <w:r>
        <w:t>AUTO_ACKNOWLEDGE);){</w:t>
      </w:r>
    </w:p>
    <w:p w:rsidR="00993E62" w:rsidRDefault="00993E62" w:rsidP="00324FB3">
      <w:pPr>
        <w:pStyle w:val="CodeInWideFrame"/>
      </w:pPr>
      <w:r>
        <w:t xml:space="preserve">      JMSConsumer consumer =</w:t>
      </w:r>
    </w:p>
    <w:p w:rsidR="00993E62" w:rsidRDefault="00993E62" w:rsidP="00324FB3">
      <w:pPr>
        <w:pStyle w:val="CodeInWideFrame"/>
      </w:pPr>
      <w:r>
        <w:t xml:space="preserve">         </w:t>
      </w:r>
      <w:proofErr w:type="gramStart"/>
      <w:r>
        <w:t>context.createDurableConsumer(</w:t>
      </w:r>
      <w:proofErr w:type="gramEnd"/>
      <w:r>
        <w:t>inboundTopic, "mysub");</w:t>
      </w:r>
    </w:p>
    <w:p w:rsidR="00993E62" w:rsidRDefault="00993E62" w:rsidP="00324FB3">
      <w:pPr>
        <w:pStyle w:val="CodeInWideFrame"/>
      </w:pPr>
      <w:r>
        <w:t xml:space="preserve">      MessageListener messageListener = new </w:t>
      </w:r>
      <w:proofErr w:type="gramStart"/>
      <w:r>
        <w:t>MyListener(</w:t>
      </w:r>
      <w:proofErr w:type="gramEnd"/>
      <w:r>
        <w:t>);</w:t>
      </w:r>
    </w:p>
    <w:p w:rsidR="00993E62" w:rsidRDefault="00993E62" w:rsidP="00324FB3">
      <w:pPr>
        <w:pStyle w:val="CodeInWideFrame"/>
      </w:pPr>
      <w:r>
        <w:t xml:space="preserve">      </w:t>
      </w:r>
      <w:proofErr w:type="gramStart"/>
      <w:r>
        <w:t>consumer.setMessageListener(</w:t>
      </w:r>
      <w:proofErr w:type="gramEnd"/>
      <w:r>
        <w:t>messageListener);</w:t>
      </w:r>
    </w:p>
    <w:p w:rsidR="00993E62" w:rsidRDefault="00993E62" w:rsidP="00324FB3">
      <w:pPr>
        <w:pStyle w:val="CodeInWideFrame"/>
      </w:pPr>
      <w:r>
        <w:tab/>
      </w:r>
      <w:r>
        <w:tab/>
      </w:r>
      <w:r>
        <w:tab/>
      </w:r>
      <w:r>
        <w:tab/>
      </w:r>
    </w:p>
    <w:p w:rsidR="00F62B6D" w:rsidRDefault="00993E62" w:rsidP="00324FB3">
      <w:pPr>
        <w:pStyle w:val="CodeInWideFrame"/>
      </w:pPr>
      <w:r>
        <w:t xml:space="preserve">      // wait for messages to be received </w:t>
      </w:r>
    </w:p>
    <w:p w:rsidR="00993E62" w:rsidRDefault="00F62B6D" w:rsidP="00324FB3">
      <w:pPr>
        <w:pStyle w:val="CodeInWideFrame"/>
      </w:pPr>
      <w:r>
        <w:t xml:space="preserve">      //</w:t>
      </w:r>
      <w:r w:rsidR="00993E62">
        <w:t xml:space="preserve"> details omitted</w:t>
      </w:r>
    </w:p>
    <w:p w:rsidR="00993E62" w:rsidRDefault="00993E62" w:rsidP="00324FB3">
      <w:pPr>
        <w:pStyle w:val="CodeInWideFrame"/>
      </w:pPr>
      <w:r>
        <w:t xml:space="preserve">   }</w:t>
      </w:r>
    </w:p>
    <w:p w:rsidR="00993E62" w:rsidRDefault="00993E62" w:rsidP="00214BA5">
      <w:pPr>
        <w:pStyle w:val="CodeInWideFrame"/>
        <w:keepNext w:val="0"/>
      </w:pPr>
      <w:r>
        <w:t>}</w:t>
      </w:r>
    </w:p>
    <w:p w:rsidR="00723E79" w:rsidRDefault="00723E79" w:rsidP="00214BA5">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w:t>
      </w:r>
      <w:r w:rsidRPr="009F22EC">
        <w:rPr>
          <w:rStyle w:val="Code"/>
        </w:rPr>
        <w:t>receiveMessagesNew</w:t>
      </w:r>
      <w:r>
        <w:t xml:space="preserve"> does not need to throw </w:t>
      </w:r>
      <w:r w:rsidRPr="009F22EC">
        <w:rPr>
          <w:rStyle w:val="Code"/>
        </w:rPr>
        <w:t>JMSException</w:t>
      </w:r>
      <w:r>
        <w:t>.</w:t>
      </w:r>
    </w:p>
    <w:p w:rsidR="00993E62" w:rsidRDefault="00993E62" w:rsidP="002B6E69">
      <w:pPr>
        <w:pStyle w:val="Heading2"/>
      </w:pPr>
      <w:bookmarkStart w:id="806" w:name="_Ref314487518"/>
      <w:bookmarkStart w:id="807" w:name="_Toc351464533"/>
      <w:r>
        <w:t>Receiving messages in multiple threads (Java SE)</w:t>
      </w:r>
      <w:bookmarkEnd w:id="806"/>
      <w:bookmarkEnd w:id="807"/>
    </w:p>
    <w:p w:rsidR="00993E62" w:rsidRDefault="00993E62" w:rsidP="00324FB3">
      <w:r>
        <w:t xml:space="preserve">This example compares the use of </w:t>
      </w:r>
      <w:r w:rsidR="009D422E">
        <w:t>the classic</w:t>
      </w:r>
      <w:r>
        <w:t xml:space="preserve"> and simplified JMS APIs for asynchronously receiving </w:t>
      </w:r>
      <w:r w:rsidRPr="009F22EC">
        <w:rPr>
          <w:rStyle w:val="Code"/>
        </w:rPr>
        <w:t>TextMessage</w:t>
      </w:r>
      <w:r>
        <w:t xml:space="preserve"> objects from a queue using multiple threads in a Java SE environment. In this example two threads are used, which means two sessions are needed. In this example, both sessions use the same connection.   </w:t>
      </w:r>
    </w:p>
    <w:p w:rsidR="00993E62" w:rsidRDefault="00993E62" w:rsidP="003F7FC9">
      <w:pPr>
        <w:pStyle w:val="Heading3"/>
        <w:keepNext w:val="0"/>
      </w:pPr>
      <w:bookmarkStart w:id="808" w:name="_Toc351464534"/>
      <w:r>
        <w:t xml:space="preserve">Example using the </w:t>
      </w:r>
      <w:r w:rsidR="00B850A2">
        <w:t>classic API</w:t>
      </w:r>
      <w:bookmarkEnd w:id="808"/>
    </w:p>
    <w:p w:rsidR="00993E62" w:rsidRDefault="00993E62" w:rsidP="003F7FC9">
      <w:r>
        <w:t xml:space="preserve">Here’s how you might do this using the </w:t>
      </w:r>
      <w:r w:rsidR="00B850A2">
        <w:t>classic API</w:t>
      </w:r>
      <w:r>
        <w:t xml:space="preserve">, using a message listener class </w:t>
      </w:r>
      <w:r w:rsidRPr="00003C48">
        <w:rPr>
          <w:rFonts w:ascii="Courier New" w:eastAsia="Calibri" w:hAnsi="Courier New" w:cs="Courier New"/>
          <w:color w:val="auto"/>
          <w:sz w:val="18"/>
          <w:szCs w:val="18"/>
        </w:rPr>
        <w:t>MyListener</w:t>
      </w:r>
      <w:r>
        <w:rPr>
          <w:rFonts w:eastAsia="Calibri"/>
        </w:rPr>
        <w:t>:</w:t>
      </w:r>
    </w:p>
    <w:p w:rsidR="00993E62" w:rsidRDefault="00993E62" w:rsidP="004734F9">
      <w:pPr>
        <w:pStyle w:val="CodeInWideFrame"/>
      </w:pPr>
      <w:proofErr w:type="gramStart"/>
      <w:r>
        <w:lastRenderedPageBreak/>
        <w:t>public</w:t>
      </w:r>
      <w:proofErr w:type="gramEnd"/>
      <w:r>
        <w:t xml:space="preserve"> void receiveMessagesOld() </w:t>
      </w:r>
    </w:p>
    <w:p w:rsidR="00993E62" w:rsidRDefault="00993E62" w:rsidP="004734F9">
      <w:pPr>
        <w:pStyle w:val="CodeInWideFrame"/>
      </w:pPr>
      <w:r>
        <w:t xml:space="preserve">      </w:t>
      </w:r>
      <w:proofErr w:type="gramStart"/>
      <w:r>
        <w:t>throws</w:t>
      </w:r>
      <w:proofErr w:type="gramEnd"/>
      <w:r>
        <w:t xml:space="preserve"> JMSException,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EC69A0">
        <w:t>data</w:t>
      </w:r>
      <w:r>
        <w:t xml:space="preserve">Queue = (Queue) </w:t>
      </w:r>
      <w:proofErr w:type="gramStart"/>
      <w:r w:rsidR="00DB7495">
        <w:t>namingContext.</w:t>
      </w:r>
      <w:r>
        <w:t>lookup(</w:t>
      </w:r>
      <w:proofErr w:type="gramEnd"/>
      <w:r>
        <w:t>"</w:t>
      </w:r>
      <w:r w:rsidR="005142A0">
        <w:t>jms/dataQueue</w:t>
      </w:r>
      <w:r>
        <w:t>");</w:t>
      </w:r>
    </w:p>
    <w:p w:rsidR="00993E62" w:rsidRDefault="00993E62" w:rsidP="004734F9">
      <w:pPr>
        <w:pStyle w:val="CodeInWideFrame"/>
      </w:pPr>
    </w:p>
    <w:p w:rsidR="00472E59" w:rsidRDefault="00993E62" w:rsidP="004734F9">
      <w:pPr>
        <w:pStyle w:val="CodeInWideFrame"/>
      </w:pPr>
      <w:r>
        <w:t xml:space="preserve">   </w:t>
      </w:r>
      <w:proofErr w:type="gramStart"/>
      <w:r w:rsidRPr="00165DDA">
        <w:t>try</w:t>
      </w:r>
      <w:proofErr w:type="gramEnd"/>
      <w:r w:rsidRPr="00165DDA">
        <w:t xml:space="preserve"> (Connection connection =</w:t>
      </w:r>
    </w:p>
    <w:p w:rsidR="00993E62" w:rsidRDefault="00472E59" w:rsidP="004734F9">
      <w:pPr>
        <w:pStyle w:val="CodeInWideFrame"/>
      </w:pPr>
      <w:r>
        <w:t xml:space="preserve">         </w:t>
      </w:r>
      <w:proofErr w:type="gramStart"/>
      <w:r w:rsidR="00700062">
        <w:t>connectionFactory</w:t>
      </w:r>
      <w:r w:rsidR="00997CA4">
        <w:t>.create</w:t>
      </w:r>
      <w:r w:rsidR="00993E62" w:rsidRPr="00165DDA">
        <w:t>Connection(</w:t>
      </w:r>
      <w:proofErr w:type="gramEnd"/>
      <w:r w:rsidR="00993E62" w:rsidRPr="00165DDA">
        <w:t>);){</w:t>
      </w:r>
    </w:p>
    <w:p w:rsidR="00993E62" w:rsidRDefault="00993E62" w:rsidP="004734F9">
      <w:pPr>
        <w:pStyle w:val="CodeInWideFrame"/>
      </w:pPr>
      <w:r>
        <w:t xml:space="preserve">      Session s1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 xml:space="preserve">1 = </w:t>
      </w:r>
      <w:proofErr w:type="gramStart"/>
      <w:r>
        <w:t>s1.createConsumer</w:t>
      </w:r>
      <w:r w:rsidR="005142A0">
        <w:t>(</w:t>
      </w:r>
      <w:proofErr w:type="gramEnd"/>
      <w:r w:rsidR="005142A0">
        <w:t>dataQueue</w:t>
      </w:r>
      <w:r>
        <w:t>);</w:t>
      </w:r>
    </w:p>
    <w:p w:rsidR="00993E62" w:rsidRDefault="00993E62" w:rsidP="004734F9">
      <w:pPr>
        <w:pStyle w:val="CodeInWideFrame"/>
      </w:pPr>
      <w:r>
        <w:t xml:space="preserve">      MyListener messageListener1 = new </w:t>
      </w:r>
      <w:proofErr w:type="gramStart"/>
      <w:r>
        <w:t>MyListener(</w:t>
      </w:r>
      <w:proofErr w:type="gramEnd"/>
      <w:r>
        <w:t>"One");</w:t>
      </w:r>
    </w:p>
    <w:p w:rsidR="00993E62" w:rsidRDefault="00993E62" w:rsidP="004734F9">
      <w:pPr>
        <w:pStyle w:val="CodeInWideFrame"/>
      </w:pPr>
      <w:r>
        <w:t xml:space="preserve">      </w:t>
      </w:r>
      <w:proofErr w:type="gramStart"/>
      <w:r>
        <w:t>messageConsumer1.setMessageListener(</w:t>
      </w:r>
      <w:proofErr w:type="gramEnd"/>
      <w:r>
        <w:t>messageListener1);</w:t>
      </w:r>
    </w:p>
    <w:p w:rsidR="00993E62" w:rsidRDefault="00993E62" w:rsidP="004734F9">
      <w:pPr>
        <w:pStyle w:val="CodeInWideFrame"/>
      </w:pPr>
      <w:r>
        <w:tab/>
      </w:r>
      <w:r>
        <w:tab/>
      </w:r>
    </w:p>
    <w:p w:rsidR="00993E62" w:rsidRDefault="00993E62" w:rsidP="004734F9">
      <w:pPr>
        <w:pStyle w:val="CodeInWideFrame"/>
      </w:pPr>
      <w:r>
        <w:t xml:space="preserve">      Session s2 = </w:t>
      </w:r>
      <w:proofErr w:type="gramStart"/>
      <w:r>
        <w:t>connection.createSession(</w:t>
      </w:r>
      <w:proofErr w:type="gramEnd"/>
      <w:r>
        <w:t>AUTO_ACKNOWLEDGE);</w:t>
      </w:r>
    </w:p>
    <w:p w:rsidR="00993E62" w:rsidRDefault="00993E62" w:rsidP="004734F9">
      <w:pPr>
        <w:pStyle w:val="CodeInWideFrame"/>
      </w:pPr>
      <w:r>
        <w:t xml:space="preserve">      </w:t>
      </w:r>
      <w:r w:rsidR="007F1105">
        <w:t>MessageConsumer consumer</w:t>
      </w:r>
      <w:r>
        <w:t>2 =</w:t>
      </w:r>
      <w:r w:rsidR="00045ED2">
        <w:t xml:space="preserve"> </w:t>
      </w:r>
      <w:proofErr w:type="gramStart"/>
      <w:r>
        <w:t>s2.createConsumer</w:t>
      </w:r>
      <w:r w:rsidR="005142A0">
        <w:t>(</w:t>
      </w:r>
      <w:proofErr w:type="gramEnd"/>
      <w:r w:rsidR="005142A0">
        <w:t>dataQueue</w:t>
      </w:r>
      <w:r>
        <w:t>);</w:t>
      </w:r>
    </w:p>
    <w:p w:rsidR="00993E62" w:rsidRDefault="00993E62" w:rsidP="004734F9">
      <w:pPr>
        <w:pStyle w:val="CodeInWideFrame"/>
      </w:pPr>
      <w:r>
        <w:t xml:space="preserve">      MyListener messageListener2 = new </w:t>
      </w:r>
      <w:proofErr w:type="gramStart"/>
      <w:r>
        <w:t>MyListener(</w:t>
      </w:r>
      <w:proofErr w:type="gramEnd"/>
      <w:r>
        <w:t>"Two");</w:t>
      </w:r>
    </w:p>
    <w:p w:rsidR="00993E62" w:rsidRDefault="00993E62" w:rsidP="004734F9">
      <w:pPr>
        <w:pStyle w:val="CodeInWideFrame"/>
      </w:pPr>
      <w:r>
        <w:t xml:space="preserve">      </w:t>
      </w:r>
      <w:proofErr w:type="gramStart"/>
      <w:r>
        <w:t>messageConsumer2.setMessageListener(</w:t>
      </w:r>
      <w:proofErr w:type="gramEnd"/>
      <w:r>
        <w:t>messageListener2);</w:t>
      </w:r>
      <w:r>
        <w:tab/>
      </w:r>
      <w:r>
        <w:tab/>
      </w:r>
    </w:p>
    <w:p w:rsidR="00993E62" w:rsidRDefault="00993E62" w:rsidP="004734F9">
      <w:pPr>
        <w:pStyle w:val="CodeInWideFrame"/>
      </w:pPr>
      <w:r>
        <w:t xml:space="preserve">      </w:t>
      </w:r>
      <w:proofErr w:type="gramStart"/>
      <w:r>
        <w:t>connection.start(</w:t>
      </w:r>
      <w:proofErr w:type="gramEnd"/>
      <w:r>
        <w:t>);</w:t>
      </w:r>
      <w:r>
        <w:tab/>
      </w:r>
      <w:r>
        <w:tab/>
      </w:r>
    </w:p>
    <w:p w:rsidR="00993E62" w:rsidRDefault="00993E62" w:rsidP="004734F9">
      <w:pPr>
        <w:pStyle w:val="CodeInWideFrame"/>
      </w:pPr>
      <w:r>
        <w:tab/>
      </w:r>
      <w:r>
        <w:tab/>
      </w:r>
    </w:p>
    <w:p w:rsidR="00792AEA" w:rsidRDefault="00993E62" w:rsidP="004734F9">
      <w:pPr>
        <w:pStyle w:val="CodeInWideFrame"/>
      </w:pPr>
      <w:r>
        <w:t xml:space="preserve">      // wait for messages to be received </w:t>
      </w:r>
    </w:p>
    <w:p w:rsidR="00993E62" w:rsidRDefault="00792AEA" w:rsidP="004734F9">
      <w:pPr>
        <w:pStyle w:val="CodeInWideFrame"/>
      </w:pPr>
      <w:r>
        <w:t xml:space="preserve">      //</w:t>
      </w:r>
      <w:r w:rsidR="00993E62">
        <w:t xml:space="preserve"> details omitted</w:t>
      </w:r>
      <w:r w:rsidR="00993E62">
        <w:tab/>
      </w:r>
    </w:p>
    <w:p w:rsidR="00993E62" w:rsidRDefault="00993E62" w:rsidP="004734F9">
      <w:pPr>
        <w:pStyle w:val="CodeInWideFrame"/>
      </w:pPr>
      <w:r>
        <w:t xml:space="preserve">   }</w:t>
      </w:r>
    </w:p>
    <w:p w:rsidR="00993E62" w:rsidRDefault="00993E62" w:rsidP="00EC69A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09" w:name="_Toc351464535"/>
      <w:r>
        <w:t>Example using the simplified API</w:t>
      </w:r>
      <w:bookmarkEnd w:id="809"/>
    </w:p>
    <w:p w:rsidR="00993E62" w:rsidRDefault="00993E62" w:rsidP="003F7FC9">
      <w:r>
        <w:t>Here’s how you might do this using the simplified API:</w:t>
      </w:r>
    </w:p>
    <w:p w:rsidR="00993E62" w:rsidRPr="00B827E7" w:rsidRDefault="00993E62" w:rsidP="00CE6719">
      <w:pPr>
        <w:pStyle w:val="CodeInWideFrame"/>
      </w:pPr>
      <w:bookmarkStart w:id="810" w:name="_Ref306719070"/>
      <w:proofErr w:type="gramStart"/>
      <w:r w:rsidRPr="00590E86">
        <w:t>public</w:t>
      </w:r>
      <w:proofErr w:type="gramEnd"/>
      <w:r w:rsidRPr="00590E86">
        <w:t xml:space="preserve"> void receiveMessag</w:t>
      </w:r>
      <w:r>
        <w:t xml:space="preserve">esNew() throws NamingException </w:t>
      </w:r>
      <w:r w:rsidRPr="00590E86">
        <w:t>{</w:t>
      </w:r>
    </w:p>
    <w:p w:rsidR="00993E62" w:rsidRPr="00B827E7" w:rsidRDefault="00993E62" w:rsidP="00CE6719">
      <w:pPr>
        <w:pStyle w:val="CodeInWideFrame"/>
      </w:pPr>
      <w:r w:rsidRPr="00590E86">
        <w:tab/>
      </w:r>
      <w:r w:rsidRPr="00590E86">
        <w:tab/>
      </w:r>
    </w:p>
    <w:p w:rsidR="00993E62" w:rsidRPr="00B827E7" w:rsidRDefault="00993E62" w:rsidP="00CE6719">
      <w:pPr>
        <w:pStyle w:val="CodeInWideFrame"/>
      </w:pPr>
      <w:r>
        <w:t xml:space="preserve">   </w:t>
      </w:r>
      <w:r w:rsidR="00DB7495">
        <w:t>InitialContext namingContext</w:t>
      </w:r>
      <w:r w:rsidRPr="00590E86">
        <w:t xml:space="preserve"> = </w:t>
      </w:r>
      <w:proofErr w:type="gramStart"/>
      <w:r w:rsidRPr="00590E86">
        <w:t>getInitialContext(</w:t>
      </w:r>
      <w:proofErr w:type="gramEnd"/>
      <w:r w:rsidRPr="00590E86">
        <w:t>);</w:t>
      </w:r>
    </w:p>
    <w:p w:rsidR="00993E62" w:rsidRDefault="00993E62" w:rsidP="00CE6719">
      <w:pPr>
        <w:pStyle w:val="CodeInWideFrame"/>
      </w:pPr>
      <w:r>
        <w:t xml:space="preserve">   </w:t>
      </w:r>
      <w:r w:rsidR="00997CA4">
        <w:t xml:space="preserve">ConnectionFactory </w:t>
      </w:r>
      <w:r w:rsidR="00700062">
        <w:t>connectionFactory</w:t>
      </w:r>
      <w:r w:rsidRPr="00590E86">
        <w:t xml:space="preserve"> = (ConnectionFactory)</w:t>
      </w:r>
    </w:p>
    <w:p w:rsidR="00993E62" w:rsidRPr="009B3B37" w:rsidRDefault="00993E62" w:rsidP="00CE6719">
      <w:pPr>
        <w:pStyle w:val="CodeInWideFrame"/>
      </w:pPr>
      <w:r>
        <w:t xml:space="preserve">      </w:t>
      </w:r>
      <w:proofErr w:type="gramStart"/>
      <w:r w:rsidR="00DB7495">
        <w:t>namingContext.</w:t>
      </w:r>
      <w:r w:rsidRPr="00590E86">
        <w:t>lookup(</w:t>
      </w:r>
      <w:proofErr w:type="gramEnd"/>
      <w:r w:rsidRPr="00590E86">
        <w:t>"jms/connectionFactory");</w:t>
      </w:r>
    </w:p>
    <w:p w:rsidR="00993E62" w:rsidRPr="00B827E7" w:rsidRDefault="00993E62" w:rsidP="00865310">
      <w:pPr>
        <w:pStyle w:val="CodeInWideFrame"/>
      </w:pPr>
      <w:r>
        <w:t xml:space="preserve">   </w:t>
      </w:r>
      <w:r w:rsidRPr="00590E86">
        <w:t xml:space="preserve">Queue </w:t>
      </w:r>
      <w:r w:rsidR="00CE6719">
        <w:t>dataQueue</w:t>
      </w:r>
      <w:r w:rsidRPr="00590E86">
        <w:t xml:space="preserve"> =</w:t>
      </w:r>
      <w:r>
        <w:t xml:space="preserve"> </w:t>
      </w:r>
      <w:r w:rsidRPr="00590E86">
        <w:t xml:space="preserve">(Queue) </w:t>
      </w:r>
      <w:proofErr w:type="gramStart"/>
      <w:r w:rsidR="00DB7495">
        <w:t>namingContext.</w:t>
      </w:r>
      <w:r w:rsidRPr="00590E86">
        <w:t>lookup(</w:t>
      </w:r>
      <w:proofErr w:type="gramEnd"/>
      <w:r w:rsidRPr="00590E86">
        <w:t>"</w:t>
      </w:r>
      <w:r w:rsidR="005142A0">
        <w:t>jms/dataQueue</w:t>
      </w:r>
      <w:r w:rsidRPr="00590E86">
        <w:t>");</w:t>
      </w:r>
    </w:p>
    <w:p w:rsidR="00993E62" w:rsidRDefault="00993E62" w:rsidP="00CE6719">
      <w:pPr>
        <w:pStyle w:val="CodeInWideFrame"/>
      </w:pPr>
      <w:r>
        <w:t xml:space="preserve">   </w:t>
      </w:r>
      <w:proofErr w:type="gramStart"/>
      <w:r w:rsidRPr="00590E86">
        <w:t>try</w:t>
      </w:r>
      <w:proofErr w:type="gramEnd"/>
      <w:r w:rsidRPr="00590E86">
        <w:t xml:space="preserve"> (</w:t>
      </w:r>
      <w:r>
        <w:t>JMSContext</w:t>
      </w:r>
      <w:r w:rsidRPr="00590E86">
        <w:t xml:space="preserve"> context1 =</w:t>
      </w:r>
    </w:p>
    <w:p w:rsidR="00993E62" w:rsidRPr="00B827E7" w:rsidRDefault="00993E62" w:rsidP="00CE6719">
      <w:pPr>
        <w:pStyle w:val="CodeInWideFrame"/>
      </w:pPr>
      <w:r>
        <w:t xml:space="preserve">        </w:t>
      </w:r>
      <w:proofErr w:type="gramStart"/>
      <w:r w:rsidR="00700062">
        <w:t>connectionFactory</w:t>
      </w:r>
      <w:r w:rsidR="00997CA4">
        <w:t>.create</w:t>
      </w:r>
      <w:r>
        <w:t>Context</w:t>
      </w:r>
      <w:r w:rsidRPr="00590E86">
        <w:t>(</w:t>
      </w:r>
      <w:proofErr w:type="gramEnd"/>
      <w:r w:rsidRPr="00590E86">
        <w:t>AUTO_ACKNOWLEDGE);</w:t>
      </w:r>
    </w:p>
    <w:p w:rsidR="0026591D" w:rsidRDefault="00993E62" w:rsidP="0026591D">
      <w:pPr>
        <w:pStyle w:val="CodeInWideFrame"/>
      </w:pPr>
      <w:r w:rsidRPr="00590E86">
        <w:t xml:space="preserve">      </w:t>
      </w:r>
      <w:r>
        <w:t>JMSContext</w:t>
      </w:r>
      <w:r w:rsidR="0026591D">
        <w:t xml:space="preserve"> context2 </w:t>
      </w:r>
      <w:r w:rsidRPr="00590E86">
        <w:t>=</w:t>
      </w:r>
    </w:p>
    <w:p w:rsidR="00993E62" w:rsidRDefault="0026591D" w:rsidP="0026591D">
      <w:pPr>
        <w:pStyle w:val="CodeInWideFrame"/>
      </w:pPr>
      <w:r>
        <w:t xml:space="preserve">         </w:t>
      </w:r>
      <w:proofErr w:type="gramStart"/>
      <w:r w:rsidR="00993E62" w:rsidRPr="00590E86">
        <w:t>context1.</w:t>
      </w:r>
      <w:r w:rsidR="00993E62">
        <w:t>createContext</w:t>
      </w:r>
      <w:r w:rsidR="00993E62" w:rsidRPr="00590E86">
        <w:t>(</w:t>
      </w:r>
      <w:proofErr w:type="gramEnd"/>
      <w:r w:rsidR="00993E62" w:rsidRPr="00590E86">
        <w:t>AUTO_ACKNOWLEDGE);){</w:t>
      </w:r>
    </w:p>
    <w:p w:rsidR="00993E62" w:rsidRPr="009B3B37" w:rsidRDefault="00993E62" w:rsidP="0026591D">
      <w:pPr>
        <w:pStyle w:val="CodeInWideFrame"/>
      </w:pPr>
      <w:r>
        <w:t xml:space="preserve">      </w:t>
      </w:r>
      <w:r w:rsidRPr="00590E86">
        <w:t>JMSConsumer consumer1 =</w:t>
      </w:r>
      <w:r w:rsidR="0026591D">
        <w:t xml:space="preserve"> </w:t>
      </w:r>
      <w:proofErr w:type="gramStart"/>
      <w:r w:rsidRPr="00590E86">
        <w:t>context1.createConsumer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messageListener1 = new </w:t>
      </w:r>
      <w:proofErr w:type="gramStart"/>
      <w:r w:rsidRPr="00590E86">
        <w:t>MyListener(</w:t>
      </w:r>
      <w:proofErr w:type="gramEnd"/>
      <w:r w:rsidRPr="00590E86">
        <w:t>"One");</w:t>
      </w:r>
    </w:p>
    <w:p w:rsidR="00993E62" w:rsidRPr="00B827E7" w:rsidRDefault="00993E62" w:rsidP="00CE6719">
      <w:pPr>
        <w:pStyle w:val="CodeInWideFrame"/>
      </w:pPr>
      <w:r>
        <w:t xml:space="preserve">      </w:t>
      </w:r>
      <w:proofErr w:type="gramStart"/>
      <w:r w:rsidRPr="00590E86">
        <w:t>consumer1.setMessageListener(</w:t>
      </w:r>
      <w:proofErr w:type="gramEnd"/>
      <w:r w:rsidRPr="00590E86">
        <w:t>messageListener1);</w:t>
      </w:r>
    </w:p>
    <w:p w:rsidR="00993E62" w:rsidRPr="00B827E7" w:rsidRDefault="00993E62" w:rsidP="00CE6719">
      <w:pPr>
        <w:pStyle w:val="CodeInWideFrame"/>
      </w:pPr>
      <w:r w:rsidRPr="00590E86">
        <w:tab/>
      </w:r>
      <w:r w:rsidRPr="00590E86">
        <w:tab/>
      </w:r>
    </w:p>
    <w:p w:rsidR="00993E62" w:rsidRPr="00B827E7" w:rsidRDefault="00993E62" w:rsidP="00BC5AC8">
      <w:pPr>
        <w:pStyle w:val="CodeInWideFrame"/>
      </w:pPr>
      <w:r>
        <w:t xml:space="preserve">      </w:t>
      </w:r>
      <w:r w:rsidRPr="00590E86">
        <w:t>JMSConsumer consumer2 =</w:t>
      </w:r>
      <w:r>
        <w:t xml:space="preserve"> </w:t>
      </w:r>
      <w:proofErr w:type="gramStart"/>
      <w:r w:rsidRPr="00590E86">
        <w:t>context2.createConsumer</w:t>
      </w:r>
      <w:r w:rsidR="005142A0">
        <w:t>(</w:t>
      </w:r>
      <w:proofErr w:type="gramEnd"/>
      <w:r w:rsidR="005142A0">
        <w:t>dataQueue</w:t>
      </w:r>
      <w:r w:rsidRPr="00590E86">
        <w:t>);</w:t>
      </w:r>
    </w:p>
    <w:p w:rsidR="00993E62" w:rsidRPr="00B827E7" w:rsidRDefault="00993E62" w:rsidP="00CE6719">
      <w:pPr>
        <w:pStyle w:val="CodeInWideFrame"/>
      </w:pPr>
      <w:r>
        <w:t xml:space="preserve">      </w:t>
      </w:r>
      <w:r w:rsidRPr="00590E86">
        <w:t xml:space="preserve">MyListener messageListener2 = new </w:t>
      </w:r>
      <w:proofErr w:type="gramStart"/>
      <w:r w:rsidRPr="00590E86">
        <w:t>MyListener(</w:t>
      </w:r>
      <w:proofErr w:type="gramEnd"/>
      <w:r w:rsidRPr="00590E86">
        <w:t>"Two");</w:t>
      </w:r>
    </w:p>
    <w:p w:rsidR="00993E62" w:rsidRPr="00B827E7" w:rsidRDefault="00993E62" w:rsidP="00CE6719">
      <w:pPr>
        <w:pStyle w:val="CodeInWideFrame"/>
      </w:pPr>
      <w:r>
        <w:t xml:space="preserve">      </w:t>
      </w:r>
      <w:proofErr w:type="gramStart"/>
      <w:r w:rsidRPr="00590E86">
        <w:t>consumer2.setMessageListener(</w:t>
      </w:r>
      <w:proofErr w:type="gramEnd"/>
      <w:r w:rsidRPr="00590E86">
        <w:t>messageListener2);</w:t>
      </w:r>
    </w:p>
    <w:p w:rsidR="00993E62" w:rsidRPr="00B827E7" w:rsidRDefault="00993E62" w:rsidP="00CE6719">
      <w:pPr>
        <w:pStyle w:val="CodeInWideFrame"/>
      </w:pPr>
      <w:r w:rsidRPr="00590E86">
        <w:tab/>
      </w:r>
      <w:r w:rsidRPr="00590E86">
        <w:tab/>
      </w:r>
    </w:p>
    <w:p w:rsidR="000C7F67" w:rsidRDefault="00993E62" w:rsidP="00CE6719">
      <w:pPr>
        <w:pStyle w:val="CodeInWideFrame"/>
      </w:pPr>
      <w:r>
        <w:t xml:space="preserve">      // wai</w:t>
      </w:r>
      <w:r w:rsidR="000C7F67">
        <w:t xml:space="preserve">t for messages to be received </w:t>
      </w:r>
    </w:p>
    <w:p w:rsidR="00993E62" w:rsidRDefault="00963C9D" w:rsidP="00CE6719">
      <w:pPr>
        <w:pStyle w:val="CodeInWideFrame"/>
      </w:pPr>
      <w:r>
        <w:t xml:space="preserve">      </w:t>
      </w:r>
      <w:r w:rsidR="000C7F67">
        <w:t xml:space="preserve">// </w:t>
      </w:r>
      <w:r w:rsidR="00993E62">
        <w:t>details omitted</w:t>
      </w:r>
    </w:p>
    <w:p w:rsidR="00993E62" w:rsidRPr="00B827E7" w:rsidRDefault="00993E62" w:rsidP="00CE6719">
      <w:pPr>
        <w:pStyle w:val="CodeInWideFrame"/>
      </w:pPr>
      <w:r>
        <w:t xml:space="preserve">   </w:t>
      </w:r>
      <w:r w:rsidRPr="00590E86">
        <w:t>}</w:t>
      </w:r>
    </w:p>
    <w:p w:rsidR="00993E62" w:rsidRDefault="00993E62" w:rsidP="00CE6719">
      <w:pPr>
        <w:pStyle w:val="CodeInWideFrame"/>
      </w:pPr>
      <w:r w:rsidRPr="00590E86">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2"/>
      </w:pPr>
      <w:bookmarkStart w:id="811" w:name="_Toc351464536"/>
      <w:r>
        <w:lastRenderedPageBreak/>
        <w:t xml:space="preserve">Receiving synchronously and sending a message </w:t>
      </w:r>
      <w:r w:rsidRPr="00C60DCE">
        <w:t>in the same local</w:t>
      </w:r>
      <w:r>
        <w:t xml:space="preserve"> transaction (Java SE)</w:t>
      </w:r>
      <w:bookmarkEnd w:id="810"/>
      <w:bookmarkEnd w:id="811"/>
    </w:p>
    <w:p w:rsidR="00993E62" w:rsidRDefault="00993E62" w:rsidP="00993E62">
      <w:r>
        <w:t xml:space="preserve">This example compares the use of </w:t>
      </w:r>
      <w:r w:rsidR="009D422E">
        <w:t>the classic</w:t>
      </w:r>
      <w:r>
        <w:t xml:space="preserve"> and simplified JMS APIs for the use case in which a Java SE application repeatedly consumes a message from one queue and forwards it to another queue in a Java SE environment. In this example each message is received and forwarded in the same local transaction. This means that the receiving and sending of the message must be done using the same transacted session which is then committed.</w:t>
      </w:r>
    </w:p>
    <w:p w:rsidR="00993E62" w:rsidRDefault="00993E62" w:rsidP="00324FB3">
      <w:r>
        <w:t xml:space="preserve">In this example the application consumes the incoming messages synchronously. However since this is a Java SE application the message could also be consumed asynchronously using a </w:t>
      </w:r>
      <w:proofErr w:type="gramStart"/>
      <w:r w:rsidRPr="009F22EC">
        <w:rPr>
          <w:rStyle w:val="Code"/>
        </w:rPr>
        <w:t>MessageListener</w:t>
      </w:r>
      <w:r>
        <w:t>.</w:t>
      </w:r>
      <w:proofErr w:type="gramEnd"/>
    </w:p>
    <w:p w:rsidR="00993E62" w:rsidRDefault="00993E62" w:rsidP="002B6E69">
      <w:pPr>
        <w:pStyle w:val="Heading3"/>
      </w:pPr>
      <w:bookmarkStart w:id="812" w:name="_Toc351464537"/>
      <w:r>
        <w:t xml:space="preserve">Example using the </w:t>
      </w:r>
      <w:r w:rsidR="00B850A2">
        <w:t>classic API</w:t>
      </w:r>
      <w:bookmarkEnd w:id="812"/>
    </w:p>
    <w:p w:rsidR="00993E62" w:rsidRDefault="00993E62" w:rsidP="00324FB3">
      <w:r>
        <w:t xml:space="preserve">Here’s how you might do this using the </w:t>
      </w:r>
      <w:r w:rsidR="00B850A2">
        <w:t>classic API</w:t>
      </w:r>
      <w:r>
        <w:t>:</w:t>
      </w:r>
    </w:p>
    <w:p w:rsidR="00993E62" w:rsidRDefault="00993E62" w:rsidP="005A2550">
      <w:pPr>
        <w:pStyle w:val="CodeInWideFrame"/>
      </w:pPr>
      <w:proofErr w:type="gramStart"/>
      <w:r>
        <w:t>public</w:t>
      </w:r>
      <w:proofErr w:type="gramEnd"/>
      <w:r>
        <w:t xml:space="preserve"> void receiveAndSendMessageOld() </w:t>
      </w:r>
    </w:p>
    <w:p w:rsidR="00993E62" w:rsidRDefault="00993E62" w:rsidP="005A2550">
      <w:pPr>
        <w:pStyle w:val="CodeInWideFrame"/>
      </w:pPr>
      <w:r>
        <w:t xml:space="preserve">      </w:t>
      </w:r>
      <w:proofErr w:type="gramStart"/>
      <w:r>
        <w:t>throws</w:t>
      </w:r>
      <w:proofErr w:type="gramEnd"/>
      <w:r>
        <w:t xml:space="preserve"> JMSException, NamingException {</w:t>
      </w:r>
    </w:p>
    <w:p w:rsidR="006D7039" w:rsidRDefault="006D7039" w:rsidP="005A2550">
      <w:pPr>
        <w:pStyle w:val="CodeInWideFrame"/>
      </w:pPr>
    </w:p>
    <w:p w:rsidR="00993E62" w:rsidRDefault="00993E62" w:rsidP="005A2550">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5A2550">
      <w:pPr>
        <w:pStyle w:val="CodeInWideFrame"/>
      </w:pPr>
      <w:r>
        <w:t xml:space="preserve">   </w:t>
      </w:r>
      <w:r w:rsidR="00997CA4">
        <w:t xml:space="preserve">ConnectionFactory </w:t>
      </w:r>
      <w:r w:rsidR="00700062">
        <w:t>connectionFactory</w:t>
      </w:r>
      <w:r>
        <w:t xml:space="preserve"> = (ConnectionFactory)</w:t>
      </w:r>
    </w:p>
    <w:p w:rsidR="00993E62" w:rsidRDefault="00993E62" w:rsidP="005A2550">
      <w:pPr>
        <w:pStyle w:val="CodeInWideFrame"/>
      </w:pPr>
      <w:r>
        <w:t xml:space="preserve">      </w:t>
      </w:r>
      <w:proofErr w:type="gramStart"/>
      <w:r w:rsidR="00DB7495">
        <w:t>namingContext.</w:t>
      </w:r>
      <w:r>
        <w:t>lookup(</w:t>
      </w:r>
      <w:proofErr w:type="gramEnd"/>
      <w:r>
        <w:t>"jms/connectionFactory");</w:t>
      </w:r>
    </w:p>
    <w:p w:rsidR="00993E62" w:rsidRDefault="00993E62" w:rsidP="005A2550">
      <w:pPr>
        <w:pStyle w:val="CodeInWideFrame"/>
      </w:pPr>
      <w:r>
        <w:t xml:space="preserve">   Queue </w:t>
      </w:r>
      <w:r w:rsidR="005A2550">
        <w:t xml:space="preserve">dataQueue </w:t>
      </w:r>
      <w:r>
        <w:t xml:space="preserve">= (Queue) </w:t>
      </w:r>
      <w:proofErr w:type="gramStart"/>
      <w:r w:rsidR="00DB7495">
        <w:t>namingContext.</w:t>
      </w:r>
      <w:r>
        <w:t>lookup(</w:t>
      </w:r>
      <w:proofErr w:type="gramEnd"/>
      <w:r>
        <w:t>"</w:t>
      </w:r>
      <w:r w:rsidR="005142A0">
        <w:t>jms/dataQueue</w:t>
      </w:r>
      <w:r>
        <w:t xml:space="preserve">");   </w:t>
      </w:r>
    </w:p>
    <w:p w:rsidR="00702D7B" w:rsidRDefault="00993E62" w:rsidP="005A2550">
      <w:pPr>
        <w:pStyle w:val="CodeInWideFrame"/>
      </w:pPr>
      <w:r>
        <w:t xml:space="preserve">   Queue outboundQueue = (Queue)</w:t>
      </w:r>
    </w:p>
    <w:p w:rsidR="00993E62" w:rsidRDefault="00702D7B" w:rsidP="00702D7B">
      <w:pPr>
        <w:pStyle w:val="CodeInWideFrame"/>
      </w:pPr>
      <w:r>
        <w:t xml:space="preserve">      </w:t>
      </w:r>
      <w:proofErr w:type="gramStart"/>
      <w:r w:rsidR="00DB7495">
        <w:t>namingContext.</w:t>
      </w:r>
      <w:r w:rsidR="00993E62">
        <w:t>lookup(</w:t>
      </w:r>
      <w:proofErr w:type="gramEnd"/>
      <w:r w:rsidR="00993E62">
        <w:t>"jms/outboundQueue");</w:t>
      </w:r>
    </w:p>
    <w:p w:rsidR="006D7039" w:rsidRDefault="006D7039" w:rsidP="00702D7B">
      <w:pPr>
        <w:pStyle w:val="CodeInWideFrame"/>
      </w:pPr>
    </w:p>
    <w:p w:rsidR="00993E62" w:rsidRDefault="00993E62" w:rsidP="005A2550">
      <w:pPr>
        <w:pStyle w:val="CodeInWideFrame"/>
      </w:pPr>
      <w:r>
        <w:t xml:space="preserve">   </w:t>
      </w:r>
      <w:proofErr w:type="gramStart"/>
      <w:r>
        <w:t>try</w:t>
      </w:r>
      <w:proofErr w:type="gramEnd"/>
      <w:r>
        <w:t xml:space="preserve"> (Connection connection  =</w:t>
      </w:r>
    </w:p>
    <w:p w:rsidR="00993E62" w:rsidRDefault="00993E62" w:rsidP="005A2550">
      <w:pPr>
        <w:pStyle w:val="CodeInWideFrame"/>
      </w:pPr>
      <w:r>
        <w:t xml:space="preserve">         </w:t>
      </w:r>
      <w:proofErr w:type="gramStart"/>
      <w:r w:rsidR="00700062">
        <w:t>connectionFactory</w:t>
      </w:r>
      <w:r w:rsidR="00997CA4">
        <w:t>.create</w:t>
      </w:r>
      <w:r>
        <w:t>Connection(</w:t>
      </w:r>
      <w:proofErr w:type="gramEnd"/>
      <w:r>
        <w:t>);){</w:t>
      </w:r>
    </w:p>
    <w:p w:rsidR="00993E62" w:rsidRDefault="00993E62" w:rsidP="005A2550">
      <w:pPr>
        <w:pStyle w:val="CodeInWideFrame"/>
      </w:pPr>
      <w:r>
        <w:t xml:space="preserve">      Session session =</w:t>
      </w:r>
      <w:r>
        <w:br/>
        <w:t xml:space="preserve">         </w:t>
      </w:r>
      <w:proofErr w:type="gramStart"/>
      <w:r>
        <w:t>connection.createSession(</w:t>
      </w:r>
      <w:proofErr w:type="gramEnd"/>
      <w:r>
        <w:t>SESSION_TRANSACTED);</w:t>
      </w:r>
    </w:p>
    <w:p w:rsidR="00993E62" w:rsidRDefault="00993E62" w:rsidP="005A2550">
      <w:pPr>
        <w:pStyle w:val="CodeInWideFrame"/>
      </w:pPr>
      <w:r>
        <w:t xml:space="preserve">      </w:t>
      </w:r>
      <w:r w:rsidR="007F1105">
        <w:t>MessageConsumer consumer</w:t>
      </w:r>
      <w:r>
        <w:t xml:space="preserve"> </w:t>
      </w:r>
      <w:r w:rsidR="00CC58DD">
        <w:t>=</w:t>
      </w:r>
      <w:r>
        <w:t xml:space="preserve"> </w:t>
      </w:r>
      <w:proofErr w:type="gramStart"/>
      <w:r>
        <w:t>session.createConsumer</w:t>
      </w:r>
      <w:r w:rsidR="005142A0">
        <w:t>(</w:t>
      </w:r>
      <w:proofErr w:type="gramEnd"/>
      <w:r w:rsidR="005142A0">
        <w:t>dataQueue</w:t>
      </w:r>
      <w:r>
        <w:t>);</w:t>
      </w:r>
    </w:p>
    <w:p w:rsidR="004F0C29" w:rsidRDefault="00993E62" w:rsidP="004F0C29">
      <w:pPr>
        <w:pStyle w:val="CodeInWideFrame"/>
      </w:pPr>
      <w:r>
        <w:t xml:space="preserve">      MessageProducer </w:t>
      </w:r>
      <w:r w:rsidR="004F0C29">
        <w:t>producer</w:t>
      </w:r>
      <w:r>
        <w:t xml:space="preserve"> =</w:t>
      </w:r>
    </w:p>
    <w:p w:rsidR="00993E62" w:rsidRDefault="004F0C29" w:rsidP="004F0C29">
      <w:pPr>
        <w:pStyle w:val="CodeInWideFrame"/>
      </w:pPr>
      <w:r>
        <w:t xml:space="preserve">         </w:t>
      </w:r>
      <w:proofErr w:type="gramStart"/>
      <w:r w:rsidR="00993E62">
        <w:t>session.createProducer(</w:t>
      </w:r>
      <w:proofErr w:type="gramEnd"/>
      <w:r w:rsidR="00993E62">
        <w:t>outboundQueue);</w:t>
      </w:r>
    </w:p>
    <w:p w:rsidR="00993E62" w:rsidRDefault="00993E62" w:rsidP="005A2550">
      <w:pPr>
        <w:pStyle w:val="CodeInWideFrame"/>
      </w:pPr>
      <w:r>
        <w:t xml:space="preserve">      </w:t>
      </w:r>
      <w:proofErr w:type="gramStart"/>
      <w:r>
        <w:t>connection.start(</w:t>
      </w:r>
      <w:proofErr w:type="gramEnd"/>
      <w:r>
        <w:t>);</w:t>
      </w:r>
    </w:p>
    <w:p w:rsidR="00993E62" w:rsidRDefault="00993E62" w:rsidP="005A2550">
      <w:pPr>
        <w:pStyle w:val="CodeInWideFrame"/>
      </w:pPr>
    </w:p>
    <w:p w:rsidR="00993E62" w:rsidRDefault="00993E62" w:rsidP="005A2550">
      <w:pPr>
        <w:pStyle w:val="CodeInWideFrame"/>
      </w:pPr>
      <w:r>
        <w:t xml:space="preserve">      TextMessage textMessage = null;</w:t>
      </w:r>
    </w:p>
    <w:p w:rsidR="00993E62" w:rsidRDefault="00993E62" w:rsidP="005A2550">
      <w:pPr>
        <w:pStyle w:val="CodeInWideFrame"/>
      </w:pPr>
      <w:r>
        <w:t xml:space="preserve">      </w:t>
      </w:r>
      <w:proofErr w:type="gramStart"/>
      <w:r>
        <w:t>do</w:t>
      </w:r>
      <w:proofErr w:type="gramEnd"/>
      <w:r>
        <w:t xml:space="preserve"> {</w:t>
      </w:r>
    </w:p>
    <w:p w:rsidR="00993E62" w:rsidRDefault="00993E62" w:rsidP="005A2550">
      <w:pPr>
        <w:pStyle w:val="CodeInWideFrame"/>
      </w:pPr>
      <w:r>
        <w:t xml:space="preserve">         </w:t>
      </w:r>
      <w:proofErr w:type="gramStart"/>
      <w:r>
        <w:t>textMessage</w:t>
      </w:r>
      <w:proofErr w:type="gramEnd"/>
      <w:r>
        <w:t xml:space="preserve"> = (TextMessage) </w:t>
      </w:r>
      <w:r w:rsidR="00AF0A74">
        <w:t>consumer</w:t>
      </w:r>
      <w:r>
        <w:t>.receive(1000);</w:t>
      </w:r>
    </w:p>
    <w:p w:rsidR="00993E62" w:rsidRDefault="00993E62" w:rsidP="005A2550">
      <w:pPr>
        <w:pStyle w:val="CodeInWideFrame"/>
      </w:pPr>
      <w:r>
        <w:t xml:space="preserve">         </w:t>
      </w:r>
      <w:proofErr w:type="gramStart"/>
      <w:r>
        <w:t>if</w:t>
      </w:r>
      <w:proofErr w:type="gramEnd"/>
      <w:r>
        <w:t xml:space="preserve"> (textMessage!=null){</w:t>
      </w:r>
    </w:p>
    <w:p w:rsidR="00993E62" w:rsidRDefault="00993E62" w:rsidP="005A2550">
      <w:pPr>
        <w:pStyle w:val="CodeInWideFrame"/>
      </w:pPr>
      <w:r>
        <w:t xml:space="preserve">            </w:t>
      </w:r>
      <w:proofErr w:type="gramStart"/>
      <w:r w:rsidR="004F0C29">
        <w:t>producer</w:t>
      </w:r>
      <w:r>
        <w:t>.send(</w:t>
      </w:r>
      <w:proofErr w:type="gramEnd"/>
      <w:r>
        <w:t>textMessage);</w:t>
      </w:r>
    </w:p>
    <w:p w:rsidR="00993E62" w:rsidRDefault="00993E62" w:rsidP="005A2550">
      <w:pPr>
        <w:pStyle w:val="CodeInWideFrame"/>
      </w:pPr>
      <w:r>
        <w:t xml:space="preserve">            </w:t>
      </w:r>
      <w:proofErr w:type="gramStart"/>
      <w:r>
        <w:t>session.commit(</w:t>
      </w:r>
      <w:proofErr w:type="gramEnd"/>
      <w:r>
        <w:t>);</w:t>
      </w:r>
      <w:r>
        <w:tab/>
      </w:r>
      <w:r>
        <w:tab/>
      </w:r>
    </w:p>
    <w:p w:rsidR="00993E62" w:rsidRDefault="00993E62" w:rsidP="005A2550">
      <w:pPr>
        <w:pStyle w:val="CodeInWideFrame"/>
      </w:pPr>
      <w:r>
        <w:t xml:space="preserve">         }</w:t>
      </w:r>
    </w:p>
    <w:p w:rsidR="00993E62" w:rsidRDefault="00993E62" w:rsidP="005A2550">
      <w:pPr>
        <w:pStyle w:val="CodeInWideFrame"/>
      </w:pPr>
      <w:r>
        <w:t xml:space="preserve">      } while (textMessage</w:t>
      </w:r>
      <w:proofErr w:type="gramStart"/>
      <w:r>
        <w:t>!=</w:t>
      </w:r>
      <w:proofErr w:type="gramEnd"/>
      <w:r>
        <w:t xml:space="preserve">null); </w:t>
      </w:r>
    </w:p>
    <w:p w:rsidR="00993E62" w:rsidRDefault="00993E62" w:rsidP="005A2550">
      <w:pPr>
        <w:pStyle w:val="CodeInWideFrame"/>
      </w:pPr>
      <w:r>
        <w:t xml:space="preserve">   }</w:t>
      </w:r>
      <w:r>
        <w:tab/>
      </w:r>
      <w:r>
        <w:tab/>
      </w:r>
    </w:p>
    <w:p w:rsidR="00993E62" w:rsidRDefault="00993E62" w:rsidP="005A2550">
      <w:pPr>
        <w:pStyle w:val="CodeInWideFrame"/>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2B6E69">
      <w:pPr>
        <w:pStyle w:val="Heading3"/>
      </w:pPr>
      <w:bookmarkStart w:id="813" w:name="_Toc351464538"/>
      <w:r>
        <w:t>Example using the simplified API</w:t>
      </w:r>
      <w:bookmarkEnd w:id="813"/>
    </w:p>
    <w:p w:rsidR="00993E62" w:rsidRDefault="00993E62" w:rsidP="00324FB3">
      <w:r>
        <w:t>Here’s how you might do this using the simplified API:</w:t>
      </w:r>
    </w:p>
    <w:p w:rsidR="00993E62" w:rsidRDefault="00993E62" w:rsidP="004734F9">
      <w:pPr>
        <w:pStyle w:val="CodeInWideFrame"/>
      </w:pPr>
      <w:proofErr w:type="gramStart"/>
      <w:r>
        <w:lastRenderedPageBreak/>
        <w:t>public</w:t>
      </w:r>
      <w:proofErr w:type="gramEnd"/>
      <w:r>
        <w:t xml:space="preserve"> void receiveAndSendMessageNew() throws NamingException {</w:t>
      </w:r>
    </w:p>
    <w:p w:rsidR="00993E62" w:rsidRDefault="00993E62" w:rsidP="004734F9">
      <w:pPr>
        <w:pStyle w:val="CodeInWideFrame"/>
      </w:pPr>
    </w:p>
    <w:p w:rsidR="00993E62" w:rsidRDefault="00993E62" w:rsidP="004734F9">
      <w:pPr>
        <w:pStyle w:val="CodeInWideFrame"/>
      </w:pPr>
      <w:r>
        <w:t xml:space="preserve">   </w:t>
      </w:r>
      <w:r w:rsidR="00DB7495">
        <w:t>InitialContext namingContext</w:t>
      </w:r>
      <w:r>
        <w:t xml:space="preserve"> = </w:t>
      </w:r>
      <w:proofErr w:type="gramStart"/>
      <w:r>
        <w:t>getInitialContext(</w:t>
      </w:r>
      <w:proofErr w:type="gramEnd"/>
      <w:r>
        <w:t>);</w:t>
      </w:r>
    </w:p>
    <w:p w:rsidR="00993E62" w:rsidRDefault="00993E62" w:rsidP="004734F9">
      <w:pPr>
        <w:pStyle w:val="CodeInWideFrame"/>
      </w:pPr>
      <w:r>
        <w:t xml:space="preserve">   </w:t>
      </w:r>
      <w:r w:rsidR="00997CA4">
        <w:t xml:space="preserve">ConnectionFactory </w:t>
      </w:r>
      <w:r w:rsidR="00700062">
        <w:t>connectionFactory</w:t>
      </w:r>
      <w:r>
        <w:t xml:space="preserve"> = (ConnectionFactory)</w:t>
      </w:r>
    </w:p>
    <w:p w:rsidR="00993E62" w:rsidRDefault="00993E62" w:rsidP="004734F9">
      <w:pPr>
        <w:pStyle w:val="CodeInWideFrame"/>
      </w:pPr>
      <w:r>
        <w:t xml:space="preserve">      </w:t>
      </w:r>
      <w:proofErr w:type="gramStart"/>
      <w:r w:rsidR="00DB7495">
        <w:t>namingContext.</w:t>
      </w:r>
      <w:r>
        <w:t>lookup(</w:t>
      </w:r>
      <w:proofErr w:type="gramEnd"/>
      <w:r>
        <w:t>"jms/connectionFactory");</w:t>
      </w:r>
    </w:p>
    <w:p w:rsidR="00993E62" w:rsidRDefault="00993E62" w:rsidP="004734F9">
      <w:pPr>
        <w:pStyle w:val="CodeInWideFrame"/>
      </w:pPr>
      <w:r>
        <w:t xml:space="preserve">   Queue </w:t>
      </w:r>
      <w:r w:rsidR="00BD6DF7">
        <w:t>dataQueue</w:t>
      </w:r>
      <w:r>
        <w:t xml:space="preserve"> = </w:t>
      </w:r>
    </w:p>
    <w:p w:rsidR="00993E62" w:rsidRDefault="00993E62" w:rsidP="004734F9">
      <w:pPr>
        <w:pStyle w:val="CodeInWideFrame"/>
      </w:pPr>
      <w:r>
        <w:t xml:space="preserve">      (Queue) </w:t>
      </w:r>
      <w:proofErr w:type="gramStart"/>
      <w:r w:rsidR="00DB7495">
        <w:t>namingContext.</w:t>
      </w:r>
      <w:r>
        <w:t>lookup(</w:t>
      </w:r>
      <w:proofErr w:type="gramEnd"/>
      <w:r>
        <w:t>"</w:t>
      </w:r>
      <w:r w:rsidR="005142A0">
        <w:t>jms/dataQueue</w:t>
      </w:r>
      <w:r>
        <w:t>");</w:t>
      </w:r>
    </w:p>
    <w:p w:rsidR="00993E62" w:rsidRDefault="00993E62" w:rsidP="004734F9">
      <w:pPr>
        <w:pStyle w:val="CodeInWideFrame"/>
      </w:pPr>
      <w:r>
        <w:t xml:space="preserve">   Queue outboundQueue = </w:t>
      </w:r>
    </w:p>
    <w:p w:rsidR="00993E62" w:rsidRDefault="00993E62" w:rsidP="004734F9">
      <w:pPr>
        <w:pStyle w:val="CodeInWideFrame"/>
      </w:pPr>
      <w:r>
        <w:t xml:space="preserve">      (Queue) </w:t>
      </w:r>
      <w:proofErr w:type="gramStart"/>
      <w:r w:rsidR="00DB7495">
        <w:t>namingContext.</w:t>
      </w:r>
      <w:r>
        <w:t>lookup(</w:t>
      </w:r>
      <w:proofErr w:type="gramEnd"/>
      <w:r>
        <w:t>"jms/outboundQueue");</w:t>
      </w:r>
    </w:p>
    <w:p w:rsidR="00D4776D" w:rsidRDefault="00D4776D" w:rsidP="004734F9">
      <w:pPr>
        <w:pStyle w:val="CodeInWideFrame"/>
      </w:pPr>
    </w:p>
    <w:p w:rsidR="00993E62" w:rsidRDefault="00993E62" w:rsidP="004734F9">
      <w:pPr>
        <w:pStyle w:val="CodeInWideFrame"/>
      </w:pPr>
      <w:r>
        <w:t xml:space="preserve">   </w:t>
      </w:r>
      <w:proofErr w:type="gramStart"/>
      <w:r>
        <w:t>try</w:t>
      </w:r>
      <w:proofErr w:type="gramEnd"/>
      <w:r>
        <w:t xml:space="preserve"> (JMSContext context = </w:t>
      </w:r>
    </w:p>
    <w:p w:rsidR="00993E62" w:rsidRDefault="00993E62" w:rsidP="004734F9">
      <w:pPr>
        <w:pStyle w:val="CodeInWideFrame"/>
      </w:pPr>
      <w:r>
        <w:t xml:space="preserve">         </w:t>
      </w:r>
      <w:proofErr w:type="gramStart"/>
      <w:r w:rsidR="00700062">
        <w:t>connectionFactory</w:t>
      </w:r>
      <w:r w:rsidR="00997CA4">
        <w:t>.create</w:t>
      </w:r>
      <w:r>
        <w:t>Context(</w:t>
      </w:r>
      <w:proofErr w:type="gramEnd"/>
      <w:r>
        <w:t>SESSION_TRANSACTED);){</w:t>
      </w:r>
    </w:p>
    <w:p w:rsidR="00993E62" w:rsidRDefault="00993E62" w:rsidP="004734F9">
      <w:pPr>
        <w:pStyle w:val="CodeInWideFrame"/>
      </w:pPr>
      <w:r>
        <w:t xml:space="preserve">      JMSConsumer consumer = </w:t>
      </w:r>
      <w:proofErr w:type="gramStart"/>
      <w:r>
        <w:t>context.createConsumer</w:t>
      </w:r>
      <w:r w:rsidR="005142A0">
        <w:t>(</w:t>
      </w:r>
      <w:proofErr w:type="gramEnd"/>
      <w:r w:rsidR="005142A0">
        <w:t>dataQueue</w:t>
      </w:r>
      <w:r>
        <w:t>);</w:t>
      </w:r>
    </w:p>
    <w:p w:rsidR="00993E62" w:rsidRDefault="00993E62" w:rsidP="004734F9">
      <w:pPr>
        <w:pStyle w:val="CodeInWideFrame"/>
      </w:pPr>
      <w:r>
        <w:t xml:space="preserve">      TextMessage textMessage = null;</w:t>
      </w:r>
    </w:p>
    <w:p w:rsidR="00993E62" w:rsidRDefault="00993E62" w:rsidP="004734F9">
      <w:pPr>
        <w:pStyle w:val="CodeInWideFrame"/>
      </w:pPr>
      <w:r>
        <w:t xml:space="preserve">      </w:t>
      </w:r>
      <w:proofErr w:type="gramStart"/>
      <w:r>
        <w:t>do</w:t>
      </w:r>
      <w:proofErr w:type="gramEnd"/>
      <w:r>
        <w:t xml:space="preserve"> {</w:t>
      </w:r>
    </w:p>
    <w:p w:rsidR="00993E62" w:rsidRDefault="00993E62" w:rsidP="004734F9">
      <w:pPr>
        <w:pStyle w:val="CodeInWideFrame"/>
      </w:pPr>
      <w:r>
        <w:t xml:space="preserve">         </w:t>
      </w:r>
      <w:proofErr w:type="gramStart"/>
      <w:r>
        <w:t>textMessage</w:t>
      </w:r>
      <w:proofErr w:type="gramEnd"/>
      <w:r>
        <w:t xml:space="preserve"> = (TextMessage) </w:t>
      </w:r>
      <w:r w:rsidRPr="00D84DB2">
        <w:t>consumer</w:t>
      </w:r>
      <w:r>
        <w:t>.receive(1000);</w:t>
      </w:r>
    </w:p>
    <w:p w:rsidR="00993E62" w:rsidRDefault="00993E62" w:rsidP="004734F9">
      <w:pPr>
        <w:pStyle w:val="CodeInWideFrame"/>
      </w:pPr>
      <w:r>
        <w:t xml:space="preserve">         </w:t>
      </w:r>
      <w:proofErr w:type="gramStart"/>
      <w:r>
        <w:t>if</w:t>
      </w:r>
      <w:proofErr w:type="gramEnd"/>
      <w:r>
        <w:t xml:space="preserve"> (textMessage != null) {</w:t>
      </w:r>
    </w:p>
    <w:p w:rsidR="00293A10" w:rsidRDefault="00993E62" w:rsidP="004734F9">
      <w:pPr>
        <w:pStyle w:val="CodeInWideFrame"/>
      </w:pPr>
      <w:r>
        <w:t xml:space="preserve">            </w:t>
      </w:r>
      <w:proofErr w:type="gramStart"/>
      <w:r>
        <w:t>context.createProducer(</w:t>
      </w:r>
      <w:proofErr w:type="gramEnd"/>
      <w:r>
        <w:t>).send(</w:t>
      </w:r>
    </w:p>
    <w:p w:rsidR="00993E62" w:rsidRDefault="00293A10" w:rsidP="004734F9">
      <w:pPr>
        <w:pStyle w:val="CodeInWideFrame"/>
      </w:pPr>
      <w:r>
        <w:t xml:space="preserve">               </w:t>
      </w:r>
      <w:proofErr w:type="gramStart"/>
      <w:r w:rsidR="00993E62">
        <w:t>outboundQueue</w:t>
      </w:r>
      <w:proofErr w:type="gramEnd"/>
      <w:r w:rsidR="00993E62">
        <w:t>, textMessage);</w:t>
      </w:r>
    </w:p>
    <w:p w:rsidR="00993E62" w:rsidRDefault="00993E62" w:rsidP="004734F9">
      <w:pPr>
        <w:pStyle w:val="CodeInWideFrame"/>
      </w:pPr>
      <w:r>
        <w:t xml:space="preserve">            </w:t>
      </w:r>
      <w:proofErr w:type="gramStart"/>
      <w:r>
        <w:t>context.commit(</w:t>
      </w:r>
      <w:proofErr w:type="gramEnd"/>
      <w:r>
        <w:t>);</w:t>
      </w:r>
    </w:p>
    <w:p w:rsidR="00993E62" w:rsidRDefault="00993E62" w:rsidP="004734F9">
      <w:pPr>
        <w:pStyle w:val="CodeInWideFrame"/>
      </w:pPr>
      <w:r>
        <w:t xml:space="preserve">         }</w:t>
      </w:r>
    </w:p>
    <w:p w:rsidR="00993E62" w:rsidRDefault="00993E62" w:rsidP="004734F9">
      <w:pPr>
        <w:pStyle w:val="CodeInWideFrame"/>
      </w:pPr>
      <w:r>
        <w:t xml:space="preserve">      } while (</w:t>
      </w:r>
      <w:proofErr w:type="gramStart"/>
      <w:r>
        <w:t>textMessage !</w:t>
      </w:r>
      <w:proofErr w:type="gramEnd"/>
      <w:r>
        <w:t>= null);</w:t>
      </w:r>
    </w:p>
    <w:p w:rsidR="00D33B9D" w:rsidRDefault="00993E62" w:rsidP="004734F9">
      <w:pPr>
        <w:pStyle w:val="CodeInWideFrame"/>
      </w:pPr>
      <w:r>
        <w:t xml:space="preserve">   }</w:t>
      </w:r>
    </w:p>
    <w:p w:rsidR="00993E62" w:rsidRDefault="00993E62" w:rsidP="00D33B9D">
      <w:pPr>
        <w:pStyle w:val="CodeInWideFrame"/>
        <w:keepNext w:val="0"/>
      </w:pPr>
      <w:r>
        <w:t>}</w:t>
      </w:r>
    </w:p>
    <w:p w:rsidR="00723E79" w:rsidRDefault="00723E79" w:rsidP="00723E79">
      <w:r>
        <w:t xml:space="preserve">In the above example, </w:t>
      </w:r>
      <w:proofErr w:type="gramStart"/>
      <w:r w:rsidRPr="00C74FBA">
        <w:rPr>
          <w:rStyle w:val="Code"/>
        </w:rPr>
        <w:t>getInitialContext(</w:t>
      </w:r>
      <w:proofErr w:type="gramEnd"/>
      <w:r>
        <w:rPr>
          <w:rStyle w:val="Code"/>
        </w:rPr>
        <w:t>)</w:t>
      </w:r>
      <w:r w:rsidRPr="00C74FBA">
        <w:t xml:space="preserve"> </w:t>
      </w:r>
      <w:r>
        <w:t xml:space="preserve">is an application  method which returns a suitable JNDI </w:t>
      </w:r>
      <w:r w:rsidRPr="00A00E94">
        <w:t>InitialContext</w:t>
      </w:r>
      <w:r>
        <w:t>.</w:t>
      </w:r>
    </w:p>
    <w:p w:rsidR="00993E62" w:rsidRDefault="00993E62" w:rsidP="00993E62">
      <w:r>
        <w:t xml:space="preserve">Note that receiveAndSendMessageNew does not need to throw </w:t>
      </w:r>
      <w:r w:rsidRPr="009F22EC">
        <w:rPr>
          <w:rStyle w:val="Code"/>
        </w:rPr>
        <w:t>JMSException</w:t>
      </w:r>
      <w:r>
        <w:t>.</w:t>
      </w:r>
    </w:p>
    <w:p w:rsidR="00993E62" w:rsidRDefault="00993E62" w:rsidP="002B6E69">
      <w:pPr>
        <w:pStyle w:val="Heading2"/>
      </w:pPr>
      <w:bookmarkStart w:id="814" w:name="_Toc351464539"/>
      <w:r>
        <w:t>Request/reply pattern using a TemporaryQueue (Java EE)</w:t>
      </w:r>
      <w:bookmarkEnd w:id="814"/>
    </w:p>
    <w:p w:rsidR="00993E62" w:rsidRDefault="00993E62" w:rsidP="00993E62">
      <w:r>
        <w:t xml:space="preserve">This example compares the use of </w:t>
      </w:r>
      <w:r w:rsidR="009D422E">
        <w:t>the classic</w:t>
      </w:r>
      <w:r>
        <w:t xml:space="preserve"> and simplified JMS APIs for implementing a request/reply pattern in a Java EE EJB container.</w:t>
      </w:r>
    </w:p>
    <w:p w:rsidR="00993E62" w:rsidRDefault="00993E62" w:rsidP="00993E62">
      <w:r>
        <w:t xml:space="preserve">In this example, a session bean (the requestor) sends a request message to some queue (the request queue). The </w:t>
      </w:r>
      <w:r w:rsidRPr="009F22EC">
        <w:rPr>
          <w:rStyle w:val="Code"/>
        </w:rPr>
        <w:t>setJMSReplyTo</w:t>
      </w:r>
      <w:r>
        <w:t xml:space="preserve"> property of the request message is set to a </w:t>
      </w:r>
      <w:r w:rsidRPr="00590E86">
        <w:rPr>
          <w:rStyle w:val="Code"/>
        </w:rPr>
        <w:t>TemporaryQueue</w:t>
      </w:r>
      <w:r>
        <w:t>, to which the reply should be set. After sending the request, the session bean listens on the temporary queue until it receives the reply.</w:t>
      </w:r>
    </w:p>
    <w:p w:rsidR="00993E62" w:rsidRDefault="00993E62" w:rsidP="00993E62">
      <w:r>
        <w:t>Since the request message won’t actually be sent until the transaction is committed, the request message is sent in a separate transaction from that used to receive the reply.</w:t>
      </w:r>
    </w:p>
    <w:p w:rsidR="00993E62" w:rsidRDefault="00993E62" w:rsidP="00993E62">
      <w:r>
        <w:t xml:space="preserve">A message-driven bean (the responder) listens on the request queue for request messages. When it receives a message it creates a reply message and sends it to the reply queue specified in the </w:t>
      </w:r>
      <w:r w:rsidRPr="009F22EC">
        <w:rPr>
          <w:rStyle w:val="Code"/>
        </w:rPr>
        <w:t>setJMSReplyTo</w:t>
      </w:r>
      <w:r>
        <w:t xml:space="preserve"> property of the incoming message. </w:t>
      </w:r>
    </w:p>
    <w:p w:rsidR="00993E62" w:rsidRDefault="00993E62" w:rsidP="00993E62">
      <w:r>
        <w:t>When implementing this pattern, the following features of JMS must be borne in mind:</w:t>
      </w:r>
    </w:p>
    <w:p w:rsidR="00993E62" w:rsidRDefault="00993E62" w:rsidP="00993E62">
      <w:pPr>
        <w:pStyle w:val="ListBullet"/>
      </w:pPr>
      <w:r>
        <w:t xml:space="preserve">The same </w:t>
      </w:r>
      <w:r w:rsidRPr="00590E86">
        <w:rPr>
          <w:rStyle w:val="Code"/>
        </w:rPr>
        <w:t>Connection</w:t>
      </w:r>
      <w:r>
        <w:t xml:space="preserve"> object that was used to create the </w:t>
      </w:r>
      <w:r w:rsidRPr="009F22EC">
        <w:rPr>
          <w:rStyle w:val="Code"/>
        </w:rPr>
        <w:t>TemporaryQueue</w:t>
      </w:r>
      <w:r>
        <w:t xml:space="preserve"> must also be used to consume the response message from it. (This is a restriction of temporary queues).</w:t>
      </w:r>
    </w:p>
    <w:p w:rsidR="00993E62" w:rsidRDefault="00993E62" w:rsidP="00993E62">
      <w:pPr>
        <w:pStyle w:val="ListBullet"/>
      </w:pPr>
      <w:r>
        <w:t xml:space="preserve">If the request message is sent in a transaction then the response message must be consumed in a separate transaction.  That’s why the message is </w:t>
      </w:r>
      <w:r>
        <w:lastRenderedPageBreak/>
        <w:t xml:space="preserve">sent in a separate business which has the transactional attribute </w:t>
      </w:r>
      <w:r w:rsidRPr="009F22EC">
        <w:rPr>
          <w:rStyle w:val="Code"/>
        </w:rPr>
        <w:t>REQUIRES_NEW</w:t>
      </w:r>
      <w:r>
        <w:t>.</w:t>
      </w:r>
    </w:p>
    <w:p w:rsidR="00993E62" w:rsidRDefault="00993E62" w:rsidP="002B6E69">
      <w:pPr>
        <w:pStyle w:val="Heading3"/>
      </w:pPr>
      <w:bookmarkStart w:id="815" w:name="_Toc351464540"/>
      <w:r>
        <w:t xml:space="preserve">Example using the </w:t>
      </w:r>
      <w:r w:rsidR="00B850A2">
        <w:t>classic API</w:t>
      </w:r>
      <w:bookmarkEnd w:id="815"/>
    </w:p>
    <w:p w:rsidR="00993E62" w:rsidRDefault="00993E62" w:rsidP="00884C14">
      <w:pPr>
        <w:keepNext/>
      </w:pPr>
      <w:r>
        <w:t xml:space="preserve">Here’s how you might implement the requestor this using the </w:t>
      </w:r>
      <w:r w:rsidR="00B850A2">
        <w:t>classic API</w:t>
      </w:r>
      <w:r>
        <w:t>:</w:t>
      </w:r>
    </w:p>
    <w:p w:rsidR="00993E62" w:rsidRDefault="00993E62" w:rsidP="00884C14">
      <w:pPr>
        <w:keepNext/>
      </w:pPr>
      <w:r>
        <w:t xml:space="preserve">There are two session beans involved in sending the request message. </w:t>
      </w:r>
    </w:p>
    <w:p w:rsidR="00993E62" w:rsidRDefault="00993E62" w:rsidP="003F7FC9">
      <w:pPr>
        <w:pStyle w:val="ListBullet"/>
        <w:numPr>
          <w:ilvl w:val="0"/>
          <w:numId w:val="0"/>
        </w:numPr>
        <w:ind w:left="2880"/>
      </w:pPr>
      <w:r>
        <w:t xml:space="preserve">The first session bean </w:t>
      </w:r>
      <w:r>
        <w:rPr>
          <w:rStyle w:val="Code"/>
        </w:rPr>
        <w:t>RequestReply</w:t>
      </w:r>
      <w:r w:rsidRPr="00590E86">
        <w:rPr>
          <w:rStyle w:val="Code"/>
        </w:rPr>
        <w:t>Old</w:t>
      </w:r>
      <w:r>
        <w:t xml:space="preserve"> creates the creates the temporary reply queue, calls a second bean </w:t>
      </w:r>
      <w:r w:rsidRPr="00590E86">
        <w:rPr>
          <w:rStyle w:val="Code"/>
        </w:rPr>
        <w:t>SenderBeanOld</w:t>
      </w:r>
      <w:r>
        <w:t xml:space="preserve"> to send the request in a separate transaction and then listens for the reply:</w:t>
      </w:r>
    </w:p>
    <w:p w:rsidR="00993E62" w:rsidRDefault="00993E62" w:rsidP="003F7FC9">
      <w:pPr>
        <w:pStyle w:val="CodeInWideFrame"/>
        <w:keepNext w:val="0"/>
      </w:pPr>
      <w:r>
        <w:t>@Stateless</w:t>
      </w:r>
    </w:p>
    <w:p w:rsidR="00993E62" w:rsidRDefault="00993E62" w:rsidP="003F7FC9">
      <w:pPr>
        <w:pStyle w:val="CodeInWideFrame"/>
        <w:keepNext w:val="0"/>
      </w:pPr>
      <w:r>
        <w:t>@LocalBean</w:t>
      </w:r>
    </w:p>
    <w:p w:rsidR="00993E62" w:rsidRDefault="00993E62" w:rsidP="003F7FC9">
      <w:pPr>
        <w:pStyle w:val="CodeInWideFrame"/>
        <w:keepNext w:val="0"/>
      </w:pPr>
      <w:proofErr w:type="gramStart"/>
      <w:r>
        <w:t>public</w:t>
      </w:r>
      <w:proofErr w:type="gramEnd"/>
      <w:r>
        <w:t xml:space="preserve"> class RequestReplyOld {</w:t>
      </w:r>
    </w:p>
    <w:p w:rsidR="00993E62" w:rsidRDefault="00993E62" w:rsidP="003F7FC9">
      <w:pPr>
        <w:pStyle w:val="CodeInWideFrame"/>
        <w:keepNext w:val="0"/>
      </w:pPr>
    </w:p>
    <w:p w:rsidR="00993E62" w:rsidRDefault="00993E62" w:rsidP="003F7FC9">
      <w:pPr>
        <w:pStyle w:val="CodeInWideFrame"/>
        <w:keepNext w:val="0"/>
      </w:pPr>
      <w:proofErr w:type="gramStart"/>
      <w:r>
        <w:t>@Resource(</w:t>
      </w:r>
      <w:proofErr w:type="gramEnd"/>
      <w:r>
        <w:t>lookup = "jms/connectionFactory")</w:t>
      </w:r>
    </w:p>
    <w:p w:rsidR="00993E62" w:rsidRDefault="00997CA4" w:rsidP="003F7FC9">
      <w:pPr>
        <w:pStyle w:val="CodeInWideFrame"/>
        <w:keepNext w:val="0"/>
      </w:pPr>
      <w:r>
        <w:t xml:space="preserve">ConnectionFactory </w:t>
      </w:r>
      <w:r w:rsidR="00700062">
        <w:t>connectionFactory</w:t>
      </w:r>
      <w:r w:rsidR="00993E62">
        <w:t>;</w:t>
      </w:r>
    </w:p>
    <w:p w:rsidR="00993E62" w:rsidRDefault="00993E62" w:rsidP="003F7FC9">
      <w:pPr>
        <w:pStyle w:val="CodeInWideFrame"/>
        <w:keepNext w:val="0"/>
      </w:pPr>
      <w:r>
        <w:tab/>
      </w:r>
    </w:p>
    <w:p w:rsidR="00993E62" w:rsidRDefault="00993E62" w:rsidP="003F7FC9">
      <w:pPr>
        <w:pStyle w:val="CodeInWideFrame"/>
        <w:keepNext w:val="0"/>
      </w:pPr>
      <w:r>
        <w:t>@EJB private SenderBeanOld senderBean;</w:t>
      </w:r>
    </w:p>
    <w:p w:rsidR="00993E62" w:rsidRDefault="00993E62" w:rsidP="003F7FC9">
      <w:pPr>
        <w:pStyle w:val="CodeInWideFrame"/>
        <w:keepNext w:val="0"/>
      </w:pPr>
    </w:p>
    <w:p w:rsidR="00993E62" w:rsidRDefault="00993E62" w:rsidP="004734F9">
      <w:pPr>
        <w:pStyle w:val="CodeInWideFrame"/>
      </w:pPr>
      <w:proofErr w:type="gramStart"/>
      <w:r>
        <w:t>@TransactionAttribute(</w:t>
      </w:r>
      <w:proofErr w:type="gramEnd"/>
      <w:r>
        <w:t>TransactionAttributeType.REQUIRED)</w:t>
      </w:r>
    </w:p>
    <w:p w:rsidR="00993E62" w:rsidRDefault="00993E62" w:rsidP="004734F9">
      <w:pPr>
        <w:pStyle w:val="CodeInWideFrame"/>
      </w:pPr>
      <w:proofErr w:type="gramStart"/>
      <w:r>
        <w:t>public</w:t>
      </w:r>
      <w:proofErr w:type="gramEnd"/>
      <w:r>
        <w:t xml:space="preserve"> String requestReplyOld(String request) throws JMSException {</w:t>
      </w:r>
    </w:p>
    <w:p w:rsidR="00993E62" w:rsidRDefault="00993E62" w:rsidP="004734F9">
      <w:pPr>
        <w:pStyle w:val="CodeInWideFrame"/>
      </w:pPr>
    </w:p>
    <w:p w:rsidR="00993E62" w:rsidRDefault="00993E62" w:rsidP="004734F9">
      <w:pPr>
        <w:pStyle w:val="CodeInWideFrame"/>
      </w:pPr>
      <w:r>
        <w:t xml:space="preserve">   </w:t>
      </w:r>
      <w:proofErr w:type="gramStart"/>
      <w:r>
        <w:t>try</w:t>
      </w:r>
      <w:proofErr w:type="gramEnd"/>
      <w:r>
        <w:t xml:space="preserve"> (Connection connection =</w:t>
      </w:r>
    </w:p>
    <w:p w:rsidR="00993E62" w:rsidRDefault="00993E62" w:rsidP="004734F9">
      <w:pPr>
        <w:pStyle w:val="CodeInWideFrame"/>
      </w:pPr>
      <w:r>
        <w:t xml:space="preserve">         </w:t>
      </w:r>
      <w:proofErr w:type="gramStart"/>
      <w:r w:rsidR="00700062">
        <w:t>connectionFactory</w:t>
      </w:r>
      <w:r w:rsidR="00997CA4">
        <w:t>.create</w:t>
      </w:r>
      <w:r>
        <w:t>Connection(</w:t>
      </w:r>
      <w:proofErr w:type="gramEnd"/>
      <w:r>
        <w:t>)) {</w:t>
      </w:r>
    </w:p>
    <w:p w:rsidR="00993E62" w:rsidRDefault="00993E62" w:rsidP="004734F9">
      <w:pPr>
        <w:pStyle w:val="CodeInWideFrame"/>
      </w:pPr>
      <w:r>
        <w:t xml:space="preserve">      Session session = </w:t>
      </w:r>
      <w:proofErr w:type="gramStart"/>
      <w:r>
        <w:t>connection.createSession(</w:t>
      </w:r>
      <w:proofErr w:type="gramEnd"/>
      <w:r>
        <w:t>);</w:t>
      </w:r>
    </w:p>
    <w:p w:rsidR="00993E62" w:rsidRDefault="00993E62" w:rsidP="004734F9">
      <w:pPr>
        <w:pStyle w:val="CodeInWideFrame"/>
      </w:pPr>
      <w:r>
        <w:t xml:space="preserve">      TemporaryQueue replyQueue = </w:t>
      </w:r>
      <w:proofErr w:type="gramStart"/>
      <w:r>
        <w:t>session.createTemporaryQueue(</w:t>
      </w:r>
      <w:proofErr w:type="gramEnd"/>
      <w:r>
        <w:t>);</w:t>
      </w:r>
    </w:p>
    <w:p w:rsidR="00993E62" w:rsidRDefault="00993E62" w:rsidP="004734F9">
      <w:pPr>
        <w:pStyle w:val="CodeInWideFrame"/>
      </w:pPr>
    </w:p>
    <w:p w:rsidR="00993E62" w:rsidRDefault="00993E62" w:rsidP="004734F9">
      <w:pPr>
        <w:pStyle w:val="CodeInWideFrame"/>
      </w:pPr>
      <w:r>
        <w:t xml:space="preserve">      // call a second bean to</w:t>
      </w:r>
    </w:p>
    <w:p w:rsidR="00993E62" w:rsidRDefault="00993E62" w:rsidP="004734F9">
      <w:pPr>
        <w:pStyle w:val="CodeInWideFrame"/>
      </w:pPr>
      <w:r>
        <w:t xml:space="preserve">      // send the request message in a separate transaction</w:t>
      </w:r>
    </w:p>
    <w:p w:rsidR="00993E62" w:rsidRDefault="00993E62" w:rsidP="004734F9">
      <w:pPr>
        <w:pStyle w:val="CodeInWideFrame"/>
      </w:pPr>
      <w:r>
        <w:t xml:space="preserve">     </w:t>
      </w:r>
      <w:proofErr w:type="gramStart"/>
      <w:r>
        <w:t>senderBean.sendRequestOld(</w:t>
      </w:r>
      <w:proofErr w:type="gramEnd"/>
      <w:r>
        <w:t>request,replyQueue);</w:t>
      </w:r>
    </w:p>
    <w:p w:rsidR="00993E62" w:rsidRDefault="00993E62" w:rsidP="004734F9">
      <w:pPr>
        <w:pStyle w:val="CodeInWideFrame"/>
      </w:pPr>
    </w:p>
    <w:p w:rsidR="00993E62" w:rsidRDefault="00993E62" w:rsidP="004734F9">
      <w:pPr>
        <w:pStyle w:val="CodeInWideFrame"/>
      </w:pPr>
      <w:r>
        <w:t xml:space="preserve">      // now receive the reply, using the same connection </w:t>
      </w:r>
    </w:p>
    <w:p w:rsidR="00993E62" w:rsidRDefault="00993E62" w:rsidP="004734F9">
      <w:pPr>
        <w:pStyle w:val="CodeInWideFrame"/>
      </w:pPr>
      <w:r>
        <w:t xml:space="preserve">      // as was used to create the temporary reply queue</w:t>
      </w:r>
    </w:p>
    <w:p w:rsidR="00993E62" w:rsidRDefault="00993E62" w:rsidP="004734F9">
      <w:pPr>
        <w:pStyle w:val="CodeInWideFrame"/>
      </w:pPr>
      <w:r>
        <w:t xml:space="preserve">      MessageConsumer consumer= </w:t>
      </w:r>
      <w:proofErr w:type="gramStart"/>
      <w:r>
        <w:t>session.createConsumer(</w:t>
      </w:r>
      <w:proofErr w:type="gramEnd"/>
      <w:r>
        <w:t>replyQueue);</w:t>
      </w:r>
    </w:p>
    <w:p w:rsidR="00993E62" w:rsidRDefault="00993E62" w:rsidP="004734F9">
      <w:pPr>
        <w:pStyle w:val="CodeInWideFrame"/>
      </w:pPr>
      <w:r>
        <w:t xml:space="preserve">      </w:t>
      </w:r>
      <w:proofErr w:type="gramStart"/>
      <w:r>
        <w:t>connection.start(</w:t>
      </w:r>
      <w:proofErr w:type="gramEnd"/>
      <w:r>
        <w:t>);</w:t>
      </w:r>
    </w:p>
    <w:p w:rsidR="00993E62" w:rsidRDefault="00993E62" w:rsidP="004734F9">
      <w:pPr>
        <w:pStyle w:val="CodeInWideFrame"/>
      </w:pPr>
      <w:r>
        <w:t xml:space="preserve">      TextMessage reply = (TextMessage) </w:t>
      </w:r>
      <w:proofErr w:type="gramStart"/>
      <w:r>
        <w:t>consumer.receive(</w:t>
      </w:r>
      <w:proofErr w:type="gramEnd"/>
      <w:r>
        <w:t>);</w:t>
      </w:r>
    </w:p>
    <w:p w:rsidR="00993E62" w:rsidRDefault="00993E62" w:rsidP="004734F9">
      <w:pPr>
        <w:pStyle w:val="CodeInWideFrame"/>
      </w:pPr>
      <w:r>
        <w:t xml:space="preserve">      </w:t>
      </w:r>
      <w:proofErr w:type="gramStart"/>
      <w:r>
        <w:t>return</w:t>
      </w:r>
      <w:proofErr w:type="gramEnd"/>
      <w:r>
        <w:t xml:space="preserve"> reply.getText();</w:t>
      </w:r>
    </w:p>
    <w:p w:rsidR="00993E62" w:rsidRDefault="00993E62" w:rsidP="004734F9">
      <w:pPr>
        <w:pStyle w:val="CodeInWideFrame"/>
      </w:pPr>
      <w:r>
        <w:t xml:space="preserve">   }</w:t>
      </w:r>
    </w:p>
    <w:p w:rsidR="00993E62" w:rsidRDefault="00993E62" w:rsidP="004734F9">
      <w:pPr>
        <w:pStyle w:val="CodeInWideFrame"/>
      </w:pPr>
      <w:r>
        <w:t>}</w:t>
      </w:r>
      <w:r>
        <w:tab/>
      </w:r>
    </w:p>
    <w:p w:rsidR="00993E62" w:rsidRDefault="00993E62" w:rsidP="00AE7DD5">
      <w:pPr>
        <w:pStyle w:val="CodeInWideFrame"/>
      </w:pPr>
      <w:r>
        <w:t>}</w:t>
      </w:r>
    </w:p>
    <w:p w:rsidR="00993E62" w:rsidRDefault="00993E62" w:rsidP="001513E1">
      <w:r>
        <w:t xml:space="preserve">The second session bean </w:t>
      </w:r>
      <w:r w:rsidRPr="00240611">
        <w:rPr>
          <w:rStyle w:val="Code"/>
        </w:rPr>
        <w:t>SenderBeanOld</w:t>
      </w:r>
      <w:r>
        <w:t xml:space="preserve"> simply sends the request to the request queue in a separate transaction:</w:t>
      </w:r>
    </w:p>
    <w:p w:rsidR="00993E62" w:rsidRDefault="00993E62" w:rsidP="00884C14">
      <w:pPr>
        <w:pStyle w:val="CodeInWideFrame"/>
      </w:pPr>
      <w:r>
        <w:lastRenderedPageBreak/>
        <w:t>@Stateless</w:t>
      </w:r>
    </w:p>
    <w:p w:rsidR="00993E62" w:rsidRDefault="00993E62" w:rsidP="00884C14">
      <w:pPr>
        <w:pStyle w:val="CodeInWideFrame"/>
      </w:pPr>
      <w:r>
        <w:t>@LocalBean</w:t>
      </w:r>
    </w:p>
    <w:p w:rsidR="00993E62" w:rsidRDefault="00993E62" w:rsidP="00884C14">
      <w:pPr>
        <w:pStyle w:val="CodeInWideFrame"/>
      </w:pPr>
      <w:proofErr w:type="gramStart"/>
      <w:r>
        <w:t>public</w:t>
      </w:r>
      <w:proofErr w:type="gramEnd"/>
      <w:r>
        <w:t xml:space="preserve"> class SenderBeanOld {</w:t>
      </w:r>
    </w:p>
    <w:p w:rsidR="00993E62" w:rsidRDefault="00993E62" w:rsidP="00884C14">
      <w:pPr>
        <w:pStyle w:val="CodeInWideFrame"/>
      </w:pPr>
    </w:p>
    <w:p w:rsidR="00993E62" w:rsidRDefault="00993E62" w:rsidP="00884C14">
      <w:pPr>
        <w:pStyle w:val="CodeInWideFrame"/>
      </w:pPr>
      <w:proofErr w:type="gramStart"/>
      <w:r>
        <w:t>@Resource(</w:t>
      </w:r>
      <w:proofErr w:type="gramEnd"/>
      <w:r>
        <w:t>lookup = "jms/connectionFactory")</w:t>
      </w:r>
    </w:p>
    <w:p w:rsidR="00993E62" w:rsidRDefault="00997CA4" w:rsidP="00884C14">
      <w:pPr>
        <w:pStyle w:val="CodeInWideFrame"/>
      </w:pPr>
      <w:r>
        <w:t xml:space="preserve">ConnectionFactory </w:t>
      </w:r>
      <w:r w:rsidR="00700062">
        <w:t>connectionFactory</w:t>
      </w:r>
      <w:r w:rsidR="00993E62">
        <w:t>;</w:t>
      </w:r>
    </w:p>
    <w:p w:rsidR="00993E62" w:rsidRDefault="00993E62" w:rsidP="00884C14">
      <w:pPr>
        <w:pStyle w:val="CodeInWideFrame"/>
      </w:pPr>
      <w:r>
        <w:tab/>
      </w:r>
    </w:p>
    <w:p w:rsidR="00993E62" w:rsidRDefault="00993E62" w:rsidP="00884C14">
      <w:pPr>
        <w:pStyle w:val="CodeInWideFrame"/>
      </w:pPr>
      <w:proofErr w:type="gramStart"/>
      <w:r>
        <w:t>@Resource(</w:t>
      </w:r>
      <w:proofErr w:type="gramEnd"/>
      <w:r>
        <w:t>lookup="jms/requestQueue")</w:t>
      </w:r>
    </w:p>
    <w:p w:rsidR="00993E62" w:rsidRDefault="00993E62" w:rsidP="00884C14">
      <w:pPr>
        <w:pStyle w:val="CodeInWideFrame"/>
      </w:pPr>
      <w:r>
        <w:t>Queue requestQueue;</w:t>
      </w:r>
    </w:p>
    <w:p w:rsidR="00993E62" w:rsidRDefault="00993E62" w:rsidP="00884C14">
      <w:pPr>
        <w:pStyle w:val="CodeInWideFrame"/>
      </w:pPr>
    </w:p>
    <w:p w:rsidR="00993E62" w:rsidRDefault="00993E62" w:rsidP="00884C14">
      <w:pPr>
        <w:pStyle w:val="CodeInWideFrame"/>
      </w:pPr>
      <w:proofErr w:type="gramStart"/>
      <w:r>
        <w:t>@TransactionAttribute(</w:t>
      </w:r>
      <w:proofErr w:type="gramEnd"/>
      <w:r>
        <w:t>TransactionAttributeType.REQUIRES_NEW)</w:t>
      </w:r>
    </w:p>
    <w:p w:rsidR="00993E62" w:rsidRDefault="00993E62" w:rsidP="00884C14">
      <w:pPr>
        <w:pStyle w:val="CodeInWideFrame"/>
      </w:pPr>
      <w:proofErr w:type="gramStart"/>
      <w:r>
        <w:t>public</w:t>
      </w:r>
      <w:proofErr w:type="gramEnd"/>
      <w:r>
        <w:t xml:space="preserve"> void sendRequestOld(</w:t>
      </w:r>
    </w:p>
    <w:p w:rsidR="00993E62" w:rsidRDefault="00993E62" w:rsidP="00884C14">
      <w:pPr>
        <w:pStyle w:val="CodeInWideFrame"/>
      </w:pPr>
      <w:r>
        <w:t xml:space="preserve">      String requestString, TemporaryQueue replyQueue)</w:t>
      </w:r>
    </w:p>
    <w:p w:rsidR="00993E62" w:rsidRDefault="00993E62" w:rsidP="00884C14">
      <w:pPr>
        <w:pStyle w:val="CodeInWideFrame"/>
      </w:pPr>
      <w:r>
        <w:t xml:space="preserve">      </w:t>
      </w:r>
      <w:proofErr w:type="gramStart"/>
      <w:r>
        <w:t>throws</w:t>
      </w:r>
      <w:proofErr w:type="gramEnd"/>
      <w:r>
        <w:t xml:space="preserve"> JMSException {</w:t>
      </w:r>
    </w:p>
    <w:p w:rsidR="00993E62" w:rsidRDefault="00993E62" w:rsidP="00884C14">
      <w:pPr>
        <w:pStyle w:val="CodeInWideFrame"/>
      </w:pPr>
      <w:r>
        <w:t xml:space="preserve">   </w:t>
      </w:r>
      <w:proofErr w:type="gramStart"/>
      <w:r>
        <w:t>try</w:t>
      </w:r>
      <w:proofErr w:type="gramEnd"/>
      <w:r>
        <w:t xml:space="preserve"> (Connection connection =</w:t>
      </w:r>
    </w:p>
    <w:p w:rsidR="00993E62" w:rsidRDefault="00993E62" w:rsidP="00884C14">
      <w:pPr>
        <w:pStyle w:val="CodeInWideFrame"/>
      </w:pPr>
      <w:r>
        <w:t xml:space="preserve">         </w:t>
      </w:r>
      <w:proofErr w:type="gramStart"/>
      <w:r w:rsidR="00700062">
        <w:t>connectionFactory</w:t>
      </w:r>
      <w:r w:rsidR="00997CA4">
        <w:t>.create</w:t>
      </w:r>
      <w:r>
        <w:t>Connection(</w:t>
      </w:r>
      <w:proofErr w:type="gramEnd"/>
      <w:r>
        <w:t>)) {</w:t>
      </w:r>
    </w:p>
    <w:p w:rsidR="00993E62" w:rsidRDefault="00993E62" w:rsidP="00884C14">
      <w:pPr>
        <w:pStyle w:val="CodeInWideFrame"/>
      </w:pPr>
      <w:r>
        <w:t xml:space="preserve">      Session session = </w:t>
      </w:r>
      <w:proofErr w:type="gramStart"/>
      <w:r>
        <w:t>connection.createSession(</w:t>
      </w:r>
      <w:proofErr w:type="gramEnd"/>
      <w:r>
        <w:t>);</w:t>
      </w:r>
    </w:p>
    <w:p w:rsidR="00993E62" w:rsidRDefault="00993E62" w:rsidP="00884C14">
      <w:pPr>
        <w:pStyle w:val="CodeInWideFrame"/>
      </w:pPr>
      <w:r>
        <w:t xml:space="preserve">      TextMessage requestMessage =</w:t>
      </w:r>
    </w:p>
    <w:p w:rsidR="00993E62" w:rsidRDefault="00993E62" w:rsidP="00884C14">
      <w:pPr>
        <w:pStyle w:val="CodeInWideFrame"/>
      </w:pPr>
      <w:r>
        <w:t xml:space="preserve">         </w:t>
      </w:r>
      <w:proofErr w:type="gramStart"/>
      <w:r>
        <w:t>session.createTextMessage(</w:t>
      </w:r>
      <w:proofErr w:type="gramEnd"/>
      <w:r>
        <w:t>requestString);</w:t>
      </w:r>
    </w:p>
    <w:p w:rsidR="00993E62" w:rsidRDefault="00993E62" w:rsidP="00884C14">
      <w:pPr>
        <w:pStyle w:val="CodeInWideFrame"/>
      </w:pPr>
      <w:r>
        <w:t xml:space="preserve">      </w:t>
      </w:r>
      <w:proofErr w:type="gramStart"/>
      <w:r>
        <w:t>requestMessage.setJMSReplyTo(</w:t>
      </w:r>
      <w:proofErr w:type="gramEnd"/>
      <w:r>
        <w:t>replyQueue);</w:t>
      </w:r>
    </w:p>
    <w:p w:rsidR="00993E62" w:rsidRDefault="00993E62" w:rsidP="00884C14">
      <w:pPr>
        <w:pStyle w:val="CodeInWideFrame"/>
      </w:pPr>
      <w:r>
        <w:t xml:space="preserve">      MessageProducer messageProducer =</w:t>
      </w:r>
    </w:p>
    <w:p w:rsidR="00993E62" w:rsidRDefault="00993E62" w:rsidP="00884C14">
      <w:pPr>
        <w:pStyle w:val="CodeInWideFrame"/>
      </w:pPr>
      <w:r>
        <w:t xml:space="preserve">         </w:t>
      </w:r>
      <w:proofErr w:type="gramStart"/>
      <w:r>
        <w:t>session.createProducer(</w:t>
      </w:r>
      <w:proofErr w:type="gramEnd"/>
      <w:r>
        <w:t>requestQueue);</w:t>
      </w:r>
    </w:p>
    <w:p w:rsidR="00993E62" w:rsidRDefault="00993E62" w:rsidP="00884C14">
      <w:pPr>
        <w:pStyle w:val="CodeInWideFrame"/>
      </w:pPr>
      <w:r>
        <w:t xml:space="preserve">      </w:t>
      </w:r>
      <w:proofErr w:type="gramStart"/>
      <w:r>
        <w:t>messageProducer.send(</w:t>
      </w:r>
      <w:proofErr w:type="gramEnd"/>
      <w:r>
        <w:t>requestMessage);</w:t>
      </w:r>
    </w:p>
    <w:p w:rsidR="00993E62" w:rsidRDefault="00993E62" w:rsidP="00884C14">
      <w:pPr>
        <w:pStyle w:val="CodeInWideFrame"/>
      </w:pPr>
      <w:r>
        <w:t xml:space="preserve">   }</w:t>
      </w:r>
    </w:p>
    <w:p w:rsidR="00993E62" w:rsidRDefault="00993E62" w:rsidP="00884C14">
      <w:pPr>
        <w:pStyle w:val="CodeInWideFrame"/>
      </w:pPr>
      <w:r>
        <w:t>}</w:t>
      </w:r>
    </w:p>
    <w:p w:rsidR="00993E62" w:rsidRDefault="00993E62" w:rsidP="00884C14">
      <w:pPr>
        <w:pStyle w:val="CodeInWideFrame"/>
      </w:pPr>
      <w:r>
        <w:t>}</w:t>
      </w:r>
    </w:p>
    <w:p w:rsidR="00993E62" w:rsidRDefault="00993E62" w:rsidP="005707F8">
      <w:r>
        <w:t xml:space="preserve">Here is the message-driven bean </w:t>
      </w:r>
      <w:r w:rsidRPr="00590E86">
        <w:rPr>
          <w:rStyle w:val="Code"/>
        </w:rPr>
        <w:t>RequestResponderOld</w:t>
      </w:r>
      <w:r>
        <w:t xml:space="preserve"> which receives request messages and sends responses:</w:t>
      </w:r>
    </w:p>
    <w:p w:rsidR="00993E62" w:rsidRDefault="00993E62" w:rsidP="005729ED">
      <w:pPr>
        <w:pStyle w:val="CodeInWideFrame"/>
      </w:pPr>
      <w:proofErr w:type="gramStart"/>
      <w:r>
        <w:t>@MessageDriven(</w:t>
      </w:r>
      <w:proofErr w:type="gramEnd"/>
      <w:r>
        <w:t>mappedName = "jms/requestQueue")</w:t>
      </w:r>
    </w:p>
    <w:p w:rsidR="00993E62" w:rsidRDefault="00993E62" w:rsidP="005729ED">
      <w:pPr>
        <w:pStyle w:val="CodeInWideFrame"/>
      </w:pPr>
      <w:proofErr w:type="gramStart"/>
      <w:r>
        <w:t>public</w:t>
      </w:r>
      <w:proofErr w:type="gramEnd"/>
      <w:r>
        <w:t xml:space="preserve"> class RequestResponderOld implements MessageListener {</w:t>
      </w:r>
    </w:p>
    <w:p w:rsidR="00993E62" w:rsidRDefault="00993E62" w:rsidP="005729ED">
      <w:pPr>
        <w:pStyle w:val="CodeInWideFrame"/>
      </w:pPr>
      <w:r>
        <w:t xml:space="preserve">    </w:t>
      </w:r>
    </w:p>
    <w:p w:rsidR="00993E62" w:rsidRDefault="00993E62" w:rsidP="005729ED">
      <w:pPr>
        <w:pStyle w:val="CodeInWideFrame"/>
      </w:pPr>
      <w:proofErr w:type="gramStart"/>
      <w:r>
        <w:t>@Resource(</w:t>
      </w:r>
      <w:proofErr w:type="gramEnd"/>
      <w:r>
        <w:t>lookup = "jms/connectionFactory")</w:t>
      </w:r>
    </w:p>
    <w:p w:rsidR="00993E62" w:rsidRDefault="00997CA4" w:rsidP="005729ED">
      <w:pPr>
        <w:pStyle w:val="CodeInWideFrame"/>
      </w:pPr>
      <w:r>
        <w:t xml:space="preserve">ConnectionFactory </w:t>
      </w:r>
      <w:r w:rsidR="00700062">
        <w:t>connectionFactory</w:t>
      </w:r>
      <w:r w:rsidR="00993E62">
        <w:t>;</w:t>
      </w:r>
    </w:p>
    <w:p w:rsidR="00993E62" w:rsidRDefault="00993E62" w:rsidP="005729ED">
      <w:pPr>
        <w:pStyle w:val="CodeInWideFrame"/>
      </w:pPr>
      <w:r>
        <w:t xml:space="preserve">        </w:t>
      </w:r>
    </w:p>
    <w:p w:rsidR="00993E62" w:rsidRDefault="00993E62" w:rsidP="005729ED">
      <w:pPr>
        <w:pStyle w:val="CodeInWideFrame"/>
      </w:pPr>
      <w:proofErr w:type="gramStart"/>
      <w:r>
        <w:t>public</w:t>
      </w:r>
      <w:proofErr w:type="gramEnd"/>
      <w:r>
        <w:t xml:space="preserve"> void onMessage(Message message) {</w:t>
      </w:r>
    </w:p>
    <w:p w:rsidR="00993E62" w:rsidRDefault="00993E62" w:rsidP="005729ED">
      <w:pPr>
        <w:pStyle w:val="CodeInWideFrame"/>
      </w:pPr>
      <w:r>
        <w:t xml:space="preserve">        </w:t>
      </w:r>
    </w:p>
    <w:p w:rsidR="00993E62" w:rsidRDefault="00993E62" w:rsidP="005729ED">
      <w:pPr>
        <w:pStyle w:val="CodeInWideFrame"/>
      </w:pPr>
      <w:r>
        <w:t xml:space="preserve">   </w:t>
      </w:r>
      <w:proofErr w:type="gramStart"/>
      <w:r>
        <w:t>try</w:t>
      </w:r>
      <w:proofErr w:type="gramEnd"/>
      <w:r>
        <w:t xml:space="preserve"> (Connection connection =</w:t>
      </w:r>
    </w:p>
    <w:p w:rsidR="00993E62" w:rsidRDefault="00993E62" w:rsidP="005729ED">
      <w:pPr>
        <w:pStyle w:val="CodeInWideFrame"/>
      </w:pPr>
      <w:r>
        <w:t xml:space="preserve">         </w:t>
      </w:r>
      <w:proofErr w:type="gramStart"/>
      <w:r w:rsidR="00700062">
        <w:t>connectionFactory</w:t>
      </w:r>
      <w:r w:rsidR="00997CA4">
        <w:t>.create</w:t>
      </w:r>
      <w:r>
        <w:t>Connection(</w:t>
      </w:r>
      <w:proofErr w:type="gramEnd"/>
      <w:r>
        <w:t>)){</w:t>
      </w:r>
    </w:p>
    <w:p w:rsidR="00993E62" w:rsidRDefault="00993E62" w:rsidP="005729ED">
      <w:pPr>
        <w:pStyle w:val="CodeInWideFrame"/>
      </w:pPr>
      <w:r>
        <w:t xml:space="preserve">      Session session = </w:t>
      </w:r>
      <w:proofErr w:type="gramStart"/>
      <w:r>
        <w:t>connection.createSession(</w:t>
      </w:r>
      <w:proofErr w:type="gramEnd"/>
      <w:r>
        <w:t>);</w:t>
      </w:r>
    </w:p>
    <w:p w:rsidR="00993E62" w:rsidRDefault="00993E62" w:rsidP="005729ED">
      <w:pPr>
        <w:pStyle w:val="CodeInWideFrame"/>
      </w:pPr>
      <w:r>
        <w:t xml:space="preserve">      // extract request from request message</w:t>
      </w:r>
    </w:p>
    <w:p w:rsidR="00993E62" w:rsidRDefault="00993E62" w:rsidP="005729ED">
      <w:pPr>
        <w:pStyle w:val="CodeInWideFrame"/>
      </w:pPr>
      <w:r>
        <w:t xml:space="preserve">      String request = ((TextMessage</w:t>
      </w:r>
      <w:proofErr w:type="gramStart"/>
      <w:r>
        <w:t>)message</w:t>
      </w:r>
      <w:proofErr w:type="gramEnd"/>
      <w:r>
        <w:t>).getText();</w:t>
      </w:r>
    </w:p>
    <w:p w:rsidR="00993E62" w:rsidRDefault="00993E62" w:rsidP="005729ED">
      <w:pPr>
        <w:pStyle w:val="CodeInWideFrame"/>
      </w:pPr>
      <w:r>
        <w:t xml:space="preserve">      // extract temporary reply destination from request message</w:t>
      </w:r>
    </w:p>
    <w:p w:rsidR="00993E62" w:rsidRDefault="00993E62" w:rsidP="005729ED">
      <w:pPr>
        <w:pStyle w:val="CodeInWideFrame"/>
      </w:pPr>
      <w:r>
        <w:t xml:space="preserve">      Destination replyDestination = </w:t>
      </w:r>
      <w:proofErr w:type="gramStart"/>
      <w:r>
        <w:t>message.getJMSReplyTo(</w:t>
      </w:r>
      <w:proofErr w:type="gramEnd"/>
      <w:r>
        <w:t xml:space="preserve">);            </w:t>
      </w:r>
    </w:p>
    <w:p w:rsidR="00993E62" w:rsidRDefault="00993E62" w:rsidP="005729ED">
      <w:pPr>
        <w:pStyle w:val="CodeInWideFrame"/>
      </w:pPr>
      <w:r>
        <w:t xml:space="preserve">      // prepare response</w:t>
      </w:r>
    </w:p>
    <w:p w:rsidR="00993E62" w:rsidRDefault="00993E62" w:rsidP="005729ED">
      <w:pPr>
        <w:pStyle w:val="CodeInWideFrame"/>
      </w:pPr>
      <w:r>
        <w:t xml:space="preserve">      TextMessage replyMessage = </w:t>
      </w:r>
    </w:p>
    <w:p w:rsidR="00993E62" w:rsidRDefault="00993E62" w:rsidP="005729ED">
      <w:pPr>
        <w:pStyle w:val="CodeInWideFrame"/>
      </w:pPr>
      <w:r>
        <w:t xml:space="preserve">         </w:t>
      </w:r>
      <w:proofErr w:type="gramStart"/>
      <w:r>
        <w:t>session.createTextMessage(</w:t>
      </w:r>
      <w:proofErr w:type="gramEnd"/>
      <w:r>
        <w:t xml:space="preserve">"Reply to: "+request);      </w:t>
      </w:r>
    </w:p>
    <w:p w:rsidR="00993E62" w:rsidRDefault="00993E62" w:rsidP="005729ED">
      <w:pPr>
        <w:pStyle w:val="CodeInWideFrame"/>
      </w:pPr>
      <w:r>
        <w:t xml:space="preserve">      // send response </w:t>
      </w:r>
    </w:p>
    <w:p w:rsidR="00993E62" w:rsidRDefault="00993E62" w:rsidP="005729ED">
      <w:pPr>
        <w:pStyle w:val="CodeInWideFrame"/>
      </w:pPr>
      <w:r>
        <w:t xml:space="preserve">      MessageProducer messageProducer =</w:t>
      </w:r>
    </w:p>
    <w:p w:rsidR="00993E62" w:rsidRDefault="00993E62" w:rsidP="005729ED">
      <w:pPr>
        <w:pStyle w:val="CodeInWideFrame"/>
      </w:pPr>
      <w:r>
        <w:t xml:space="preserve">         </w:t>
      </w:r>
      <w:proofErr w:type="gramStart"/>
      <w:r>
        <w:t>session.createProducer(</w:t>
      </w:r>
      <w:proofErr w:type="gramEnd"/>
      <w:r>
        <w:t>replyDestination);</w:t>
      </w:r>
    </w:p>
    <w:p w:rsidR="00993E62" w:rsidRDefault="00993E62" w:rsidP="005729ED">
      <w:pPr>
        <w:pStyle w:val="CodeInWideFrame"/>
      </w:pPr>
      <w:r>
        <w:t xml:space="preserve">      </w:t>
      </w:r>
      <w:proofErr w:type="gramStart"/>
      <w:r>
        <w:t>messageProducer.send(</w:t>
      </w:r>
      <w:proofErr w:type="gramEnd"/>
      <w:r>
        <w:t>replyMessage);</w:t>
      </w:r>
    </w:p>
    <w:p w:rsidR="00993E62" w:rsidRDefault="00993E62" w:rsidP="005729ED">
      <w:pPr>
        <w:pStyle w:val="CodeInWideFrame"/>
      </w:pPr>
      <w:r>
        <w:t xml:space="preserve">   } catch (JMSException ex) {</w:t>
      </w:r>
    </w:p>
    <w:p w:rsidR="00993E62" w:rsidRDefault="00993E62" w:rsidP="005729ED">
      <w:pPr>
        <w:pStyle w:val="CodeInWideFrame"/>
      </w:pPr>
      <w:r>
        <w:t xml:space="preserve">      // log an error here</w:t>
      </w:r>
    </w:p>
    <w:p w:rsidR="00993E62" w:rsidRDefault="00993E62" w:rsidP="005729ED">
      <w:pPr>
        <w:pStyle w:val="CodeInWideFrame"/>
      </w:pPr>
      <w:r>
        <w:t xml:space="preserve">   }       </w:t>
      </w:r>
    </w:p>
    <w:p w:rsidR="00993E62" w:rsidRDefault="00993E62" w:rsidP="005729ED">
      <w:pPr>
        <w:pStyle w:val="CodeInWideFrame"/>
      </w:pPr>
      <w:r>
        <w:t>}</w:t>
      </w:r>
    </w:p>
    <w:p w:rsidR="00993E62" w:rsidRDefault="004734F9" w:rsidP="004734F9">
      <w:pPr>
        <w:pStyle w:val="CodeInWideFrame"/>
        <w:keepNext w:val="0"/>
      </w:pPr>
      <w:r>
        <w:t>}</w:t>
      </w:r>
    </w:p>
    <w:p w:rsidR="00993E62" w:rsidRDefault="00993E62" w:rsidP="002B6E69">
      <w:pPr>
        <w:pStyle w:val="Heading3"/>
      </w:pPr>
      <w:bookmarkStart w:id="816" w:name="_Toc351464541"/>
      <w:r>
        <w:lastRenderedPageBreak/>
        <w:t>Example using the simplified API</w:t>
      </w:r>
      <w:bookmarkEnd w:id="816"/>
    </w:p>
    <w:p w:rsidR="00993E62" w:rsidRDefault="00993E62" w:rsidP="00993E62">
      <w:r>
        <w:t xml:space="preserve">Here’s how the same example might look when using the simplified API: </w:t>
      </w:r>
    </w:p>
    <w:p w:rsidR="00993E62" w:rsidRDefault="00993E62" w:rsidP="00993E62">
      <w:r>
        <w:t xml:space="preserve">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A12346">
      <w:pPr>
        <w:pStyle w:val="CodeInWideFrame"/>
        <w:keepNext w:val="0"/>
      </w:pPr>
      <w:r>
        <w:t>@Stateless</w:t>
      </w:r>
    </w:p>
    <w:p w:rsidR="00993E62" w:rsidRDefault="00993E62" w:rsidP="00A12346">
      <w:pPr>
        <w:pStyle w:val="CodeInWideFrame"/>
        <w:keepNext w:val="0"/>
      </w:pPr>
      <w:r>
        <w:t>@LocalBean</w:t>
      </w:r>
    </w:p>
    <w:p w:rsidR="00993E62" w:rsidRDefault="00993E62" w:rsidP="00A12346">
      <w:pPr>
        <w:pStyle w:val="CodeInWideFrame"/>
        <w:keepNext w:val="0"/>
      </w:pPr>
      <w:proofErr w:type="gramStart"/>
      <w:r>
        <w:t>public</w:t>
      </w:r>
      <w:proofErr w:type="gramEnd"/>
      <w:r>
        <w:t xml:space="preserve"> class RequestReplyNew {</w:t>
      </w:r>
    </w:p>
    <w:p w:rsidR="00993E62" w:rsidRDefault="00993E62" w:rsidP="00A12346">
      <w:pPr>
        <w:pStyle w:val="CodeInWideFrame"/>
        <w:keepNext w:val="0"/>
      </w:pPr>
    </w:p>
    <w:p w:rsidR="00993E62" w:rsidRDefault="00993E62" w:rsidP="00A12346">
      <w:pPr>
        <w:pStyle w:val="CodeInWideFrame"/>
        <w:keepNext w:val="0"/>
      </w:pPr>
      <w:proofErr w:type="gramStart"/>
      <w:r>
        <w:t>@Resource(</w:t>
      </w:r>
      <w:proofErr w:type="gramEnd"/>
      <w:r>
        <w:t>lookup = "jms/connectionFactory")</w:t>
      </w:r>
    </w:p>
    <w:p w:rsidR="00993E62" w:rsidRDefault="00997CA4" w:rsidP="00A12346">
      <w:pPr>
        <w:pStyle w:val="CodeInWideFrame"/>
        <w:keepNext w:val="0"/>
      </w:pPr>
      <w:r>
        <w:t xml:space="preserve">ConnectionFactory </w:t>
      </w:r>
      <w:r w:rsidR="00700062">
        <w:t>connectionFactory</w:t>
      </w:r>
      <w:r w:rsidR="00993E62">
        <w:t>;</w:t>
      </w:r>
    </w:p>
    <w:p w:rsidR="00993E62" w:rsidRDefault="00993E62" w:rsidP="00A12346">
      <w:pPr>
        <w:pStyle w:val="CodeInWideFrame"/>
        <w:keepNext w:val="0"/>
      </w:pPr>
      <w:r>
        <w:tab/>
      </w:r>
    </w:p>
    <w:p w:rsidR="00993E62" w:rsidRDefault="00993E62" w:rsidP="00A12346">
      <w:pPr>
        <w:pStyle w:val="CodeInWideFrame"/>
        <w:keepNext w:val="0"/>
      </w:pPr>
      <w:r>
        <w:t>@EJB private SenderBeanNew senderBean;</w:t>
      </w:r>
    </w:p>
    <w:p w:rsidR="00993E62" w:rsidRDefault="00993E62" w:rsidP="00A12346">
      <w:pPr>
        <w:pStyle w:val="CodeInWideFrame"/>
        <w:keepNext w:val="0"/>
      </w:pPr>
    </w:p>
    <w:p w:rsidR="00993E62" w:rsidRDefault="00993E62" w:rsidP="00A12346">
      <w:pPr>
        <w:pStyle w:val="CodeInWideFrame"/>
        <w:keepNext w:val="0"/>
      </w:pPr>
      <w:proofErr w:type="gramStart"/>
      <w:r>
        <w:t>@TransactionAttribute(</w:t>
      </w:r>
      <w:proofErr w:type="gramEnd"/>
      <w:r>
        <w:t>TransactionAttributeType.REQUIRED)</w:t>
      </w:r>
    </w:p>
    <w:p w:rsidR="00993E62" w:rsidRDefault="00993E62" w:rsidP="00A12346">
      <w:pPr>
        <w:pStyle w:val="CodeInWideFrame"/>
        <w:keepNext w:val="0"/>
      </w:pPr>
      <w:proofErr w:type="gramStart"/>
      <w:r>
        <w:t>public</w:t>
      </w:r>
      <w:proofErr w:type="gramEnd"/>
      <w:r>
        <w:t xml:space="preserve"> String requestReplyNew(String request) throws JMSException {</w:t>
      </w:r>
    </w:p>
    <w:p w:rsidR="00993E62" w:rsidRDefault="00993E62" w:rsidP="00A12346">
      <w:pPr>
        <w:pStyle w:val="CodeInWideFrame"/>
        <w:keepNext w:val="0"/>
      </w:pPr>
    </w:p>
    <w:p w:rsidR="00993E62" w:rsidRDefault="00993E62" w:rsidP="00A12346">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A12346">
      <w:pPr>
        <w:pStyle w:val="CodeInWideFrame"/>
        <w:keepNext w:val="0"/>
      </w:pPr>
      <w:r>
        <w:t xml:space="preserve">      TemporaryQueue replyQueue = </w:t>
      </w:r>
      <w:proofErr w:type="gramStart"/>
      <w:r>
        <w:t>context.createTemporaryQueue(</w:t>
      </w:r>
      <w:proofErr w:type="gramEnd"/>
      <w:r>
        <w:t>);</w:t>
      </w:r>
    </w:p>
    <w:p w:rsidR="00993E62" w:rsidRDefault="00993E62" w:rsidP="00A12346">
      <w:pPr>
        <w:pStyle w:val="CodeInWideFrame"/>
        <w:keepNext w:val="0"/>
      </w:pPr>
      <w:r>
        <w:t xml:space="preserve">            </w:t>
      </w:r>
    </w:p>
    <w:p w:rsidR="00993E62" w:rsidRDefault="00993E62" w:rsidP="004734F9">
      <w:pPr>
        <w:pStyle w:val="CodeInWideFrame"/>
      </w:pPr>
      <w:r>
        <w:t xml:space="preserve">      // send the request message in a separate transaction  </w:t>
      </w:r>
    </w:p>
    <w:p w:rsidR="00993E62" w:rsidRDefault="00993E62" w:rsidP="00A12346">
      <w:pPr>
        <w:pStyle w:val="CodeInWideFrame"/>
        <w:keepNext w:val="0"/>
      </w:pPr>
      <w:r>
        <w:t xml:space="preserve">      // so use a separate bean</w:t>
      </w:r>
    </w:p>
    <w:p w:rsidR="00993E62" w:rsidRDefault="00993E62" w:rsidP="00A12346">
      <w:pPr>
        <w:pStyle w:val="CodeInWideFrame"/>
        <w:keepNext w:val="0"/>
      </w:pPr>
      <w:r>
        <w:t xml:space="preserve">      // this call may throw JMSException</w:t>
      </w:r>
    </w:p>
    <w:p w:rsidR="00993E62" w:rsidRDefault="00993E62" w:rsidP="00A12346">
      <w:pPr>
        <w:pStyle w:val="CodeInWideFrame"/>
        <w:keepNext w:val="0"/>
      </w:pPr>
      <w:r>
        <w:t xml:space="preserve">      </w:t>
      </w:r>
      <w:proofErr w:type="gramStart"/>
      <w:r>
        <w:t>senderBean.sendRequestNew(</w:t>
      </w:r>
      <w:proofErr w:type="gramEnd"/>
      <w:r>
        <w:t>request,replyQueue);</w:t>
      </w:r>
    </w:p>
    <w:p w:rsidR="00993E62" w:rsidRDefault="00993E62" w:rsidP="00A12346">
      <w:pPr>
        <w:pStyle w:val="CodeInWideFrame"/>
        <w:keepNext w:val="0"/>
      </w:pPr>
    </w:p>
    <w:p w:rsidR="00993E62" w:rsidRDefault="00993E62" w:rsidP="00A12346">
      <w:pPr>
        <w:pStyle w:val="CodeInWideFrame"/>
        <w:keepNext w:val="0"/>
      </w:pPr>
      <w:r>
        <w:t xml:space="preserve">      // now receive the reply, using the same connection </w:t>
      </w:r>
    </w:p>
    <w:p w:rsidR="00993E62" w:rsidRDefault="00993E62" w:rsidP="00A12346">
      <w:pPr>
        <w:pStyle w:val="CodeInWideFrame"/>
        <w:keepNext w:val="0"/>
      </w:pPr>
      <w:r>
        <w:t xml:space="preserve">      // as was used to create the temporary reply queue</w:t>
      </w:r>
    </w:p>
    <w:p w:rsidR="00993E62" w:rsidRDefault="00993E62" w:rsidP="00A12346">
      <w:pPr>
        <w:pStyle w:val="CodeInWideFrame"/>
        <w:keepNext w:val="0"/>
      </w:pPr>
      <w:r>
        <w:t xml:space="preserve">      JMSConsumer consumer = </w:t>
      </w:r>
      <w:proofErr w:type="gramStart"/>
      <w:r>
        <w:t>context.createConsumer(</w:t>
      </w:r>
      <w:proofErr w:type="gramEnd"/>
      <w:r>
        <w:t>replyQueue);</w:t>
      </w:r>
    </w:p>
    <w:p w:rsidR="00993E62" w:rsidRDefault="00993E62" w:rsidP="00A12346">
      <w:pPr>
        <w:pStyle w:val="CodeInWideFrame"/>
        <w:keepNext w:val="0"/>
      </w:pPr>
      <w:r>
        <w:t xml:space="preserve">      </w:t>
      </w:r>
      <w:proofErr w:type="gramStart"/>
      <w:r>
        <w:t>return</w:t>
      </w:r>
      <w:proofErr w:type="gramEnd"/>
      <w:r>
        <w:t xml:space="preserve"> consumer.receiveBody(String.class);</w:t>
      </w:r>
    </w:p>
    <w:p w:rsidR="00993E62" w:rsidRDefault="00993E62" w:rsidP="00A12346">
      <w:pPr>
        <w:pStyle w:val="CodeInWideFrame"/>
        <w:keepNext w:val="0"/>
      </w:pPr>
      <w:r>
        <w:t xml:space="preserve">   }</w:t>
      </w:r>
    </w:p>
    <w:p w:rsidR="00993E62" w:rsidRDefault="00993E62" w:rsidP="00A12346">
      <w:pPr>
        <w:pStyle w:val="CodeInWideFrame"/>
        <w:keepNext w:val="0"/>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961CF9">
      <w:pPr>
        <w:pStyle w:val="CodeInWideFrame"/>
      </w:pPr>
      <w:r>
        <w:lastRenderedPageBreak/>
        <w:t>@Stateless</w:t>
      </w:r>
    </w:p>
    <w:p w:rsidR="00993E62" w:rsidRDefault="00993E62" w:rsidP="00961CF9">
      <w:pPr>
        <w:pStyle w:val="CodeInWideFrame"/>
      </w:pPr>
      <w:r>
        <w:t>@LocalBean</w:t>
      </w:r>
    </w:p>
    <w:p w:rsidR="00993E62" w:rsidRDefault="00993E62" w:rsidP="00961CF9">
      <w:pPr>
        <w:pStyle w:val="CodeInWideFrame"/>
      </w:pPr>
      <w:proofErr w:type="gramStart"/>
      <w:r>
        <w:t>public</w:t>
      </w:r>
      <w:proofErr w:type="gramEnd"/>
      <w:r>
        <w:t xml:space="preserve"> class SenderBeanNew {</w:t>
      </w:r>
    </w:p>
    <w:p w:rsidR="00993E62" w:rsidRDefault="00993E62" w:rsidP="00961CF9">
      <w:pPr>
        <w:pStyle w:val="CodeInWideFrame"/>
      </w:pPr>
    </w:p>
    <w:p w:rsidR="00993E62" w:rsidRDefault="00993E62" w:rsidP="00961CF9">
      <w:pPr>
        <w:pStyle w:val="CodeInWideFrame"/>
      </w:pPr>
      <w:proofErr w:type="gramStart"/>
      <w:r>
        <w:t>@Resource(</w:t>
      </w:r>
      <w:proofErr w:type="gramEnd"/>
      <w:r>
        <w:t>lookup = "jms/connectionFactory")</w:t>
      </w:r>
    </w:p>
    <w:p w:rsidR="00993E62" w:rsidRDefault="00997CA4" w:rsidP="00961CF9">
      <w:pPr>
        <w:pStyle w:val="CodeInWideFrame"/>
      </w:pPr>
      <w:r>
        <w:t xml:space="preserve">ConnectionFactory </w:t>
      </w:r>
      <w:r w:rsidR="00700062">
        <w:t>connectionFactory</w:t>
      </w:r>
      <w:r w:rsidR="00993E62">
        <w:t>;</w:t>
      </w:r>
    </w:p>
    <w:p w:rsidR="00993E62" w:rsidRDefault="00993E62" w:rsidP="00961CF9">
      <w:pPr>
        <w:pStyle w:val="CodeInWideFrame"/>
      </w:pPr>
      <w:r>
        <w:tab/>
      </w:r>
    </w:p>
    <w:p w:rsidR="00993E62" w:rsidRDefault="00993E62" w:rsidP="00961CF9">
      <w:pPr>
        <w:pStyle w:val="CodeInWideFrame"/>
      </w:pPr>
      <w:proofErr w:type="gramStart"/>
      <w:r>
        <w:t>@Resource(</w:t>
      </w:r>
      <w:proofErr w:type="gramEnd"/>
      <w:r>
        <w:t>lookup="jms/requestQueue")</w:t>
      </w:r>
    </w:p>
    <w:p w:rsidR="00993E62" w:rsidRDefault="00993E62" w:rsidP="00961CF9">
      <w:pPr>
        <w:pStyle w:val="CodeInWideFrame"/>
      </w:pPr>
      <w:r>
        <w:t>Queue requestQueue;</w:t>
      </w:r>
    </w:p>
    <w:p w:rsidR="00993E62" w:rsidRDefault="00993E62" w:rsidP="00961CF9">
      <w:pPr>
        <w:pStyle w:val="CodeInWideFrame"/>
      </w:pPr>
    </w:p>
    <w:p w:rsidR="00993E62" w:rsidRDefault="00993E62" w:rsidP="00961CF9">
      <w:pPr>
        <w:pStyle w:val="CodeInWideFrame"/>
      </w:pPr>
      <w:proofErr w:type="gramStart"/>
      <w:r>
        <w:t>@TransactionAttribute(</w:t>
      </w:r>
      <w:proofErr w:type="gramEnd"/>
      <w:r>
        <w:t>TransactionAttributeType.REQUIRES_NEW)</w:t>
      </w:r>
    </w:p>
    <w:p w:rsidR="00993E62" w:rsidRDefault="00993E62" w:rsidP="00961CF9">
      <w:pPr>
        <w:pStyle w:val="CodeInWideFrame"/>
      </w:pPr>
      <w:proofErr w:type="gramStart"/>
      <w:r>
        <w:t>public</w:t>
      </w:r>
      <w:proofErr w:type="gramEnd"/>
      <w:r>
        <w:t xml:space="preserve"> void sendRequestNew(</w:t>
      </w:r>
    </w:p>
    <w:p w:rsidR="00993E62" w:rsidRDefault="00993E62" w:rsidP="00961CF9">
      <w:pPr>
        <w:pStyle w:val="CodeInWideFrame"/>
      </w:pPr>
      <w:r>
        <w:t xml:space="preserve">      String requestString, TemporaryQueue replyQueue)</w:t>
      </w:r>
    </w:p>
    <w:p w:rsidR="00993E62" w:rsidRDefault="00993E62" w:rsidP="00961CF9">
      <w:pPr>
        <w:pStyle w:val="CodeInWideFrame"/>
      </w:pPr>
      <w:r>
        <w:t xml:space="preserve">      </w:t>
      </w:r>
      <w:proofErr w:type="gramStart"/>
      <w:r>
        <w:t>throws</w:t>
      </w:r>
      <w:proofErr w:type="gramEnd"/>
      <w:r>
        <w:t xml:space="preserve"> JMSException {</w:t>
      </w:r>
    </w:p>
    <w:p w:rsidR="00993E62" w:rsidRDefault="00993E62" w:rsidP="00961CF9">
      <w:pPr>
        <w:pStyle w:val="CodeInWideFrame"/>
      </w:pPr>
      <w:r>
        <w:t xml:space="preserve">   </w:t>
      </w:r>
      <w:proofErr w:type="gramStart"/>
      <w:r>
        <w:t>try</w:t>
      </w:r>
      <w:proofErr w:type="gramEnd"/>
      <w:r>
        <w:t xml:space="preserve"> (JMSContext context = </w:t>
      </w:r>
      <w:r w:rsidR="00700062">
        <w:t>connectionFactory</w:t>
      </w:r>
      <w:r w:rsidR="00997CA4">
        <w:t>.create</w:t>
      </w:r>
      <w:r>
        <w:t>Context()) {</w:t>
      </w:r>
    </w:p>
    <w:p w:rsidR="00993E62" w:rsidRDefault="00993E62" w:rsidP="00961CF9">
      <w:pPr>
        <w:pStyle w:val="CodeInWideFrame"/>
      </w:pPr>
      <w:r>
        <w:t xml:space="preserve">      TextMessage requestMessage = </w:t>
      </w:r>
    </w:p>
    <w:p w:rsidR="00993E62" w:rsidRDefault="00993E62" w:rsidP="00961CF9">
      <w:pPr>
        <w:pStyle w:val="CodeInWideFrame"/>
      </w:pPr>
      <w:r>
        <w:t xml:space="preserve">         </w:t>
      </w:r>
      <w:proofErr w:type="gramStart"/>
      <w:r>
        <w:t>context.createTextMessage(</w:t>
      </w:r>
      <w:proofErr w:type="gramEnd"/>
      <w:r>
        <w:t>requestString);</w:t>
      </w:r>
    </w:p>
    <w:p w:rsidR="00993E62" w:rsidRDefault="00993E62" w:rsidP="00961CF9">
      <w:pPr>
        <w:pStyle w:val="CodeInWideFrame"/>
      </w:pPr>
      <w:r>
        <w:t xml:space="preserve">      // this call may throw JMSException</w:t>
      </w:r>
    </w:p>
    <w:p w:rsidR="00993E62" w:rsidRDefault="00993E62" w:rsidP="00961CF9">
      <w:pPr>
        <w:pStyle w:val="CodeInWideFrame"/>
      </w:pPr>
      <w:r>
        <w:t xml:space="preserve">      </w:t>
      </w:r>
      <w:proofErr w:type="gramStart"/>
      <w:r>
        <w:t>requestMessage.setJMSReplyTo(</w:t>
      </w:r>
      <w:proofErr w:type="gramEnd"/>
      <w:r>
        <w:t>replyQueue);</w:t>
      </w:r>
    </w:p>
    <w:p w:rsidR="00993E62" w:rsidRDefault="00993E62" w:rsidP="00961CF9">
      <w:pPr>
        <w:pStyle w:val="CodeInWideFrame"/>
      </w:pPr>
      <w:r>
        <w:t xml:space="preserve">      </w:t>
      </w:r>
      <w:proofErr w:type="gramStart"/>
      <w:r>
        <w:t>context.</w:t>
      </w:r>
      <w:r w:rsidRPr="00DD79FB">
        <w:t>createProducer(</w:t>
      </w:r>
      <w:proofErr w:type="gramEnd"/>
      <w:r w:rsidRPr="00DD79FB">
        <w:t>).</w:t>
      </w:r>
      <w:r>
        <w:t>send(</w:t>
      </w:r>
    </w:p>
    <w:p w:rsidR="00993E62" w:rsidRDefault="00993E62" w:rsidP="00961CF9">
      <w:pPr>
        <w:pStyle w:val="CodeInWideFrame"/>
      </w:pPr>
      <w:r>
        <w:t xml:space="preserve">         </w:t>
      </w:r>
      <w:proofErr w:type="gramStart"/>
      <w:r>
        <w:t>requestQueue,</w:t>
      </w:r>
      <w:proofErr w:type="gramEnd"/>
      <w:r>
        <w:t>requestMessage);</w:t>
      </w:r>
    </w:p>
    <w:p w:rsidR="00993E62" w:rsidRDefault="00993E62" w:rsidP="00961CF9">
      <w:pPr>
        <w:pStyle w:val="CodeInWideFrame"/>
      </w:pPr>
      <w:r>
        <w:t xml:space="preserve">   }</w:t>
      </w:r>
    </w:p>
    <w:p w:rsidR="00993E62" w:rsidRDefault="00993E62" w:rsidP="00961CF9">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214BA5">
      <w:pPr>
        <w:pStyle w:val="CodeInWideFrame"/>
        <w:keepNext w:val="0"/>
      </w:pPr>
      <w:proofErr w:type="gramStart"/>
      <w:r>
        <w:t>@MessageDriven(</w:t>
      </w:r>
      <w:proofErr w:type="gramEnd"/>
      <w:r>
        <w:t>mappedName = "jms/requestQueue")</w:t>
      </w:r>
    </w:p>
    <w:p w:rsidR="00993E62" w:rsidRDefault="00993E62" w:rsidP="00214BA5">
      <w:pPr>
        <w:pStyle w:val="CodeInWideFrame"/>
        <w:keepNext w:val="0"/>
      </w:pPr>
      <w:proofErr w:type="gramStart"/>
      <w:r>
        <w:t>public</w:t>
      </w:r>
      <w:proofErr w:type="gramEnd"/>
      <w:r>
        <w:t xml:space="preserve"> class RequestResponderNew implements MessageListener {</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@Resource(</w:t>
      </w:r>
      <w:proofErr w:type="gramEnd"/>
      <w:r>
        <w:t>lookup = "jms/connectionFactory")</w:t>
      </w:r>
    </w:p>
    <w:p w:rsidR="00993E62" w:rsidRDefault="00993E62" w:rsidP="00214BA5">
      <w:pPr>
        <w:pStyle w:val="CodeInWideFrame"/>
        <w:keepNext w:val="0"/>
      </w:pPr>
      <w:r>
        <w:t xml:space="preserve">    </w:t>
      </w:r>
      <w:r w:rsidR="00997CA4">
        <w:t xml:space="preserve">ConnectionFactory </w:t>
      </w:r>
      <w:r w:rsidR="00700062">
        <w:t>connectionFactory</w:t>
      </w:r>
      <w:r>
        <w:t>;</w:t>
      </w:r>
    </w:p>
    <w:p w:rsidR="00993E62" w:rsidRDefault="00993E62" w:rsidP="00214BA5">
      <w:pPr>
        <w:pStyle w:val="CodeInWideFrame"/>
        <w:keepNext w:val="0"/>
      </w:pPr>
      <w:r>
        <w:t xml:space="preserve">        </w:t>
      </w:r>
    </w:p>
    <w:p w:rsidR="00993E62" w:rsidRDefault="00993E62" w:rsidP="00214BA5">
      <w:pPr>
        <w:pStyle w:val="CodeInWideFrame"/>
        <w:keepNext w:val="0"/>
      </w:pPr>
      <w:proofErr w:type="gramStart"/>
      <w:r>
        <w:t>public</w:t>
      </w:r>
      <w:proofErr w:type="gramEnd"/>
      <w:r>
        <w:t xml:space="preserve"> void onMessage(Message message) {</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w:t>
      </w:r>
      <w:proofErr w:type="gramStart"/>
      <w:r>
        <w:t>try</w:t>
      </w:r>
      <w:proofErr w:type="gramEnd"/>
      <w:r>
        <w:t xml:space="preserve"> (JMSContext context = </w:t>
      </w:r>
      <w:r w:rsidR="00700062">
        <w:t>connectionFactory</w:t>
      </w:r>
      <w:r w:rsidR="00997CA4">
        <w:t>.create</w:t>
      </w:r>
      <w:r>
        <w:t>Context()){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extract request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String request = ((TextMessage</w:t>
      </w:r>
      <w:proofErr w:type="gramStart"/>
      <w:r>
        <w:t>)message</w:t>
      </w:r>
      <w:proofErr w:type="gramEnd"/>
      <w:r>
        <w:t>).getText();</w:t>
      </w:r>
    </w:p>
    <w:p w:rsidR="00993E62" w:rsidRDefault="00993E62" w:rsidP="00214BA5">
      <w:pPr>
        <w:pStyle w:val="CodeInWideFrame"/>
        <w:keepNext w:val="0"/>
      </w:pPr>
    </w:p>
    <w:p w:rsidR="00993E62" w:rsidRDefault="00993E62" w:rsidP="00214BA5">
      <w:pPr>
        <w:pStyle w:val="CodeInWideFrame"/>
        <w:keepNext w:val="0"/>
      </w:pPr>
      <w:r>
        <w:t xml:space="preserve">      // extract temporary reply destination from request message</w:t>
      </w:r>
    </w:p>
    <w:p w:rsidR="00993E62" w:rsidRDefault="00993E62" w:rsidP="00214BA5">
      <w:pPr>
        <w:pStyle w:val="CodeInWideFrame"/>
        <w:keepNext w:val="0"/>
      </w:pPr>
      <w:r>
        <w:t xml:space="preserve">      // this may throw a JMSException</w:t>
      </w:r>
    </w:p>
    <w:p w:rsidR="00993E62" w:rsidRDefault="00993E62" w:rsidP="00214BA5">
      <w:pPr>
        <w:pStyle w:val="CodeInWideFrame"/>
        <w:keepNext w:val="0"/>
      </w:pPr>
      <w:r>
        <w:t xml:space="preserve">      Destination replyDestination = </w:t>
      </w:r>
      <w:proofErr w:type="gramStart"/>
      <w:r>
        <w:t>message.getJMSReplyTo(</w:t>
      </w:r>
      <w:proofErr w:type="gramEnd"/>
      <w:r>
        <w: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prepare response</w:t>
      </w:r>
    </w:p>
    <w:p w:rsidR="00993E62" w:rsidRDefault="00993E62" w:rsidP="00214BA5">
      <w:pPr>
        <w:pStyle w:val="CodeInWideFrame"/>
        <w:keepNext w:val="0"/>
      </w:pPr>
      <w:r>
        <w:t xml:space="preserve">      TextMessage replyMessage = </w:t>
      </w:r>
    </w:p>
    <w:p w:rsidR="00993E62" w:rsidRDefault="00993E62" w:rsidP="00214BA5">
      <w:pPr>
        <w:pStyle w:val="CodeInWideFrame"/>
        <w:keepNext w:val="0"/>
      </w:pPr>
      <w:r>
        <w:t xml:space="preserve">         </w:t>
      </w:r>
      <w:proofErr w:type="gramStart"/>
      <w:r>
        <w:t>context.createTextMessage(</w:t>
      </w:r>
      <w:proofErr w:type="gramEnd"/>
      <w:r>
        <w:t>"Reply to: "+request);</w:t>
      </w:r>
    </w:p>
    <w:p w:rsidR="00993E62" w:rsidRDefault="00993E62" w:rsidP="00214BA5">
      <w:pPr>
        <w:pStyle w:val="CodeInWideFrame"/>
        <w:keepNext w:val="0"/>
      </w:pPr>
      <w:r>
        <w:t xml:space="preserve">            </w:t>
      </w:r>
    </w:p>
    <w:p w:rsidR="00993E62" w:rsidRDefault="00993E62" w:rsidP="00214BA5">
      <w:pPr>
        <w:pStyle w:val="CodeInWideFrame"/>
        <w:keepNext w:val="0"/>
      </w:pPr>
      <w:r>
        <w:t xml:space="preserve">      // send response </w:t>
      </w:r>
    </w:p>
    <w:p w:rsidR="00993E62" w:rsidRDefault="00993E62" w:rsidP="00214BA5">
      <w:pPr>
        <w:pStyle w:val="CodeInWideFrame"/>
        <w:keepNext w:val="0"/>
      </w:pPr>
      <w:r>
        <w:t xml:space="preserve">      </w:t>
      </w:r>
      <w:proofErr w:type="gramStart"/>
      <w:r>
        <w:t>context.createProducer(</w:t>
      </w:r>
      <w:proofErr w:type="gramEnd"/>
      <w:r>
        <w:t>).send(replyDestination,replyMessage);</w:t>
      </w:r>
    </w:p>
    <w:p w:rsidR="00993E62" w:rsidRDefault="00993E62" w:rsidP="00214BA5">
      <w:pPr>
        <w:pStyle w:val="CodeInWideFrame"/>
        <w:keepNext w:val="0"/>
      </w:pPr>
      <w:r>
        <w:t xml:space="preserve">   } catch (JMSException ex) {</w:t>
      </w:r>
    </w:p>
    <w:p w:rsidR="00993E62" w:rsidRDefault="00993E62" w:rsidP="00214BA5">
      <w:pPr>
        <w:pStyle w:val="CodeInWideFrame"/>
        <w:keepNext w:val="0"/>
      </w:pPr>
      <w:r>
        <w:t xml:space="preserve">      // log an error here</w:t>
      </w:r>
    </w:p>
    <w:p w:rsidR="00993E62" w:rsidRDefault="00993E62" w:rsidP="00214BA5">
      <w:pPr>
        <w:pStyle w:val="CodeInWideFrame"/>
        <w:keepNext w:val="0"/>
      </w:pPr>
      <w:r>
        <w:t xml:space="preserve">   }  </w:t>
      </w:r>
    </w:p>
    <w:p w:rsidR="00993E62" w:rsidRDefault="00993E62" w:rsidP="00214BA5">
      <w:pPr>
        <w:pStyle w:val="CodeInWideFrame"/>
        <w:keepNext w:val="0"/>
      </w:pPr>
      <w:r>
        <w:t>}</w:t>
      </w:r>
    </w:p>
    <w:p w:rsidR="00993E62" w:rsidRDefault="00993E62" w:rsidP="00214BA5">
      <w:pPr>
        <w:pStyle w:val="CodeInWideFrame"/>
        <w:keepNext w:val="0"/>
      </w:pPr>
      <w:r>
        <w:t>}</w:t>
      </w:r>
    </w:p>
    <w:p w:rsidR="00993E62" w:rsidRDefault="00993E62" w:rsidP="00993E62">
      <w:r>
        <w:lastRenderedPageBreak/>
        <w:t xml:space="preserve">Note that in this example it is not possible to eliminate the need to declare to catch </w:t>
      </w:r>
      <w:r w:rsidRPr="00590E86">
        <w:rPr>
          <w:rStyle w:val="Code"/>
        </w:rPr>
        <w:t>JMSException</w:t>
      </w:r>
      <w:r>
        <w:t xml:space="preserve"> since it uses methods on </w:t>
      </w:r>
      <w:r w:rsidRPr="00590E86">
        <w:rPr>
          <w:rStyle w:val="Code"/>
        </w:rPr>
        <w:t>Message</w:t>
      </w:r>
      <w:r>
        <w:t xml:space="preserve"> and </w:t>
      </w:r>
      <w:r w:rsidRPr="00590E86">
        <w:rPr>
          <w:rStyle w:val="Code"/>
        </w:rPr>
        <w:t>TextMessage</w:t>
      </w:r>
      <w:r>
        <w:t xml:space="preserve"> which throw </w:t>
      </w:r>
      <w:r w:rsidRPr="00590E86">
        <w:rPr>
          <w:rStyle w:val="Code"/>
        </w:rPr>
        <w:t>JMSException</w:t>
      </w:r>
      <w:r>
        <w:t>.</w:t>
      </w:r>
    </w:p>
    <w:p w:rsidR="00993E62" w:rsidRDefault="00993E62" w:rsidP="002B6E69">
      <w:pPr>
        <w:pStyle w:val="Heading3"/>
      </w:pPr>
      <w:bookmarkStart w:id="817" w:name="_Toc351464542"/>
      <w:r>
        <w:t>Example using the simplified API and injection</w:t>
      </w:r>
      <w:bookmarkEnd w:id="817"/>
    </w:p>
    <w:p w:rsidR="00993E62" w:rsidRDefault="00CA28FA" w:rsidP="00993E62">
      <w:r>
        <w:t>Here’</w:t>
      </w:r>
      <w:r w:rsidR="00993E62">
        <w:t xml:space="preserve">s how the same example might look when using the simplified API with the </w:t>
      </w:r>
      <w:r w:rsidR="00993E62" w:rsidRPr="00225E6F">
        <w:rPr>
          <w:rStyle w:val="Code"/>
        </w:rPr>
        <w:t>JMSContext</w:t>
      </w:r>
      <w:r w:rsidR="00993E62">
        <w:t xml:space="preserve"> created by injection:</w:t>
      </w:r>
    </w:p>
    <w:p w:rsidR="00993E62" w:rsidRDefault="00993E62" w:rsidP="00993E62">
      <w:r>
        <w:t xml:space="preserve"> There are two session beans involved in sending the request message. The first bean </w:t>
      </w:r>
    </w:p>
    <w:p w:rsidR="00993E62" w:rsidRDefault="00993E62" w:rsidP="00993E62">
      <w:pPr>
        <w:pStyle w:val="ListBullet"/>
        <w:numPr>
          <w:ilvl w:val="0"/>
          <w:numId w:val="0"/>
        </w:numPr>
        <w:ind w:left="2880"/>
      </w:pPr>
      <w:r>
        <w:t xml:space="preserve">The first session bean </w:t>
      </w:r>
      <w:r>
        <w:rPr>
          <w:rStyle w:val="Code"/>
        </w:rPr>
        <w:t>RequestReplyNew</w:t>
      </w:r>
      <w:r>
        <w:t xml:space="preserve"> creates the creates the temporary reply queue, calls a second bean </w:t>
      </w:r>
      <w:r w:rsidRPr="00240611">
        <w:rPr>
          <w:rStyle w:val="Code"/>
        </w:rPr>
        <w:t>SenderBean</w:t>
      </w:r>
      <w:r>
        <w:rPr>
          <w:rStyle w:val="Code"/>
        </w:rPr>
        <w:t>New</w:t>
      </w:r>
      <w:r>
        <w:t xml:space="preserve"> to send the request in a separate transaction and then listens for the reply:</w:t>
      </w:r>
    </w:p>
    <w:p w:rsidR="00993E62" w:rsidRDefault="00993E62" w:rsidP="00BB45FC">
      <w:pPr>
        <w:pStyle w:val="CodeInWideFrame"/>
      </w:pPr>
      <w:r>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RequestReplyNew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"jms/connectionFactory2")</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r>
        <w:t>@EJB private SenderBeanNew senderBean;</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TransactionAttributeType.REQUIRED)</w:t>
      </w:r>
    </w:p>
    <w:p w:rsidR="00993E62" w:rsidRDefault="00993E62" w:rsidP="00BB45FC">
      <w:pPr>
        <w:pStyle w:val="CodeInWideFrame"/>
      </w:pPr>
      <w:proofErr w:type="gramStart"/>
      <w:r>
        <w:t>public</w:t>
      </w:r>
      <w:proofErr w:type="gramEnd"/>
      <w:r>
        <w:t xml:space="preserve"> String requestReplyNew(String request) throws JMSException {</w:t>
      </w:r>
    </w:p>
    <w:p w:rsidR="00993E62" w:rsidRDefault="00993E62" w:rsidP="00BB45FC">
      <w:pPr>
        <w:pStyle w:val="CodeInWideFrame"/>
      </w:pPr>
    </w:p>
    <w:p w:rsidR="00993E62" w:rsidRDefault="00993E62" w:rsidP="00BB45FC">
      <w:pPr>
        <w:pStyle w:val="CodeInWideFrame"/>
      </w:pPr>
      <w:r>
        <w:t xml:space="preserve">   TemporaryQueue replyQueue = </w:t>
      </w:r>
      <w:proofErr w:type="gramStart"/>
      <w:r>
        <w:t>context.createTemporaryQueue(</w:t>
      </w:r>
      <w:proofErr w:type="gramEnd"/>
      <w:r>
        <w:t>);</w:t>
      </w:r>
    </w:p>
    <w:p w:rsidR="00993E62" w:rsidRDefault="00993E62" w:rsidP="00BB45FC">
      <w:pPr>
        <w:pStyle w:val="CodeInWideFrame"/>
      </w:pPr>
      <w:r>
        <w:t xml:space="preserve">            </w:t>
      </w:r>
    </w:p>
    <w:p w:rsidR="00993E62" w:rsidRDefault="00993E62" w:rsidP="00BB45FC">
      <w:pPr>
        <w:pStyle w:val="CodeInWideFrame"/>
      </w:pPr>
      <w:r>
        <w:t xml:space="preserve">   // send the request message in a separate transaction  </w:t>
      </w:r>
    </w:p>
    <w:p w:rsidR="00993E62" w:rsidRDefault="00993E62" w:rsidP="00BB45FC">
      <w:pPr>
        <w:pStyle w:val="CodeInWideFrame"/>
      </w:pPr>
      <w:r>
        <w:t xml:space="preserve">   // so use a separate bean</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senderBean.sendRequestNew(</w:t>
      </w:r>
      <w:proofErr w:type="gramEnd"/>
      <w:r>
        <w:t>request,replyQueue);</w:t>
      </w:r>
    </w:p>
    <w:p w:rsidR="00993E62" w:rsidRDefault="00993E62" w:rsidP="00BB45FC">
      <w:pPr>
        <w:pStyle w:val="CodeInWideFrame"/>
      </w:pPr>
    </w:p>
    <w:p w:rsidR="00993E62" w:rsidRDefault="00993E62" w:rsidP="00BB45FC">
      <w:pPr>
        <w:pStyle w:val="CodeInWideFrame"/>
      </w:pPr>
      <w:r>
        <w:t xml:space="preserve">   // now receive the reply, using the same connection </w:t>
      </w:r>
    </w:p>
    <w:p w:rsidR="00993E62" w:rsidRDefault="00993E62" w:rsidP="00BB45FC">
      <w:pPr>
        <w:pStyle w:val="CodeInWideFrame"/>
      </w:pPr>
      <w:r>
        <w:t xml:space="preserve">   // as was used to create the temporary reply queue</w:t>
      </w:r>
    </w:p>
    <w:p w:rsidR="00993E62" w:rsidRDefault="00993E62" w:rsidP="00BB45FC">
      <w:pPr>
        <w:pStyle w:val="CodeInWideFrame"/>
      </w:pPr>
      <w:r>
        <w:t xml:space="preserve">   JMSConsumer consumer = </w:t>
      </w:r>
      <w:proofErr w:type="gramStart"/>
      <w:r>
        <w:t>context.createConsumer(</w:t>
      </w:r>
      <w:proofErr w:type="gramEnd"/>
      <w:r>
        <w:t>replyQueue);</w:t>
      </w:r>
    </w:p>
    <w:p w:rsidR="00993E62" w:rsidRDefault="00993E62" w:rsidP="00BB45FC">
      <w:pPr>
        <w:pStyle w:val="CodeInWideFrame"/>
      </w:pPr>
      <w:r>
        <w:t xml:space="preserve">   </w:t>
      </w:r>
      <w:proofErr w:type="gramStart"/>
      <w:r>
        <w:t>return</w:t>
      </w:r>
      <w:proofErr w:type="gramEnd"/>
      <w:r>
        <w:t xml:space="preserve"> consumer.receiveBody(String.class);</w:t>
      </w:r>
    </w:p>
    <w:p w:rsidR="00993E62" w:rsidRDefault="00993E62" w:rsidP="00BB45FC">
      <w:pPr>
        <w:pStyle w:val="CodeInWideFrame"/>
      </w:pPr>
      <w:r>
        <w:t>}</w:t>
      </w:r>
      <w:r>
        <w:tab/>
      </w:r>
    </w:p>
    <w:p w:rsidR="00993E62" w:rsidRDefault="00993E62" w:rsidP="00BB45FC">
      <w:pPr>
        <w:pStyle w:val="CodeInWideFrame"/>
      </w:pPr>
      <w:r>
        <w:t>}</w:t>
      </w:r>
    </w:p>
    <w:p w:rsidR="00993E62" w:rsidRDefault="00993E62" w:rsidP="00993E62">
      <w:pPr>
        <w:pStyle w:val="ListBullet"/>
        <w:numPr>
          <w:ilvl w:val="0"/>
          <w:numId w:val="0"/>
        </w:numPr>
        <w:ind w:left="2880"/>
      </w:pPr>
      <w:r>
        <w:t xml:space="preserve">The second session bean </w:t>
      </w:r>
      <w:r w:rsidRPr="00240611">
        <w:rPr>
          <w:rStyle w:val="Code"/>
        </w:rPr>
        <w:t>SenderBean</w:t>
      </w:r>
      <w:r>
        <w:rPr>
          <w:rStyle w:val="Code"/>
        </w:rPr>
        <w:t>New</w:t>
      </w:r>
      <w:r>
        <w:t xml:space="preserve"> simply sends the request to the request queue in a separate transaction:</w:t>
      </w:r>
    </w:p>
    <w:p w:rsidR="00993E62" w:rsidRDefault="00993E62" w:rsidP="00BB45FC">
      <w:pPr>
        <w:pStyle w:val="CodeInWideFrame"/>
      </w:pPr>
      <w:r>
        <w:lastRenderedPageBreak/>
        <w:t>@Stateless</w:t>
      </w:r>
    </w:p>
    <w:p w:rsidR="00993E62" w:rsidRDefault="00993E62" w:rsidP="00BB45FC">
      <w:pPr>
        <w:pStyle w:val="CodeInWideFrame"/>
      </w:pPr>
      <w:r>
        <w:t>@LocalBean</w:t>
      </w:r>
    </w:p>
    <w:p w:rsidR="00993E62" w:rsidRDefault="00993E62" w:rsidP="00BB45FC">
      <w:pPr>
        <w:pStyle w:val="CodeInWideFrame"/>
      </w:pPr>
      <w:proofErr w:type="gramStart"/>
      <w:r>
        <w:t>public</w:t>
      </w:r>
      <w:proofErr w:type="gramEnd"/>
      <w:r>
        <w:t xml:space="preserve"> class SenderBeanNew {</w:t>
      </w:r>
    </w:p>
    <w:p w:rsidR="00993E62" w:rsidRDefault="00993E62" w:rsidP="00BB45FC">
      <w:pPr>
        <w:pStyle w:val="CodeInWideFrame"/>
      </w:pPr>
    </w:p>
    <w:p w:rsidR="00993E62" w:rsidRDefault="00993E62" w:rsidP="00BB45FC">
      <w:pPr>
        <w:pStyle w:val="CodeInWideFrame"/>
      </w:pPr>
      <w:r>
        <w:t>@Inject</w:t>
      </w:r>
    </w:p>
    <w:p w:rsidR="00993E62" w:rsidRDefault="00993E62" w:rsidP="00BB45FC">
      <w:pPr>
        <w:pStyle w:val="CodeInWideFrame"/>
      </w:pPr>
      <w:proofErr w:type="gramStart"/>
      <w:r>
        <w:t>@JMSConnectionFactory(</w:t>
      </w:r>
      <w:proofErr w:type="gramEnd"/>
      <w:r>
        <w:t>"jms/connectionFactory")</w:t>
      </w:r>
    </w:p>
    <w:p w:rsidR="00993E62" w:rsidRDefault="00993E62" w:rsidP="00BB45FC">
      <w:pPr>
        <w:pStyle w:val="CodeInWideFrame"/>
      </w:pPr>
      <w:proofErr w:type="gramStart"/>
      <w:r>
        <w:t>private</w:t>
      </w:r>
      <w:proofErr w:type="gramEnd"/>
      <w:r>
        <w:t xml:space="preserve"> JMSContext context;</w:t>
      </w:r>
    </w:p>
    <w:p w:rsidR="00993E62" w:rsidRDefault="00993E62" w:rsidP="00BB45FC">
      <w:pPr>
        <w:pStyle w:val="CodeInWideFrame"/>
      </w:pPr>
      <w:r>
        <w:tab/>
      </w:r>
    </w:p>
    <w:p w:rsidR="00993E62" w:rsidRDefault="00993E62" w:rsidP="00BB45FC">
      <w:pPr>
        <w:pStyle w:val="CodeInWideFrame"/>
      </w:pPr>
      <w:proofErr w:type="gramStart"/>
      <w:r>
        <w:t>@Resource(</w:t>
      </w:r>
      <w:proofErr w:type="gramEnd"/>
      <w:r>
        <w:t>lookup="jms/requestQueue")</w:t>
      </w:r>
    </w:p>
    <w:p w:rsidR="00993E62" w:rsidRDefault="00993E62" w:rsidP="00BB45FC">
      <w:pPr>
        <w:pStyle w:val="CodeInWideFrame"/>
      </w:pPr>
      <w:r>
        <w:t>Queue requestQueue;</w:t>
      </w:r>
    </w:p>
    <w:p w:rsidR="00993E62" w:rsidRDefault="00993E62" w:rsidP="00BB45FC">
      <w:pPr>
        <w:pStyle w:val="CodeInWideFrame"/>
      </w:pPr>
    </w:p>
    <w:p w:rsidR="00993E62" w:rsidRDefault="00993E62" w:rsidP="00BB45FC">
      <w:pPr>
        <w:pStyle w:val="CodeInWideFrame"/>
      </w:pPr>
      <w:proofErr w:type="gramStart"/>
      <w:r>
        <w:t>@TransactionAttribute(</w:t>
      </w:r>
      <w:proofErr w:type="gramEnd"/>
      <w:r>
        <w:t>TransactionAttributeType.REQUIRES_NEW)</w:t>
      </w:r>
    </w:p>
    <w:p w:rsidR="00993E62" w:rsidRDefault="00993E62" w:rsidP="00BB45FC">
      <w:pPr>
        <w:pStyle w:val="CodeInWideFrame"/>
      </w:pPr>
      <w:proofErr w:type="gramStart"/>
      <w:r>
        <w:t>public</w:t>
      </w:r>
      <w:proofErr w:type="gramEnd"/>
      <w:r>
        <w:t xml:space="preserve"> void sendRequestNew(</w:t>
      </w:r>
    </w:p>
    <w:p w:rsidR="00993E62" w:rsidRDefault="00993E62" w:rsidP="00BB45FC">
      <w:pPr>
        <w:pStyle w:val="CodeInWideFrame"/>
      </w:pPr>
      <w:r>
        <w:t xml:space="preserve">      String requestString, TemporaryQueue replyQueue)</w:t>
      </w:r>
    </w:p>
    <w:p w:rsidR="00993E62" w:rsidRDefault="00993E62" w:rsidP="00BB45FC">
      <w:pPr>
        <w:pStyle w:val="CodeInWideFrame"/>
      </w:pPr>
      <w:r>
        <w:t xml:space="preserve">      </w:t>
      </w:r>
      <w:proofErr w:type="gramStart"/>
      <w:r>
        <w:t>throws</w:t>
      </w:r>
      <w:proofErr w:type="gramEnd"/>
      <w:r>
        <w:t xml:space="preserve"> JMSException {</w:t>
      </w:r>
    </w:p>
    <w:p w:rsidR="00993E62" w:rsidRDefault="00993E62" w:rsidP="00BB45FC">
      <w:pPr>
        <w:pStyle w:val="CodeInWideFrame"/>
      </w:pPr>
    </w:p>
    <w:p w:rsidR="00993E62" w:rsidRDefault="00993E62" w:rsidP="00BB45FC">
      <w:pPr>
        <w:pStyle w:val="CodeInWideFrame"/>
      </w:pPr>
      <w:r>
        <w:t xml:space="preserve">   TextMessage requestMessage = </w:t>
      </w:r>
    </w:p>
    <w:p w:rsidR="00993E62" w:rsidRDefault="00993E62" w:rsidP="00BB45FC">
      <w:pPr>
        <w:pStyle w:val="CodeInWideFrame"/>
      </w:pPr>
      <w:r>
        <w:t xml:space="preserve">      </w:t>
      </w:r>
      <w:proofErr w:type="gramStart"/>
      <w:r>
        <w:t>context.createTextMessage(</w:t>
      </w:r>
      <w:proofErr w:type="gramEnd"/>
      <w:r>
        <w:t>requestString);</w:t>
      </w:r>
    </w:p>
    <w:p w:rsidR="00993E62" w:rsidRDefault="00993E62" w:rsidP="00BB45FC">
      <w:pPr>
        <w:pStyle w:val="CodeInWideFrame"/>
      </w:pPr>
      <w:r>
        <w:t xml:space="preserve">   // this call may throw JMSException</w:t>
      </w:r>
    </w:p>
    <w:p w:rsidR="00993E62" w:rsidRDefault="00993E62" w:rsidP="00BB45FC">
      <w:pPr>
        <w:pStyle w:val="CodeInWideFrame"/>
      </w:pPr>
      <w:r>
        <w:t xml:space="preserve">   </w:t>
      </w:r>
      <w:proofErr w:type="gramStart"/>
      <w:r>
        <w:t>requestMessage.setJMSReplyTo(</w:t>
      </w:r>
      <w:proofErr w:type="gramEnd"/>
      <w:r>
        <w:t>replyQueue);</w:t>
      </w:r>
    </w:p>
    <w:p w:rsidR="00993E62" w:rsidRDefault="00993E62" w:rsidP="00BB45FC">
      <w:pPr>
        <w:pStyle w:val="CodeInWideFrame"/>
      </w:pPr>
      <w:r>
        <w:t xml:space="preserve">   </w:t>
      </w:r>
      <w:proofErr w:type="gramStart"/>
      <w:r>
        <w:t>context.</w:t>
      </w:r>
      <w:r w:rsidRPr="009335A4">
        <w:t>createProducer(</w:t>
      </w:r>
      <w:proofErr w:type="gramEnd"/>
      <w:r w:rsidRPr="009335A4">
        <w:t>).</w:t>
      </w:r>
      <w:r>
        <w:t>send(requestQueue,requestMessage);</w:t>
      </w:r>
    </w:p>
    <w:p w:rsidR="00993E62" w:rsidRDefault="00993E62" w:rsidP="00BB45FC">
      <w:pPr>
        <w:pStyle w:val="CodeInWideFrame"/>
      </w:pPr>
      <w:r>
        <w:t>}</w:t>
      </w:r>
    </w:p>
    <w:p w:rsidR="00993E62" w:rsidRDefault="00993E62" w:rsidP="00BB45FC">
      <w:pPr>
        <w:pStyle w:val="CodeInWideFrame"/>
      </w:pPr>
      <w:r>
        <w:t>}</w:t>
      </w:r>
    </w:p>
    <w:p w:rsidR="00993E62" w:rsidRDefault="00993E62" w:rsidP="00993E62">
      <w:r>
        <w:t xml:space="preserve">Here is the message-driven bean </w:t>
      </w:r>
      <w:r w:rsidRPr="00240611">
        <w:rPr>
          <w:rStyle w:val="Code"/>
        </w:rPr>
        <w:t>RequestResponder</w:t>
      </w:r>
      <w:r>
        <w:rPr>
          <w:rStyle w:val="Code"/>
        </w:rPr>
        <w:t>New</w:t>
      </w:r>
      <w:r>
        <w:t xml:space="preserve"> which receives request messages and sends responses:</w:t>
      </w:r>
    </w:p>
    <w:p w:rsidR="00993E62" w:rsidRDefault="00993E62" w:rsidP="003F7FC9">
      <w:pPr>
        <w:pStyle w:val="CodeInWideFrame"/>
        <w:keepLines w:val="0"/>
      </w:pPr>
      <w:proofErr w:type="gramStart"/>
      <w:r>
        <w:t>@MessageDriven(</w:t>
      </w:r>
      <w:proofErr w:type="gramEnd"/>
      <w:r>
        <w:t>mappedName = "jms/requestQueue")</w:t>
      </w:r>
    </w:p>
    <w:p w:rsidR="00993E62" w:rsidRDefault="00993E62" w:rsidP="00315667">
      <w:pPr>
        <w:pStyle w:val="CodeInWideFrame"/>
        <w:keepNext w:val="0"/>
        <w:keepLines w:val="0"/>
      </w:pPr>
      <w:proofErr w:type="gramStart"/>
      <w:r>
        <w:t>public</w:t>
      </w:r>
      <w:proofErr w:type="gramEnd"/>
      <w:r>
        <w:t xml:space="preserve"> class RequestResponderNew implements MessageListener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@Inject</w:t>
      </w:r>
    </w:p>
    <w:p w:rsidR="00993E62" w:rsidRDefault="00993E62" w:rsidP="00315667">
      <w:pPr>
        <w:pStyle w:val="CodeInWideFrame"/>
        <w:keepNext w:val="0"/>
        <w:keepLines w:val="0"/>
      </w:pPr>
      <w:proofErr w:type="gramStart"/>
      <w:r>
        <w:t>@JMSConnectionFactory(</w:t>
      </w:r>
      <w:proofErr w:type="gramEnd"/>
      <w:r>
        <w:t>"jms/connectionFactory")</w:t>
      </w:r>
    </w:p>
    <w:p w:rsidR="00993E62" w:rsidRDefault="00993E62" w:rsidP="00315667">
      <w:pPr>
        <w:pStyle w:val="CodeInWideFrame"/>
        <w:keepNext w:val="0"/>
        <w:keepLines w:val="0"/>
      </w:pPr>
      <w:proofErr w:type="gramStart"/>
      <w:r>
        <w:t>private</w:t>
      </w:r>
      <w:proofErr w:type="gramEnd"/>
      <w:r>
        <w:t xml:space="preserve"> JMSContext context;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proofErr w:type="gramStart"/>
      <w:r>
        <w:t>public</w:t>
      </w:r>
      <w:proofErr w:type="gramEnd"/>
      <w:r>
        <w:t xml:space="preserve"> void onMessage(Message message) {</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w:t>
      </w:r>
      <w:proofErr w:type="gramStart"/>
      <w:r>
        <w:t>try</w:t>
      </w:r>
      <w:proofErr w:type="gramEnd"/>
      <w:r>
        <w:t xml:space="preserve"> {                 </w:t>
      </w:r>
    </w:p>
    <w:p w:rsidR="00993E62" w:rsidRDefault="00993E62" w:rsidP="00315667">
      <w:pPr>
        <w:pStyle w:val="CodeInWideFrame"/>
        <w:keepNext w:val="0"/>
        <w:keepLines w:val="0"/>
      </w:pPr>
      <w:r>
        <w:t xml:space="preserve">      // extract request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String request = ((TextMessage</w:t>
      </w:r>
      <w:proofErr w:type="gramStart"/>
      <w:r>
        <w:t>)message</w:t>
      </w:r>
      <w:proofErr w:type="gramEnd"/>
      <w:r>
        <w:t>).getText();</w:t>
      </w:r>
    </w:p>
    <w:p w:rsidR="00993E62" w:rsidRDefault="00993E62" w:rsidP="00315667">
      <w:pPr>
        <w:pStyle w:val="CodeInWideFrame"/>
        <w:keepNext w:val="0"/>
        <w:keepLines w:val="0"/>
      </w:pPr>
    </w:p>
    <w:p w:rsidR="00993E62" w:rsidRDefault="00993E62" w:rsidP="00315667">
      <w:pPr>
        <w:pStyle w:val="CodeInWideFrame"/>
        <w:keepNext w:val="0"/>
        <w:keepLines w:val="0"/>
      </w:pPr>
      <w:r>
        <w:t xml:space="preserve">      // extract temporary reply destination from request message</w:t>
      </w:r>
    </w:p>
    <w:p w:rsidR="00993E62" w:rsidRDefault="00993E62" w:rsidP="00315667">
      <w:pPr>
        <w:pStyle w:val="CodeInWideFrame"/>
        <w:keepNext w:val="0"/>
        <w:keepLines w:val="0"/>
      </w:pPr>
      <w:r>
        <w:t xml:space="preserve">      // this may throw a JMSException</w:t>
      </w:r>
    </w:p>
    <w:p w:rsidR="00993E62" w:rsidRDefault="00993E62" w:rsidP="00315667">
      <w:pPr>
        <w:pStyle w:val="CodeInWideFrame"/>
        <w:keepNext w:val="0"/>
        <w:keepLines w:val="0"/>
      </w:pPr>
      <w:r>
        <w:t xml:space="preserve">      Destination replyDestination = </w:t>
      </w:r>
      <w:proofErr w:type="gramStart"/>
      <w:r>
        <w:t>message.getJMSReplyTo(</w:t>
      </w:r>
      <w:proofErr w:type="gramEnd"/>
      <w:r>
        <w: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prepare response</w:t>
      </w:r>
    </w:p>
    <w:p w:rsidR="00993E62" w:rsidRDefault="00993E62" w:rsidP="00315667">
      <w:pPr>
        <w:pStyle w:val="CodeInWideFrame"/>
        <w:keepNext w:val="0"/>
        <w:keepLines w:val="0"/>
      </w:pPr>
      <w:r>
        <w:t xml:space="preserve">      TextMessage replyMessage = </w:t>
      </w:r>
    </w:p>
    <w:p w:rsidR="00993E62" w:rsidRDefault="00993E62" w:rsidP="00315667">
      <w:pPr>
        <w:pStyle w:val="CodeInWideFrame"/>
        <w:keepNext w:val="0"/>
        <w:keepLines w:val="0"/>
      </w:pPr>
      <w:r>
        <w:t xml:space="preserve">         </w:t>
      </w:r>
      <w:proofErr w:type="gramStart"/>
      <w:r>
        <w:t>context.createTextMessage(</w:t>
      </w:r>
      <w:proofErr w:type="gramEnd"/>
      <w:r>
        <w:t>"Reply to: "+request);</w:t>
      </w:r>
    </w:p>
    <w:p w:rsidR="00993E62" w:rsidRDefault="00993E62" w:rsidP="00315667">
      <w:pPr>
        <w:pStyle w:val="CodeInWideFrame"/>
        <w:keepNext w:val="0"/>
        <w:keepLines w:val="0"/>
      </w:pPr>
      <w:r>
        <w:t xml:space="preserve">            </w:t>
      </w:r>
    </w:p>
    <w:p w:rsidR="00993E62" w:rsidRDefault="00993E62" w:rsidP="00315667">
      <w:pPr>
        <w:pStyle w:val="CodeInWideFrame"/>
        <w:keepNext w:val="0"/>
        <w:keepLines w:val="0"/>
      </w:pPr>
      <w:r>
        <w:t xml:space="preserve">      // send response </w:t>
      </w:r>
    </w:p>
    <w:p w:rsidR="00993E62" w:rsidRDefault="00993E62" w:rsidP="00315667">
      <w:pPr>
        <w:pStyle w:val="CodeInWideFrame"/>
        <w:keepNext w:val="0"/>
        <w:keepLines w:val="0"/>
      </w:pPr>
      <w:r>
        <w:t xml:space="preserve">      </w:t>
      </w:r>
      <w:proofErr w:type="gramStart"/>
      <w:r>
        <w:t>context.createProducer(</w:t>
      </w:r>
      <w:proofErr w:type="gramEnd"/>
      <w:r>
        <w:t>).send(replyDestination,replyMessage);</w:t>
      </w:r>
    </w:p>
    <w:p w:rsidR="00993E62" w:rsidRDefault="00993E62" w:rsidP="00315667">
      <w:pPr>
        <w:pStyle w:val="CodeInWideFrame"/>
        <w:keepNext w:val="0"/>
        <w:keepLines w:val="0"/>
      </w:pPr>
      <w:r>
        <w:t xml:space="preserve">   } catch (JMSException ex) {</w:t>
      </w:r>
    </w:p>
    <w:p w:rsidR="00993E62" w:rsidRDefault="00993E62" w:rsidP="00315667">
      <w:pPr>
        <w:pStyle w:val="CodeInWideFrame"/>
        <w:keepNext w:val="0"/>
        <w:keepLines w:val="0"/>
      </w:pPr>
      <w:r>
        <w:t xml:space="preserve">      // log an error here</w:t>
      </w:r>
    </w:p>
    <w:p w:rsidR="00993E62" w:rsidRDefault="00993E62" w:rsidP="00315667">
      <w:pPr>
        <w:pStyle w:val="CodeInWideFrame"/>
        <w:keepNext w:val="0"/>
        <w:keepLines w:val="0"/>
      </w:pPr>
      <w:r>
        <w:t xml:space="preserve">   }  </w:t>
      </w:r>
    </w:p>
    <w:p w:rsidR="00993E62" w:rsidRDefault="00993E62" w:rsidP="00315667">
      <w:pPr>
        <w:pStyle w:val="CodeInWideFrame"/>
        <w:keepNext w:val="0"/>
        <w:keepLines w:val="0"/>
      </w:pPr>
      <w:r>
        <w:t>}</w:t>
      </w:r>
    </w:p>
    <w:p w:rsidR="00993E62" w:rsidRDefault="00993E62" w:rsidP="00315667">
      <w:pPr>
        <w:pStyle w:val="CodeInWideFrame"/>
        <w:keepNext w:val="0"/>
        <w:keepLines w:val="0"/>
      </w:pPr>
      <w:r>
        <w:t>}</w:t>
      </w:r>
    </w:p>
    <w:p w:rsidR="00993E62" w:rsidRDefault="00993E62" w:rsidP="00993E62">
      <w:pPr>
        <w:sectPr w:rsidR="00993E62" w:rsidSect="00B504D9">
          <w:footerReference w:type="default" r:id="rId18"/>
          <w:type w:val="continuous"/>
          <w:pgSz w:w="11906" w:h="16838"/>
          <w:pgMar w:top="1440" w:right="1440" w:bottom="1440" w:left="1440" w:header="708" w:footer="708" w:gutter="0"/>
          <w:cols w:space="708"/>
          <w:docGrid w:linePitch="360"/>
        </w:sectPr>
      </w:pPr>
      <w:r>
        <w:lastRenderedPageBreak/>
        <w:t xml:space="preserve">Note that in this example it is not possible to eliminate the need to declare to catch </w:t>
      </w:r>
      <w:r w:rsidRPr="00D60511">
        <w:rPr>
          <w:rStyle w:val="Code"/>
        </w:rPr>
        <w:t>JMSException</w:t>
      </w:r>
      <w:r>
        <w:t xml:space="preserve"> since it uses methods on </w:t>
      </w:r>
      <w:r w:rsidRPr="00D60511">
        <w:rPr>
          <w:rStyle w:val="Code"/>
        </w:rPr>
        <w:t>Message</w:t>
      </w:r>
      <w:r>
        <w:t xml:space="preserve"> and </w:t>
      </w:r>
      <w:r w:rsidRPr="00D60511">
        <w:rPr>
          <w:rStyle w:val="Code"/>
        </w:rPr>
        <w:t>TextMessage</w:t>
      </w:r>
      <w:r>
        <w:t xml:space="preserve"> which throw </w:t>
      </w:r>
      <w:r w:rsidRPr="00D60511">
        <w:rPr>
          <w:rStyle w:val="Code"/>
        </w:rPr>
        <w:t>JMSException</w:t>
      </w:r>
      <w:r>
        <w:t>.</w:t>
      </w:r>
    </w:p>
    <w:p w:rsidR="00993E62" w:rsidRDefault="00993E62" w:rsidP="00993E62"/>
    <w:p w:rsidR="00FE2198" w:rsidRDefault="00FE2198">
      <w:pPr>
        <w:suppressAutoHyphens w:val="0"/>
        <w:autoSpaceDE/>
        <w:autoSpaceDN/>
        <w:adjustRightInd/>
        <w:spacing w:before="0" w:line="240" w:lineRule="auto"/>
        <w:ind w:left="0"/>
        <w:rPr>
          <w:rFonts w:ascii="Arial" w:eastAsia="Calibri" w:hAnsi="Arial" w:cs="Arial"/>
          <w:color w:val="auto"/>
        </w:rPr>
      </w:pPr>
      <w:r>
        <w:rPr>
          <w:rFonts w:ascii="Arial" w:eastAsia="Calibri" w:hAnsi="Arial" w:cs="Arial"/>
          <w:color w:val="auto"/>
        </w:rPr>
        <w:br w:type="page"/>
      </w:r>
    </w:p>
    <w:p w:rsidR="00741663" w:rsidRDefault="003C6F42" w:rsidP="00285548">
      <w:pPr>
        <w:pStyle w:val="Appendix1"/>
      </w:pPr>
      <w:bookmarkStart w:id="818" w:name="_Toc317515317"/>
      <w:bookmarkStart w:id="819" w:name="_Toc317517830"/>
      <w:bookmarkStart w:id="820" w:name="_Toc317519312"/>
      <w:bookmarkStart w:id="821" w:name="_Toc317591277"/>
      <w:bookmarkStart w:id="822" w:name="_Toc322698238"/>
      <w:bookmarkStart w:id="823" w:name="_Toc322698524"/>
      <w:bookmarkStart w:id="824" w:name="_Toc322698945"/>
      <w:bookmarkStart w:id="825" w:name="_Ref308006495"/>
      <w:bookmarkStart w:id="826" w:name="_Ref308006498"/>
      <w:bookmarkStart w:id="827" w:name="_Ref308006502"/>
      <w:bookmarkStart w:id="828" w:name="_Ref308006508"/>
      <w:bookmarkStart w:id="829" w:name="_Toc311729374"/>
      <w:bookmarkStart w:id="830" w:name="_Toc351464543"/>
      <w:bookmarkEnd w:id="694"/>
      <w:bookmarkEnd w:id="818"/>
      <w:bookmarkEnd w:id="819"/>
      <w:bookmarkEnd w:id="820"/>
      <w:bookmarkEnd w:id="821"/>
      <w:bookmarkEnd w:id="822"/>
      <w:bookmarkEnd w:id="823"/>
      <w:bookmarkEnd w:id="824"/>
      <w:r>
        <w:lastRenderedPageBreak/>
        <w:t>Change h</w:t>
      </w:r>
      <w:r w:rsidR="00741663" w:rsidRPr="00CC11BD">
        <w:t>istory</w:t>
      </w:r>
      <w:bookmarkEnd w:id="825"/>
      <w:bookmarkEnd w:id="826"/>
      <w:bookmarkEnd w:id="827"/>
      <w:bookmarkEnd w:id="828"/>
      <w:bookmarkEnd w:id="829"/>
      <w:bookmarkEnd w:id="830"/>
    </w:p>
    <w:p w:rsidR="0029068D" w:rsidRDefault="00392643">
      <w:pPr>
        <w:pStyle w:val="Appendix2"/>
      </w:pPr>
      <w:bookmarkStart w:id="831" w:name="_Toc311729415"/>
      <w:bookmarkStart w:id="832" w:name="_Ref316231041"/>
      <w:bookmarkStart w:id="833" w:name="_Ref316231047"/>
      <w:bookmarkStart w:id="834" w:name="_Ref316231056"/>
      <w:bookmarkStart w:id="835" w:name="_Ref316231118"/>
      <w:bookmarkStart w:id="836" w:name="_Toc351464544"/>
      <w:r>
        <w:t>Version 2.0</w:t>
      </w:r>
      <w:bookmarkEnd w:id="831"/>
      <w:bookmarkEnd w:id="832"/>
      <w:bookmarkEnd w:id="833"/>
      <w:bookmarkEnd w:id="834"/>
      <w:bookmarkEnd w:id="835"/>
      <w:bookmarkEnd w:id="836"/>
      <w:r w:rsidR="00453DE0">
        <w:t xml:space="preserve"> </w:t>
      </w:r>
    </w:p>
    <w:p w:rsidR="0029068D" w:rsidRDefault="00DC0EC3">
      <w:r>
        <w:t xml:space="preserve">All changes made for JMS 2.0 are </w:t>
      </w:r>
      <w:r w:rsidR="004479C4">
        <w:t xml:space="preserve">represented </w:t>
      </w:r>
      <w:r w:rsidR="008B615F">
        <w:t>by individual</w:t>
      </w:r>
      <w:r w:rsidR="004479C4">
        <w:t xml:space="preserve"> issues in the JMS specification issue tracker at </w:t>
      </w:r>
      <w:hyperlink r:id="rId19" w:history="1">
        <w:r w:rsidR="00590E86" w:rsidRPr="00590E86">
          <w:rPr>
            <w:rStyle w:val="Hyperlink"/>
          </w:rPr>
          <w:t>http://http://java.net/jira/browse/JMS_SPEC</w:t>
        </w:r>
      </w:hyperlink>
      <w:r w:rsidR="008B615F">
        <w:rPr>
          <w:rStyle w:val="Code"/>
        </w:rPr>
        <w:t xml:space="preserve">. </w:t>
      </w:r>
      <w:r w:rsidR="008B615F">
        <w:t>The appropriate issue number</w:t>
      </w:r>
      <w:r w:rsidR="00590E86" w:rsidRPr="00590E86">
        <w:t xml:space="preserve"> </w:t>
      </w:r>
      <w:r w:rsidR="008B615F">
        <w:t>(e.g.</w:t>
      </w:r>
      <w:r w:rsidR="00590E86" w:rsidRPr="00590E86">
        <w:t xml:space="preserve"> </w:t>
      </w:r>
      <w:r w:rsidR="008B615F">
        <w:t xml:space="preserve">JMS_SPEC-64) is </w:t>
      </w:r>
      <w:r w:rsidR="006A3D1F">
        <w:t>given for each change below.</w:t>
      </w:r>
    </w:p>
    <w:p w:rsidR="0029068D" w:rsidRDefault="00392643">
      <w:pPr>
        <w:pStyle w:val="Appendix3"/>
      </w:pPr>
      <w:bookmarkStart w:id="837" w:name="_Toc351464545"/>
      <w:bookmarkStart w:id="838" w:name="_Toc311729416"/>
      <w:r>
        <w:t>Re</w:t>
      </w:r>
      <w:r w:rsidR="000A0459">
        <w:t>organisation</w:t>
      </w:r>
      <w:r>
        <w:t xml:space="preserve"> of chapters</w:t>
      </w:r>
      <w:bookmarkEnd w:id="837"/>
    </w:p>
    <w:p w:rsidR="00014D5E" w:rsidRDefault="00014D5E" w:rsidP="00431B03">
      <w:r>
        <w:t xml:space="preserve">This introduction of the simplified API in JMS 2.0 has necessitated a </w:t>
      </w:r>
      <w:r w:rsidR="006229EB">
        <w:t xml:space="preserve">major </w:t>
      </w:r>
      <w:r>
        <w:t xml:space="preserve">reorganisation of </w:t>
      </w:r>
      <w:r w:rsidR="00D23272">
        <w:t>this</w:t>
      </w:r>
      <w:r>
        <w:t xml:space="preserve"> </w:t>
      </w:r>
      <w:r w:rsidR="001A1403">
        <w:t>specification</w:t>
      </w:r>
      <w:r>
        <w:t xml:space="preserve">. </w:t>
      </w:r>
    </w:p>
    <w:p w:rsidR="00470856" w:rsidRDefault="004C4B58" w:rsidP="00431B03">
      <w:r>
        <w:t xml:space="preserve">The </w:t>
      </w:r>
      <w:r w:rsidR="00014D5E">
        <w:t xml:space="preserve">structure of the </w:t>
      </w:r>
      <w:r>
        <w:t xml:space="preserve">JMS 1.1 specification </w:t>
      </w:r>
      <w:r w:rsidR="00014D5E">
        <w:t>reflected the domain-specific APIs introduced in JMS 1.0, with section titles such as “QueueConnection</w:t>
      </w:r>
      <w:r w:rsidR="00A05B30">
        <w:t xml:space="preserve">” </w:t>
      </w:r>
      <w:r w:rsidR="00014D5E">
        <w:t>and “TopicSubscriber</w:t>
      </w:r>
      <w:r w:rsidR="00F07853">
        <w:t>”</w:t>
      </w:r>
      <w:r w:rsidR="002E526B">
        <w:t xml:space="preserve">. </w:t>
      </w:r>
      <w:r w:rsidR="00D64EFE">
        <w:t>This was an inappropriate structure even in JMS 1.1 since</w:t>
      </w:r>
      <w:r w:rsidR="00014D5E">
        <w:t xml:space="preserve"> these interfaces </w:t>
      </w:r>
      <w:r w:rsidR="002E526B">
        <w:t>had</w:t>
      </w:r>
      <w:r w:rsidR="00F45AB8">
        <w:t xml:space="preserve"> been </w:t>
      </w:r>
      <w:r w:rsidR="00014D5E">
        <w:t xml:space="preserve">superseded in </w:t>
      </w:r>
      <w:r w:rsidR="00D64EFE">
        <w:t xml:space="preserve">JMS 1.1 </w:t>
      </w:r>
      <w:r w:rsidR="00DD214B">
        <w:t>by the “unified</w:t>
      </w:r>
      <w:r w:rsidR="00A05B30">
        <w:t xml:space="preserve">” </w:t>
      </w:r>
      <w:r w:rsidR="004C7E7A">
        <w:t>API</w:t>
      </w:r>
      <w:r w:rsidR="00200CC3">
        <w:t>.</w:t>
      </w:r>
      <w:r w:rsidR="00364EA9">
        <w:t xml:space="preserve"> </w:t>
      </w:r>
      <w:r w:rsidR="00200CC3">
        <w:t xml:space="preserve">The </w:t>
      </w:r>
      <w:r w:rsidR="004C7E7A">
        <w:t xml:space="preserve">addition of </w:t>
      </w:r>
      <w:r w:rsidR="00014D5E">
        <w:t>the simplified API in JMS 2.0</w:t>
      </w:r>
      <w:r w:rsidR="00E84AD7">
        <w:t xml:space="preserve"> </w:t>
      </w:r>
      <w:r w:rsidR="00200CC3">
        <w:t>makes</w:t>
      </w:r>
      <w:r w:rsidR="00E84AD7">
        <w:t xml:space="preserve"> </w:t>
      </w:r>
      <w:r w:rsidR="00D64EFE">
        <w:t>that structure</w:t>
      </w:r>
      <w:r w:rsidR="00E84AD7">
        <w:t xml:space="preserve"> even more inappropriate</w:t>
      </w:r>
      <w:r w:rsidR="00470856">
        <w:t>.</w:t>
      </w:r>
    </w:p>
    <w:p w:rsidR="001D4CC2" w:rsidRDefault="00470856">
      <w:r>
        <w:t xml:space="preserve">This version of the specification has </w:t>
      </w:r>
      <w:r w:rsidR="00364EA9">
        <w:t xml:space="preserve">therefore been </w:t>
      </w:r>
      <w:r w:rsidR="00936317">
        <w:t xml:space="preserve">completely restructured </w:t>
      </w:r>
      <w:r w:rsidR="0087354B">
        <w:t>along functional lines</w:t>
      </w:r>
      <w:r>
        <w:t>, with chapter headings such as “connecting to a JMS pro</w:t>
      </w:r>
      <w:r w:rsidR="0057117C">
        <w:t>vider</w:t>
      </w:r>
      <w:r w:rsidR="00A05B30">
        <w:t xml:space="preserve">” </w:t>
      </w:r>
      <w:r w:rsidR="0057117C">
        <w:t>and “receiving messages</w:t>
      </w:r>
      <w:r w:rsidR="00A05B30">
        <w:t>”.</w:t>
      </w:r>
      <w:r w:rsidR="0057117C">
        <w:t xml:space="preserve"> </w:t>
      </w:r>
      <w:r w:rsidR="00CF7B41">
        <w:t xml:space="preserve">These </w:t>
      </w:r>
      <w:r w:rsidR="00B43640">
        <w:t xml:space="preserve">describe </w:t>
      </w:r>
      <w:r w:rsidR="00CF7B41">
        <w:t>each area of</w:t>
      </w:r>
      <w:r w:rsidR="00B43640">
        <w:t xml:space="preserve"> </w:t>
      </w:r>
      <w:r w:rsidR="00686148">
        <w:t xml:space="preserve">functionality in </w:t>
      </w:r>
      <w:r w:rsidR="00FE222C">
        <w:t xml:space="preserve">generic terms </w:t>
      </w:r>
      <w:r w:rsidR="0036241E">
        <w:t xml:space="preserve">followed by a description of how it is implemented in the various APIs. </w:t>
      </w:r>
      <w:r w:rsidR="00267327">
        <w:t xml:space="preserve">In general these chapters contain the same text as </w:t>
      </w:r>
      <w:r w:rsidR="00222941">
        <w:t xml:space="preserve">in </w:t>
      </w:r>
      <w:r w:rsidR="00267327">
        <w:t>the previous version.</w:t>
      </w:r>
    </w:p>
    <w:p w:rsidR="002900D2" w:rsidRDefault="0036241E" w:rsidP="00431B03">
      <w:r>
        <w:t>In addition t</w:t>
      </w:r>
      <w:r w:rsidR="002900D2">
        <w:t xml:space="preserve">he following </w:t>
      </w:r>
      <w:r>
        <w:t xml:space="preserve">completely </w:t>
      </w:r>
      <w:r w:rsidR="002900D2">
        <w:t>new</w:t>
      </w:r>
      <w:r w:rsidR="00431B03">
        <w:t xml:space="preserve"> chapters</w:t>
      </w:r>
      <w:r w:rsidR="002900D2">
        <w:t xml:space="preserve"> have been added:</w:t>
      </w:r>
    </w:p>
    <w:p w:rsidR="00580B27" w:rsidRDefault="002662C1">
      <w:pPr>
        <w:pStyle w:val="ListBullet"/>
      </w:pPr>
      <w:r>
        <w:t xml:space="preserve">chapter </w:t>
      </w:r>
      <w:r w:rsidR="001E03D3">
        <w:fldChar w:fldCharType="begin"/>
      </w:r>
      <w:r w:rsidR="00431B03">
        <w:instrText xml:space="preserve"> REF _Ref315098116 \r \h </w:instrText>
      </w:r>
      <w:r w:rsidR="001E03D3">
        <w:fldChar w:fldCharType="separate"/>
      </w:r>
      <w:r w:rsidR="009749BC">
        <w:t>12</w:t>
      </w:r>
      <w:r w:rsidR="001E03D3">
        <w:fldChar w:fldCharType="end"/>
      </w:r>
      <w:r w:rsidR="00431B03">
        <w:t xml:space="preserve"> </w:t>
      </w:r>
      <w:r w:rsidR="00E557F3">
        <w:t>“</w:t>
      </w:r>
      <w:r w:rsidR="001E03D3">
        <w:fldChar w:fldCharType="begin"/>
      </w:r>
      <w:r w:rsidR="00431B03">
        <w:instrText xml:space="preserve"> REF _Ref315098116 \h </w:instrText>
      </w:r>
      <w:r w:rsidR="001E03D3">
        <w:fldChar w:fldCharType="separate"/>
      </w:r>
      <w:r w:rsidR="009749BC">
        <w:t>Use of JMS API in Java EE applications</w:t>
      </w:r>
      <w:r w:rsidR="001E03D3">
        <w:fldChar w:fldCharType="end"/>
      </w:r>
      <w:r w:rsidR="00E557F3">
        <w:t>”</w:t>
      </w:r>
    </w:p>
    <w:p w:rsidR="001C1F23" w:rsidRDefault="002662C1" w:rsidP="00037F40">
      <w:pPr>
        <w:pStyle w:val="ListBullet"/>
      </w:pPr>
      <w:r>
        <w:t xml:space="preserve">chapter </w:t>
      </w:r>
      <w:r w:rsidR="001E03D3">
        <w:fldChar w:fldCharType="begin"/>
      </w:r>
      <w:r w:rsidR="002900D2">
        <w:instrText xml:space="preserve"> REF _Ref343689026 \r \h </w:instrText>
      </w:r>
      <w:r w:rsidR="001E03D3">
        <w:fldChar w:fldCharType="separate"/>
      </w:r>
      <w:r w:rsidR="009749BC">
        <w:t>13</w:t>
      </w:r>
      <w:r w:rsidR="001E03D3">
        <w:fldChar w:fldCharType="end"/>
      </w:r>
      <w:r w:rsidR="002900D2">
        <w:t xml:space="preserve"> </w:t>
      </w:r>
      <w:r w:rsidR="00E557F3">
        <w:t>“</w:t>
      </w:r>
      <w:r w:rsidR="001E03D3">
        <w:fldChar w:fldCharType="begin"/>
      </w:r>
      <w:r w:rsidR="002900D2">
        <w:instrText xml:space="preserve"> REF _Ref343689028 \h </w:instrText>
      </w:r>
      <w:r w:rsidR="001E03D3">
        <w:fldChar w:fldCharType="separate"/>
      </w:r>
      <w:r w:rsidR="009749BC" w:rsidRPr="00285548">
        <w:t>Resource</w:t>
      </w:r>
      <w:r w:rsidR="009749BC">
        <w:t xml:space="preserve"> adapter</w:t>
      </w:r>
      <w:r w:rsidR="001E03D3">
        <w:fldChar w:fldCharType="end"/>
      </w:r>
      <w:r w:rsidR="00E557F3">
        <w:t>”</w:t>
      </w:r>
    </w:p>
    <w:p w:rsidR="0080331E" w:rsidRDefault="0080331E" w:rsidP="0080331E">
      <w:pPr>
        <w:pStyle w:val="Appendix3"/>
      </w:pPr>
      <w:bookmarkStart w:id="839" w:name="_Toc351464546"/>
      <w:r>
        <w:t xml:space="preserve">JMS providers must implement both </w:t>
      </w:r>
      <w:r w:rsidR="00AD194F">
        <w:t>PTP</w:t>
      </w:r>
      <w:r>
        <w:t xml:space="preserve"> and Pub-Sub (JMS_SPEC-50)</w:t>
      </w:r>
      <w:bookmarkEnd w:id="839"/>
    </w:p>
    <w:p w:rsidR="0080331E" w:rsidRDefault="0080331E" w:rsidP="0080331E">
      <w:pPr>
        <w:pStyle w:val="Paragraph"/>
      </w:pPr>
      <w:r>
        <w:t>The specification has been amended to state that a JMS provider must implement both point-to-point messaging (queues) and publish-subscribe messaging (topics).  This was already required by the Java EE 6 specification, s</w:t>
      </w:r>
      <w:r w:rsidRPr="00FE703A">
        <w:t>ection EE.2.7</w:t>
      </w:r>
      <w:r>
        <w:t>, but was not previously required by the JMS specification itself.</w:t>
      </w:r>
    </w:p>
    <w:p w:rsidR="000E5B15" w:rsidRDefault="00C70E4B" w:rsidP="000E5B15">
      <w:pPr>
        <w:pStyle w:val="Paragraph"/>
      </w:pPr>
      <w:r>
        <w:t xml:space="preserve">The </w:t>
      </w:r>
      <w:r w:rsidR="0080331E">
        <w:t xml:space="preserve">sentence that </w:t>
      </w:r>
      <w:r w:rsidR="00AE122C">
        <w:t xml:space="preserve">stated </w:t>
      </w:r>
      <w:r w:rsidR="00A03FFC">
        <w:t>“</w:t>
      </w:r>
      <w:r w:rsidR="0080331E">
        <w:rPr>
          <w:spacing w:val="2"/>
          <w:w w:val="100"/>
        </w:rPr>
        <w:t xml:space="preserve">Providers of JMS point-to-point functionality </w:t>
      </w:r>
      <w:proofErr w:type="gramStart"/>
      <w:r w:rsidR="0080331E">
        <w:rPr>
          <w:spacing w:val="2"/>
          <w:w w:val="100"/>
        </w:rPr>
        <w:t>are</w:t>
      </w:r>
      <w:proofErr w:type="gramEnd"/>
      <w:r w:rsidR="0080331E">
        <w:rPr>
          <w:spacing w:val="2"/>
          <w:w w:val="100"/>
        </w:rPr>
        <w:t xml:space="preserve"> not required to provide publish/subscribe functionality and vice versa</w:t>
      </w:r>
      <w:r w:rsidR="00A05B30">
        <w:rPr>
          <w:spacing w:val="2"/>
          <w:w w:val="100"/>
        </w:rPr>
        <w:t xml:space="preserve">” </w:t>
      </w:r>
      <w:r w:rsidR="00825893">
        <w:rPr>
          <w:spacing w:val="2"/>
          <w:w w:val="100"/>
        </w:rPr>
        <w:t>h</w:t>
      </w:r>
      <w:r w:rsidR="00D65B06">
        <w:rPr>
          <w:spacing w:val="2"/>
          <w:w w:val="100"/>
        </w:rPr>
        <w:t>as been removed.</w:t>
      </w:r>
    </w:p>
    <w:p w:rsidR="000C1F23" w:rsidRDefault="000C1F23" w:rsidP="000C1F23">
      <w:pPr>
        <w:pStyle w:val="Appendix3"/>
      </w:pPr>
      <w:bookmarkStart w:id="840" w:name="_Toc351464547"/>
      <w:r>
        <w:t>Use of JMS API in Java EE applications (</w:t>
      </w:r>
      <w:r w:rsidRPr="0026226E">
        <w:t>JMS_SPEC-45</w:t>
      </w:r>
      <w:r>
        <w:t xml:space="preserve"> and JMS_SPEC-27)</w:t>
      </w:r>
      <w:bookmarkEnd w:id="840"/>
    </w:p>
    <w:p w:rsidR="000C1F23" w:rsidRDefault="000C1F23" w:rsidP="000C1F23">
      <w:r>
        <w:t xml:space="preserve">A new chapter </w:t>
      </w:r>
      <w:r w:rsidR="001E03D3">
        <w:fldChar w:fldCharType="begin"/>
      </w:r>
      <w:r>
        <w:instrText xml:space="preserve"> REF _Ref315098116 \r \h </w:instrText>
      </w:r>
      <w:r w:rsidR="001E03D3">
        <w:fldChar w:fldCharType="separate"/>
      </w:r>
      <w:r w:rsidR="009749BC">
        <w:t>12</w:t>
      </w:r>
      <w:r w:rsidR="001E03D3">
        <w:fldChar w:fldCharType="end"/>
      </w:r>
      <w:r>
        <w:t xml:space="preserve"> </w:t>
      </w:r>
      <w:r w:rsidR="00E557F3">
        <w:t>“</w:t>
      </w:r>
      <w:r w:rsidR="001E03D3">
        <w:fldChar w:fldCharType="begin"/>
      </w:r>
      <w:r>
        <w:instrText xml:space="preserve"> REF _Ref315098116 \h </w:instrText>
      </w:r>
      <w:r w:rsidR="001E03D3">
        <w:fldChar w:fldCharType="separate"/>
      </w:r>
      <w:r w:rsidR="009749BC">
        <w:t>Use of JMS API in Java EE applications</w:t>
      </w:r>
      <w:r w:rsidR="001E03D3">
        <w:fldChar w:fldCharType="end"/>
      </w:r>
      <w:r w:rsidR="00A05B30">
        <w:t xml:space="preserve">” </w:t>
      </w:r>
      <w:r>
        <w:t xml:space="preserve">has been added. This chapter incorporates and clarifies various additional requirements which were previously only described in the Java EE and EJB specifications. Section </w:t>
      </w:r>
      <w:r w:rsidR="001E03D3">
        <w:fldChar w:fldCharType="begin"/>
      </w:r>
      <w:r>
        <w:instrText xml:space="preserve"> REF _Ref315354556 \r \h </w:instrText>
      </w:r>
      <w:r w:rsidR="001E03D3">
        <w:fldChar w:fldCharType="separate"/>
      </w:r>
      <w:r w:rsidR="009749BC">
        <w:t>12.2</w:t>
      </w:r>
      <w:r w:rsidR="001E03D3">
        <w:fldChar w:fldCharType="end"/>
      </w:r>
      <w:r>
        <w:t xml:space="preserve"> </w:t>
      </w:r>
      <w:r w:rsidR="00E557F3">
        <w:t>“</w:t>
      </w:r>
      <w:r w:rsidR="001E03D3">
        <w:fldChar w:fldCharType="begin"/>
      </w:r>
      <w:r>
        <w:instrText xml:space="preserve"> REF _Ref315354556 \h </w:instrText>
      </w:r>
      <w:r w:rsidR="001E03D3">
        <w:fldChar w:fldCharType="separate"/>
      </w:r>
      <w:r w:rsidR="009749BC">
        <w:t>Restrictions on the use of JMS API in the Java EE web or EJB container</w:t>
      </w:r>
      <w:r w:rsidR="001E03D3">
        <w:fldChar w:fldCharType="end"/>
      </w:r>
      <w:r w:rsidR="00A05B30">
        <w:t xml:space="preserve">” </w:t>
      </w:r>
      <w:r>
        <w:t xml:space="preserve">includes a list of methods which may not be used in a Java EE web or EJB container and section </w:t>
      </w:r>
      <w:r w:rsidR="001E03D3">
        <w:fldChar w:fldCharType="begin"/>
      </w:r>
      <w:r>
        <w:instrText xml:space="preserve"> REF _Ref315185987 \r \h </w:instrText>
      </w:r>
      <w:r w:rsidR="001E03D3">
        <w:fldChar w:fldCharType="separate"/>
      </w:r>
      <w:r w:rsidR="009749BC">
        <w:t>12.3</w:t>
      </w:r>
      <w:r w:rsidR="001E03D3">
        <w:fldChar w:fldCharType="end"/>
      </w:r>
      <w:r>
        <w:t xml:space="preserve"> </w:t>
      </w:r>
      <w:r w:rsidR="00E557F3">
        <w:t>“</w:t>
      </w:r>
      <w:r w:rsidR="001E03D3">
        <w:fldChar w:fldCharType="begin"/>
      </w:r>
      <w:r>
        <w:instrText xml:space="preserve"> REF _Ref315185987 \h </w:instrText>
      </w:r>
      <w:r w:rsidR="001E03D3">
        <w:fldChar w:fldCharType="separate"/>
      </w:r>
      <w:r w:rsidR="009749BC">
        <w:t xml:space="preserve">Behaviour of JMS </w:t>
      </w:r>
      <w:r w:rsidR="009749BC">
        <w:lastRenderedPageBreak/>
        <w:t>sessions in the Java EE web or EJB container</w:t>
      </w:r>
      <w:r w:rsidR="001E03D3">
        <w:fldChar w:fldCharType="end"/>
      </w:r>
      <w:r w:rsidR="00A05B30">
        <w:t xml:space="preserve">” </w:t>
      </w:r>
      <w:r>
        <w:t xml:space="preserve">clarifies how the arguments to </w:t>
      </w:r>
      <w:r w:rsidRPr="00E45228">
        <w:rPr>
          <w:rStyle w:val="Code"/>
        </w:rPr>
        <w:t>createSession</w:t>
      </w:r>
      <w:r>
        <w:t xml:space="preserve"> are mostly ignored when used in a</w:t>
      </w:r>
      <w:r w:rsidR="00F8303E">
        <w:t xml:space="preserve"> Java EE web or EJB container.</w:t>
      </w:r>
    </w:p>
    <w:p w:rsidR="00F8303E" w:rsidRDefault="00431FCE" w:rsidP="00F8303E">
      <w:r>
        <w:t>The specification</w:t>
      </w:r>
      <w:r w:rsidR="00F8303E">
        <w:t xml:space="preserve"> been updated to refer to Java EE 7 rather than J2EE 1.3. A reference has also been added to the new chapter </w:t>
      </w:r>
      <w:r w:rsidR="001E03D3">
        <w:fldChar w:fldCharType="begin"/>
      </w:r>
      <w:r w:rsidR="00F8303E">
        <w:instrText xml:space="preserve"> REF _Ref315098116 \r \h </w:instrText>
      </w:r>
      <w:r w:rsidR="001E03D3">
        <w:fldChar w:fldCharType="separate"/>
      </w:r>
      <w:r w:rsidR="009749BC">
        <w:t>12</w:t>
      </w:r>
      <w:r w:rsidR="001E03D3">
        <w:fldChar w:fldCharType="end"/>
      </w:r>
      <w:r w:rsidR="00F8303E">
        <w:t xml:space="preserve"> </w:t>
      </w:r>
      <w:r w:rsidR="00E557F3">
        <w:t>“</w:t>
      </w:r>
      <w:r w:rsidR="001E03D3">
        <w:fldChar w:fldCharType="begin"/>
      </w:r>
      <w:r w:rsidR="00F8303E">
        <w:instrText xml:space="preserve"> REF _Ref315098116 \h </w:instrText>
      </w:r>
      <w:r w:rsidR="001E03D3">
        <w:fldChar w:fldCharType="separate"/>
      </w:r>
      <w:r w:rsidR="009749BC">
        <w:t>Use of JMS API in Java EE applications</w:t>
      </w:r>
      <w:r w:rsidR="001E03D3">
        <w:fldChar w:fldCharType="end"/>
      </w:r>
      <w:r w:rsidR="00A05B30">
        <w:t>”.</w:t>
      </w:r>
    </w:p>
    <w:p w:rsidR="00D60511" w:rsidRDefault="00F8303E">
      <w:r>
        <w:t xml:space="preserve">Section </w:t>
      </w:r>
      <w:r w:rsidR="00217F83">
        <w:t xml:space="preserve">1.4.8 </w:t>
      </w:r>
      <w:r w:rsidR="00E557F3">
        <w:t>“</w:t>
      </w:r>
      <w:r w:rsidR="00217F83">
        <w:t>Integration of JMS with the EJB components</w:t>
      </w:r>
      <w:r w:rsidR="00A05B30">
        <w:t xml:space="preserve">” </w:t>
      </w:r>
      <w:r>
        <w:t xml:space="preserve">has been deleted. It is superseded by the new chapter </w:t>
      </w:r>
      <w:r w:rsidR="001E03D3">
        <w:fldChar w:fldCharType="begin"/>
      </w:r>
      <w:r>
        <w:instrText xml:space="preserve"> REF _Ref315098116 \r \h </w:instrText>
      </w:r>
      <w:r w:rsidR="001E03D3">
        <w:fldChar w:fldCharType="separate"/>
      </w:r>
      <w:r w:rsidR="009749BC">
        <w:t>12</w:t>
      </w:r>
      <w:r w:rsidR="001E03D3">
        <w:fldChar w:fldCharType="end"/>
      </w:r>
      <w:r>
        <w:t xml:space="preserve"> </w:t>
      </w:r>
      <w:r w:rsidR="00E557F3">
        <w:t>“</w:t>
      </w:r>
      <w:r w:rsidR="001E03D3">
        <w:fldChar w:fldCharType="begin"/>
      </w:r>
      <w:r>
        <w:instrText xml:space="preserve"> REF _Ref315098116 \h </w:instrText>
      </w:r>
      <w:r w:rsidR="001E03D3">
        <w:fldChar w:fldCharType="separate"/>
      </w:r>
      <w:r w:rsidR="009749BC">
        <w:t>Use of JMS API in Java EE applications</w:t>
      </w:r>
      <w:r w:rsidR="001E03D3">
        <w:fldChar w:fldCharType="end"/>
      </w:r>
      <w:r w:rsidR="00A05B30">
        <w:t>”.</w:t>
      </w:r>
    </w:p>
    <w:p w:rsidR="0029068D" w:rsidRDefault="00884588">
      <w:pPr>
        <w:pStyle w:val="Appendix3"/>
      </w:pPr>
      <w:bookmarkStart w:id="841" w:name="_Ref348013767"/>
      <w:bookmarkStart w:id="842" w:name="_Ref348013773"/>
      <w:bookmarkStart w:id="843" w:name="_Ref348013776"/>
      <w:bookmarkStart w:id="844" w:name="_Toc351464548"/>
      <w:r>
        <w:t xml:space="preserve">Resource </w:t>
      </w:r>
      <w:r w:rsidR="007037D4">
        <w:t>adapter (JMS_SPEC-25)</w:t>
      </w:r>
      <w:bookmarkEnd w:id="841"/>
      <w:bookmarkEnd w:id="842"/>
      <w:bookmarkEnd w:id="843"/>
      <w:bookmarkEnd w:id="844"/>
    </w:p>
    <w:p w:rsidR="00441B29" w:rsidRDefault="00884588" w:rsidP="0012061F">
      <w:r>
        <w:t xml:space="preserve">A new chapter </w:t>
      </w:r>
      <w:r w:rsidR="001E03D3">
        <w:fldChar w:fldCharType="begin"/>
      </w:r>
      <w:r>
        <w:instrText xml:space="preserve"> REF _Ref344991352 \r \h </w:instrText>
      </w:r>
      <w:r w:rsidR="001E03D3">
        <w:fldChar w:fldCharType="separate"/>
      </w:r>
      <w:r w:rsidR="009749BC">
        <w:t>13</w:t>
      </w:r>
      <w:r w:rsidR="001E03D3">
        <w:fldChar w:fldCharType="end"/>
      </w:r>
      <w:r>
        <w:t xml:space="preserve"> “</w:t>
      </w:r>
      <w:r w:rsidR="001E03D3">
        <w:fldChar w:fldCharType="begin"/>
      </w:r>
      <w:r>
        <w:instrText xml:space="preserve"> REF _Ref344991357 \h </w:instrText>
      </w:r>
      <w:r w:rsidR="001E03D3">
        <w:fldChar w:fldCharType="separate"/>
      </w:r>
      <w:r w:rsidR="009749BC" w:rsidRPr="00285548">
        <w:t>Resource</w:t>
      </w:r>
      <w:r w:rsidR="009749BC">
        <w:t xml:space="preserve"> adapter</w:t>
      </w:r>
      <w:r w:rsidR="001E03D3">
        <w:fldChar w:fldCharType="end"/>
      </w:r>
      <w:r w:rsidR="00A05B30">
        <w:t xml:space="preserve">” </w:t>
      </w:r>
      <w:r>
        <w:t xml:space="preserve">has been added which </w:t>
      </w:r>
      <w:r w:rsidR="00611E9F">
        <w:t>r</w:t>
      </w:r>
      <w:r w:rsidR="00DA61C5">
        <w:t>ecommends, but does not require,</w:t>
      </w:r>
      <w:r w:rsidR="000D555D">
        <w:t xml:space="preserve"> that a</w:t>
      </w:r>
      <w:r>
        <w:t xml:space="preserve"> JMS provider (whether it forms part of a Java EE application server or not) include</w:t>
      </w:r>
      <w:r w:rsidR="00611E9F">
        <w:t>s</w:t>
      </w:r>
      <w:r>
        <w:t xml:space="preserve"> a resource adapter which connects to that JMS provider and which conforms to the Java EE Connector Architecture specification.</w:t>
      </w:r>
    </w:p>
    <w:p w:rsidR="00441B29" w:rsidRDefault="00495C58" w:rsidP="00984D81">
      <w:pPr>
        <w:pStyle w:val="Appendix3"/>
      </w:pPr>
      <w:bookmarkStart w:id="845" w:name="_Toc351464549"/>
      <w:r>
        <w:t xml:space="preserve">MDB </w:t>
      </w:r>
      <w:r w:rsidR="00441B29">
        <w:t>activation properties</w:t>
      </w:r>
      <w:r w:rsidR="00984D81">
        <w:t xml:space="preserve"> (JMS_SPEC-30, JMS_SPEC-54, JMS_SPEC-55)</w:t>
      </w:r>
      <w:bookmarkEnd w:id="845"/>
    </w:p>
    <w:p w:rsidR="00020F1D" w:rsidRDefault="00BF7A5C" w:rsidP="00441B29">
      <w:r>
        <w:t>A new s</w:t>
      </w:r>
      <w:r w:rsidR="00441B29">
        <w:t xml:space="preserve">ection </w:t>
      </w:r>
      <w:r w:rsidR="001E03D3">
        <w:fldChar w:fldCharType="begin"/>
      </w:r>
      <w:r w:rsidR="00441B29">
        <w:instrText xml:space="preserve"> REF _Ref348021278 \r \h </w:instrText>
      </w:r>
      <w:r w:rsidR="001E03D3">
        <w:fldChar w:fldCharType="separate"/>
      </w:r>
      <w:r w:rsidR="009749BC">
        <w:t>13.1</w:t>
      </w:r>
      <w:r w:rsidR="001E03D3">
        <w:fldChar w:fldCharType="end"/>
      </w:r>
      <w:r w:rsidR="00441B29">
        <w:t xml:space="preserve"> “</w:t>
      </w:r>
      <w:r w:rsidR="001E03D3">
        <w:fldChar w:fldCharType="begin"/>
      </w:r>
      <w:r w:rsidR="00441B29">
        <w:instrText xml:space="preserve"> REF _Ref348021278 \h </w:instrText>
      </w:r>
      <w:r w:rsidR="001E03D3">
        <w:fldChar w:fldCharType="separate"/>
      </w:r>
      <w:r w:rsidR="009749BC">
        <w:t>MDB activation properties</w:t>
      </w:r>
      <w:r w:rsidR="001E03D3">
        <w:fldChar w:fldCharType="end"/>
      </w:r>
      <w:r w:rsidR="00A05B30">
        <w:t xml:space="preserve">” </w:t>
      </w:r>
      <w:r w:rsidR="00BC2E01">
        <w:t xml:space="preserve">has been added which </w:t>
      </w:r>
      <w:r w:rsidR="00441B29">
        <w:t xml:space="preserve">defines a set of activation properties for use with JMS message-driven beans. </w:t>
      </w:r>
    </w:p>
    <w:p w:rsidR="005A6823" w:rsidRDefault="00020F1D" w:rsidP="005A6823">
      <w:pPr>
        <w:pStyle w:val="ListBullet"/>
      </w:pPr>
      <w:r>
        <w:t xml:space="preserve">The </w:t>
      </w:r>
      <w:r w:rsidR="005A6823" w:rsidRPr="005A6823">
        <w:rPr>
          <w:rStyle w:val="Code"/>
        </w:rPr>
        <w:t>acknowledgeMode</w:t>
      </w:r>
      <w:r>
        <w:t xml:space="preserve">, </w:t>
      </w:r>
      <w:r w:rsidR="005A6823" w:rsidRPr="005A6823">
        <w:rPr>
          <w:rStyle w:val="Code"/>
        </w:rPr>
        <w:t>messageSelector</w:t>
      </w:r>
      <w:r>
        <w:t xml:space="preserve">, </w:t>
      </w:r>
      <w:r w:rsidR="005A6823" w:rsidRPr="005A6823">
        <w:rPr>
          <w:rStyle w:val="Code"/>
        </w:rPr>
        <w:t>destinationType</w:t>
      </w:r>
      <w:r w:rsidR="00452191">
        <w:t>,</w:t>
      </w:r>
      <w:r>
        <w:t xml:space="preserve"> </w:t>
      </w:r>
      <w:r w:rsidR="005A6823" w:rsidRPr="005A6823">
        <w:rPr>
          <w:rStyle w:val="Code"/>
        </w:rPr>
        <w:t>subscriptionDurability</w:t>
      </w:r>
      <w:r>
        <w:t xml:space="preserve">, </w:t>
      </w:r>
      <w:r w:rsidR="005A6823" w:rsidRPr="005A6823">
        <w:rPr>
          <w:rStyle w:val="Code"/>
        </w:rPr>
        <w:t>clientId</w:t>
      </w:r>
      <w:r>
        <w:t xml:space="preserve"> and </w:t>
      </w:r>
      <w:r w:rsidR="005A6823" w:rsidRPr="005A6823">
        <w:rPr>
          <w:rStyle w:val="Code"/>
        </w:rPr>
        <w:t>subscriptionName</w:t>
      </w:r>
      <w:r>
        <w:t xml:space="preserve"> properties were previously defined in </w:t>
      </w:r>
      <w:r w:rsidR="00441B29">
        <w:t>appendix B “Activation Configuration for Message Inflow to JMS Endpoints</w:t>
      </w:r>
      <w:r w:rsidR="00A05B30">
        <w:t xml:space="preserve">” </w:t>
      </w:r>
      <w:r w:rsidR="00441B29">
        <w:t xml:space="preserve">in the Java EE Connector Architecture specification, version </w:t>
      </w:r>
      <w:r w:rsidR="00A627C2">
        <w:t>1.6</w:t>
      </w:r>
      <w:r w:rsidR="008E2B3A">
        <w:t xml:space="preserve">. Their definition has now </w:t>
      </w:r>
      <w:r w:rsidR="00C13F30">
        <w:t xml:space="preserve">have been moved to </w:t>
      </w:r>
      <w:r w:rsidR="005A7922">
        <w:t>the JMS</w:t>
      </w:r>
      <w:r w:rsidR="00C13F30">
        <w:t xml:space="preserve"> specification.</w:t>
      </w:r>
    </w:p>
    <w:p w:rsidR="00441B29" w:rsidRDefault="00A627C2" w:rsidP="00441B29">
      <w:pPr>
        <w:pStyle w:val="ListBullet"/>
      </w:pPr>
      <w:r>
        <w:t>The</w:t>
      </w:r>
      <w:r w:rsidR="00441B29">
        <w:t xml:space="preserve"> </w:t>
      </w:r>
      <w:r w:rsidR="00441B29" w:rsidRPr="00251C1A">
        <w:rPr>
          <w:rStyle w:val="Code"/>
        </w:rPr>
        <w:t>connectionFactoryLookup</w:t>
      </w:r>
      <w:r w:rsidR="00441B29">
        <w:t xml:space="preserve"> </w:t>
      </w:r>
      <w:r>
        <w:t xml:space="preserve">property is new and </w:t>
      </w:r>
      <w:r w:rsidR="00441B29">
        <w:t xml:space="preserve">may be used to specify the </w:t>
      </w:r>
      <w:r w:rsidR="00441B29" w:rsidRPr="00280DC4">
        <w:t xml:space="preserve">the lookup name of an administratively-defined </w:t>
      </w:r>
      <w:r w:rsidR="00441B29">
        <w:t>connection factory which will be used used by the MDB.</w:t>
      </w:r>
    </w:p>
    <w:p w:rsidR="00441B29" w:rsidRDefault="00C6404B" w:rsidP="00441B29">
      <w:pPr>
        <w:pStyle w:val="ListBullet"/>
      </w:pPr>
      <w:r>
        <w:t>The</w:t>
      </w:r>
      <w:r w:rsidR="00441B29">
        <w:t xml:space="preserve"> </w:t>
      </w:r>
      <w:r w:rsidR="00441B29" w:rsidRPr="00251C1A">
        <w:rPr>
          <w:rStyle w:val="Code"/>
        </w:rPr>
        <w:t>destinationLookup</w:t>
      </w:r>
      <w:r w:rsidR="00441B29" w:rsidRPr="00C6404B">
        <w:t xml:space="preserve"> </w:t>
      </w:r>
      <w:r>
        <w:t xml:space="preserve">property is new and </w:t>
      </w:r>
      <w:r w:rsidR="00441B29">
        <w:t xml:space="preserve">may be used to specify the </w:t>
      </w:r>
      <w:r w:rsidR="00441B29" w:rsidRPr="00280DC4">
        <w:t xml:space="preserve">the lookup name of an administratively-defined </w:t>
      </w:r>
      <w:r w:rsidR="00441B29">
        <w:t xml:space="preserve">queue or topic from which the MDB will receive messages. </w:t>
      </w:r>
    </w:p>
    <w:p w:rsidR="00441B29" w:rsidRDefault="00441B29" w:rsidP="00441B29">
      <w:pPr>
        <w:pStyle w:val="ListBullet"/>
      </w:pPr>
      <w:r>
        <w:t xml:space="preserve">The activation property </w:t>
      </w:r>
      <w:r w:rsidRPr="00251C1A">
        <w:rPr>
          <w:rStyle w:val="Code"/>
        </w:rPr>
        <w:t>clientId</w:t>
      </w:r>
      <w:r>
        <w:t xml:space="preserve"> is now optional when using a durable subscription on a topic. This reflects the new shared durable subscriptions feature in JMS 2.0 which does not require clientId to be set.</w:t>
      </w:r>
    </w:p>
    <w:p w:rsidR="005A6823" w:rsidRDefault="007436F8" w:rsidP="005A6823">
      <w:r>
        <w:t>T</w:t>
      </w:r>
      <w:r w:rsidR="0081486E">
        <w:t>hese MDB activation properties are also defined in the Enterprise JavaBeans specification, version 3.2.</w:t>
      </w:r>
    </w:p>
    <w:p w:rsidR="00580B27" w:rsidRDefault="000C1F23">
      <w:pPr>
        <w:pStyle w:val="Appendix3"/>
      </w:pPr>
      <w:bookmarkStart w:id="846" w:name="_Toc349314242"/>
      <w:bookmarkStart w:id="847" w:name="_Toc349314243"/>
      <w:bookmarkStart w:id="848" w:name="_Toc351464550"/>
      <w:bookmarkEnd w:id="846"/>
      <w:bookmarkEnd w:id="847"/>
      <w:r>
        <w:t>New methods to create a session (</w:t>
      </w:r>
      <w:r w:rsidRPr="0026226E">
        <w:t>JMS_SPEC-45</w:t>
      </w:r>
      <w:r>
        <w:t>)</w:t>
      </w:r>
      <w:bookmarkEnd w:id="848"/>
    </w:p>
    <w:p w:rsidR="000C1F23" w:rsidRDefault="000C1F23" w:rsidP="000C1F23">
      <w:r>
        <w:t xml:space="preserve">The Connection method </w:t>
      </w:r>
      <w:r w:rsidRPr="00E45228">
        <w:rPr>
          <w:rStyle w:val="Code"/>
        </w:rPr>
        <w:t>createSession(boolean transacted, int acknowledgeMode)</w:t>
      </w:r>
      <w:r>
        <w:t xml:space="preserve"> has sometimes been a cause of confusion because if the </w:t>
      </w:r>
      <w:r w:rsidRPr="00E45228">
        <w:rPr>
          <w:rStyle w:val="Code"/>
        </w:rPr>
        <w:t>transacted</w:t>
      </w:r>
      <w:r>
        <w:t xml:space="preserve"> argument is set to </w:t>
      </w:r>
      <w:r w:rsidRPr="00E45228">
        <w:rPr>
          <w:rStyle w:val="Code"/>
        </w:rPr>
        <w:t>true</w:t>
      </w:r>
      <w:r>
        <w:t xml:space="preserve"> then the </w:t>
      </w:r>
      <w:r w:rsidRPr="00E45228">
        <w:rPr>
          <w:rStyle w:val="Code"/>
        </w:rPr>
        <w:t>acknowledgeMode</w:t>
      </w:r>
      <w:r>
        <w:t xml:space="preserve"> argument is ignored but must still be given a value.</w:t>
      </w:r>
    </w:p>
    <w:p w:rsidR="000C1F23" w:rsidRDefault="000C1F23" w:rsidP="000C1F23">
      <w:r>
        <w:t xml:space="preserve">To simplify application code a new </w:t>
      </w:r>
      <w:r w:rsidRPr="00E45228">
        <w:rPr>
          <w:rStyle w:val="Code"/>
        </w:rPr>
        <w:t>Connection</w:t>
      </w:r>
      <w:r>
        <w:t xml:space="preserve"> method </w:t>
      </w:r>
      <w:proofErr w:type="gramStart"/>
      <w:r w:rsidRPr="00E45228">
        <w:rPr>
          <w:rStyle w:val="Code"/>
        </w:rPr>
        <w:t>createSession(</w:t>
      </w:r>
      <w:proofErr w:type="gramEnd"/>
      <w:r w:rsidRPr="00E45228">
        <w:rPr>
          <w:rStyle w:val="Code"/>
        </w:rPr>
        <w:t>int sessionMode)</w:t>
      </w:r>
      <w:r>
        <w:t xml:space="preserve"> has been added which provides the same functionality as the previous method but with a single argument.</w:t>
      </w:r>
    </w:p>
    <w:p w:rsidR="000C1F23" w:rsidRDefault="000C1F23" w:rsidP="000C1F23">
      <w:r>
        <w:lastRenderedPageBreak/>
        <w:t xml:space="preserve">Examples </w:t>
      </w:r>
      <w:r w:rsidR="001E03D3">
        <w:fldChar w:fldCharType="begin"/>
      </w:r>
      <w:r>
        <w:instrText xml:space="preserve"> REF _Ref315187572 \r \h </w:instrText>
      </w:r>
      <w:r w:rsidR="001E03D3">
        <w:fldChar w:fldCharType="separate"/>
      </w:r>
      <w:r w:rsidR="009749BC">
        <w:t>14.1.4</w:t>
      </w:r>
      <w:r w:rsidR="001E03D3">
        <w:fldChar w:fldCharType="end"/>
      </w:r>
      <w:r>
        <w:t xml:space="preserve"> </w:t>
      </w:r>
      <w:r w:rsidR="00E557F3">
        <w:t>“</w:t>
      </w:r>
      <w:r w:rsidR="001E03D3">
        <w:fldChar w:fldCharType="begin"/>
      </w:r>
      <w:r>
        <w:instrText xml:space="preserve"> REF _Ref315187574 \h </w:instrText>
      </w:r>
      <w:r w:rsidR="001E03D3">
        <w:fldChar w:fldCharType="separate"/>
      </w:r>
      <w:r w:rsidR="009749BC" w:rsidRPr="00362225">
        <w:t>Creating a Session</w:t>
      </w:r>
      <w:r w:rsidR="001E03D3">
        <w:fldChar w:fldCharType="end"/>
      </w:r>
      <w:r w:rsidR="00A05B30">
        <w:t xml:space="preserve">” </w:t>
      </w:r>
      <w:r>
        <w:t xml:space="preserve">and </w:t>
      </w:r>
      <w:r w:rsidR="001E03D3">
        <w:fldChar w:fldCharType="begin"/>
      </w:r>
      <w:r>
        <w:instrText xml:space="preserve"> REF _Ref315187525 \r \h </w:instrText>
      </w:r>
      <w:r w:rsidR="001E03D3">
        <w:fldChar w:fldCharType="separate"/>
      </w:r>
      <w:r w:rsidR="009749BC">
        <w:t>14.3.3.1</w:t>
      </w:r>
      <w:r w:rsidR="001E03D3">
        <w:fldChar w:fldCharType="end"/>
      </w:r>
      <w:r>
        <w:t xml:space="preserve"> </w:t>
      </w:r>
      <w:r w:rsidR="00E557F3">
        <w:t>“</w:t>
      </w:r>
      <w:r w:rsidR="001E03D3">
        <w:fldChar w:fldCharType="begin"/>
      </w:r>
      <w:r>
        <w:instrText xml:space="preserve"> REF _Ref315187528 \h </w:instrText>
      </w:r>
      <w:r w:rsidR="001E03D3">
        <w:fldChar w:fldCharType="separate"/>
      </w:r>
      <w:r w:rsidR="009749BC">
        <w:t>Creating a durable subscription</w:t>
      </w:r>
      <w:r w:rsidR="001E03D3">
        <w:fldChar w:fldCharType="end"/>
      </w:r>
      <w:r w:rsidR="00A05B30">
        <w:t xml:space="preserve">” </w:t>
      </w:r>
      <w:r>
        <w:t>have been updated to use this new method.</w:t>
      </w:r>
    </w:p>
    <w:p w:rsidR="0029068D" w:rsidRDefault="000C1F23">
      <w:r>
        <w:t xml:space="preserve">In addition, a second new Connection method </w:t>
      </w:r>
      <w:proofErr w:type="gramStart"/>
      <w:r w:rsidRPr="00E45228">
        <w:rPr>
          <w:rStyle w:val="Code"/>
        </w:rPr>
        <w:t>createSession(</w:t>
      </w:r>
      <w:proofErr w:type="gramEnd"/>
      <w:r w:rsidRPr="00E45228">
        <w:rPr>
          <w:rStyle w:val="Code"/>
        </w:rPr>
        <w:t>)</w:t>
      </w:r>
      <w:r>
        <w:t xml:space="preserve"> has been added. This has no arguments and is intended for use in</w:t>
      </w:r>
      <w:r w:rsidR="00F42E65">
        <w:t xml:space="preserve"> a Java EE web or EJB container</w:t>
      </w:r>
      <w:r>
        <w:t xml:space="preserve"> </w:t>
      </w:r>
      <w:r w:rsidR="00F42E65">
        <w:t xml:space="preserve">in the case </w:t>
      </w:r>
      <w:r>
        <w:t xml:space="preserve">when </w:t>
      </w:r>
      <w:r w:rsidR="00F42E65">
        <w:t xml:space="preserve">there is an active JTA transaction, when </w:t>
      </w:r>
      <w:r>
        <w:t xml:space="preserve">the </w:t>
      </w:r>
      <w:r w:rsidRPr="00E45228">
        <w:rPr>
          <w:rStyle w:val="Code"/>
        </w:rPr>
        <w:t>sessionMode</w:t>
      </w:r>
      <w:r>
        <w:t xml:space="preserve"> supplied to </w:t>
      </w:r>
      <w:proofErr w:type="gramStart"/>
      <w:r w:rsidRPr="00E45228">
        <w:rPr>
          <w:rStyle w:val="Code"/>
        </w:rPr>
        <w:t>createSession(</w:t>
      </w:r>
      <w:proofErr w:type="gramEnd"/>
      <w:r w:rsidRPr="00E45228">
        <w:rPr>
          <w:rStyle w:val="Code"/>
        </w:rPr>
        <w:t>int sessionMode)</w:t>
      </w:r>
      <w:r>
        <w:t xml:space="preserve"> is </w:t>
      </w:r>
      <w:r w:rsidR="0032623D">
        <w:t>i</w:t>
      </w:r>
      <w:r>
        <w:t xml:space="preserve">gnored. </w:t>
      </w:r>
    </w:p>
    <w:p w:rsidR="00C772E5" w:rsidRDefault="00C772E5" w:rsidP="00C772E5">
      <w:pPr>
        <w:pStyle w:val="Appendix3"/>
      </w:pPr>
      <w:bookmarkStart w:id="849" w:name="_Toc351464551"/>
      <w:bookmarkStart w:id="850" w:name="_Ref326083481"/>
      <w:bookmarkStart w:id="851" w:name="_Ref326083484"/>
      <w:r>
        <w:t>New createDurableConsumer methods (JMS_SPEC-51)</w:t>
      </w:r>
      <w:bookmarkEnd w:id="849"/>
    </w:p>
    <w:p w:rsidR="00C772E5" w:rsidRDefault="00C772E5" w:rsidP="00C772E5">
      <w:r>
        <w:t xml:space="preserve">The Session interface has been extended to add two </w:t>
      </w:r>
      <w:r w:rsidRPr="004439C1">
        <w:rPr>
          <w:rStyle w:val="Code"/>
        </w:rPr>
        <w:t>createDurableConsumer</w:t>
      </w:r>
      <w:r>
        <w:t xml:space="preserve"> methods which return a </w:t>
      </w:r>
      <w:r w:rsidRPr="004439C1">
        <w:rPr>
          <w:rStyle w:val="Code"/>
        </w:rPr>
        <w:t>MessageConsumer</w:t>
      </w:r>
      <w:r>
        <w:t>.</w:t>
      </w:r>
    </w:p>
    <w:p w:rsidR="00C772E5" w:rsidRDefault="00C772E5" w:rsidP="00C772E5">
      <w:r>
        <w:t xml:space="preserve"> These are intended to replace the existing </w:t>
      </w:r>
      <w:r w:rsidRPr="004439C1">
        <w:rPr>
          <w:rStyle w:val="Code"/>
        </w:rPr>
        <w:t>createDurableSubscription</w:t>
      </w:r>
      <w:r w:rsidRPr="00936C1B">
        <w:rPr>
          <w:rStyle w:val="Code"/>
        </w:rPr>
        <w:t xml:space="preserve"> </w:t>
      </w:r>
      <w:r w:rsidRPr="004439C1">
        <w:t>methods</w:t>
      </w:r>
      <w:r>
        <w:t xml:space="preserve"> which return a </w:t>
      </w:r>
      <w:r w:rsidRPr="004439C1">
        <w:rPr>
          <w:rStyle w:val="Code"/>
        </w:rPr>
        <w:t>TopicSubscriber</w:t>
      </w:r>
      <w:r>
        <w:t xml:space="preserve">. A </w:t>
      </w:r>
      <w:r w:rsidR="00590E86" w:rsidRPr="00590E86">
        <w:rPr>
          <w:rStyle w:val="Code"/>
        </w:rPr>
        <w:t>TopicSubscriber</w:t>
      </w:r>
      <w:r>
        <w:t xml:space="preserve"> is a domain-specific interface whose use has been discouraged since the domain-independent interfaces were introduced in JMS 1.1.</w:t>
      </w:r>
    </w:p>
    <w:p w:rsidR="0029068D" w:rsidRDefault="00993337">
      <w:pPr>
        <w:pStyle w:val="Appendix3"/>
      </w:pPr>
      <w:bookmarkStart w:id="852" w:name="_Toc347843074"/>
      <w:bookmarkStart w:id="853" w:name="_Toc347939723"/>
      <w:bookmarkStart w:id="854" w:name="_Toc348015224"/>
      <w:bookmarkStart w:id="855" w:name="_Toc348021253"/>
      <w:bookmarkStart w:id="856" w:name="_Toc348022010"/>
      <w:bookmarkStart w:id="857" w:name="_Toc348360855"/>
      <w:bookmarkStart w:id="858" w:name="_Toc348361157"/>
      <w:bookmarkStart w:id="859" w:name="_Toc348436084"/>
      <w:bookmarkStart w:id="860" w:name="_Toc348437272"/>
      <w:bookmarkStart w:id="861" w:name="_Toc348448580"/>
      <w:bookmarkStart w:id="862" w:name="_Toc348449214"/>
      <w:bookmarkStart w:id="863" w:name="_Ref341270648"/>
      <w:bookmarkStart w:id="864" w:name="_Toc351464552"/>
      <w:bookmarkEnd w:id="852"/>
      <w:bookmarkEnd w:id="853"/>
      <w:bookmarkEnd w:id="854"/>
      <w:bookmarkEnd w:id="855"/>
      <w:bookmarkEnd w:id="856"/>
      <w:bookmarkEnd w:id="857"/>
      <w:bookmarkEnd w:id="858"/>
      <w:bookmarkEnd w:id="859"/>
      <w:bookmarkEnd w:id="860"/>
      <w:bookmarkEnd w:id="861"/>
      <w:bookmarkEnd w:id="862"/>
      <w:r>
        <w:t>Multiple consumers now allowed on the same topic subscription</w:t>
      </w:r>
      <w:r w:rsidR="00BA74BA">
        <w:t xml:space="preserve"> (JMS_SPEC-40)</w:t>
      </w:r>
      <w:bookmarkEnd w:id="850"/>
      <w:bookmarkEnd w:id="851"/>
      <w:bookmarkEnd w:id="863"/>
      <w:bookmarkEnd w:id="864"/>
    </w:p>
    <w:p w:rsidR="0029068D" w:rsidRDefault="008D64CD">
      <w:r>
        <w:t>In JMS 1.1</w:t>
      </w:r>
      <w:r w:rsidR="00D558DB">
        <w:t>,</w:t>
      </w:r>
      <w:r>
        <w:t xml:space="preserve"> </w:t>
      </w:r>
      <w:r w:rsidR="00B56D2C">
        <w:t xml:space="preserve">a </w:t>
      </w:r>
      <w:r>
        <w:t xml:space="preserve">durable or non-durable </w:t>
      </w:r>
      <w:r w:rsidR="008447D9">
        <w:t xml:space="preserve">topic </w:t>
      </w:r>
      <w:r>
        <w:t xml:space="preserve">subscription </w:t>
      </w:r>
      <w:r w:rsidR="00B56D2C">
        <w:t>was not permitted to have more than one consumer at a time</w:t>
      </w:r>
      <w:r>
        <w:t xml:space="preserve">. </w:t>
      </w:r>
      <w:r w:rsidR="003D5E74">
        <w:t>This meant that the work of processing messages on a subscription could not be shared amongst multiple threads</w:t>
      </w:r>
      <w:r w:rsidR="006C5D22">
        <w:t>, connections or</w:t>
      </w:r>
      <w:r w:rsidR="003D5E74">
        <w:t xml:space="preserve"> JVMs</w:t>
      </w:r>
      <w:r w:rsidR="00CB6058">
        <w:t xml:space="preserve">, thereby limiting scalability. </w:t>
      </w:r>
      <w:r w:rsidR="003222AB">
        <w:t>This restriction has therefore been removed in JMS 2.0.</w:t>
      </w:r>
    </w:p>
    <w:p w:rsidR="0029068D" w:rsidRDefault="000C569A">
      <w:pPr>
        <w:pStyle w:val="Appendix4"/>
      </w:pPr>
      <w:r>
        <w:t>Non-durable subscriptions</w:t>
      </w:r>
    </w:p>
    <w:p w:rsidR="0029068D" w:rsidRDefault="006F5729">
      <w:r>
        <w:t xml:space="preserve">In order to maintain backwards compatibility with JMS 1.1, the existing methods for creating non-durable </w:t>
      </w:r>
      <w:r w:rsidR="009A75E4">
        <w:t xml:space="preserve">subscriptions </w:t>
      </w:r>
      <w:r>
        <w:t xml:space="preserve">remain unchanged. Subscriptions created using </w:t>
      </w:r>
      <w:r w:rsidR="008E1BF5">
        <w:t>the</w:t>
      </w:r>
      <w:r w:rsidR="008E2CC0">
        <w:t xml:space="preserve"> existing</w:t>
      </w:r>
      <w:r w:rsidR="00DC3F34">
        <w:t xml:space="preserve"> </w:t>
      </w:r>
      <w:r w:rsidR="00590E86" w:rsidRPr="00590E86">
        <w:rPr>
          <w:rStyle w:val="Code"/>
        </w:rPr>
        <w:t>createConsumer</w:t>
      </w:r>
      <w:r w:rsidR="00DC3F34">
        <w:t xml:space="preserve"> methods on </w:t>
      </w:r>
      <w:r w:rsidR="00DC3F34" w:rsidRPr="008E1BF5">
        <w:rPr>
          <w:rStyle w:val="Code"/>
        </w:rPr>
        <w:t>Session</w:t>
      </w:r>
      <w:r w:rsidR="00DC3F34">
        <w:t xml:space="preserve"> and </w:t>
      </w:r>
      <w:r w:rsidR="00DC3F34" w:rsidRPr="008E1BF5">
        <w:rPr>
          <w:rStyle w:val="Code"/>
        </w:rPr>
        <w:t>TopicSession</w:t>
      </w:r>
      <w:r w:rsidR="00590E86" w:rsidRPr="00590E86">
        <w:t xml:space="preserve"> and the</w:t>
      </w:r>
      <w:r w:rsidR="00DC3F34">
        <w:t xml:space="preserve"> </w:t>
      </w:r>
      <w:r w:rsidR="00590E86" w:rsidRPr="00590E86">
        <w:t>existing</w:t>
      </w:r>
      <w:r w:rsidR="00DC3F34">
        <w:t xml:space="preserve"> </w:t>
      </w:r>
      <w:r w:rsidR="00590E86" w:rsidRPr="00590E86">
        <w:rPr>
          <w:rStyle w:val="Code"/>
        </w:rPr>
        <w:t>createSubscriber</w:t>
      </w:r>
      <w:r>
        <w:t xml:space="preserve"> methods</w:t>
      </w:r>
      <w:r w:rsidR="00BA5764">
        <w:t xml:space="preserve"> on</w:t>
      </w:r>
      <w:r>
        <w:t xml:space="preserve"> </w:t>
      </w:r>
      <w:r w:rsidR="00590E86" w:rsidRPr="00590E86">
        <w:rPr>
          <w:rStyle w:val="Code"/>
        </w:rPr>
        <w:t>TopicSession</w:t>
      </w:r>
      <w:r w:rsidR="00D42659">
        <w:t xml:space="preserve">, </w:t>
      </w:r>
      <w:r w:rsidR="00C90B12">
        <w:t xml:space="preserve">as well as the new </w:t>
      </w:r>
      <w:r w:rsidR="000E538C" w:rsidRPr="00DC3F34">
        <w:rPr>
          <w:rStyle w:val="Code"/>
        </w:rPr>
        <w:t>createConsumer</w:t>
      </w:r>
      <w:r w:rsidR="000E538C">
        <w:t xml:space="preserve"> </w:t>
      </w:r>
      <w:r w:rsidR="00C90B12">
        <w:t xml:space="preserve">methods on </w:t>
      </w:r>
      <w:r w:rsidR="00C90B12">
        <w:rPr>
          <w:rStyle w:val="Code"/>
        </w:rPr>
        <w:t>JMSC</w:t>
      </w:r>
      <w:r w:rsidR="00180DC2">
        <w:rPr>
          <w:rStyle w:val="Code"/>
        </w:rPr>
        <w:t>o</w:t>
      </w:r>
      <w:r w:rsidR="00C90B12">
        <w:rPr>
          <w:rStyle w:val="Code"/>
        </w:rPr>
        <w:t>ntext</w:t>
      </w:r>
      <w:r w:rsidR="008B4041">
        <w:t>,</w:t>
      </w:r>
      <w:r w:rsidR="00590E86" w:rsidRPr="00590E86">
        <w:t xml:space="preserve"> </w:t>
      </w:r>
      <w:r w:rsidR="00F10F2E">
        <w:t>will</w:t>
      </w:r>
      <w:r>
        <w:t xml:space="preserve"> continue to be </w:t>
      </w:r>
      <w:r w:rsidR="00B76E57">
        <w:t xml:space="preserve">restricted to a single consumer and are now referred to as </w:t>
      </w:r>
      <w:r w:rsidR="00E557F3">
        <w:t>“</w:t>
      </w:r>
      <w:r w:rsidR="00B76E57">
        <w:t>unshared non-durable subscriptions</w:t>
      </w:r>
      <w:r w:rsidR="00A05B30">
        <w:t xml:space="preserve">”. </w:t>
      </w:r>
      <w:r w:rsidR="00515EF3">
        <w:t xml:space="preserve">These are described in a new section </w:t>
      </w:r>
      <w:r w:rsidR="001E03D3">
        <w:fldChar w:fldCharType="begin"/>
      </w:r>
      <w:r w:rsidR="00515EF3">
        <w:instrText xml:space="preserve"> REF _Ref322434568 \r \h </w:instrText>
      </w:r>
      <w:r w:rsidR="001E03D3">
        <w:fldChar w:fldCharType="separate"/>
      </w:r>
      <w:r w:rsidR="009749BC">
        <w:t>8.3.1</w:t>
      </w:r>
      <w:r w:rsidR="001E03D3">
        <w:fldChar w:fldCharType="end"/>
      </w:r>
      <w:r w:rsidR="00515EF3">
        <w:t xml:space="preserve"> </w:t>
      </w:r>
      <w:r w:rsidR="00E557F3">
        <w:t>“</w:t>
      </w:r>
      <w:r w:rsidR="001E03D3">
        <w:fldChar w:fldCharType="begin"/>
      </w:r>
      <w:r w:rsidR="00515EF3">
        <w:instrText xml:space="preserve"> REF _Ref322434568 \h </w:instrText>
      </w:r>
      <w:r w:rsidR="001E03D3">
        <w:fldChar w:fldCharType="separate"/>
      </w:r>
      <w:r w:rsidR="009749BC">
        <w:t>Unshared non-durable subscriptions</w:t>
      </w:r>
      <w:r w:rsidR="001E03D3">
        <w:fldChar w:fldCharType="end"/>
      </w:r>
      <w:r w:rsidR="00A05B30">
        <w:t>”.</w:t>
      </w:r>
    </w:p>
    <w:p w:rsidR="00B85E9C" w:rsidRDefault="008E1BF5" w:rsidP="008E1BF5">
      <w:r>
        <w:t>New</w:t>
      </w:r>
      <w:r w:rsidR="00C92133">
        <w:t xml:space="preserve"> </w:t>
      </w:r>
      <w:r w:rsidR="00D52117" w:rsidRPr="004439C1">
        <w:rPr>
          <w:rStyle w:val="Code"/>
        </w:rPr>
        <w:t>createSharedConsumer</w:t>
      </w:r>
      <w:r w:rsidR="00D52117">
        <w:t xml:space="preserve"> </w:t>
      </w:r>
      <w:r w:rsidR="00B85E9C">
        <w:t xml:space="preserve">methods have been added to </w:t>
      </w:r>
      <w:r w:rsidR="00D52117" w:rsidRPr="008E1BF5">
        <w:rPr>
          <w:rStyle w:val="Code"/>
        </w:rPr>
        <w:t>Session</w:t>
      </w:r>
      <w:r w:rsidR="00D52117" w:rsidRPr="00C90B12">
        <w:t>,</w:t>
      </w:r>
      <w:r w:rsidR="00D52117">
        <w:t xml:space="preserve"> </w:t>
      </w:r>
      <w:r w:rsidR="00D52117" w:rsidRPr="008E1BF5">
        <w:rPr>
          <w:rStyle w:val="Code"/>
        </w:rPr>
        <w:t>TopicSession</w:t>
      </w:r>
      <w:r w:rsidR="00D52117" w:rsidRPr="00C90B12">
        <w:t xml:space="preserve"> and </w:t>
      </w:r>
      <w:r w:rsidR="00D52117">
        <w:rPr>
          <w:rStyle w:val="Code"/>
        </w:rPr>
        <w:t>JMSContext</w:t>
      </w:r>
      <w:r w:rsidR="00D52117">
        <w:t xml:space="preserve"> to </w:t>
      </w:r>
      <w:r w:rsidR="00155E09">
        <w:t xml:space="preserve">create </w:t>
      </w:r>
      <w:r w:rsidR="00C5148F">
        <w:t xml:space="preserve">a new type of </w:t>
      </w:r>
      <w:r w:rsidR="005F742F">
        <w:t xml:space="preserve">non-durable </w:t>
      </w:r>
      <w:r w:rsidR="00C5148F">
        <w:t xml:space="preserve">subscription which may have more than one consumer. </w:t>
      </w:r>
      <w:r w:rsidR="00B85E9C">
        <w:t xml:space="preserve"> </w:t>
      </w:r>
      <w:r w:rsidR="006813B7">
        <w:t>These are</w:t>
      </w:r>
      <w:r w:rsidR="00C5148F">
        <w:t xml:space="preserve"> referred to as </w:t>
      </w:r>
      <w:r w:rsidR="00E557F3">
        <w:t>“</w:t>
      </w:r>
      <w:r w:rsidR="00C5148F">
        <w:t xml:space="preserve">shared </w:t>
      </w:r>
      <w:r w:rsidR="00F2696A">
        <w:t>non-</w:t>
      </w:r>
      <w:r w:rsidR="00C5148F">
        <w:t>durable subscriptions</w:t>
      </w:r>
      <w:r w:rsidR="00A05B30">
        <w:t xml:space="preserve">” </w:t>
      </w:r>
      <w:r w:rsidR="00C5148F">
        <w:t xml:space="preserve">and are </w:t>
      </w:r>
      <w:r w:rsidR="00DB3F8C">
        <w:t>identified by name and client identifier</w:t>
      </w:r>
      <w:r w:rsidR="004B3BE5">
        <w:t xml:space="preserve"> (</w:t>
      </w:r>
      <w:r w:rsidR="00DB3F8C">
        <w:t>if set</w:t>
      </w:r>
      <w:r w:rsidR="004B3BE5">
        <w:t>)</w:t>
      </w:r>
      <w:r w:rsidR="00DB3F8C">
        <w:t xml:space="preserve">. </w:t>
      </w:r>
      <w:r w:rsidR="00324C29">
        <w:t xml:space="preserve">They are </w:t>
      </w:r>
      <w:r w:rsidR="00C5148F">
        <w:t xml:space="preserve">described in a new section </w:t>
      </w:r>
      <w:r w:rsidR="001E03D3">
        <w:fldChar w:fldCharType="begin"/>
      </w:r>
      <w:r w:rsidR="00F2696A">
        <w:instrText xml:space="preserve"> REF _Ref322434596 \r \h </w:instrText>
      </w:r>
      <w:r w:rsidR="001E03D3">
        <w:fldChar w:fldCharType="separate"/>
      </w:r>
      <w:r w:rsidR="009749BC">
        <w:t>8.3.2</w:t>
      </w:r>
      <w:r w:rsidR="001E03D3">
        <w:fldChar w:fldCharType="end"/>
      </w:r>
      <w:r w:rsidR="006813B7">
        <w:t xml:space="preserve"> </w:t>
      </w:r>
      <w:r w:rsidR="00E557F3">
        <w:t>“</w:t>
      </w:r>
      <w:r w:rsidR="001E03D3">
        <w:fldChar w:fldCharType="begin"/>
      </w:r>
      <w:r w:rsidR="009B3683">
        <w:instrText xml:space="preserve"> REF _Ref322434596 \h </w:instrText>
      </w:r>
      <w:r w:rsidR="001E03D3">
        <w:fldChar w:fldCharType="separate"/>
      </w:r>
      <w:r w:rsidR="009749BC">
        <w:t>Shared non-durable subscriptions</w:t>
      </w:r>
      <w:r w:rsidR="001E03D3">
        <w:fldChar w:fldCharType="end"/>
      </w:r>
      <w:r w:rsidR="00A05B30">
        <w:t xml:space="preserve">”. </w:t>
      </w:r>
      <w:r w:rsidR="004307D7">
        <w:t xml:space="preserve">The </w:t>
      </w:r>
      <w:r w:rsidR="00251C1A" w:rsidRPr="00251C1A">
        <w:rPr>
          <w:rStyle w:val="Code"/>
        </w:rPr>
        <w:t>noLocal</w:t>
      </w:r>
      <w:r w:rsidR="004307D7">
        <w:t xml:space="preserve"> parameter is not supported for shared non-durable subscriptions.</w:t>
      </w:r>
    </w:p>
    <w:p w:rsidR="0029068D" w:rsidRDefault="00F4606B">
      <w:pPr>
        <w:pStyle w:val="Appendix4"/>
        <w:keepNext/>
      </w:pPr>
      <w:r>
        <w:t>Durable subscriptions</w:t>
      </w:r>
    </w:p>
    <w:p w:rsidR="002D14FD" w:rsidRDefault="004B7F00">
      <w:r w:rsidRPr="004B7F00">
        <w:t xml:space="preserve">In order to maintain backwards compatibility with JMS 1.1, the existing methods for creating durable subscriptions </w:t>
      </w:r>
      <w:r w:rsidR="00567163">
        <w:t xml:space="preserve">also </w:t>
      </w:r>
      <w:r w:rsidRPr="004B7F00">
        <w:t xml:space="preserve">remain unchanged. Subscriptions created using the existing </w:t>
      </w:r>
      <w:r w:rsidR="00590E86" w:rsidRPr="00590E86">
        <w:rPr>
          <w:rStyle w:val="Code"/>
        </w:rPr>
        <w:t>createDurableSubscriber</w:t>
      </w:r>
      <w:r w:rsidRPr="004B7F00">
        <w:t xml:space="preserve"> methods on </w:t>
      </w:r>
      <w:r w:rsidR="00590E86" w:rsidRPr="00590E86">
        <w:rPr>
          <w:rStyle w:val="Code"/>
        </w:rPr>
        <w:t>Session</w:t>
      </w:r>
      <w:r w:rsidRPr="004B7F00">
        <w:t xml:space="preserve"> and </w:t>
      </w:r>
      <w:r w:rsidR="00590E86" w:rsidRPr="00590E86">
        <w:rPr>
          <w:rStyle w:val="Code"/>
        </w:rPr>
        <w:t>TopicSession</w:t>
      </w:r>
      <w:r w:rsidR="00A75B82">
        <w:t xml:space="preserve">, </w:t>
      </w:r>
      <w:r w:rsidRPr="004B7F00">
        <w:t xml:space="preserve">as well as the new </w:t>
      </w:r>
      <w:r w:rsidR="00590E86" w:rsidRPr="00590E86">
        <w:rPr>
          <w:rStyle w:val="Code"/>
        </w:rPr>
        <w:t>createDurableConsumer</w:t>
      </w:r>
      <w:r w:rsidRPr="004B7F00">
        <w:t xml:space="preserve"> methods on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will continue to be restricted to a single consumer and </w:t>
      </w:r>
      <w:r w:rsidR="00097049">
        <w:t>setting the</w:t>
      </w:r>
      <w:r w:rsidR="000D3FDB">
        <w:t xml:space="preserve"> client identifier will continue to be required. </w:t>
      </w:r>
      <w:r w:rsidR="004C15ED">
        <w:t>These</w:t>
      </w:r>
      <w:r w:rsidRPr="004B7F00">
        <w:t xml:space="preserve"> now referred to as </w:t>
      </w:r>
      <w:r w:rsidR="00E557F3">
        <w:t>“</w:t>
      </w:r>
      <w:r w:rsidRPr="004B7F00">
        <w:t>unsh</w:t>
      </w:r>
      <w:r w:rsidR="008750A1">
        <w:t>ared durable subscriptions</w:t>
      </w:r>
      <w:r w:rsidR="00A05B30">
        <w:t xml:space="preserve">” </w:t>
      </w:r>
      <w:r w:rsidR="008750A1">
        <w:t xml:space="preserve">and </w:t>
      </w:r>
      <w:r w:rsidRPr="004B7F00">
        <w:t xml:space="preserve">are described in a new section </w:t>
      </w:r>
      <w:r w:rsidR="001E03D3">
        <w:fldChar w:fldCharType="begin"/>
      </w:r>
      <w:r w:rsidR="00986621">
        <w:instrText xml:space="preserve"> REF _Ref341265821 \r \h </w:instrText>
      </w:r>
      <w:r w:rsidR="001E03D3">
        <w:fldChar w:fldCharType="separate"/>
      </w:r>
      <w:r w:rsidR="009749BC">
        <w:t>8.3.3</w:t>
      </w:r>
      <w:r w:rsidR="001E03D3">
        <w:fldChar w:fldCharType="end"/>
      </w:r>
      <w:r w:rsidR="00986621">
        <w:t xml:space="preserve"> </w:t>
      </w:r>
      <w:r w:rsidR="00E557F3">
        <w:t>“</w:t>
      </w:r>
      <w:r w:rsidR="001E03D3">
        <w:fldChar w:fldCharType="begin"/>
      </w:r>
      <w:r w:rsidR="00986621">
        <w:instrText xml:space="preserve"> REF _Ref341265821 \h </w:instrText>
      </w:r>
      <w:r w:rsidR="001E03D3">
        <w:fldChar w:fldCharType="separate"/>
      </w:r>
      <w:r w:rsidR="009749BC" w:rsidRPr="00590E86">
        <w:t>Unshared durable subscriptions</w:t>
      </w:r>
      <w:r w:rsidR="001E03D3">
        <w:fldChar w:fldCharType="end"/>
      </w:r>
      <w:r w:rsidR="00A05B30">
        <w:t>”.</w:t>
      </w:r>
    </w:p>
    <w:p w:rsidR="0029068D" w:rsidRDefault="004B7F00">
      <w:r w:rsidRPr="004B7F00">
        <w:lastRenderedPageBreak/>
        <w:t xml:space="preserve">New </w:t>
      </w:r>
      <w:r w:rsidR="00590E86" w:rsidRPr="00590E86">
        <w:rPr>
          <w:rStyle w:val="Code"/>
        </w:rPr>
        <w:t>createShared</w:t>
      </w:r>
      <w:r w:rsidR="00473117">
        <w:rPr>
          <w:rStyle w:val="Code"/>
        </w:rPr>
        <w:t>Durable</w:t>
      </w:r>
      <w:r w:rsidR="00590E86" w:rsidRPr="00590E86">
        <w:rPr>
          <w:rStyle w:val="Code"/>
        </w:rPr>
        <w:t>Consumer</w:t>
      </w:r>
      <w:r w:rsidRPr="004B7F00">
        <w:t xml:space="preserve"> methods have been added to </w:t>
      </w:r>
      <w:r w:rsidR="00590E86" w:rsidRPr="00590E86">
        <w:rPr>
          <w:rStyle w:val="Code"/>
        </w:rPr>
        <w:t>Session</w:t>
      </w:r>
      <w:r w:rsidRPr="004B7F00">
        <w:t xml:space="preserve">, </w:t>
      </w:r>
      <w:r w:rsidR="00590E86" w:rsidRPr="00590E86">
        <w:rPr>
          <w:rStyle w:val="Code"/>
        </w:rPr>
        <w:t>TopicSession</w:t>
      </w:r>
      <w:r w:rsidRPr="004B7F00">
        <w:t xml:space="preserve"> and </w:t>
      </w:r>
      <w:r w:rsidR="00590E86" w:rsidRPr="00590E86">
        <w:rPr>
          <w:rStyle w:val="Code"/>
        </w:rPr>
        <w:t>JMSContext</w:t>
      </w:r>
      <w:r w:rsidRPr="004B7F00">
        <w:t xml:space="preserve"> to create a new type of </w:t>
      </w:r>
      <w:r w:rsidR="000D7F16">
        <w:t xml:space="preserve">durable </w:t>
      </w:r>
      <w:r w:rsidRPr="004B7F00">
        <w:t>subscription which may have more than one consumer</w:t>
      </w:r>
      <w:r w:rsidR="00C574E7">
        <w:t xml:space="preserve"> and</w:t>
      </w:r>
      <w:r w:rsidR="009B71FB">
        <w:t xml:space="preserve"> </w:t>
      </w:r>
      <w:r w:rsidR="008D0049">
        <w:t xml:space="preserve">which </w:t>
      </w:r>
      <w:r w:rsidR="0009057D">
        <w:t>do not require</w:t>
      </w:r>
      <w:r w:rsidR="005E2C2A">
        <w:t xml:space="preserve"> the client identifier </w:t>
      </w:r>
      <w:r w:rsidR="0009057D">
        <w:t>to be set</w:t>
      </w:r>
      <w:r w:rsidR="005E2C2A">
        <w:t xml:space="preserve">. </w:t>
      </w:r>
      <w:r w:rsidRPr="004B7F00">
        <w:t xml:space="preserve">These are referred to as </w:t>
      </w:r>
      <w:r w:rsidR="00E557F3">
        <w:t>“</w:t>
      </w:r>
      <w:r w:rsidRPr="004B7F00">
        <w:t>shared durable subscriptions</w:t>
      </w:r>
      <w:r w:rsidR="00A05B30">
        <w:t xml:space="preserve">” </w:t>
      </w:r>
      <w:r w:rsidRPr="004B7F00">
        <w:t>and are described in a new section</w:t>
      </w:r>
      <w:r w:rsidR="00197451">
        <w:t xml:space="preserve"> </w:t>
      </w:r>
      <w:r w:rsidR="001E03D3">
        <w:fldChar w:fldCharType="begin"/>
      </w:r>
      <w:r w:rsidR="00197451">
        <w:instrText xml:space="preserve"> REF _Ref345348595 \r \h </w:instrText>
      </w:r>
      <w:r w:rsidR="001E03D3">
        <w:fldChar w:fldCharType="separate"/>
      </w:r>
      <w:r w:rsidR="009749BC">
        <w:t>8.3.4</w:t>
      </w:r>
      <w:r w:rsidR="001E03D3">
        <w:fldChar w:fldCharType="end"/>
      </w:r>
      <w:r w:rsidR="00197451">
        <w:t xml:space="preserve"> “</w:t>
      </w:r>
      <w:r w:rsidR="001E03D3">
        <w:fldChar w:fldCharType="begin"/>
      </w:r>
      <w:r w:rsidR="00197451">
        <w:instrText xml:space="preserve"> REF _Ref345348595 \h </w:instrText>
      </w:r>
      <w:r w:rsidR="001E03D3">
        <w:fldChar w:fldCharType="separate"/>
      </w:r>
      <w:r w:rsidR="009749BC">
        <w:t>Shared durable subscriptions</w:t>
      </w:r>
      <w:r w:rsidR="001E03D3">
        <w:fldChar w:fldCharType="end"/>
      </w:r>
      <w:r w:rsidR="00A05B30">
        <w:t xml:space="preserve">”. </w:t>
      </w:r>
      <w:r w:rsidR="003F75CA">
        <w:t xml:space="preserve">The </w:t>
      </w:r>
      <w:r w:rsidR="003F75CA" w:rsidRPr="007521B9">
        <w:rPr>
          <w:rStyle w:val="Code"/>
        </w:rPr>
        <w:t>noLocal</w:t>
      </w:r>
      <w:r w:rsidR="003F75CA">
        <w:t xml:space="preserve"> parameter is not supported for shared durable subscriptions.</w:t>
      </w:r>
    </w:p>
    <w:p w:rsidR="00280089" w:rsidRDefault="00280089" w:rsidP="00280089">
      <w:pPr>
        <w:pStyle w:val="Appendix3"/>
      </w:pPr>
      <w:bookmarkStart w:id="865" w:name="_Toc351464553"/>
      <w:bookmarkStart w:id="866" w:name="_Ref312334144"/>
      <w:bookmarkStart w:id="867" w:name="_Toc311729418"/>
      <w:bookmarkEnd w:id="838"/>
      <w:r>
        <w:t xml:space="preserve">Client ID optional on </w:t>
      </w:r>
      <w:r w:rsidR="006C2E28">
        <w:t>shared d</w:t>
      </w:r>
      <w:r>
        <w:t>urable subscriptions (JMS_SPEC-39)</w:t>
      </w:r>
      <w:bookmarkEnd w:id="865"/>
    </w:p>
    <w:p w:rsidR="00280089" w:rsidRDefault="001F7AF6" w:rsidP="00280089">
      <w:r>
        <w:t>In JMS 1.1 it was</w:t>
      </w:r>
      <w:r w:rsidR="00280089">
        <w:t xml:space="preserve"> mandatory for the client identifier to be set when creating or activating a durable subscription. </w:t>
      </w:r>
    </w:p>
    <w:p w:rsidR="00280089" w:rsidRDefault="00E96CBE" w:rsidP="00280089">
      <w:r>
        <w:t>I</w:t>
      </w:r>
      <w:r w:rsidR="00D52F8A">
        <w:t xml:space="preserve">n JMS 2.0, shared </w:t>
      </w:r>
      <w:r w:rsidR="00EC123A">
        <w:t>durable subscription</w:t>
      </w:r>
      <w:r w:rsidR="00D52F8A">
        <w:t xml:space="preserve">s </w:t>
      </w:r>
      <w:r w:rsidR="00EC123A">
        <w:t xml:space="preserve">(see </w:t>
      </w:r>
      <w:r w:rsidR="001E03D3">
        <w:fldChar w:fldCharType="begin"/>
      </w:r>
      <w:r w:rsidR="00234504">
        <w:instrText xml:space="preserve"> REF _Ref341270648 \n \h </w:instrText>
      </w:r>
      <w:r w:rsidR="001E03D3">
        <w:fldChar w:fldCharType="separate"/>
      </w:r>
      <w:r w:rsidR="009749BC">
        <w:t>A.1.8</w:t>
      </w:r>
      <w:r w:rsidR="001E03D3">
        <w:fldChar w:fldCharType="end"/>
      </w:r>
      <w:r w:rsidR="00234504">
        <w:t xml:space="preserve"> </w:t>
      </w:r>
      <w:r w:rsidR="001E03D3">
        <w:fldChar w:fldCharType="begin"/>
      </w:r>
      <w:r w:rsidR="00234504">
        <w:instrText xml:space="preserve"> REF _Ref341270648 \p \h </w:instrText>
      </w:r>
      <w:r w:rsidR="001E03D3">
        <w:fldChar w:fldCharType="separate"/>
      </w:r>
      <w:r w:rsidR="009749BC">
        <w:t>above</w:t>
      </w:r>
      <w:r w:rsidR="001E03D3">
        <w:fldChar w:fldCharType="end"/>
      </w:r>
      <w:r w:rsidR="00234504">
        <w:t>)</w:t>
      </w:r>
      <w:r>
        <w:t xml:space="preserve"> </w:t>
      </w:r>
      <w:r w:rsidR="00201FD2">
        <w:t>will</w:t>
      </w:r>
      <w:r w:rsidR="00D52F8A">
        <w:t xml:space="preserve"> not have this restriction. However in order to maintain backwards compatibility with JMS 1.1, </w:t>
      </w:r>
      <w:r w:rsidR="00A37BE6">
        <w:t xml:space="preserve">unshared durable subscriptions </w:t>
      </w:r>
      <w:r w:rsidR="00E721EF">
        <w:t xml:space="preserve">will </w:t>
      </w:r>
      <w:r w:rsidR="00A37BE6">
        <w:t xml:space="preserve">continue to require the client identifier to be </w:t>
      </w:r>
      <w:r w:rsidR="00156606">
        <w:t>set</w:t>
      </w:r>
      <w:r w:rsidR="00A37BE6">
        <w:t>.</w:t>
      </w:r>
      <w:r w:rsidR="00D52F8A">
        <w:t xml:space="preserve"> </w:t>
      </w:r>
    </w:p>
    <w:p w:rsidR="00ED51EC" w:rsidRDefault="00ED51EC" w:rsidP="00ED51EC">
      <w:pPr>
        <w:pStyle w:val="Appendix3"/>
      </w:pPr>
      <w:bookmarkStart w:id="868" w:name="_Toc351464554"/>
      <w:r>
        <w:t>Delivery delay</w:t>
      </w:r>
      <w:bookmarkEnd w:id="866"/>
      <w:r>
        <w:t xml:space="preserve"> (JMS_SPEC-44)</w:t>
      </w:r>
      <w:bookmarkEnd w:id="868"/>
    </w:p>
    <w:p w:rsidR="00312C61" w:rsidRDefault="00312C61" w:rsidP="00312C61">
      <w:r>
        <w:t xml:space="preserve">A new feature </w:t>
      </w:r>
      <w:r w:rsidR="00E557F3">
        <w:t>“</w:t>
      </w:r>
      <w:r>
        <w:t>delivery delay</w:t>
      </w:r>
      <w:r w:rsidR="00A05B30">
        <w:t xml:space="preserve">” </w:t>
      </w:r>
      <w:r>
        <w:t>has been added which allows a producing client to specify the earliest time when a provider may make the message visible on the target destination and available for delivery to consumers.</w:t>
      </w:r>
    </w:p>
    <w:p w:rsidR="00ED51EC" w:rsidRDefault="00ED51EC" w:rsidP="00ED51EC">
      <w:r>
        <w:t xml:space="preserve">A new section </w:t>
      </w:r>
      <w:r w:rsidR="001E03D3">
        <w:fldChar w:fldCharType="begin"/>
      </w:r>
      <w:r>
        <w:instrText xml:space="preserve"> REF _Ref312071338 \r \h </w:instrText>
      </w:r>
      <w:r w:rsidR="001E03D3">
        <w:fldChar w:fldCharType="separate"/>
      </w:r>
      <w:r w:rsidR="009749BC">
        <w:t>7.9</w:t>
      </w:r>
      <w:r w:rsidR="001E03D3">
        <w:fldChar w:fldCharType="end"/>
      </w:r>
      <w:r>
        <w:t xml:space="preserve"> </w:t>
      </w:r>
      <w:r w:rsidR="00E557F3">
        <w:t>“</w:t>
      </w:r>
      <w:r w:rsidR="001E03D3">
        <w:fldChar w:fldCharType="begin"/>
      </w:r>
      <w:r>
        <w:instrText xml:space="preserve"> REF _Ref312071339 \h </w:instrText>
      </w:r>
      <w:r w:rsidR="001E03D3">
        <w:fldChar w:fldCharType="separate"/>
      </w:r>
      <w:r w:rsidR="009749BC">
        <w:t>Message delivery delay</w:t>
      </w:r>
      <w:r w:rsidR="001E03D3">
        <w:fldChar w:fldCharType="end"/>
      </w:r>
      <w:r w:rsidR="00A05B30">
        <w:t xml:space="preserve">” </w:t>
      </w:r>
      <w:r>
        <w:t xml:space="preserve">and a corresponding new section </w:t>
      </w:r>
      <w:r w:rsidR="001E03D3">
        <w:fldChar w:fldCharType="begin"/>
      </w:r>
      <w:r>
        <w:instrText xml:space="preserve"> REF _Ref312068765 \r \h </w:instrText>
      </w:r>
      <w:r w:rsidR="001E03D3">
        <w:fldChar w:fldCharType="separate"/>
      </w:r>
      <w:r w:rsidR="009749BC">
        <w:t>3.4.13</w:t>
      </w:r>
      <w:r w:rsidR="001E03D3">
        <w:fldChar w:fldCharType="end"/>
      </w:r>
      <w:r>
        <w:t xml:space="preserve"> </w:t>
      </w:r>
      <w:r w:rsidR="00E557F3">
        <w:t>“</w:t>
      </w:r>
      <w:r w:rsidR="001E03D3">
        <w:fldChar w:fldCharType="begin"/>
      </w:r>
      <w:r>
        <w:instrText xml:space="preserve"> REF _Ref312068765 \h </w:instrText>
      </w:r>
      <w:r w:rsidR="001E03D3">
        <w:fldChar w:fldCharType="separate"/>
      </w:r>
      <w:r w:rsidR="009749BC">
        <w:t>JMSDeliveryTime</w:t>
      </w:r>
      <w:r w:rsidR="001E03D3">
        <w:fldChar w:fldCharType="end"/>
      </w:r>
      <w:r w:rsidR="00A05B30">
        <w:t xml:space="preserve">” </w:t>
      </w:r>
      <w:r w:rsidR="00312C61">
        <w:t>have been added</w:t>
      </w:r>
      <w:r w:rsidR="009D2CFF">
        <w:t xml:space="preserve"> to describe this new feature. </w:t>
      </w:r>
      <w:r w:rsidRPr="00B76B06">
        <w:t xml:space="preserve">Section </w:t>
      </w:r>
      <w:r w:rsidR="001E03D3">
        <w:fldChar w:fldCharType="begin"/>
      </w:r>
      <w:r>
        <w:instrText xml:space="preserve"> REF _Ref308032475 \r \h </w:instrText>
      </w:r>
      <w:r w:rsidR="001E03D3">
        <w:fldChar w:fldCharType="separate"/>
      </w:r>
      <w:r w:rsidR="009749BC">
        <w:t>6.2.9.2</w:t>
      </w:r>
      <w:r w:rsidR="001E03D3">
        <w:fldChar w:fldCharType="end"/>
      </w:r>
      <w:r>
        <w:t xml:space="preserve"> </w:t>
      </w:r>
      <w:r w:rsidR="00E557F3">
        <w:t>“</w:t>
      </w:r>
      <w:r w:rsidR="001E03D3">
        <w:fldChar w:fldCharType="begin"/>
      </w:r>
      <w:r>
        <w:instrText xml:space="preserve"> REF _Ref308032475 \h </w:instrText>
      </w:r>
      <w:r w:rsidR="001E03D3">
        <w:fldChar w:fldCharType="separate"/>
      </w:r>
      <w:r w:rsidR="009749BC">
        <w:t>Order of message sends</w:t>
      </w:r>
      <w:r w:rsidR="001E03D3">
        <w:fldChar w:fldCharType="end"/>
      </w:r>
      <w:r w:rsidR="00A05B30">
        <w:t xml:space="preserve">” </w:t>
      </w:r>
      <w:r w:rsidRPr="00B76B06">
        <w:t>has been updated to state that messages with a later delivery time may be delivered</w:t>
      </w:r>
      <w:r>
        <w:t xml:space="preserve"> after messages with an earlier </w:t>
      </w:r>
      <w:r w:rsidRPr="00B76B06">
        <w:t>delivery time.</w:t>
      </w:r>
    </w:p>
    <w:p w:rsidR="00ED51EC" w:rsidRDefault="00ED51EC" w:rsidP="00ED51EC">
      <w:r>
        <w:t xml:space="preserve">Section </w:t>
      </w:r>
      <w:r w:rsidR="001E03D3">
        <w:fldChar w:fldCharType="begin"/>
      </w:r>
      <w:r>
        <w:instrText xml:space="preserve"> REF RTF33353939353a204865616432 \r \h </w:instrText>
      </w:r>
      <w:r w:rsidR="001E03D3">
        <w:fldChar w:fldCharType="separate"/>
      </w:r>
      <w:r w:rsidR="009749BC">
        <w:t>6.2.10</w:t>
      </w:r>
      <w:r w:rsidR="001E03D3">
        <w:fldChar w:fldCharType="end"/>
      </w:r>
      <w:r>
        <w:t xml:space="preserve"> </w:t>
      </w:r>
      <w:r w:rsidR="00E557F3">
        <w:t>“</w:t>
      </w:r>
      <w:r w:rsidR="001E03D3">
        <w:fldChar w:fldCharType="begin"/>
      </w:r>
      <w:r>
        <w:instrText xml:space="preserve"> REF RTF33353939353a204865616432 \h </w:instrText>
      </w:r>
      <w:r w:rsidR="001E03D3">
        <w:fldChar w:fldCharType="separate"/>
      </w:r>
      <w:r w:rsidR="009749BC">
        <w:t>Message a</w:t>
      </w:r>
      <w:r w:rsidR="009749BC" w:rsidRPr="00864041">
        <w:t>cknowledgment</w:t>
      </w:r>
      <w:r w:rsidR="001E03D3">
        <w:fldChar w:fldCharType="end"/>
      </w:r>
      <w:r w:rsidR="00A05B30">
        <w:t xml:space="preserve">” </w:t>
      </w:r>
      <w:r w:rsidR="00EB66AA">
        <w:t>has</w:t>
      </w:r>
      <w:r>
        <w:t xml:space="preserve"> been updat</w:t>
      </w:r>
      <w:r w:rsidR="00CA28FA">
        <w:t>ed to state that when a session’</w:t>
      </w:r>
      <w:r>
        <w:t xml:space="preserve">s </w:t>
      </w:r>
      <w:r w:rsidRPr="00936C1B">
        <w:rPr>
          <w:rStyle w:val="Code"/>
        </w:rPr>
        <w:t>recover</w:t>
      </w:r>
      <w:r>
        <w:t xml:space="preserve"> method is called the messages it now delivers may be different from those that were originally</w:t>
      </w:r>
      <w:r w:rsidR="00B444E9">
        <w:t xml:space="preserve"> </w:t>
      </w:r>
      <w:r>
        <w:t>delivered due to the delivery of messages which could not previously be delivered as they had not reached their specified delivery time.</w:t>
      </w:r>
    </w:p>
    <w:p w:rsidR="000E5B15" w:rsidRDefault="00ED51EC" w:rsidP="000E5B15">
      <w:r>
        <w:t xml:space="preserve">Section </w:t>
      </w:r>
      <w:r w:rsidR="001E03D3">
        <w:fldChar w:fldCharType="begin"/>
      </w:r>
      <w:r>
        <w:instrText xml:space="preserve"> REF _Ref308032008 \r \h </w:instrText>
      </w:r>
      <w:r w:rsidR="001E03D3">
        <w:fldChar w:fldCharType="separate"/>
      </w:r>
      <w:r w:rsidR="009749BC">
        <w:t>7.1</w:t>
      </w:r>
      <w:r w:rsidR="001E03D3">
        <w:fldChar w:fldCharType="end"/>
      </w:r>
      <w:r>
        <w:t xml:space="preserve"> </w:t>
      </w:r>
      <w:r w:rsidR="00E557F3">
        <w:t>“</w:t>
      </w:r>
      <w:r w:rsidR="001E03D3">
        <w:fldChar w:fldCharType="begin"/>
      </w:r>
      <w:r>
        <w:instrText xml:space="preserve"> REF _Ref308032008 \h </w:instrText>
      </w:r>
      <w:r w:rsidR="001E03D3">
        <w:fldChar w:fldCharType="separate"/>
      </w:r>
      <w:r w:rsidR="009749BC">
        <w:t>Producers</w:t>
      </w:r>
      <w:r w:rsidR="001E03D3">
        <w:fldChar w:fldCharType="end"/>
      </w:r>
      <w:r w:rsidR="00A05B30">
        <w:t xml:space="preserve">” </w:t>
      </w:r>
      <w:r>
        <w:t>has been updated to mention that a client may now define a default delivery delay for messages sent by a producer.</w:t>
      </w:r>
    </w:p>
    <w:p w:rsidR="0029068D" w:rsidRDefault="00392643">
      <w:pPr>
        <w:pStyle w:val="Appendix3"/>
      </w:pPr>
      <w:bookmarkStart w:id="869" w:name="_Toc351464555"/>
      <w:r>
        <w:t>Sending messages asynchronously</w:t>
      </w:r>
      <w:bookmarkEnd w:id="867"/>
      <w:r w:rsidR="00240D65">
        <w:t xml:space="preserve"> (JMS_SPEC-43)</w:t>
      </w:r>
      <w:bookmarkEnd w:id="869"/>
    </w:p>
    <w:p w:rsidR="00A443C8" w:rsidRDefault="00A443C8" w:rsidP="000E5B15">
      <w:r w:rsidRPr="00A443C8">
        <w:t xml:space="preserve">New send methods have been added to </w:t>
      </w:r>
      <w:r w:rsidRPr="00A443C8">
        <w:rPr>
          <w:rStyle w:val="Code"/>
        </w:rPr>
        <w:t>MessageProducer</w:t>
      </w:r>
      <w:r w:rsidRPr="00A443C8">
        <w:t xml:space="preserve"> which allow messages to be sent asynchronously. These methods permit the JMS provider to perform part of the work involved in sending the message in a separate thread. When the send is complete, a callback method is invoked on an object supplied by the caller. Similar methods are available for applications using the new </w:t>
      </w:r>
      <w:r w:rsidRPr="00A443C8">
        <w:rPr>
          <w:rStyle w:val="Code"/>
        </w:rPr>
        <w:t>JMSProducer</w:t>
      </w:r>
      <w:r w:rsidRPr="00A443C8">
        <w:t xml:space="preserve"> interface.</w:t>
      </w:r>
    </w:p>
    <w:p w:rsidR="000E5B15" w:rsidRDefault="00392643" w:rsidP="000E5B15">
      <w:r>
        <w:t xml:space="preserve">Section </w:t>
      </w:r>
      <w:r w:rsidR="001E03D3">
        <w:fldChar w:fldCharType="begin"/>
      </w:r>
      <w:r>
        <w:instrText xml:space="preserve"> REF _Ref311728791 \r \h </w:instrText>
      </w:r>
      <w:r w:rsidR="001E03D3">
        <w:fldChar w:fldCharType="separate"/>
      </w:r>
      <w:r w:rsidR="009749BC">
        <w:t>7.1</w:t>
      </w:r>
      <w:r w:rsidR="001E03D3">
        <w:fldChar w:fldCharType="end"/>
      </w:r>
      <w:r>
        <w:t xml:space="preserve"> </w:t>
      </w:r>
      <w:r w:rsidR="00E557F3">
        <w:t>“</w:t>
      </w:r>
      <w:r w:rsidR="001E03D3">
        <w:fldChar w:fldCharType="begin"/>
      </w:r>
      <w:r>
        <w:instrText xml:space="preserve"> REF _Ref311728797 \h </w:instrText>
      </w:r>
      <w:r w:rsidR="001E03D3">
        <w:fldChar w:fldCharType="separate"/>
      </w:r>
      <w:r w:rsidR="009749BC">
        <w:t>Producers</w:t>
      </w:r>
      <w:r w:rsidR="001E03D3">
        <w:fldChar w:fldCharType="end"/>
      </w:r>
      <w:r w:rsidR="00A05B30">
        <w:t xml:space="preserve">” </w:t>
      </w:r>
      <w:r>
        <w:t xml:space="preserve">has been extended to describe </w:t>
      </w:r>
      <w:r w:rsidR="004C0EF0">
        <w:t>these</w:t>
      </w:r>
      <w:r>
        <w:t xml:space="preserve"> additional </w:t>
      </w:r>
      <w:r w:rsidR="00590E86" w:rsidRPr="00590E86">
        <w:rPr>
          <w:rStyle w:val="Code"/>
        </w:rPr>
        <w:t>send</w:t>
      </w:r>
      <w:r>
        <w:t xml:space="preserve"> methods</w:t>
      </w:r>
      <w:r w:rsidR="004C0EF0">
        <w:t>.</w:t>
      </w:r>
    </w:p>
    <w:p w:rsidR="0029068D" w:rsidRDefault="001B0AA8">
      <w:pPr>
        <w:pStyle w:val="Appendix3"/>
      </w:pPr>
      <w:bookmarkStart w:id="870" w:name="_Toc351464556"/>
      <w:r>
        <w:t>Use of AutoCloseable</w:t>
      </w:r>
      <w:r w:rsidR="0012093F">
        <w:t xml:space="preserve"> (JMS_SPEC-53)</w:t>
      </w:r>
      <w:bookmarkEnd w:id="870"/>
    </w:p>
    <w:p w:rsidR="0029068D" w:rsidRDefault="00590E86">
      <w:r w:rsidRPr="00590E86">
        <w:t>The</w:t>
      </w:r>
      <w:r w:rsidR="0054200F">
        <w:rPr>
          <w:rStyle w:val="Code"/>
        </w:rPr>
        <w:t xml:space="preserve"> </w:t>
      </w:r>
      <w:r w:rsidR="009C2B24">
        <w:rPr>
          <w:rStyle w:val="Code"/>
        </w:rPr>
        <w:t>Connection</w:t>
      </w:r>
      <w:r w:rsidRPr="00590E86">
        <w:t xml:space="preserve">, </w:t>
      </w:r>
      <w:r w:rsidR="00864F84" w:rsidRPr="00864F84">
        <w:rPr>
          <w:rStyle w:val="Code"/>
        </w:rPr>
        <w:t>Session</w:t>
      </w:r>
      <w:r w:rsidRPr="00590E86">
        <w:t xml:space="preserve">, </w:t>
      </w:r>
      <w:r w:rsidR="00864F84" w:rsidRPr="00864F84">
        <w:rPr>
          <w:rStyle w:val="Code"/>
        </w:rPr>
        <w:t>MessageProducer</w:t>
      </w:r>
      <w:r w:rsidRPr="00590E86">
        <w:t xml:space="preserve">, </w:t>
      </w:r>
      <w:r w:rsidR="00864F84" w:rsidRPr="00864F84">
        <w:rPr>
          <w:rStyle w:val="Code"/>
        </w:rPr>
        <w:t>MessageConsumer</w:t>
      </w:r>
      <w:r w:rsidRPr="00590E86">
        <w:t xml:space="preserve"> and </w:t>
      </w:r>
      <w:r w:rsidR="00864F84" w:rsidRPr="00864F84">
        <w:rPr>
          <w:rStyle w:val="Code"/>
        </w:rPr>
        <w:t>QueueBrowser</w:t>
      </w:r>
      <w:r w:rsidR="00864F84">
        <w:rPr>
          <w:rStyle w:val="Code"/>
        </w:rPr>
        <w:t xml:space="preserve"> </w:t>
      </w:r>
      <w:r w:rsidR="00392643">
        <w:t xml:space="preserve">interfaces </w:t>
      </w:r>
      <w:r w:rsidR="002C2098">
        <w:t>have been modified to</w:t>
      </w:r>
      <w:r w:rsidR="00392643">
        <w:t xml:space="preserve"> extend the</w:t>
      </w:r>
      <w:r w:rsidRPr="00590E86">
        <w:t xml:space="preserve"> </w:t>
      </w:r>
      <w:r w:rsidRPr="00590E86">
        <w:rPr>
          <w:rStyle w:val="Code"/>
        </w:rPr>
        <w:t>java.lang.Autocloseable</w:t>
      </w:r>
      <w:r w:rsidR="00392643">
        <w:t xml:space="preserve"> interface</w:t>
      </w:r>
      <w:r w:rsidR="002519A6">
        <w:t>.</w:t>
      </w:r>
      <w:r w:rsidR="0054200F">
        <w:t xml:space="preserve"> This </w:t>
      </w:r>
      <w:r w:rsidR="00553171">
        <w:t xml:space="preserve">means that applications can create these objects using </w:t>
      </w:r>
      <w:r w:rsidR="002519A6">
        <w:t xml:space="preserve">a Java SE 7 try-with-resources statement </w:t>
      </w:r>
      <w:r w:rsidR="00D371E2">
        <w:t>which removes the need for applications to explicitly call</w:t>
      </w:r>
      <w:r w:rsidR="00553171">
        <w:t xml:space="preserve"> </w:t>
      </w:r>
      <w:r w:rsidRPr="00590E86">
        <w:rPr>
          <w:rStyle w:val="Code"/>
        </w:rPr>
        <w:t>close()</w:t>
      </w:r>
      <w:r w:rsidR="00553171">
        <w:t xml:space="preserve"> when these objects are no longer required. </w:t>
      </w:r>
    </w:p>
    <w:p w:rsidR="0054200F" w:rsidRDefault="00773EB3" w:rsidP="0054200F">
      <w:r>
        <w:lastRenderedPageBreak/>
        <w:t xml:space="preserve">The new </w:t>
      </w:r>
      <w:r w:rsidR="00225E6F" w:rsidRPr="00225E6F">
        <w:rPr>
          <w:rStyle w:val="Code"/>
        </w:rPr>
        <w:t>JMSContext</w:t>
      </w:r>
      <w:r>
        <w:t xml:space="preserve"> and </w:t>
      </w:r>
      <w:r w:rsidR="00225E6F" w:rsidRPr="00225E6F">
        <w:rPr>
          <w:rStyle w:val="Code"/>
        </w:rPr>
        <w:t>JMSConsumer</w:t>
      </w:r>
      <w:r>
        <w:t xml:space="preserve"> interfaces </w:t>
      </w:r>
      <w:r w:rsidR="005828B3">
        <w:t>also extend</w:t>
      </w:r>
      <w:r>
        <w:t xml:space="preserve"> the</w:t>
      </w:r>
      <w:r w:rsidRPr="009C2B24">
        <w:t xml:space="preserve"> </w:t>
      </w:r>
      <w:r w:rsidRPr="006031F9">
        <w:rPr>
          <w:rStyle w:val="Code"/>
        </w:rPr>
        <w:t>java.lang.Autocloseable</w:t>
      </w:r>
      <w:r>
        <w:t xml:space="preserve"> interface.</w:t>
      </w:r>
    </w:p>
    <w:p w:rsidR="008B79AA" w:rsidRDefault="008C645A" w:rsidP="008B79AA">
      <w:r>
        <w:t>S</w:t>
      </w:r>
      <w:r w:rsidR="00D93F50">
        <w:t>ections</w:t>
      </w:r>
      <w:r w:rsidR="008B79AA">
        <w:t xml:space="preserve"> </w:t>
      </w:r>
      <w:r w:rsidR="001E03D3">
        <w:fldChar w:fldCharType="begin"/>
      </w:r>
      <w:r w:rsidR="008B79AA">
        <w:instrText xml:space="preserve"> REF RTF38363131363a204865616432 \r \h </w:instrText>
      </w:r>
      <w:r w:rsidR="001E03D3">
        <w:fldChar w:fldCharType="separate"/>
      </w:r>
      <w:r w:rsidR="009749BC">
        <w:t>6.1.8</w:t>
      </w:r>
      <w:r w:rsidR="001E03D3">
        <w:fldChar w:fldCharType="end"/>
      </w:r>
      <w:r w:rsidR="008B79AA">
        <w:t xml:space="preserve"> </w:t>
      </w:r>
      <w:r w:rsidR="00E557F3">
        <w:t>“</w:t>
      </w:r>
      <w:r w:rsidR="001E03D3">
        <w:fldChar w:fldCharType="begin"/>
      </w:r>
      <w:r w:rsidR="008B79AA">
        <w:instrText xml:space="preserve"> REF RTF38363131363a204865616432 \h </w:instrText>
      </w:r>
      <w:r w:rsidR="001E03D3">
        <w:fldChar w:fldCharType="separate"/>
      </w:r>
      <w:r w:rsidR="009749BC">
        <w:t>Closing a c</w:t>
      </w:r>
      <w:r w:rsidR="009749BC" w:rsidRPr="00864041">
        <w:t>onnection</w:t>
      </w:r>
      <w:r w:rsidR="001E03D3">
        <w:fldChar w:fldCharType="end"/>
      </w:r>
      <w:r w:rsidR="00A05B30">
        <w:t xml:space="preserve">” </w:t>
      </w:r>
      <w:r w:rsidR="00D93F50">
        <w:t xml:space="preserve">and </w:t>
      </w:r>
      <w:r w:rsidR="001E03D3">
        <w:fldChar w:fldCharType="begin"/>
      </w:r>
      <w:r w:rsidR="008B79AA">
        <w:instrText xml:space="preserve"> REF RTF31303038323a204865616432 \r \h </w:instrText>
      </w:r>
      <w:r w:rsidR="001E03D3">
        <w:fldChar w:fldCharType="separate"/>
      </w:r>
      <w:r w:rsidR="009749BC">
        <w:t>6.2.15</w:t>
      </w:r>
      <w:r w:rsidR="001E03D3">
        <w:fldChar w:fldCharType="end"/>
      </w:r>
      <w:r w:rsidR="008B79AA">
        <w:t xml:space="preserve"> </w:t>
      </w:r>
      <w:r w:rsidR="00E557F3">
        <w:t>“</w:t>
      </w:r>
      <w:r w:rsidR="001E03D3">
        <w:fldChar w:fldCharType="begin"/>
      </w:r>
      <w:r w:rsidR="00694C38">
        <w:instrText xml:space="preserve"> REF _Ref347842541 \h </w:instrText>
      </w:r>
      <w:r w:rsidR="001E03D3">
        <w:fldChar w:fldCharType="separate"/>
      </w:r>
      <w:r w:rsidR="009749BC">
        <w:t>Closing a s</w:t>
      </w:r>
      <w:r w:rsidR="009749BC" w:rsidRPr="00864041">
        <w:t>ession</w:t>
      </w:r>
      <w:r w:rsidR="001E03D3">
        <w:fldChar w:fldCharType="end"/>
      </w:r>
      <w:r w:rsidR="00A05B30">
        <w:t xml:space="preserve">” </w:t>
      </w:r>
      <w:r w:rsidR="008B79AA">
        <w:t>explain that the use of a try-with-resources statement makes it easier to ensure that these objects are closed after use.</w:t>
      </w:r>
    </w:p>
    <w:p w:rsidR="000E5B15" w:rsidRDefault="00392643" w:rsidP="000E5B15">
      <w:r>
        <w:t xml:space="preserve">The example in section </w:t>
      </w:r>
      <w:r w:rsidR="001E03D3">
        <w:fldChar w:fldCharType="begin"/>
      </w:r>
      <w:r>
        <w:instrText xml:space="preserve"> REF _Ref311801831 \r \h </w:instrText>
      </w:r>
      <w:r w:rsidR="001E03D3">
        <w:fldChar w:fldCharType="separate"/>
      </w:r>
      <w:r w:rsidR="009749BC">
        <w:t>14.1.3</w:t>
      </w:r>
      <w:r w:rsidR="001E03D3">
        <w:fldChar w:fldCharType="end"/>
      </w:r>
      <w:r>
        <w:t xml:space="preserve"> </w:t>
      </w:r>
      <w:r w:rsidR="00E557F3">
        <w:t>“</w:t>
      </w:r>
      <w:r w:rsidR="001E03D3">
        <w:fldChar w:fldCharType="begin"/>
      </w:r>
      <w:r>
        <w:instrText xml:space="preserve"> REF _Ref311801837 \h </w:instrText>
      </w:r>
      <w:r w:rsidR="001E03D3">
        <w:fldChar w:fldCharType="separate"/>
      </w:r>
      <w:r w:rsidR="009749BC" w:rsidRPr="00362225">
        <w:t>Creating a Connection</w:t>
      </w:r>
      <w:r w:rsidR="001E03D3">
        <w:fldChar w:fldCharType="end"/>
      </w:r>
      <w:r w:rsidR="00A05B30">
        <w:t xml:space="preserve">” </w:t>
      </w:r>
      <w:r>
        <w:t xml:space="preserve">has been extended to add </w:t>
      </w:r>
      <w:r w:rsidR="001F1A5E">
        <w:t>a second</w:t>
      </w:r>
      <w:r>
        <w:t xml:space="preserve"> example </w:t>
      </w:r>
      <w:r w:rsidR="00BD6998">
        <w:t>which uses</w:t>
      </w:r>
      <w:r w:rsidR="002B59DF">
        <w:t xml:space="preserve"> the</w:t>
      </w:r>
      <w:r>
        <w:t xml:space="preserve"> the try-with-resources statement.</w:t>
      </w:r>
    </w:p>
    <w:p w:rsidR="0029068D" w:rsidRDefault="00392643">
      <w:pPr>
        <w:pStyle w:val="Appendix3"/>
      </w:pPr>
      <w:bookmarkStart w:id="871" w:name="_Toc351464557"/>
      <w:r>
        <w:t>JMSXDeliveryCount</w:t>
      </w:r>
      <w:r w:rsidR="006C3D44">
        <w:t xml:space="preserve"> (JMS_SPEC-42)</w:t>
      </w:r>
      <w:bookmarkEnd w:id="871"/>
    </w:p>
    <w:p w:rsidR="003E21A1" w:rsidRDefault="003E21A1" w:rsidP="00392643">
      <w:r>
        <w:t xml:space="preserve">The </w:t>
      </w:r>
      <w:r w:rsidR="006E58F1">
        <w:t xml:space="preserve">existing </w:t>
      </w:r>
      <w:r>
        <w:t xml:space="preserve">message property </w:t>
      </w:r>
      <w:r w:rsidRPr="006031F9">
        <w:rPr>
          <w:rStyle w:val="Code"/>
        </w:rPr>
        <w:t>JMSXDeliveryCount</w:t>
      </w:r>
      <w:r w:rsidR="00590E86" w:rsidRPr="00590E86">
        <w:t xml:space="preserve"> </w:t>
      </w:r>
      <w:r>
        <w:t>has been made</w:t>
      </w:r>
      <w:r w:rsidR="00590E86" w:rsidRPr="00590E86">
        <w:t xml:space="preserve"> mandatory. </w:t>
      </w:r>
      <w:r w:rsidR="006E58F1">
        <w:t xml:space="preserve">It was previously optional. </w:t>
      </w:r>
      <w:r w:rsidR="00590E86" w:rsidRPr="00590E86">
        <w:t>T</w:t>
      </w:r>
      <w:r>
        <w:t>his means that JMS providers must set this proper</w:t>
      </w:r>
      <w:r w:rsidR="00BB2052">
        <w:t>ty to the number of times the message has been delivered.</w:t>
      </w:r>
    </w:p>
    <w:p w:rsidR="00D60511" w:rsidRDefault="006E58F1">
      <w:pPr>
        <w:pStyle w:val="Paragraph"/>
        <w:tabs>
          <w:tab w:val="left" w:pos="2880"/>
        </w:tabs>
        <w:spacing w:before="100"/>
      </w:pPr>
      <w:r>
        <w:t xml:space="preserve">A new section </w:t>
      </w:r>
      <w:r w:rsidR="001E03D3">
        <w:fldChar w:fldCharType="begin"/>
      </w:r>
      <w:r>
        <w:instrText xml:space="preserve"> REF _Ref312166691 \r \h </w:instrText>
      </w:r>
      <w:r w:rsidR="001E03D3">
        <w:fldChar w:fldCharType="separate"/>
      </w:r>
      <w:r w:rsidR="009749BC">
        <w:t>3.5.11</w:t>
      </w:r>
      <w:r w:rsidR="001E03D3">
        <w:fldChar w:fldCharType="end"/>
      </w:r>
      <w:r>
        <w:t xml:space="preserve"> </w:t>
      </w:r>
      <w:r w:rsidR="00E557F3">
        <w:t>“</w:t>
      </w:r>
      <w:r w:rsidR="001E03D3">
        <w:fldChar w:fldCharType="begin"/>
      </w:r>
      <w:r>
        <w:instrText xml:space="preserve"> REF _Ref312166691 \h </w:instrText>
      </w:r>
      <w:r w:rsidR="001E03D3">
        <w:fldChar w:fldCharType="separate"/>
      </w:r>
      <w:r w:rsidR="009749BC">
        <w:t>JMSXDeliveryCount</w:t>
      </w:r>
      <w:r w:rsidR="001E03D3">
        <w:fldChar w:fldCharType="end"/>
      </w:r>
      <w:r w:rsidR="00A05B30">
        <w:t xml:space="preserve">” </w:t>
      </w:r>
      <w:r>
        <w:t xml:space="preserve">has been added which describes this property and explains how </w:t>
      </w:r>
      <w:r w:rsidR="00C33FD9">
        <w:t>it</w:t>
      </w:r>
      <w:r w:rsidR="007473F6">
        <w:t xml:space="preserve"> </w:t>
      </w:r>
      <w:r>
        <w:t xml:space="preserve">is not required to be </w:t>
      </w:r>
      <w:r w:rsidR="00BB2052">
        <w:t xml:space="preserve">guaranteed in all </w:t>
      </w:r>
      <w:r w:rsidR="00D32407">
        <w:t xml:space="preserve">possible </w:t>
      </w:r>
      <w:r w:rsidR="00BB2052">
        <w:t>cases</w:t>
      </w:r>
      <w:r w:rsidR="00D32407">
        <w:t>, such as after a server failure.</w:t>
      </w:r>
      <w:r>
        <w:t xml:space="preserve"> </w:t>
      </w:r>
    </w:p>
    <w:p w:rsidR="00392643" w:rsidRDefault="00392643" w:rsidP="00392643">
      <w:r>
        <w:t xml:space="preserve">Section </w:t>
      </w:r>
      <w:r w:rsidR="001E03D3">
        <w:fldChar w:fldCharType="begin"/>
      </w:r>
      <w:r>
        <w:instrText xml:space="preserve"> REF X41763 \r \h </w:instrText>
      </w:r>
      <w:r w:rsidR="001E03D3">
        <w:fldChar w:fldCharType="separate"/>
      </w:r>
      <w:r w:rsidR="009749BC">
        <w:t>3.5.9</w:t>
      </w:r>
      <w:r w:rsidR="001E03D3">
        <w:fldChar w:fldCharType="end"/>
      </w:r>
      <w:r>
        <w:t xml:space="preserve"> </w:t>
      </w:r>
      <w:r w:rsidR="00E557F3">
        <w:t>“</w:t>
      </w:r>
      <w:r w:rsidR="001E03D3">
        <w:fldChar w:fldCharType="begin"/>
      </w:r>
      <w:r>
        <w:instrText xml:space="preserve"> REF X41763 \h </w:instrText>
      </w:r>
      <w:r w:rsidR="001E03D3">
        <w:fldChar w:fldCharType="separate"/>
      </w:r>
      <w:r w:rsidR="009749BC">
        <w:t>JMS defined properties</w:t>
      </w:r>
      <w:r w:rsidR="001E03D3">
        <w:fldChar w:fldCharType="end"/>
      </w:r>
      <w:r w:rsidR="00A05B30">
        <w:t xml:space="preserve">” </w:t>
      </w:r>
      <w:r>
        <w:t xml:space="preserve">has been updated </w:t>
      </w:r>
      <w:r w:rsidR="00120209">
        <w:t xml:space="preserve">accordingly. </w:t>
      </w:r>
      <w:r>
        <w:t>Some of the wording in this section has been rearranged to reflect the fact that some properties are optional but that one (</w:t>
      </w:r>
      <w:r w:rsidR="00590E86" w:rsidRPr="00590E86">
        <w:rPr>
          <w:rStyle w:val="Code"/>
        </w:rPr>
        <w:t>JMSXDeliveryCount</w:t>
      </w:r>
      <w:r>
        <w:t xml:space="preserve">) is now mandatory. A clarification has been added to state that the effect of setting a message selector on a property (such as </w:t>
      </w:r>
      <w:r w:rsidR="00590E86" w:rsidRPr="00590E86">
        <w:rPr>
          <w:rStyle w:val="Code"/>
        </w:rPr>
        <w:t>JMSXDeliveryCount</w:t>
      </w:r>
      <w:r>
        <w:t xml:space="preserve">) which is set by the provider on </w:t>
      </w:r>
      <w:proofErr w:type="gramStart"/>
      <w:r>
        <w:t>receive</w:t>
      </w:r>
      <w:proofErr w:type="gramEnd"/>
      <w:r>
        <w:t xml:space="preserve"> is undefined.</w:t>
      </w:r>
    </w:p>
    <w:p w:rsidR="00392643" w:rsidRDefault="00392643" w:rsidP="00392643">
      <w:r>
        <w:t xml:space="preserve">Section </w:t>
      </w:r>
      <w:r w:rsidR="001E03D3">
        <w:fldChar w:fldCharType="begin"/>
      </w:r>
      <w:r>
        <w:instrText xml:space="preserve"> REF X12625 \r \h </w:instrText>
      </w:r>
      <w:r w:rsidR="001E03D3">
        <w:fldChar w:fldCharType="separate"/>
      </w:r>
      <w:r w:rsidR="009749BC">
        <w:t>3.4.7</w:t>
      </w:r>
      <w:r w:rsidR="001E03D3">
        <w:fldChar w:fldCharType="end"/>
      </w:r>
      <w:r>
        <w:t xml:space="preserve"> </w:t>
      </w:r>
      <w:r w:rsidR="00E557F3">
        <w:t>“</w:t>
      </w:r>
      <w:r w:rsidR="001E03D3">
        <w:fldChar w:fldCharType="begin"/>
      </w:r>
      <w:r>
        <w:instrText xml:space="preserve"> REF X12625 \h </w:instrText>
      </w:r>
      <w:r w:rsidR="001E03D3">
        <w:fldChar w:fldCharType="separate"/>
      </w:r>
      <w:r w:rsidR="009749BC">
        <w:t>JMSRedelivered</w:t>
      </w:r>
      <w:r w:rsidR="001E03D3">
        <w:fldChar w:fldCharType="end"/>
      </w:r>
      <w:r w:rsidR="00A05B30">
        <w:t xml:space="preserve">” </w:t>
      </w:r>
      <w:r>
        <w:t>has been amended to mention the JMSXDeliveryCount property as well.</w:t>
      </w:r>
    </w:p>
    <w:p w:rsidR="00392643" w:rsidRDefault="00392643" w:rsidP="00392643">
      <w:r>
        <w:t xml:space="preserve">Section </w:t>
      </w:r>
      <w:r w:rsidR="001E03D3">
        <w:fldChar w:fldCharType="begin"/>
      </w:r>
      <w:r>
        <w:instrText xml:space="preserve"> REF RTF33353939353a204865616432 \r \h </w:instrText>
      </w:r>
      <w:r w:rsidR="001E03D3">
        <w:fldChar w:fldCharType="separate"/>
      </w:r>
      <w:r w:rsidR="009749BC">
        <w:t>6.2.10</w:t>
      </w:r>
      <w:r w:rsidR="001E03D3">
        <w:fldChar w:fldCharType="end"/>
      </w:r>
      <w:r>
        <w:t xml:space="preserve"> </w:t>
      </w:r>
      <w:r w:rsidR="00E557F3">
        <w:t>“</w:t>
      </w:r>
      <w:r w:rsidR="001E03D3">
        <w:fldChar w:fldCharType="begin"/>
      </w:r>
      <w:r>
        <w:instrText xml:space="preserve"> REF RTF33353939353a204865616432 \h </w:instrText>
      </w:r>
      <w:r w:rsidR="001E03D3">
        <w:fldChar w:fldCharType="separate"/>
      </w:r>
      <w:r w:rsidR="009749BC">
        <w:t>Message a</w:t>
      </w:r>
      <w:r w:rsidR="009749BC" w:rsidRPr="00864041">
        <w:t>cknowledgment</w:t>
      </w:r>
      <w:r w:rsidR="001E03D3">
        <w:fldChar w:fldCharType="end"/>
      </w:r>
      <w:r w:rsidR="00E557F3">
        <w:t>”</w:t>
      </w:r>
      <w:r>
        <w:t xml:space="preserve">: A sentence which mentions </w:t>
      </w:r>
      <w:proofErr w:type="gramStart"/>
      <w:r>
        <w:t xml:space="preserve">the  </w:t>
      </w:r>
      <w:r w:rsidR="00590E86" w:rsidRPr="00590E86">
        <w:rPr>
          <w:rStyle w:val="Code"/>
        </w:rPr>
        <w:t>JMSRedelivered</w:t>
      </w:r>
      <w:proofErr w:type="gramEnd"/>
      <w:r>
        <w:t xml:space="preserve"> flag has been amended to mention the </w:t>
      </w:r>
      <w:r w:rsidR="00590E86" w:rsidRPr="00590E86">
        <w:rPr>
          <w:rStyle w:val="Code"/>
        </w:rPr>
        <w:t>JMSXDeliveryCount</w:t>
      </w:r>
      <w:r>
        <w:t xml:space="preserve"> property as well.</w:t>
      </w:r>
    </w:p>
    <w:p w:rsidR="00392643" w:rsidRDefault="001E03D3" w:rsidP="00392643">
      <w:r>
        <w:fldChar w:fldCharType="begin"/>
      </w:r>
      <w:r w:rsidR="00392643">
        <w:instrText xml:space="preserve"> REF RTF33343439343a204865616432 \r \h </w:instrText>
      </w:r>
      <w:r>
        <w:fldChar w:fldCharType="separate"/>
      </w:r>
      <w:r w:rsidR="009749BC">
        <w:t>6.2.11</w:t>
      </w:r>
      <w:r>
        <w:fldChar w:fldCharType="end"/>
      </w:r>
      <w:r w:rsidR="00392643">
        <w:t xml:space="preserve"> </w:t>
      </w:r>
      <w:r w:rsidR="00E557F3">
        <w:t>“</w:t>
      </w:r>
      <w:r>
        <w:fldChar w:fldCharType="begin"/>
      </w:r>
      <w:r w:rsidR="00392643">
        <w:instrText xml:space="preserve"> REF RTF33343439343a204865616432 \h </w:instrText>
      </w:r>
      <w:r>
        <w:fldChar w:fldCharType="separate"/>
      </w:r>
      <w:r w:rsidR="009749BC">
        <w:t>Duplicate delivery of m</w:t>
      </w:r>
      <w:r w:rsidR="009749BC" w:rsidRPr="00864041">
        <w:t>essages</w:t>
      </w:r>
      <w:r>
        <w:fldChar w:fldCharType="end"/>
      </w:r>
      <w:r w:rsidR="00E557F3">
        <w:t>”</w:t>
      </w:r>
      <w:r w:rsidR="00392643">
        <w:t xml:space="preserve">: A sentence which mentions </w:t>
      </w:r>
      <w:proofErr w:type="gramStart"/>
      <w:r w:rsidR="00392643">
        <w:t xml:space="preserve">the  </w:t>
      </w:r>
      <w:r w:rsidR="00590E86" w:rsidRPr="00590E86">
        <w:rPr>
          <w:rStyle w:val="Code"/>
        </w:rPr>
        <w:t>JMSRedelivered</w:t>
      </w:r>
      <w:proofErr w:type="gramEnd"/>
      <w:r w:rsidR="00392643">
        <w:t xml:space="preserve"> flag has been amended to mention the </w:t>
      </w:r>
      <w:r w:rsidR="00590E86" w:rsidRPr="00590E86">
        <w:rPr>
          <w:rStyle w:val="Code"/>
        </w:rPr>
        <w:t>JMSXDeliveryCount</w:t>
      </w:r>
      <w:r w:rsidR="00392643">
        <w:t xml:space="preserve"> property as well..</w:t>
      </w:r>
    </w:p>
    <w:p w:rsidR="00392643" w:rsidRDefault="001E03D3" w:rsidP="00392643">
      <w:r>
        <w:fldChar w:fldCharType="begin"/>
      </w:r>
      <w:r w:rsidR="00392643">
        <w:instrText xml:space="preserve"> REF RTF35333932353a204865616431 \r \h </w:instrText>
      </w:r>
      <w:r>
        <w:fldChar w:fldCharType="separate"/>
      </w:r>
      <w:r w:rsidR="009749BC">
        <w:t>9.1</w:t>
      </w:r>
      <w:r>
        <w:fldChar w:fldCharType="end"/>
      </w:r>
      <w:r w:rsidR="00392643">
        <w:t xml:space="preserve"> </w:t>
      </w:r>
      <w:r w:rsidR="00E557F3">
        <w:t>“</w:t>
      </w:r>
      <w:r>
        <w:fldChar w:fldCharType="begin"/>
      </w:r>
      <w:r w:rsidR="00392643">
        <w:instrText xml:space="preserve"> REF RTF35333932353a204865616431 \h </w:instrText>
      </w:r>
      <w:r>
        <w:fldChar w:fldCharType="separate"/>
      </w:r>
      <w:r w:rsidR="009749BC">
        <w:t>Reliability</w:t>
      </w:r>
      <w:r>
        <w:fldChar w:fldCharType="end"/>
      </w:r>
      <w:r w:rsidR="00E557F3">
        <w:t>”</w:t>
      </w:r>
      <w:r w:rsidR="00392643">
        <w:t xml:space="preserve">: A sentence which mentions </w:t>
      </w:r>
      <w:r w:rsidR="003E0F68">
        <w:t xml:space="preserve">the </w:t>
      </w:r>
      <w:r w:rsidR="00590E86" w:rsidRPr="00590E86">
        <w:rPr>
          <w:rStyle w:val="Code"/>
        </w:rPr>
        <w:t>JMSRedelivered</w:t>
      </w:r>
      <w:r w:rsidR="00392643">
        <w:t xml:space="preserve"> flag has been amended to mention the </w:t>
      </w:r>
      <w:r w:rsidR="00590E86" w:rsidRPr="00590E86">
        <w:rPr>
          <w:rStyle w:val="Code"/>
        </w:rPr>
        <w:t>JMSXDeliveryCount</w:t>
      </w:r>
      <w:r w:rsidR="00392643">
        <w:t xml:space="preserve"> property as well.</w:t>
      </w:r>
    </w:p>
    <w:p w:rsidR="00E62598" w:rsidRDefault="00E62598" w:rsidP="00E62598">
      <w:pPr>
        <w:pStyle w:val="Appendix3"/>
      </w:pPr>
      <w:bookmarkStart w:id="872" w:name="_Toc351464558"/>
      <w:r>
        <w:t>Simplified API (JMS_SPEC-64)</w:t>
      </w:r>
      <w:bookmarkEnd w:id="872"/>
    </w:p>
    <w:p w:rsidR="00E62598" w:rsidRDefault="009118DE" w:rsidP="00E62598">
      <w:r>
        <w:t>Three</w:t>
      </w:r>
      <w:r w:rsidR="00EB6533">
        <w:t xml:space="preserve"> new</w:t>
      </w:r>
      <w:r w:rsidR="00E62598">
        <w:t xml:space="preserve"> object</w:t>
      </w:r>
      <w:r w:rsidR="00EB6533">
        <w:t>s</w:t>
      </w:r>
      <w:r w:rsidR="00E62598">
        <w:t xml:space="preserve"> </w:t>
      </w:r>
      <w:r w:rsidR="00225E6F" w:rsidRPr="00225E6F">
        <w:rPr>
          <w:rStyle w:val="Code"/>
        </w:rPr>
        <w:t>JMSContext</w:t>
      </w:r>
      <w:r>
        <w:t xml:space="preserve">, </w:t>
      </w:r>
      <w:r w:rsidR="00590E86" w:rsidRPr="00590E86">
        <w:rPr>
          <w:rStyle w:val="Code"/>
        </w:rPr>
        <w:t>JMSProducer</w:t>
      </w:r>
      <w:r>
        <w:t xml:space="preserve"> and </w:t>
      </w:r>
      <w:r w:rsidR="00225E6F" w:rsidRPr="00225E6F">
        <w:rPr>
          <w:rStyle w:val="Code"/>
        </w:rPr>
        <w:t>JMSConsumer</w:t>
      </w:r>
      <w:r w:rsidR="00EB6533">
        <w:rPr>
          <w:rStyle w:val="Code"/>
        </w:rPr>
        <w:t xml:space="preserve"> </w:t>
      </w:r>
      <w:r w:rsidR="00590E86" w:rsidRPr="00590E86">
        <w:t xml:space="preserve">have </w:t>
      </w:r>
      <w:r w:rsidR="00EB6533">
        <w:t>been added which together combine</w:t>
      </w:r>
      <w:r w:rsidR="00E62598">
        <w:t xml:space="preserve"> the functionality of the existing </w:t>
      </w:r>
      <w:r w:rsidR="00E62598" w:rsidRPr="00E45228">
        <w:rPr>
          <w:rStyle w:val="Code"/>
        </w:rPr>
        <w:t>Connection</w:t>
      </w:r>
      <w:r w:rsidR="00E62598">
        <w:t xml:space="preserve">, </w:t>
      </w:r>
      <w:proofErr w:type="gramStart"/>
      <w:r w:rsidR="00E62598" w:rsidRPr="00E45228">
        <w:rPr>
          <w:rStyle w:val="Code"/>
        </w:rPr>
        <w:t>Session</w:t>
      </w:r>
      <w:r w:rsidR="00A74396">
        <w:t xml:space="preserve"> </w:t>
      </w:r>
      <w:r w:rsidR="00CF7E69">
        <w:t>,</w:t>
      </w:r>
      <w:proofErr w:type="gramEnd"/>
      <w:r w:rsidR="00CF7E69">
        <w:t xml:space="preserve"> </w:t>
      </w:r>
      <w:r w:rsidR="00590E86" w:rsidRPr="00590E86">
        <w:rPr>
          <w:rStyle w:val="Code"/>
        </w:rPr>
        <w:t>MessageProducer</w:t>
      </w:r>
      <w:r w:rsidR="00CF7E69">
        <w:t xml:space="preserve"> </w:t>
      </w:r>
      <w:r w:rsidR="00A74396">
        <w:t>and</w:t>
      </w:r>
      <w:r w:rsidR="00E62598">
        <w:t xml:space="preserve"> </w:t>
      </w:r>
      <w:r w:rsidR="00E62598" w:rsidRPr="00E45228">
        <w:rPr>
          <w:rStyle w:val="Code"/>
        </w:rPr>
        <w:t>Message</w:t>
      </w:r>
      <w:r w:rsidR="00CF7E69">
        <w:rPr>
          <w:rStyle w:val="Code"/>
        </w:rPr>
        <w:t>Consum</w:t>
      </w:r>
      <w:r w:rsidR="00E62598" w:rsidRPr="00E45228">
        <w:rPr>
          <w:rStyle w:val="Code"/>
        </w:rPr>
        <w:t>er</w:t>
      </w:r>
      <w:r w:rsidR="00E62598">
        <w:t xml:space="preserve"> objects</w:t>
      </w:r>
      <w:r w:rsidR="00064BBB">
        <w:t>.</w:t>
      </w:r>
      <w:r w:rsidR="00D37021">
        <w:t xml:space="preserve"> </w:t>
      </w:r>
      <w:r w:rsidR="006329C3">
        <w:t>This</w:t>
      </w:r>
      <w:r w:rsidR="00F14FE2">
        <w:t xml:space="preserve"> </w:t>
      </w:r>
      <w:r w:rsidR="00E62598">
        <w:t xml:space="preserve">provides an alternative API for using JMS which is referred to in this specification as the </w:t>
      </w:r>
      <w:r w:rsidR="00E557F3">
        <w:t>“</w:t>
      </w:r>
      <w:r w:rsidR="00E62598">
        <w:t>simplified API</w:t>
      </w:r>
      <w:r w:rsidR="00A05B30">
        <w:t>”.</w:t>
      </w:r>
    </w:p>
    <w:p w:rsidR="00256925" w:rsidRDefault="00225E6F" w:rsidP="00E62598">
      <w:r w:rsidRPr="00225E6F">
        <w:rPr>
          <w:rStyle w:val="Code"/>
        </w:rPr>
        <w:t>JMSContext</w:t>
      </w:r>
      <w:r w:rsidR="00062E28">
        <w:t xml:space="preserve"> objects may be created using new methods on </w:t>
      </w:r>
      <w:r w:rsidR="00590E86" w:rsidRPr="00590E86">
        <w:rPr>
          <w:rStyle w:val="Code"/>
        </w:rPr>
        <w:t>ConnectionFactory</w:t>
      </w:r>
      <w:r w:rsidR="009E6FFB">
        <w:t xml:space="preserve">. </w:t>
      </w:r>
      <w:r w:rsidR="00062E28">
        <w:t>Java EE applications</w:t>
      </w:r>
      <w:r w:rsidR="009E6FFB">
        <w:t xml:space="preserve"> may alternatively create </w:t>
      </w:r>
      <w:r w:rsidRPr="00225E6F">
        <w:rPr>
          <w:rStyle w:val="Code"/>
        </w:rPr>
        <w:t>JMSContext</w:t>
      </w:r>
      <w:r w:rsidR="009E6FFB">
        <w:t xml:space="preserve"> objects using injection. </w:t>
      </w:r>
    </w:p>
    <w:p w:rsidR="00652E3E" w:rsidRDefault="005A7BA2" w:rsidP="00317E55">
      <w:r>
        <w:t xml:space="preserve">The simplified API </w:t>
      </w:r>
      <w:r w:rsidR="00652E3E">
        <w:t>is</w:t>
      </w:r>
      <w:r>
        <w:t xml:space="preserve"> described in </w:t>
      </w:r>
      <w:r w:rsidR="00652E3E">
        <w:t xml:space="preserve">section </w:t>
      </w:r>
      <w:r w:rsidR="001E03D3">
        <w:fldChar w:fldCharType="begin"/>
      </w:r>
      <w:r w:rsidR="00652E3E">
        <w:instrText xml:space="preserve"> REF _Ref347842727 \r \h </w:instrText>
      </w:r>
      <w:r w:rsidR="001E03D3">
        <w:fldChar w:fldCharType="separate"/>
      </w:r>
      <w:r w:rsidR="009749BC">
        <w:t>2.8</w:t>
      </w:r>
      <w:r w:rsidR="001E03D3">
        <w:fldChar w:fldCharType="end"/>
      </w:r>
      <w:r w:rsidR="00652E3E">
        <w:t xml:space="preserve"> “</w:t>
      </w:r>
      <w:r w:rsidR="001E03D3">
        <w:fldChar w:fldCharType="begin"/>
      </w:r>
      <w:r w:rsidR="00652E3E">
        <w:instrText xml:space="preserve"> REF _Ref347842729 \h </w:instrText>
      </w:r>
      <w:r w:rsidR="001E03D3">
        <w:fldChar w:fldCharType="separate"/>
      </w:r>
      <w:r w:rsidR="009749BC">
        <w:t>Simplified API interfaces</w:t>
      </w:r>
      <w:r w:rsidR="001E03D3">
        <w:fldChar w:fldCharType="end"/>
      </w:r>
      <w:r w:rsidR="00652E3E">
        <w:t>”.</w:t>
      </w:r>
    </w:p>
    <w:p w:rsidR="00010430" w:rsidRDefault="00E62598" w:rsidP="00E62598">
      <w:r>
        <w:t xml:space="preserve">Developers now have a choice as to whether to use the </w:t>
      </w:r>
      <w:r w:rsidR="00E557F3">
        <w:t>“</w:t>
      </w:r>
      <w:r w:rsidR="005F122E">
        <w:t>classic</w:t>
      </w:r>
      <w:r w:rsidR="00A05B30">
        <w:t xml:space="preserve">” </w:t>
      </w:r>
      <w:r w:rsidR="005F122E">
        <w:t>API</w:t>
      </w:r>
      <w:r w:rsidR="00817811">
        <w:t xml:space="preserve"> (</w:t>
      </w:r>
      <w:r>
        <w:t xml:space="preserve">the </w:t>
      </w:r>
      <w:r w:rsidRPr="00B33E47">
        <w:rPr>
          <w:rStyle w:val="Code"/>
        </w:rPr>
        <w:t>Connection</w:t>
      </w:r>
      <w:r>
        <w:t xml:space="preserve">, </w:t>
      </w:r>
      <w:r w:rsidRPr="00B33E47">
        <w:rPr>
          <w:rStyle w:val="Code"/>
        </w:rPr>
        <w:t>Session</w:t>
      </w:r>
      <w:r>
        <w:t xml:space="preserve">, </w:t>
      </w:r>
      <w:r w:rsidRPr="00B33E47">
        <w:rPr>
          <w:rStyle w:val="Code"/>
        </w:rPr>
        <w:t>MessageProducer</w:t>
      </w:r>
      <w:r>
        <w:t xml:space="preserve"> and </w:t>
      </w:r>
      <w:r w:rsidRPr="00B33E47">
        <w:rPr>
          <w:rStyle w:val="Code"/>
        </w:rPr>
        <w:t>MessageConsumer</w:t>
      </w:r>
      <w:r>
        <w:t xml:space="preserve"> objects) or the </w:t>
      </w:r>
      <w:r w:rsidR="00E557F3">
        <w:t>“</w:t>
      </w:r>
      <w:r>
        <w:t>simplified API</w:t>
      </w:r>
      <w:r w:rsidR="00A05B30">
        <w:t xml:space="preserve">” </w:t>
      </w:r>
      <w:r w:rsidR="00010430">
        <w:t xml:space="preserve">(the </w:t>
      </w:r>
      <w:r w:rsidR="00225E6F" w:rsidRPr="00225E6F">
        <w:rPr>
          <w:rStyle w:val="Code"/>
        </w:rPr>
        <w:t>JMSContext</w:t>
      </w:r>
      <w:r w:rsidR="00577E70">
        <w:rPr>
          <w:rStyle w:val="Code"/>
        </w:rPr>
        <w:t>, JMSProducer</w:t>
      </w:r>
      <w:r w:rsidR="00010430">
        <w:t xml:space="preserve"> and </w:t>
      </w:r>
      <w:r w:rsidR="00225E6F" w:rsidRPr="00225E6F">
        <w:rPr>
          <w:rStyle w:val="Code"/>
        </w:rPr>
        <w:t>JMSConsumer</w:t>
      </w:r>
      <w:r w:rsidR="00010430">
        <w:t xml:space="preserve"> objects)</w:t>
      </w:r>
      <w:r>
        <w:t xml:space="preserve">. </w:t>
      </w:r>
    </w:p>
    <w:p w:rsidR="00E62598" w:rsidRDefault="00E62598" w:rsidP="00E62598">
      <w:r>
        <w:t xml:space="preserve">The two APIs are intended to offer </w:t>
      </w:r>
      <w:r w:rsidR="004116D5">
        <w:t>similar</w:t>
      </w:r>
      <w:r>
        <w:t xml:space="preserve"> functionality. The </w:t>
      </w:r>
      <w:r w:rsidR="00B850A2">
        <w:t>classic API</w:t>
      </w:r>
      <w:r>
        <w:t xml:space="preserve"> is not deprecated and will remain part of JMS indefinitely. </w:t>
      </w:r>
    </w:p>
    <w:p w:rsidR="000E5B15" w:rsidRDefault="00997030" w:rsidP="000E5B15">
      <w:r>
        <w:lastRenderedPageBreak/>
        <w:t>S</w:t>
      </w:r>
      <w:r w:rsidR="00E62598">
        <w:t xml:space="preserve">ection </w:t>
      </w:r>
      <w:r w:rsidR="001E03D3">
        <w:fldChar w:fldCharType="begin"/>
      </w:r>
      <w:r w:rsidR="00E62598">
        <w:instrText xml:space="preserve"> REF _Ref316036019 \r \h </w:instrText>
      </w:r>
      <w:r w:rsidR="001E03D3">
        <w:fldChar w:fldCharType="separate"/>
      </w:r>
      <w:r w:rsidR="009749BC">
        <w:t>15</w:t>
      </w:r>
      <w:r w:rsidR="001E03D3">
        <w:fldChar w:fldCharType="end"/>
      </w:r>
      <w:r w:rsidR="00E62598">
        <w:t xml:space="preserve"> </w:t>
      </w:r>
      <w:r w:rsidR="00E557F3">
        <w:t>“</w:t>
      </w:r>
      <w:r w:rsidR="001E03D3">
        <w:fldChar w:fldCharType="begin"/>
      </w:r>
      <w:r w:rsidR="00E62598">
        <w:instrText xml:space="preserve"> REF _Ref316036019 \h </w:instrText>
      </w:r>
      <w:r w:rsidR="001E03D3">
        <w:fldChar w:fldCharType="separate"/>
      </w:r>
      <w:r w:rsidR="009749BC">
        <w:t>Examples of the simplified API</w:t>
      </w:r>
      <w:r w:rsidR="001E03D3">
        <w:fldChar w:fldCharType="end"/>
      </w:r>
      <w:r w:rsidR="00A05B30">
        <w:t xml:space="preserve">” </w:t>
      </w:r>
      <w:r w:rsidR="00B37D82">
        <w:t xml:space="preserve">contains </w:t>
      </w:r>
      <w:r w:rsidR="00CD37D5">
        <w:t>a number of</w:t>
      </w:r>
      <w:r w:rsidR="00106D4B">
        <w:t xml:space="preserve"> </w:t>
      </w:r>
      <w:r w:rsidR="00B37D82">
        <w:t xml:space="preserve">examples </w:t>
      </w:r>
      <w:r w:rsidR="006C6672">
        <w:t>which compare</w:t>
      </w:r>
      <w:r w:rsidR="00B37D82">
        <w:t xml:space="preserve"> the use of the simplified </w:t>
      </w:r>
      <w:r w:rsidR="00982DF3">
        <w:t>and</w:t>
      </w:r>
      <w:r w:rsidR="005F1783">
        <w:t xml:space="preserve"> </w:t>
      </w:r>
      <w:r w:rsidR="00B850A2">
        <w:t>classic API</w:t>
      </w:r>
      <w:r w:rsidR="005F1783">
        <w:t>s</w:t>
      </w:r>
      <w:r w:rsidR="00E62598">
        <w:t xml:space="preserve"> in a number of simple Java EE and Java SE use cases. </w:t>
      </w:r>
      <w:r w:rsidR="0090275B">
        <w:t xml:space="preserve"> </w:t>
      </w:r>
      <w:r w:rsidR="005F1783">
        <w:t xml:space="preserve">  </w:t>
      </w:r>
      <w:r w:rsidR="0090275B">
        <w:t xml:space="preserve"> </w:t>
      </w:r>
    </w:p>
    <w:p w:rsidR="00341425" w:rsidRDefault="00341425" w:rsidP="0019727C">
      <w:pPr>
        <w:pStyle w:val="Appendix3"/>
      </w:pPr>
      <w:bookmarkStart w:id="873" w:name="_Toc351464559"/>
      <w:r>
        <w:t>New method to extract the body directly from a Message (JMS_SPEC-101)</w:t>
      </w:r>
      <w:bookmarkEnd w:id="873"/>
    </w:p>
    <w:p w:rsidR="0029068D" w:rsidRDefault="00DD6EBB">
      <w:r>
        <w:t xml:space="preserve">Two new methods have been added to </w:t>
      </w:r>
      <w:r w:rsidR="00590E86" w:rsidRPr="00590E86">
        <w:rPr>
          <w:rStyle w:val="Code"/>
        </w:rPr>
        <w:t>Message</w:t>
      </w:r>
      <w:r>
        <w:t>:</w:t>
      </w:r>
    </w:p>
    <w:p w:rsidR="0029068D" w:rsidRDefault="00590E86">
      <w:pPr>
        <w:pStyle w:val="ListBullet"/>
      </w:pPr>
      <w:r w:rsidRPr="00590E86">
        <w:rPr>
          <w:rStyle w:val="Code"/>
        </w:rPr>
        <w:t>&lt;T&gt; T getBody(Class&lt;T&gt; c)</w:t>
      </w:r>
      <w:r w:rsidR="00931843">
        <w:t xml:space="preserve"> </w:t>
      </w:r>
    </w:p>
    <w:p w:rsidR="00CE136B" w:rsidRPr="00CE136B" w:rsidRDefault="00590E86">
      <w:pPr>
        <w:pStyle w:val="ListBullet"/>
        <w:rPr>
          <w:rStyle w:val="Code"/>
        </w:rPr>
      </w:pPr>
      <w:r w:rsidRPr="00590E86">
        <w:rPr>
          <w:rStyle w:val="Code"/>
        </w:rPr>
        <w:t>boolean isBodyAssignableTo(Class c)</w:t>
      </w:r>
    </w:p>
    <w:p w:rsidR="0029068D" w:rsidRDefault="003E1F52">
      <w:pPr>
        <w:pStyle w:val="ListBullet"/>
        <w:numPr>
          <w:ilvl w:val="0"/>
          <w:numId w:val="0"/>
        </w:numPr>
        <w:ind w:left="2880"/>
      </w:pPr>
      <w:r>
        <w:t xml:space="preserve">The </w:t>
      </w:r>
      <w:r w:rsidR="00590E86" w:rsidRPr="00590E86">
        <w:rPr>
          <w:rStyle w:val="Code"/>
        </w:rPr>
        <w:t>getBody</w:t>
      </w:r>
      <w:r>
        <w:t xml:space="preserve"> method </w:t>
      </w:r>
      <w:r w:rsidR="00931843">
        <w:t xml:space="preserve">returns the message body as an object of the specified type. </w:t>
      </w:r>
      <w:r w:rsidR="00DF238E">
        <w:t xml:space="preserve">This </w:t>
      </w:r>
      <w:r w:rsidR="00B73D7E">
        <w:t>provides</w:t>
      </w:r>
      <w:r w:rsidR="003D0D69">
        <w:t xml:space="preserve"> a convenient way to obtain the body from a</w:t>
      </w:r>
      <w:r w:rsidR="0014546B">
        <w:t xml:space="preserve"> newly-received</w:t>
      </w:r>
      <w:r w:rsidR="003D0D69">
        <w:t xml:space="preserve"> </w:t>
      </w:r>
      <w:r w:rsidR="00590E86" w:rsidRPr="00590E86">
        <w:rPr>
          <w:rStyle w:val="Code"/>
        </w:rPr>
        <w:t>Message</w:t>
      </w:r>
      <w:r w:rsidR="00016BD0">
        <w:t xml:space="preserve"> object.</w:t>
      </w:r>
      <w:r w:rsidR="006A3507">
        <w:t xml:space="preserve"> </w:t>
      </w:r>
      <w:r w:rsidR="00EB5AAB">
        <w:t>It can be used either</w:t>
      </w:r>
    </w:p>
    <w:p w:rsidR="0029068D" w:rsidRDefault="00231118">
      <w:pPr>
        <w:pStyle w:val="ListBullet"/>
      </w:pPr>
      <w:r>
        <w:t xml:space="preserve">to return the body of a </w:t>
      </w:r>
      <w:r w:rsidR="00590E86" w:rsidRPr="00590E86">
        <w:rPr>
          <w:rStyle w:val="Code"/>
        </w:rPr>
        <w:t>TextMessage</w:t>
      </w:r>
      <w:r w:rsidR="001B36A3">
        <w:t xml:space="preserve">, </w:t>
      </w:r>
      <w:r w:rsidR="00590E86" w:rsidRPr="00590E86">
        <w:rPr>
          <w:rStyle w:val="Code"/>
        </w:rPr>
        <w:t>MapMessage</w:t>
      </w:r>
      <w:r w:rsidR="002349BD">
        <w:t xml:space="preserve"> or </w:t>
      </w:r>
      <w:r w:rsidR="00590E86" w:rsidRPr="00590E86">
        <w:rPr>
          <w:rStyle w:val="Code"/>
        </w:rPr>
        <w:t>BytesMessage</w:t>
      </w:r>
      <w:r w:rsidR="001B36A3">
        <w:t xml:space="preserve"> </w:t>
      </w:r>
      <w:r w:rsidR="002349BD">
        <w:t xml:space="preserve">as a </w:t>
      </w:r>
      <w:r w:rsidR="00590E86" w:rsidRPr="00590E86">
        <w:rPr>
          <w:rStyle w:val="Code"/>
        </w:rPr>
        <w:t>String</w:t>
      </w:r>
      <w:r w:rsidR="002349BD">
        <w:t xml:space="preserve">, </w:t>
      </w:r>
      <w:r w:rsidR="00590E86" w:rsidRPr="00590E86">
        <w:rPr>
          <w:rStyle w:val="Code"/>
        </w:rPr>
        <w:t>Map</w:t>
      </w:r>
      <w:r w:rsidR="002349BD">
        <w:t xml:space="preserve"> or </w:t>
      </w:r>
      <w:r w:rsidR="00590E86" w:rsidRPr="00590E86">
        <w:rPr>
          <w:rStyle w:val="Code"/>
        </w:rPr>
        <w:t>byte[]</w:t>
      </w:r>
      <w:r w:rsidR="002349BD">
        <w:t xml:space="preserve"> without the need to cast the </w:t>
      </w:r>
      <w:r w:rsidR="00590E86" w:rsidRPr="00590E86">
        <w:rPr>
          <w:rStyle w:val="Code"/>
        </w:rPr>
        <w:t>Message</w:t>
      </w:r>
      <w:r w:rsidR="002349BD">
        <w:t xml:space="preserve"> first to the appropriate subtype, or</w:t>
      </w:r>
    </w:p>
    <w:p w:rsidR="0029068D" w:rsidRDefault="002349BD">
      <w:pPr>
        <w:pStyle w:val="ListBullet"/>
      </w:pPr>
      <w:proofErr w:type="gramStart"/>
      <w:r>
        <w:t>to</w:t>
      </w:r>
      <w:proofErr w:type="gramEnd"/>
      <w:r>
        <w:t xml:space="preserve"> return the </w:t>
      </w:r>
      <w:r w:rsidR="00246BF7">
        <w:t xml:space="preserve">body of an </w:t>
      </w:r>
      <w:r w:rsidR="00590E86" w:rsidRPr="00590E86">
        <w:rPr>
          <w:rStyle w:val="Code"/>
        </w:rPr>
        <w:t>ObjectMessage</w:t>
      </w:r>
      <w:r w:rsidR="00246BF7">
        <w:t xml:space="preserve"> without the need to </w:t>
      </w:r>
      <w:r w:rsidR="00FD30A5">
        <w:t xml:space="preserve">cast the </w:t>
      </w:r>
      <w:r w:rsidR="00590E86" w:rsidRPr="00590E86">
        <w:rPr>
          <w:rStyle w:val="Code"/>
        </w:rPr>
        <w:t>Message</w:t>
      </w:r>
      <w:r w:rsidR="00FD30A5">
        <w:t xml:space="preserve"> to </w:t>
      </w:r>
      <w:r w:rsidR="00590E86" w:rsidRPr="00590E86">
        <w:rPr>
          <w:rStyle w:val="Code"/>
        </w:rPr>
        <w:t>ObjectMessage</w:t>
      </w:r>
      <w:r w:rsidR="00FD30A5">
        <w:t xml:space="preserve">, extract the </w:t>
      </w:r>
      <w:r w:rsidR="00335601">
        <w:t xml:space="preserve">body as </w:t>
      </w:r>
      <w:r w:rsidR="001042E5">
        <w:t xml:space="preserve">a </w:t>
      </w:r>
      <w:r w:rsidR="00590E86" w:rsidRPr="00590E86">
        <w:rPr>
          <w:rStyle w:val="Code"/>
        </w:rPr>
        <w:t>Serializable</w:t>
      </w:r>
      <w:r w:rsidR="00FD30A5">
        <w:t xml:space="preserve">, and cast </w:t>
      </w:r>
      <w:r w:rsidR="001042E5">
        <w:t>it</w:t>
      </w:r>
      <w:r w:rsidR="00FD30A5">
        <w:t xml:space="preserve"> to the specified type.</w:t>
      </w:r>
    </w:p>
    <w:p w:rsidR="0029068D" w:rsidRDefault="00B32C86">
      <w:pPr>
        <w:pStyle w:val="ListBullet"/>
        <w:numPr>
          <w:ilvl w:val="0"/>
          <w:numId w:val="0"/>
        </w:numPr>
        <w:ind w:left="2880"/>
      </w:pPr>
      <w:r>
        <w:t xml:space="preserve">The </w:t>
      </w:r>
      <w:r w:rsidRPr="00724102">
        <w:rPr>
          <w:rStyle w:val="Code"/>
        </w:rPr>
        <w:t>isBodyAssignableTo</w:t>
      </w:r>
      <w:r w:rsidR="00590E86" w:rsidRPr="00590E86">
        <w:t xml:space="preserve"> </w:t>
      </w:r>
      <w:r w:rsidR="006E47D1">
        <w:t xml:space="preserve">method </w:t>
      </w:r>
      <w:r w:rsidR="00590E86" w:rsidRPr="00590E86">
        <w:t>is</w:t>
      </w:r>
      <w:r>
        <w:t xml:space="preserve"> a companion method which can be used to determine whether a </w:t>
      </w:r>
      <w:r w:rsidR="002A3EDD">
        <w:t xml:space="preserve">subsequent </w:t>
      </w:r>
      <w:r>
        <w:t xml:space="preserve">call to </w:t>
      </w:r>
      <w:r w:rsidR="00590E86" w:rsidRPr="00590E86">
        <w:rPr>
          <w:rStyle w:val="Code"/>
        </w:rPr>
        <w:t>getBody</w:t>
      </w:r>
      <w:r>
        <w:t xml:space="preserve"> would be able to return the body of a particular </w:t>
      </w:r>
      <w:r w:rsidR="00590E86" w:rsidRPr="00590E86">
        <w:rPr>
          <w:rStyle w:val="Code"/>
        </w:rPr>
        <w:t>Message</w:t>
      </w:r>
      <w:r>
        <w:t xml:space="preserve"> object as a particular type</w:t>
      </w:r>
      <w:r w:rsidR="00267B19">
        <w:t>.</w:t>
      </w:r>
    </w:p>
    <w:p w:rsidR="0029068D" w:rsidRDefault="0022052C">
      <w:pPr>
        <w:pStyle w:val="ListBullet"/>
        <w:numPr>
          <w:ilvl w:val="0"/>
          <w:numId w:val="0"/>
        </w:numPr>
        <w:ind w:left="2880"/>
      </w:pPr>
      <w:r>
        <w:t xml:space="preserve">The example in section </w:t>
      </w:r>
      <w:r w:rsidR="001E03D3">
        <w:fldChar w:fldCharType="begin"/>
      </w:r>
      <w:r>
        <w:instrText xml:space="preserve"> REF _Ref342648619 \r \h </w:instrText>
      </w:r>
      <w:r w:rsidR="001E03D3">
        <w:fldChar w:fldCharType="separate"/>
      </w:r>
      <w:r w:rsidR="009749BC">
        <w:t>14.2.3</w:t>
      </w:r>
      <w:r w:rsidR="001E03D3">
        <w:fldChar w:fldCharType="end"/>
      </w:r>
      <w:r>
        <w:t xml:space="preserve"> </w:t>
      </w:r>
      <w:r w:rsidR="00E557F3">
        <w:t>“</w:t>
      </w:r>
      <w:r w:rsidR="001E03D3">
        <w:fldChar w:fldCharType="begin"/>
      </w:r>
      <w:r>
        <w:instrText xml:space="preserve"> REF _Ref342648621 \h </w:instrText>
      </w:r>
      <w:r w:rsidR="001E03D3">
        <w:fldChar w:fldCharType="separate"/>
      </w:r>
      <w:r w:rsidR="009749BC" w:rsidRPr="00362225">
        <w:t>Unpacking a TextMessage</w:t>
      </w:r>
      <w:r w:rsidR="001E03D3">
        <w:fldChar w:fldCharType="end"/>
      </w:r>
      <w:r w:rsidR="00A05B30">
        <w:t xml:space="preserve">” </w:t>
      </w:r>
      <w:r>
        <w:t xml:space="preserve">has been updated to demonstrate the use of the </w:t>
      </w:r>
      <w:r w:rsidR="00590E86" w:rsidRPr="00590E86">
        <w:rPr>
          <w:rStyle w:val="Code"/>
        </w:rPr>
        <w:t>getBody</w:t>
      </w:r>
      <w:r>
        <w:t xml:space="preserve"> method.</w:t>
      </w:r>
    </w:p>
    <w:p w:rsidR="00D358E2" w:rsidRDefault="00D358E2" w:rsidP="0019727C">
      <w:pPr>
        <w:pStyle w:val="Appendix3"/>
      </w:pPr>
      <w:bookmarkStart w:id="874" w:name="_Toc351464560"/>
      <w:r>
        <w:t>Subscription name characters and length</w:t>
      </w:r>
      <w:bookmarkEnd w:id="874"/>
    </w:p>
    <w:p w:rsidR="0029068D" w:rsidRDefault="00D679EE">
      <w:r>
        <w:t>JMS 1.1 did not define what characters were valid in a durable subscription name, or what length of name was supported.</w:t>
      </w:r>
    </w:p>
    <w:p w:rsidR="0029068D" w:rsidRDefault="007737D9">
      <w:r>
        <w:t xml:space="preserve">JMS </w:t>
      </w:r>
      <w:r w:rsidR="002E2A9C">
        <w:t xml:space="preserve">2.0 </w:t>
      </w:r>
      <w:r w:rsidR="001B0E67">
        <w:t xml:space="preserve">defines a </w:t>
      </w:r>
      <w:r w:rsidR="0004778D">
        <w:t xml:space="preserve">minimum </w:t>
      </w:r>
      <w:r w:rsidR="001B0E67">
        <w:t xml:space="preserve">set of characters </w:t>
      </w:r>
      <w:r w:rsidR="00AC5F43">
        <w:t>that</w:t>
      </w:r>
      <w:r w:rsidR="001B0E67">
        <w:t xml:space="preserve"> must be valid in a durable or non-durable subscription name. It also defines that </w:t>
      </w:r>
      <w:r w:rsidR="0007792B">
        <w:t>subscription names</w:t>
      </w:r>
      <w:r w:rsidR="001B0E67">
        <w:t xml:space="preserve"> </w:t>
      </w:r>
      <w:r w:rsidR="0094180A">
        <w:t>of</w:t>
      </w:r>
      <w:r w:rsidR="001B0E67">
        <w:t xml:space="preserve"> up to </w:t>
      </w:r>
      <w:r w:rsidR="00946069">
        <w:t>128 characters long</w:t>
      </w:r>
      <w:r w:rsidR="0094180A">
        <w:t xml:space="preserve"> must be supported</w:t>
      </w:r>
      <w:r w:rsidR="00946069">
        <w:t xml:space="preserve">.  </w:t>
      </w:r>
    </w:p>
    <w:p w:rsidR="0029068D" w:rsidRDefault="00AC58F9">
      <w:r>
        <w:t>For details see s</w:t>
      </w:r>
      <w:r w:rsidR="007737D9">
        <w:t xml:space="preserve">ection </w:t>
      </w:r>
      <w:r w:rsidR="001E03D3">
        <w:fldChar w:fldCharType="begin"/>
      </w:r>
      <w:r w:rsidR="007737D9">
        <w:instrText xml:space="preserve"> REF _Ref342580795 \r \h </w:instrText>
      </w:r>
      <w:r w:rsidR="001E03D3">
        <w:fldChar w:fldCharType="separate"/>
      </w:r>
      <w:r w:rsidR="009749BC">
        <w:t>4.2.4</w:t>
      </w:r>
      <w:r w:rsidR="001E03D3">
        <w:fldChar w:fldCharType="end"/>
      </w:r>
      <w:r w:rsidR="007737D9">
        <w:t xml:space="preserve"> </w:t>
      </w:r>
      <w:r w:rsidR="00E557F3">
        <w:t>“</w:t>
      </w:r>
      <w:r w:rsidR="001E03D3">
        <w:fldChar w:fldCharType="begin"/>
      </w:r>
      <w:r w:rsidR="007737D9">
        <w:instrText xml:space="preserve"> REF _Ref342580795 \h </w:instrText>
      </w:r>
      <w:r w:rsidR="001E03D3">
        <w:fldChar w:fldCharType="separate"/>
      </w:r>
      <w:r w:rsidR="009749BC">
        <w:t>Subscription name characters and length</w:t>
      </w:r>
      <w:r w:rsidR="001E03D3">
        <w:fldChar w:fldCharType="end"/>
      </w:r>
      <w:r w:rsidR="00E557F3">
        <w:t>”</w:t>
      </w:r>
    </w:p>
    <w:p w:rsidR="0019727C" w:rsidRDefault="00933C2B" w:rsidP="0019727C">
      <w:pPr>
        <w:pStyle w:val="Appendix3"/>
      </w:pPr>
      <w:bookmarkStart w:id="875" w:name="_Toc351464561"/>
      <w:r>
        <w:t>Clarification:</w:t>
      </w:r>
      <w:r w:rsidR="0019727C">
        <w:t xml:space="preserve"> message may be sent using any session (JMS_SPEC-52)</w:t>
      </w:r>
      <w:bookmarkEnd w:id="875"/>
    </w:p>
    <w:p w:rsidR="0069541D" w:rsidRDefault="0069541D" w:rsidP="0069541D">
      <w:r>
        <w:t>The specification and javadocs have been clarified to make it clear that a message may be sent using any session, not just the session used to create the message.</w:t>
      </w:r>
    </w:p>
    <w:p w:rsidR="000E5B15" w:rsidRDefault="0019727C" w:rsidP="000E5B15">
      <w:r>
        <w:t xml:space="preserve">Section </w:t>
      </w:r>
      <w:r w:rsidR="001E03D3">
        <w:fldChar w:fldCharType="begin"/>
      </w:r>
      <w:r>
        <w:instrText xml:space="preserve"> REF _Ref312078847 \r \h </w:instrText>
      </w:r>
      <w:r w:rsidR="001E03D3">
        <w:fldChar w:fldCharType="separate"/>
      </w:r>
      <w:r w:rsidR="009749BC">
        <w:t>6.2.4</w:t>
      </w:r>
      <w:r w:rsidR="001E03D3">
        <w:fldChar w:fldCharType="end"/>
      </w:r>
      <w:r>
        <w:t xml:space="preserve"> </w:t>
      </w:r>
      <w:r w:rsidR="00E557F3">
        <w:t>“</w:t>
      </w:r>
      <w:r w:rsidR="001E03D3">
        <w:fldChar w:fldCharType="begin"/>
      </w:r>
      <w:r>
        <w:instrText xml:space="preserve"> REF _Ref312078851 \h </w:instrText>
      </w:r>
      <w:r w:rsidR="001E03D3">
        <w:fldChar w:fldCharType="separate"/>
      </w:r>
      <w:r w:rsidR="009749BC">
        <w:t>Optimized message i</w:t>
      </w:r>
      <w:r w:rsidR="009749BC" w:rsidRPr="00864041">
        <w:t>mplementations</w:t>
      </w:r>
      <w:r w:rsidR="001E03D3">
        <w:fldChar w:fldCharType="end"/>
      </w:r>
      <w:r w:rsidR="00A05B30">
        <w:t xml:space="preserve">” </w:t>
      </w:r>
      <w:r>
        <w:t xml:space="preserve">has been updated </w:t>
      </w:r>
      <w:r w:rsidR="00951B82">
        <w:t>accordingly</w:t>
      </w:r>
      <w:r>
        <w:t>.</w:t>
      </w:r>
    </w:p>
    <w:p w:rsidR="0019727C" w:rsidRDefault="00B239AD" w:rsidP="0019727C">
      <w:pPr>
        <w:pStyle w:val="Appendix3"/>
      </w:pPr>
      <w:bookmarkStart w:id="876" w:name="_Toc351464562"/>
      <w:r>
        <w:t xml:space="preserve">Clarification: </w:t>
      </w:r>
      <w:r w:rsidR="0019727C">
        <w:t>use of ExceptionListener (</w:t>
      </w:r>
      <w:r w:rsidR="0019727C" w:rsidRPr="00D15EA9">
        <w:t>JMS_SPEC-49</w:t>
      </w:r>
      <w:r w:rsidR="0019727C">
        <w:t>)</w:t>
      </w:r>
      <w:bookmarkEnd w:id="876"/>
    </w:p>
    <w:p w:rsidR="0019727C" w:rsidRDefault="0019727C" w:rsidP="0019727C">
      <w:r>
        <w:t xml:space="preserve">Section </w:t>
      </w:r>
      <w:r w:rsidR="001E03D3">
        <w:fldChar w:fldCharType="begin"/>
      </w:r>
      <w:r>
        <w:instrText xml:space="preserve"> REF RTF34393534373a204865616432 \r \h </w:instrText>
      </w:r>
      <w:r w:rsidR="001E03D3">
        <w:fldChar w:fldCharType="separate"/>
      </w:r>
      <w:r w:rsidR="009749BC">
        <w:t>6.1.7</w:t>
      </w:r>
      <w:r w:rsidR="001E03D3">
        <w:fldChar w:fldCharType="end"/>
      </w:r>
      <w:r>
        <w:t xml:space="preserve"> </w:t>
      </w:r>
      <w:r w:rsidR="00E557F3">
        <w:t>“</w:t>
      </w:r>
      <w:r w:rsidR="001E03D3">
        <w:fldChar w:fldCharType="begin"/>
      </w:r>
      <w:r>
        <w:instrText xml:space="preserve"> REF RTF34393534373a204865616432 \h </w:instrText>
      </w:r>
      <w:r w:rsidR="001E03D3">
        <w:fldChar w:fldCharType="separate"/>
      </w:r>
      <w:r w:rsidR="009749BC" w:rsidRPr="00864041">
        <w:t>ExceptionListener</w:t>
      </w:r>
      <w:r w:rsidR="001E03D3">
        <w:fldChar w:fldCharType="end"/>
      </w:r>
      <w:r w:rsidR="00A05B30">
        <w:t xml:space="preserve">” </w:t>
      </w:r>
      <w:r>
        <w:t>has been amended to clarify how an ExceptionListener is used:</w:t>
      </w:r>
    </w:p>
    <w:p w:rsidR="0019727C" w:rsidRDefault="0019727C" w:rsidP="0019727C">
      <w:pPr>
        <w:pStyle w:val="ListBullet"/>
      </w:pPr>
      <w:r>
        <w:t>The existing text which states that a c</w:t>
      </w:r>
      <w:r w:rsidRPr="008551BB">
        <w:t xml:space="preserve">onnection </w:t>
      </w:r>
      <w:r w:rsidR="00E557F3">
        <w:t>“</w:t>
      </w:r>
      <w:r w:rsidRPr="008551BB">
        <w:t>serializes execution of its ExceptionListener</w:t>
      </w:r>
      <w:r w:rsidR="00A05B30">
        <w:t xml:space="preserve">” </w:t>
      </w:r>
      <w:r>
        <w:t xml:space="preserve">has been extended to explain what this means. </w:t>
      </w:r>
    </w:p>
    <w:p w:rsidR="0019727C" w:rsidRDefault="0019727C" w:rsidP="0019727C">
      <w:pPr>
        <w:pStyle w:val="ListBullet"/>
      </w:pPr>
      <w:r>
        <w:lastRenderedPageBreak/>
        <w:t>A note has been added to state that there are no restrictions on the use</w:t>
      </w:r>
      <w:r w:rsidR="00CA28FA">
        <w:t xml:space="preserve"> of the JMS API by the listener’</w:t>
      </w:r>
      <w:r>
        <w:t xml:space="preserve">s </w:t>
      </w:r>
      <w:r w:rsidRPr="00E45228">
        <w:rPr>
          <w:rStyle w:val="Code"/>
        </w:rPr>
        <w:t>onException</w:t>
      </w:r>
      <w:r>
        <w:t xml:space="preserve"> method.</w:t>
      </w:r>
    </w:p>
    <w:p w:rsidR="0019727C" w:rsidRDefault="0019727C" w:rsidP="0019727C">
      <w:r>
        <w:t>In addition, the following changes to javadoc comments have been made:</w:t>
      </w:r>
    </w:p>
    <w:p w:rsidR="0019727C" w:rsidRDefault="0019727C" w:rsidP="0019727C">
      <w:pPr>
        <w:pStyle w:val="ListBullet"/>
      </w:pPr>
      <w:r>
        <w:t xml:space="preserve">The javadoc comments for the </w:t>
      </w:r>
      <w:r w:rsidRPr="00E45228">
        <w:rPr>
          <w:rStyle w:val="Code"/>
        </w:rPr>
        <w:t>stop</w:t>
      </w:r>
      <w:r>
        <w:t xml:space="preserve"> and </w:t>
      </w:r>
      <w:r w:rsidRPr="00E45228">
        <w:rPr>
          <w:rStyle w:val="Code"/>
        </w:rPr>
        <w:t>close</w:t>
      </w:r>
      <w:r>
        <w:t xml:space="preserve"> methods on the </w:t>
      </w:r>
      <w:r w:rsidRPr="00E45228">
        <w:rPr>
          <w:rStyle w:val="Code"/>
        </w:rPr>
        <w:t>Connection</w:t>
      </w:r>
      <w:r>
        <w:t xml:space="preserve"> interface have been amended to clarify that</w:t>
      </w:r>
      <w:r w:rsidRPr="00A34C6D">
        <w:t xml:space="preserve">, if an exception listener for </w:t>
      </w:r>
      <w:r>
        <w:t>the</w:t>
      </w:r>
      <w:r w:rsidRPr="00A34C6D">
        <w:t xml:space="preserve"> connection is running when </w:t>
      </w:r>
      <w:r w:rsidRPr="00E45228">
        <w:rPr>
          <w:rStyle w:val="Code"/>
        </w:rPr>
        <w:t>stop</w:t>
      </w:r>
      <w:r>
        <w:t xml:space="preserve"> or </w:t>
      </w:r>
      <w:r w:rsidRPr="00E45228">
        <w:rPr>
          <w:rStyle w:val="Code"/>
        </w:rPr>
        <w:t>close</w:t>
      </w:r>
      <w:r>
        <w:t xml:space="preserve"> are</w:t>
      </w:r>
      <w:r w:rsidRPr="00A34C6D">
        <w:t xml:space="preserve"> invoked, there is no requirement </w:t>
      </w:r>
      <w:r>
        <w:t xml:space="preserve">for the </w:t>
      </w:r>
      <w:r w:rsidRPr="00E45228">
        <w:rPr>
          <w:rStyle w:val="Code"/>
        </w:rPr>
        <w:t>stop</w:t>
      </w:r>
      <w:r>
        <w:t xml:space="preserve"> or </w:t>
      </w:r>
      <w:r w:rsidRPr="00E45228">
        <w:rPr>
          <w:rStyle w:val="Code"/>
        </w:rPr>
        <w:t>close</w:t>
      </w:r>
      <w:r>
        <w:t xml:space="preserve"> call to wait until the exception listener has returned before it may return.</w:t>
      </w:r>
    </w:p>
    <w:p w:rsidR="0019727C" w:rsidRDefault="0019727C" w:rsidP="0019727C">
      <w:pPr>
        <w:pStyle w:val="ListBullet"/>
      </w:pPr>
      <w:r>
        <w:t xml:space="preserve">Similarly, the javadoc comment for the </w:t>
      </w:r>
      <w:r w:rsidRPr="00936C1B">
        <w:rPr>
          <w:rStyle w:val="Code"/>
        </w:rPr>
        <w:t>close</w:t>
      </w:r>
      <w:r>
        <w:t xml:space="preserve"> method on the </w:t>
      </w:r>
      <w:r w:rsidRPr="00936C1B">
        <w:rPr>
          <w:rStyle w:val="Code"/>
        </w:rPr>
        <w:t>Session</w:t>
      </w:r>
      <w:r>
        <w:t xml:space="preserve"> interface has been amended to clarify that</w:t>
      </w:r>
      <w:r w:rsidRPr="00A34C6D">
        <w:t xml:space="preserve">, if an exception listener for </w:t>
      </w:r>
      <w:r>
        <w:t>the</w:t>
      </w:r>
      <w:r w:rsidRPr="00A34C6D">
        <w:t xml:space="preserve"> </w:t>
      </w:r>
      <w:r w:rsidR="00CA28FA">
        <w:t>session’</w:t>
      </w:r>
      <w:r>
        <w:t xml:space="preserve">s </w:t>
      </w:r>
      <w:r w:rsidRPr="00A34C6D">
        <w:t xml:space="preserve">connection is running when </w:t>
      </w:r>
      <w:r w:rsidRPr="00936C1B">
        <w:rPr>
          <w:rStyle w:val="Code"/>
        </w:rPr>
        <w:t>close</w:t>
      </w:r>
      <w:r>
        <w:t xml:space="preserve"> is</w:t>
      </w:r>
      <w:r w:rsidRPr="00A34C6D">
        <w:t xml:space="preserve"> invoked, there is no requirement </w:t>
      </w:r>
      <w:r>
        <w:t xml:space="preserve">for the </w:t>
      </w:r>
      <w:r w:rsidRPr="00936C1B">
        <w:rPr>
          <w:rStyle w:val="Code"/>
        </w:rPr>
        <w:t>close</w:t>
      </w:r>
      <w:r>
        <w:t xml:space="preserve"> call to wait until the exception listener has returned before it may return.</w:t>
      </w:r>
    </w:p>
    <w:p w:rsidR="0019727C" w:rsidRDefault="0019727C" w:rsidP="0019727C">
      <w:pPr>
        <w:pStyle w:val="ListBullet"/>
      </w:pPr>
      <w:r>
        <w:t xml:space="preserve">The javadoc comments for the </w:t>
      </w:r>
      <w:r w:rsidRPr="00936C1B">
        <w:rPr>
          <w:rStyle w:val="Code"/>
        </w:rPr>
        <w:t>stop</w:t>
      </w:r>
      <w:r>
        <w:t xml:space="preserve"> and </w:t>
      </w:r>
      <w:r w:rsidRPr="00936C1B">
        <w:rPr>
          <w:rStyle w:val="Code"/>
        </w:rPr>
        <w:t>close</w:t>
      </w:r>
      <w:r>
        <w:t xml:space="preserve"> methods on the </w:t>
      </w:r>
      <w:r w:rsidR="00712267">
        <w:rPr>
          <w:rStyle w:val="Code"/>
        </w:rPr>
        <w:t>JMSContext</w:t>
      </w:r>
      <w:r>
        <w:t xml:space="preserve"> interface have been amended to clarify that</w:t>
      </w:r>
      <w:r w:rsidRPr="00A34C6D">
        <w:t xml:space="preserve">, if an exception listener for </w:t>
      </w:r>
      <w:r>
        <w:t>the</w:t>
      </w:r>
      <w:r w:rsidRPr="00A34C6D">
        <w:t xml:space="preserve"> </w:t>
      </w:r>
      <w:r w:rsidR="00AA7AD3" w:rsidRPr="00AA7AD3">
        <w:rPr>
          <w:rStyle w:val="Code"/>
        </w:rPr>
        <w:t>JMSContext</w:t>
      </w:r>
      <w:r w:rsidR="00CA28FA">
        <w:t>’</w:t>
      </w:r>
      <w:r>
        <w:t xml:space="preserve">s </w:t>
      </w:r>
      <w:r w:rsidRPr="00A34C6D">
        <w:t xml:space="preserve">connection is running when </w:t>
      </w:r>
      <w:r w:rsidRPr="00936C1B">
        <w:rPr>
          <w:rStyle w:val="Code"/>
        </w:rPr>
        <w:t>stop</w:t>
      </w:r>
      <w:r>
        <w:t xml:space="preserve"> or </w:t>
      </w:r>
      <w:r w:rsidRPr="00936C1B">
        <w:rPr>
          <w:rStyle w:val="Code"/>
        </w:rPr>
        <w:t>close</w:t>
      </w:r>
      <w:r>
        <w:t xml:space="preserve"> are</w:t>
      </w:r>
      <w:r w:rsidRPr="00A34C6D">
        <w:t xml:space="preserve"> invoked, there is no requirement </w:t>
      </w:r>
      <w:r>
        <w:t xml:space="preserve">for the </w:t>
      </w:r>
      <w:r w:rsidRPr="00936C1B">
        <w:rPr>
          <w:rStyle w:val="Code"/>
        </w:rPr>
        <w:t>stop</w:t>
      </w:r>
      <w:r>
        <w:t xml:space="preserve"> or </w:t>
      </w:r>
      <w:r w:rsidRPr="00936C1B">
        <w:rPr>
          <w:rStyle w:val="Code"/>
        </w:rPr>
        <w:t>close</w:t>
      </w:r>
      <w:r>
        <w:t xml:space="preserve"> call to wait until the exception listener has returned before it may return.</w:t>
      </w:r>
    </w:p>
    <w:p w:rsidR="0019727C" w:rsidRDefault="00B239AD" w:rsidP="0019727C">
      <w:pPr>
        <w:pStyle w:val="Appendix3"/>
      </w:pPr>
      <w:bookmarkStart w:id="877" w:name="_Ref348436598"/>
      <w:bookmarkStart w:id="878" w:name="_Ref348436602"/>
      <w:bookmarkStart w:id="879" w:name="_Toc351464563"/>
      <w:r>
        <w:t xml:space="preserve">Clarification: </w:t>
      </w:r>
      <w:r w:rsidR="0019727C">
        <w:t>use of stop or close from a message listener (JMS_SPEC-48)</w:t>
      </w:r>
      <w:bookmarkEnd w:id="877"/>
      <w:bookmarkEnd w:id="878"/>
      <w:bookmarkEnd w:id="879"/>
    </w:p>
    <w:p w:rsidR="00F82A68" w:rsidRDefault="0019727C" w:rsidP="0019727C">
      <w:r>
        <w:t xml:space="preserve">The specification has been clarified to </w:t>
      </w:r>
      <w:r w:rsidR="00D4331C">
        <w:t xml:space="preserve">clarify </w:t>
      </w:r>
      <w:r w:rsidR="00F82A68">
        <w:t xml:space="preserve">the </w:t>
      </w:r>
      <w:r w:rsidR="00112788">
        <w:t xml:space="preserve">required behaviour if </w:t>
      </w:r>
      <w:r w:rsidR="0045591C">
        <w:t xml:space="preserve">various </w:t>
      </w:r>
      <w:r w:rsidR="00590E86" w:rsidRPr="00590E86">
        <w:rPr>
          <w:rStyle w:val="Code"/>
        </w:rPr>
        <w:t>stop</w:t>
      </w:r>
      <w:r w:rsidR="00F82A68">
        <w:t xml:space="preserve"> or </w:t>
      </w:r>
      <w:r w:rsidR="00590E86" w:rsidRPr="00590E86">
        <w:rPr>
          <w:rStyle w:val="Code"/>
        </w:rPr>
        <w:t>close</w:t>
      </w:r>
      <w:r w:rsidR="00F82A68">
        <w:t xml:space="preserve"> </w:t>
      </w:r>
      <w:r w:rsidR="002D1C95">
        <w:t>methods</w:t>
      </w:r>
      <w:r w:rsidR="002948CA">
        <w:t xml:space="preserve"> </w:t>
      </w:r>
      <w:r w:rsidR="00F036CF">
        <w:t xml:space="preserve">are called </w:t>
      </w:r>
      <w:r w:rsidR="00F82A68">
        <w:t xml:space="preserve">from within the </w:t>
      </w:r>
      <w:r w:rsidR="00590E86" w:rsidRPr="00590E86">
        <w:rPr>
          <w:rStyle w:val="Code"/>
        </w:rPr>
        <w:t>onMessage</w:t>
      </w:r>
      <w:r w:rsidR="00F82A68">
        <w:t xml:space="preserve"> method of a</w:t>
      </w:r>
      <w:r>
        <w:t xml:space="preserve"> </w:t>
      </w:r>
      <w:r w:rsidR="00590E86" w:rsidRPr="00590E86">
        <w:rPr>
          <w:rStyle w:val="Code"/>
        </w:rPr>
        <w:t>MessageListener</w:t>
      </w:r>
      <w:r w:rsidR="00F82A68">
        <w:t>.</w:t>
      </w:r>
      <w:r>
        <w:t xml:space="preserve"> </w:t>
      </w:r>
    </w:p>
    <w:p w:rsidR="00FA626F" w:rsidRDefault="00FA626F" w:rsidP="0019727C">
      <w:r>
        <w:t>The JMS 1</w:t>
      </w:r>
      <w:r w:rsidR="00F3237D">
        <w:t xml:space="preserve">.1 specification states that the </w:t>
      </w:r>
      <w:r w:rsidR="005A6823" w:rsidRPr="005A6823">
        <w:rPr>
          <w:rStyle w:val="Code"/>
        </w:rPr>
        <w:t>stop</w:t>
      </w:r>
      <w:r w:rsidR="00F3237D">
        <w:t xml:space="preserve"> method on </w:t>
      </w:r>
      <w:r w:rsidR="005A6823" w:rsidRPr="005A6823">
        <w:rPr>
          <w:rStyle w:val="Code"/>
        </w:rPr>
        <w:t>Connection</w:t>
      </w:r>
      <w:r w:rsidR="00F3237D">
        <w:t xml:space="preserve"> and the </w:t>
      </w:r>
      <w:r w:rsidR="005A6823" w:rsidRPr="005A6823">
        <w:rPr>
          <w:rStyle w:val="Code"/>
        </w:rPr>
        <w:t>close</w:t>
      </w:r>
      <w:r w:rsidR="00F3237D">
        <w:t xml:space="preserve"> methods on </w:t>
      </w:r>
      <w:r w:rsidR="005A6823" w:rsidRPr="005A6823">
        <w:rPr>
          <w:rStyle w:val="Code"/>
        </w:rPr>
        <w:t>Connection</w:t>
      </w:r>
      <w:r w:rsidR="00F3237D">
        <w:t xml:space="preserve">, </w:t>
      </w:r>
      <w:r w:rsidR="005A6823" w:rsidRPr="005A6823">
        <w:rPr>
          <w:rStyle w:val="Code"/>
        </w:rPr>
        <w:t>Session</w:t>
      </w:r>
      <w:r w:rsidR="00F3237D">
        <w:t xml:space="preserve"> and </w:t>
      </w:r>
      <w:r w:rsidR="005A6823" w:rsidRPr="005A6823">
        <w:rPr>
          <w:rStyle w:val="Code"/>
        </w:rPr>
        <w:t>MessageConsumer</w:t>
      </w:r>
      <w:r w:rsidR="00F3237D">
        <w:t xml:space="preserve"> must not return until any message listeners have returned. </w:t>
      </w:r>
      <w:r w:rsidR="00D81EF8">
        <w:t xml:space="preserve">This means that if these methods </w:t>
      </w:r>
      <w:r w:rsidR="00093899">
        <w:t>are</w:t>
      </w:r>
      <w:r w:rsidR="00D81EF8">
        <w:t xml:space="preserve"> called from </w:t>
      </w:r>
      <w:r w:rsidR="00863464">
        <w:t xml:space="preserve">a message listener on its own </w:t>
      </w:r>
      <w:r w:rsidR="00A60058" w:rsidRPr="004D1239">
        <w:rPr>
          <w:rStyle w:val="Code"/>
        </w:rPr>
        <w:t>Connection</w:t>
      </w:r>
      <w:r w:rsidR="00A60058">
        <w:t xml:space="preserve">, </w:t>
      </w:r>
      <w:r w:rsidR="00A60058" w:rsidRPr="004D1239">
        <w:rPr>
          <w:rStyle w:val="Code"/>
        </w:rPr>
        <w:t>Session</w:t>
      </w:r>
      <w:r w:rsidR="00A60058" w:rsidRPr="00210598">
        <w:t xml:space="preserve"> or </w:t>
      </w:r>
      <w:r w:rsidR="00A60058" w:rsidRPr="004D1239">
        <w:rPr>
          <w:rStyle w:val="Code"/>
        </w:rPr>
        <w:t>MessageConsumer</w:t>
      </w:r>
      <w:r w:rsidR="00A60058" w:rsidRPr="00A60058">
        <w:t xml:space="preserve"> </w:t>
      </w:r>
      <w:r w:rsidR="00863464">
        <w:t xml:space="preserve">then deadlock </w:t>
      </w:r>
      <w:r w:rsidR="00856C35">
        <w:t>would</w:t>
      </w:r>
      <w:r w:rsidR="00863464">
        <w:t xml:space="preserve"> occur.</w:t>
      </w:r>
    </w:p>
    <w:p w:rsidR="00863464" w:rsidRDefault="00392F45" w:rsidP="0019727C">
      <w:r>
        <w:t xml:space="preserve">The JMS 2.0 specification </w:t>
      </w:r>
      <w:r w:rsidR="00FA4B83">
        <w:t>amends</w:t>
      </w:r>
      <w:r>
        <w:t xml:space="preserve"> the required behaviour to avoid the possibility of deadlock.</w:t>
      </w:r>
    </w:p>
    <w:p w:rsidR="00BA4FAA" w:rsidRDefault="00FE0807" w:rsidP="0019727C">
      <w:pPr>
        <w:rPr>
          <w:rStyle w:val="Code"/>
        </w:rPr>
      </w:pPr>
      <w:r>
        <w:t xml:space="preserve">If </w:t>
      </w:r>
      <w:r w:rsidR="00BA4FAA">
        <w:t xml:space="preserve"> </w:t>
      </w:r>
      <w:r w:rsidR="00BF6C11">
        <w:t xml:space="preserve">a </w:t>
      </w:r>
      <w:r w:rsidR="005A6823" w:rsidRPr="005A6823">
        <w:rPr>
          <w:rStyle w:val="Code"/>
        </w:rPr>
        <w:t>MessageListener</w:t>
      </w:r>
      <w:r w:rsidR="00BF6C11" w:rsidRPr="00CC6004">
        <w:t xml:space="preserve">’s </w:t>
      </w:r>
      <w:r w:rsidR="005A6823" w:rsidRPr="005A6823">
        <w:rPr>
          <w:rStyle w:val="Code"/>
        </w:rPr>
        <w:t>onMessage</w:t>
      </w:r>
      <w:r w:rsidR="00BF6C11">
        <w:t xml:space="preserve"> method calls </w:t>
      </w:r>
      <w:r w:rsidR="005A6823" w:rsidRPr="005A6823">
        <w:rPr>
          <w:rStyle w:val="Code"/>
        </w:rPr>
        <w:t>stop</w:t>
      </w:r>
      <w:r w:rsidR="00BF6C11">
        <w:t xml:space="preserve"> or </w:t>
      </w:r>
      <w:r w:rsidR="005A6823" w:rsidRPr="005A6823">
        <w:rPr>
          <w:rStyle w:val="Code"/>
        </w:rPr>
        <w:t>close</w:t>
      </w:r>
      <w:r w:rsidR="00BF6C11">
        <w:t xml:space="preserve"> on its own </w:t>
      </w:r>
      <w:r w:rsidR="005A6823" w:rsidRPr="005A6823">
        <w:rPr>
          <w:rStyle w:val="Code"/>
        </w:rPr>
        <w:t>Connection</w:t>
      </w:r>
      <w:r w:rsidR="00BF6C11">
        <w:t xml:space="preserve">, </w:t>
      </w:r>
      <w:r w:rsidR="005A6823" w:rsidRPr="005A6823">
        <w:rPr>
          <w:rStyle w:val="Code"/>
        </w:rPr>
        <w:t>close</w:t>
      </w:r>
      <w:r w:rsidR="00BF6C11">
        <w:t xml:space="preserve"> on its own </w:t>
      </w:r>
      <w:r w:rsidR="005A6823" w:rsidRPr="005A6823">
        <w:rPr>
          <w:rStyle w:val="Code"/>
        </w:rPr>
        <w:t>Session</w:t>
      </w:r>
      <w:r w:rsidR="00BF6C11">
        <w:t>,</w:t>
      </w:r>
      <w:r>
        <w:t xml:space="preserve"> or </w:t>
      </w:r>
      <w:r w:rsidR="005A6823" w:rsidRPr="005A6823">
        <w:rPr>
          <w:rStyle w:val="Code"/>
        </w:rPr>
        <w:t>stop</w:t>
      </w:r>
      <w:r>
        <w:t xml:space="preserve"> or </w:t>
      </w:r>
      <w:r w:rsidR="005A6823" w:rsidRPr="005A6823">
        <w:rPr>
          <w:rStyle w:val="Code"/>
        </w:rPr>
        <w:t>close</w:t>
      </w:r>
      <w:r>
        <w:t xml:space="preserve"> on its own </w:t>
      </w:r>
      <w:r w:rsidR="005A6823" w:rsidRPr="005A6823">
        <w:rPr>
          <w:rStyle w:val="Code"/>
        </w:rPr>
        <w:t>JMSContext</w:t>
      </w:r>
      <w:r>
        <w:t xml:space="preserve">, </w:t>
      </w:r>
      <w:r w:rsidR="00BF6C11">
        <w:t xml:space="preserve"> then the the JMS provider must throw a </w:t>
      </w:r>
      <w:r w:rsidR="00BF6C11" w:rsidRPr="00936C1B">
        <w:rPr>
          <w:rStyle w:val="Code"/>
        </w:rPr>
        <w:t>javax.jms.IllegalStateException</w:t>
      </w:r>
      <w:r w:rsidR="00BF6C11">
        <w:rPr>
          <w:rStyle w:val="Code"/>
        </w:rPr>
        <w:t>.</w:t>
      </w:r>
    </w:p>
    <w:p w:rsidR="00B10F3B" w:rsidRDefault="00980538" w:rsidP="00E43FA9">
      <w:r>
        <w:t xml:space="preserve">However a different approach has been taken for the </w:t>
      </w:r>
      <w:r w:rsidR="005A6823" w:rsidRPr="005A6823">
        <w:rPr>
          <w:rStyle w:val="Code"/>
        </w:rPr>
        <w:t>close</w:t>
      </w:r>
      <w:r>
        <w:t xml:space="preserve"> method</w:t>
      </w:r>
      <w:r w:rsidR="00812016">
        <w:t>s</w:t>
      </w:r>
      <w:r>
        <w:t xml:space="preserve"> on</w:t>
      </w:r>
      <w:r w:rsidR="00F65501">
        <w:t xml:space="preserve"> </w:t>
      </w:r>
      <w:r w:rsidR="005A6823" w:rsidRPr="005A6823">
        <w:rPr>
          <w:rStyle w:val="Code"/>
        </w:rPr>
        <w:t>MessageConsumer</w:t>
      </w:r>
      <w:r w:rsidR="00812016">
        <w:t xml:space="preserve"> and </w:t>
      </w:r>
      <w:r w:rsidR="005A6823" w:rsidRPr="005A6823">
        <w:rPr>
          <w:rStyle w:val="Code"/>
        </w:rPr>
        <w:t>JMSConsumer</w:t>
      </w:r>
      <w:r w:rsidR="00812016">
        <w:t xml:space="preserve">. </w:t>
      </w:r>
      <w:r w:rsidR="00781F78">
        <w:t>A</w:t>
      </w:r>
      <w:r w:rsidR="00C1251A">
        <w:t xml:space="preserve"> </w:t>
      </w:r>
      <w:r w:rsidR="00C1251A" w:rsidRPr="003D21EB">
        <w:rPr>
          <w:rStyle w:val="Code"/>
        </w:rPr>
        <w:t>MessageListener</w:t>
      </w:r>
      <w:r w:rsidR="00C1251A" w:rsidRPr="00CC6004">
        <w:t xml:space="preserve">’s </w:t>
      </w:r>
      <w:r w:rsidR="00C1251A" w:rsidRPr="003D21EB">
        <w:rPr>
          <w:rStyle w:val="Code"/>
        </w:rPr>
        <w:t>onMessage</w:t>
      </w:r>
      <w:r w:rsidR="00C1251A">
        <w:t xml:space="preserve"> method</w:t>
      </w:r>
      <w:r w:rsidR="00781F78">
        <w:t xml:space="preserve"> is explicitly allowed</w:t>
      </w:r>
      <w:r w:rsidR="00C1251A">
        <w:t xml:space="preserve"> to call </w:t>
      </w:r>
      <w:r w:rsidR="005A6823" w:rsidRPr="005A6823">
        <w:rPr>
          <w:rStyle w:val="Code"/>
        </w:rPr>
        <w:t>close</w:t>
      </w:r>
      <w:r w:rsidR="00C1251A">
        <w:t xml:space="preserve"> on its </w:t>
      </w:r>
      <w:r w:rsidR="00913B2C">
        <w:t xml:space="preserve">own </w:t>
      </w:r>
      <w:r w:rsidR="006E2A34" w:rsidRPr="00292C6C">
        <w:rPr>
          <w:rStyle w:val="Code"/>
        </w:rPr>
        <w:t>MessageConsumer</w:t>
      </w:r>
      <w:r w:rsidR="006E2A34">
        <w:t xml:space="preserve"> or </w:t>
      </w:r>
      <w:r w:rsidR="006E2A34" w:rsidRPr="00812016">
        <w:rPr>
          <w:rStyle w:val="Code"/>
        </w:rPr>
        <w:t>JMSConsumer</w:t>
      </w:r>
      <w:r w:rsidR="00913B2C">
        <w:t xml:space="preserve">. </w:t>
      </w:r>
    </w:p>
    <w:p w:rsidR="00B10F3B" w:rsidRDefault="00B10F3B" w:rsidP="00B10F3B">
      <w:r>
        <w:t>For details see the following sections:</w:t>
      </w:r>
    </w:p>
    <w:p w:rsidR="00B10F3B" w:rsidRDefault="00B10F3B" w:rsidP="00B10F3B">
      <w:pPr>
        <w:pStyle w:val="ListBullet"/>
      </w:pPr>
      <w:r>
        <w:t xml:space="preserve">Section </w:t>
      </w:r>
      <w:r w:rsidR="001E03D3">
        <w:fldChar w:fldCharType="begin"/>
      </w:r>
      <w:r>
        <w:instrText xml:space="preserve"> REF _Ref313452151 \r \h </w:instrText>
      </w:r>
      <w:r w:rsidR="001E03D3">
        <w:fldChar w:fldCharType="separate"/>
      </w:r>
      <w:r w:rsidR="009749BC">
        <w:t>6.1.5</w:t>
      </w:r>
      <w:r w:rsidR="001E03D3">
        <w:fldChar w:fldCharType="end"/>
      </w:r>
      <w:r>
        <w:t xml:space="preserve"> </w:t>
      </w:r>
      <w:r w:rsidR="00E557F3">
        <w:t>“</w:t>
      </w:r>
      <w:r w:rsidR="001E03D3">
        <w:fldChar w:fldCharType="begin"/>
      </w:r>
      <w:r>
        <w:instrText xml:space="preserve"> REF _Ref313452154 \h </w:instrText>
      </w:r>
      <w:r w:rsidR="001E03D3">
        <w:fldChar w:fldCharType="separate"/>
      </w:r>
      <w:r w:rsidR="009749BC">
        <w:t>Pausing delivery of incoming m</w:t>
      </w:r>
      <w:r w:rsidR="009749BC" w:rsidRPr="00864041">
        <w:t>essages</w:t>
      </w:r>
      <w:r w:rsidR="001E03D3">
        <w:fldChar w:fldCharType="end"/>
      </w:r>
      <w:r w:rsidR="00A05B30">
        <w:t xml:space="preserve">” </w:t>
      </w:r>
    </w:p>
    <w:p w:rsidR="00B10F3B" w:rsidRDefault="00B10F3B" w:rsidP="00B10F3B">
      <w:pPr>
        <w:pStyle w:val="ListBullet"/>
      </w:pPr>
      <w:r>
        <w:t xml:space="preserve">Section </w:t>
      </w:r>
      <w:r w:rsidR="001E03D3">
        <w:fldChar w:fldCharType="begin"/>
      </w:r>
      <w:r>
        <w:instrText xml:space="preserve"> REF RTF38363131363a204865616432 \r \h </w:instrText>
      </w:r>
      <w:r w:rsidR="001E03D3">
        <w:fldChar w:fldCharType="separate"/>
      </w:r>
      <w:r w:rsidR="009749BC">
        <w:t>6.1.8</w:t>
      </w:r>
      <w:r w:rsidR="001E03D3">
        <w:fldChar w:fldCharType="end"/>
      </w:r>
      <w:r>
        <w:t xml:space="preserve"> </w:t>
      </w:r>
      <w:r w:rsidR="00E557F3">
        <w:t>“</w:t>
      </w:r>
      <w:r w:rsidR="001E03D3">
        <w:fldChar w:fldCharType="begin"/>
      </w:r>
      <w:r>
        <w:instrText xml:space="preserve"> REF RTF38363131363a204865616432 \h </w:instrText>
      </w:r>
      <w:r w:rsidR="001E03D3">
        <w:fldChar w:fldCharType="separate"/>
      </w:r>
      <w:r w:rsidR="009749BC">
        <w:t>Closing a c</w:t>
      </w:r>
      <w:r w:rsidR="009749BC" w:rsidRPr="00864041">
        <w:t>onnection</w:t>
      </w:r>
      <w:r w:rsidR="001E03D3">
        <w:fldChar w:fldCharType="end"/>
      </w:r>
      <w:r w:rsidR="00A05B30">
        <w:t xml:space="preserve">” </w:t>
      </w:r>
    </w:p>
    <w:p w:rsidR="00B10F3B" w:rsidRDefault="00B10F3B" w:rsidP="00B10F3B">
      <w:pPr>
        <w:pStyle w:val="ListBullet"/>
      </w:pPr>
      <w:r>
        <w:t xml:space="preserve">Section </w:t>
      </w:r>
      <w:r w:rsidR="001E03D3">
        <w:fldChar w:fldCharType="begin"/>
      </w:r>
      <w:r>
        <w:instrText xml:space="preserve"> REF RTF31303038323a204865616432 \r \h </w:instrText>
      </w:r>
      <w:r w:rsidR="001E03D3">
        <w:fldChar w:fldCharType="separate"/>
      </w:r>
      <w:r w:rsidR="009749BC">
        <w:t>6.2.15</w:t>
      </w:r>
      <w:r w:rsidR="001E03D3">
        <w:fldChar w:fldCharType="end"/>
      </w:r>
      <w:r>
        <w:t xml:space="preserve"> “</w:t>
      </w:r>
      <w:r w:rsidR="001E03D3">
        <w:fldChar w:fldCharType="begin"/>
      </w:r>
      <w:r>
        <w:instrText xml:space="preserve"> REF _Ref347842538 \h </w:instrText>
      </w:r>
      <w:r w:rsidR="001E03D3">
        <w:fldChar w:fldCharType="separate"/>
      </w:r>
      <w:r w:rsidR="009749BC">
        <w:t>Closing a s</w:t>
      </w:r>
      <w:r w:rsidR="009749BC" w:rsidRPr="00864041">
        <w:t>ession</w:t>
      </w:r>
      <w:r w:rsidR="001E03D3">
        <w:fldChar w:fldCharType="end"/>
      </w:r>
      <w:r>
        <w:t>”</w:t>
      </w:r>
    </w:p>
    <w:p w:rsidR="00B10F3B" w:rsidRDefault="00B10F3B" w:rsidP="00B10F3B">
      <w:pPr>
        <w:pStyle w:val="ListBullet"/>
      </w:pPr>
      <w:r>
        <w:rPr>
          <w:rStyle w:val="Code"/>
          <w:rFonts w:ascii="Times New Roman" w:hAnsi="Times New Roman"/>
          <w:sz w:val="20"/>
        </w:rPr>
        <w:t xml:space="preserve">Section </w:t>
      </w:r>
      <w:r w:rsidR="001E03D3">
        <w:rPr>
          <w:rStyle w:val="Code"/>
          <w:rFonts w:ascii="Times New Roman" w:hAnsi="Times New Roman"/>
          <w:sz w:val="20"/>
        </w:rPr>
        <w:fldChar w:fldCharType="begin"/>
      </w:r>
      <w:r>
        <w:rPr>
          <w:rStyle w:val="Code"/>
          <w:rFonts w:ascii="Times New Roman" w:hAnsi="Times New Roman"/>
          <w:sz w:val="20"/>
        </w:rPr>
        <w:instrText xml:space="preserve"> REF _Ref348436883 \r \h </w:instrText>
      </w:r>
      <w:r w:rsidR="001E03D3">
        <w:rPr>
          <w:rStyle w:val="Code"/>
          <w:rFonts w:ascii="Times New Roman" w:hAnsi="Times New Roman"/>
          <w:sz w:val="20"/>
        </w:rPr>
      </w:r>
      <w:r w:rsidR="001E03D3">
        <w:rPr>
          <w:rStyle w:val="Code"/>
          <w:rFonts w:ascii="Times New Roman" w:hAnsi="Times New Roman"/>
          <w:sz w:val="20"/>
        </w:rPr>
        <w:fldChar w:fldCharType="separate"/>
      </w:r>
      <w:r w:rsidR="009749BC">
        <w:rPr>
          <w:rStyle w:val="Code"/>
          <w:rFonts w:ascii="Times New Roman" w:hAnsi="Times New Roman"/>
          <w:sz w:val="20"/>
        </w:rPr>
        <w:t>8.8</w:t>
      </w:r>
      <w:r w:rsidR="001E03D3">
        <w:rPr>
          <w:rStyle w:val="Code"/>
          <w:rFonts w:ascii="Times New Roman" w:hAnsi="Times New Roman"/>
          <w:sz w:val="20"/>
        </w:rPr>
        <w:fldChar w:fldCharType="end"/>
      </w:r>
      <w:r>
        <w:rPr>
          <w:rStyle w:val="Code"/>
          <w:rFonts w:ascii="Times New Roman" w:hAnsi="Times New Roman"/>
          <w:sz w:val="20"/>
        </w:rPr>
        <w:t xml:space="preserve"> “</w:t>
      </w:r>
      <w:r w:rsidR="001E03D3">
        <w:rPr>
          <w:rStyle w:val="Code"/>
          <w:rFonts w:ascii="Times New Roman" w:hAnsi="Times New Roman"/>
          <w:sz w:val="20"/>
        </w:rPr>
        <w:fldChar w:fldCharType="begin"/>
      </w:r>
      <w:r>
        <w:rPr>
          <w:rStyle w:val="Code"/>
          <w:rFonts w:ascii="Times New Roman" w:hAnsi="Times New Roman"/>
          <w:sz w:val="20"/>
        </w:rPr>
        <w:instrText xml:space="preserve"> REF _Ref348436883 \h </w:instrText>
      </w:r>
      <w:r w:rsidR="001E03D3">
        <w:rPr>
          <w:rStyle w:val="Code"/>
          <w:rFonts w:ascii="Times New Roman" w:hAnsi="Times New Roman"/>
          <w:sz w:val="20"/>
        </w:rPr>
      </w:r>
      <w:r w:rsidR="001E03D3">
        <w:rPr>
          <w:rStyle w:val="Code"/>
          <w:rFonts w:ascii="Times New Roman" w:hAnsi="Times New Roman"/>
          <w:sz w:val="20"/>
        </w:rPr>
        <w:fldChar w:fldCharType="separate"/>
      </w:r>
      <w:r w:rsidR="009749BC">
        <w:t>Closing a consumer</w:t>
      </w:r>
      <w:r w:rsidR="001E03D3">
        <w:rPr>
          <w:rStyle w:val="Code"/>
          <w:rFonts w:ascii="Times New Roman" w:hAnsi="Times New Roman"/>
          <w:sz w:val="20"/>
        </w:rPr>
        <w:fldChar w:fldCharType="end"/>
      </w:r>
      <w:r>
        <w:rPr>
          <w:rStyle w:val="Code"/>
          <w:rFonts w:ascii="Times New Roman" w:hAnsi="Times New Roman"/>
          <w:sz w:val="20"/>
        </w:rPr>
        <w:t>”.</w:t>
      </w:r>
    </w:p>
    <w:p w:rsidR="00B10F3B" w:rsidRDefault="00B10F3B" w:rsidP="0019727C"/>
    <w:p w:rsidR="00B10F3B" w:rsidRDefault="008E0349" w:rsidP="009D5A71">
      <w:r>
        <w:lastRenderedPageBreak/>
        <w:t>The JMS</w:t>
      </w:r>
      <w:r w:rsidR="00D33390">
        <w:t xml:space="preserve"> 1.1 specification states that </w:t>
      </w:r>
      <w:r w:rsidR="009D5A71">
        <w:t xml:space="preserve">the close </w:t>
      </w:r>
      <w:r w:rsidR="006E2D30">
        <w:t xml:space="preserve">methods on </w:t>
      </w:r>
      <w:r w:rsidR="005A6823" w:rsidRPr="005A6823">
        <w:rPr>
          <w:rStyle w:val="Code"/>
        </w:rPr>
        <w:t>Connection</w:t>
      </w:r>
      <w:r w:rsidR="006E2D30">
        <w:t xml:space="preserve"> or </w:t>
      </w:r>
      <w:r w:rsidR="005A6823" w:rsidRPr="005A6823">
        <w:rPr>
          <w:rStyle w:val="Code"/>
        </w:rPr>
        <w:t>Session</w:t>
      </w:r>
      <w:r w:rsidR="006E2D30">
        <w:t xml:space="preserve"> are</w:t>
      </w:r>
      <w:r w:rsidR="00135591">
        <w:t xml:space="preserve"> exemp</w:t>
      </w:r>
      <w:r w:rsidR="00CC3086">
        <w:t>t</w:t>
      </w:r>
      <w:r w:rsidR="00D33390">
        <w:t xml:space="preserve"> from the requirement that the resources of a session may only be used by one thread at a time. </w:t>
      </w:r>
    </w:p>
    <w:p w:rsidR="009D5A71" w:rsidRDefault="00AF0887" w:rsidP="009D5A71">
      <w:r>
        <w:t xml:space="preserve">In JMS 2.0 this exemption also applies to the </w:t>
      </w:r>
      <w:r w:rsidR="005A6823" w:rsidRPr="005A6823">
        <w:rPr>
          <w:rStyle w:val="Code"/>
        </w:rPr>
        <w:t>close</w:t>
      </w:r>
      <w:r>
        <w:t xml:space="preserve"> method on </w:t>
      </w:r>
      <w:r w:rsidR="005A6823" w:rsidRPr="005A6823">
        <w:rPr>
          <w:rStyle w:val="Code"/>
        </w:rPr>
        <w:t>JMSContext</w:t>
      </w:r>
      <w:r>
        <w:t xml:space="preserve">, and has been extended to cover the </w:t>
      </w:r>
      <w:r w:rsidR="005A6823" w:rsidRPr="005A6823">
        <w:rPr>
          <w:rStyle w:val="Code"/>
        </w:rPr>
        <w:t>close</w:t>
      </w:r>
      <w:r>
        <w:t xml:space="preserve"> methods on a </w:t>
      </w:r>
      <w:r w:rsidR="005A6823" w:rsidRPr="005A6823">
        <w:rPr>
          <w:rStyle w:val="Code"/>
        </w:rPr>
        <w:t>MessageConsumer</w:t>
      </w:r>
      <w:r>
        <w:t xml:space="preserve"> or </w:t>
      </w:r>
      <w:r w:rsidR="005A6823" w:rsidRPr="005A6823">
        <w:rPr>
          <w:rStyle w:val="Code"/>
        </w:rPr>
        <w:t>JMSConsumer</w:t>
      </w:r>
      <w:r>
        <w:t>.</w:t>
      </w:r>
    </w:p>
    <w:p w:rsidR="00B10F3B" w:rsidRDefault="00B10F3B" w:rsidP="009D5A71">
      <w:r>
        <w:t>For details see the following sections:</w:t>
      </w:r>
    </w:p>
    <w:p w:rsidR="003129AA" w:rsidRDefault="002064B8">
      <w:pPr>
        <w:pStyle w:val="ListBullet"/>
      </w:pPr>
      <w:r>
        <w:t xml:space="preserve">Section </w:t>
      </w:r>
      <w:r w:rsidR="001E03D3">
        <w:fldChar w:fldCharType="begin"/>
      </w:r>
      <w:r>
        <w:instrText xml:space="preserve"> REF RTF31303034353a204865616432 \r \h </w:instrText>
      </w:r>
      <w:r w:rsidR="001E03D3">
        <w:fldChar w:fldCharType="separate"/>
      </w:r>
      <w:r w:rsidR="009749BC">
        <w:t>6.2.5</w:t>
      </w:r>
      <w:r w:rsidR="001E03D3">
        <w:fldChar w:fldCharType="end"/>
      </w:r>
      <w:r>
        <w:t xml:space="preserve"> “</w:t>
      </w:r>
      <w:r w:rsidR="001E03D3">
        <w:fldChar w:fldCharType="begin"/>
      </w:r>
      <w:r>
        <w:instrText xml:space="preserve"> REF RTF31303034353a204865616432 \h </w:instrText>
      </w:r>
      <w:r w:rsidR="001E03D3">
        <w:fldChar w:fldCharType="separate"/>
      </w:r>
      <w:r w:rsidR="009749BC">
        <w:t>Threading restrictions on a s</w:t>
      </w:r>
      <w:r w:rsidR="009749BC" w:rsidRPr="00864041">
        <w:t>ession</w:t>
      </w:r>
      <w:r w:rsidR="001E03D3">
        <w:fldChar w:fldCharType="end"/>
      </w:r>
      <w:r>
        <w:t>”</w:t>
      </w:r>
    </w:p>
    <w:p w:rsidR="003129AA" w:rsidRDefault="002064B8">
      <w:pPr>
        <w:pStyle w:val="ListBullet"/>
      </w:pPr>
      <w:r>
        <w:t xml:space="preserve">Section </w:t>
      </w:r>
      <w:r w:rsidR="001E03D3">
        <w:fldChar w:fldCharType="begin"/>
      </w:r>
      <w:r>
        <w:instrText xml:space="preserve"> REF _Ref347330714 \r \h </w:instrText>
      </w:r>
      <w:r w:rsidR="001E03D3">
        <w:fldChar w:fldCharType="separate"/>
      </w:r>
      <w:r w:rsidR="009749BC">
        <w:t>6.2.6</w:t>
      </w:r>
      <w:r w:rsidR="001E03D3">
        <w:fldChar w:fldCharType="end"/>
      </w:r>
      <w:r>
        <w:t xml:space="preserve"> “</w:t>
      </w:r>
      <w:r w:rsidR="001E03D3">
        <w:fldChar w:fldCharType="begin"/>
      </w:r>
      <w:r>
        <w:instrText xml:space="preserve"> REF _Ref347330714 \h </w:instrText>
      </w:r>
      <w:r w:rsidR="001E03D3">
        <w:fldChar w:fldCharType="separate"/>
      </w:r>
      <w:r w:rsidR="009749BC">
        <w:t>Threading restrictions on a JMSContext</w:t>
      </w:r>
      <w:r w:rsidR="001E03D3">
        <w:fldChar w:fldCharType="end"/>
      </w:r>
      <w:r>
        <w:t>”</w:t>
      </w:r>
    </w:p>
    <w:p w:rsidR="0019727C" w:rsidRDefault="0019727C" w:rsidP="0019727C">
      <w:pPr>
        <w:pStyle w:val="Appendix3"/>
      </w:pPr>
      <w:bookmarkStart w:id="880" w:name="_Toc349314258"/>
      <w:bookmarkStart w:id="881" w:name="_Toc349314259"/>
      <w:bookmarkStart w:id="882" w:name="_Toc349314260"/>
      <w:bookmarkStart w:id="883" w:name="_Toc349314261"/>
      <w:bookmarkStart w:id="884" w:name="_Toc349314262"/>
      <w:bookmarkStart w:id="885" w:name="_Toc349314263"/>
      <w:bookmarkStart w:id="886" w:name="_Toc349314264"/>
      <w:bookmarkStart w:id="887" w:name="_Toc349314265"/>
      <w:bookmarkStart w:id="888" w:name="_Toc349314266"/>
      <w:bookmarkStart w:id="889" w:name="_Toc349314267"/>
      <w:bookmarkStart w:id="890" w:name="_Toc349314268"/>
      <w:bookmarkStart w:id="891" w:name="_Toc349314269"/>
      <w:bookmarkStart w:id="892" w:name="_Toc349314270"/>
      <w:bookmarkStart w:id="893" w:name="_Toc349314271"/>
      <w:bookmarkStart w:id="894" w:name="_Toc349314272"/>
      <w:bookmarkStart w:id="895" w:name="_Toc349314273"/>
      <w:bookmarkStart w:id="896" w:name="_Toc349314274"/>
      <w:bookmarkStart w:id="897" w:name="_Toc349314275"/>
      <w:bookmarkStart w:id="898" w:name="_Toc349314276"/>
      <w:bookmarkStart w:id="899" w:name="_Toc349314277"/>
      <w:bookmarkStart w:id="900" w:name="_Toc349314278"/>
      <w:bookmarkStart w:id="901" w:name="_Toc351464564"/>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r>
        <w:t>Clarification</w:t>
      </w:r>
      <w:r w:rsidR="00B239AD">
        <w:t>:</w:t>
      </w:r>
      <w:r>
        <w:t xml:space="preserve"> use of noLocal when creating a durable subscription (JMS_SPEC-65)</w:t>
      </w:r>
      <w:bookmarkEnd w:id="901"/>
    </w:p>
    <w:p w:rsidR="00995616" w:rsidRDefault="0019727C" w:rsidP="0019727C">
      <w:r>
        <w:t xml:space="preserve">The specification has been amended to clarify the effect of setting the </w:t>
      </w:r>
      <w:r w:rsidRPr="00E45228">
        <w:rPr>
          <w:rStyle w:val="Code"/>
        </w:rPr>
        <w:t>noLocal</w:t>
      </w:r>
      <w:r>
        <w:t xml:space="preserve"> argument when c</w:t>
      </w:r>
      <w:r w:rsidR="008C2B2F">
        <w:t>reating a durable subscription.</w:t>
      </w:r>
      <w:r w:rsidR="00995616">
        <w:t xml:space="preserve"> This was poorly defined in JMS 1.1. </w:t>
      </w:r>
    </w:p>
    <w:p w:rsidR="00DD32CF" w:rsidRDefault="00D2241A" w:rsidP="0019727C">
      <w:r>
        <w:t xml:space="preserve">The new definition </w:t>
      </w:r>
      <w:r w:rsidR="003D0A0D">
        <w:t xml:space="preserve">of </w:t>
      </w:r>
      <w:r w:rsidR="00590E86" w:rsidRPr="00590E86">
        <w:rPr>
          <w:rStyle w:val="Code"/>
        </w:rPr>
        <w:t>noLocal</w:t>
      </w:r>
      <w:r w:rsidR="003D0A0D">
        <w:t xml:space="preserve"> </w:t>
      </w:r>
      <w:r>
        <w:t>is given</w:t>
      </w:r>
      <w:r w:rsidR="008D1F37">
        <w:t xml:space="preserve"> in</w:t>
      </w:r>
      <w:r w:rsidR="00921492">
        <w:t xml:space="preserve"> section </w:t>
      </w:r>
      <w:r w:rsidR="001E03D3">
        <w:fldChar w:fldCharType="begin"/>
      </w:r>
      <w:r w:rsidR="002B6E69">
        <w:instrText xml:space="preserve"> REF _Ref341265821 \r \h </w:instrText>
      </w:r>
      <w:r w:rsidR="001E03D3">
        <w:fldChar w:fldCharType="separate"/>
      </w:r>
      <w:r w:rsidR="009749BC">
        <w:t>8.3.3</w:t>
      </w:r>
      <w:r w:rsidR="001E03D3">
        <w:fldChar w:fldCharType="end"/>
      </w:r>
      <w:r w:rsidR="002B6E69">
        <w:t xml:space="preserve"> “</w:t>
      </w:r>
      <w:r w:rsidR="001E03D3">
        <w:fldChar w:fldCharType="begin"/>
      </w:r>
      <w:r w:rsidR="002B6E69">
        <w:instrText xml:space="preserve"> REF _Ref341265821 \h </w:instrText>
      </w:r>
      <w:r w:rsidR="001E03D3">
        <w:fldChar w:fldCharType="separate"/>
      </w:r>
      <w:r w:rsidR="009749BC" w:rsidRPr="00590E86">
        <w:t>Unshared durable subscriptions</w:t>
      </w:r>
      <w:r w:rsidR="001E03D3">
        <w:fldChar w:fldCharType="end"/>
      </w:r>
      <w:r w:rsidR="002B6E69">
        <w:t xml:space="preserve">”. </w:t>
      </w:r>
      <w:r w:rsidR="008A0E53">
        <w:t xml:space="preserve">This </w:t>
      </w:r>
      <w:r w:rsidR="00DD32CF">
        <w:t>states that w</w:t>
      </w:r>
      <w:r w:rsidR="00DD32CF" w:rsidRPr="00C03A6F">
        <w:t xml:space="preserve">hen a durable subscription is created on a topic, the </w:t>
      </w:r>
      <w:r w:rsidR="00DD32CF" w:rsidRPr="00C03A6F">
        <w:rPr>
          <w:rStyle w:val="Code"/>
        </w:rPr>
        <w:t>noLocal</w:t>
      </w:r>
      <w:r w:rsidR="00DD32CF" w:rsidRPr="00C03A6F">
        <w:t xml:space="preserve"> argument may be used to specify that messages published to the topic by its own connection or any other with the same client identifier will not be added to the durable subscription. </w:t>
      </w:r>
      <w:r w:rsidR="00DD32CF">
        <w:t>It also states that if</w:t>
      </w:r>
      <w:r w:rsidR="00DD32CF" w:rsidRPr="00C03A6F">
        <w:t xml:space="preserve"> the client identifier is unset then setting </w:t>
      </w:r>
      <w:r w:rsidR="00DD32CF" w:rsidRPr="00C03A6F">
        <w:rPr>
          <w:rStyle w:val="Code"/>
        </w:rPr>
        <w:t>noLocal</w:t>
      </w:r>
      <w:r w:rsidR="00DD32CF" w:rsidRPr="00C03A6F">
        <w:t xml:space="preserve"> to true</w:t>
      </w:r>
      <w:r w:rsidR="00D05B68">
        <w:t xml:space="preserve"> will cause an exception to be thrown</w:t>
      </w:r>
      <w:r w:rsidR="00DD32CF" w:rsidRPr="00C03A6F">
        <w:t>.</w:t>
      </w:r>
    </w:p>
    <w:p w:rsidR="0019727C" w:rsidRDefault="0019727C" w:rsidP="0019727C">
      <w:pPr>
        <w:pStyle w:val="Appendix3"/>
      </w:pPr>
      <w:bookmarkStart w:id="902" w:name="_Toc351464565"/>
      <w:r>
        <w:t>Clarification: message headers that are intended to be set by the JMS provder (JMS_SPEC-34)</w:t>
      </w:r>
      <w:bookmarkEnd w:id="902"/>
    </w:p>
    <w:p w:rsidR="0019727C" w:rsidRDefault="0019727C" w:rsidP="0019727C">
      <w:r>
        <w:t xml:space="preserve">The specification has been clarified to state that the following methods on </w:t>
      </w:r>
      <w:r w:rsidRPr="00E45228">
        <w:rPr>
          <w:rStyle w:val="Code"/>
        </w:rPr>
        <w:t>Message</w:t>
      </w:r>
      <w:r>
        <w:t xml:space="preserve"> are not for use by client applications and setting them does not have any effect:</w:t>
      </w:r>
    </w:p>
    <w:p w:rsidR="0019727C" w:rsidRDefault="0019727C" w:rsidP="0019727C">
      <w:proofErr w:type="gramStart"/>
      <w:r w:rsidRPr="00E45228">
        <w:rPr>
          <w:rStyle w:val="Code"/>
        </w:rPr>
        <w:t>setJMSDeliveryMode</w:t>
      </w:r>
      <w:proofErr w:type="gramEnd"/>
      <w:r>
        <w:t xml:space="preserve">, </w:t>
      </w:r>
      <w:r w:rsidRPr="00E45228">
        <w:rPr>
          <w:rStyle w:val="Code"/>
        </w:rPr>
        <w:t>setJMSExpiration</w:t>
      </w:r>
      <w:r>
        <w:t xml:space="preserve">, </w:t>
      </w:r>
      <w:r w:rsidRPr="00E45228">
        <w:rPr>
          <w:rStyle w:val="Code"/>
        </w:rPr>
        <w:t>setJMSPriority</w:t>
      </w:r>
      <w:r>
        <w:t xml:space="preserve">, </w:t>
      </w:r>
      <w:r w:rsidRPr="00E45228">
        <w:rPr>
          <w:rStyle w:val="Code"/>
        </w:rPr>
        <w:t>setJMSMessageID</w:t>
      </w:r>
      <w:r>
        <w:t xml:space="preserve">, </w:t>
      </w:r>
      <w:r w:rsidRPr="00E45228">
        <w:rPr>
          <w:rStyle w:val="Code"/>
        </w:rPr>
        <w:t>setJMSTimestamp</w:t>
      </w:r>
      <w:r>
        <w:t xml:space="preserve">, </w:t>
      </w:r>
      <w:r w:rsidRPr="00E45228">
        <w:rPr>
          <w:rStyle w:val="Code"/>
        </w:rPr>
        <w:t>setJMSRedelivered</w:t>
      </w:r>
      <w:r>
        <w:t xml:space="preserve">, </w:t>
      </w:r>
      <w:r w:rsidRPr="00E45228">
        <w:rPr>
          <w:rStyle w:val="Code"/>
        </w:rPr>
        <w:t>setJMSDeliveryTime</w:t>
      </w:r>
      <w:r>
        <w:t xml:space="preserve"> (new header property: see section </w:t>
      </w:r>
      <w:r w:rsidR="001E03D3">
        <w:fldChar w:fldCharType="begin"/>
      </w:r>
      <w:r>
        <w:instrText xml:space="preserve"> REF _Ref312334144 \r \h </w:instrText>
      </w:r>
      <w:r w:rsidR="001E03D3">
        <w:fldChar w:fldCharType="separate"/>
      </w:r>
      <w:r w:rsidR="009749BC">
        <w:t>A.1.9</w:t>
      </w:r>
      <w:r w:rsidR="001E03D3">
        <w:fldChar w:fldCharType="end"/>
      </w:r>
      <w:r>
        <w:t xml:space="preserve">). </w:t>
      </w:r>
    </w:p>
    <w:p w:rsidR="0019727C" w:rsidRDefault="0019727C" w:rsidP="0019727C">
      <w:r>
        <w:t xml:space="preserve">Section </w:t>
      </w:r>
      <w:r w:rsidR="001E03D3">
        <w:fldChar w:fldCharType="begin"/>
      </w:r>
      <w:r>
        <w:instrText xml:space="preserve"> REF _Ref308089264 \r \h </w:instrText>
      </w:r>
      <w:r w:rsidR="001E03D3">
        <w:fldChar w:fldCharType="separate"/>
      </w:r>
      <w:r w:rsidR="009749BC">
        <w:t>3.4.11</w:t>
      </w:r>
      <w:r w:rsidR="001E03D3">
        <w:fldChar w:fldCharType="end"/>
      </w:r>
      <w:r w:rsidR="00205042">
        <w:t xml:space="preserve"> </w:t>
      </w:r>
      <w:r w:rsidR="00E557F3">
        <w:t>“</w:t>
      </w:r>
      <w:r w:rsidR="001E03D3">
        <w:fldChar w:fldCharType="begin"/>
      </w:r>
      <w:r>
        <w:instrText xml:space="preserve"> REF _Ref308089264 \h </w:instrText>
      </w:r>
      <w:r w:rsidR="001E03D3">
        <w:fldChar w:fldCharType="separate"/>
      </w:r>
      <w:r w:rsidR="009749BC">
        <w:t>How message header values are set</w:t>
      </w:r>
      <w:r w:rsidR="001E03D3">
        <w:fldChar w:fldCharType="end"/>
      </w:r>
      <w:r w:rsidR="00A05B30">
        <w:t xml:space="preserve">” </w:t>
      </w:r>
      <w:r>
        <w:t>has been extended to explain this.</w:t>
      </w:r>
    </w:p>
    <w:p w:rsidR="0029068D" w:rsidRDefault="00A53386">
      <w:pPr>
        <w:pStyle w:val="Appendix3"/>
      </w:pPr>
      <w:bookmarkStart w:id="903" w:name="_Toc351464566"/>
      <w:r>
        <w:t>Clarification: Session methods createQueue and createTopic</w:t>
      </w:r>
      <w:r w:rsidR="00B423FA">
        <w:t xml:space="preserve"> (JMS_SPEC-31)</w:t>
      </w:r>
      <w:bookmarkEnd w:id="903"/>
    </w:p>
    <w:p w:rsidR="00CE0540" w:rsidRDefault="00A53386">
      <w:r>
        <w:t xml:space="preserve">The javadoc comments for the </w:t>
      </w:r>
      <w:r w:rsidR="00590E86" w:rsidRPr="00590E86">
        <w:rPr>
          <w:rStyle w:val="Code"/>
        </w:rPr>
        <w:t>createQueue</w:t>
      </w:r>
      <w:r>
        <w:t xml:space="preserve"> and </w:t>
      </w:r>
      <w:r w:rsidR="00590E86" w:rsidRPr="00590E86">
        <w:rPr>
          <w:rStyle w:val="Code"/>
        </w:rPr>
        <w:t>createTopic</w:t>
      </w:r>
      <w:r>
        <w:t xml:space="preserve"> methods on </w:t>
      </w:r>
      <w:r w:rsidR="00590E86" w:rsidRPr="00590E86">
        <w:rPr>
          <w:rStyle w:val="Code"/>
        </w:rPr>
        <w:t>Session</w:t>
      </w:r>
      <w:r>
        <w:t xml:space="preserve"> and </w:t>
      </w:r>
      <w:r w:rsidR="00590E86" w:rsidRPr="00590E86">
        <w:rPr>
          <w:rStyle w:val="Code"/>
        </w:rPr>
        <w:t>JMSContext</w:t>
      </w:r>
      <w:r>
        <w:t xml:space="preserve"> have been reworded to clarify that these methods simply create a </w:t>
      </w:r>
      <w:r w:rsidR="00590E86" w:rsidRPr="00590E86">
        <w:rPr>
          <w:rStyle w:val="Code"/>
        </w:rPr>
        <w:t>Queue</w:t>
      </w:r>
      <w:r>
        <w:t xml:space="preserve"> or </w:t>
      </w:r>
      <w:r w:rsidR="00590E86" w:rsidRPr="00590E86">
        <w:rPr>
          <w:rStyle w:val="Code"/>
        </w:rPr>
        <w:t>Topic</w:t>
      </w:r>
      <w:r>
        <w:t xml:space="preserve"> object which encapsulates the name of the queue or topic and do not create the physical queue or topic in the JMS provider. </w:t>
      </w:r>
    </w:p>
    <w:p w:rsidR="00CE0540" w:rsidRDefault="00A53386">
      <w:r>
        <w:t xml:space="preserve">In addition a note has been added to </w:t>
      </w:r>
      <w:r w:rsidR="00C23E99">
        <w:t xml:space="preserve">these javadoc comments </w:t>
      </w:r>
      <w:r w:rsidR="006C2A70">
        <w:t xml:space="preserve">to </w:t>
      </w:r>
      <w:r>
        <w:t>explain that although creating a physical queue or topic is provider-specific and is typically an administrative task performed by an administrator, some providers may create them automatically when needed.</w:t>
      </w:r>
    </w:p>
    <w:p w:rsidR="0029068D" w:rsidRDefault="00E94AC2">
      <w:pPr>
        <w:pStyle w:val="Appendix3"/>
      </w:pPr>
      <w:bookmarkStart w:id="904" w:name="_Toc351464567"/>
      <w:r>
        <w:lastRenderedPageBreak/>
        <w:t xml:space="preserve">Clarification: </w:t>
      </w:r>
      <w:r w:rsidR="008C1AC8">
        <w:t xml:space="preserve">Definition of </w:t>
      </w:r>
      <w:r>
        <w:t xml:space="preserve">JMSExpiration </w:t>
      </w:r>
      <w:r w:rsidR="00AF2037">
        <w:t>(JMS_SPEC-82)</w:t>
      </w:r>
      <w:bookmarkEnd w:id="904"/>
    </w:p>
    <w:p w:rsidR="00A37FE5" w:rsidRDefault="00E94AC2">
      <w:r>
        <w:t xml:space="preserve">In the JMS 1.1 specification, section </w:t>
      </w:r>
      <w:r w:rsidR="00FA3141">
        <w:t xml:space="preserve">3.4.9 </w:t>
      </w:r>
      <w:r w:rsidR="00E557F3">
        <w:t>“JMSExpiration”</w:t>
      </w:r>
      <w:r w:rsidR="00FA3141">
        <w:t>, a messag</w:t>
      </w:r>
      <w:r w:rsidR="00CA28FA">
        <w:t>e’</w:t>
      </w:r>
      <w:r w:rsidR="00FA3141">
        <w:t xml:space="preserve">s expiration time </w:t>
      </w:r>
      <w:r w:rsidR="0071295F">
        <w:t>was</w:t>
      </w:r>
      <w:r w:rsidR="00FA3141">
        <w:t xml:space="preserve"> define</w:t>
      </w:r>
      <w:r w:rsidR="0071295F">
        <w:t>d</w:t>
      </w:r>
      <w:r w:rsidR="00FA3141">
        <w:t xml:space="preserve"> as </w:t>
      </w:r>
      <w:r w:rsidR="00E557F3">
        <w:t>“</w:t>
      </w:r>
      <w:r w:rsidR="00FA3141">
        <w:t>the sum of the time-to-live value specified on the send method and the current GMT value</w:t>
      </w:r>
      <w:r w:rsidR="00A05B30">
        <w:t>”.</w:t>
      </w:r>
    </w:p>
    <w:p w:rsidR="00A37FE5" w:rsidRDefault="00D54904">
      <w:r>
        <w:t xml:space="preserve">However the </w:t>
      </w:r>
      <w:r w:rsidR="00590E86" w:rsidRPr="00590E86">
        <w:rPr>
          <w:rStyle w:val="Code"/>
        </w:rPr>
        <w:t>JMSExpiration</w:t>
      </w:r>
      <w:r>
        <w:t xml:space="preserve"> header field is a </w:t>
      </w:r>
      <w:r w:rsidR="00590E86" w:rsidRPr="00590E86">
        <w:rPr>
          <w:rStyle w:val="Code"/>
        </w:rPr>
        <w:t>long</w:t>
      </w:r>
      <w:r>
        <w:t xml:space="preserve"> value and the specification does not define how the expiration time is converted to a </w:t>
      </w:r>
      <w:r w:rsidR="00590E86" w:rsidRPr="00590E86">
        <w:rPr>
          <w:rStyle w:val="Code"/>
        </w:rPr>
        <w:t>long</w:t>
      </w:r>
      <w:r>
        <w:t>.</w:t>
      </w:r>
    </w:p>
    <w:p w:rsidR="00A37FE5" w:rsidRDefault="00553F30">
      <w:r>
        <w:t xml:space="preserve">This has now been clarified to </w:t>
      </w:r>
      <w:r w:rsidR="0022355F">
        <w:t xml:space="preserve">state that </w:t>
      </w:r>
      <w:r w:rsidR="00AB0E77">
        <w:t xml:space="preserve">it is </w:t>
      </w:r>
      <w:r w:rsidR="00E557F3">
        <w:t>“</w:t>
      </w:r>
      <w:r w:rsidR="00AB0E77" w:rsidRPr="00AB0E77">
        <w:t>the difference, measured in milliseconds, between the expiration time and midnight, January 1, 1970 UTC.</w:t>
      </w:r>
      <w:r w:rsidR="00A05B30">
        <w:t xml:space="preserve">” </w:t>
      </w:r>
      <w:r w:rsidR="00AB0E77">
        <w:t xml:space="preserve">This definition is </w:t>
      </w:r>
      <w:r w:rsidR="00B535CC">
        <w:t xml:space="preserve">chosen to be consistent with the </w:t>
      </w:r>
      <w:r w:rsidR="00590E86" w:rsidRPr="00590E86">
        <w:rPr>
          <w:rStyle w:val="Code"/>
        </w:rPr>
        <w:t>java.lang.System</w:t>
      </w:r>
      <w:r w:rsidR="00B535CC">
        <w:t xml:space="preserve"> method </w:t>
      </w:r>
      <w:r w:rsidR="00590E86" w:rsidRPr="00590E86">
        <w:rPr>
          <w:rStyle w:val="Code"/>
        </w:rPr>
        <w:t>currentTimeMillis</w:t>
      </w:r>
      <w:r w:rsidR="00B535CC">
        <w:t>.</w:t>
      </w:r>
    </w:p>
    <w:p w:rsidR="00A37FE5" w:rsidRDefault="00E33F80">
      <w:r>
        <w:t xml:space="preserve">The updated text can be seen in section </w:t>
      </w:r>
      <w:r w:rsidR="001E03D3">
        <w:fldChar w:fldCharType="begin"/>
      </w:r>
      <w:r>
        <w:instrText xml:space="preserve"> REF X40387 \r \h </w:instrText>
      </w:r>
      <w:r w:rsidR="001E03D3">
        <w:fldChar w:fldCharType="separate"/>
      </w:r>
      <w:r w:rsidR="009749BC">
        <w:t>3.4.9</w:t>
      </w:r>
      <w:r w:rsidR="001E03D3">
        <w:fldChar w:fldCharType="end"/>
      </w:r>
      <w:r>
        <w:t xml:space="preserve"> </w:t>
      </w:r>
      <w:r w:rsidR="00E557F3">
        <w:t>“</w:t>
      </w:r>
      <w:r w:rsidR="001E03D3">
        <w:fldChar w:fldCharType="begin"/>
      </w:r>
      <w:r>
        <w:instrText xml:space="preserve"> REF X40387 \h </w:instrText>
      </w:r>
      <w:r w:rsidR="001E03D3">
        <w:fldChar w:fldCharType="separate"/>
      </w:r>
      <w:r w:rsidR="009749BC">
        <w:t>JMSExpiration</w:t>
      </w:r>
      <w:r w:rsidR="001E03D3">
        <w:fldChar w:fldCharType="end"/>
      </w:r>
      <w:r w:rsidR="00A05B30">
        <w:t xml:space="preserve">” </w:t>
      </w:r>
      <w:r w:rsidR="00910A28">
        <w:t xml:space="preserve">and section </w:t>
      </w:r>
      <w:r w:rsidR="001E03D3">
        <w:fldChar w:fldCharType="begin"/>
      </w:r>
      <w:r w:rsidR="00910A28">
        <w:instrText xml:space="preserve"> REF _Ref335834653 \r \h </w:instrText>
      </w:r>
      <w:r w:rsidR="001E03D3">
        <w:fldChar w:fldCharType="separate"/>
      </w:r>
      <w:r w:rsidR="009749BC">
        <w:t>7.8</w:t>
      </w:r>
      <w:r w:rsidR="001E03D3">
        <w:fldChar w:fldCharType="end"/>
      </w:r>
      <w:r w:rsidR="00910A28">
        <w:t xml:space="preserve"> </w:t>
      </w:r>
      <w:r w:rsidR="00E557F3">
        <w:t>“</w:t>
      </w:r>
      <w:r w:rsidR="001E03D3">
        <w:fldChar w:fldCharType="begin"/>
      </w:r>
      <w:r w:rsidR="00910A28">
        <w:instrText xml:space="preserve"> REF _Ref335834655 \h </w:instrText>
      </w:r>
      <w:r w:rsidR="001E03D3">
        <w:fldChar w:fldCharType="separate"/>
      </w:r>
      <w:r w:rsidR="009749BC">
        <w:t>Message time-to-live</w:t>
      </w:r>
      <w:r w:rsidR="001E03D3">
        <w:fldChar w:fldCharType="end"/>
      </w:r>
      <w:r w:rsidR="00A05B30">
        <w:t>”.</w:t>
      </w:r>
    </w:p>
    <w:p w:rsidR="0029068D" w:rsidRDefault="00E37C77">
      <w:pPr>
        <w:pStyle w:val="Appendix3"/>
      </w:pPr>
      <w:bookmarkStart w:id="905" w:name="_Toc351464568"/>
      <w:r>
        <w:t>Correction: Reconnecting to a durable subscription (JMS_SPEC-80)</w:t>
      </w:r>
      <w:bookmarkEnd w:id="905"/>
    </w:p>
    <w:p w:rsidR="00361281" w:rsidRDefault="002D5312">
      <w:r>
        <w:t xml:space="preserve">In the JMS 1.1 specification, section </w:t>
      </w:r>
      <w:r w:rsidRPr="002D5312">
        <w:t xml:space="preserve">9.3.3.2 </w:t>
      </w:r>
      <w:r w:rsidR="00E557F3">
        <w:t>“</w:t>
      </w:r>
      <w:r w:rsidRPr="002D5312">
        <w:t>Reconnect to a topic using a durable subscription</w:t>
      </w:r>
      <w:r w:rsidR="00A05B30">
        <w:t xml:space="preserve">” </w:t>
      </w:r>
      <w:r>
        <w:t>stated that</w:t>
      </w:r>
      <w:r w:rsidR="00E96718">
        <w:t xml:space="preserve"> </w:t>
      </w:r>
      <w:r w:rsidR="00E557F3">
        <w:t>“</w:t>
      </w:r>
      <w:r w:rsidR="00E96718">
        <w:t>t</w:t>
      </w:r>
      <w:r w:rsidR="00E96718" w:rsidRPr="00E96718">
        <w:t xml:space="preserve">he client must be </w:t>
      </w:r>
      <w:r w:rsidR="00B22678">
        <w:t>attached to the same Connection</w:t>
      </w:r>
      <w:r w:rsidR="00A05B30">
        <w:t>”.</w:t>
      </w:r>
      <w:r w:rsidR="00B22678">
        <w:t xml:space="preserve"> This was incorrect and has </w:t>
      </w:r>
      <w:r w:rsidR="00132779">
        <w:t xml:space="preserve">now </w:t>
      </w:r>
      <w:r w:rsidR="00B22678">
        <w:t xml:space="preserve">been corrected to state that the client must use a connection with the same client identifier. </w:t>
      </w:r>
    </w:p>
    <w:p w:rsidR="00302294" w:rsidRDefault="00222EEA">
      <w:r>
        <w:t>I</w:t>
      </w:r>
      <w:r w:rsidR="00B23EE1">
        <w:t xml:space="preserve">n addition </w:t>
      </w:r>
      <w:r>
        <w:t xml:space="preserve">this section has been </w:t>
      </w:r>
      <w:r w:rsidR="00DA51C3">
        <w:t xml:space="preserve">renamed </w:t>
      </w:r>
      <w:r w:rsidR="001E03D3">
        <w:fldChar w:fldCharType="begin"/>
      </w:r>
      <w:r w:rsidR="00255515">
        <w:instrText xml:space="preserve"> REF _Ref324775941 \r \h </w:instrText>
      </w:r>
      <w:r w:rsidR="001E03D3">
        <w:fldChar w:fldCharType="separate"/>
      </w:r>
      <w:r w:rsidR="009749BC">
        <w:t>14.3.3.2</w:t>
      </w:r>
      <w:r w:rsidR="001E03D3">
        <w:fldChar w:fldCharType="end"/>
      </w:r>
      <w:r w:rsidR="00255515">
        <w:t xml:space="preserve"> </w:t>
      </w:r>
      <w:r w:rsidR="00E557F3">
        <w:t>“</w:t>
      </w:r>
      <w:r w:rsidR="001E03D3">
        <w:fldChar w:fldCharType="begin"/>
      </w:r>
      <w:r w:rsidR="00255515">
        <w:instrText xml:space="preserve"> REF _Ref324775952 \h </w:instrText>
      </w:r>
      <w:r w:rsidR="001E03D3">
        <w:fldChar w:fldCharType="separate"/>
      </w:r>
      <w:r w:rsidR="009749BC">
        <w:t>Creating a consumer on an existing durable subscription</w:t>
      </w:r>
      <w:r w:rsidR="001E03D3">
        <w:fldChar w:fldCharType="end"/>
      </w:r>
      <w:r w:rsidR="00A05B30">
        <w:t xml:space="preserve">” </w:t>
      </w:r>
      <w:r>
        <w:t>and rewritten to make it clearer.</w:t>
      </w:r>
      <w:r w:rsidR="00B23EE1">
        <w:t xml:space="preserve"> </w:t>
      </w:r>
    </w:p>
    <w:p w:rsidR="0029068D" w:rsidRDefault="00540231">
      <w:pPr>
        <w:pStyle w:val="Appendix3"/>
      </w:pPr>
      <w:bookmarkStart w:id="906" w:name="_Toc351464569"/>
      <w:r>
        <w:t>Correction: MapMessage when name is null</w:t>
      </w:r>
      <w:r w:rsidR="004B2755">
        <w:t xml:space="preserve"> (JMS_SPEC-77)</w:t>
      </w:r>
      <w:bookmarkEnd w:id="906"/>
    </w:p>
    <w:p w:rsidR="00EF145A" w:rsidRDefault="00610CBA">
      <w:r>
        <w:t xml:space="preserve">In the JMS 1.1 </w:t>
      </w:r>
      <w:r w:rsidR="006D42CC">
        <w:t>A</w:t>
      </w:r>
      <w:r w:rsidR="00A354CE">
        <w:t xml:space="preserve">PI documentation for </w:t>
      </w:r>
      <w:r w:rsidR="00590E86" w:rsidRPr="00590E86">
        <w:rPr>
          <w:rStyle w:val="Code"/>
        </w:rPr>
        <w:t>javax.jms.MapMessage</w:t>
      </w:r>
      <w:r w:rsidR="00A354CE">
        <w:t xml:space="preserve">, the method </w:t>
      </w:r>
      <w:r w:rsidR="00590E86" w:rsidRPr="00590E86">
        <w:rPr>
          <w:rStyle w:val="Code"/>
        </w:rPr>
        <w:t>setBytes</w:t>
      </w:r>
      <w:r w:rsidR="00B70CB8" w:rsidRPr="00B70CB8">
        <w:t xml:space="preserve"> </w:t>
      </w:r>
      <w:r w:rsidR="00B70CB8" w:rsidRPr="00B70CB8">
        <w:rPr>
          <w:rStyle w:val="Code"/>
        </w:rPr>
        <w:t xml:space="preserve">(String name, </w:t>
      </w:r>
      <w:proofErr w:type="gramStart"/>
      <w:r w:rsidR="00B70CB8" w:rsidRPr="00B70CB8">
        <w:rPr>
          <w:rStyle w:val="Code"/>
        </w:rPr>
        <w:t>byte[</w:t>
      </w:r>
      <w:proofErr w:type="gramEnd"/>
      <w:r w:rsidR="00B70CB8" w:rsidRPr="00B70CB8">
        <w:rPr>
          <w:rStyle w:val="Code"/>
        </w:rPr>
        <w:t>] value)</w:t>
      </w:r>
      <w:r w:rsidR="00B70CB8">
        <w:t xml:space="preserve"> </w:t>
      </w:r>
      <w:r w:rsidR="00A354CE">
        <w:t xml:space="preserve">is defined as throwing a </w:t>
      </w:r>
      <w:r w:rsidR="00590E86" w:rsidRPr="00590E86">
        <w:rPr>
          <w:rStyle w:val="Code"/>
        </w:rPr>
        <w:t>NullPointerException</w:t>
      </w:r>
      <w:r w:rsidR="00A354CE">
        <w:t xml:space="preserve"> </w:t>
      </w:r>
      <w:r w:rsidR="00E557F3">
        <w:t>“</w:t>
      </w:r>
      <w:r w:rsidR="00A354CE">
        <w:t xml:space="preserve">if the name is null, or </w:t>
      </w:r>
      <w:r w:rsidR="00E557F3">
        <w:t>if the name is an empty string.”</w:t>
      </w:r>
    </w:p>
    <w:p w:rsidR="00EF145A" w:rsidRDefault="00A354CE">
      <w:r>
        <w:t xml:space="preserve">However </w:t>
      </w:r>
      <w:r w:rsidR="00B70CB8">
        <w:t xml:space="preserve">there are eleven other methods on </w:t>
      </w:r>
      <w:r w:rsidR="00B70CB8" w:rsidRPr="00A354CE">
        <w:rPr>
          <w:rStyle w:val="Code"/>
        </w:rPr>
        <w:t>MapMessage</w:t>
      </w:r>
      <w:r w:rsidR="00590E86" w:rsidRPr="00590E86">
        <w:t xml:space="preserve"> of the</w:t>
      </w:r>
      <w:r w:rsidR="00B70CB8">
        <w:t xml:space="preserve"> form </w:t>
      </w:r>
      <w:proofErr w:type="gramStart"/>
      <w:r w:rsidR="00590E86" w:rsidRPr="00590E86">
        <w:rPr>
          <w:rStyle w:val="Code"/>
        </w:rPr>
        <w:t>setSomething(</w:t>
      </w:r>
      <w:proofErr w:type="gramEnd"/>
      <w:r w:rsidR="00590E86" w:rsidRPr="00590E86">
        <w:rPr>
          <w:rStyle w:val="Code"/>
        </w:rPr>
        <w:t>name,value)</w:t>
      </w:r>
      <w:r w:rsidR="00FE23CA">
        <w:rPr>
          <w:rStyle w:val="Code"/>
        </w:rPr>
        <w:t xml:space="preserve">. </w:t>
      </w:r>
      <w:r w:rsidR="00590E86" w:rsidRPr="00590E86">
        <w:t xml:space="preserve">These all specify that </w:t>
      </w:r>
      <w:proofErr w:type="gramStart"/>
      <w:r w:rsidR="00590E86" w:rsidRPr="00590E86">
        <w:t>a</w:t>
      </w:r>
      <w:proofErr w:type="gramEnd"/>
      <w:r w:rsidR="00590E86" w:rsidRPr="00590E86">
        <w:t xml:space="preserve"> </w:t>
      </w:r>
      <w:r w:rsidR="00754546">
        <w:rPr>
          <w:rStyle w:val="Code"/>
        </w:rPr>
        <w:t>IllegalArgumentException</w:t>
      </w:r>
      <w:r w:rsidR="00590E86" w:rsidRPr="00590E86">
        <w:t xml:space="preserve"> is thrown </w:t>
      </w:r>
      <w:r w:rsidR="00E557F3">
        <w:t>“</w:t>
      </w:r>
      <w:r w:rsidR="00590E86" w:rsidRPr="00590E86">
        <w:t xml:space="preserve">if the name is null or </w:t>
      </w:r>
      <w:r w:rsidR="00E557F3">
        <w:t>if the name is an empty string.”</w:t>
      </w:r>
    </w:p>
    <w:p w:rsidR="00EF145A" w:rsidRDefault="00A50A93">
      <w:r>
        <w:t xml:space="preserve">This appears to be an error in the API documentation. </w:t>
      </w:r>
      <w:r w:rsidR="00D61CC1">
        <w:t>This is confirmed by the</w:t>
      </w:r>
      <w:r w:rsidR="00A261A0">
        <w:t xml:space="preserve"> </w:t>
      </w:r>
      <w:r w:rsidR="00F25C76">
        <w:t xml:space="preserve">JMS </w:t>
      </w:r>
      <w:r w:rsidR="00A261A0">
        <w:t>compliance tests</w:t>
      </w:r>
      <w:r w:rsidR="00D61CC1">
        <w:t xml:space="preserve"> which</w:t>
      </w:r>
      <w:r w:rsidR="00A261A0">
        <w:t xml:space="preserve"> </w:t>
      </w:r>
      <w:r w:rsidR="004E435B">
        <w:t xml:space="preserve">already </w:t>
      </w:r>
      <w:r w:rsidR="00A261A0">
        <w:t xml:space="preserve">expect </w:t>
      </w:r>
      <w:r w:rsidR="002742CC" w:rsidRPr="00A354CE">
        <w:rPr>
          <w:rStyle w:val="Code"/>
        </w:rPr>
        <w:t>setBytes</w:t>
      </w:r>
      <w:r w:rsidR="002742CC">
        <w:rPr>
          <w:rStyle w:val="Code"/>
        </w:rPr>
        <w:t xml:space="preserve"> </w:t>
      </w:r>
      <w:r w:rsidR="00590E86" w:rsidRPr="00590E86">
        <w:t xml:space="preserve">to throw </w:t>
      </w:r>
      <w:proofErr w:type="gramStart"/>
      <w:r w:rsidR="00590E86" w:rsidRPr="00590E86">
        <w:t>a</w:t>
      </w:r>
      <w:proofErr w:type="gramEnd"/>
      <w:r w:rsidR="00F9445B" w:rsidRPr="00FE23CA">
        <w:t xml:space="preserve"> </w:t>
      </w:r>
      <w:r w:rsidR="00F9445B" w:rsidRPr="00FE23CA">
        <w:rPr>
          <w:rStyle w:val="Code"/>
        </w:rPr>
        <w:t>IllegalArgumentException</w:t>
      </w:r>
      <w:r w:rsidR="004124B7">
        <w:t xml:space="preserve">. </w:t>
      </w:r>
    </w:p>
    <w:p w:rsidR="00B10DAB" w:rsidRDefault="00A50A93">
      <w:pPr>
        <w:rPr>
          <w:i/>
        </w:rPr>
      </w:pPr>
      <w:r>
        <w:t xml:space="preserve">The API documentation for </w:t>
      </w:r>
      <w:r w:rsidRPr="00A354CE">
        <w:rPr>
          <w:rStyle w:val="Code"/>
        </w:rPr>
        <w:t>setBytes</w:t>
      </w:r>
      <w:r w:rsidR="00590E86" w:rsidRPr="00590E86">
        <w:t xml:space="preserve"> has therefore</w:t>
      </w:r>
      <w:r>
        <w:t xml:space="preserve"> been changed to match the other</w:t>
      </w:r>
      <w:r w:rsidR="00426DFB">
        <w:t xml:space="preserve"> methods and specify that a</w:t>
      </w:r>
      <w:r w:rsidR="0030130D">
        <w:t>n</w:t>
      </w:r>
      <w:r w:rsidR="00426DFB">
        <w:t xml:space="preserve"> </w:t>
      </w:r>
      <w:r w:rsidR="00426DFB" w:rsidRPr="00FE23CA">
        <w:rPr>
          <w:rStyle w:val="Code"/>
        </w:rPr>
        <w:t>IllegalArgumentException</w:t>
      </w:r>
      <w:r w:rsidR="00426DFB">
        <w:rPr>
          <w:rStyle w:val="Code"/>
        </w:rPr>
        <w:t xml:space="preserve"> </w:t>
      </w:r>
      <w:r w:rsidR="00590E86" w:rsidRPr="00590E86">
        <w:t>should be thrown</w:t>
      </w:r>
      <w:r w:rsidR="002D0BC9">
        <w:t xml:space="preserve"> in this case</w:t>
      </w:r>
      <w:r w:rsidR="00426DFB">
        <w:t>.</w:t>
      </w:r>
    </w:p>
    <w:sectPr w:rsidR="00B10DAB" w:rsidSect="00B504D9">
      <w:footerReference w:type="default" r:id="rId20"/>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4F4" w:rsidRDefault="006274F4" w:rsidP="00B71151">
      <w:r>
        <w:separator/>
      </w:r>
    </w:p>
    <w:p w:rsidR="006274F4" w:rsidRDefault="006274F4"/>
    <w:p w:rsidR="006274F4" w:rsidRDefault="006274F4"/>
  </w:endnote>
  <w:endnote w:type="continuationSeparator" w:id="0">
    <w:p w:rsidR="006274F4" w:rsidRDefault="006274F4" w:rsidP="00B71151">
      <w:r>
        <w:continuationSeparator/>
      </w:r>
    </w:p>
    <w:p w:rsidR="006274F4" w:rsidRDefault="006274F4"/>
    <w:p w:rsidR="006274F4" w:rsidRDefault="006274F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Pr="00716653" w:rsidRDefault="001E03D3" w:rsidP="00B504D9">
    <w:pPr>
      <w:pStyle w:val="Footer"/>
      <w:tabs>
        <w:tab w:val="clear" w:pos="4513"/>
        <w:tab w:val="left" w:pos="2880"/>
      </w:tabs>
      <w:ind w:left="0"/>
    </w:pPr>
    <w:fldSimple w:instr=" PAGE   \* MERGEFORMAT ">
      <w:r w:rsidR="006764CF">
        <w:rPr>
          <w:noProof/>
        </w:rPr>
        <w:t>126</w:t>
      </w:r>
    </w:fldSimple>
    <w:r w:rsidR="00004DD8">
      <w:tab/>
    </w:r>
    <w:sdt>
      <w:sdtPr>
        <w:alias w:val="Title"/>
        <w:id w:val="33727966"/>
        <w:dataBinding w:prefixMappings="xmlns:ns0='http://purl.org/dc/elements/1.1/' xmlns:ns1='http://schemas.openxmlformats.org/package/2006/metadata/core-properties' " w:xpath="/ns1:coreProperties[1]/ns0:title[1]" w:storeItemID="{6C3C8BC8-F283-45AE-878A-BAB7291924A1}"/>
        <w:text/>
      </w:sdtPr>
      <w:sdtContent>
        <w:r w:rsidR="00004DD8">
          <w:t>Java Message Service</w:t>
        </w:r>
      </w:sdtContent>
    </w:sdt>
    <w:r w:rsidR="00004DD8">
      <w:t xml:space="preserve"> </w:t>
    </w:r>
    <w:sdt>
      <w:sdtPr>
        <w:alias w:val="Version"/>
        <w:tag w:val="Version"/>
        <w:id w:val="33727933"/>
        <w:dataBinding w:xpath="/root[1]/version[1]" w:storeItemID="{6AE77592-02F3-4671-BDE6-2726C3CF0983}"/>
        <w:text/>
      </w:sdtPr>
      <w:sdtContent>
        <w:r w:rsidR="00E63B75">
          <w:t>Version 2.0 revision a</w:t>
        </w:r>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1E03D3" w:rsidP="00CF27DD">
    <w:pPr>
      <w:pStyle w:val="Footer"/>
      <w:tabs>
        <w:tab w:val="clear" w:pos="4513"/>
      </w:tabs>
    </w:pPr>
    <w:fldSimple w:instr=" STYLEREF  TOCHeading  \* MERGEFORMAT ">
      <w:r w:rsidR="006764CF">
        <w:rPr>
          <w:noProof/>
        </w:rPr>
        <w:t>Contents</w:t>
      </w:r>
    </w:fldSimple>
    <w:r w:rsidR="00004DD8">
      <w:tab/>
    </w:r>
    <w:fldSimple w:instr=" PAGE   \* MERGEFORMAT ">
      <w:r w:rsidR="006764CF">
        <w:rPr>
          <w:noProof/>
        </w:rPr>
        <w:t>11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rsidP="00FB77E0">
    <w:pPr>
      <w:pStyle w:val="Footer"/>
      <w:ind w:left="0"/>
    </w:pPr>
  </w:p>
  <w:p w:rsidR="00004DD8" w:rsidRDefault="00004DD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1E03D3" w:rsidP="00CF27DD">
    <w:pPr>
      <w:pStyle w:val="Footer"/>
      <w:tabs>
        <w:tab w:val="clear" w:pos="4513"/>
      </w:tabs>
    </w:pPr>
    <w:fldSimple w:instr=" STYLEREF  &quot;Heading 1&quot; \n  \* MERGEFORMAT ">
      <w:r w:rsidR="006764CF">
        <w:rPr>
          <w:noProof/>
        </w:rPr>
        <w:t>14</w:t>
      </w:r>
    </w:fldSimple>
    <w:r w:rsidR="00004DD8">
      <w:t xml:space="preserve">. </w:t>
    </w:r>
    <w:fldSimple w:instr=" STYLEREF  &quot;Heading 1&quot;  \* MERGEFORMAT ">
      <w:r w:rsidR="006764CF">
        <w:rPr>
          <w:noProof/>
        </w:rPr>
        <w:t>Examples of the classic API</w:t>
      </w:r>
    </w:fldSimple>
    <w:r w:rsidR="00004DD8">
      <w:tab/>
    </w:r>
    <w:fldSimple w:instr=" PAGE   \* MERGEFORMAT ">
      <w:r w:rsidR="006764CF">
        <w:rPr>
          <w:noProof/>
        </w:rPr>
        <w:t>125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1E03D3" w:rsidP="00CF27DD">
    <w:pPr>
      <w:pStyle w:val="Footer"/>
      <w:tabs>
        <w:tab w:val="clear" w:pos="4513"/>
      </w:tabs>
    </w:pPr>
    <w:fldSimple w:instr=" STYLEREF  &quot;Heading 1&quot; \n  \* MERGEFORMAT ">
      <w:r w:rsidR="006764CF">
        <w:rPr>
          <w:noProof/>
        </w:rPr>
        <w:t>15</w:t>
      </w:r>
    </w:fldSimple>
    <w:r w:rsidR="00004DD8">
      <w:t xml:space="preserve">. </w:t>
    </w:r>
    <w:fldSimple w:instr=" STYLEREF  &quot;Appendix 1&quot;  \* MERGEFORMAT ">
      <w:r w:rsidR="006764CF">
        <w:rPr>
          <w:noProof/>
        </w:rPr>
        <w:t>Change history</w:t>
      </w:r>
    </w:fldSimple>
    <w:r w:rsidR="00004DD8">
      <w:tab/>
    </w:r>
    <w:fldSimple w:instr=" PAGE   \* MERGEFORMAT ">
      <w:r w:rsidR="006764CF">
        <w:rPr>
          <w:noProof/>
        </w:rPr>
        <w:t>155</w:t>
      </w:r>
    </w:fldSimple>
  </w:p>
  <w:p w:rsidR="00004DD8" w:rsidRDefault="00004DD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4F4" w:rsidRDefault="006274F4" w:rsidP="00FA3A32">
      <w:r>
        <w:separator/>
      </w:r>
    </w:p>
    <w:p w:rsidR="006274F4" w:rsidRDefault="006274F4" w:rsidP="00FA3A32"/>
  </w:footnote>
  <w:footnote w:type="continuationSeparator" w:id="0">
    <w:p w:rsidR="006274F4" w:rsidRDefault="006274F4" w:rsidP="00B71151">
      <w:r>
        <w:continuationSeparator/>
      </w:r>
    </w:p>
    <w:p w:rsidR="006274F4" w:rsidRDefault="006274F4"/>
    <w:p w:rsidR="006274F4" w:rsidRDefault="006274F4"/>
  </w:footnote>
  <w:footnote w:type="continuationNotice" w:id="1">
    <w:p w:rsidR="006274F4" w:rsidRDefault="006274F4">
      <w:pPr>
        <w:spacing w:before="0" w:line="240" w:lineRule="auto"/>
      </w:pPr>
    </w:p>
  </w:footnote>
  <w:footnote w:id="2">
    <w:p w:rsidR="00004DD8" w:rsidRPr="007F2677" w:rsidRDefault="00004DD8" w:rsidP="007F2677">
      <w:pPr>
        <w:pStyle w:val="FootnoteText"/>
      </w:pPr>
      <w:r w:rsidRPr="007F2677">
        <w:rPr>
          <w:rStyle w:val="FootnoteReference"/>
          <w:vertAlign w:val="baseline"/>
        </w:rPr>
        <w:footnoteRef/>
      </w:r>
      <w:r w:rsidRPr="007F2677">
        <w:t xml:space="preserve"> Their implementation of </w:t>
      </w:r>
      <w:proofErr w:type="gramStart"/>
      <w:r w:rsidRPr="00DE790D">
        <w:rPr>
          <w:rStyle w:val="Code"/>
        </w:rPr>
        <w:t>setJMSCorrelationIDAsBytes(</w:t>
      </w:r>
      <w:proofErr w:type="gramEnd"/>
      <w:r w:rsidRPr="00DE790D">
        <w:rPr>
          <w:rStyle w:val="Code"/>
        </w:rPr>
        <w:t>)</w:t>
      </w:r>
      <w:r>
        <w:t xml:space="preserve"> a</w:t>
      </w:r>
      <w:r w:rsidRPr="007F2677">
        <w:t xml:space="preserve">nd </w:t>
      </w:r>
      <w:r w:rsidRPr="00DE790D">
        <w:rPr>
          <w:rStyle w:val="Code"/>
        </w:rPr>
        <w:t>getJMSCorrelationIDAsBytes()</w:t>
      </w:r>
      <w:r w:rsidRPr="007F2677">
        <w:t xml:space="preserve"> may throw </w:t>
      </w:r>
      <w:r w:rsidRPr="00DE790D">
        <w:rPr>
          <w:rStyle w:val="Code"/>
        </w:rPr>
        <w:t>java.lang.UnsupportedOperationException</w:t>
      </w:r>
      <w:r w:rsidRPr="007F2677">
        <w:t>.</w:t>
      </w:r>
    </w:p>
  </w:footnote>
  <w:footnote w:id="3">
    <w:p w:rsidR="00004DD8" w:rsidRPr="0004790C" w:rsidRDefault="00004DD8" w:rsidP="0004790C">
      <w:pPr>
        <w:pStyle w:val="FootnoteText"/>
      </w:pPr>
      <w:r>
        <w:rPr>
          <w:rStyle w:val="FootnoteReference"/>
        </w:rPr>
        <w:footnoteRef/>
      </w:r>
      <w:r>
        <w:t xml:space="preserve"> </w:t>
      </w:r>
      <w:r w:rsidRPr="0004790C">
        <w:t>See X/Open CAE Specification Data Management: Structured Query Language (SQL), Version 2, ISBN: 1-85912-151-9 March 1996.</w:t>
      </w:r>
    </w:p>
  </w:footnote>
  <w:footnote w:id="4">
    <w:p w:rsidR="00004DD8" w:rsidRPr="00CD2860" w:rsidRDefault="00004DD8" w:rsidP="009F1C75">
      <w:pPr>
        <w:pStyle w:val="FootnoteText"/>
      </w:pPr>
      <w:r>
        <w:rPr>
          <w:rStyle w:val="FootnoteReference"/>
        </w:rPr>
        <w:footnoteRef/>
      </w:r>
      <w:r>
        <w:t xml:space="preserve"> The Java Tutorials may be found at </w:t>
      </w:r>
      <w:hyperlink r:id="rId1" w:history="1">
        <w:r w:rsidRPr="006C3617">
          <w:rPr>
            <w:rStyle w:val="Hyperlink"/>
          </w:rPr>
          <w:t>http://docs.oracle.com/javase/tutorial/index.html</w:t>
        </w:r>
      </w:hyperlink>
      <w:r>
        <w:t xml:space="preserve">. </w:t>
      </w:r>
    </w:p>
  </w:footnote>
  <w:footnote w:id="5">
    <w:p w:rsidR="00004DD8" w:rsidRPr="00BB3C63" w:rsidRDefault="00004DD8" w:rsidP="009F1C75">
      <w:pPr>
        <w:pStyle w:val="FootnoteText"/>
      </w:pPr>
      <w:r>
        <w:rPr>
          <w:rStyle w:val="FootnoteReference"/>
        </w:rPr>
        <w:footnoteRef/>
      </w:r>
      <w:r>
        <w:t xml:space="preserve"> The term ‘transacted session’ refers to the case where a session’s commit and rollback methods are used to demarcate a transaction local to the session. In the case where a session’s work is coordinated by an external transaction manager, a session’s commit and rollback methods are not used and the result of a closed session’s work is determined later by the transaction manager.</w:t>
      </w:r>
    </w:p>
  </w:footnote>
  <w:footnote w:id="6">
    <w:p w:rsidR="00004DD8" w:rsidRPr="000C174E" w:rsidRDefault="00004DD8" w:rsidP="00FA3A32">
      <w:pPr>
        <w:pStyle w:val="FootnoteText"/>
        <w:keepNext/>
      </w:pPr>
      <w:r>
        <w:rPr>
          <w:rStyle w:val="FootnoteReference"/>
        </w:rPr>
        <w:footnoteRef/>
      </w:r>
      <w:r>
        <w:t xml:space="preserve"> There are no restrictions on the number of threads that can use a session or any objects it creates. The restriction is that the resources of a session should not be used concurrently by multiple threads. It is up to the user to ensure that this concurrency restriction is met.   The simplest way to do this is to use one thread. In the case of asynchronous delivery, use one thread for setup in stopped mode and then start asynchronous delivery. In more complex cases the user must provide explicit synchronization.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DD8" w:rsidRDefault="00004DD8">
    <w:pPr>
      <w:pStyle w:val="Header"/>
    </w:pPr>
  </w:p>
  <w:p w:rsidR="00004DD8" w:rsidRDefault="00004DD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88CC868"/>
    <w:lvl w:ilvl="0">
      <w:start w:val="1"/>
      <w:numFmt w:val="decimal"/>
      <w:lvlText w:val="%1."/>
      <w:lvlJc w:val="left"/>
      <w:pPr>
        <w:tabs>
          <w:tab w:val="num" w:pos="1492"/>
        </w:tabs>
        <w:ind w:left="1492" w:hanging="360"/>
      </w:pPr>
    </w:lvl>
  </w:abstractNum>
  <w:abstractNum w:abstractNumId="1">
    <w:nsid w:val="FFFFFF7D"/>
    <w:multiLevelType w:val="singleLevel"/>
    <w:tmpl w:val="49DCDFEA"/>
    <w:lvl w:ilvl="0">
      <w:start w:val="1"/>
      <w:numFmt w:val="decimal"/>
      <w:lvlText w:val="%1."/>
      <w:lvlJc w:val="left"/>
      <w:pPr>
        <w:tabs>
          <w:tab w:val="num" w:pos="1209"/>
        </w:tabs>
        <w:ind w:left="1209" w:hanging="360"/>
      </w:pPr>
    </w:lvl>
  </w:abstractNum>
  <w:abstractNum w:abstractNumId="2">
    <w:nsid w:val="FFFFFF7E"/>
    <w:multiLevelType w:val="singleLevel"/>
    <w:tmpl w:val="F5508B98"/>
    <w:lvl w:ilvl="0">
      <w:start w:val="1"/>
      <w:numFmt w:val="decimal"/>
      <w:lvlText w:val="%1."/>
      <w:lvlJc w:val="left"/>
      <w:pPr>
        <w:tabs>
          <w:tab w:val="num" w:pos="926"/>
        </w:tabs>
        <w:ind w:left="926" w:hanging="360"/>
      </w:pPr>
    </w:lvl>
  </w:abstractNum>
  <w:abstractNum w:abstractNumId="3">
    <w:nsid w:val="FFFFFFFE"/>
    <w:multiLevelType w:val="singleLevel"/>
    <w:tmpl w:val="B5949FF8"/>
    <w:lvl w:ilvl="0">
      <w:numFmt w:val="bullet"/>
      <w:lvlText w:val="*"/>
      <w:lvlJc w:val="left"/>
    </w:lvl>
  </w:abstractNum>
  <w:abstractNum w:abstractNumId="4">
    <w:nsid w:val="052877DB"/>
    <w:multiLevelType w:val="multilevel"/>
    <w:tmpl w:val="C3AE8B0E"/>
    <w:styleLink w:val="ListNumbereds"/>
    <w:lvl w:ilvl="0">
      <w:start w:val="1"/>
      <w:numFmt w:val="decimal"/>
      <w:pStyle w:val="ListNumber"/>
      <w:lvlText w:val="%1."/>
      <w:lvlJc w:val="left"/>
      <w:pPr>
        <w:ind w:left="360" w:firstLine="2520"/>
      </w:pPr>
      <w:rPr>
        <w:rFonts w:hint="default"/>
      </w:rPr>
    </w:lvl>
    <w:lvl w:ilvl="1">
      <w:start w:val="1"/>
      <w:numFmt w:val="decimal"/>
      <w:pStyle w:val="ListNumber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D7D17B3"/>
    <w:multiLevelType w:val="multilevel"/>
    <w:tmpl w:val="33F838FC"/>
    <w:lvl w:ilvl="0">
      <w:start w:val="1"/>
      <w:numFmt w:val="decimal"/>
      <w:pStyle w:val="Heading1"/>
      <w:lvlText w:val="%1."/>
      <w:lvlJc w:val="left"/>
      <w:pPr>
        <w:ind w:left="360" w:firstLine="252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E4644A"/>
    <w:multiLevelType w:val="hybridMultilevel"/>
    <w:tmpl w:val="877E6EE6"/>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7">
    <w:nsid w:val="26C17497"/>
    <w:multiLevelType w:val="multilevel"/>
    <w:tmpl w:val="D25CB60C"/>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2398" w:hanging="437"/>
      </w:pPr>
      <w:rPr>
        <w:rFonts w:hint="default"/>
      </w:rPr>
    </w:lvl>
    <w:lvl w:ilvl="2">
      <w:start w:val="1"/>
      <w:numFmt w:val="decimal"/>
      <w:pStyle w:val="Appendix3"/>
      <w:lvlText w:val="%1.%2.%3"/>
      <w:lvlJc w:val="left"/>
      <w:pPr>
        <w:ind w:left="-1967" w:hanging="505"/>
      </w:pPr>
      <w:rPr>
        <w:rFonts w:hint="default"/>
      </w:rPr>
    </w:lvl>
    <w:lvl w:ilvl="3">
      <w:start w:val="1"/>
      <w:numFmt w:val="decimal"/>
      <w:pStyle w:val="Appendix4"/>
      <w:lvlText w:val="%1.%2.%3.%4."/>
      <w:lvlJc w:val="left"/>
      <w:pPr>
        <w:ind w:left="2523" w:hanging="360"/>
      </w:pPr>
      <w:rPr>
        <w:rFonts w:hint="default"/>
      </w:rPr>
    </w:lvl>
    <w:lvl w:ilvl="4">
      <w:start w:val="1"/>
      <w:numFmt w:val="lowerLetter"/>
      <w:lvlText w:val="%5."/>
      <w:lvlJc w:val="left"/>
      <w:pPr>
        <w:ind w:left="3243" w:hanging="360"/>
      </w:pPr>
      <w:rPr>
        <w:rFonts w:hint="default"/>
      </w:rPr>
    </w:lvl>
    <w:lvl w:ilvl="5">
      <w:start w:val="1"/>
      <w:numFmt w:val="lowerRoman"/>
      <w:lvlText w:val="%6."/>
      <w:lvlJc w:val="right"/>
      <w:pPr>
        <w:ind w:left="3963" w:hanging="180"/>
      </w:pPr>
      <w:rPr>
        <w:rFonts w:hint="default"/>
      </w:rPr>
    </w:lvl>
    <w:lvl w:ilvl="6">
      <w:start w:val="1"/>
      <w:numFmt w:val="decimal"/>
      <w:lvlText w:val="%7."/>
      <w:lvlJc w:val="left"/>
      <w:pPr>
        <w:ind w:left="4683" w:hanging="360"/>
      </w:pPr>
      <w:rPr>
        <w:rFonts w:hint="default"/>
      </w:rPr>
    </w:lvl>
    <w:lvl w:ilvl="7">
      <w:start w:val="1"/>
      <w:numFmt w:val="lowerLetter"/>
      <w:lvlText w:val="%8."/>
      <w:lvlJc w:val="left"/>
      <w:pPr>
        <w:ind w:left="5403" w:hanging="360"/>
      </w:pPr>
      <w:rPr>
        <w:rFonts w:hint="default"/>
      </w:rPr>
    </w:lvl>
    <w:lvl w:ilvl="8">
      <w:start w:val="1"/>
      <w:numFmt w:val="lowerRoman"/>
      <w:lvlText w:val="%9."/>
      <w:lvlJc w:val="right"/>
      <w:pPr>
        <w:ind w:left="6123" w:hanging="180"/>
      </w:pPr>
      <w:rPr>
        <w:rFonts w:hint="default"/>
      </w:rPr>
    </w:lvl>
  </w:abstractNum>
  <w:abstractNum w:abstractNumId="8">
    <w:nsid w:val="34FA1CE1"/>
    <w:multiLevelType w:val="multilevel"/>
    <w:tmpl w:val="540CAB9A"/>
    <w:lvl w:ilvl="0">
      <w:start w:val="1"/>
      <w:numFmt w:val="upperLetter"/>
      <w:lvlText w:val="%1."/>
      <w:lvlJc w:val="left"/>
      <w:pPr>
        <w:ind w:left="3552" w:hanging="360"/>
      </w:pPr>
      <w:rPr>
        <w:rFonts w:hint="default"/>
      </w:rPr>
    </w:lvl>
    <w:lvl w:ilvl="1">
      <w:start w:val="1"/>
      <w:numFmt w:val="decimal"/>
      <w:lvlText w:val="%1.%2."/>
      <w:lvlJc w:val="left"/>
      <w:pPr>
        <w:ind w:left="794" w:hanging="437"/>
      </w:pPr>
      <w:rPr>
        <w:rFonts w:hint="default"/>
      </w:rPr>
    </w:lvl>
    <w:lvl w:ilvl="2">
      <w:start w:val="1"/>
      <w:numFmt w:val="decimal"/>
      <w:lvlText w:val="%1.%2.%3"/>
      <w:lvlJc w:val="left"/>
      <w:pPr>
        <w:ind w:left="1225" w:hanging="505"/>
      </w:pPr>
      <w:rPr>
        <w:rFonts w:hint="default"/>
      </w:rPr>
    </w:lvl>
    <w:lvl w:ilvl="3">
      <w:start w:val="1"/>
      <w:numFmt w:val="decimal"/>
      <w:lvlText w:val="%4."/>
      <w:lvlJc w:val="left"/>
      <w:pPr>
        <w:ind w:left="5715" w:hanging="360"/>
      </w:pPr>
      <w:rPr>
        <w:rFonts w:hint="default"/>
      </w:rPr>
    </w:lvl>
    <w:lvl w:ilvl="4">
      <w:start w:val="1"/>
      <w:numFmt w:val="lowerLetter"/>
      <w:lvlText w:val="%5."/>
      <w:lvlJc w:val="left"/>
      <w:pPr>
        <w:ind w:left="6435" w:hanging="360"/>
      </w:pPr>
      <w:rPr>
        <w:rFonts w:hint="default"/>
      </w:rPr>
    </w:lvl>
    <w:lvl w:ilvl="5">
      <w:start w:val="1"/>
      <w:numFmt w:val="lowerRoman"/>
      <w:lvlText w:val="%6."/>
      <w:lvlJc w:val="right"/>
      <w:pPr>
        <w:ind w:left="7155" w:hanging="180"/>
      </w:pPr>
      <w:rPr>
        <w:rFonts w:hint="default"/>
      </w:rPr>
    </w:lvl>
    <w:lvl w:ilvl="6">
      <w:start w:val="1"/>
      <w:numFmt w:val="decimal"/>
      <w:lvlText w:val="%7."/>
      <w:lvlJc w:val="left"/>
      <w:pPr>
        <w:ind w:left="7875" w:hanging="360"/>
      </w:pPr>
      <w:rPr>
        <w:rFonts w:hint="default"/>
      </w:rPr>
    </w:lvl>
    <w:lvl w:ilvl="7">
      <w:start w:val="1"/>
      <w:numFmt w:val="lowerLetter"/>
      <w:lvlText w:val="%8."/>
      <w:lvlJc w:val="left"/>
      <w:pPr>
        <w:ind w:left="8595" w:hanging="360"/>
      </w:pPr>
      <w:rPr>
        <w:rFonts w:hint="default"/>
      </w:rPr>
    </w:lvl>
    <w:lvl w:ilvl="8">
      <w:start w:val="1"/>
      <w:numFmt w:val="lowerRoman"/>
      <w:lvlText w:val="%9."/>
      <w:lvlJc w:val="right"/>
      <w:pPr>
        <w:ind w:left="9315" w:hanging="180"/>
      </w:pPr>
      <w:rPr>
        <w:rFonts w:hint="default"/>
      </w:rPr>
    </w:lvl>
  </w:abstractNum>
  <w:abstractNum w:abstractNumId="9">
    <w:nsid w:val="50D71B84"/>
    <w:multiLevelType w:val="multilevel"/>
    <w:tmpl w:val="E4BA5AC4"/>
    <w:styleLink w:val="ListStyles"/>
    <w:lvl w:ilvl="0">
      <w:start w:val="1"/>
      <w:numFmt w:val="bullet"/>
      <w:pStyle w:val="ListBullet"/>
      <w:lvlText w:val=""/>
      <w:lvlJc w:val="left"/>
      <w:pPr>
        <w:ind w:left="360" w:hanging="360"/>
      </w:pPr>
      <w:rPr>
        <w:rFonts w:ascii="Symbol" w:hAnsi="Symbol" w:hint="default"/>
      </w:rPr>
    </w:lvl>
    <w:lvl w:ilvl="1">
      <w:start w:val="1"/>
      <w:numFmt w:val="bullet"/>
      <w:pStyle w:val="ListBullet2"/>
      <w:lvlText w:val=""/>
      <w:lvlJc w:val="left"/>
      <w:pPr>
        <w:ind w:left="720" w:hanging="360"/>
      </w:pPr>
      <w:rPr>
        <w:rFonts w:ascii="Symbol" w:hAnsi="Symbol" w:hint="default"/>
      </w:rPr>
    </w:lvl>
    <w:lvl w:ilvl="2">
      <w:start w:val="1"/>
      <w:numFmt w:val="bullet"/>
      <w:pStyle w:val="ListBullet3"/>
      <w:lvlText w:val="•"/>
      <w:lvlJc w:val="left"/>
      <w:pPr>
        <w:ind w:left="1080" w:hanging="360"/>
      </w:pPr>
      <w:rPr>
        <w:rFonts w:ascii="Times New Roman" w:hAnsi="Times New Roman" w:cs="Times New Roman" w:hint="default"/>
        <w:color w:val="000000"/>
      </w:rPr>
    </w:lvl>
    <w:lvl w:ilvl="3">
      <w:start w:val="1"/>
      <w:numFmt w:val="bullet"/>
      <w:pStyle w:val="ListBullet4"/>
      <w:lvlText w:val="*"/>
      <w:lvlJc w:val="left"/>
      <w:pPr>
        <w:ind w:left="1440" w:hanging="360"/>
      </w:pPr>
      <w:rPr>
        <w:rFonts w:hint="eastAsia"/>
      </w:rPr>
    </w:lvl>
    <w:lvl w:ilvl="4">
      <w:start w:val="1"/>
      <w:numFmt w:val="bullet"/>
      <w:pStyle w:val="ListBullet5"/>
      <w:lvlText w:val="*"/>
      <w:lvlJc w:val="left"/>
      <w:pPr>
        <w:ind w:left="1800" w:hanging="360"/>
      </w:pPr>
      <w:rPr>
        <w:rFonts w:hint="eastAsia"/>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75CB46A1"/>
    <w:multiLevelType w:val="multilevel"/>
    <w:tmpl w:val="0D20F96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decimal"/>
      <w:pStyle w:val="ListParagraph"/>
      <w:lvlText w:val="%9."/>
      <w:lvlJc w:val="left"/>
      <w:pPr>
        <w:ind w:left="3240" w:hanging="360"/>
      </w:pPr>
    </w:lvl>
  </w:abstractNum>
  <w:abstractNum w:abstractNumId="11">
    <w:nsid w:val="7E48687C"/>
    <w:multiLevelType w:val="multilevel"/>
    <w:tmpl w:val="35F41978"/>
    <w:styleLink w:val="ListBullets"/>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hAnsi="Times New Roman" w:cs="Times New Roman" w:hint="default"/>
        <w:color w:val="000000"/>
      </w:rPr>
    </w:lvl>
    <w:lvl w:ilvl="3">
      <w:start w:val="1"/>
      <w:numFmt w:val="bullet"/>
      <w:lvlText w:val="*"/>
      <w:lvlJc w:val="left"/>
      <w:pPr>
        <w:ind w:left="1440" w:hanging="360"/>
      </w:pPr>
      <w:rPr>
        <w:rFonts w:hint="eastAsia"/>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lvlOverride w:ilvl="0">
      <w:lvl w:ilvl="0">
        <w:start w:val="1"/>
        <w:numFmt w:val="bullet"/>
        <w:lvlText w:val="• "/>
        <w:legacy w:legacy="1" w:legacySpace="0" w:legacyIndent="0"/>
        <w:lvlJc w:val="left"/>
        <w:pPr>
          <w:ind w:left="2880" w:firstLine="0"/>
        </w:pPr>
        <w:rPr>
          <w:rFonts w:ascii="Times New Roman" w:hAnsi="Times New Roman" w:cs="Times New Roman" w:hint="default"/>
          <w:b/>
          <w:i w:val="0"/>
          <w:color w:val="000000"/>
          <w:sz w:val="28"/>
        </w:rPr>
      </w:lvl>
    </w:lvlOverride>
  </w:num>
  <w:num w:numId="2">
    <w:abstractNumId w:val="11"/>
  </w:num>
  <w:num w:numId="3">
    <w:abstractNumId w:val="9"/>
  </w:num>
  <w:num w:numId="4">
    <w:abstractNumId w:val="4"/>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7"/>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0"/>
  </w:num>
  <w:num w:numId="16">
    <w:abstractNumId w:val="6"/>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stylePaneFormatFilter w:val="1021"/>
  <w:defaultTabStop w:val="720"/>
  <w:evenAndOddHeaders/>
  <w:drawingGridHorizontalSpacing w:val="101"/>
  <w:displayHorizontalDrawingGridEvery w:val="2"/>
  <w:characterSpacingControl w:val="doNotCompress"/>
  <w:hdrShapeDefaults>
    <o:shapedefaults v:ext="edit" spidmax="367618">
      <o:colormenu v:ext="edit" fillcolor="none [671]" strokecolor="none [671]"/>
    </o:shapedefaults>
  </w:hdrShapeDefaults>
  <w:footnotePr>
    <w:footnote w:id="-1"/>
    <w:footnote w:id="0"/>
    <w:footnote w:id="1"/>
  </w:footnotePr>
  <w:endnotePr>
    <w:endnote w:id="-1"/>
    <w:endnote w:id="0"/>
  </w:endnotePr>
  <w:compat/>
  <w:rsids>
    <w:rsidRoot w:val="00714C95"/>
    <w:rsid w:val="000006F6"/>
    <w:rsid w:val="0000089B"/>
    <w:rsid w:val="00000AD8"/>
    <w:rsid w:val="00000BF6"/>
    <w:rsid w:val="00001734"/>
    <w:rsid w:val="00001CFF"/>
    <w:rsid w:val="00001E02"/>
    <w:rsid w:val="00002B76"/>
    <w:rsid w:val="00003640"/>
    <w:rsid w:val="00003C48"/>
    <w:rsid w:val="00003FBA"/>
    <w:rsid w:val="00004DD8"/>
    <w:rsid w:val="000053A1"/>
    <w:rsid w:val="00006419"/>
    <w:rsid w:val="00006AE9"/>
    <w:rsid w:val="00006D9B"/>
    <w:rsid w:val="00006FC5"/>
    <w:rsid w:val="00007477"/>
    <w:rsid w:val="00007A8C"/>
    <w:rsid w:val="00007C93"/>
    <w:rsid w:val="0001028D"/>
    <w:rsid w:val="00010430"/>
    <w:rsid w:val="00010CF6"/>
    <w:rsid w:val="000110CD"/>
    <w:rsid w:val="000113FD"/>
    <w:rsid w:val="000116D3"/>
    <w:rsid w:val="00011B2F"/>
    <w:rsid w:val="000124A6"/>
    <w:rsid w:val="00012642"/>
    <w:rsid w:val="00013035"/>
    <w:rsid w:val="00013526"/>
    <w:rsid w:val="000135FE"/>
    <w:rsid w:val="00013B5E"/>
    <w:rsid w:val="00013C06"/>
    <w:rsid w:val="000145FC"/>
    <w:rsid w:val="00014D5E"/>
    <w:rsid w:val="00014F91"/>
    <w:rsid w:val="00016211"/>
    <w:rsid w:val="00016327"/>
    <w:rsid w:val="000163D7"/>
    <w:rsid w:val="00016444"/>
    <w:rsid w:val="000164F4"/>
    <w:rsid w:val="0001658A"/>
    <w:rsid w:val="00016BD0"/>
    <w:rsid w:val="00016DCE"/>
    <w:rsid w:val="00016EDA"/>
    <w:rsid w:val="00017684"/>
    <w:rsid w:val="00017942"/>
    <w:rsid w:val="00017A22"/>
    <w:rsid w:val="00017AF6"/>
    <w:rsid w:val="00017CC2"/>
    <w:rsid w:val="00020189"/>
    <w:rsid w:val="00020278"/>
    <w:rsid w:val="00020A59"/>
    <w:rsid w:val="00020B5B"/>
    <w:rsid w:val="00020BFA"/>
    <w:rsid w:val="00020F1D"/>
    <w:rsid w:val="000211FD"/>
    <w:rsid w:val="0002194F"/>
    <w:rsid w:val="00021C61"/>
    <w:rsid w:val="00021F1C"/>
    <w:rsid w:val="000221A5"/>
    <w:rsid w:val="000236CB"/>
    <w:rsid w:val="0002371B"/>
    <w:rsid w:val="00023887"/>
    <w:rsid w:val="0002402B"/>
    <w:rsid w:val="000240DC"/>
    <w:rsid w:val="0002465F"/>
    <w:rsid w:val="00024E4A"/>
    <w:rsid w:val="000259AB"/>
    <w:rsid w:val="00025DF2"/>
    <w:rsid w:val="000262EA"/>
    <w:rsid w:val="0002640C"/>
    <w:rsid w:val="00026544"/>
    <w:rsid w:val="000266D0"/>
    <w:rsid w:val="00026862"/>
    <w:rsid w:val="00026E5A"/>
    <w:rsid w:val="00027073"/>
    <w:rsid w:val="000274DF"/>
    <w:rsid w:val="00027665"/>
    <w:rsid w:val="0002789A"/>
    <w:rsid w:val="00027E5B"/>
    <w:rsid w:val="00030071"/>
    <w:rsid w:val="00030288"/>
    <w:rsid w:val="000302D5"/>
    <w:rsid w:val="0003085F"/>
    <w:rsid w:val="00031E91"/>
    <w:rsid w:val="00032628"/>
    <w:rsid w:val="00032E8E"/>
    <w:rsid w:val="00032F29"/>
    <w:rsid w:val="00033152"/>
    <w:rsid w:val="00033BF3"/>
    <w:rsid w:val="00033DF5"/>
    <w:rsid w:val="000346AF"/>
    <w:rsid w:val="0003492F"/>
    <w:rsid w:val="00035913"/>
    <w:rsid w:val="00035AFD"/>
    <w:rsid w:val="00035CF5"/>
    <w:rsid w:val="00035F0E"/>
    <w:rsid w:val="00035F4F"/>
    <w:rsid w:val="00036479"/>
    <w:rsid w:val="00036C36"/>
    <w:rsid w:val="00036DAF"/>
    <w:rsid w:val="00036F0B"/>
    <w:rsid w:val="000372A3"/>
    <w:rsid w:val="000372B0"/>
    <w:rsid w:val="0003762D"/>
    <w:rsid w:val="00037A48"/>
    <w:rsid w:val="00037AC0"/>
    <w:rsid w:val="00037F40"/>
    <w:rsid w:val="0004001C"/>
    <w:rsid w:val="000407C6"/>
    <w:rsid w:val="00040D64"/>
    <w:rsid w:val="00041006"/>
    <w:rsid w:val="00041598"/>
    <w:rsid w:val="000418C6"/>
    <w:rsid w:val="000418DB"/>
    <w:rsid w:val="000419E0"/>
    <w:rsid w:val="000421B6"/>
    <w:rsid w:val="0004235F"/>
    <w:rsid w:val="0004280B"/>
    <w:rsid w:val="00042FA4"/>
    <w:rsid w:val="0004321F"/>
    <w:rsid w:val="0004324A"/>
    <w:rsid w:val="00043E43"/>
    <w:rsid w:val="00043ECD"/>
    <w:rsid w:val="0004464A"/>
    <w:rsid w:val="00044DF6"/>
    <w:rsid w:val="00044F7B"/>
    <w:rsid w:val="00045589"/>
    <w:rsid w:val="000458E8"/>
    <w:rsid w:val="00045A54"/>
    <w:rsid w:val="00045ED2"/>
    <w:rsid w:val="000460BB"/>
    <w:rsid w:val="00046118"/>
    <w:rsid w:val="00046DD3"/>
    <w:rsid w:val="00047017"/>
    <w:rsid w:val="000471F6"/>
    <w:rsid w:val="00047490"/>
    <w:rsid w:val="0004758E"/>
    <w:rsid w:val="00047727"/>
    <w:rsid w:val="0004778D"/>
    <w:rsid w:val="0004790C"/>
    <w:rsid w:val="00047B12"/>
    <w:rsid w:val="00050559"/>
    <w:rsid w:val="00050D97"/>
    <w:rsid w:val="0005141B"/>
    <w:rsid w:val="00051517"/>
    <w:rsid w:val="00051C4C"/>
    <w:rsid w:val="00051CB7"/>
    <w:rsid w:val="00051EF3"/>
    <w:rsid w:val="00051F50"/>
    <w:rsid w:val="000521A4"/>
    <w:rsid w:val="0005220F"/>
    <w:rsid w:val="00052356"/>
    <w:rsid w:val="000523D8"/>
    <w:rsid w:val="0005258C"/>
    <w:rsid w:val="000528DB"/>
    <w:rsid w:val="0005299A"/>
    <w:rsid w:val="00052A63"/>
    <w:rsid w:val="00052CB7"/>
    <w:rsid w:val="00053223"/>
    <w:rsid w:val="000533FD"/>
    <w:rsid w:val="0005350F"/>
    <w:rsid w:val="0005440C"/>
    <w:rsid w:val="00054530"/>
    <w:rsid w:val="00054881"/>
    <w:rsid w:val="00054F4D"/>
    <w:rsid w:val="00055160"/>
    <w:rsid w:val="00055941"/>
    <w:rsid w:val="00055BE7"/>
    <w:rsid w:val="000561E0"/>
    <w:rsid w:val="0005623E"/>
    <w:rsid w:val="000567EB"/>
    <w:rsid w:val="000574C0"/>
    <w:rsid w:val="00057562"/>
    <w:rsid w:val="00057CE2"/>
    <w:rsid w:val="00057FCD"/>
    <w:rsid w:val="00060033"/>
    <w:rsid w:val="00060343"/>
    <w:rsid w:val="000603D2"/>
    <w:rsid w:val="000608E0"/>
    <w:rsid w:val="00060C85"/>
    <w:rsid w:val="00060CFF"/>
    <w:rsid w:val="000615BD"/>
    <w:rsid w:val="00061D2A"/>
    <w:rsid w:val="00061E3F"/>
    <w:rsid w:val="00061F6F"/>
    <w:rsid w:val="000620FE"/>
    <w:rsid w:val="00062128"/>
    <w:rsid w:val="000621A8"/>
    <w:rsid w:val="00062761"/>
    <w:rsid w:val="00062C0A"/>
    <w:rsid w:val="00062D1C"/>
    <w:rsid w:val="00062E28"/>
    <w:rsid w:val="000632CF"/>
    <w:rsid w:val="00063FB1"/>
    <w:rsid w:val="00064031"/>
    <w:rsid w:val="00064610"/>
    <w:rsid w:val="00064836"/>
    <w:rsid w:val="00064856"/>
    <w:rsid w:val="00064BBB"/>
    <w:rsid w:val="00064D18"/>
    <w:rsid w:val="000652BA"/>
    <w:rsid w:val="00065510"/>
    <w:rsid w:val="00065764"/>
    <w:rsid w:val="00065C4E"/>
    <w:rsid w:val="00065CB9"/>
    <w:rsid w:val="0006695E"/>
    <w:rsid w:val="00066B33"/>
    <w:rsid w:val="00066F59"/>
    <w:rsid w:val="00067786"/>
    <w:rsid w:val="00067C91"/>
    <w:rsid w:val="00067E75"/>
    <w:rsid w:val="0007003D"/>
    <w:rsid w:val="0007025D"/>
    <w:rsid w:val="000704D5"/>
    <w:rsid w:val="0007079D"/>
    <w:rsid w:val="00070BA2"/>
    <w:rsid w:val="00070DFA"/>
    <w:rsid w:val="00070E90"/>
    <w:rsid w:val="0007112A"/>
    <w:rsid w:val="00071480"/>
    <w:rsid w:val="0007159B"/>
    <w:rsid w:val="0007182C"/>
    <w:rsid w:val="00071AF5"/>
    <w:rsid w:val="00071DF4"/>
    <w:rsid w:val="00072B66"/>
    <w:rsid w:val="00073034"/>
    <w:rsid w:val="000734FF"/>
    <w:rsid w:val="0007363F"/>
    <w:rsid w:val="00073EF0"/>
    <w:rsid w:val="0007402A"/>
    <w:rsid w:val="0007403D"/>
    <w:rsid w:val="00074771"/>
    <w:rsid w:val="0007563E"/>
    <w:rsid w:val="00075AFF"/>
    <w:rsid w:val="00075D18"/>
    <w:rsid w:val="00076FD9"/>
    <w:rsid w:val="00077130"/>
    <w:rsid w:val="0007792B"/>
    <w:rsid w:val="00077A95"/>
    <w:rsid w:val="00077E2B"/>
    <w:rsid w:val="0008048A"/>
    <w:rsid w:val="000805C6"/>
    <w:rsid w:val="00080DB4"/>
    <w:rsid w:val="000811E1"/>
    <w:rsid w:val="00081581"/>
    <w:rsid w:val="00081633"/>
    <w:rsid w:val="00081654"/>
    <w:rsid w:val="00081A53"/>
    <w:rsid w:val="000820A0"/>
    <w:rsid w:val="0008227E"/>
    <w:rsid w:val="00082664"/>
    <w:rsid w:val="00082C88"/>
    <w:rsid w:val="00082E11"/>
    <w:rsid w:val="00082E62"/>
    <w:rsid w:val="00082F4A"/>
    <w:rsid w:val="0008329B"/>
    <w:rsid w:val="000838E8"/>
    <w:rsid w:val="00083D67"/>
    <w:rsid w:val="00083DFC"/>
    <w:rsid w:val="0008461A"/>
    <w:rsid w:val="00084E08"/>
    <w:rsid w:val="00085171"/>
    <w:rsid w:val="000851F2"/>
    <w:rsid w:val="00085DCC"/>
    <w:rsid w:val="00085EDB"/>
    <w:rsid w:val="000865B4"/>
    <w:rsid w:val="00086A6A"/>
    <w:rsid w:val="00086AA4"/>
    <w:rsid w:val="00086FAC"/>
    <w:rsid w:val="000872C9"/>
    <w:rsid w:val="00087503"/>
    <w:rsid w:val="00087959"/>
    <w:rsid w:val="00087ABB"/>
    <w:rsid w:val="0009014F"/>
    <w:rsid w:val="000904F2"/>
    <w:rsid w:val="0009051A"/>
    <w:rsid w:val="0009057D"/>
    <w:rsid w:val="0009083F"/>
    <w:rsid w:val="00090A11"/>
    <w:rsid w:val="00090A7A"/>
    <w:rsid w:val="0009116C"/>
    <w:rsid w:val="0009133C"/>
    <w:rsid w:val="0009163F"/>
    <w:rsid w:val="00091AFC"/>
    <w:rsid w:val="00091F9D"/>
    <w:rsid w:val="00092112"/>
    <w:rsid w:val="00092337"/>
    <w:rsid w:val="000923E5"/>
    <w:rsid w:val="000927E1"/>
    <w:rsid w:val="00092E57"/>
    <w:rsid w:val="00093899"/>
    <w:rsid w:val="00093CD2"/>
    <w:rsid w:val="00093F4B"/>
    <w:rsid w:val="00093FA8"/>
    <w:rsid w:val="000949E8"/>
    <w:rsid w:val="00094E7D"/>
    <w:rsid w:val="0009619E"/>
    <w:rsid w:val="000969E5"/>
    <w:rsid w:val="00097049"/>
    <w:rsid w:val="000977A4"/>
    <w:rsid w:val="00097858"/>
    <w:rsid w:val="00097A2C"/>
    <w:rsid w:val="00097A71"/>
    <w:rsid w:val="00097F0B"/>
    <w:rsid w:val="000A0253"/>
    <w:rsid w:val="000A0459"/>
    <w:rsid w:val="000A0DBD"/>
    <w:rsid w:val="000A0FCB"/>
    <w:rsid w:val="000A1662"/>
    <w:rsid w:val="000A16A3"/>
    <w:rsid w:val="000A1A88"/>
    <w:rsid w:val="000A1AFA"/>
    <w:rsid w:val="000A1CA8"/>
    <w:rsid w:val="000A249B"/>
    <w:rsid w:val="000A2D75"/>
    <w:rsid w:val="000A31E8"/>
    <w:rsid w:val="000A37E7"/>
    <w:rsid w:val="000A389C"/>
    <w:rsid w:val="000A3A8B"/>
    <w:rsid w:val="000A46C1"/>
    <w:rsid w:val="000A4ADD"/>
    <w:rsid w:val="000A4B70"/>
    <w:rsid w:val="000A4DAE"/>
    <w:rsid w:val="000A51E2"/>
    <w:rsid w:val="000A5692"/>
    <w:rsid w:val="000A5A53"/>
    <w:rsid w:val="000A5E50"/>
    <w:rsid w:val="000A6788"/>
    <w:rsid w:val="000A69FD"/>
    <w:rsid w:val="000A6D84"/>
    <w:rsid w:val="000A6F49"/>
    <w:rsid w:val="000A7027"/>
    <w:rsid w:val="000A7B22"/>
    <w:rsid w:val="000B036C"/>
    <w:rsid w:val="000B0883"/>
    <w:rsid w:val="000B0AAB"/>
    <w:rsid w:val="000B0F53"/>
    <w:rsid w:val="000B11C0"/>
    <w:rsid w:val="000B1337"/>
    <w:rsid w:val="000B1D95"/>
    <w:rsid w:val="000B1D99"/>
    <w:rsid w:val="000B1EB3"/>
    <w:rsid w:val="000B20A2"/>
    <w:rsid w:val="000B234A"/>
    <w:rsid w:val="000B23D7"/>
    <w:rsid w:val="000B28F4"/>
    <w:rsid w:val="000B3058"/>
    <w:rsid w:val="000B3261"/>
    <w:rsid w:val="000B32F7"/>
    <w:rsid w:val="000B3514"/>
    <w:rsid w:val="000B36C4"/>
    <w:rsid w:val="000B37E4"/>
    <w:rsid w:val="000B3DEF"/>
    <w:rsid w:val="000B4D16"/>
    <w:rsid w:val="000B4EC8"/>
    <w:rsid w:val="000B53EA"/>
    <w:rsid w:val="000B5854"/>
    <w:rsid w:val="000B58B7"/>
    <w:rsid w:val="000B59D7"/>
    <w:rsid w:val="000B5CF8"/>
    <w:rsid w:val="000B5DD9"/>
    <w:rsid w:val="000B5E1D"/>
    <w:rsid w:val="000B705A"/>
    <w:rsid w:val="000B7E50"/>
    <w:rsid w:val="000C0A67"/>
    <w:rsid w:val="000C0A8F"/>
    <w:rsid w:val="000C1419"/>
    <w:rsid w:val="000C1719"/>
    <w:rsid w:val="000C174E"/>
    <w:rsid w:val="000C1854"/>
    <w:rsid w:val="000C1A6A"/>
    <w:rsid w:val="000C1C85"/>
    <w:rsid w:val="000C1F23"/>
    <w:rsid w:val="000C20E3"/>
    <w:rsid w:val="000C2646"/>
    <w:rsid w:val="000C380D"/>
    <w:rsid w:val="000C38D8"/>
    <w:rsid w:val="000C39EA"/>
    <w:rsid w:val="000C3DDA"/>
    <w:rsid w:val="000C4198"/>
    <w:rsid w:val="000C41A4"/>
    <w:rsid w:val="000C44D9"/>
    <w:rsid w:val="000C4CE4"/>
    <w:rsid w:val="000C4E0B"/>
    <w:rsid w:val="000C569A"/>
    <w:rsid w:val="000C5BB3"/>
    <w:rsid w:val="000C5CF8"/>
    <w:rsid w:val="000C614A"/>
    <w:rsid w:val="000C619B"/>
    <w:rsid w:val="000C65E5"/>
    <w:rsid w:val="000C6B84"/>
    <w:rsid w:val="000C6C5A"/>
    <w:rsid w:val="000C6F0A"/>
    <w:rsid w:val="000C73CD"/>
    <w:rsid w:val="000C7627"/>
    <w:rsid w:val="000C7661"/>
    <w:rsid w:val="000C7E84"/>
    <w:rsid w:val="000C7F67"/>
    <w:rsid w:val="000D0327"/>
    <w:rsid w:val="000D0969"/>
    <w:rsid w:val="000D0FB6"/>
    <w:rsid w:val="000D103D"/>
    <w:rsid w:val="000D12E2"/>
    <w:rsid w:val="000D1B07"/>
    <w:rsid w:val="000D282E"/>
    <w:rsid w:val="000D2B81"/>
    <w:rsid w:val="000D2D5A"/>
    <w:rsid w:val="000D3A39"/>
    <w:rsid w:val="000D3FDB"/>
    <w:rsid w:val="000D43A8"/>
    <w:rsid w:val="000D4AED"/>
    <w:rsid w:val="000D555D"/>
    <w:rsid w:val="000D55C0"/>
    <w:rsid w:val="000D5884"/>
    <w:rsid w:val="000D5996"/>
    <w:rsid w:val="000D5EEE"/>
    <w:rsid w:val="000D6863"/>
    <w:rsid w:val="000D6BE7"/>
    <w:rsid w:val="000D6D1E"/>
    <w:rsid w:val="000D6EDA"/>
    <w:rsid w:val="000D7030"/>
    <w:rsid w:val="000D7A12"/>
    <w:rsid w:val="000D7A1D"/>
    <w:rsid w:val="000D7F16"/>
    <w:rsid w:val="000E00C0"/>
    <w:rsid w:val="000E047C"/>
    <w:rsid w:val="000E0697"/>
    <w:rsid w:val="000E0B0A"/>
    <w:rsid w:val="000E0F94"/>
    <w:rsid w:val="000E13CD"/>
    <w:rsid w:val="000E18FF"/>
    <w:rsid w:val="000E1903"/>
    <w:rsid w:val="000E1FB2"/>
    <w:rsid w:val="000E21E6"/>
    <w:rsid w:val="000E2418"/>
    <w:rsid w:val="000E278E"/>
    <w:rsid w:val="000E27F6"/>
    <w:rsid w:val="000E2CD5"/>
    <w:rsid w:val="000E2DB8"/>
    <w:rsid w:val="000E2F1A"/>
    <w:rsid w:val="000E34BE"/>
    <w:rsid w:val="000E3737"/>
    <w:rsid w:val="000E38DB"/>
    <w:rsid w:val="000E40C8"/>
    <w:rsid w:val="000E471F"/>
    <w:rsid w:val="000E4BBC"/>
    <w:rsid w:val="000E4F37"/>
    <w:rsid w:val="000E515D"/>
    <w:rsid w:val="000E538C"/>
    <w:rsid w:val="000E53BA"/>
    <w:rsid w:val="000E5A88"/>
    <w:rsid w:val="000E5B15"/>
    <w:rsid w:val="000E5B6A"/>
    <w:rsid w:val="000E5D89"/>
    <w:rsid w:val="000E7360"/>
    <w:rsid w:val="000E7425"/>
    <w:rsid w:val="000E7F35"/>
    <w:rsid w:val="000F0607"/>
    <w:rsid w:val="000F062F"/>
    <w:rsid w:val="000F0DAD"/>
    <w:rsid w:val="000F0E15"/>
    <w:rsid w:val="000F16A6"/>
    <w:rsid w:val="000F191E"/>
    <w:rsid w:val="000F21ED"/>
    <w:rsid w:val="000F2301"/>
    <w:rsid w:val="000F2EE5"/>
    <w:rsid w:val="000F2F0E"/>
    <w:rsid w:val="000F333B"/>
    <w:rsid w:val="000F346F"/>
    <w:rsid w:val="000F34AD"/>
    <w:rsid w:val="000F3500"/>
    <w:rsid w:val="000F3738"/>
    <w:rsid w:val="000F3B13"/>
    <w:rsid w:val="000F4D17"/>
    <w:rsid w:val="000F4DF4"/>
    <w:rsid w:val="000F57FA"/>
    <w:rsid w:val="000F58A6"/>
    <w:rsid w:val="000F5A2F"/>
    <w:rsid w:val="000F5E3A"/>
    <w:rsid w:val="000F5F38"/>
    <w:rsid w:val="000F5F71"/>
    <w:rsid w:val="000F62A4"/>
    <w:rsid w:val="000F62C5"/>
    <w:rsid w:val="000F64DB"/>
    <w:rsid w:val="000F682F"/>
    <w:rsid w:val="000F7009"/>
    <w:rsid w:val="000F7567"/>
    <w:rsid w:val="00100306"/>
    <w:rsid w:val="001009E4"/>
    <w:rsid w:val="0010172C"/>
    <w:rsid w:val="001019E7"/>
    <w:rsid w:val="00101A3C"/>
    <w:rsid w:val="00101B9E"/>
    <w:rsid w:val="00102D58"/>
    <w:rsid w:val="001034DA"/>
    <w:rsid w:val="00103C41"/>
    <w:rsid w:val="00103DC0"/>
    <w:rsid w:val="001042E5"/>
    <w:rsid w:val="001046D8"/>
    <w:rsid w:val="00104DCD"/>
    <w:rsid w:val="001053D1"/>
    <w:rsid w:val="0010542D"/>
    <w:rsid w:val="00105B3E"/>
    <w:rsid w:val="00106131"/>
    <w:rsid w:val="001066BE"/>
    <w:rsid w:val="00106779"/>
    <w:rsid w:val="00106D4B"/>
    <w:rsid w:val="00106F94"/>
    <w:rsid w:val="001075D8"/>
    <w:rsid w:val="00107621"/>
    <w:rsid w:val="00107818"/>
    <w:rsid w:val="0011064D"/>
    <w:rsid w:val="0011081A"/>
    <w:rsid w:val="00110A78"/>
    <w:rsid w:val="00110AEE"/>
    <w:rsid w:val="00110B9A"/>
    <w:rsid w:val="00110E6C"/>
    <w:rsid w:val="00110E92"/>
    <w:rsid w:val="0011146F"/>
    <w:rsid w:val="0011157E"/>
    <w:rsid w:val="001117B0"/>
    <w:rsid w:val="00111879"/>
    <w:rsid w:val="001119E7"/>
    <w:rsid w:val="00111C1B"/>
    <w:rsid w:val="00111DBA"/>
    <w:rsid w:val="00111E3C"/>
    <w:rsid w:val="00112788"/>
    <w:rsid w:val="001127DE"/>
    <w:rsid w:val="00112BBB"/>
    <w:rsid w:val="00113037"/>
    <w:rsid w:val="001132D3"/>
    <w:rsid w:val="0011353F"/>
    <w:rsid w:val="0011362F"/>
    <w:rsid w:val="00114B62"/>
    <w:rsid w:val="001155EA"/>
    <w:rsid w:val="00115777"/>
    <w:rsid w:val="00115F99"/>
    <w:rsid w:val="00116269"/>
    <w:rsid w:val="001162E5"/>
    <w:rsid w:val="00116535"/>
    <w:rsid w:val="001168A6"/>
    <w:rsid w:val="00116942"/>
    <w:rsid w:val="0011790A"/>
    <w:rsid w:val="00117969"/>
    <w:rsid w:val="00120209"/>
    <w:rsid w:val="00120316"/>
    <w:rsid w:val="0012061F"/>
    <w:rsid w:val="0012093F"/>
    <w:rsid w:val="001209D3"/>
    <w:rsid w:val="00120D8A"/>
    <w:rsid w:val="0012122E"/>
    <w:rsid w:val="0012195F"/>
    <w:rsid w:val="00121E67"/>
    <w:rsid w:val="001220A3"/>
    <w:rsid w:val="001221AC"/>
    <w:rsid w:val="001222AD"/>
    <w:rsid w:val="001224E3"/>
    <w:rsid w:val="00122562"/>
    <w:rsid w:val="00122979"/>
    <w:rsid w:val="00122E17"/>
    <w:rsid w:val="001231E0"/>
    <w:rsid w:val="00123409"/>
    <w:rsid w:val="001235D3"/>
    <w:rsid w:val="00123E17"/>
    <w:rsid w:val="00123FFA"/>
    <w:rsid w:val="0012411B"/>
    <w:rsid w:val="001249CD"/>
    <w:rsid w:val="00124B6E"/>
    <w:rsid w:val="00124EAB"/>
    <w:rsid w:val="00125592"/>
    <w:rsid w:val="0012579A"/>
    <w:rsid w:val="001262E4"/>
    <w:rsid w:val="00126300"/>
    <w:rsid w:val="00126945"/>
    <w:rsid w:val="00126ACF"/>
    <w:rsid w:val="00126FF7"/>
    <w:rsid w:val="00127461"/>
    <w:rsid w:val="00130142"/>
    <w:rsid w:val="00130C7D"/>
    <w:rsid w:val="0013129C"/>
    <w:rsid w:val="001313EA"/>
    <w:rsid w:val="00131720"/>
    <w:rsid w:val="00131812"/>
    <w:rsid w:val="001324C0"/>
    <w:rsid w:val="00132779"/>
    <w:rsid w:val="00132C50"/>
    <w:rsid w:val="00132D17"/>
    <w:rsid w:val="001330C2"/>
    <w:rsid w:val="00133DA8"/>
    <w:rsid w:val="00133E7E"/>
    <w:rsid w:val="001345E5"/>
    <w:rsid w:val="001350CC"/>
    <w:rsid w:val="00135591"/>
    <w:rsid w:val="00135640"/>
    <w:rsid w:val="00135C15"/>
    <w:rsid w:val="00135C24"/>
    <w:rsid w:val="00135E29"/>
    <w:rsid w:val="0013607D"/>
    <w:rsid w:val="001364FC"/>
    <w:rsid w:val="00136958"/>
    <w:rsid w:val="00136D72"/>
    <w:rsid w:val="00137201"/>
    <w:rsid w:val="00137231"/>
    <w:rsid w:val="00140184"/>
    <w:rsid w:val="00140227"/>
    <w:rsid w:val="001409F2"/>
    <w:rsid w:val="00140BD0"/>
    <w:rsid w:val="00140D26"/>
    <w:rsid w:val="001410DD"/>
    <w:rsid w:val="001412FE"/>
    <w:rsid w:val="0014161E"/>
    <w:rsid w:val="0014197F"/>
    <w:rsid w:val="00141C61"/>
    <w:rsid w:val="00141CE2"/>
    <w:rsid w:val="00141F76"/>
    <w:rsid w:val="00142019"/>
    <w:rsid w:val="00142198"/>
    <w:rsid w:val="0014241C"/>
    <w:rsid w:val="0014249D"/>
    <w:rsid w:val="001426C7"/>
    <w:rsid w:val="001426FE"/>
    <w:rsid w:val="00142FEB"/>
    <w:rsid w:val="001432D3"/>
    <w:rsid w:val="00143334"/>
    <w:rsid w:val="00143BA9"/>
    <w:rsid w:val="00143C58"/>
    <w:rsid w:val="00144057"/>
    <w:rsid w:val="0014405D"/>
    <w:rsid w:val="00144167"/>
    <w:rsid w:val="0014451D"/>
    <w:rsid w:val="0014471B"/>
    <w:rsid w:val="00144C4F"/>
    <w:rsid w:val="00145142"/>
    <w:rsid w:val="0014546B"/>
    <w:rsid w:val="00145A38"/>
    <w:rsid w:val="00145BBE"/>
    <w:rsid w:val="00145D89"/>
    <w:rsid w:val="00146004"/>
    <w:rsid w:val="001463B9"/>
    <w:rsid w:val="001464D4"/>
    <w:rsid w:val="0014655D"/>
    <w:rsid w:val="0014674A"/>
    <w:rsid w:val="00146B40"/>
    <w:rsid w:val="00146D97"/>
    <w:rsid w:val="001470BF"/>
    <w:rsid w:val="00147A42"/>
    <w:rsid w:val="00147CC2"/>
    <w:rsid w:val="00147D72"/>
    <w:rsid w:val="0015011E"/>
    <w:rsid w:val="00150732"/>
    <w:rsid w:val="001509C1"/>
    <w:rsid w:val="00150B46"/>
    <w:rsid w:val="00150B9A"/>
    <w:rsid w:val="00150F65"/>
    <w:rsid w:val="001512AC"/>
    <w:rsid w:val="00151390"/>
    <w:rsid w:val="001513E1"/>
    <w:rsid w:val="00151492"/>
    <w:rsid w:val="001514F4"/>
    <w:rsid w:val="001515B0"/>
    <w:rsid w:val="001520E0"/>
    <w:rsid w:val="001528F2"/>
    <w:rsid w:val="0015292E"/>
    <w:rsid w:val="00152E47"/>
    <w:rsid w:val="00153403"/>
    <w:rsid w:val="001535A6"/>
    <w:rsid w:val="0015376B"/>
    <w:rsid w:val="00153C11"/>
    <w:rsid w:val="001542DC"/>
    <w:rsid w:val="00154744"/>
    <w:rsid w:val="00154918"/>
    <w:rsid w:val="001553F9"/>
    <w:rsid w:val="00155C13"/>
    <w:rsid w:val="00155D00"/>
    <w:rsid w:val="00155E09"/>
    <w:rsid w:val="0015625B"/>
    <w:rsid w:val="0015655F"/>
    <w:rsid w:val="00156606"/>
    <w:rsid w:val="001568F0"/>
    <w:rsid w:val="00156EA1"/>
    <w:rsid w:val="00156F51"/>
    <w:rsid w:val="001572AC"/>
    <w:rsid w:val="001574C2"/>
    <w:rsid w:val="001579C7"/>
    <w:rsid w:val="00157D28"/>
    <w:rsid w:val="00160064"/>
    <w:rsid w:val="001601BB"/>
    <w:rsid w:val="00160EFF"/>
    <w:rsid w:val="00160F27"/>
    <w:rsid w:val="001617C3"/>
    <w:rsid w:val="0016275A"/>
    <w:rsid w:val="001632A8"/>
    <w:rsid w:val="00163596"/>
    <w:rsid w:val="0016365C"/>
    <w:rsid w:val="00163AAF"/>
    <w:rsid w:val="00163C29"/>
    <w:rsid w:val="00164224"/>
    <w:rsid w:val="00164D1D"/>
    <w:rsid w:val="00164DB3"/>
    <w:rsid w:val="00165028"/>
    <w:rsid w:val="001656CE"/>
    <w:rsid w:val="00165B13"/>
    <w:rsid w:val="00165B9B"/>
    <w:rsid w:val="00165BD5"/>
    <w:rsid w:val="00165DDA"/>
    <w:rsid w:val="001663E6"/>
    <w:rsid w:val="001664D3"/>
    <w:rsid w:val="001666FC"/>
    <w:rsid w:val="00167689"/>
    <w:rsid w:val="00167D0E"/>
    <w:rsid w:val="00167F0B"/>
    <w:rsid w:val="00167F62"/>
    <w:rsid w:val="001701F2"/>
    <w:rsid w:val="001705C7"/>
    <w:rsid w:val="00170B29"/>
    <w:rsid w:val="001712D5"/>
    <w:rsid w:val="00171BAC"/>
    <w:rsid w:val="00171CA6"/>
    <w:rsid w:val="00171D52"/>
    <w:rsid w:val="0017224D"/>
    <w:rsid w:val="00172C8E"/>
    <w:rsid w:val="00172F81"/>
    <w:rsid w:val="00173729"/>
    <w:rsid w:val="0017382D"/>
    <w:rsid w:val="00173E5E"/>
    <w:rsid w:val="00174771"/>
    <w:rsid w:val="00174937"/>
    <w:rsid w:val="00174A17"/>
    <w:rsid w:val="00174A21"/>
    <w:rsid w:val="00175113"/>
    <w:rsid w:val="00175492"/>
    <w:rsid w:val="00175684"/>
    <w:rsid w:val="00175D01"/>
    <w:rsid w:val="001766FB"/>
    <w:rsid w:val="00176B55"/>
    <w:rsid w:val="0018032C"/>
    <w:rsid w:val="001804EC"/>
    <w:rsid w:val="001808F5"/>
    <w:rsid w:val="00180CF5"/>
    <w:rsid w:val="00180DC2"/>
    <w:rsid w:val="00181636"/>
    <w:rsid w:val="00181B82"/>
    <w:rsid w:val="00181D77"/>
    <w:rsid w:val="00181DFE"/>
    <w:rsid w:val="0018201C"/>
    <w:rsid w:val="00182B1E"/>
    <w:rsid w:val="00182D8C"/>
    <w:rsid w:val="001830E1"/>
    <w:rsid w:val="001831F5"/>
    <w:rsid w:val="00183ADF"/>
    <w:rsid w:val="00183DCD"/>
    <w:rsid w:val="00183E0B"/>
    <w:rsid w:val="00184071"/>
    <w:rsid w:val="00184808"/>
    <w:rsid w:val="00184895"/>
    <w:rsid w:val="001852C6"/>
    <w:rsid w:val="00185B9F"/>
    <w:rsid w:val="00185C35"/>
    <w:rsid w:val="00186627"/>
    <w:rsid w:val="00186B33"/>
    <w:rsid w:val="00186D97"/>
    <w:rsid w:val="00186DD7"/>
    <w:rsid w:val="001870DC"/>
    <w:rsid w:val="001901A5"/>
    <w:rsid w:val="001903B1"/>
    <w:rsid w:val="00190474"/>
    <w:rsid w:val="001906EC"/>
    <w:rsid w:val="001913B2"/>
    <w:rsid w:val="00191957"/>
    <w:rsid w:val="00191EDF"/>
    <w:rsid w:val="00191FC3"/>
    <w:rsid w:val="00192462"/>
    <w:rsid w:val="001924B6"/>
    <w:rsid w:val="00192700"/>
    <w:rsid w:val="00194306"/>
    <w:rsid w:val="001944FD"/>
    <w:rsid w:val="00194737"/>
    <w:rsid w:val="0019473E"/>
    <w:rsid w:val="00196A21"/>
    <w:rsid w:val="00196FBF"/>
    <w:rsid w:val="0019727C"/>
    <w:rsid w:val="001973A2"/>
    <w:rsid w:val="00197451"/>
    <w:rsid w:val="00197608"/>
    <w:rsid w:val="001978DC"/>
    <w:rsid w:val="001A06DA"/>
    <w:rsid w:val="001A0732"/>
    <w:rsid w:val="001A0B68"/>
    <w:rsid w:val="001A11FE"/>
    <w:rsid w:val="001A13AF"/>
    <w:rsid w:val="001A1403"/>
    <w:rsid w:val="001A1451"/>
    <w:rsid w:val="001A1503"/>
    <w:rsid w:val="001A194E"/>
    <w:rsid w:val="001A19CB"/>
    <w:rsid w:val="001A1B1B"/>
    <w:rsid w:val="001A1B5B"/>
    <w:rsid w:val="001A1C1B"/>
    <w:rsid w:val="001A1D4A"/>
    <w:rsid w:val="001A1DF3"/>
    <w:rsid w:val="001A201B"/>
    <w:rsid w:val="001A23E8"/>
    <w:rsid w:val="001A2738"/>
    <w:rsid w:val="001A2E22"/>
    <w:rsid w:val="001A3197"/>
    <w:rsid w:val="001A362B"/>
    <w:rsid w:val="001A39E2"/>
    <w:rsid w:val="001A4149"/>
    <w:rsid w:val="001A41B2"/>
    <w:rsid w:val="001A4C70"/>
    <w:rsid w:val="001A536F"/>
    <w:rsid w:val="001A59B9"/>
    <w:rsid w:val="001A5DE5"/>
    <w:rsid w:val="001A60C9"/>
    <w:rsid w:val="001A6522"/>
    <w:rsid w:val="001A6947"/>
    <w:rsid w:val="001A6981"/>
    <w:rsid w:val="001A6A86"/>
    <w:rsid w:val="001A6CAC"/>
    <w:rsid w:val="001A75DA"/>
    <w:rsid w:val="001A7B65"/>
    <w:rsid w:val="001A7D9B"/>
    <w:rsid w:val="001A7F7E"/>
    <w:rsid w:val="001B017D"/>
    <w:rsid w:val="001B0446"/>
    <w:rsid w:val="001B0AA8"/>
    <w:rsid w:val="001B0E67"/>
    <w:rsid w:val="001B105C"/>
    <w:rsid w:val="001B1214"/>
    <w:rsid w:val="001B1576"/>
    <w:rsid w:val="001B19E6"/>
    <w:rsid w:val="001B1B54"/>
    <w:rsid w:val="001B1C85"/>
    <w:rsid w:val="001B1D09"/>
    <w:rsid w:val="001B1D8B"/>
    <w:rsid w:val="001B231B"/>
    <w:rsid w:val="001B287E"/>
    <w:rsid w:val="001B2BAE"/>
    <w:rsid w:val="001B2C1E"/>
    <w:rsid w:val="001B2CE5"/>
    <w:rsid w:val="001B2D0B"/>
    <w:rsid w:val="001B310D"/>
    <w:rsid w:val="001B34D2"/>
    <w:rsid w:val="001B355A"/>
    <w:rsid w:val="001B357A"/>
    <w:rsid w:val="001B36A3"/>
    <w:rsid w:val="001B3EDC"/>
    <w:rsid w:val="001B4024"/>
    <w:rsid w:val="001B5001"/>
    <w:rsid w:val="001B5BC8"/>
    <w:rsid w:val="001B615C"/>
    <w:rsid w:val="001B6340"/>
    <w:rsid w:val="001B6523"/>
    <w:rsid w:val="001B6837"/>
    <w:rsid w:val="001B6A61"/>
    <w:rsid w:val="001B6CAE"/>
    <w:rsid w:val="001B6D30"/>
    <w:rsid w:val="001B767D"/>
    <w:rsid w:val="001B7BC0"/>
    <w:rsid w:val="001B7CD4"/>
    <w:rsid w:val="001B7FE6"/>
    <w:rsid w:val="001C0CF1"/>
    <w:rsid w:val="001C14C4"/>
    <w:rsid w:val="001C1573"/>
    <w:rsid w:val="001C16F1"/>
    <w:rsid w:val="001C1F23"/>
    <w:rsid w:val="001C2BA9"/>
    <w:rsid w:val="001C36B7"/>
    <w:rsid w:val="001C569F"/>
    <w:rsid w:val="001C5B6D"/>
    <w:rsid w:val="001C6041"/>
    <w:rsid w:val="001C6767"/>
    <w:rsid w:val="001C67C4"/>
    <w:rsid w:val="001C6933"/>
    <w:rsid w:val="001C69DD"/>
    <w:rsid w:val="001C72BE"/>
    <w:rsid w:val="001C7372"/>
    <w:rsid w:val="001C7525"/>
    <w:rsid w:val="001C77C9"/>
    <w:rsid w:val="001C7BFA"/>
    <w:rsid w:val="001C7DB6"/>
    <w:rsid w:val="001D0091"/>
    <w:rsid w:val="001D026F"/>
    <w:rsid w:val="001D0357"/>
    <w:rsid w:val="001D07F0"/>
    <w:rsid w:val="001D0BE6"/>
    <w:rsid w:val="001D0EA0"/>
    <w:rsid w:val="001D10A2"/>
    <w:rsid w:val="001D163B"/>
    <w:rsid w:val="001D1985"/>
    <w:rsid w:val="001D1A1D"/>
    <w:rsid w:val="001D1B3B"/>
    <w:rsid w:val="001D2D96"/>
    <w:rsid w:val="001D2E68"/>
    <w:rsid w:val="001D3130"/>
    <w:rsid w:val="001D3708"/>
    <w:rsid w:val="001D3896"/>
    <w:rsid w:val="001D42A9"/>
    <w:rsid w:val="001D432C"/>
    <w:rsid w:val="001D49E6"/>
    <w:rsid w:val="001D4A89"/>
    <w:rsid w:val="001D4CC2"/>
    <w:rsid w:val="001D51CD"/>
    <w:rsid w:val="001D53DC"/>
    <w:rsid w:val="001D57CF"/>
    <w:rsid w:val="001D585E"/>
    <w:rsid w:val="001D58FC"/>
    <w:rsid w:val="001D5939"/>
    <w:rsid w:val="001D5B0F"/>
    <w:rsid w:val="001D64C2"/>
    <w:rsid w:val="001D6C55"/>
    <w:rsid w:val="001D70E0"/>
    <w:rsid w:val="001D7290"/>
    <w:rsid w:val="001D72FD"/>
    <w:rsid w:val="001D75C2"/>
    <w:rsid w:val="001D7FDA"/>
    <w:rsid w:val="001E03D3"/>
    <w:rsid w:val="001E074B"/>
    <w:rsid w:val="001E09B3"/>
    <w:rsid w:val="001E0FCC"/>
    <w:rsid w:val="001E1344"/>
    <w:rsid w:val="001E1414"/>
    <w:rsid w:val="001E164D"/>
    <w:rsid w:val="001E1742"/>
    <w:rsid w:val="001E19A4"/>
    <w:rsid w:val="001E1CCF"/>
    <w:rsid w:val="001E2237"/>
    <w:rsid w:val="001E22A5"/>
    <w:rsid w:val="001E2379"/>
    <w:rsid w:val="001E242C"/>
    <w:rsid w:val="001E25A4"/>
    <w:rsid w:val="001E2A46"/>
    <w:rsid w:val="001E33DD"/>
    <w:rsid w:val="001E3411"/>
    <w:rsid w:val="001E348B"/>
    <w:rsid w:val="001E4305"/>
    <w:rsid w:val="001E48C4"/>
    <w:rsid w:val="001E4BF8"/>
    <w:rsid w:val="001E5349"/>
    <w:rsid w:val="001E5A72"/>
    <w:rsid w:val="001E6327"/>
    <w:rsid w:val="001E633C"/>
    <w:rsid w:val="001E6738"/>
    <w:rsid w:val="001E68FC"/>
    <w:rsid w:val="001E6AA6"/>
    <w:rsid w:val="001E6ADB"/>
    <w:rsid w:val="001E6D68"/>
    <w:rsid w:val="001E71BD"/>
    <w:rsid w:val="001E752B"/>
    <w:rsid w:val="001E7C85"/>
    <w:rsid w:val="001E7FA4"/>
    <w:rsid w:val="001F0004"/>
    <w:rsid w:val="001F0147"/>
    <w:rsid w:val="001F031B"/>
    <w:rsid w:val="001F06A5"/>
    <w:rsid w:val="001F0F84"/>
    <w:rsid w:val="001F10F2"/>
    <w:rsid w:val="001F125D"/>
    <w:rsid w:val="001F13C6"/>
    <w:rsid w:val="001F14D0"/>
    <w:rsid w:val="001F1A5E"/>
    <w:rsid w:val="001F219C"/>
    <w:rsid w:val="001F2445"/>
    <w:rsid w:val="001F2479"/>
    <w:rsid w:val="001F28A6"/>
    <w:rsid w:val="001F2B85"/>
    <w:rsid w:val="001F2D93"/>
    <w:rsid w:val="001F2F1C"/>
    <w:rsid w:val="001F2F62"/>
    <w:rsid w:val="001F3044"/>
    <w:rsid w:val="001F3446"/>
    <w:rsid w:val="001F35F1"/>
    <w:rsid w:val="001F3609"/>
    <w:rsid w:val="001F3675"/>
    <w:rsid w:val="001F381A"/>
    <w:rsid w:val="001F3A4F"/>
    <w:rsid w:val="001F3A92"/>
    <w:rsid w:val="001F3C79"/>
    <w:rsid w:val="001F4369"/>
    <w:rsid w:val="001F4A19"/>
    <w:rsid w:val="001F4AC5"/>
    <w:rsid w:val="001F4C1B"/>
    <w:rsid w:val="001F629C"/>
    <w:rsid w:val="001F6694"/>
    <w:rsid w:val="001F6CA5"/>
    <w:rsid w:val="001F7486"/>
    <w:rsid w:val="001F7AF6"/>
    <w:rsid w:val="001F7D69"/>
    <w:rsid w:val="00200524"/>
    <w:rsid w:val="00200846"/>
    <w:rsid w:val="002008F6"/>
    <w:rsid w:val="00200CC3"/>
    <w:rsid w:val="002012A1"/>
    <w:rsid w:val="0020151C"/>
    <w:rsid w:val="00201D9E"/>
    <w:rsid w:val="00201F62"/>
    <w:rsid w:val="00201FD2"/>
    <w:rsid w:val="00202784"/>
    <w:rsid w:val="0020293D"/>
    <w:rsid w:val="00202CE3"/>
    <w:rsid w:val="00202F69"/>
    <w:rsid w:val="002030B4"/>
    <w:rsid w:val="00203588"/>
    <w:rsid w:val="00203E52"/>
    <w:rsid w:val="002041F0"/>
    <w:rsid w:val="0020463B"/>
    <w:rsid w:val="00205042"/>
    <w:rsid w:val="00205165"/>
    <w:rsid w:val="002058CE"/>
    <w:rsid w:val="002059CB"/>
    <w:rsid w:val="00206167"/>
    <w:rsid w:val="00206294"/>
    <w:rsid w:val="002064B8"/>
    <w:rsid w:val="0020651D"/>
    <w:rsid w:val="00206ED0"/>
    <w:rsid w:val="00206FC8"/>
    <w:rsid w:val="00207F83"/>
    <w:rsid w:val="00210598"/>
    <w:rsid w:val="00210C64"/>
    <w:rsid w:val="00210E2E"/>
    <w:rsid w:val="0021106D"/>
    <w:rsid w:val="002124EC"/>
    <w:rsid w:val="0021296C"/>
    <w:rsid w:val="00212BFE"/>
    <w:rsid w:val="00212C70"/>
    <w:rsid w:val="00212D2D"/>
    <w:rsid w:val="00212E85"/>
    <w:rsid w:val="00212FAB"/>
    <w:rsid w:val="00213193"/>
    <w:rsid w:val="00213305"/>
    <w:rsid w:val="00213311"/>
    <w:rsid w:val="002134F2"/>
    <w:rsid w:val="00213718"/>
    <w:rsid w:val="002137A2"/>
    <w:rsid w:val="00213823"/>
    <w:rsid w:val="00213DC7"/>
    <w:rsid w:val="00214225"/>
    <w:rsid w:val="00214433"/>
    <w:rsid w:val="002149B0"/>
    <w:rsid w:val="00214B4E"/>
    <w:rsid w:val="00214BA5"/>
    <w:rsid w:val="00214E68"/>
    <w:rsid w:val="002159D4"/>
    <w:rsid w:val="00215A26"/>
    <w:rsid w:val="00215FF7"/>
    <w:rsid w:val="002163C0"/>
    <w:rsid w:val="002163F8"/>
    <w:rsid w:val="002168E6"/>
    <w:rsid w:val="00216A07"/>
    <w:rsid w:val="00216ED6"/>
    <w:rsid w:val="0021776F"/>
    <w:rsid w:val="00217B28"/>
    <w:rsid w:val="00217B2A"/>
    <w:rsid w:val="00217CE1"/>
    <w:rsid w:val="00217F83"/>
    <w:rsid w:val="002200DB"/>
    <w:rsid w:val="00220207"/>
    <w:rsid w:val="00220220"/>
    <w:rsid w:val="0022052C"/>
    <w:rsid w:val="0022078C"/>
    <w:rsid w:val="00220951"/>
    <w:rsid w:val="00221055"/>
    <w:rsid w:val="0022105F"/>
    <w:rsid w:val="002211FC"/>
    <w:rsid w:val="00221B01"/>
    <w:rsid w:val="00221B13"/>
    <w:rsid w:val="00222152"/>
    <w:rsid w:val="00222941"/>
    <w:rsid w:val="00222BC0"/>
    <w:rsid w:val="00222BD5"/>
    <w:rsid w:val="00222C6F"/>
    <w:rsid w:val="00222EEA"/>
    <w:rsid w:val="0022314D"/>
    <w:rsid w:val="00223483"/>
    <w:rsid w:val="002234FC"/>
    <w:rsid w:val="0022355F"/>
    <w:rsid w:val="00223836"/>
    <w:rsid w:val="00223E9C"/>
    <w:rsid w:val="00224782"/>
    <w:rsid w:val="00224AC9"/>
    <w:rsid w:val="00225706"/>
    <w:rsid w:val="00225D47"/>
    <w:rsid w:val="00225E6F"/>
    <w:rsid w:val="00226542"/>
    <w:rsid w:val="002273B2"/>
    <w:rsid w:val="002274A8"/>
    <w:rsid w:val="0022754B"/>
    <w:rsid w:val="00227C66"/>
    <w:rsid w:val="00227C6A"/>
    <w:rsid w:val="00227CAA"/>
    <w:rsid w:val="002300E2"/>
    <w:rsid w:val="0023032B"/>
    <w:rsid w:val="0023046D"/>
    <w:rsid w:val="002304B2"/>
    <w:rsid w:val="00230577"/>
    <w:rsid w:val="0023096E"/>
    <w:rsid w:val="00230EBE"/>
    <w:rsid w:val="00230F09"/>
    <w:rsid w:val="00230F2B"/>
    <w:rsid w:val="00231118"/>
    <w:rsid w:val="0023158E"/>
    <w:rsid w:val="00231599"/>
    <w:rsid w:val="00231F00"/>
    <w:rsid w:val="00232402"/>
    <w:rsid w:val="00232548"/>
    <w:rsid w:val="00232847"/>
    <w:rsid w:val="00232C87"/>
    <w:rsid w:val="00232F24"/>
    <w:rsid w:val="00233B17"/>
    <w:rsid w:val="00233F18"/>
    <w:rsid w:val="002341B5"/>
    <w:rsid w:val="002344F2"/>
    <w:rsid w:val="00234504"/>
    <w:rsid w:val="0023480E"/>
    <w:rsid w:val="002349BD"/>
    <w:rsid w:val="00234A4D"/>
    <w:rsid w:val="00234BE8"/>
    <w:rsid w:val="0023502A"/>
    <w:rsid w:val="002353D8"/>
    <w:rsid w:val="00235423"/>
    <w:rsid w:val="002363F3"/>
    <w:rsid w:val="00236E24"/>
    <w:rsid w:val="00237111"/>
    <w:rsid w:val="00237973"/>
    <w:rsid w:val="00240611"/>
    <w:rsid w:val="002407C8"/>
    <w:rsid w:val="00240D65"/>
    <w:rsid w:val="00240E03"/>
    <w:rsid w:val="00240E7E"/>
    <w:rsid w:val="00240F87"/>
    <w:rsid w:val="002410F8"/>
    <w:rsid w:val="00241184"/>
    <w:rsid w:val="0024155B"/>
    <w:rsid w:val="00241DCF"/>
    <w:rsid w:val="002420AC"/>
    <w:rsid w:val="00242223"/>
    <w:rsid w:val="00242A33"/>
    <w:rsid w:val="00242A98"/>
    <w:rsid w:val="00242C43"/>
    <w:rsid w:val="00242E7E"/>
    <w:rsid w:val="002432E2"/>
    <w:rsid w:val="002432E3"/>
    <w:rsid w:val="0024366F"/>
    <w:rsid w:val="00243A2C"/>
    <w:rsid w:val="00243F0E"/>
    <w:rsid w:val="00243F76"/>
    <w:rsid w:val="00244861"/>
    <w:rsid w:val="002449BC"/>
    <w:rsid w:val="00244AD5"/>
    <w:rsid w:val="00244FB9"/>
    <w:rsid w:val="0024580A"/>
    <w:rsid w:val="002459C3"/>
    <w:rsid w:val="00245D87"/>
    <w:rsid w:val="00245E65"/>
    <w:rsid w:val="00245E9C"/>
    <w:rsid w:val="002460F0"/>
    <w:rsid w:val="00246966"/>
    <w:rsid w:val="00246BF7"/>
    <w:rsid w:val="00246E6A"/>
    <w:rsid w:val="00246F2E"/>
    <w:rsid w:val="00250006"/>
    <w:rsid w:val="00250077"/>
    <w:rsid w:val="0025074B"/>
    <w:rsid w:val="00250A1E"/>
    <w:rsid w:val="00250E86"/>
    <w:rsid w:val="00250F3D"/>
    <w:rsid w:val="002511F8"/>
    <w:rsid w:val="00251229"/>
    <w:rsid w:val="0025157F"/>
    <w:rsid w:val="00251622"/>
    <w:rsid w:val="0025199D"/>
    <w:rsid w:val="002519A6"/>
    <w:rsid w:val="00251C1A"/>
    <w:rsid w:val="00251EC1"/>
    <w:rsid w:val="00252413"/>
    <w:rsid w:val="002529F4"/>
    <w:rsid w:val="00252BA5"/>
    <w:rsid w:val="002531D9"/>
    <w:rsid w:val="00253D71"/>
    <w:rsid w:val="00253E7E"/>
    <w:rsid w:val="00253F7C"/>
    <w:rsid w:val="002542FD"/>
    <w:rsid w:val="0025443A"/>
    <w:rsid w:val="002547D8"/>
    <w:rsid w:val="00254865"/>
    <w:rsid w:val="00254F44"/>
    <w:rsid w:val="0025507B"/>
    <w:rsid w:val="002553B4"/>
    <w:rsid w:val="00255515"/>
    <w:rsid w:val="00255953"/>
    <w:rsid w:val="00255EA6"/>
    <w:rsid w:val="00256162"/>
    <w:rsid w:val="00256925"/>
    <w:rsid w:val="00256DCC"/>
    <w:rsid w:val="002570A5"/>
    <w:rsid w:val="0025711F"/>
    <w:rsid w:val="00257198"/>
    <w:rsid w:val="002572F5"/>
    <w:rsid w:val="00257413"/>
    <w:rsid w:val="0025772D"/>
    <w:rsid w:val="00257A00"/>
    <w:rsid w:val="00257C10"/>
    <w:rsid w:val="00257FDB"/>
    <w:rsid w:val="00260093"/>
    <w:rsid w:val="0026066A"/>
    <w:rsid w:val="00260802"/>
    <w:rsid w:val="00260F09"/>
    <w:rsid w:val="002613E3"/>
    <w:rsid w:val="00261592"/>
    <w:rsid w:val="0026226E"/>
    <w:rsid w:val="0026257B"/>
    <w:rsid w:val="00262647"/>
    <w:rsid w:val="002627F3"/>
    <w:rsid w:val="00262B1B"/>
    <w:rsid w:val="00263170"/>
    <w:rsid w:val="00263551"/>
    <w:rsid w:val="00263554"/>
    <w:rsid w:val="00263793"/>
    <w:rsid w:val="00264097"/>
    <w:rsid w:val="00264209"/>
    <w:rsid w:val="002644D1"/>
    <w:rsid w:val="00264DBE"/>
    <w:rsid w:val="00264DC2"/>
    <w:rsid w:val="00264F64"/>
    <w:rsid w:val="0026537C"/>
    <w:rsid w:val="00265419"/>
    <w:rsid w:val="0026591D"/>
    <w:rsid w:val="002662C1"/>
    <w:rsid w:val="002665F9"/>
    <w:rsid w:val="002666D2"/>
    <w:rsid w:val="00266DAA"/>
    <w:rsid w:val="00266E98"/>
    <w:rsid w:val="00267327"/>
    <w:rsid w:val="00267B19"/>
    <w:rsid w:val="00270738"/>
    <w:rsid w:val="0027075F"/>
    <w:rsid w:val="00270D90"/>
    <w:rsid w:val="00270E01"/>
    <w:rsid w:val="0027112A"/>
    <w:rsid w:val="0027122B"/>
    <w:rsid w:val="00271519"/>
    <w:rsid w:val="00271587"/>
    <w:rsid w:val="00271C6E"/>
    <w:rsid w:val="00272280"/>
    <w:rsid w:val="00272ADB"/>
    <w:rsid w:val="002742CC"/>
    <w:rsid w:val="00274834"/>
    <w:rsid w:val="00274BAD"/>
    <w:rsid w:val="0027544A"/>
    <w:rsid w:val="00275496"/>
    <w:rsid w:val="0027558F"/>
    <w:rsid w:val="002756A2"/>
    <w:rsid w:val="002757EF"/>
    <w:rsid w:val="00275E08"/>
    <w:rsid w:val="00276099"/>
    <w:rsid w:val="00276580"/>
    <w:rsid w:val="0027672F"/>
    <w:rsid w:val="002767B3"/>
    <w:rsid w:val="002771E0"/>
    <w:rsid w:val="00277547"/>
    <w:rsid w:val="0027764B"/>
    <w:rsid w:val="002779C7"/>
    <w:rsid w:val="00277BA4"/>
    <w:rsid w:val="00277C3C"/>
    <w:rsid w:val="00277CDE"/>
    <w:rsid w:val="00280068"/>
    <w:rsid w:val="00280089"/>
    <w:rsid w:val="00280254"/>
    <w:rsid w:val="002803A7"/>
    <w:rsid w:val="002806AA"/>
    <w:rsid w:val="00280DC4"/>
    <w:rsid w:val="00280E8B"/>
    <w:rsid w:val="002813CA"/>
    <w:rsid w:val="002814B5"/>
    <w:rsid w:val="00281723"/>
    <w:rsid w:val="00281ABD"/>
    <w:rsid w:val="00281C68"/>
    <w:rsid w:val="0028211B"/>
    <w:rsid w:val="00282945"/>
    <w:rsid w:val="00282EF4"/>
    <w:rsid w:val="002832B5"/>
    <w:rsid w:val="002842B8"/>
    <w:rsid w:val="0028449E"/>
    <w:rsid w:val="002848C5"/>
    <w:rsid w:val="002850AB"/>
    <w:rsid w:val="00285256"/>
    <w:rsid w:val="00285363"/>
    <w:rsid w:val="00285548"/>
    <w:rsid w:val="00285901"/>
    <w:rsid w:val="00285B29"/>
    <w:rsid w:val="00286B8D"/>
    <w:rsid w:val="0028774B"/>
    <w:rsid w:val="00287A26"/>
    <w:rsid w:val="002900D2"/>
    <w:rsid w:val="0029068D"/>
    <w:rsid w:val="00290C98"/>
    <w:rsid w:val="002911E7"/>
    <w:rsid w:val="002912C2"/>
    <w:rsid w:val="00291F0F"/>
    <w:rsid w:val="002927A1"/>
    <w:rsid w:val="00292C6C"/>
    <w:rsid w:val="00293037"/>
    <w:rsid w:val="002938E6"/>
    <w:rsid w:val="00293A10"/>
    <w:rsid w:val="00293D92"/>
    <w:rsid w:val="002943B0"/>
    <w:rsid w:val="002944D1"/>
    <w:rsid w:val="002948CA"/>
    <w:rsid w:val="00294AD1"/>
    <w:rsid w:val="0029553A"/>
    <w:rsid w:val="002957A8"/>
    <w:rsid w:val="002959E1"/>
    <w:rsid w:val="00295E27"/>
    <w:rsid w:val="00296601"/>
    <w:rsid w:val="00296B53"/>
    <w:rsid w:val="00296FDC"/>
    <w:rsid w:val="0029702D"/>
    <w:rsid w:val="002970E6"/>
    <w:rsid w:val="0029744D"/>
    <w:rsid w:val="00297764"/>
    <w:rsid w:val="00297D0B"/>
    <w:rsid w:val="002A03AF"/>
    <w:rsid w:val="002A04B6"/>
    <w:rsid w:val="002A08D8"/>
    <w:rsid w:val="002A1216"/>
    <w:rsid w:val="002A1242"/>
    <w:rsid w:val="002A1695"/>
    <w:rsid w:val="002A1C12"/>
    <w:rsid w:val="002A2731"/>
    <w:rsid w:val="002A288B"/>
    <w:rsid w:val="002A3233"/>
    <w:rsid w:val="002A3451"/>
    <w:rsid w:val="002A3DF9"/>
    <w:rsid w:val="002A3ECF"/>
    <w:rsid w:val="002A3EDD"/>
    <w:rsid w:val="002A43E3"/>
    <w:rsid w:val="002A4481"/>
    <w:rsid w:val="002A44F6"/>
    <w:rsid w:val="002A478F"/>
    <w:rsid w:val="002A4839"/>
    <w:rsid w:val="002A5987"/>
    <w:rsid w:val="002A5CCC"/>
    <w:rsid w:val="002A741F"/>
    <w:rsid w:val="002A7934"/>
    <w:rsid w:val="002B01C6"/>
    <w:rsid w:val="002B05AE"/>
    <w:rsid w:val="002B0A52"/>
    <w:rsid w:val="002B0B8B"/>
    <w:rsid w:val="002B0BBF"/>
    <w:rsid w:val="002B1C1E"/>
    <w:rsid w:val="002B1D80"/>
    <w:rsid w:val="002B1EBD"/>
    <w:rsid w:val="002B2701"/>
    <w:rsid w:val="002B2DAC"/>
    <w:rsid w:val="002B2F1E"/>
    <w:rsid w:val="002B2F28"/>
    <w:rsid w:val="002B30E2"/>
    <w:rsid w:val="002B32BE"/>
    <w:rsid w:val="002B3812"/>
    <w:rsid w:val="002B38C1"/>
    <w:rsid w:val="002B3A61"/>
    <w:rsid w:val="002B3B4B"/>
    <w:rsid w:val="002B3FF8"/>
    <w:rsid w:val="002B409F"/>
    <w:rsid w:val="002B4587"/>
    <w:rsid w:val="002B4F95"/>
    <w:rsid w:val="002B4FFA"/>
    <w:rsid w:val="002B5433"/>
    <w:rsid w:val="002B59DF"/>
    <w:rsid w:val="002B6727"/>
    <w:rsid w:val="002B685B"/>
    <w:rsid w:val="002B6E69"/>
    <w:rsid w:val="002B7000"/>
    <w:rsid w:val="002B75E3"/>
    <w:rsid w:val="002B7626"/>
    <w:rsid w:val="002B77A0"/>
    <w:rsid w:val="002B799A"/>
    <w:rsid w:val="002B7C60"/>
    <w:rsid w:val="002C0019"/>
    <w:rsid w:val="002C0B3C"/>
    <w:rsid w:val="002C0EA1"/>
    <w:rsid w:val="002C2098"/>
    <w:rsid w:val="002C2100"/>
    <w:rsid w:val="002C22A5"/>
    <w:rsid w:val="002C2304"/>
    <w:rsid w:val="002C23CA"/>
    <w:rsid w:val="002C2E8A"/>
    <w:rsid w:val="002C2EF2"/>
    <w:rsid w:val="002C302C"/>
    <w:rsid w:val="002C3C81"/>
    <w:rsid w:val="002C3D3E"/>
    <w:rsid w:val="002C4515"/>
    <w:rsid w:val="002C45BE"/>
    <w:rsid w:val="002C4CF3"/>
    <w:rsid w:val="002C4EB8"/>
    <w:rsid w:val="002C525B"/>
    <w:rsid w:val="002C56C3"/>
    <w:rsid w:val="002C5846"/>
    <w:rsid w:val="002C5E43"/>
    <w:rsid w:val="002C5EAF"/>
    <w:rsid w:val="002C5F37"/>
    <w:rsid w:val="002C6867"/>
    <w:rsid w:val="002C6AB0"/>
    <w:rsid w:val="002C6CD5"/>
    <w:rsid w:val="002C7314"/>
    <w:rsid w:val="002D0242"/>
    <w:rsid w:val="002D04D1"/>
    <w:rsid w:val="002D0880"/>
    <w:rsid w:val="002D09EA"/>
    <w:rsid w:val="002D0BC9"/>
    <w:rsid w:val="002D100A"/>
    <w:rsid w:val="002D1139"/>
    <w:rsid w:val="002D1256"/>
    <w:rsid w:val="002D14FD"/>
    <w:rsid w:val="002D194D"/>
    <w:rsid w:val="002D19AB"/>
    <w:rsid w:val="002D1A2E"/>
    <w:rsid w:val="002D1BC1"/>
    <w:rsid w:val="002D1C95"/>
    <w:rsid w:val="002D1E02"/>
    <w:rsid w:val="002D2097"/>
    <w:rsid w:val="002D2D40"/>
    <w:rsid w:val="002D2EC5"/>
    <w:rsid w:val="002D3347"/>
    <w:rsid w:val="002D381C"/>
    <w:rsid w:val="002D44F4"/>
    <w:rsid w:val="002D457F"/>
    <w:rsid w:val="002D47B2"/>
    <w:rsid w:val="002D4804"/>
    <w:rsid w:val="002D4D62"/>
    <w:rsid w:val="002D5001"/>
    <w:rsid w:val="002D51A7"/>
    <w:rsid w:val="002D5312"/>
    <w:rsid w:val="002D533B"/>
    <w:rsid w:val="002D576F"/>
    <w:rsid w:val="002D5814"/>
    <w:rsid w:val="002D5F73"/>
    <w:rsid w:val="002D5FC7"/>
    <w:rsid w:val="002D61A0"/>
    <w:rsid w:val="002D749B"/>
    <w:rsid w:val="002D7CDF"/>
    <w:rsid w:val="002E051F"/>
    <w:rsid w:val="002E086D"/>
    <w:rsid w:val="002E0A9C"/>
    <w:rsid w:val="002E0D51"/>
    <w:rsid w:val="002E1106"/>
    <w:rsid w:val="002E12EC"/>
    <w:rsid w:val="002E1704"/>
    <w:rsid w:val="002E171D"/>
    <w:rsid w:val="002E18BA"/>
    <w:rsid w:val="002E196F"/>
    <w:rsid w:val="002E1FB1"/>
    <w:rsid w:val="002E2185"/>
    <w:rsid w:val="002E22E9"/>
    <w:rsid w:val="002E25E5"/>
    <w:rsid w:val="002E27DB"/>
    <w:rsid w:val="002E2A9C"/>
    <w:rsid w:val="002E3270"/>
    <w:rsid w:val="002E342E"/>
    <w:rsid w:val="002E3503"/>
    <w:rsid w:val="002E3ACB"/>
    <w:rsid w:val="002E41E5"/>
    <w:rsid w:val="002E46F5"/>
    <w:rsid w:val="002E4AA9"/>
    <w:rsid w:val="002E4B13"/>
    <w:rsid w:val="002E4D29"/>
    <w:rsid w:val="002E4F0D"/>
    <w:rsid w:val="002E5209"/>
    <w:rsid w:val="002E526B"/>
    <w:rsid w:val="002E57BB"/>
    <w:rsid w:val="002E5B24"/>
    <w:rsid w:val="002E5EF6"/>
    <w:rsid w:val="002E605F"/>
    <w:rsid w:val="002E60E1"/>
    <w:rsid w:val="002E6A78"/>
    <w:rsid w:val="002E6C16"/>
    <w:rsid w:val="002E6CB6"/>
    <w:rsid w:val="002E6D63"/>
    <w:rsid w:val="002E7BE9"/>
    <w:rsid w:val="002E7EB8"/>
    <w:rsid w:val="002E7F5F"/>
    <w:rsid w:val="002F08B8"/>
    <w:rsid w:val="002F0D40"/>
    <w:rsid w:val="002F104B"/>
    <w:rsid w:val="002F1381"/>
    <w:rsid w:val="002F13C9"/>
    <w:rsid w:val="002F19D1"/>
    <w:rsid w:val="002F2562"/>
    <w:rsid w:val="002F2605"/>
    <w:rsid w:val="002F2BA2"/>
    <w:rsid w:val="002F2E4A"/>
    <w:rsid w:val="002F3363"/>
    <w:rsid w:val="002F36C8"/>
    <w:rsid w:val="002F3884"/>
    <w:rsid w:val="002F4649"/>
    <w:rsid w:val="002F47F9"/>
    <w:rsid w:val="002F4924"/>
    <w:rsid w:val="002F49CB"/>
    <w:rsid w:val="002F577E"/>
    <w:rsid w:val="002F597A"/>
    <w:rsid w:val="002F5CC7"/>
    <w:rsid w:val="002F6211"/>
    <w:rsid w:val="002F66BF"/>
    <w:rsid w:val="002F6953"/>
    <w:rsid w:val="002F6AED"/>
    <w:rsid w:val="002F7450"/>
    <w:rsid w:val="002F7510"/>
    <w:rsid w:val="002F77F3"/>
    <w:rsid w:val="00300106"/>
    <w:rsid w:val="00300376"/>
    <w:rsid w:val="0030040A"/>
    <w:rsid w:val="003006BC"/>
    <w:rsid w:val="00300889"/>
    <w:rsid w:val="0030130D"/>
    <w:rsid w:val="003015BF"/>
    <w:rsid w:val="00301DBD"/>
    <w:rsid w:val="00302265"/>
    <w:rsid w:val="00302294"/>
    <w:rsid w:val="003029E3"/>
    <w:rsid w:val="003030B4"/>
    <w:rsid w:val="0030323A"/>
    <w:rsid w:val="00303338"/>
    <w:rsid w:val="003033C9"/>
    <w:rsid w:val="003035F5"/>
    <w:rsid w:val="00303EEC"/>
    <w:rsid w:val="00303EFE"/>
    <w:rsid w:val="00304563"/>
    <w:rsid w:val="003046BE"/>
    <w:rsid w:val="00304802"/>
    <w:rsid w:val="00304A75"/>
    <w:rsid w:val="00304EF6"/>
    <w:rsid w:val="003053DD"/>
    <w:rsid w:val="003056BD"/>
    <w:rsid w:val="0030585C"/>
    <w:rsid w:val="00305C8C"/>
    <w:rsid w:val="00305CD5"/>
    <w:rsid w:val="0030608B"/>
    <w:rsid w:val="003060C7"/>
    <w:rsid w:val="00306C31"/>
    <w:rsid w:val="00307373"/>
    <w:rsid w:val="003074DF"/>
    <w:rsid w:val="00307857"/>
    <w:rsid w:val="00307898"/>
    <w:rsid w:val="0030798A"/>
    <w:rsid w:val="00307A04"/>
    <w:rsid w:val="00307BFD"/>
    <w:rsid w:val="00307E2D"/>
    <w:rsid w:val="0031040D"/>
    <w:rsid w:val="003104D6"/>
    <w:rsid w:val="0031060C"/>
    <w:rsid w:val="00310932"/>
    <w:rsid w:val="00311285"/>
    <w:rsid w:val="0031163F"/>
    <w:rsid w:val="00311E86"/>
    <w:rsid w:val="003126FB"/>
    <w:rsid w:val="00312816"/>
    <w:rsid w:val="003129AA"/>
    <w:rsid w:val="00312A44"/>
    <w:rsid w:val="00312C61"/>
    <w:rsid w:val="00312CEA"/>
    <w:rsid w:val="0031328A"/>
    <w:rsid w:val="003134D5"/>
    <w:rsid w:val="003135F8"/>
    <w:rsid w:val="00313DD7"/>
    <w:rsid w:val="00314062"/>
    <w:rsid w:val="00314210"/>
    <w:rsid w:val="0031476F"/>
    <w:rsid w:val="0031479D"/>
    <w:rsid w:val="00314893"/>
    <w:rsid w:val="00314B1A"/>
    <w:rsid w:val="0031525D"/>
    <w:rsid w:val="0031560D"/>
    <w:rsid w:val="00315667"/>
    <w:rsid w:val="00315961"/>
    <w:rsid w:val="0031597B"/>
    <w:rsid w:val="00315BF2"/>
    <w:rsid w:val="00315C80"/>
    <w:rsid w:val="00315F3E"/>
    <w:rsid w:val="003160FF"/>
    <w:rsid w:val="003169E6"/>
    <w:rsid w:val="00316BC3"/>
    <w:rsid w:val="00316F83"/>
    <w:rsid w:val="00316FD4"/>
    <w:rsid w:val="00316FEA"/>
    <w:rsid w:val="003171B6"/>
    <w:rsid w:val="00317753"/>
    <w:rsid w:val="00317800"/>
    <w:rsid w:val="00317B1C"/>
    <w:rsid w:val="00317C93"/>
    <w:rsid w:val="00317E55"/>
    <w:rsid w:val="00317E6A"/>
    <w:rsid w:val="003200F2"/>
    <w:rsid w:val="00321AF6"/>
    <w:rsid w:val="00321B34"/>
    <w:rsid w:val="00321E34"/>
    <w:rsid w:val="003222AB"/>
    <w:rsid w:val="0032243A"/>
    <w:rsid w:val="00322BB5"/>
    <w:rsid w:val="00323D64"/>
    <w:rsid w:val="00323DB7"/>
    <w:rsid w:val="00323E48"/>
    <w:rsid w:val="003240D1"/>
    <w:rsid w:val="00324188"/>
    <w:rsid w:val="0032428E"/>
    <w:rsid w:val="00324C29"/>
    <w:rsid w:val="00324FB3"/>
    <w:rsid w:val="00325090"/>
    <w:rsid w:val="0032518E"/>
    <w:rsid w:val="003253D2"/>
    <w:rsid w:val="00325B8C"/>
    <w:rsid w:val="00325D7F"/>
    <w:rsid w:val="0032623D"/>
    <w:rsid w:val="00326B13"/>
    <w:rsid w:val="00327880"/>
    <w:rsid w:val="00327DAC"/>
    <w:rsid w:val="00330815"/>
    <w:rsid w:val="003309C2"/>
    <w:rsid w:val="00330AD7"/>
    <w:rsid w:val="00330DDA"/>
    <w:rsid w:val="003312DE"/>
    <w:rsid w:val="0033137A"/>
    <w:rsid w:val="00331618"/>
    <w:rsid w:val="003317B0"/>
    <w:rsid w:val="00331B70"/>
    <w:rsid w:val="00332000"/>
    <w:rsid w:val="003322D8"/>
    <w:rsid w:val="0033262F"/>
    <w:rsid w:val="00332F2A"/>
    <w:rsid w:val="0033355E"/>
    <w:rsid w:val="00334728"/>
    <w:rsid w:val="00334951"/>
    <w:rsid w:val="00334AD1"/>
    <w:rsid w:val="00334B72"/>
    <w:rsid w:val="00335601"/>
    <w:rsid w:val="00335D8D"/>
    <w:rsid w:val="00335D9B"/>
    <w:rsid w:val="0033616C"/>
    <w:rsid w:val="00336658"/>
    <w:rsid w:val="00336917"/>
    <w:rsid w:val="00336AC1"/>
    <w:rsid w:val="00336C2C"/>
    <w:rsid w:val="003372A1"/>
    <w:rsid w:val="00337643"/>
    <w:rsid w:val="00337C9E"/>
    <w:rsid w:val="00337F77"/>
    <w:rsid w:val="003409F6"/>
    <w:rsid w:val="00340D02"/>
    <w:rsid w:val="00340D05"/>
    <w:rsid w:val="00341425"/>
    <w:rsid w:val="00341441"/>
    <w:rsid w:val="00341873"/>
    <w:rsid w:val="00342880"/>
    <w:rsid w:val="00342ABC"/>
    <w:rsid w:val="00342DA9"/>
    <w:rsid w:val="00343023"/>
    <w:rsid w:val="00343245"/>
    <w:rsid w:val="00343592"/>
    <w:rsid w:val="003438B0"/>
    <w:rsid w:val="00344444"/>
    <w:rsid w:val="00344594"/>
    <w:rsid w:val="003450CD"/>
    <w:rsid w:val="00345A49"/>
    <w:rsid w:val="00345AC1"/>
    <w:rsid w:val="00345C7F"/>
    <w:rsid w:val="00345D47"/>
    <w:rsid w:val="00345EC9"/>
    <w:rsid w:val="003466B9"/>
    <w:rsid w:val="00347250"/>
    <w:rsid w:val="00347854"/>
    <w:rsid w:val="00347CF1"/>
    <w:rsid w:val="003501C7"/>
    <w:rsid w:val="0035051E"/>
    <w:rsid w:val="003505E5"/>
    <w:rsid w:val="003507CD"/>
    <w:rsid w:val="0035089D"/>
    <w:rsid w:val="00350AD2"/>
    <w:rsid w:val="003516A0"/>
    <w:rsid w:val="00351A2F"/>
    <w:rsid w:val="00352485"/>
    <w:rsid w:val="003529E0"/>
    <w:rsid w:val="0035416E"/>
    <w:rsid w:val="0035461B"/>
    <w:rsid w:val="00354638"/>
    <w:rsid w:val="003546CF"/>
    <w:rsid w:val="00354AB0"/>
    <w:rsid w:val="00354BA7"/>
    <w:rsid w:val="00354F33"/>
    <w:rsid w:val="00355123"/>
    <w:rsid w:val="003555FD"/>
    <w:rsid w:val="00355D85"/>
    <w:rsid w:val="00355E30"/>
    <w:rsid w:val="0035633B"/>
    <w:rsid w:val="003563B6"/>
    <w:rsid w:val="00356D17"/>
    <w:rsid w:val="00357276"/>
    <w:rsid w:val="00357A3C"/>
    <w:rsid w:val="00357B65"/>
    <w:rsid w:val="003600CE"/>
    <w:rsid w:val="00360383"/>
    <w:rsid w:val="00360EDF"/>
    <w:rsid w:val="00361073"/>
    <w:rsid w:val="00361281"/>
    <w:rsid w:val="003614A9"/>
    <w:rsid w:val="00361752"/>
    <w:rsid w:val="003619C2"/>
    <w:rsid w:val="00361FD4"/>
    <w:rsid w:val="00362225"/>
    <w:rsid w:val="0036241E"/>
    <w:rsid w:val="00362B55"/>
    <w:rsid w:val="003630B2"/>
    <w:rsid w:val="003639DF"/>
    <w:rsid w:val="00363A34"/>
    <w:rsid w:val="00363BFE"/>
    <w:rsid w:val="00363E1F"/>
    <w:rsid w:val="00363EB2"/>
    <w:rsid w:val="003646B5"/>
    <w:rsid w:val="0036470F"/>
    <w:rsid w:val="00364E29"/>
    <w:rsid w:val="00364EA9"/>
    <w:rsid w:val="00364F85"/>
    <w:rsid w:val="00365520"/>
    <w:rsid w:val="003656DE"/>
    <w:rsid w:val="0036592C"/>
    <w:rsid w:val="00366267"/>
    <w:rsid w:val="003662DB"/>
    <w:rsid w:val="00367349"/>
    <w:rsid w:val="00367513"/>
    <w:rsid w:val="00367887"/>
    <w:rsid w:val="00367971"/>
    <w:rsid w:val="00367988"/>
    <w:rsid w:val="00367992"/>
    <w:rsid w:val="003679AD"/>
    <w:rsid w:val="00367A72"/>
    <w:rsid w:val="00367AA7"/>
    <w:rsid w:val="00367BBC"/>
    <w:rsid w:val="00367EA4"/>
    <w:rsid w:val="00367EBB"/>
    <w:rsid w:val="0037018A"/>
    <w:rsid w:val="00370467"/>
    <w:rsid w:val="003707E6"/>
    <w:rsid w:val="00370C94"/>
    <w:rsid w:val="00370D6A"/>
    <w:rsid w:val="003714F9"/>
    <w:rsid w:val="00371762"/>
    <w:rsid w:val="00371F3F"/>
    <w:rsid w:val="00371FDC"/>
    <w:rsid w:val="003723E1"/>
    <w:rsid w:val="003724B7"/>
    <w:rsid w:val="00372611"/>
    <w:rsid w:val="00372F7C"/>
    <w:rsid w:val="00372FA3"/>
    <w:rsid w:val="00373188"/>
    <w:rsid w:val="003731A4"/>
    <w:rsid w:val="00373234"/>
    <w:rsid w:val="003733E0"/>
    <w:rsid w:val="00373669"/>
    <w:rsid w:val="00373F5A"/>
    <w:rsid w:val="003742F9"/>
    <w:rsid w:val="00374371"/>
    <w:rsid w:val="00374AAF"/>
    <w:rsid w:val="003755FC"/>
    <w:rsid w:val="00375642"/>
    <w:rsid w:val="00375BC7"/>
    <w:rsid w:val="00376B0F"/>
    <w:rsid w:val="003805B9"/>
    <w:rsid w:val="00380CAA"/>
    <w:rsid w:val="00380D04"/>
    <w:rsid w:val="00381217"/>
    <w:rsid w:val="00381623"/>
    <w:rsid w:val="0038203E"/>
    <w:rsid w:val="0038230F"/>
    <w:rsid w:val="00382398"/>
    <w:rsid w:val="00382AEE"/>
    <w:rsid w:val="00382B20"/>
    <w:rsid w:val="00383119"/>
    <w:rsid w:val="0038387A"/>
    <w:rsid w:val="00383EB3"/>
    <w:rsid w:val="00383EE1"/>
    <w:rsid w:val="00383FA3"/>
    <w:rsid w:val="0038455F"/>
    <w:rsid w:val="003845B7"/>
    <w:rsid w:val="00384A2B"/>
    <w:rsid w:val="00384C27"/>
    <w:rsid w:val="00384E44"/>
    <w:rsid w:val="00384EC0"/>
    <w:rsid w:val="003852BF"/>
    <w:rsid w:val="00385378"/>
    <w:rsid w:val="00386182"/>
    <w:rsid w:val="00386394"/>
    <w:rsid w:val="003863ED"/>
    <w:rsid w:val="00386A0B"/>
    <w:rsid w:val="00386E4C"/>
    <w:rsid w:val="00387043"/>
    <w:rsid w:val="0038711D"/>
    <w:rsid w:val="0038737E"/>
    <w:rsid w:val="00387716"/>
    <w:rsid w:val="00387AB2"/>
    <w:rsid w:val="00387AB8"/>
    <w:rsid w:val="00387E65"/>
    <w:rsid w:val="00387F2A"/>
    <w:rsid w:val="00390073"/>
    <w:rsid w:val="00390146"/>
    <w:rsid w:val="00390327"/>
    <w:rsid w:val="00390696"/>
    <w:rsid w:val="00390A46"/>
    <w:rsid w:val="0039141A"/>
    <w:rsid w:val="003914C3"/>
    <w:rsid w:val="0039154D"/>
    <w:rsid w:val="003916BD"/>
    <w:rsid w:val="003918A7"/>
    <w:rsid w:val="00391B9B"/>
    <w:rsid w:val="00392023"/>
    <w:rsid w:val="0039222E"/>
    <w:rsid w:val="003922D1"/>
    <w:rsid w:val="0039235F"/>
    <w:rsid w:val="003923B2"/>
    <w:rsid w:val="00392643"/>
    <w:rsid w:val="00392839"/>
    <w:rsid w:val="00392F45"/>
    <w:rsid w:val="0039369B"/>
    <w:rsid w:val="00393B93"/>
    <w:rsid w:val="00393D36"/>
    <w:rsid w:val="00394180"/>
    <w:rsid w:val="003950E8"/>
    <w:rsid w:val="003952A1"/>
    <w:rsid w:val="00395B52"/>
    <w:rsid w:val="00395C51"/>
    <w:rsid w:val="00395D30"/>
    <w:rsid w:val="00395D6F"/>
    <w:rsid w:val="00395E6C"/>
    <w:rsid w:val="00395EEF"/>
    <w:rsid w:val="00396D33"/>
    <w:rsid w:val="003971BE"/>
    <w:rsid w:val="00397543"/>
    <w:rsid w:val="00397CD5"/>
    <w:rsid w:val="003A03A1"/>
    <w:rsid w:val="003A04FD"/>
    <w:rsid w:val="003A0884"/>
    <w:rsid w:val="003A0AEC"/>
    <w:rsid w:val="003A1028"/>
    <w:rsid w:val="003A1207"/>
    <w:rsid w:val="003A2034"/>
    <w:rsid w:val="003A2486"/>
    <w:rsid w:val="003A26A4"/>
    <w:rsid w:val="003A2734"/>
    <w:rsid w:val="003A34FB"/>
    <w:rsid w:val="003A37BF"/>
    <w:rsid w:val="003A37CE"/>
    <w:rsid w:val="003A3DCC"/>
    <w:rsid w:val="003A3FA0"/>
    <w:rsid w:val="003A406E"/>
    <w:rsid w:val="003A43E4"/>
    <w:rsid w:val="003A4720"/>
    <w:rsid w:val="003A47D6"/>
    <w:rsid w:val="003A4C72"/>
    <w:rsid w:val="003A5035"/>
    <w:rsid w:val="003A576E"/>
    <w:rsid w:val="003A57EA"/>
    <w:rsid w:val="003A5D56"/>
    <w:rsid w:val="003A6372"/>
    <w:rsid w:val="003A6441"/>
    <w:rsid w:val="003A6A89"/>
    <w:rsid w:val="003A7488"/>
    <w:rsid w:val="003A79C6"/>
    <w:rsid w:val="003A7DDB"/>
    <w:rsid w:val="003B03F9"/>
    <w:rsid w:val="003B063C"/>
    <w:rsid w:val="003B0740"/>
    <w:rsid w:val="003B0A1C"/>
    <w:rsid w:val="003B0B37"/>
    <w:rsid w:val="003B1395"/>
    <w:rsid w:val="003B168C"/>
    <w:rsid w:val="003B1D51"/>
    <w:rsid w:val="003B1EB1"/>
    <w:rsid w:val="003B1F76"/>
    <w:rsid w:val="003B22E4"/>
    <w:rsid w:val="003B28AE"/>
    <w:rsid w:val="003B2919"/>
    <w:rsid w:val="003B296D"/>
    <w:rsid w:val="003B31CA"/>
    <w:rsid w:val="003B31DF"/>
    <w:rsid w:val="003B3294"/>
    <w:rsid w:val="003B32F1"/>
    <w:rsid w:val="003B3401"/>
    <w:rsid w:val="003B3C48"/>
    <w:rsid w:val="003B3CC2"/>
    <w:rsid w:val="003B5209"/>
    <w:rsid w:val="003B5434"/>
    <w:rsid w:val="003B5923"/>
    <w:rsid w:val="003B5B9F"/>
    <w:rsid w:val="003B5E6C"/>
    <w:rsid w:val="003B5EB1"/>
    <w:rsid w:val="003B61C5"/>
    <w:rsid w:val="003B632A"/>
    <w:rsid w:val="003B63E1"/>
    <w:rsid w:val="003B6726"/>
    <w:rsid w:val="003B676D"/>
    <w:rsid w:val="003B6BC3"/>
    <w:rsid w:val="003B6CB9"/>
    <w:rsid w:val="003B6D60"/>
    <w:rsid w:val="003B7276"/>
    <w:rsid w:val="003B74A2"/>
    <w:rsid w:val="003B7971"/>
    <w:rsid w:val="003B7A2C"/>
    <w:rsid w:val="003B7AEE"/>
    <w:rsid w:val="003B7B5D"/>
    <w:rsid w:val="003C0260"/>
    <w:rsid w:val="003C03FA"/>
    <w:rsid w:val="003C04C8"/>
    <w:rsid w:val="003C093B"/>
    <w:rsid w:val="003C0AAF"/>
    <w:rsid w:val="003C19EF"/>
    <w:rsid w:val="003C2001"/>
    <w:rsid w:val="003C21A1"/>
    <w:rsid w:val="003C2421"/>
    <w:rsid w:val="003C2605"/>
    <w:rsid w:val="003C2C35"/>
    <w:rsid w:val="003C2DDC"/>
    <w:rsid w:val="003C2E04"/>
    <w:rsid w:val="003C2F2B"/>
    <w:rsid w:val="003C325A"/>
    <w:rsid w:val="003C3ECF"/>
    <w:rsid w:val="003C435D"/>
    <w:rsid w:val="003C43FE"/>
    <w:rsid w:val="003C44E6"/>
    <w:rsid w:val="003C4798"/>
    <w:rsid w:val="003C4CAC"/>
    <w:rsid w:val="003C5116"/>
    <w:rsid w:val="003C5183"/>
    <w:rsid w:val="003C5372"/>
    <w:rsid w:val="003C5454"/>
    <w:rsid w:val="003C554D"/>
    <w:rsid w:val="003C56AD"/>
    <w:rsid w:val="003C593E"/>
    <w:rsid w:val="003C5983"/>
    <w:rsid w:val="003C5FEA"/>
    <w:rsid w:val="003C6251"/>
    <w:rsid w:val="003C688E"/>
    <w:rsid w:val="003C692A"/>
    <w:rsid w:val="003C6F42"/>
    <w:rsid w:val="003C718E"/>
    <w:rsid w:val="003C792D"/>
    <w:rsid w:val="003D0065"/>
    <w:rsid w:val="003D08A2"/>
    <w:rsid w:val="003D0A0D"/>
    <w:rsid w:val="003D0C7C"/>
    <w:rsid w:val="003D0D69"/>
    <w:rsid w:val="003D0EE5"/>
    <w:rsid w:val="003D16F0"/>
    <w:rsid w:val="003D187F"/>
    <w:rsid w:val="003D1D5F"/>
    <w:rsid w:val="003D1DAB"/>
    <w:rsid w:val="003D1ECB"/>
    <w:rsid w:val="003D202F"/>
    <w:rsid w:val="003D21EB"/>
    <w:rsid w:val="003D2695"/>
    <w:rsid w:val="003D2B5C"/>
    <w:rsid w:val="003D2BFB"/>
    <w:rsid w:val="003D3660"/>
    <w:rsid w:val="003D3BFB"/>
    <w:rsid w:val="003D3CE8"/>
    <w:rsid w:val="003D4F10"/>
    <w:rsid w:val="003D4F20"/>
    <w:rsid w:val="003D513A"/>
    <w:rsid w:val="003D5D47"/>
    <w:rsid w:val="003D5E63"/>
    <w:rsid w:val="003D5E74"/>
    <w:rsid w:val="003D64DA"/>
    <w:rsid w:val="003D6730"/>
    <w:rsid w:val="003D698F"/>
    <w:rsid w:val="003D6AD3"/>
    <w:rsid w:val="003D700F"/>
    <w:rsid w:val="003D792A"/>
    <w:rsid w:val="003D7ECE"/>
    <w:rsid w:val="003E0094"/>
    <w:rsid w:val="003E00D4"/>
    <w:rsid w:val="003E05D4"/>
    <w:rsid w:val="003E08D9"/>
    <w:rsid w:val="003E096E"/>
    <w:rsid w:val="003E0B80"/>
    <w:rsid w:val="003E0F68"/>
    <w:rsid w:val="003E11EB"/>
    <w:rsid w:val="003E160C"/>
    <w:rsid w:val="003E1623"/>
    <w:rsid w:val="003E1B35"/>
    <w:rsid w:val="003E1F52"/>
    <w:rsid w:val="003E20E7"/>
    <w:rsid w:val="003E21A1"/>
    <w:rsid w:val="003E2302"/>
    <w:rsid w:val="003E2455"/>
    <w:rsid w:val="003E3729"/>
    <w:rsid w:val="003E3770"/>
    <w:rsid w:val="003E3BAF"/>
    <w:rsid w:val="003E4670"/>
    <w:rsid w:val="003E4A39"/>
    <w:rsid w:val="003E4C35"/>
    <w:rsid w:val="003E5265"/>
    <w:rsid w:val="003E563F"/>
    <w:rsid w:val="003E56E2"/>
    <w:rsid w:val="003E581D"/>
    <w:rsid w:val="003E5D6D"/>
    <w:rsid w:val="003E6452"/>
    <w:rsid w:val="003E6723"/>
    <w:rsid w:val="003E6913"/>
    <w:rsid w:val="003E698D"/>
    <w:rsid w:val="003E6A31"/>
    <w:rsid w:val="003E71C6"/>
    <w:rsid w:val="003E7A53"/>
    <w:rsid w:val="003E7E3D"/>
    <w:rsid w:val="003F0496"/>
    <w:rsid w:val="003F07F5"/>
    <w:rsid w:val="003F1106"/>
    <w:rsid w:val="003F17EE"/>
    <w:rsid w:val="003F1D27"/>
    <w:rsid w:val="003F22F3"/>
    <w:rsid w:val="003F2A8D"/>
    <w:rsid w:val="003F350D"/>
    <w:rsid w:val="003F37C0"/>
    <w:rsid w:val="003F3828"/>
    <w:rsid w:val="003F38DD"/>
    <w:rsid w:val="003F4047"/>
    <w:rsid w:val="003F46CB"/>
    <w:rsid w:val="003F487E"/>
    <w:rsid w:val="003F4F09"/>
    <w:rsid w:val="003F50BC"/>
    <w:rsid w:val="003F5BCE"/>
    <w:rsid w:val="003F6080"/>
    <w:rsid w:val="003F61DB"/>
    <w:rsid w:val="003F6884"/>
    <w:rsid w:val="003F695B"/>
    <w:rsid w:val="003F6D0A"/>
    <w:rsid w:val="003F6F29"/>
    <w:rsid w:val="003F7070"/>
    <w:rsid w:val="003F73AD"/>
    <w:rsid w:val="003F75CA"/>
    <w:rsid w:val="003F76BF"/>
    <w:rsid w:val="003F77A0"/>
    <w:rsid w:val="003F7950"/>
    <w:rsid w:val="003F7CAB"/>
    <w:rsid w:val="003F7D5A"/>
    <w:rsid w:val="003F7FC9"/>
    <w:rsid w:val="00400096"/>
    <w:rsid w:val="004008AF"/>
    <w:rsid w:val="00400BCA"/>
    <w:rsid w:val="00400EAC"/>
    <w:rsid w:val="0040129D"/>
    <w:rsid w:val="004019C7"/>
    <w:rsid w:val="0040219B"/>
    <w:rsid w:val="00402450"/>
    <w:rsid w:val="00402C4D"/>
    <w:rsid w:val="00402D3A"/>
    <w:rsid w:val="00403299"/>
    <w:rsid w:val="00404100"/>
    <w:rsid w:val="00404180"/>
    <w:rsid w:val="00404DEA"/>
    <w:rsid w:val="00404F09"/>
    <w:rsid w:val="0040553D"/>
    <w:rsid w:val="00405B2D"/>
    <w:rsid w:val="00406304"/>
    <w:rsid w:val="00406A76"/>
    <w:rsid w:val="00406AF0"/>
    <w:rsid w:val="00406FD4"/>
    <w:rsid w:val="00407126"/>
    <w:rsid w:val="00407451"/>
    <w:rsid w:val="004074E0"/>
    <w:rsid w:val="00407A5E"/>
    <w:rsid w:val="00410271"/>
    <w:rsid w:val="004103C4"/>
    <w:rsid w:val="00410474"/>
    <w:rsid w:val="00410C08"/>
    <w:rsid w:val="00410C4B"/>
    <w:rsid w:val="00410DFD"/>
    <w:rsid w:val="004111A9"/>
    <w:rsid w:val="004116D5"/>
    <w:rsid w:val="0041192D"/>
    <w:rsid w:val="00411C69"/>
    <w:rsid w:val="004124B7"/>
    <w:rsid w:val="004125D8"/>
    <w:rsid w:val="00412D45"/>
    <w:rsid w:val="00412DEF"/>
    <w:rsid w:val="0041308E"/>
    <w:rsid w:val="00413136"/>
    <w:rsid w:val="00413C3B"/>
    <w:rsid w:val="00413D06"/>
    <w:rsid w:val="00413D63"/>
    <w:rsid w:val="004141A1"/>
    <w:rsid w:val="00414336"/>
    <w:rsid w:val="00414E64"/>
    <w:rsid w:val="004154B6"/>
    <w:rsid w:val="00415FAA"/>
    <w:rsid w:val="0041688F"/>
    <w:rsid w:val="004168DE"/>
    <w:rsid w:val="00416A3F"/>
    <w:rsid w:val="00416A8A"/>
    <w:rsid w:val="00416EB4"/>
    <w:rsid w:val="00417680"/>
    <w:rsid w:val="00417793"/>
    <w:rsid w:val="004178E7"/>
    <w:rsid w:val="00417D2D"/>
    <w:rsid w:val="00420E81"/>
    <w:rsid w:val="004211D8"/>
    <w:rsid w:val="0042147D"/>
    <w:rsid w:val="004217AD"/>
    <w:rsid w:val="004218D8"/>
    <w:rsid w:val="0042194C"/>
    <w:rsid w:val="00421EBA"/>
    <w:rsid w:val="00421F8C"/>
    <w:rsid w:val="00422342"/>
    <w:rsid w:val="00422617"/>
    <w:rsid w:val="00422712"/>
    <w:rsid w:val="00422F44"/>
    <w:rsid w:val="00423023"/>
    <w:rsid w:val="004230A4"/>
    <w:rsid w:val="00423622"/>
    <w:rsid w:val="00423866"/>
    <w:rsid w:val="004238B8"/>
    <w:rsid w:val="00423BB8"/>
    <w:rsid w:val="0042444D"/>
    <w:rsid w:val="0042543A"/>
    <w:rsid w:val="004256E5"/>
    <w:rsid w:val="00425D82"/>
    <w:rsid w:val="00425ED6"/>
    <w:rsid w:val="00426476"/>
    <w:rsid w:val="00426B35"/>
    <w:rsid w:val="00426DE4"/>
    <w:rsid w:val="00426DFB"/>
    <w:rsid w:val="004273D0"/>
    <w:rsid w:val="00427CA0"/>
    <w:rsid w:val="00427E79"/>
    <w:rsid w:val="004301CF"/>
    <w:rsid w:val="004307D7"/>
    <w:rsid w:val="00430847"/>
    <w:rsid w:val="004308FC"/>
    <w:rsid w:val="00430D0F"/>
    <w:rsid w:val="00430E83"/>
    <w:rsid w:val="00431B03"/>
    <w:rsid w:val="00431B61"/>
    <w:rsid w:val="00431F21"/>
    <w:rsid w:val="00431FCE"/>
    <w:rsid w:val="00432628"/>
    <w:rsid w:val="00432D49"/>
    <w:rsid w:val="0043342B"/>
    <w:rsid w:val="00433D35"/>
    <w:rsid w:val="00434099"/>
    <w:rsid w:val="0043457E"/>
    <w:rsid w:val="004347BF"/>
    <w:rsid w:val="00434E68"/>
    <w:rsid w:val="00434FE9"/>
    <w:rsid w:val="00435277"/>
    <w:rsid w:val="00435283"/>
    <w:rsid w:val="004355A1"/>
    <w:rsid w:val="0043580D"/>
    <w:rsid w:val="004360FE"/>
    <w:rsid w:val="004363CA"/>
    <w:rsid w:val="0043653F"/>
    <w:rsid w:val="004365A7"/>
    <w:rsid w:val="00436994"/>
    <w:rsid w:val="00436E39"/>
    <w:rsid w:val="004379B1"/>
    <w:rsid w:val="00440099"/>
    <w:rsid w:val="00440AF5"/>
    <w:rsid w:val="00441044"/>
    <w:rsid w:val="0044110C"/>
    <w:rsid w:val="004419BD"/>
    <w:rsid w:val="00441A24"/>
    <w:rsid w:val="00441B29"/>
    <w:rsid w:val="00441F2A"/>
    <w:rsid w:val="00441F77"/>
    <w:rsid w:val="0044268D"/>
    <w:rsid w:val="00442980"/>
    <w:rsid w:val="00442D1B"/>
    <w:rsid w:val="00442E25"/>
    <w:rsid w:val="0044318D"/>
    <w:rsid w:val="0044337E"/>
    <w:rsid w:val="004434D5"/>
    <w:rsid w:val="004439C1"/>
    <w:rsid w:val="0044406A"/>
    <w:rsid w:val="004443D6"/>
    <w:rsid w:val="00444581"/>
    <w:rsid w:val="00444AE4"/>
    <w:rsid w:val="00444E76"/>
    <w:rsid w:val="00444ED0"/>
    <w:rsid w:val="00444FC8"/>
    <w:rsid w:val="004451D1"/>
    <w:rsid w:val="00445605"/>
    <w:rsid w:val="00445B7F"/>
    <w:rsid w:val="00445C3D"/>
    <w:rsid w:val="00445E34"/>
    <w:rsid w:val="00446601"/>
    <w:rsid w:val="00446782"/>
    <w:rsid w:val="00446A31"/>
    <w:rsid w:val="00446A85"/>
    <w:rsid w:val="00446BD2"/>
    <w:rsid w:val="00446F3E"/>
    <w:rsid w:val="00447169"/>
    <w:rsid w:val="004475F7"/>
    <w:rsid w:val="004479C4"/>
    <w:rsid w:val="004503C3"/>
    <w:rsid w:val="00450428"/>
    <w:rsid w:val="00451805"/>
    <w:rsid w:val="00452191"/>
    <w:rsid w:val="00452338"/>
    <w:rsid w:val="00452835"/>
    <w:rsid w:val="00452A8E"/>
    <w:rsid w:val="00452C03"/>
    <w:rsid w:val="00452D55"/>
    <w:rsid w:val="00453179"/>
    <w:rsid w:val="004532D6"/>
    <w:rsid w:val="00453AF0"/>
    <w:rsid w:val="00453B5A"/>
    <w:rsid w:val="00453D1D"/>
    <w:rsid w:val="00453DE0"/>
    <w:rsid w:val="004545FB"/>
    <w:rsid w:val="00454800"/>
    <w:rsid w:val="00454922"/>
    <w:rsid w:val="004549D8"/>
    <w:rsid w:val="00454ECC"/>
    <w:rsid w:val="004556F1"/>
    <w:rsid w:val="004557BD"/>
    <w:rsid w:val="0045591C"/>
    <w:rsid w:val="004559FD"/>
    <w:rsid w:val="00455DCD"/>
    <w:rsid w:val="0045663A"/>
    <w:rsid w:val="00456867"/>
    <w:rsid w:val="004569BE"/>
    <w:rsid w:val="00456B0B"/>
    <w:rsid w:val="00456DAE"/>
    <w:rsid w:val="00457553"/>
    <w:rsid w:val="004576E5"/>
    <w:rsid w:val="00457E4D"/>
    <w:rsid w:val="00460088"/>
    <w:rsid w:val="004600F9"/>
    <w:rsid w:val="004602A0"/>
    <w:rsid w:val="00460594"/>
    <w:rsid w:val="00460719"/>
    <w:rsid w:val="00460949"/>
    <w:rsid w:val="00460997"/>
    <w:rsid w:val="004609FB"/>
    <w:rsid w:val="00460A5D"/>
    <w:rsid w:val="00460DE3"/>
    <w:rsid w:val="00461CC5"/>
    <w:rsid w:val="00461D16"/>
    <w:rsid w:val="00461F41"/>
    <w:rsid w:val="00461F60"/>
    <w:rsid w:val="00462AAD"/>
    <w:rsid w:val="00462C86"/>
    <w:rsid w:val="004631AF"/>
    <w:rsid w:val="00463315"/>
    <w:rsid w:val="00463A86"/>
    <w:rsid w:val="00463BB3"/>
    <w:rsid w:val="00464BA1"/>
    <w:rsid w:val="00464F17"/>
    <w:rsid w:val="00464FF2"/>
    <w:rsid w:val="00465243"/>
    <w:rsid w:val="004656DD"/>
    <w:rsid w:val="00465C54"/>
    <w:rsid w:val="00465D7B"/>
    <w:rsid w:val="00465E18"/>
    <w:rsid w:val="00466289"/>
    <w:rsid w:val="004663D2"/>
    <w:rsid w:val="0046669F"/>
    <w:rsid w:val="00467554"/>
    <w:rsid w:val="0046789E"/>
    <w:rsid w:val="004678B9"/>
    <w:rsid w:val="00467EDE"/>
    <w:rsid w:val="0047027C"/>
    <w:rsid w:val="004702D4"/>
    <w:rsid w:val="00470856"/>
    <w:rsid w:val="00470B71"/>
    <w:rsid w:val="00470E2A"/>
    <w:rsid w:val="004717C9"/>
    <w:rsid w:val="00471FE4"/>
    <w:rsid w:val="00472183"/>
    <w:rsid w:val="0047245B"/>
    <w:rsid w:val="00472472"/>
    <w:rsid w:val="0047247F"/>
    <w:rsid w:val="004728B9"/>
    <w:rsid w:val="00472B5B"/>
    <w:rsid w:val="00472C55"/>
    <w:rsid w:val="00472E59"/>
    <w:rsid w:val="00473087"/>
    <w:rsid w:val="00473117"/>
    <w:rsid w:val="0047328F"/>
    <w:rsid w:val="004734F9"/>
    <w:rsid w:val="00473709"/>
    <w:rsid w:val="0047373E"/>
    <w:rsid w:val="00473BFC"/>
    <w:rsid w:val="00473F2A"/>
    <w:rsid w:val="00474478"/>
    <w:rsid w:val="00474580"/>
    <w:rsid w:val="00474592"/>
    <w:rsid w:val="00475021"/>
    <w:rsid w:val="00475182"/>
    <w:rsid w:val="00475781"/>
    <w:rsid w:val="00475897"/>
    <w:rsid w:val="00475B93"/>
    <w:rsid w:val="00475EF2"/>
    <w:rsid w:val="004760B5"/>
    <w:rsid w:val="004762D2"/>
    <w:rsid w:val="004770BE"/>
    <w:rsid w:val="0047722C"/>
    <w:rsid w:val="004773B1"/>
    <w:rsid w:val="0047743D"/>
    <w:rsid w:val="00477F2E"/>
    <w:rsid w:val="00480A1C"/>
    <w:rsid w:val="00481309"/>
    <w:rsid w:val="0048179F"/>
    <w:rsid w:val="004817AE"/>
    <w:rsid w:val="0048187B"/>
    <w:rsid w:val="004821FB"/>
    <w:rsid w:val="00482221"/>
    <w:rsid w:val="00482435"/>
    <w:rsid w:val="00482D91"/>
    <w:rsid w:val="00482EA9"/>
    <w:rsid w:val="00482FF8"/>
    <w:rsid w:val="004831BE"/>
    <w:rsid w:val="00483372"/>
    <w:rsid w:val="00483E61"/>
    <w:rsid w:val="0048481A"/>
    <w:rsid w:val="00484CF7"/>
    <w:rsid w:val="00484F1D"/>
    <w:rsid w:val="00485916"/>
    <w:rsid w:val="00485C4D"/>
    <w:rsid w:val="00486B08"/>
    <w:rsid w:val="00487140"/>
    <w:rsid w:val="004875F4"/>
    <w:rsid w:val="004879DD"/>
    <w:rsid w:val="00487A4D"/>
    <w:rsid w:val="00487CE6"/>
    <w:rsid w:val="0049075F"/>
    <w:rsid w:val="00490B29"/>
    <w:rsid w:val="00490F4A"/>
    <w:rsid w:val="00491D3B"/>
    <w:rsid w:val="0049217B"/>
    <w:rsid w:val="004928A9"/>
    <w:rsid w:val="00493074"/>
    <w:rsid w:val="00493580"/>
    <w:rsid w:val="00493F71"/>
    <w:rsid w:val="00493FDD"/>
    <w:rsid w:val="004941AC"/>
    <w:rsid w:val="00494AD5"/>
    <w:rsid w:val="004954E7"/>
    <w:rsid w:val="004955F7"/>
    <w:rsid w:val="004959D4"/>
    <w:rsid w:val="00495A48"/>
    <w:rsid w:val="00495C58"/>
    <w:rsid w:val="00495F04"/>
    <w:rsid w:val="00495F1A"/>
    <w:rsid w:val="0049623B"/>
    <w:rsid w:val="004965F1"/>
    <w:rsid w:val="0049795C"/>
    <w:rsid w:val="004979C0"/>
    <w:rsid w:val="00497D07"/>
    <w:rsid w:val="00497D52"/>
    <w:rsid w:val="004A015A"/>
    <w:rsid w:val="004A1149"/>
    <w:rsid w:val="004A114F"/>
    <w:rsid w:val="004A1305"/>
    <w:rsid w:val="004A188E"/>
    <w:rsid w:val="004A1C26"/>
    <w:rsid w:val="004A23E6"/>
    <w:rsid w:val="004A2403"/>
    <w:rsid w:val="004A2FBA"/>
    <w:rsid w:val="004A31A0"/>
    <w:rsid w:val="004A3492"/>
    <w:rsid w:val="004A3588"/>
    <w:rsid w:val="004A39AC"/>
    <w:rsid w:val="004A3C28"/>
    <w:rsid w:val="004A3C5D"/>
    <w:rsid w:val="004A3CEB"/>
    <w:rsid w:val="004A3D82"/>
    <w:rsid w:val="004A3F06"/>
    <w:rsid w:val="004A4382"/>
    <w:rsid w:val="004A4449"/>
    <w:rsid w:val="004A4B4B"/>
    <w:rsid w:val="004A4C5B"/>
    <w:rsid w:val="004A4F63"/>
    <w:rsid w:val="004A59A9"/>
    <w:rsid w:val="004A5A9B"/>
    <w:rsid w:val="004A5F2D"/>
    <w:rsid w:val="004A644B"/>
    <w:rsid w:val="004A6FDC"/>
    <w:rsid w:val="004A727E"/>
    <w:rsid w:val="004A7C52"/>
    <w:rsid w:val="004A7F0B"/>
    <w:rsid w:val="004B0C3D"/>
    <w:rsid w:val="004B1014"/>
    <w:rsid w:val="004B1400"/>
    <w:rsid w:val="004B1762"/>
    <w:rsid w:val="004B17B2"/>
    <w:rsid w:val="004B18D1"/>
    <w:rsid w:val="004B1A1C"/>
    <w:rsid w:val="004B1AF6"/>
    <w:rsid w:val="004B1E49"/>
    <w:rsid w:val="004B2072"/>
    <w:rsid w:val="004B20A8"/>
    <w:rsid w:val="004B2675"/>
    <w:rsid w:val="004B2755"/>
    <w:rsid w:val="004B2AF5"/>
    <w:rsid w:val="004B2B15"/>
    <w:rsid w:val="004B2C79"/>
    <w:rsid w:val="004B3609"/>
    <w:rsid w:val="004B36EF"/>
    <w:rsid w:val="004B3765"/>
    <w:rsid w:val="004B3935"/>
    <w:rsid w:val="004B3A38"/>
    <w:rsid w:val="004B3BE5"/>
    <w:rsid w:val="004B3EC0"/>
    <w:rsid w:val="004B3F52"/>
    <w:rsid w:val="004B63FB"/>
    <w:rsid w:val="004B656C"/>
    <w:rsid w:val="004B65DD"/>
    <w:rsid w:val="004B6D92"/>
    <w:rsid w:val="004B6E7E"/>
    <w:rsid w:val="004B6FC7"/>
    <w:rsid w:val="004B7099"/>
    <w:rsid w:val="004B796C"/>
    <w:rsid w:val="004B7B67"/>
    <w:rsid w:val="004B7C57"/>
    <w:rsid w:val="004B7F00"/>
    <w:rsid w:val="004B7F9B"/>
    <w:rsid w:val="004C0CAE"/>
    <w:rsid w:val="004C0EF0"/>
    <w:rsid w:val="004C1459"/>
    <w:rsid w:val="004C15ED"/>
    <w:rsid w:val="004C1600"/>
    <w:rsid w:val="004C16FB"/>
    <w:rsid w:val="004C1E0D"/>
    <w:rsid w:val="004C1EF3"/>
    <w:rsid w:val="004C2A24"/>
    <w:rsid w:val="004C2DF4"/>
    <w:rsid w:val="004C2FE6"/>
    <w:rsid w:val="004C310E"/>
    <w:rsid w:val="004C3198"/>
    <w:rsid w:val="004C3B45"/>
    <w:rsid w:val="004C3BCE"/>
    <w:rsid w:val="004C3E74"/>
    <w:rsid w:val="004C46BF"/>
    <w:rsid w:val="004C4878"/>
    <w:rsid w:val="004C4B58"/>
    <w:rsid w:val="004C4C0F"/>
    <w:rsid w:val="004C56D6"/>
    <w:rsid w:val="004C5D3C"/>
    <w:rsid w:val="004C6A23"/>
    <w:rsid w:val="004C6C57"/>
    <w:rsid w:val="004C7E7A"/>
    <w:rsid w:val="004D011B"/>
    <w:rsid w:val="004D0275"/>
    <w:rsid w:val="004D029F"/>
    <w:rsid w:val="004D0383"/>
    <w:rsid w:val="004D0447"/>
    <w:rsid w:val="004D06B9"/>
    <w:rsid w:val="004D07D2"/>
    <w:rsid w:val="004D0841"/>
    <w:rsid w:val="004D0D1B"/>
    <w:rsid w:val="004D0EA7"/>
    <w:rsid w:val="004D1239"/>
    <w:rsid w:val="004D16C2"/>
    <w:rsid w:val="004D1B49"/>
    <w:rsid w:val="004D2334"/>
    <w:rsid w:val="004D2E21"/>
    <w:rsid w:val="004D3174"/>
    <w:rsid w:val="004D31F0"/>
    <w:rsid w:val="004D37B3"/>
    <w:rsid w:val="004D4089"/>
    <w:rsid w:val="004D440D"/>
    <w:rsid w:val="004D446F"/>
    <w:rsid w:val="004D5205"/>
    <w:rsid w:val="004D55DE"/>
    <w:rsid w:val="004D56EE"/>
    <w:rsid w:val="004D5A44"/>
    <w:rsid w:val="004D5E65"/>
    <w:rsid w:val="004D5EDB"/>
    <w:rsid w:val="004D5F26"/>
    <w:rsid w:val="004D6163"/>
    <w:rsid w:val="004D617A"/>
    <w:rsid w:val="004D647C"/>
    <w:rsid w:val="004D649D"/>
    <w:rsid w:val="004D6745"/>
    <w:rsid w:val="004D69C9"/>
    <w:rsid w:val="004D781D"/>
    <w:rsid w:val="004D7A50"/>
    <w:rsid w:val="004E13ED"/>
    <w:rsid w:val="004E18A3"/>
    <w:rsid w:val="004E1C46"/>
    <w:rsid w:val="004E1D01"/>
    <w:rsid w:val="004E1F70"/>
    <w:rsid w:val="004E1F84"/>
    <w:rsid w:val="004E2371"/>
    <w:rsid w:val="004E28A3"/>
    <w:rsid w:val="004E2959"/>
    <w:rsid w:val="004E2D60"/>
    <w:rsid w:val="004E37D7"/>
    <w:rsid w:val="004E410A"/>
    <w:rsid w:val="004E435B"/>
    <w:rsid w:val="004E4E8B"/>
    <w:rsid w:val="004E5442"/>
    <w:rsid w:val="004E5919"/>
    <w:rsid w:val="004E5CD6"/>
    <w:rsid w:val="004E6191"/>
    <w:rsid w:val="004E68DB"/>
    <w:rsid w:val="004E6949"/>
    <w:rsid w:val="004E706E"/>
    <w:rsid w:val="004E7100"/>
    <w:rsid w:val="004E7808"/>
    <w:rsid w:val="004E784C"/>
    <w:rsid w:val="004F0395"/>
    <w:rsid w:val="004F06B7"/>
    <w:rsid w:val="004F06F8"/>
    <w:rsid w:val="004F0AB4"/>
    <w:rsid w:val="004F0B54"/>
    <w:rsid w:val="004F0BE9"/>
    <w:rsid w:val="004F0C29"/>
    <w:rsid w:val="004F11D8"/>
    <w:rsid w:val="004F138F"/>
    <w:rsid w:val="004F1838"/>
    <w:rsid w:val="004F1BAB"/>
    <w:rsid w:val="004F21AE"/>
    <w:rsid w:val="004F2517"/>
    <w:rsid w:val="004F25CB"/>
    <w:rsid w:val="004F2640"/>
    <w:rsid w:val="004F2A4C"/>
    <w:rsid w:val="004F2F53"/>
    <w:rsid w:val="004F3759"/>
    <w:rsid w:val="004F3928"/>
    <w:rsid w:val="004F3B65"/>
    <w:rsid w:val="004F40D8"/>
    <w:rsid w:val="004F43B1"/>
    <w:rsid w:val="004F446F"/>
    <w:rsid w:val="004F4AB6"/>
    <w:rsid w:val="004F4E3C"/>
    <w:rsid w:val="004F52D3"/>
    <w:rsid w:val="004F536E"/>
    <w:rsid w:val="004F5513"/>
    <w:rsid w:val="004F5555"/>
    <w:rsid w:val="004F5AB8"/>
    <w:rsid w:val="004F5BCA"/>
    <w:rsid w:val="004F5D42"/>
    <w:rsid w:val="004F61A4"/>
    <w:rsid w:val="004F662E"/>
    <w:rsid w:val="004F6A46"/>
    <w:rsid w:val="004F6A74"/>
    <w:rsid w:val="004F6AB6"/>
    <w:rsid w:val="004F716E"/>
    <w:rsid w:val="00500C9B"/>
    <w:rsid w:val="0050186A"/>
    <w:rsid w:val="005019A8"/>
    <w:rsid w:val="00501BF3"/>
    <w:rsid w:val="0050226B"/>
    <w:rsid w:val="00502E39"/>
    <w:rsid w:val="00503360"/>
    <w:rsid w:val="0050341E"/>
    <w:rsid w:val="00503572"/>
    <w:rsid w:val="005038BE"/>
    <w:rsid w:val="00503D51"/>
    <w:rsid w:val="00503DFC"/>
    <w:rsid w:val="005048E9"/>
    <w:rsid w:val="0050499E"/>
    <w:rsid w:val="00504C0E"/>
    <w:rsid w:val="00504C35"/>
    <w:rsid w:val="00504C9F"/>
    <w:rsid w:val="00504E98"/>
    <w:rsid w:val="00504F11"/>
    <w:rsid w:val="00504FAF"/>
    <w:rsid w:val="005050C9"/>
    <w:rsid w:val="005054EA"/>
    <w:rsid w:val="005060F8"/>
    <w:rsid w:val="00506C3D"/>
    <w:rsid w:val="00506D90"/>
    <w:rsid w:val="00507602"/>
    <w:rsid w:val="00507B42"/>
    <w:rsid w:val="00507DF7"/>
    <w:rsid w:val="0051029C"/>
    <w:rsid w:val="005110E7"/>
    <w:rsid w:val="0051146C"/>
    <w:rsid w:val="00512F0B"/>
    <w:rsid w:val="00513343"/>
    <w:rsid w:val="0051353B"/>
    <w:rsid w:val="005137B4"/>
    <w:rsid w:val="00513DB9"/>
    <w:rsid w:val="005141A8"/>
    <w:rsid w:val="00514251"/>
    <w:rsid w:val="005142A0"/>
    <w:rsid w:val="0051446F"/>
    <w:rsid w:val="005145A4"/>
    <w:rsid w:val="00514940"/>
    <w:rsid w:val="00514BD7"/>
    <w:rsid w:val="00514D26"/>
    <w:rsid w:val="00515B98"/>
    <w:rsid w:val="00515EF3"/>
    <w:rsid w:val="00516788"/>
    <w:rsid w:val="00516829"/>
    <w:rsid w:val="005168B6"/>
    <w:rsid w:val="00516A1F"/>
    <w:rsid w:val="00516A36"/>
    <w:rsid w:val="00516CFB"/>
    <w:rsid w:val="00516FD7"/>
    <w:rsid w:val="005174DA"/>
    <w:rsid w:val="00517699"/>
    <w:rsid w:val="00520211"/>
    <w:rsid w:val="00520295"/>
    <w:rsid w:val="0052060B"/>
    <w:rsid w:val="00520CF5"/>
    <w:rsid w:val="00521E57"/>
    <w:rsid w:val="00521F79"/>
    <w:rsid w:val="00522466"/>
    <w:rsid w:val="00522675"/>
    <w:rsid w:val="0052267F"/>
    <w:rsid w:val="00523528"/>
    <w:rsid w:val="00523943"/>
    <w:rsid w:val="00523DDA"/>
    <w:rsid w:val="00524393"/>
    <w:rsid w:val="00524A23"/>
    <w:rsid w:val="00524E96"/>
    <w:rsid w:val="00525085"/>
    <w:rsid w:val="005251D0"/>
    <w:rsid w:val="00525371"/>
    <w:rsid w:val="00525395"/>
    <w:rsid w:val="00525912"/>
    <w:rsid w:val="00525D79"/>
    <w:rsid w:val="00526B4E"/>
    <w:rsid w:val="00526B68"/>
    <w:rsid w:val="0052722F"/>
    <w:rsid w:val="0052726D"/>
    <w:rsid w:val="00527665"/>
    <w:rsid w:val="005277FA"/>
    <w:rsid w:val="00530AD2"/>
    <w:rsid w:val="00530E42"/>
    <w:rsid w:val="00531542"/>
    <w:rsid w:val="00531DCE"/>
    <w:rsid w:val="00531EEF"/>
    <w:rsid w:val="00531EFE"/>
    <w:rsid w:val="00532152"/>
    <w:rsid w:val="00533128"/>
    <w:rsid w:val="00533137"/>
    <w:rsid w:val="005338D9"/>
    <w:rsid w:val="00533A46"/>
    <w:rsid w:val="00533AC6"/>
    <w:rsid w:val="00533C80"/>
    <w:rsid w:val="00533F57"/>
    <w:rsid w:val="0053404A"/>
    <w:rsid w:val="00534C34"/>
    <w:rsid w:val="00534E60"/>
    <w:rsid w:val="005352D7"/>
    <w:rsid w:val="00535B71"/>
    <w:rsid w:val="00535D9A"/>
    <w:rsid w:val="005361A4"/>
    <w:rsid w:val="005365E6"/>
    <w:rsid w:val="005369A3"/>
    <w:rsid w:val="00536ABF"/>
    <w:rsid w:val="00536C11"/>
    <w:rsid w:val="00536DEE"/>
    <w:rsid w:val="00537161"/>
    <w:rsid w:val="00537190"/>
    <w:rsid w:val="00537261"/>
    <w:rsid w:val="00537324"/>
    <w:rsid w:val="005373AA"/>
    <w:rsid w:val="00537530"/>
    <w:rsid w:val="00537769"/>
    <w:rsid w:val="00537ABD"/>
    <w:rsid w:val="00537CEB"/>
    <w:rsid w:val="00537FA2"/>
    <w:rsid w:val="00540231"/>
    <w:rsid w:val="005406B5"/>
    <w:rsid w:val="00540B3B"/>
    <w:rsid w:val="005414C3"/>
    <w:rsid w:val="00541593"/>
    <w:rsid w:val="0054188D"/>
    <w:rsid w:val="005418D9"/>
    <w:rsid w:val="0054200F"/>
    <w:rsid w:val="0054259C"/>
    <w:rsid w:val="00542897"/>
    <w:rsid w:val="00542C69"/>
    <w:rsid w:val="00542E05"/>
    <w:rsid w:val="00543467"/>
    <w:rsid w:val="00543725"/>
    <w:rsid w:val="00543B5C"/>
    <w:rsid w:val="00543F60"/>
    <w:rsid w:val="0054440A"/>
    <w:rsid w:val="0054448B"/>
    <w:rsid w:val="00544553"/>
    <w:rsid w:val="0054493E"/>
    <w:rsid w:val="00544BC3"/>
    <w:rsid w:val="00544F1F"/>
    <w:rsid w:val="0054579A"/>
    <w:rsid w:val="00545BC2"/>
    <w:rsid w:val="00545CCE"/>
    <w:rsid w:val="00545F0B"/>
    <w:rsid w:val="00545FF0"/>
    <w:rsid w:val="005460B0"/>
    <w:rsid w:val="005476C7"/>
    <w:rsid w:val="00547843"/>
    <w:rsid w:val="00547B8A"/>
    <w:rsid w:val="0055034C"/>
    <w:rsid w:val="00550544"/>
    <w:rsid w:val="005506A9"/>
    <w:rsid w:val="00550945"/>
    <w:rsid w:val="00550A43"/>
    <w:rsid w:val="00550D28"/>
    <w:rsid w:val="00550DE1"/>
    <w:rsid w:val="00551432"/>
    <w:rsid w:val="00551B71"/>
    <w:rsid w:val="00551C8F"/>
    <w:rsid w:val="00551DA4"/>
    <w:rsid w:val="005521C6"/>
    <w:rsid w:val="005524BE"/>
    <w:rsid w:val="0055260F"/>
    <w:rsid w:val="00552922"/>
    <w:rsid w:val="00552C5F"/>
    <w:rsid w:val="00552E41"/>
    <w:rsid w:val="00553077"/>
    <w:rsid w:val="00553113"/>
    <w:rsid w:val="00553171"/>
    <w:rsid w:val="0055368B"/>
    <w:rsid w:val="00553B3E"/>
    <w:rsid w:val="00553C1A"/>
    <w:rsid w:val="00553E9D"/>
    <w:rsid w:val="00553F30"/>
    <w:rsid w:val="005541BB"/>
    <w:rsid w:val="005541ED"/>
    <w:rsid w:val="005541F7"/>
    <w:rsid w:val="0055431A"/>
    <w:rsid w:val="00554911"/>
    <w:rsid w:val="00555009"/>
    <w:rsid w:val="0055530A"/>
    <w:rsid w:val="00555EDF"/>
    <w:rsid w:val="0055601E"/>
    <w:rsid w:val="0055683A"/>
    <w:rsid w:val="005569A2"/>
    <w:rsid w:val="00556AA4"/>
    <w:rsid w:val="0055740D"/>
    <w:rsid w:val="005577A3"/>
    <w:rsid w:val="00557826"/>
    <w:rsid w:val="005579F7"/>
    <w:rsid w:val="00557BA8"/>
    <w:rsid w:val="00557F37"/>
    <w:rsid w:val="00560389"/>
    <w:rsid w:val="00560DE4"/>
    <w:rsid w:val="0056111F"/>
    <w:rsid w:val="00561DD3"/>
    <w:rsid w:val="005622CE"/>
    <w:rsid w:val="0056272F"/>
    <w:rsid w:val="00562C62"/>
    <w:rsid w:val="00562CDA"/>
    <w:rsid w:val="0056322D"/>
    <w:rsid w:val="00563437"/>
    <w:rsid w:val="00564275"/>
    <w:rsid w:val="005647EA"/>
    <w:rsid w:val="00564ECD"/>
    <w:rsid w:val="0056523F"/>
    <w:rsid w:val="00565E66"/>
    <w:rsid w:val="00565FC6"/>
    <w:rsid w:val="005660A7"/>
    <w:rsid w:val="005668F9"/>
    <w:rsid w:val="00566A75"/>
    <w:rsid w:val="00566A81"/>
    <w:rsid w:val="00566C9A"/>
    <w:rsid w:val="00566E29"/>
    <w:rsid w:val="00567163"/>
    <w:rsid w:val="005671DB"/>
    <w:rsid w:val="005673D1"/>
    <w:rsid w:val="00567B79"/>
    <w:rsid w:val="00570046"/>
    <w:rsid w:val="005707BF"/>
    <w:rsid w:val="005707F8"/>
    <w:rsid w:val="00570864"/>
    <w:rsid w:val="00570D23"/>
    <w:rsid w:val="00570D67"/>
    <w:rsid w:val="00570DC5"/>
    <w:rsid w:val="0057117C"/>
    <w:rsid w:val="0057149A"/>
    <w:rsid w:val="005717CB"/>
    <w:rsid w:val="00571C4B"/>
    <w:rsid w:val="005720AC"/>
    <w:rsid w:val="005721B7"/>
    <w:rsid w:val="005729ED"/>
    <w:rsid w:val="00572FB0"/>
    <w:rsid w:val="0057355C"/>
    <w:rsid w:val="00573EDA"/>
    <w:rsid w:val="00573F52"/>
    <w:rsid w:val="0057402B"/>
    <w:rsid w:val="005741EA"/>
    <w:rsid w:val="00574562"/>
    <w:rsid w:val="00574983"/>
    <w:rsid w:val="00574EA6"/>
    <w:rsid w:val="00575084"/>
    <w:rsid w:val="005750EA"/>
    <w:rsid w:val="005755B1"/>
    <w:rsid w:val="00575710"/>
    <w:rsid w:val="00575748"/>
    <w:rsid w:val="00575C85"/>
    <w:rsid w:val="00575E36"/>
    <w:rsid w:val="005762B0"/>
    <w:rsid w:val="00576493"/>
    <w:rsid w:val="00576DA3"/>
    <w:rsid w:val="00577585"/>
    <w:rsid w:val="00577E70"/>
    <w:rsid w:val="005800F0"/>
    <w:rsid w:val="00580242"/>
    <w:rsid w:val="0058045A"/>
    <w:rsid w:val="00580B27"/>
    <w:rsid w:val="00581075"/>
    <w:rsid w:val="005811BB"/>
    <w:rsid w:val="00581254"/>
    <w:rsid w:val="005817D2"/>
    <w:rsid w:val="005818C8"/>
    <w:rsid w:val="00581AF0"/>
    <w:rsid w:val="00582236"/>
    <w:rsid w:val="00582540"/>
    <w:rsid w:val="005828B3"/>
    <w:rsid w:val="00582A6A"/>
    <w:rsid w:val="00582E9D"/>
    <w:rsid w:val="00583089"/>
    <w:rsid w:val="00583660"/>
    <w:rsid w:val="005836FB"/>
    <w:rsid w:val="005837D1"/>
    <w:rsid w:val="005842FE"/>
    <w:rsid w:val="005846AA"/>
    <w:rsid w:val="005852AF"/>
    <w:rsid w:val="005853AE"/>
    <w:rsid w:val="00585C98"/>
    <w:rsid w:val="00585D27"/>
    <w:rsid w:val="00585E07"/>
    <w:rsid w:val="00585FA4"/>
    <w:rsid w:val="00585FC2"/>
    <w:rsid w:val="00586101"/>
    <w:rsid w:val="00586592"/>
    <w:rsid w:val="005870BB"/>
    <w:rsid w:val="00587248"/>
    <w:rsid w:val="00587550"/>
    <w:rsid w:val="00587C55"/>
    <w:rsid w:val="00587DD2"/>
    <w:rsid w:val="00587DDE"/>
    <w:rsid w:val="00590518"/>
    <w:rsid w:val="0059087A"/>
    <w:rsid w:val="00590E86"/>
    <w:rsid w:val="005912D7"/>
    <w:rsid w:val="00591406"/>
    <w:rsid w:val="005915D9"/>
    <w:rsid w:val="0059178F"/>
    <w:rsid w:val="00591AC5"/>
    <w:rsid w:val="00591C63"/>
    <w:rsid w:val="00591D19"/>
    <w:rsid w:val="00591EF5"/>
    <w:rsid w:val="0059255E"/>
    <w:rsid w:val="005933DA"/>
    <w:rsid w:val="0059397C"/>
    <w:rsid w:val="00593C32"/>
    <w:rsid w:val="00593D9D"/>
    <w:rsid w:val="0059432D"/>
    <w:rsid w:val="005946AC"/>
    <w:rsid w:val="00594C6B"/>
    <w:rsid w:val="0059503A"/>
    <w:rsid w:val="00595555"/>
    <w:rsid w:val="00595743"/>
    <w:rsid w:val="00595ABF"/>
    <w:rsid w:val="00595E9D"/>
    <w:rsid w:val="005964B0"/>
    <w:rsid w:val="00597326"/>
    <w:rsid w:val="0059742D"/>
    <w:rsid w:val="005975E0"/>
    <w:rsid w:val="005977A3"/>
    <w:rsid w:val="005977BC"/>
    <w:rsid w:val="005979F8"/>
    <w:rsid w:val="00597B0B"/>
    <w:rsid w:val="00597B1F"/>
    <w:rsid w:val="00597D30"/>
    <w:rsid w:val="00597F1D"/>
    <w:rsid w:val="005A0136"/>
    <w:rsid w:val="005A0182"/>
    <w:rsid w:val="005A019A"/>
    <w:rsid w:val="005A0270"/>
    <w:rsid w:val="005A04A3"/>
    <w:rsid w:val="005A0774"/>
    <w:rsid w:val="005A09F7"/>
    <w:rsid w:val="005A103A"/>
    <w:rsid w:val="005A1516"/>
    <w:rsid w:val="005A18E7"/>
    <w:rsid w:val="005A1A3E"/>
    <w:rsid w:val="005A1B5E"/>
    <w:rsid w:val="005A2550"/>
    <w:rsid w:val="005A2578"/>
    <w:rsid w:val="005A31D0"/>
    <w:rsid w:val="005A3274"/>
    <w:rsid w:val="005A4199"/>
    <w:rsid w:val="005A4A1F"/>
    <w:rsid w:val="005A4B5E"/>
    <w:rsid w:val="005A4FA9"/>
    <w:rsid w:val="005A5432"/>
    <w:rsid w:val="005A5B6E"/>
    <w:rsid w:val="005A5FF0"/>
    <w:rsid w:val="005A654A"/>
    <w:rsid w:val="005A6823"/>
    <w:rsid w:val="005A68F4"/>
    <w:rsid w:val="005A6C6F"/>
    <w:rsid w:val="005A6DAD"/>
    <w:rsid w:val="005A6ED4"/>
    <w:rsid w:val="005A748A"/>
    <w:rsid w:val="005A754B"/>
    <w:rsid w:val="005A758A"/>
    <w:rsid w:val="005A75D7"/>
    <w:rsid w:val="005A76D1"/>
    <w:rsid w:val="005A7922"/>
    <w:rsid w:val="005A7A95"/>
    <w:rsid w:val="005A7AA1"/>
    <w:rsid w:val="005A7BA2"/>
    <w:rsid w:val="005B04AA"/>
    <w:rsid w:val="005B0AA7"/>
    <w:rsid w:val="005B0BC2"/>
    <w:rsid w:val="005B12D4"/>
    <w:rsid w:val="005B16A6"/>
    <w:rsid w:val="005B1D2A"/>
    <w:rsid w:val="005B1FF7"/>
    <w:rsid w:val="005B2095"/>
    <w:rsid w:val="005B223B"/>
    <w:rsid w:val="005B2534"/>
    <w:rsid w:val="005B2AF8"/>
    <w:rsid w:val="005B2D4D"/>
    <w:rsid w:val="005B3034"/>
    <w:rsid w:val="005B3252"/>
    <w:rsid w:val="005B3F85"/>
    <w:rsid w:val="005B425A"/>
    <w:rsid w:val="005B4A81"/>
    <w:rsid w:val="005B4CCC"/>
    <w:rsid w:val="005B4E19"/>
    <w:rsid w:val="005B50D4"/>
    <w:rsid w:val="005B589A"/>
    <w:rsid w:val="005B58AB"/>
    <w:rsid w:val="005B5AD6"/>
    <w:rsid w:val="005B5B00"/>
    <w:rsid w:val="005B603A"/>
    <w:rsid w:val="005B6244"/>
    <w:rsid w:val="005B6291"/>
    <w:rsid w:val="005B6497"/>
    <w:rsid w:val="005B72BA"/>
    <w:rsid w:val="005B7480"/>
    <w:rsid w:val="005B75E3"/>
    <w:rsid w:val="005C0427"/>
    <w:rsid w:val="005C07A7"/>
    <w:rsid w:val="005C0A3E"/>
    <w:rsid w:val="005C0C1C"/>
    <w:rsid w:val="005C1314"/>
    <w:rsid w:val="005C196C"/>
    <w:rsid w:val="005C1CA5"/>
    <w:rsid w:val="005C1E62"/>
    <w:rsid w:val="005C25CB"/>
    <w:rsid w:val="005C341B"/>
    <w:rsid w:val="005C38FA"/>
    <w:rsid w:val="005C4DD2"/>
    <w:rsid w:val="005C4F79"/>
    <w:rsid w:val="005C5477"/>
    <w:rsid w:val="005C55CB"/>
    <w:rsid w:val="005C56C5"/>
    <w:rsid w:val="005C576E"/>
    <w:rsid w:val="005C58BE"/>
    <w:rsid w:val="005C5EC6"/>
    <w:rsid w:val="005C61FF"/>
    <w:rsid w:val="005C6516"/>
    <w:rsid w:val="005C66A8"/>
    <w:rsid w:val="005C6704"/>
    <w:rsid w:val="005C7F0E"/>
    <w:rsid w:val="005D033A"/>
    <w:rsid w:val="005D041B"/>
    <w:rsid w:val="005D05F1"/>
    <w:rsid w:val="005D0781"/>
    <w:rsid w:val="005D091F"/>
    <w:rsid w:val="005D14C1"/>
    <w:rsid w:val="005D1D84"/>
    <w:rsid w:val="005D247A"/>
    <w:rsid w:val="005D29A1"/>
    <w:rsid w:val="005D2DA2"/>
    <w:rsid w:val="005D325B"/>
    <w:rsid w:val="005D3265"/>
    <w:rsid w:val="005D3550"/>
    <w:rsid w:val="005D37EC"/>
    <w:rsid w:val="005D3BC6"/>
    <w:rsid w:val="005D42C1"/>
    <w:rsid w:val="005D4959"/>
    <w:rsid w:val="005D4CFF"/>
    <w:rsid w:val="005D4FAC"/>
    <w:rsid w:val="005D4FD7"/>
    <w:rsid w:val="005D5A60"/>
    <w:rsid w:val="005D5A82"/>
    <w:rsid w:val="005D5DA8"/>
    <w:rsid w:val="005D5DB2"/>
    <w:rsid w:val="005D67DF"/>
    <w:rsid w:val="005D68D8"/>
    <w:rsid w:val="005D6C04"/>
    <w:rsid w:val="005D6DA5"/>
    <w:rsid w:val="005D7122"/>
    <w:rsid w:val="005D71DE"/>
    <w:rsid w:val="005D7337"/>
    <w:rsid w:val="005D7700"/>
    <w:rsid w:val="005D7A8C"/>
    <w:rsid w:val="005D7BCD"/>
    <w:rsid w:val="005E0234"/>
    <w:rsid w:val="005E0238"/>
    <w:rsid w:val="005E0C56"/>
    <w:rsid w:val="005E10C1"/>
    <w:rsid w:val="005E16B3"/>
    <w:rsid w:val="005E1B80"/>
    <w:rsid w:val="005E1C09"/>
    <w:rsid w:val="005E1C40"/>
    <w:rsid w:val="005E1E8C"/>
    <w:rsid w:val="005E1EC8"/>
    <w:rsid w:val="005E232F"/>
    <w:rsid w:val="005E23F3"/>
    <w:rsid w:val="005E270F"/>
    <w:rsid w:val="005E27DF"/>
    <w:rsid w:val="005E2A1F"/>
    <w:rsid w:val="005E2A91"/>
    <w:rsid w:val="005E2BC0"/>
    <w:rsid w:val="005E2C2A"/>
    <w:rsid w:val="005E301F"/>
    <w:rsid w:val="005E31BD"/>
    <w:rsid w:val="005E31C3"/>
    <w:rsid w:val="005E33BD"/>
    <w:rsid w:val="005E33E5"/>
    <w:rsid w:val="005E3426"/>
    <w:rsid w:val="005E3453"/>
    <w:rsid w:val="005E3557"/>
    <w:rsid w:val="005E3668"/>
    <w:rsid w:val="005E3730"/>
    <w:rsid w:val="005E3CEA"/>
    <w:rsid w:val="005E42D8"/>
    <w:rsid w:val="005E4371"/>
    <w:rsid w:val="005E452F"/>
    <w:rsid w:val="005E4543"/>
    <w:rsid w:val="005E4EBD"/>
    <w:rsid w:val="005E5346"/>
    <w:rsid w:val="005E5879"/>
    <w:rsid w:val="005E5E8A"/>
    <w:rsid w:val="005E6221"/>
    <w:rsid w:val="005E68F3"/>
    <w:rsid w:val="005E702A"/>
    <w:rsid w:val="005E78AC"/>
    <w:rsid w:val="005E7D54"/>
    <w:rsid w:val="005E7FAB"/>
    <w:rsid w:val="005F03A1"/>
    <w:rsid w:val="005F0C61"/>
    <w:rsid w:val="005F0EC8"/>
    <w:rsid w:val="005F1210"/>
    <w:rsid w:val="005F122E"/>
    <w:rsid w:val="005F163D"/>
    <w:rsid w:val="005F1783"/>
    <w:rsid w:val="005F17BD"/>
    <w:rsid w:val="005F1D65"/>
    <w:rsid w:val="005F1E55"/>
    <w:rsid w:val="005F21CD"/>
    <w:rsid w:val="005F2A41"/>
    <w:rsid w:val="005F2E09"/>
    <w:rsid w:val="005F4030"/>
    <w:rsid w:val="005F4296"/>
    <w:rsid w:val="005F4B0C"/>
    <w:rsid w:val="005F4C12"/>
    <w:rsid w:val="005F53B8"/>
    <w:rsid w:val="005F54D1"/>
    <w:rsid w:val="005F5D16"/>
    <w:rsid w:val="005F5D4E"/>
    <w:rsid w:val="005F6017"/>
    <w:rsid w:val="005F6AC7"/>
    <w:rsid w:val="005F742F"/>
    <w:rsid w:val="005F7444"/>
    <w:rsid w:val="005F74B8"/>
    <w:rsid w:val="005F7B35"/>
    <w:rsid w:val="005F7E80"/>
    <w:rsid w:val="005F7FB1"/>
    <w:rsid w:val="006016D9"/>
    <w:rsid w:val="00601A4F"/>
    <w:rsid w:val="00601B04"/>
    <w:rsid w:val="00601DD0"/>
    <w:rsid w:val="00601DE9"/>
    <w:rsid w:val="00601E10"/>
    <w:rsid w:val="00602205"/>
    <w:rsid w:val="00602627"/>
    <w:rsid w:val="00602700"/>
    <w:rsid w:val="00602B07"/>
    <w:rsid w:val="00602C95"/>
    <w:rsid w:val="00602D45"/>
    <w:rsid w:val="00602D6B"/>
    <w:rsid w:val="00602F87"/>
    <w:rsid w:val="00602FC7"/>
    <w:rsid w:val="00603041"/>
    <w:rsid w:val="006030AD"/>
    <w:rsid w:val="006031C4"/>
    <w:rsid w:val="006031F9"/>
    <w:rsid w:val="006036B2"/>
    <w:rsid w:val="006048C8"/>
    <w:rsid w:val="00604A12"/>
    <w:rsid w:val="00604A38"/>
    <w:rsid w:val="00604BDA"/>
    <w:rsid w:val="006050C0"/>
    <w:rsid w:val="006053DC"/>
    <w:rsid w:val="006059D7"/>
    <w:rsid w:val="00605A41"/>
    <w:rsid w:val="00605F71"/>
    <w:rsid w:val="00606CC6"/>
    <w:rsid w:val="00606EE1"/>
    <w:rsid w:val="006073CF"/>
    <w:rsid w:val="00607802"/>
    <w:rsid w:val="00607D89"/>
    <w:rsid w:val="006104F3"/>
    <w:rsid w:val="006105C7"/>
    <w:rsid w:val="00610839"/>
    <w:rsid w:val="00610970"/>
    <w:rsid w:val="00610A9C"/>
    <w:rsid w:val="00610CBA"/>
    <w:rsid w:val="00610CE2"/>
    <w:rsid w:val="006110A7"/>
    <w:rsid w:val="006116B3"/>
    <w:rsid w:val="00611A70"/>
    <w:rsid w:val="00611CA0"/>
    <w:rsid w:val="00611E9A"/>
    <w:rsid w:val="00611E9F"/>
    <w:rsid w:val="00611F4F"/>
    <w:rsid w:val="00612405"/>
    <w:rsid w:val="00612415"/>
    <w:rsid w:val="00612A31"/>
    <w:rsid w:val="00612C3A"/>
    <w:rsid w:val="006132A3"/>
    <w:rsid w:val="006132EC"/>
    <w:rsid w:val="006133A0"/>
    <w:rsid w:val="00613485"/>
    <w:rsid w:val="006134D3"/>
    <w:rsid w:val="0061352D"/>
    <w:rsid w:val="006136C3"/>
    <w:rsid w:val="00613CE7"/>
    <w:rsid w:val="0061442F"/>
    <w:rsid w:val="00614A0E"/>
    <w:rsid w:val="00614D30"/>
    <w:rsid w:val="006150EB"/>
    <w:rsid w:val="006153E9"/>
    <w:rsid w:val="006158E2"/>
    <w:rsid w:val="00615D17"/>
    <w:rsid w:val="006161A6"/>
    <w:rsid w:val="00616208"/>
    <w:rsid w:val="006163D4"/>
    <w:rsid w:val="006166A2"/>
    <w:rsid w:val="00616726"/>
    <w:rsid w:val="006167B8"/>
    <w:rsid w:val="006169B0"/>
    <w:rsid w:val="006169B8"/>
    <w:rsid w:val="00616DF5"/>
    <w:rsid w:val="00617308"/>
    <w:rsid w:val="00617404"/>
    <w:rsid w:val="0061777E"/>
    <w:rsid w:val="00617A74"/>
    <w:rsid w:val="00620571"/>
    <w:rsid w:val="00620715"/>
    <w:rsid w:val="00620AD9"/>
    <w:rsid w:val="00620B31"/>
    <w:rsid w:val="00620B4C"/>
    <w:rsid w:val="00620FEC"/>
    <w:rsid w:val="0062154F"/>
    <w:rsid w:val="00621E46"/>
    <w:rsid w:val="006225E9"/>
    <w:rsid w:val="0062289A"/>
    <w:rsid w:val="006229EB"/>
    <w:rsid w:val="00622A17"/>
    <w:rsid w:val="00622AF3"/>
    <w:rsid w:val="00622FCB"/>
    <w:rsid w:val="006234A1"/>
    <w:rsid w:val="006236BF"/>
    <w:rsid w:val="00623990"/>
    <w:rsid w:val="00623DC6"/>
    <w:rsid w:val="0062463A"/>
    <w:rsid w:val="00624765"/>
    <w:rsid w:val="006249C0"/>
    <w:rsid w:val="00624CB0"/>
    <w:rsid w:val="00624E62"/>
    <w:rsid w:val="00624F3B"/>
    <w:rsid w:val="00625634"/>
    <w:rsid w:val="00625AAE"/>
    <w:rsid w:val="00625C78"/>
    <w:rsid w:val="00625E62"/>
    <w:rsid w:val="00626102"/>
    <w:rsid w:val="006262BB"/>
    <w:rsid w:val="00626343"/>
    <w:rsid w:val="0062647A"/>
    <w:rsid w:val="00626ABB"/>
    <w:rsid w:val="00626B11"/>
    <w:rsid w:val="0062724E"/>
    <w:rsid w:val="006274F4"/>
    <w:rsid w:val="00627597"/>
    <w:rsid w:val="00630295"/>
    <w:rsid w:val="00630586"/>
    <w:rsid w:val="00630F3D"/>
    <w:rsid w:val="006314BD"/>
    <w:rsid w:val="006317BB"/>
    <w:rsid w:val="00631DA9"/>
    <w:rsid w:val="00632545"/>
    <w:rsid w:val="00632575"/>
    <w:rsid w:val="006329C3"/>
    <w:rsid w:val="00632BF6"/>
    <w:rsid w:val="00633AEC"/>
    <w:rsid w:val="00633E2E"/>
    <w:rsid w:val="00634626"/>
    <w:rsid w:val="00634909"/>
    <w:rsid w:val="00634FC6"/>
    <w:rsid w:val="006357E3"/>
    <w:rsid w:val="006359B4"/>
    <w:rsid w:val="00635EFE"/>
    <w:rsid w:val="00636449"/>
    <w:rsid w:val="006371FD"/>
    <w:rsid w:val="00637680"/>
    <w:rsid w:val="00640799"/>
    <w:rsid w:val="00640A92"/>
    <w:rsid w:val="00641039"/>
    <w:rsid w:val="006419DE"/>
    <w:rsid w:val="00641B9F"/>
    <w:rsid w:val="00641BFC"/>
    <w:rsid w:val="00641F27"/>
    <w:rsid w:val="00642020"/>
    <w:rsid w:val="0064206D"/>
    <w:rsid w:val="00642201"/>
    <w:rsid w:val="006425AB"/>
    <w:rsid w:val="006428CB"/>
    <w:rsid w:val="00642DCB"/>
    <w:rsid w:val="0064316F"/>
    <w:rsid w:val="006432C5"/>
    <w:rsid w:val="00643339"/>
    <w:rsid w:val="006434B7"/>
    <w:rsid w:val="00644056"/>
    <w:rsid w:val="00644681"/>
    <w:rsid w:val="00644A18"/>
    <w:rsid w:val="00644A48"/>
    <w:rsid w:val="00644A83"/>
    <w:rsid w:val="00644F89"/>
    <w:rsid w:val="00645242"/>
    <w:rsid w:val="0064557F"/>
    <w:rsid w:val="0064582C"/>
    <w:rsid w:val="00645C42"/>
    <w:rsid w:val="00645DA8"/>
    <w:rsid w:val="00645DFB"/>
    <w:rsid w:val="0064645F"/>
    <w:rsid w:val="00646C4A"/>
    <w:rsid w:val="006473FF"/>
    <w:rsid w:val="0064776A"/>
    <w:rsid w:val="00650B98"/>
    <w:rsid w:val="00650D03"/>
    <w:rsid w:val="00651091"/>
    <w:rsid w:val="0065162B"/>
    <w:rsid w:val="006517AE"/>
    <w:rsid w:val="006517CE"/>
    <w:rsid w:val="00651C45"/>
    <w:rsid w:val="00651D2C"/>
    <w:rsid w:val="00651E61"/>
    <w:rsid w:val="00652030"/>
    <w:rsid w:val="006525ED"/>
    <w:rsid w:val="006527FB"/>
    <w:rsid w:val="00652960"/>
    <w:rsid w:val="00652D44"/>
    <w:rsid w:val="00652E3E"/>
    <w:rsid w:val="00653537"/>
    <w:rsid w:val="00653B03"/>
    <w:rsid w:val="0065427A"/>
    <w:rsid w:val="006548CE"/>
    <w:rsid w:val="00654DDB"/>
    <w:rsid w:val="00654EB1"/>
    <w:rsid w:val="00654F25"/>
    <w:rsid w:val="00655031"/>
    <w:rsid w:val="00655435"/>
    <w:rsid w:val="00655C71"/>
    <w:rsid w:val="00655D4A"/>
    <w:rsid w:val="00655D67"/>
    <w:rsid w:val="00655D74"/>
    <w:rsid w:val="006569EE"/>
    <w:rsid w:val="00656D8B"/>
    <w:rsid w:val="00657355"/>
    <w:rsid w:val="00657604"/>
    <w:rsid w:val="006579D6"/>
    <w:rsid w:val="00657C6E"/>
    <w:rsid w:val="00657D6E"/>
    <w:rsid w:val="00657FCD"/>
    <w:rsid w:val="00657FEA"/>
    <w:rsid w:val="00660541"/>
    <w:rsid w:val="00660934"/>
    <w:rsid w:val="00660DE8"/>
    <w:rsid w:val="00661C37"/>
    <w:rsid w:val="00662275"/>
    <w:rsid w:val="0066255E"/>
    <w:rsid w:val="0066289F"/>
    <w:rsid w:val="00663051"/>
    <w:rsid w:val="006635ED"/>
    <w:rsid w:val="0066389B"/>
    <w:rsid w:val="006643F1"/>
    <w:rsid w:val="00664A05"/>
    <w:rsid w:val="00664D9C"/>
    <w:rsid w:val="0066558F"/>
    <w:rsid w:val="0066595F"/>
    <w:rsid w:val="00665B9B"/>
    <w:rsid w:val="00665FE9"/>
    <w:rsid w:val="00666695"/>
    <w:rsid w:val="006671C4"/>
    <w:rsid w:val="00667E6D"/>
    <w:rsid w:val="00667EC0"/>
    <w:rsid w:val="00667ECE"/>
    <w:rsid w:val="006701D6"/>
    <w:rsid w:val="00670D83"/>
    <w:rsid w:val="006719D5"/>
    <w:rsid w:val="00671B7B"/>
    <w:rsid w:val="006723D7"/>
    <w:rsid w:val="006723F0"/>
    <w:rsid w:val="0067240C"/>
    <w:rsid w:val="006725AE"/>
    <w:rsid w:val="00673559"/>
    <w:rsid w:val="006736A4"/>
    <w:rsid w:val="006736E0"/>
    <w:rsid w:val="0067393C"/>
    <w:rsid w:val="006740C5"/>
    <w:rsid w:val="006744FB"/>
    <w:rsid w:val="00674976"/>
    <w:rsid w:val="00674A50"/>
    <w:rsid w:val="006750F8"/>
    <w:rsid w:val="00675365"/>
    <w:rsid w:val="00675A96"/>
    <w:rsid w:val="00675C95"/>
    <w:rsid w:val="006760E1"/>
    <w:rsid w:val="006764CF"/>
    <w:rsid w:val="00676713"/>
    <w:rsid w:val="00676DC6"/>
    <w:rsid w:val="00676F6A"/>
    <w:rsid w:val="00676FBE"/>
    <w:rsid w:val="0067722D"/>
    <w:rsid w:val="006776CE"/>
    <w:rsid w:val="00677869"/>
    <w:rsid w:val="006778D9"/>
    <w:rsid w:val="00677968"/>
    <w:rsid w:val="00677B0F"/>
    <w:rsid w:val="0068029B"/>
    <w:rsid w:val="006802FD"/>
    <w:rsid w:val="00680960"/>
    <w:rsid w:val="00680A27"/>
    <w:rsid w:val="006810FC"/>
    <w:rsid w:val="006813B7"/>
    <w:rsid w:val="006816A1"/>
    <w:rsid w:val="0068172C"/>
    <w:rsid w:val="0068215A"/>
    <w:rsid w:val="00682B55"/>
    <w:rsid w:val="0068305F"/>
    <w:rsid w:val="0068346D"/>
    <w:rsid w:val="00683722"/>
    <w:rsid w:val="00683880"/>
    <w:rsid w:val="00683920"/>
    <w:rsid w:val="00683CB6"/>
    <w:rsid w:val="00684270"/>
    <w:rsid w:val="00684462"/>
    <w:rsid w:val="00684ABA"/>
    <w:rsid w:val="00684CBC"/>
    <w:rsid w:val="0068524F"/>
    <w:rsid w:val="006853D9"/>
    <w:rsid w:val="0068541B"/>
    <w:rsid w:val="00686148"/>
    <w:rsid w:val="0068635A"/>
    <w:rsid w:val="0068651F"/>
    <w:rsid w:val="0068668A"/>
    <w:rsid w:val="006866E1"/>
    <w:rsid w:val="0068670D"/>
    <w:rsid w:val="00686FC2"/>
    <w:rsid w:val="00686FF0"/>
    <w:rsid w:val="006872DE"/>
    <w:rsid w:val="0068749E"/>
    <w:rsid w:val="00687B66"/>
    <w:rsid w:val="00687C8A"/>
    <w:rsid w:val="0069042C"/>
    <w:rsid w:val="006906DA"/>
    <w:rsid w:val="00691DF3"/>
    <w:rsid w:val="00692BDA"/>
    <w:rsid w:val="00693022"/>
    <w:rsid w:val="006935D7"/>
    <w:rsid w:val="00693720"/>
    <w:rsid w:val="006942D0"/>
    <w:rsid w:val="006943BA"/>
    <w:rsid w:val="00694520"/>
    <w:rsid w:val="006946A3"/>
    <w:rsid w:val="00694C38"/>
    <w:rsid w:val="0069541D"/>
    <w:rsid w:val="00695434"/>
    <w:rsid w:val="00695E82"/>
    <w:rsid w:val="0069602D"/>
    <w:rsid w:val="00696090"/>
    <w:rsid w:val="006968E9"/>
    <w:rsid w:val="00696C4E"/>
    <w:rsid w:val="00696F6D"/>
    <w:rsid w:val="006978FD"/>
    <w:rsid w:val="00697AFC"/>
    <w:rsid w:val="006A02A8"/>
    <w:rsid w:val="006A02B7"/>
    <w:rsid w:val="006A0B04"/>
    <w:rsid w:val="006A0CD7"/>
    <w:rsid w:val="006A107C"/>
    <w:rsid w:val="006A13D0"/>
    <w:rsid w:val="006A1949"/>
    <w:rsid w:val="006A1AA6"/>
    <w:rsid w:val="006A1C64"/>
    <w:rsid w:val="006A2629"/>
    <w:rsid w:val="006A280F"/>
    <w:rsid w:val="006A2CDF"/>
    <w:rsid w:val="006A2E03"/>
    <w:rsid w:val="006A32C5"/>
    <w:rsid w:val="006A3507"/>
    <w:rsid w:val="006A3719"/>
    <w:rsid w:val="006A3C2F"/>
    <w:rsid w:val="006A3D1F"/>
    <w:rsid w:val="006A4029"/>
    <w:rsid w:val="006A4603"/>
    <w:rsid w:val="006A4909"/>
    <w:rsid w:val="006A4BFD"/>
    <w:rsid w:val="006A516A"/>
    <w:rsid w:val="006A5960"/>
    <w:rsid w:val="006A61C8"/>
    <w:rsid w:val="006A683C"/>
    <w:rsid w:val="006A6B3A"/>
    <w:rsid w:val="006A789D"/>
    <w:rsid w:val="006B01BB"/>
    <w:rsid w:val="006B0A74"/>
    <w:rsid w:val="006B0B57"/>
    <w:rsid w:val="006B0DF8"/>
    <w:rsid w:val="006B0FBE"/>
    <w:rsid w:val="006B1630"/>
    <w:rsid w:val="006B23E1"/>
    <w:rsid w:val="006B272C"/>
    <w:rsid w:val="006B3A9D"/>
    <w:rsid w:val="006B3C9C"/>
    <w:rsid w:val="006B3E87"/>
    <w:rsid w:val="006B3F87"/>
    <w:rsid w:val="006B40AC"/>
    <w:rsid w:val="006B421A"/>
    <w:rsid w:val="006B43C9"/>
    <w:rsid w:val="006B4440"/>
    <w:rsid w:val="006B47A9"/>
    <w:rsid w:val="006B47E5"/>
    <w:rsid w:val="006B4C53"/>
    <w:rsid w:val="006B4C81"/>
    <w:rsid w:val="006B4E04"/>
    <w:rsid w:val="006B56B4"/>
    <w:rsid w:val="006B571E"/>
    <w:rsid w:val="006B5750"/>
    <w:rsid w:val="006B5A51"/>
    <w:rsid w:val="006B5ADC"/>
    <w:rsid w:val="006B60A8"/>
    <w:rsid w:val="006B64B7"/>
    <w:rsid w:val="006B655A"/>
    <w:rsid w:val="006B65DE"/>
    <w:rsid w:val="006B6BFE"/>
    <w:rsid w:val="006B70BD"/>
    <w:rsid w:val="006B7217"/>
    <w:rsid w:val="006B77BE"/>
    <w:rsid w:val="006B7A4C"/>
    <w:rsid w:val="006B7CCD"/>
    <w:rsid w:val="006B7E9D"/>
    <w:rsid w:val="006C00A2"/>
    <w:rsid w:val="006C0103"/>
    <w:rsid w:val="006C0393"/>
    <w:rsid w:val="006C05EC"/>
    <w:rsid w:val="006C08ED"/>
    <w:rsid w:val="006C0E11"/>
    <w:rsid w:val="006C0F42"/>
    <w:rsid w:val="006C1A1F"/>
    <w:rsid w:val="006C1C81"/>
    <w:rsid w:val="006C2A31"/>
    <w:rsid w:val="006C2A70"/>
    <w:rsid w:val="006C2E28"/>
    <w:rsid w:val="006C3556"/>
    <w:rsid w:val="006C3C29"/>
    <w:rsid w:val="006C3D44"/>
    <w:rsid w:val="006C3D8A"/>
    <w:rsid w:val="006C4456"/>
    <w:rsid w:val="006C44E6"/>
    <w:rsid w:val="006C4B8D"/>
    <w:rsid w:val="006C4D4D"/>
    <w:rsid w:val="006C4E78"/>
    <w:rsid w:val="006C514E"/>
    <w:rsid w:val="006C554A"/>
    <w:rsid w:val="006C561A"/>
    <w:rsid w:val="006C5D22"/>
    <w:rsid w:val="006C5FD9"/>
    <w:rsid w:val="006C6672"/>
    <w:rsid w:val="006C6F28"/>
    <w:rsid w:val="006C742D"/>
    <w:rsid w:val="006C7764"/>
    <w:rsid w:val="006D01CB"/>
    <w:rsid w:val="006D023B"/>
    <w:rsid w:val="006D0B6D"/>
    <w:rsid w:val="006D0BDC"/>
    <w:rsid w:val="006D0BFA"/>
    <w:rsid w:val="006D0CE0"/>
    <w:rsid w:val="006D1327"/>
    <w:rsid w:val="006D19A0"/>
    <w:rsid w:val="006D1B0B"/>
    <w:rsid w:val="006D222D"/>
    <w:rsid w:val="006D2296"/>
    <w:rsid w:val="006D2BFD"/>
    <w:rsid w:val="006D2F7F"/>
    <w:rsid w:val="006D304E"/>
    <w:rsid w:val="006D3059"/>
    <w:rsid w:val="006D3A91"/>
    <w:rsid w:val="006D3CE8"/>
    <w:rsid w:val="006D42CC"/>
    <w:rsid w:val="006D4B56"/>
    <w:rsid w:val="006D4D39"/>
    <w:rsid w:val="006D4FE7"/>
    <w:rsid w:val="006D5001"/>
    <w:rsid w:val="006D50F5"/>
    <w:rsid w:val="006D51CA"/>
    <w:rsid w:val="006D5647"/>
    <w:rsid w:val="006D5E64"/>
    <w:rsid w:val="006D6051"/>
    <w:rsid w:val="006D6082"/>
    <w:rsid w:val="006D6257"/>
    <w:rsid w:val="006D692E"/>
    <w:rsid w:val="006D698E"/>
    <w:rsid w:val="006D7039"/>
    <w:rsid w:val="006D7572"/>
    <w:rsid w:val="006D79DA"/>
    <w:rsid w:val="006D7A70"/>
    <w:rsid w:val="006E03F2"/>
    <w:rsid w:val="006E0D30"/>
    <w:rsid w:val="006E0F5C"/>
    <w:rsid w:val="006E0FD5"/>
    <w:rsid w:val="006E16C0"/>
    <w:rsid w:val="006E2339"/>
    <w:rsid w:val="006E25E6"/>
    <w:rsid w:val="006E2828"/>
    <w:rsid w:val="006E2A34"/>
    <w:rsid w:val="006E2A3F"/>
    <w:rsid w:val="006E2D30"/>
    <w:rsid w:val="006E2EB4"/>
    <w:rsid w:val="006E30D0"/>
    <w:rsid w:val="006E33E1"/>
    <w:rsid w:val="006E3957"/>
    <w:rsid w:val="006E3A8D"/>
    <w:rsid w:val="006E3B9F"/>
    <w:rsid w:val="006E41E3"/>
    <w:rsid w:val="006E47D1"/>
    <w:rsid w:val="006E4FAF"/>
    <w:rsid w:val="006E5378"/>
    <w:rsid w:val="006E58F1"/>
    <w:rsid w:val="006E5A1D"/>
    <w:rsid w:val="006E6251"/>
    <w:rsid w:val="006E65E0"/>
    <w:rsid w:val="006E679F"/>
    <w:rsid w:val="006E6B29"/>
    <w:rsid w:val="006E6BC0"/>
    <w:rsid w:val="006E6CD3"/>
    <w:rsid w:val="006F094E"/>
    <w:rsid w:val="006F0A8B"/>
    <w:rsid w:val="006F0CD3"/>
    <w:rsid w:val="006F1129"/>
    <w:rsid w:val="006F124A"/>
    <w:rsid w:val="006F12D0"/>
    <w:rsid w:val="006F1BD9"/>
    <w:rsid w:val="006F1F5E"/>
    <w:rsid w:val="006F216D"/>
    <w:rsid w:val="006F27FC"/>
    <w:rsid w:val="006F32D2"/>
    <w:rsid w:val="006F3418"/>
    <w:rsid w:val="006F3972"/>
    <w:rsid w:val="006F3C1F"/>
    <w:rsid w:val="006F3E1D"/>
    <w:rsid w:val="006F40F3"/>
    <w:rsid w:val="006F41CF"/>
    <w:rsid w:val="006F43F2"/>
    <w:rsid w:val="006F4A0A"/>
    <w:rsid w:val="006F4C54"/>
    <w:rsid w:val="006F50D9"/>
    <w:rsid w:val="006F55FC"/>
    <w:rsid w:val="006F5729"/>
    <w:rsid w:val="006F5CEE"/>
    <w:rsid w:val="006F5DB2"/>
    <w:rsid w:val="006F604D"/>
    <w:rsid w:val="006F6543"/>
    <w:rsid w:val="006F6B69"/>
    <w:rsid w:val="006F6B8A"/>
    <w:rsid w:val="006F6C35"/>
    <w:rsid w:val="006F7705"/>
    <w:rsid w:val="00700062"/>
    <w:rsid w:val="00700432"/>
    <w:rsid w:val="00700669"/>
    <w:rsid w:val="007008F5"/>
    <w:rsid w:val="007009C1"/>
    <w:rsid w:val="00700B2F"/>
    <w:rsid w:val="00700C73"/>
    <w:rsid w:val="00700E9B"/>
    <w:rsid w:val="0070163C"/>
    <w:rsid w:val="00701F24"/>
    <w:rsid w:val="0070227D"/>
    <w:rsid w:val="007029F7"/>
    <w:rsid w:val="00702ABD"/>
    <w:rsid w:val="00702C25"/>
    <w:rsid w:val="00702D7B"/>
    <w:rsid w:val="007037D4"/>
    <w:rsid w:val="00703ACA"/>
    <w:rsid w:val="00703D83"/>
    <w:rsid w:val="00704017"/>
    <w:rsid w:val="0070401D"/>
    <w:rsid w:val="007043C4"/>
    <w:rsid w:val="007049E1"/>
    <w:rsid w:val="00704C73"/>
    <w:rsid w:val="00705182"/>
    <w:rsid w:val="00705925"/>
    <w:rsid w:val="0070599A"/>
    <w:rsid w:val="00705B32"/>
    <w:rsid w:val="00705C93"/>
    <w:rsid w:val="0070655B"/>
    <w:rsid w:val="007067F2"/>
    <w:rsid w:val="0070697C"/>
    <w:rsid w:val="00706B2B"/>
    <w:rsid w:val="00706B64"/>
    <w:rsid w:val="007070D4"/>
    <w:rsid w:val="007071E9"/>
    <w:rsid w:val="0070720A"/>
    <w:rsid w:val="00707700"/>
    <w:rsid w:val="00707977"/>
    <w:rsid w:val="00710757"/>
    <w:rsid w:val="00710EA3"/>
    <w:rsid w:val="007110CB"/>
    <w:rsid w:val="00711A7A"/>
    <w:rsid w:val="00711C02"/>
    <w:rsid w:val="00712267"/>
    <w:rsid w:val="00712677"/>
    <w:rsid w:val="0071295F"/>
    <w:rsid w:val="00712F50"/>
    <w:rsid w:val="00712F8B"/>
    <w:rsid w:val="00713106"/>
    <w:rsid w:val="00713505"/>
    <w:rsid w:val="00713A03"/>
    <w:rsid w:val="00713BDC"/>
    <w:rsid w:val="00713CAC"/>
    <w:rsid w:val="00713E71"/>
    <w:rsid w:val="00714033"/>
    <w:rsid w:val="0071441D"/>
    <w:rsid w:val="007146BF"/>
    <w:rsid w:val="00714843"/>
    <w:rsid w:val="00714ACA"/>
    <w:rsid w:val="00714C95"/>
    <w:rsid w:val="00715146"/>
    <w:rsid w:val="007151CB"/>
    <w:rsid w:val="00715324"/>
    <w:rsid w:val="0071566F"/>
    <w:rsid w:val="00715717"/>
    <w:rsid w:val="00715AFA"/>
    <w:rsid w:val="00716068"/>
    <w:rsid w:val="00716653"/>
    <w:rsid w:val="00716BBA"/>
    <w:rsid w:val="00717204"/>
    <w:rsid w:val="00717309"/>
    <w:rsid w:val="007174A9"/>
    <w:rsid w:val="00717953"/>
    <w:rsid w:val="00717A32"/>
    <w:rsid w:val="00717AE3"/>
    <w:rsid w:val="0072038F"/>
    <w:rsid w:val="00720D6F"/>
    <w:rsid w:val="00720D8E"/>
    <w:rsid w:val="00720D93"/>
    <w:rsid w:val="00721441"/>
    <w:rsid w:val="007214A1"/>
    <w:rsid w:val="00721B29"/>
    <w:rsid w:val="00721BEA"/>
    <w:rsid w:val="00721D2A"/>
    <w:rsid w:val="00722319"/>
    <w:rsid w:val="00722872"/>
    <w:rsid w:val="0072297F"/>
    <w:rsid w:val="00722CF8"/>
    <w:rsid w:val="00722D71"/>
    <w:rsid w:val="00722DCE"/>
    <w:rsid w:val="00722F1E"/>
    <w:rsid w:val="00722F91"/>
    <w:rsid w:val="00723587"/>
    <w:rsid w:val="007237DA"/>
    <w:rsid w:val="00723A42"/>
    <w:rsid w:val="00723C83"/>
    <w:rsid w:val="00723E79"/>
    <w:rsid w:val="00724102"/>
    <w:rsid w:val="00724D4A"/>
    <w:rsid w:val="0072521E"/>
    <w:rsid w:val="0072602C"/>
    <w:rsid w:val="00726053"/>
    <w:rsid w:val="0072645B"/>
    <w:rsid w:val="00726B1F"/>
    <w:rsid w:val="00726C92"/>
    <w:rsid w:val="00726F8F"/>
    <w:rsid w:val="007304F0"/>
    <w:rsid w:val="00730C6D"/>
    <w:rsid w:val="00730C70"/>
    <w:rsid w:val="00731373"/>
    <w:rsid w:val="007315D6"/>
    <w:rsid w:val="00732360"/>
    <w:rsid w:val="007323D5"/>
    <w:rsid w:val="00732DDC"/>
    <w:rsid w:val="00733496"/>
    <w:rsid w:val="00733607"/>
    <w:rsid w:val="00734017"/>
    <w:rsid w:val="00734536"/>
    <w:rsid w:val="007349D8"/>
    <w:rsid w:val="00734FC2"/>
    <w:rsid w:val="007354AE"/>
    <w:rsid w:val="00735E33"/>
    <w:rsid w:val="007362EF"/>
    <w:rsid w:val="0073638F"/>
    <w:rsid w:val="00736940"/>
    <w:rsid w:val="00736A41"/>
    <w:rsid w:val="00736BC7"/>
    <w:rsid w:val="00736C3D"/>
    <w:rsid w:val="007370ED"/>
    <w:rsid w:val="00737883"/>
    <w:rsid w:val="00737A07"/>
    <w:rsid w:val="00737AE8"/>
    <w:rsid w:val="00737D69"/>
    <w:rsid w:val="00737E4D"/>
    <w:rsid w:val="007404DC"/>
    <w:rsid w:val="00741054"/>
    <w:rsid w:val="007412A7"/>
    <w:rsid w:val="00741663"/>
    <w:rsid w:val="00741A30"/>
    <w:rsid w:val="00741B8E"/>
    <w:rsid w:val="00741E3F"/>
    <w:rsid w:val="0074271F"/>
    <w:rsid w:val="00742953"/>
    <w:rsid w:val="00742B0C"/>
    <w:rsid w:val="0074357F"/>
    <w:rsid w:val="007436F8"/>
    <w:rsid w:val="00744151"/>
    <w:rsid w:val="0074448A"/>
    <w:rsid w:val="00744845"/>
    <w:rsid w:val="00744CBB"/>
    <w:rsid w:val="00744DD3"/>
    <w:rsid w:val="00744FB6"/>
    <w:rsid w:val="0074532D"/>
    <w:rsid w:val="00745570"/>
    <w:rsid w:val="00745906"/>
    <w:rsid w:val="0074637D"/>
    <w:rsid w:val="00746599"/>
    <w:rsid w:val="00746946"/>
    <w:rsid w:val="007473F6"/>
    <w:rsid w:val="0074754B"/>
    <w:rsid w:val="007475DE"/>
    <w:rsid w:val="007478A7"/>
    <w:rsid w:val="007501BD"/>
    <w:rsid w:val="0075083C"/>
    <w:rsid w:val="00750B93"/>
    <w:rsid w:val="00750E65"/>
    <w:rsid w:val="00751082"/>
    <w:rsid w:val="007511DD"/>
    <w:rsid w:val="00751967"/>
    <w:rsid w:val="00751B22"/>
    <w:rsid w:val="007520F1"/>
    <w:rsid w:val="007521B9"/>
    <w:rsid w:val="00752350"/>
    <w:rsid w:val="00752988"/>
    <w:rsid w:val="00753AEE"/>
    <w:rsid w:val="00753F8E"/>
    <w:rsid w:val="0075413D"/>
    <w:rsid w:val="007542E9"/>
    <w:rsid w:val="00754329"/>
    <w:rsid w:val="0075449A"/>
    <w:rsid w:val="00754546"/>
    <w:rsid w:val="00754797"/>
    <w:rsid w:val="00754DB8"/>
    <w:rsid w:val="00755074"/>
    <w:rsid w:val="007551E7"/>
    <w:rsid w:val="007554BD"/>
    <w:rsid w:val="007556EA"/>
    <w:rsid w:val="007558B2"/>
    <w:rsid w:val="00755A63"/>
    <w:rsid w:val="00755C5B"/>
    <w:rsid w:val="00755C6D"/>
    <w:rsid w:val="00755C80"/>
    <w:rsid w:val="00755E14"/>
    <w:rsid w:val="00755F3D"/>
    <w:rsid w:val="007563CD"/>
    <w:rsid w:val="00756E20"/>
    <w:rsid w:val="00756E96"/>
    <w:rsid w:val="007571FB"/>
    <w:rsid w:val="0075737D"/>
    <w:rsid w:val="007576F4"/>
    <w:rsid w:val="007577CD"/>
    <w:rsid w:val="0075795E"/>
    <w:rsid w:val="00757BA8"/>
    <w:rsid w:val="007604EB"/>
    <w:rsid w:val="00760FA3"/>
    <w:rsid w:val="00760FEB"/>
    <w:rsid w:val="007617B4"/>
    <w:rsid w:val="00761A9C"/>
    <w:rsid w:val="00762169"/>
    <w:rsid w:val="007622D5"/>
    <w:rsid w:val="00762B68"/>
    <w:rsid w:val="007632FC"/>
    <w:rsid w:val="0076393B"/>
    <w:rsid w:val="00763B38"/>
    <w:rsid w:val="00763C0D"/>
    <w:rsid w:val="00764873"/>
    <w:rsid w:val="00764DB2"/>
    <w:rsid w:val="00764DE4"/>
    <w:rsid w:val="00765277"/>
    <w:rsid w:val="0076581F"/>
    <w:rsid w:val="00765BC1"/>
    <w:rsid w:val="00765C39"/>
    <w:rsid w:val="00766675"/>
    <w:rsid w:val="00767746"/>
    <w:rsid w:val="00767FC8"/>
    <w:rsid w:val="00770137"/>
    <w:rsid w:val="00770278"/>
    <w:rsid w:val="007706CD"/>
    <w:rsid w:val="00770BD3"/>
    <w:rsid w:val="007711A0"/>
    <w:rsid w:val="007713E0"/>
    <w:rsid w:val="0077146F"/>
    <w:rsid w:val="00772454"/>
    <w:rsid w:val="00772A44"/>
    <w:rsid w:val="00772DD6"/>
    <w:rsid w:val="00773143"/>
    <w:rsid w:val="007737D9"/>
    <w:rsid w:val="00773A10"/>
    <w:rsid w:val="00773E2B"/>
    <w:rsid w:val="00773EB3"/>
    <w:rsid w:val="00774914"/>
    <w:rsid w:val="00774A54"/>
    <w:rsid w:val="00774BDE"/>
    <w:rsid w:val="00774C3D"/>
    <w:rsid w:val="00774DDA"/>
    <w:rsid w:val="00774FF2"/>
    <w:rsid w:val="00775608"/>
    <w:rsid w:val="0077566F"/>
    <w:rsid w:val="00775BBB"/>
    <w:rsid w:val="0077642A"/>
    <w:rsid w:val="00776464"/>
    <w:rsid w:val="0077700F"/>
    <w:rsid w:val="007770A7"/>
    <w:rsid w:val="00780700"/>
    <w:rsid w:val="00780B44"/>
    <w:rsid w:val="00780C6B"/>
    <w:rsid w:val="00780DCC"/>
    <w:rsid w:val="007810C6"/>
    <w:rsid w:val="00781326"/>
    <w:rsid w:val="00781650"/>
    <w:rsid w:val="007819ED"/>
    <w:rsid w:val="00781F78"/>
    <w:rsid w:val="00782509"/>
    <w:rsid w:val="00782A74"/>
    <w:rsid w:val="00782FEC"/>
    <w:rsid w:val="0078302D"/>
    <w:rsid w:val="00783082"/>
    <w:rsid w:val="007830F7"/>
    <w:rsid w:val="0078358D"/>
    <w:rsid w:val="00783924"/>
    <w:rsid w:val="0078395E"/>
    <w:rsid w:val="007841BF"/>
    <w:rsid w:val="00784937"/>
    <w:rsid w:val="007850EB"/>
    <w:rsid w:val="007854E4"/>
    <w:rsid w:val="00786901"/>
    <w:rsid w:val="0078708F"/>
    <w:rsid w:val="00787135"/>
    <w:rsid w:val="00787590"/>
    <w:rsid w:val="0078770B"/>
    <w:rsid w:val="00790272"/>
    <w:rsid w:val="007908EB"/>
    <w:rsid w:val="00790931"/>
    <w:rsid w:val="007909E5"/>
    <w:rsid w:val="00791214"/>
    <w:rsid w:val="0079154B"/>
    <w:rsid w:val="00791AE1"/>
    <w:rsid w:val="00791D4E"/>
    <w:rsid w:val="00791F7F"/>
    <w:rsid w:val="00792265"/>
    <w:rsid w:val="0079235B"/>
    <w:rsid w:val="00792517"/>
    <w:rsid w:val="007926C2"/>
    <w:rsid w:val="00792AEA"/>
    <w:rsid w:val="00792BCF"/>
    <w:rsid w:val="00792C6C"/>
    <w:rsid w:val="00793033"/>
    <w:rsid w:val="0079325A"/>
    <w:rsid w:val="0079361C"/>
    <w:rsid w:val="007938F0"/>
    <w:rsid w:val="00793941"/>
    <w:rsid w:val="00793C4A"/>
    <w:rsid w:val="007948D1"/>
    <w:rsid w:val="00795461"/>
    <w:rsid w:val="007962FA"/>
    <w:rsid w:val="00796382"/>
    <w:rsid w:val="007967FE"/>
    <w:rsid w:val="007977F1"/>
    <w:rsid w:val="00797AFA"/>
    <w:rsid w:val="00797DA1"/>
    <w:rsid w:val="00797E54"/>
    <w:rsid w:val="007A005A"/>
    <w:rsid w:val="007A0653"/>
    <w:rsid w:val="007A0664"/>
    <w:rsid w:val="007A0E7C"/>
    <w:rsid w:val="007A119C"/>
    <w:rsid w:val="007A1646"/>
    <w:rsid w:val="007A1A56"/>
    <w:rsid w:val="007A22E6"/>
    <w:rsid w:val="007A25EC"/>
    <w:rsid w:val="007A2A21"/>
    <w:rsid w:val="007A3358"/>
    <w:rsid w:val="007A349E"/>
    <w:rsid w:val="007A387A"/>
    <w:rsid w:val="007A3BBD"/>
    <w:rsid w:val="007A3DE2"/>
    <w:rsid w:val="007A4502"/>
    <w:rsid w:val="007A45B7"/>
    <w:rsid w:val="007A468C"/>
    <w:rsid w:val="007A46F5"/>
    <w:rsid w:val="007A4727"/>
    <w:rsid w:val="007A4D44"/>
    <w:rsid w:val="007A54EB"/>
    <w:rsid w:val="007A5629"/>
    <w:rsid w:val="007A5876"/>
    <w:rsid w:val="007A58C3"/>
    <w:rsid w:val="007A5936"/>
    <w:rsid w:val="007A597C"/>
    <w:rsid w:val="007A59F1"/>
    <w:rsid w:val="007A5AF7"/>
    <w:rsid w:val="007A5D80"/>
    <w:rsid w:val="007A5E13"/>
    <w:rsid w:val="007A5EAE"/>
    <w:rsid w:val="007A5FA4"/>
    <w:rsid w:val="007A6287"/>
    <w:rsid w:val="007A650C"/>
    <w:rsid w:val="007A65D5"/>
    <w:rsid w:val="007A6AA6"/>
    <w:rsid w:val="007A6C7D"/>
    <w:rsid w:val="007A737A"/>
    <w:rsid w:val="007A78F7"/>
    <w:rsid w:val="007B09F8"/>
    <w:rsid w:val="007B14D2"/>
    <w:rsid w:val="007B1D6D"/>
    <w:rsid w:val="007B1F1E"/>
    <w:rsid w:val="007B2F3D"/>
    <w:rsid w:val="007B311B"/>
    <w:rsid w:val="007B3902"/>
    <w:rsid w:val="007B3B7D"/>
    <w:rsid w:val="007B3D11"/>
    <w:rsid w:val="007B4060"/>
    <w:rsid w:val="007B422A"/>
    <w:rsid w:val="007B4989"/>
    <w:rsid w:val="007B4BEC"/>
    <w:rsid w:val="007B4C01"/>
    <w:rsid w:val="007B5C03"/>
    <w:rsid w:val="007B5D17"/>
    <w:rsid w:val="007B623A"/>
    <w:rsid w:val="007B62F9"/>
    <w:rsid w:val="007B64BA"/>
    <w:rsid w:val="007B6CBE"/>
    <w:rsid w:val="007B6CEA"/>
    <w:rsid w:val="007B6DEC"/>
    <w:rsid w:val="007B736F"/>
    <w:rsid w:val="007B790C"/>
    <w:rsid w:val="007B7A61"/>
    <w:rsid w:val="007B7B04"/>
    <w:rsid w:val="007B7CE0"/>
    <w:rsid w:val="007C02E8"/>
    <w:rsid w:val="007C03DF"/>
    <w:rsid w:val="007C040B"/>
    <w:rsid w:val="007C0B91"/>
    <w:rsid w:val="007C1800"/>
    <w:rsid w:val="007C1825"/>
    <w:rsid w:val="007C18B5"/>
    <w:rsid w:val="007C1B91"/>
    <w:rsid w:val="007C252A"/>
    <w:rsid w:val="007C277B"/>
    <w:rsid w:val="007C2992"/>
    <w:rsid w:val="007C299A"/>
    <w:rsid w:val="007C2B23"/>
    <w:rsid w:val="007C2BD0"/>
    <w:rsid w:val="007C2CDE"/>
    <w:rsid w:val="007C36DD"/>
    <w:rsid w:val="007C37E0"/>
    <w:rsid w:val="007C3D95"/>
    <w:rsid w:val="007C4245"/>
    <w:rsid w:val="007C42FF"/>
    <w:rsid w:val="007C4305"/>
    <w:rsid w:val="007C4693"/>
    <w:rsid w:val="007C4C9C"/>
    <w:rsid w:val="007C5381"/>
    <w:rsid w:val="007C558D"/>
    <w:rsid w:val="007C5615"/>
    <w:rsid w:val="007C5A2A"/>
    <w:rsid w:val="007C6486"/>
    <w:rsid w:val="007C6795"/>
    <w:rsid w:val="007C69BD"/>
    <w:rsid w:val="007C6E86"/>
    <w:rsid w:val="007C705C"/>
    <w:rsid w:val="007C746C"/>
    <w:rsid w:val="007C7E32"/>
    <w:rsid w:val="007D091D"/>
    <w:rsid w:val="007D114F"/>
    <w:rsid w:val="007D1245"/>
    <w:rsid w:val="007D1526"/>
    <w:rsid w:val="007D1747"/>
    <w:rsid w:val="007D1D5C"/>
    <w:rsid w:val="007D2464"/>
    <w:rsid w:val="007D251E"/>
    <w:rsid w:val="007D25A4"/>
    <w:rsid w:val="007D2B96"/>
    <w:rsid w:val="007D4169"/>
    <w:rsid w:val="007D4889"/>
    <w:rsid w:val="007D4D7B"/>
    <w:rsid w:val="007D512B"/>
    <w:rsid w:val="007D5371"/>
    <w:rsid w:val="007D5739"/>
    <w:rsid w:val="007D5FF7"/>
    <w:rsid w:val="007D60E3"/>
    <w:rsid w:val="007D641A"/>
    <w:rsid w:val="007D65B2"/>
    <w:rsid w:val="007D6D09"/>
    <w:rsid w:val="007D745C"/>
    <w:rsid w:val="007D75C0"/>
    <w:rsid w:val="007D7B6D"/>
    <w:rsid w:val="007E00AA"/>
    <w:rsid w:val="007E0EE2"/>
    <w:rsid w:val="007E0FD3"/>
    <w:rsid w:val="007E13C1"/>
    <w:rsid w:val="007E15F6"/>
    <w:rsid w:val="007E1959"/>
    <w:rsid w:val="007E1C70"/>
    <w:rsid w:val="007E251A"/>
    <w:rsid w:val="007E2C4D"/>
    <w:rsid w:val="007E3057"/>
    <w:rsid w:val="007E3AB5"/>
    <w:rsid w:val="007E3C14"/>
    <w:rsid w:val="007E3C6E"/>
    <w:rsid w:val="007E457A"/>
    <w:rsid w:val="007E4879"/>
    <w:rsid w:val="007E4DAA"/>
    <w:rsid w:val="007E5198"/>
    <w:rsid w:val="007E64BE"/>
    <w:rsid w:val="007E64C7"/>
    <w:rsid w:val="007E6C6C"/>
    <w:rsid w:val="007E7226"/>
    <w:rsid w:val="007E7280"/>
    <w:rsid w:val="007E7743"/>
    <w:rsid w:val="007E780D"/>
    <w:rsid w:val="007E7996"/>
    <w:rsid w:val="007E7A84"/>
    <w:rsid w:val="007F0555"/>
    <w:rsid w:val="007F05F9"/>
    <w:rsid w:val="007F0671"/>
    <w:rsid w:val="007F0903"/>
    <w:rsid w:val="007F0A47"/>
    <w:rsid w:val="007F0E28"/>
    <w:rsid w:val="007F1105"/>
    <w:rsid w:val="007F146D"/>
    <w:rsid w:val="007F19E9"/>
    <w:rsid w:val="007F1EAA"/>
    <w:rsid w:val="007F1EC3"/>
    <w:rsid w:val="007F2677"/>
    <w:rsid w:val="007F2A82"/>
    <w:rsid w:val="007F3292"/>
    <w:rsid w:val="007F3DC6"/>
    <w:rsid w:val="007F4136"/>
    <w:rsid w:val="007F413E"/>
    <w:rsid w:val="007F587C"/>
    <w:rsid w:val="007F5D3F"/>
    <w:rsid w:val="007F659E"/>
    <w:rsid w:val="007F674A"/>
    <w:rsid w:val="007F69F4"/>
    <w:rsid w:val="007F6CA5"/>
    <w:rsid w:val="007F7BF2"/>
    <w:rsid w:val="008000A0"/>
    <w:rsid w:val="0080017A"/>
    <w:rsid w:val="0080024C"/>
    <w:rsid w:val="008005CC"/>
    <w:rsid w:val="008007C0"/>
    <w:rsid w:val="00800CFF"/>
    <w:rsid w:val="00800F91"/>
    <w:rsid w:val="008016E9"/>
    <w:rsid w:val="008019AF"/>
    <w:rsid w:val="00801C97"/>
    <w:rsid w:val="00801D38"/>
    <w:rsid w:val="00801E2F"/>
    <w:rsid w:val="008021C6"/>
    <w:rsid w:val="008024BD"/>
    <w:rsid w:val="008029E0"/>
    <w:rsid w:val="00802B05"/>
    <w:rsid w:val="00802CF8"/>
    <w:rsid w:val="0080331E"/>
    <w:rsid w:val="00803343"/>
    <w:rsid w:val="008037D7"/>
    <w:rsid w:val="00803CB2"/>
    <w:rsid w:val="00803E0A"/>
    <w:rsid w:val="00803FA9"/>
    <w:rsid w:val="00804103"/>
    <w:rsid w:val="00804392"/>
    <w:rsid w:val="008047A2"/>
    <w:rsid w:val="008050F5"/>
    <w:rsid w:val="0080592A"/>
    <w:rsid w:val="00805B5D"/>
    <w:rsid w:val="00805D4C"/>
    <w:rsid w:val="008061C1"/>
    <w:rsid w:val="00806224"/>
    <w:rsid w:val="00806299"/>
    <w:rsid w:val="008063E3"/>
    <w:rsid w:val="008064E0"/>
    <w:rsid w:val="00806508"/>
    <w:rsid w:val="00806B2A"/>
    <w:rsid w:val="00806CBA"/>
    <w:rsid w:val="00806D72"/>
    <w:rsid w:val="00807631"/>
    <w:rsid w:val="00807820"/>
    <w:rsid w:val="00807933"/>
    <w:rsid w:val="00807BD6"/>
    <w:rsid w:val="00807D18"/>
    <w:rsid w:val="00810658"/>
    <w:rsid w:val="00810739"/>
    <w:rsid w:val="00810E6D"/>
    <w:rsid w:val="008112C0"/>
    <w:rsid w:val="0081146F"/>
    <w:rsid w:val="00811A7D"/>
    <w:rsid w:val="00811DA6"/>
    <w:rsid w:val="00812016"/>
    <w:rsid w:val="008126CD"/>
    <w:rsid w:val="00812B71"/>
    <w:rsid w:val="00812E70"/>
    <w:rsid w:val="00812F3C"/>
    <w:rsid w:val="00813442"/>
    <w:rsid w:val="008134B7"/>
    <w:rsid w:val="00813582"/>
    <w:rsid w:val="00813701"/>
    <w:rsid w:val="00813EBB"/>
    <w:rsid w:val="008142DC"/>
    <w:rsid w:val="00814813"/>
    <w:rsid w:val="0081486E"/>
    <w:rsid w:val="008153AA"/>
    <w:rsid w:val="00815552"/>
    <w:rsid w:val="00815F43"/>
    <w:rsid w:val="00816029"/>
    <w:rsid w:val="008163F0"/>
    <w:rsid w:val="00816E0C"/>
    <w:rsid w:val="008175B5"/>
    <w:rsid w:val="008175D6"/>
    <w:rsid w:val="00817811"/>
    <w:rsid w:val="00817A14"/>
    <w:rsid w:val="00817B53"/>
    <w:rsid w:val="00817BB3"/>
    <w:rsid w:val="00817FA9"/>
    <w:rsid w:val="00820314"/>
    <w:rsid w:val="0082059E"/>
    <w:rsid w:val="008205B9"/>
    <w:rsid w:val="00820C0F"/>
    <w:rsid w:val="00820C4B"/>
    <w:rsid w:val="00820DB3"/>
    <w:rsid w:val="008213AA"/>
    <w:rsid w:val="00821400"/>
    <w:rsid w:val="00821C9F"/>
    <w:rsid w:val="00822CB8"/>
    <w:rsid w:val="0082300B"/>
    <w:rsid w:val="00823998"/>
    <w:rsid w:val="0082399C"/>
    <w:rsid w:val="008241D3"/>
    <w:rsid w:val="00824316"/>
    <w:rsid w:val="00824ABC"/>
    <w:rsid w:val="00825893"/>
    <w:rsid w:val="00825B63"/>
    <w:rsid w:val="00825C4C"/>
    <w:rsid w:val="00825F4D"/>
    <w:rsid w:val="00826063"/>
    <w:rsid w:val="008272CE"/>
    <w:rsid w:val="00830003"/>
    <w:rsid w:val="008302EB"/>
    <w:rsid w:val="008306D0"/>
    <w:rsid w:val="0083075E"/>
    <w:rsid w:val="00830A5D"/>
    <w:rsid w:val="00830C21"/>
    <w:rsid w:val="00831A9C"/>
    <w:rsid w:val="00831F96"/>
    <w:rsid w:val="008324B2"/>
    <w:rsid w:val="00832757"/>
    <w:rsid w:val="008329D8"/>
    <w:rsid w:val="00832A63"/>
    <w:rsid w:val="0083417F"/>
    <w:rsid w:val="008344FD"/>
    <w:rsid w:val="00834607"/>
    <w:rsid w:val="00834EDF"/>
    <w:rsid w:val="008354EF"/>
    <w:rsid w:val="008355A2"/>
    <w:rsid w:val="008356E0"/>
    <w:rsid w:val="00835C45"/>
    <w:rsid w:val="008402EA"/>
    <w:rsid w:val="00840573"/>
    <w:rsid w:val="0084086A"/>
    <w:rsid w:val="00840897"/>
    <w:rsid w:val="00840C58"/>
    <w:rsid w:val="00840D2C"/>
    <w:rsid w:val="00841002"/>
    <w:rsid w:val="00841AEA"/>
    <w:rsid w:val="00841F8A"/>
    <w:rsid w:val="0084215E"/>
    <w:rsid w:val="008422E1"/>
    <w:rsid w:val="008429D4"/>
    <w:rsid w:val="008432BA"/>
    <w:rsid w:val="0084398A"/>
    <w:rsid w:val="008439A8"/>
    <w:rsid w:val="00843F38"/>
    <w:rsid w:val="0084406C"/>
    <w:rsid w:val="00844132"/>
    <w:rsid w:val="00844548"/>
    <w:rsid w:val="008445D5"/>
    <w:rsid w:val="008447D9"/>
    <w:rsid w:val="00844ACC"/>
    <w:rsid w:val="00844C90"/>
    <w:rsid w:val="008458ED"/>
    <w:rsid w:val="0084590F"/>
    <w:rsid w:val="00845B7A"/>
    <w:rsid w:val="00846847"/>
    <w:rsid w:val="00847200"/>
    <w:rsid w:val="008474A7"/>
    <w:rsid w:val="0084754A"/>
    <w:rsid w:val="008479B8"/>
    <w:rsid w:val="00847A14"/>
    <w:rsid w:val="00847AAC"/>
    <w:rsid w:val="00847DC0"/>
    <w:rsid w:val="00850045"/>
    <w:rsid w:val="008502FE"/>
    <w:rsid w:val="00850BFE"/>
    <w:rsid w:val="00850C98"/>
    <w:rsid w:val="008514C9"/>
    <w:rsid w:val="008514DC"/>
    <w:rsid w:val="008517A7"/>
    <w:rsid w:val="00851CB0"/>
    <w:rsid w:val="00851CDF"/>
    <w:rsid w:val="0085255F"/>
    <w:rsid w:val="0085260C"/>
    <w:rsid w:val="00852731"/>
    <w:rsid w:val="00852BAB"/>
    <w:rsid w:val="00852D02"/>
    <w:rsid w:val="0085311A"/>
    <w:rsid w:val="008531AC"/>
    <w:rsid w:val="00853B3B"/>
    <w:rsid w:val="00853C01"/>
    <w:rsid w:val="0085409F"/>
    <w:rsid w:val="008541EE"/>
    <w:rsid w:val="008542C9"/>
    <w:rsid w:val="00854FDF"/>
    <w:rsid w:val="008551BB"/>
    <w:rsid w:val="0085558A"/>
    <w:rsid w:val="00855B3C"/>
    <w:rsid w:val="00856174"/>
    <w:rsid w:val="008561A3"/>
    <w:rsid w:val="00856357"/>
    <w:rsid w:val="00856C35"/>
    <w:rsid w:val="00856FA1"/>
    <w:rsid w:val="008570EA"/>
    <w:rsid w:val="00857249"/>
    <w:rsid w:val="00857432"/>
    <w:rsid w:val="00857778"/>
    <w:rsid w:val="00857820"/>
    <w:rsid w:val="008578AB"/>
    <w:rsid w:val="00857907"/>
    <w:rsid w:val="00857DD5"/>
    <w:rsid w:val="008602EF"/>
    <w:rsid w:val="00860535"/>
    <w:rsid w:val="00860570"/>
    <w:rsid w:val="008608BE"/>
    <w:rsid w:val="008609C9"/>
    <w:rsid w:val="00860E58"/>
    <w:rsid w:val="00860E9E"/>
    <w:rsid w:val="008612C5"/>
    <w:rsid w:val="00861F3A"/>
    <w:rsid w:val="00863265"/>
    <w:rsid w:val="00863464"/>
    <w:rsid w:val="008635FA"/>
    <w:rsid w:val="008639C2"/>
    <w:rsid w:val="00863D5B"/>
    <w:rsid w:val="00863E52"/>
    <w:rsid w:val="00864041"/>
    <w:rsid w:val="008645C8"/>
    <w:rsid w:val="008647D7"/>
    <w:rsid w:val="00864988"/>
    <w:rsid w:val="00864BFE"/>
    <w:rsid w:val="00864F84"/>
    <w:rsid w:val="00865310"/>
    <w:rsid w:val="00865643"/>
    <w:rsid w:val="00865856"/>
    <w:rsid w:val="00865D83"/>
    <w:rsid w:val="00865DC8"/>
    <w:rsid w:val="00866325"/>
    <w:rsid w:val="008673BB"/>
    <w:rsid w:val="00867B5E"/>
    <w:rsid w:val="00867D18"/>
    <w:rsid w:val="00870193"/>
    <w:rsid w:val="008706F1"/>
    <w:rsid w:val="00870926"/>
    <w:rsid w:val="00870B09"/>
    <w:rsid w:val="00870D3B"/>
    <w:rsid w:val="00871051"/>
    <w:rsid w:val="0087194C"/>
    <w:rsid w:val="00871E88"/>
    <w:rsid w:val="00871FF3"/>
    <w:rsid w:val="0087266F"/>
    <w:rsid w:val="008729E4"/>
    <w:rsid w:val="00872C46"/>
    <w:rsid w:val="00872CA2"/>
    <w:rsid w:val="00872DF5"/>
    <w:rsid w:val="0087354B"/>
    <w:rsid w:val="008739D7"/>
    <w:rsid w:val="00873C88"/>
    <w:rsid w:val="008745ED"/>
    <w:rsid w:val="00874716"/>
    <w:rsid w:val="00874CD8"/>
    <w:rsid w:val="00874DE7"/>
    <w:rsid w:val="00874F1D"/>
    <w:rsid w:val="008750A1"/>
    <w:rsid w:val="008754A2"/>
    <w:rsid w:val="00875C89"/>
    <w:rsid w:val="00876923"/>
    <w:rsid w:val="00876D89"/>
    <w:rsid w:val="00876E22"/>
    <w:rsid w:val="008770F7"/>
    <w:rsid w:val="00877B68"/>
    <w:rsid w:val="00877DA0"/>
    <w:rsid w:val="00877DD6"/>
    <w:rsid w:val="00877F2F"/>
    <w:rsid w:val="0088011E"/>
    <w:rsid w:val="008801EE"/>
    <w:rsid w:val="0088021A"/>
    <w:rsid w:val="00880864"/>
    <w:rsid w:val="00880985"/>
    <w:rsid w:val="00880C05"/>
    <w:rsid w:val="00880FFE"/>
    <w:rsid w:val="00881357"/>
    <w:rsid w:val="008816D6"/>
    <w:rsid w:val="008828A1"/>
    <w:rsid w:val="00882B26"/>
    <w:rsid w:val="00882BDB"/>
    <w:rsid w:val="00882BEE"/>
    <w:rsid w:val="00882EA3"/>
    <w:rsid w:val="00883A8A"/>
    <w:rsid w:val="00884548"/>
    <w:rsid w:val="00884588"/>
    <w:rsid w:val="0088493C"/>
    <w:rsid w:val="00884997"/>
    <w:rsid w:val="00884A26"/>
    <w:rsid w:val="00884B0C"/>
    <w:rsid w:val="00884C14"/>
    <w:rsid w:val="0088504A"/>
    <w:rsid w:val="008850B2"/>
    <w:rsid w:val="00885424"/>
    <w:rsid w:val="00885D99"/>
    <w:rsid w:val="00885DCC"/>
    <w:rsid w:val="008862DF"/>
    <w:rsid w:val="00886449"/>
    <w:rsid w:val="0088696A"/>
    <w:rsid w:val="00886AF2"/>
    <w:rsid w:val="00887278"/>
    <w:rsid w:val="0088785B"/>
    <w:rsid w:val="00887ECB"/>
    <w:rsid w:val="0089026D"/>
    <w:rsid w:val="00890281"/>
    <w:rsid w:val="00890357"/>
    <w:rsid w:val="008905A9"/>
    <w:rsid w:val="008907B1"/>
    <w:rsid w:val="00890CF1"/>
    <w:rsid w:val="00890DF5"/>
    <w:rsid w:val="008912FE"/>
    <w:rsid w:val="00891680"/>
    <w:rsid w:val="00891C16"/>
    <w:rsid w:val="0089209E"/>
    <w:rsid w:val="0089230D"/>
    <w:rsid w:val="00892ADF"/>
    <w:rsid w:val="00892B86"/>
    <w:rsid w:val="00892E7C"/>
    <w:rsid w:val="00893512"/>
    <w:rsid w:val="0089361B"/>
    <w:rsid w:val="0089376C"/>
    <w:rsid w:val="00893977"/>
    <w:rsid w:val="00893FB7"/>
    <w:rsid w:val="008943D5"/>
    <w:rsid w:val="0089478C"/>
    <w:rsid w:val="00894F41"/>
    <w:rsid w:val="0089542F"/>
    <w:rsid w:val="00895D7B"/>
    <w:rsid w:val="00895E3E"/>
    <w:rsid w:val="00895E8B"/>
    <w:rsid w:val="0089627F"/>
    <w:rsid w:val="0089676B"/>
    <w:rsid w:val="00896EA4"/>
    <w:rsid w:val="00897204"/>
    <w:rsid w:val="00897E5A"/>
    <w:rsid w:val="00897EDD"/>
    <w:rsid w:val="008A0E53"/>
    <w:rsid w:val="008A12E5"/>
    <w:rsid w:val="008A16B5"/>
    <w:rsid w:val="008A1865"/>
    <w:rsid w:val="008A2206"/>
    <w:rsid w:val="008A22A9"/>
    <w:rsid w:val="008A251F"/>
    <w:rsid w:val="008A253D"/>
    <w:rsid w:val="008A2706"/>
    <w:rsid w:val="008A27C0"/>
    <w:rsid w:val="008A28DC"/>
    <w:rsid w:val="008A2DAD"/>
    <w:rsid w:val="008A2E0A"/>
    <w:rsid w:val="008A304E"/>
    <w:rsid w:val="008A30AB"/>
    <w:rsid w:val="008A3696"/>
    <w:rsid w:val="008A3776"/>
    <w:rsid w:val="008A3ECB"/>
    <w:rsid w:val="008A42CC"/>
    <w:rsid w:val="008A4833"/>
    <w:rsid w:val="008A5763"/>
    <w:rsid w:val="008A5B58"/>
    <w:rsid w:val="008A5E3D"/>
    <w:rsid w:val="008A6139"/>
    <w:rsid w:val="008A6C08"/>
    <w:rsid w:val="008A7602"/>
    <w:rsid w:val="008A79C6"/>
    <w:rsid w:val="008A7A29"/>
    <w:rsid w:val="008A7AF4"/>
    <w:rsid w:val="008B00D1"/>
    <w:rsid w:val="008B050C"/>
    <w:rsid w:val="008B07A9"/>
    <w:rsid w:val="008B07E1"/>
    <w:rsid w:val="008B0E03"/>
    <w:rsid w:val="008B112E"/>
    <w:rsid w:val="008B1BA9"/>
    <w:rsid w:val="008B2574"/>
    <w:rsid w:val="008B2AB6"/>
    <w:rsid w:val="008B2E65"/>
    <w:rsid w:val="008B3134"/>
    <w:rsid w:val="008B336F"/>
    <w:rsid w:val="008B37F5"/>
    <w:rsid w:val="008B4041"/>
    <w:rsid w:val="008B43A6"/>
    <w:rsid w:val="008B453D"/>
    <w:rsid w:val="008B471C"/>
    <w:rsid w:val="008B4DE2"/>
    <w:rsid w:val="008B54A2"/>
    <w:rsid w:val="008B55D6"/>
    <w:rsid w:val="008B5645"/>
    <w:rsid w:val="008B5B85"/>
    <w:rsid w:val="008B5BD7"/>
    <w:rsid w:val="008B5C19"/>
    <w:rsid w:val="008B5CC8"/>
    <w:rsid w:val="008B5F9C"/>
    <w:rsid w:val="008B615F"/>
    <w:rsid w:val="008B651C"/>
    <w:rsid w:val="008B685F"/>
    <w:rsid w:val="008B7016"/>
    <w:rsid w:val="008B7629"/>
    <w:rsid w:val="008B79AA"/>
    <w:rsid w:val="008B7B0A"/>
    <w:rsid w:val="008B7B0E"/>
    <w:rsid w:val="008C0282"/>
    <w:rsid w:val="008C1787"/>
    <w:rsid w:val="008C1AC8"/>
    <w:rsid w:val="008C1C03"/>
    <w:rsid w:val="008C2544"/>
    <w:rsid w:val="008C2B2F"/>
    <w:rsid w:val="008C2E8D"/>
    <w:rsid w:val="008C3FA8"/>
    <w:rsid w:val="008C50BE"/>
    <w:rsid w:val="008C515A"/>
    <w:rsid w:val="008C51AB"/>
    <w:rsid w:val="008C52DC"/>
    <w:rsid w:val="008C5638"/>
    <w:rsid w:val="008C594D"/>
    <w:rsid w:val="008C5DDE"/>
    <w:rsid w:val="008C645A"/>
    <w:rsid w:val="008C65DC"/>
    <w:rsid w:val="008C6CB6"/>
    <w:rsid w:val="008C7142"/>
    <w:rsid w:val="008C750F"/>
    <w:rsid w:val="008C7710"/>
    <w:rsid w:val="008C7E3C"/>
    <w:rsid w:val="008C7EDE"/>
    <w:rsid w:val="008D0049"/>
    <w:rsid w:val="008D02B8"/>
    <w:rsid w:val="008D114E"/>
    <w:rsid w:val="008D1829"/>
    <w:rsid w:val="008D1AE8"/>
    <w:rsid w:val="008D1F37"/>
    <w:rsid w:val="008D2068"/>
    <w:rsid w:val="008D216F"/>
    <w:rsid w:val="008D21CE"/>
    <w:rsid w:val="008D250C"/>
    <w:rsid w:val="008D27D8"/>
    <w:rsid w:val="008D2F45"/>
    <w:rsid w:val="008D36E7"/>
    <w:rsid w:val="008D3B48"/>
    <w:rsid w:val="008D3D78"/>
    <w:rsid w:val="008D452D"/>
    <w:rsid w:val="008D495B"/>
    <w:rsid w:val="008D4DDE"/>
    <w:rsid w:val="008D4E19"/>
    <w:rsid w:val="008D4F1B"/>
    <w:rsid w:val="008D565A"/>
    <w:rsid w:val="008D5EC5"/>
    <w:rsid w:val="008D621D"/>
    <w:rsid w:val="008D64A3"/>
    <w:rsid w:val="008D64CD"/>
    <w:rsid w:val="008D6945"/>
    <w:rsid w:val="008D7180"/>
    <w:rsid w:val="008D7B2A"/>
    <w:rsid w:val="008D7D05"/>
    <w:rsid w:val="008D7D50"/>
    <w:rsid w:val="008E0349"/>
    <w:rsid w:val="008E0A8F"/>
    <w:rsid w:val="008E0CAC"/>
    <w:rsid w:val="008E0F7C"/>
    <w:rsid w:val="008E1327"/>
    <w:rsid w:val="008E154E"/>
    <w:rsid w:val="008E1946"/>
    <w:rsid w:val="008E1B09"/>
    <w:rsid w:val="008E1BF5"/>
    <w:rsid w:val="008E1F8E"/>
    <w:rsid w:val="008E201B"/>
    <w:rsid w:val="008E291B"/>
    <w:rsid w:val="008E2B3A"/>
    <w:rsid w:val="008E2CC0"/>
    <w:rsid w:val="008E34D8"/>
    <w:rsid w:val="008E355E"/>
    <w:rsid w:val="008E361E"/>
    <w:rsid w:val="008E397D"/>
    <w:rsid w:val="008E3D54"/>
    <w:rsid w:val="008E3F33"/>
    <w:rsid w:val="008E5199"/>
    <w:rsid w:val="008E5329"/>
    <w:rsid w:val="008E5ED5"/>
    <w:rsid w:val="008E6165"/>
    <w:rsid w:val="008E65ED"/>
    <w:rsid w:val="008E69D2"/>
    <w:rsid w:val="008E6FE3"/>
    <w:rsid w:val="008E728F"/>
    <w:rsid w:val="008E7854"/>
    <w:rsid w:val="008E7B0C"/>
    <w:rsid w:val="008E7BE0"/>
    <w:rsid w:val="008E7CC6"/>
    <w:rsid w:val="008F0802"/>
    <w:rsid w:val="008F082F"/>
    <w:rsid w:val="008F091D"/>
    <w:rsid w:val="008F16D2"/>
    <w:rsid w:val="008F1A79"/>
    <w:rsid w:val="008F1F7F"/>
    <w:rsid w:val="008F2929"/>
    <w:rsid w:val="008F2A20"/>
    <w:rsid w:val="008F2AA0"/>
    <w:rsid w:val="008F2B83"/>
    <w:rsid w:val="008F2CE9"/>
    <w:rsid w:val="008F30AB"/>
    <w:rsid w:val="008F3394"/>
    <w:rsid w:val="008F37D7"/>
    <w:rsid w:val="008F4648"/>
    <w:rsid w:val="008F4E53"/>
    <w:rsid w:val="008F51A0"/>
    <w:rsid w:val="008F56A3"/>
    <w:rsid w:val="008F59B0"/>
    <w:rsid w:val="008F5DAD"/>
    <w:rsid w:val="008F5E27"/>
    <w:rsid w:val="008F6549"/>
    <w:rsid w:val="008F65AB"/>
    <w:rsid w:val="008F65F8"/>
    <w:rsid w:val="008F6604"/>
    <w:rsid w:val="008F6B39"/>
    <w:rsid w:val="008F6DAC"/>
    <w:rsid w:val="008F70AA"/>
    <w:rsid w:val="008F7179"/>
    <w:rsid w:val="008F72C7"/>
    <w:rsid w:val="008F73F3"/>
    <w:rsid w:val="008F769C"/>
    <w:rsid w:val="008F78E9"/>
    <w:rsid w:val="008F7F53"/>
    <w:rsid w:val="008F7F7E"/>
    <w:rsid w:val="00900488"/>
    <w:rsid w:val="0090081E"/>
    <w:rsid w:val="00900C92"/>
    <w:rsid w:val="00900D0E"/>
    <w:rsid w:val="00900DBC"/>
    <w:rsid w:val="009016DC"/>
    <w:rsid w:val="00901E8E"/>
    <w:rsid w:val="00902224"/>
    <w:rsid w:val="00902437"/>
    <w:rsid w:val="0090275B"/>
    <w:rsid w:val="009027B9"/>
    <w:rsid w:val="00903599"/>
    <w:rsid w:val="00903BEF"/>
    <w:rsid w:val="009041EB"/>
    <w:rsid w:val="00904C81"/>
    <w:rsid w:val="00904EFF"/>
    <w:rsid w:val="0090514C"/>
    <w:rsid w:val="00905312"/>
    <w:rsid w:val="00905544"/>
    <w:rsid w:val="009055D9"/>
    <w:rsid w:val="00905A54"/>
    <w:rsid w:val="00906053"/>
    <w:rsid w:val="0090628C"/>
    <w:rsid w:val="00906D40"/>
    <w:rsid w:val="009070E1"/>
    <w:rsid w:val="00910069"/>
    <w:rsid w:val="00910725"/>
    <w:rsid w:val="00910A28"/>
    <w:rsid w:val="00911485"/>
    <w:rsid w:val="0091170B"/>
    <w:rsid w:val="00911718"/>
    <w:rsid w:val="009118DE"/>
    <w:rsid w:val="00911903"/>
    <w:rsid w:val="00911A4F"/>
    <w:rsid w:val="00911BC0"/>
    <w:rsid w:val="009129F1"/>
    <w:rsid w:val="00912CB4"/>
    <w:rsid w:val="00912F8E"/>
    <w:rsid w:val="00913163"/>
    <w:rsid w:val="00913457"/>
    <w:rsid w:val="00913900"/>
    <w:rsid w:val="00913B2C"/>
    <w:rsid w:val="00913CD3"/>
    <w:rsid w:val="00913F10"/>
    <w:rsid w:val="0091414A"/>
    <w:rsid w:val="00914286"/>
    <w:rsid w:val="00914457"/>
    <w:rsid w:val="00914BDF"/>
    <w:rsid w:val="00915366"/>
    <w:rsid w:val="009155C0"/>
    <w:rsid w:val="009164FC"/>
    <w:rsid w:val="00916579"/>
    <w:rsid w:val="00916824"/>
    <w:rsid w:val="00916AF0"/>
    <w:rsid w:val="00916BDA"/>
    <w:rsid w:val="00916BFE"/>
    <w:rsid w:val="00916DE1"/>
    <w:rsid w:val="00917660"/>
    <w:rsid w:val="00917D7B"/>
    <w:rsid w:val="00917E9F"/>
    <w:rsid w:val="00917FED"/>
    <w:rsid w:val="00920132"/>
    <w:rsid w:val="009207DC"/>
    <w:rsid w:val="00920983"/>
    <w:rsid w:val="00920B9C"/>
    <w:rsid w:val="00920C1F"/>
    <w:rsid w:val="00921492"/>
    <w:rsid w:val="00922200"/>
    <w:rsid w:val="009222CC"/>
    <w:rsid w:val="00922AC5"/>
    <w:rsid w:val="00922F9F"/>
    <w:rsid w:val="00923063"/>
    <w:rsid w:val="00923B5F"/>
    <w:rsid w:val="00923D8C"/>
    <w:rsid w:val="0092412F"/>
    <w:rsid w:val="009246CD"/>
    <w:rsid w:val="00924D12"/>
    <w:rsid w:val="009250AC"/>
    <w:rsid w:val="00925213"/>
    <w:rsid w:val="00925B9E"/>
    <w:rsid w:val="009261DE"/>
    <w:rsid w:val="0092625A"/>
    <w:rsid w:val="009263C1"/>
    <w:rsid w:val="009264D1"/>
    <w:rsid w:val="00926A77"/>
    <w:rsid w:val="00926A9B"/>
    <w:rsid w:val="00926BD2"/>
    <w:rsid w:val="0092740D"/>
    <w:rsid w:val="009278B7"/>
    <w:rsid w:val="00927EA2"/>
    <w:rsid w:val="00930310"/>
    <w:rsid w:val="00930D59"/>
    <w:rsid w:val="00931744"/>
    <w:rsid w:val="00931843"/>
    <w:rsid w:val="00932AF6"/>
    <w:rsid w:val="00932C19"/>
    <w:rsid w:val="00932D04"/>
    <w:rsid w:val="00932D5F"/>
    <w:rsid w:val="0093311F"/>
    <w:rsid w:val="009334D5"/>
    <w:rsid w:val="009335A4"/>
    <w:rsid w:val="009339F7"/>
    <w:rsid w:val="00933C2B"/>
    <w:rsid w:val="009340A5"/>
    <w:rsid w:val="00934115"/>
    <w:rsid w:val="0093429D"/>
    <w:rsid w:val="0093472D"/>
    <w:rsid w:val="009347D0"/>
    <w:rsid w:val="00934812"/>
    <w:rsid w:val="009348D7"/>
    <w:rsid w:val="009349A8"/>
    <w:rsid w:val="00934E34"/>
    <w:rsid w:val="00935093"/>
    <w:rsid w:val="009350B3"/>
    <w:rsid w:val="00936214"/>
    <w:rsid w:val="00936317"/>
    <w:rsid w:val="00936391"/>
    <w:rsid w:val="00936410"/>
    <w:rsid w:val="0093675D"/>
    <w:rsid w:val="00936C1B"/>
    <w:rsid w:val="00936DD4"/>
    <w:rsid w:val="009376E9"/>
    <w:rsid w:val="00937983"/>
    <w:rsid w:val="00937EA6"/>
    <w:rsid w:val="00937F4F"/>
    <w:rsid w:val="0094007D"/>
    <w:rsid w:val="009403B6"/>
    <w:rsid w:val="00940AB4"/>
    <w:rsid w:val="00940CB1"/>
    <w:rsid w:val="00941016"/>
    <w:rsid w:val="00941075"/>
    <w:rsid w:val="00941534"/>
    <w:rsid w:val="009417CA"/>
    <w:rsid w:val="0094180A"/>
    <w:rsid w:val="0094197D"/>
    <w:rsid w:val="00941E42"/>
    <w:rsid w:val="00941E44"/>
    <w:rsid w:val="00942844"/>
    <w:rsid w:val="00942941"/>
    <w:rsid w:val="00943110"/>
    <w:rsid w:val="00943297"/>
    <w:rsid w:val="009434A8"/>
    <w:rsid w:val="00943528"/>
    <w:rsid w:val="00943E41"/>
    <w:rsid w:val="009440E6"/>
    <w:rsid w:val="009441C6"/>
    <w:rsid w:val="009442E9"/>
    <w:rsid w:val="00944503"/>
    <w:rsid w:val="009449C9"/>
    <w:rsid w:val="00944C06"/>
    <w:rsid w:val="00944FE9"/>
    <w:rsid w:val="00945114"/>
    <w:rsid w:val="00945472"/>
    <w:rsid w:val="0094555D"/>
    <w:rsid w:val="00945CA5"/>
    <w:rsid w:val="00946069"/>
    <w:rsid w:val="00946BA5"/>
    <w:rsid w:val="009475C9"/>
    <w:rsid w:val="009477F0"/>
    <w:rsid w:val="0094794E"/>
    <w:rsid w:val="00947B23"/>
    <w:rsid w:val="00947ED6"/>
    <w:rsid w:val="00950759"/>
    <w:rsid w:val="009516B1"/>
    <w:rsid w:val="00951983"/>
    <w:rsid w:val="00951B82"/>
    <w:rsid w:val="00952609"/>
    <w:rsid w:val="0095283B"/>
    <w:rsid w:val="009528B3"/>
    <w:rsid w:val="00953E7F"/>
    <w:rsid w:val="00953F1A"/>
    <w:rsid w:val="0095499E"/>
    <w:rsid w:val="00954FA6"/>
    <w:rsid w:val="00954FFC"/>
    <w:rsid w:val="00955388"/>
    <w:rsid w:val="00955412"/>
    <w:rsid w:val="00955A98"/>
    <w:rsid w:val="00955FEF"/>
    <w:rsid w:val="0095600C"/>
    <w:rsid w:val="00956120"/>
    <w:rsid w:val="00956164"/>
    <w:rsid w:val="00956CA6"/>
    <w:rsid w:val="00956DDC"/>
    <w:rsid w:val="0095707C"/>
    <w:rsid w:val="00957203"/>
    <w:rsid w:val="0095770F"/>
    <w:rsid w:val="00957DAF"/>
    <w:rsid w:val="009600E6"/>
    <w:rsid w:val="0096055A"/>
    <w:rsid w:val="00960D34"/>
    <w:rsid w:val="00960EB5"/>
    <w:rsid w:val="00960FFF"/>
    <w:rsid w:val="00961003"/>
    <w:rsid w:val="009612E6"/>
    <w:rsid w:val="00961434"/>
    <w:rsid w:val="00961896"/>
    <w:rsid w:val="00961B62"/>
    <w:rsid w:val="00961CF9"/>
    <w:rsid w:val="00961E02"/>
    <w:rsid w:val="00962062"/>
    <w:rsid w:val="00962495"/>
    <w:rsid w:val="0096325B"/>
    <w:rsid w:val="00963603"/>
    <w:rsid w:val="009638D2"/>
    <w:rsid w:val="00963C9D"/>
    <w:rsid w:val="00963CEB"/>
    <w:rsid w:val="00963D1B"/>
    <w:rsid w:val="00964536"/>
    <w:rsid w:val="00964AD0"/>
    <w:rsid w:val="00964B0A"/>
    <w:rsid w:val="00964B1E"/>
    <w:rsid w:val="00964B1F"/>
    <w:rsid w:val="00964D5F"/>
    <w:rsid w:val="009658A9"/>
    <w:rsid w:val="009658AA"/>
    <w:rsid w:val="009659F3"/>
    <w:rsid w:val="00965C0D"/>
    <w:rsid w:val="00965F19"/>
    <w:rsid w:val="00966253"/>
    <w:rsid w:val="00966295"/>
    <w:rsid w:val="009665E0"/>
    <w:rsid w:val="00966694"/>
    <w:rsid w:val="00967028"/>
    <w:rsid w:val="0096742B"/>
    <w:rsid w:val="0096743F"/>
    <w:rsid w:val="009679F6"/>
    <w:rsid w:val="00967CDE"/>
    <w:rsid w:val="00971169"/>
    <w:rsid w:val="00972189"/>
    <w:rsid w:val="009722FE"/>
    <w:rsid w:val="00972489"/>
    <w:rsid w:val="00972658"/>
    <w:rsid w:val="009729F0"/>
    <w:rsid w:val="00972EC5"/>
    <w:rsid w:val="00973004"/>
    <w:rsid w:val="009731D3"/>
    <w:rsid w:val="009731F8"/>
    <w:rsid w:val="0097327D"/>
    <w:rsid w:val="00973CD6"/>
    <w:rsid w:val="00973D6E"/>
    <w:rsid w:val="009741B0"/>
    <w:rsid w:val="00974287"/>
    <w:rsid w:val="009748C1"/>
    <w:rsid w:val="009749BC"/>
    <w:rsid w:val="0097501B"/>
    <w:rsid w:val="00975275"/>
    <w:rsid w:val="00975427"/>
    <w:rsid w:val="00975829"/>
    <w:rsid w:val="00975A05"/>
    <w:rsid w:val="00975B6C"/>
    <w:rsid w:val="009768D6"/>
    <w:rsid w:val="00976B67"/>
    <w:rsid w:val="0097709A"/>
    <w:rsid w:val="0097793A"/>
    <w:rsid w:val="00977CD4"/>
    <w:rsid w:val="00980136"/>
    <w:rsid w:val="00980197"/>
    <w:rsid w:val="00980441"/>
    <w:rsid w:val="00980538"/>
    <w:rsid w:val="009808E6"/>
    <w:rsid w:val="009808FD"/>
    <w:rsid w:val="00980A09"/>
    <w:rsid w:val="00980E66"/>
    <w:rsid w:val="00980FA3"/>
    <w:rsid w:val="0098103F"/>
    <w:rsid w:val="009812CE"/>
    <w:rsid w:val="0098142A"/>
    <w:rsid w:val="00981507"/>
    <w:rsid w:val="0098179B"/>
    <w:rsid w:val="00981C83"/>
    <w:rsid w:val="00981D2F"/>
    <w:rsid w:val="00982274"/>
    <w:rsid w:val="00982871"/>
    <w:rsid w:val="00982DF3"/>
    <w:rsid w:val="00982E8A"/>
    <w:rsid w:val="0098311D"/>
    <w:rsid w:val="00983250"/>
    <w:rsid w:val="00983AF4"/>
    <w:rsid w:val="00983E1B"/>
    <w:rsid w:val="0098424A"/>
    <w:rsid w:val="00984D81"/>
    <w:rsid w:val="00984DFC"/>
    <w:rsid w:val="00985B93"/>
    <w:rsid w:val="00985EA8"/>
    <w:rsid w:val="00986621"/>
    <w:rsid w:val="00986824"/>
    <w:rsid w:val="00986957"/>
    <w:rsid w:val="00986B30"/>
    <w:rsid w:val="00986E12"/>
    <w:rsid w:val="00986E62"/>
    <w:rsid w:val="00987248"/>
    <w:rsid w:val="009872AB"/>
    <w:rsid w:val="009901EF"/>
    <w:rsid w:val="00990C8B"/>
    <w:rsid w:val="00990F7D"/>
    <w:rsid w:val="00991035"/>
    <w:rsid w:val="009910B5"/>
    <w:rsid w:val="00991A78"/>
    <w:rsid w:val="009921D1"/>
    <w:rsid w:val="0099255C"/>
    <w:rsid w:val="00992CE3"/>
    <w:rsid w:val="00993337"/>
    <w:rsid w:val="00993B51"/>
    <w:rsid w:val="00993E62"/>
    <w:rsid w:val="00993E9A"/>
    <w:rsid w:val="00994618"/>
    <w:rsid w:val="00994665"/>
    <w:rsid w:val="009946CE"/>
    <w:rsid w:val="009946CF"/>
    <w:rsid w:val="00994A73"/>
    <w:rsid w:val="00995040"/>
    <w:rsid w:val="00995616"/>
    <w:rsid w:val="00995B85"/>
    <w:rsid w:val="00995C88"/>
    <w:rsid w:val="00996293"/>
    <w:rsid w:val="0099688C"/>
    <w:rsid w:val="00996E8A"/>
    <w:rsid w:val="00997030"/>
    <w:rsid w:val="00997150"/>
    <w:rsid w:val="009975C1"/>
    <w:rsid w:val="00997813"/>
    <w:rsid w:val="00997CA4"/>
    <w:rsid w:val="009A03BC"/>
    <w:rsid w:val="009A0641"/>
    <w:rsid w:val="009A0B47"/>
    <w:rsid w:val="009A0D6C"/>
    <w:rsid w:val="009A0ECE"/>
    <w:rsid w:val="009A15CA"/>
    <w:rsid w:val="009A166F"/>
    <w:rsid w:val="009A16AE"/>
    <w:rsid w:val="009A1E17"/>
    <w:rsid w:val="009A1EC8"/>
    <w:rsid w:val="009A2C5A"/>
    <w:rsid w:val="009A32F0"/>
    <w:rsid w:val="009A3715"/>
    <w:rsid w:val="009A49A7"/>
    <w:rsid w:val="009A49EF"/>
    <w:rsid w:val="009A4BCE"/>
    <w:rsid w:val="009A4DB1"/>
    <w:rsid w:val="009A4EB8"/>
    <w:rsid w:val="009A4F26"/>
    <w:rsid w:val="009A5052"/>
    <w:rsid w:val="009A5364"/>
    <w:rsid w:val="009A55CF"/>
    <w:rsid w:val="009A5C7E"/>
    <w:rsid w:val="009A5C95"/>
    <w:rsid w:val="009A64EF"/>
    <w:rsid w:val="009A6723"/>
    <w:rsid w:val="009A6C4F"/>
    <w:rsid w:val="009A6E62"/>
    <w:rsid w:val="009A6EA9"/>
    <w:rsid w:val="009A75E4"/>
    <w:rsid w:val="009A7842"/>
    <w:rsid w:val="009B0765"/>
    <w:rsid w:val="009B0941"/>
    <w:rsid w:val="009B0F73"/>
    <w:rsid w:val="009B0FED"/>
    <w:rsid w:val="009B1845"/>
    <w:rsid w:val="009B2724"/>
    <w:rsid w:val="009B304A"/>
    <w:rsid w:val="009B3683"/>
    <w:rsid w:val="009B36B6"/>
    <w:rsid w:val="009B39EE"/>
    <w:rsid w:val="009B3A5F"/>
    <w:rsid w:val="009B3B37"/>
    <w:rsid w:val="009B3D64"/>
    <w:rsid w:val="009B3E42"/>
    <w:rsid w:val="009B44D7"/>
    <w:rsid w:val="009B4542"/>
    <w:rsid w:val="009B5953"/>
    <w:rsid w:val="009B598C"/>
    <w:rsid w:val="009B5E11"/>
    <w:rsid w:val="009B5F95"/>
    <w:rsid w:val="009B604E"/>
    <w:rsid w:val="009B67C0"/>
    <w:rsid w:val="009B67E3"/>
    <w:rsid w:val="009B6C8F"/>
    <w:rsid w:val="009B6D94"/>
    <w:rsid w:val="009B6FB3"/>
    <w:rsid w:val="009B71FB"/>
    <w:rsid w:val="009B7354"/>
    <w:rsid w:val="009B75AF"/>
    <w:rsid w:val="009B77AB"/>
    <w:rsid w:val="009B7BC4"/>
    <w:rsid w:val="009B7C3B"/>
    <w:rsid w:val="009C0274"/>
    <w:rsid w:val="009C07ED"/>
    <w:rsid w:val="009C0BD2"/>
    <w:rsid w:val="009C10AF"/>
    <w:rsid w:val="009C162F"/>
    <w:rsid w:val="009C17B7"/>
    <w:rsid w:val="009C1E3F"/>
    <w:rsid w:val="009C233B"/>
    <w:rsid w:val="009C2B24"/>
    <w:rsid w:val="009C2E56"/>
    <w:rsid w:val="009C3403"/>
    <w:rsid w:val="009C36B4"/>
    <w:rsid w:val="009C37DF"/>
    <w:rsid w:val="009C4708"/>
    <w:rsid w:val="009C4898"/>
    <w:rsid w:val="009C51D1"/>
    <w:rsid w:val="009C66F5"/>
    <w:rsid w:val="009C68C7"/>
    <w:rsid w:val="009C6A7B"/>
    <w:rsid w:val="009C7E60"/>
    <w:rsid w:val="009C7E92"/>
    <w:rsid w:val="009C7F3C"/>
    <w:rsid w:val="009D0688"/>
    <w:rsid w:val="009D09C9"/>
    <w:rsid w:val="009D0C30"/>
    <w:rsid w:val="009D0D6C"/>
    <w:rsid w:val="009D155C"/>
    <w:rsid w:val="009D1798"/>
    <w:rsid w:val="009D17BF"/>
    <w:rsid w:val="009D1A31"/>
    <w:rsid w:val="009D2613"/>
    <w:rsid w:val="009D2C4B"/>
    <w:rsid w:val="009D2CFF"/>
    <w:rsid w:val="009D2E91"/>
    <w:rsid w:val="009D332C"/>
    <w:rsid w:val="009D34A5"/>
    <w:rsid w:val="009D422E"/>
    <w:rsid w:val="009D43A4"/>
    <w:rsid w:val="009D44C4"/>
    <w:rsid w:val="009D4A39"/>
    <w:rsid w:val="009D4B31"/>
    <w:rsid w:val="009D4E41"/>
    <w:rsid w:val="009D4FC8"/>
    <w:rsid w:val="009D56F6"/>
    <w:rsid w:val="009D5A71"/>
    <w:rsid w:val="009D61E1"/>
    <w:rsid w:val="009D65A5"/>
    <w:rsid w:val="009D65B0"/>
    <w:rsid w:val="009D681A"/>
    <w:rsid w:val="009D6C65"/>
    <w:rsid w:val="009D6D26"/>
    <w:rsid w:val="009D6FAF"/>
    <w:rsid w:val="009D72C6"/>
    <w:rsid w:val="009D7597"/>
    <w:rsid w:val="009D79B4"/>
    <w:rsid w:val="009D7CA6"/>
    <w:rsid w:val="009D7D94"/>
    <w:rsid w:val="009D7F07"/>
    <w:rsid w:val="009E0634"/>
    <w:rsid w:val="009E0A9F"/>
    <w:rsid w:val="009E0B83"/>
    <w:rsid w:val="009E0C45"/>
    <w:rsid w:val="009E0D64"/>
    <w:rsid w:val="009E10E8"/>
    <w:rsid w:val="009E1744"/>
    <w:rsid w:val="009E1CA0"/>
    <w:rsid w:val="009E2150"/>
    <w:rsid w:val="009E2468"/>
    <w:rsid w:val="009E24B7"/>
    <w:rsid w:val="009E2601"/>
    <w:rsid w:val="009E260A"/>
    <w:rsid w:val="009E26CA"/>
    <w:rsid w:val="009E2734"/>
    <w:rsid w:val="009E27C9"/>
    <w:rsid w:val="009E294E"/>
    <w:rsid w:val="009E2BEF"/>
    <w:rsid w:val="009E336D"/>
    <w:rsid w:val="009E3532"/>
    <w:rsid w:val="009E3792"/>
    <w:rsid w:val="009E380B"/>
    <w:rsid w:val="009E3CBC"/>
    <w:rsid w:val="009E45C0"/>
    <w:rsid w:val="009E4877"/>
    <w:rsid w:val="009E5145"/>
    <w:rsid w:val="009E551E"/>
    <w:rsid w:val="009E5BA9"/>
    <w:rsid w:val="009E5D37"/>
    <w:rsid w:val="009E5F2D"/>
    <w:rsid w:val="009E63FC"/>
    <w:rsid w:val="009E6680"/>
    <w:rsid w:val="009E678F"/>
    <w:rsid w:val="009E6E9D"/>
    <w:rsid w:val="009E6FFB"/>
    <w:rsid w:val="009E744D"/>
    <w:rsid w:val="009E79AE"/>
    <w:rsid w:val="009E7C5D"/>
    <w:rsid w:val="009E7CCE"/>
    <w:rsid w:val="009F0993"/>
    <w:rsid w:val="009F0A17"/>
    <w:rsid w:val="009F0DB7"/>
    <w:rsid w:val="009F1309"/>
    <w:rsid w:val="009F1709"/>
    <w:rsid w:val="009F1C75"/>
    <w:rsid w:val="009F21AD"/>
    <w:rsid w:val="009F220F"/>
    <w:rsid w:val="009F22EC"/>
    <w:rsid w:val="009F2312"/>
    <w:rsid w:val="009F25B9"/>
    <w:rsid w:val="009F2B64"/>
    <w:rsid w:val="009F33CF"/>
    <w:rsid w:val="009F3569"/>
    <w:rsid w:val="009F3F69"/>
    <w:rsid w:val="009F4196"/>
    <w:rsid w:val="009F43C2"/>
    <w:rsid w:val="009F46FC"/>
    <w:rsid w:val="009F4799"/>
    <w:rsid w:val="009F4A31"/>
    <w:rsid w:val="009F4C5D"/>
    <w:rsid w:val="009F4D00"/>
    <w:rsid w:val="009F4DC4"/>
    <w:rsid w:val="009F513A"/>
    <w:rsid w:val="009F51F3"/>
    <w:rsid w:val="009F56B6"/>
    <w:rsid w:val="009F5D14"/>
    <w:rsid w:val="009F5E12"/>
    <w:rsid w:val="009F5FF2"/>
    <w:rsid w:val="009F62DE"/>
    <w:rsid w:val="009F6771"/>
    <w:rsid w:val="009F6960"/>
    <w:rsid w:val="009F6C6E"/>
    <w:rsid w:val="009F6F59"/>
    <w:rsid w:val="009F7596"/>
    <w:rsid w:val="00A004DA"/>
    <w:rsid w:val="00A00907"/>
    <w:rsid w:val="00A00B20"/>
    <w:rsid w:val="00A00E17"/>
    <w:rsid w:val="00A00E94"/>
    <w:rsid w:val="00A01345"/>
    <w:rsid w:val="00A014F5"/>
    <w:rsid w:val="00A0159A"/>
    <w:rsid w:val="00A018C4"/>
    <w:rsid w:val="00A01DB7"/>
    <w:rsid w:val="00A01F62"/>
    <w:rsid w:val="00A027E4"/>
    <w:rsid w:val="00A02BAD"/>
    <w:rsid w:val="00A031A2"/>
    <w:rsid w:val="00A033DA"/>
    <w:rsid w:val="00A03585"/>
    <w:rsid w:val="00A0384F"/>
    <w:rsid w:val="00A03C6C"/>
    <w:rsid w:val="00A03FFC"/>
    <w:rsid w:val="00A04411"/>
    <w:rsid w:val="00A04605"/>
    <w:rsid w:val="00A04AE0"/>
    <w:rsid w:val="00A04FAB"/>
    <w:rsid w:val="00A052AC"/>
    <w:rsid w:val="00A054CE"/>
    <w:rsid w:val="00A05877"/>
    <w:rsid w:val="00A05B30"/>
    <w:rsid w:val="00A05B75"/>
    <w:rsid w:val="00A065A3"/>
    <w:rsid w:val="00A06ADF"/>
    <w:rsid w:val="00A06B35"/>
    <w:rsid w:val="00A07D47"/>
    <w:rsid w:val="00A104AB"/>
    <w:rsid w:val="00A10520"/>
    <w:rsid w:val="00A10ED2"/>
    <w:rsid w:val="00A11BDC"/>
    <w:rsid w:val="00A12346"/>
    <w:rsid w:val="00A12C0B"/>
    <w:rsid w:val="00A12DE0"/>
    <w:rsid w:val="00A12FB8"/>
    <w:rsid w:val="00A13499"/>
    <w:rsid w:val="00A13505"/>
    <w:rsid w:val="00A1350E"/>
    <w:rsid w:val="00A13804"/>
    <w:rsid w:val="00A14026"/>
    <w:rsid w:val="00A145BD"/>
    <w:rsid w:val="00A146F5"/>
    <w:rsid w:val="00A14D3D"/>
    <w:rsid w:val="00A1577A"/>
    <w:rsid w:val="00A15833"/>
    <w:rsid w:val="00A16069"/>
    <w:rsid w:val="00A1649F"/>
    <w:rsid w:val="00A16BF2"/>
    <w:rsid w:val="00A16E76"/>
    <w:rsid w:val="00A1701B"/>
    <w:rsid w:val="00A17871"/>
    <w:rsid w:val="00A17D70"/>
    <w:rsid w:val="00A20022"/>
    <w:rsid w:val="00A2102E"/>
    <w:rsid w:val="00A210C5"/>
    <w:rsid w:val="00A213E3"/>
    <w:rsid w:val="00A21C6D"/>
    <w:rsid w:val="00A21E41"/>
    <w:rsid w:val="00A22860"/>
    <w:rsid w:val="00A22CFB"/>
    <w:rsid w:val="00A2305C"/>
    <w:rsid w:val="00A230C4"/>
    <w:rsid w:val="00A231AD"/>
    <w:rsid w:val="00A23582"/>
    <w:rsid w:val="00A236A9"/>
    <w:rsid w:val="00A238CE"/>
    <w:rsid w:val="00A23A2D"/>
    <w:rsid w:val="00A24363"/>
    <w:rsid w:val="00A24807"/>
    <w:rsid w:val="00A24957"/>
    <w:rsid w:val="00A24F31"/>
    <w:rsid w:val="00A258DE"/>
    <w:rsid w:val="00A25BD9"/>
    <w:rsid w:val="00A25DD2"/>
    <w:rsid w:val="00A261A0"/>
    <w:rsid w:val="00A261DD"/>
    <w:rsid w:val="00A26D23"/>
    <w:rsid w:val="00A2732E"/>
    <w:rsid w:val="00A279EF"/>
    <w:rsid w:val="00A27BA2"/>
    <w:rsid w:val="00A303E6"/>
    <w:rsid w:val="00A30515"/>
    <w:rsid w:val="00A30864"/>
    <w:rsid w:val="00A309AC"/>
    <w:rsid w:val="00A30AB9"/>
    <w:rsid w:val="00A30BB5"/>
    <w:rsid w:val="00A30D07"/>
    <w:rsid w:val="00A31EAE"/>
    <w:rsid w:val="00A326C8"/>
    <w:rsid w:val="00A32C64"/>
    <w:rsid w:val="00A32ED5"/>
    <w:rsid w:val="00A33023"/>
    <w:rsid w:val="00A3312B"/>
    <w:rsid w:val="00A33E23"/>
    <w:rsid w:val="00A34294"/>
    <w:rsid w:val="00A342AE"/>
    <w:rsid w:val="00A34304"/>
    <w:rsid w:val="00A344C8"/>
    <w:rsid w:val="00A345AA"/>
    <w:rsid w:val="00A34C6D"/>
    <w:rsid w:val="00A3511E"/>
    <w:rsid w:val="00A3541E"/>
    <w:rsid w:val="00A354CE"/>
    <w:rsid w:val="00A354D5"/>
    <w:rsid w:val="00A35558"/>
    <w:rsid w:val="00A357FF"/>
    <w:rsid w:val="00A36453"/>
    <w:rsid w:val="00A36541"/>
    <w:rsid w:val="00A36693"/>
    <w:rsid w:val="00A373A6"/>
    <w:rsid w:val="00A378CB"/>
    <w:rsid w:val="00A37BE6"/>
    <w:rsid w:val="00A37D39"/>
    <w:rsid w:val="00A37FE5"/>
    <w:rsid w:val="00A40195"/>
    <w:rsid w:val="00A4035F"/>
    <w:rsid w:val="00A40543"/>
    <w:rsid w:val="00A40633"/>
    <w:rsid w:val="00A4165B"/>
    <w:rsid w:val="00A42125"/>
    <w:rsid w:val="00A422AB"/>
    <w:rsid w:val="00A433BF"/>
    <w:rsid w:val="00A44175"/>
    <w:rsid w:val="00A441A4"/>
    <w:rsid w:val="00A442CB"/>
    <w:rsid w:val="00A442F8"/>
    <w:rsid w:val="00A4439B"/>
    <w:rsid w:val="00A443C8"/>
    <w:rsid w:val="00A4461A"/>
    <w:rsid w:val="00A4567F"/>
    <w:rsid w:val="00A457B0"/>
    <w:rsid w:val="00A45ABA"/>
    <w:rsid w:val="00A45E1D"/>
    <w:rsid w:val="00A4614E"/>
    <w:rsid w:val="00A4659E"/>
    <w:rsid w:val="00A46A76"/>
    <w:rsid w:val="00A47876"/>
    <w:rsid w:val="00A47A20"/>
    <w:rsid w:val="00A50411"/>
    <w:rsid w:val="00A508B0"/>
    <w:rsid w:val="00A508D6"/>
    <w:rsid w:val="00A50A93"/>
    <w:rsid w:val="00A50CF6"/>
    <w:rsid w:val="00A50FD1"/>
    <w:rsid w:val="00A51535"/>
    <w:rsid w:val="00A519C3"/>
    <w:rsid w:val="00A521CF"/>
    <w:rsid w:val="00A521FB"/>
    <w:rsid w:val="00A526CC"/>
    <w:rsid w:val="00A527A8"/>
    <w:rsid w:val="00A5289C"/>
    <w:rsid w:val="00A53386"/>
    <w:rsid w:val="00A53E47"/>
    <w:rsid w:val="00A5425D"/>
    <w:rsid w:val="00A54503"/>
    <w:rsid w:val="00A547AC"/>
    <w:rsid w:val="00A555C7"/>
    <w:rsid w:val="00A55BFE"/>
    <w:rsid w:val="00A56149"/>
    <w:rsid w:val="00A566F6"/>
    <w:rsid w:val="00A568FA"/>
    <w:rsid w:val="00A57199"/>
    <w:rsid w:val="00A57E60"/>
    <w:rsid w:val="00A60058"/>
    <w:rsid w:val="00A604BE"/>
    <w:rsid w:val="00A609B7"/>
    <w:rsid w:val="00A60BD5"/>
    <w:rsid w:val="00A60F65"/>
    <w:rsid w:val="00A610A4"/>
    <w:rsid w:val="00A61265"/>
    <w:rsid w:val="00A6188A"/>
    <w:rsid w:val="00A625E6"/>
    <w:rsid w:val="00A627C2"/>
    <w:rsid w:val="00A6354C"/>
    <w:rsid w:val="00A63BD4"/>
    <w:rsid w:val="00A64A58"/>
    <w:rsid w:val="00A64E3F"/>
    <w:rsid w:val="00A64FB5"/>
    <w:rsid w:val="00A65326"/>
    <w:rsid w:val="00A65A70"/>
    <w:rsid w:val="00A66125"/>
    <w:rsid w:val="00A664C3"/>
    <w:rsid w:val="00A66F11"/>
    <w:rsid w:val="00A6774B"/>
    <w:rsid w:val="00A677B6"/>
    <w:rsid w:val="00A67E13"/>
    <w:rsid w:val="00A701AD"/>
    <w:rsid w:val="00A7032C"/>
    <w:rsid w:val="00A70541"/>
    <w:rsid w:val="00A70B24"/>
    <w:rsid w:val="00A70ED5"/>
    <w:rsid w:val="00A71386"/>
    <w:rsid w:val="00A7187A"/>
    <w:rsid w:val="00A71929"/>
    <w:rsid w:val="00A719AF"/>
    <w:rsid w:val="00A71A69"/>
    <w:rsid w:val="00A71ACF"/>
    <w:rsid w:val="00A7201C"/>
    <w:rsid w:val="00A72552"/>
    <w:rsid w:val="00A72D55"/>
    <w:rsid w:val="00A72E3B"/>
    <w:rsid w:val="00A73783"/>
    <w:rsid w:val="00A73D90"/>
    <w:rsid w:val="00A74396"/>
    <w:rsid w:val="00A75355"/>
    <w:rsid w:val="00A7537D"/>
    <w:rsid w:val="00A7548F"/>
    <w:rsid w:val="00A754D0"/>
    <w:rsid w:val="00A756E8"/>
    <w:rsid w:val="00A758FE"/>
    <w:rsid w:val="00A75B82"/>
    <w:rsid w:val="00A75FF3"/>
    <w:rsid w:val="00A760EE"/>
    <w:rsid w:val="00A76811"/>
    <w:rsid w:val="00A7721B"/>
    <w:rsid w:val="00A7757D"/>
    <w:rsid w:val="00A7799C"/>
    <w:rsid w:val="00A804CD"/>
    <w:rsid w:val="00A80866"/>
    <w:rsid w:val="00A80C43"/>
    <w:rsid w:val="00A80E3C"/>
    <w:rsid w:val="00A80F06"/>
    <w:rsid w:val="00A80F94"/>
    <w:rsid w:val="00A81382"/>
    <w:rsid w:val="00A815AF"/>
    <w:rsid w:val="00A81B8A"/>
    <w:rsid w:val="00A81FE4"/>
    <w:rsid w:val="00A8213B"/>
    <w:rsid w:val="00A82902"/>
    <w:rsid w:val="00A8290E"/>
    <w:rsid w:val="00A829BB"/>
    <w:rsid w:val="00A83456"/>
    <w:rsid w:val="00A8398D"/>
    <w:rsid w:val="00A83A79"/>
    <w:rsid w:val="00A83E9A"/>
    <w:rsid w:val="00A83F1A"/>
    <w:rsid w:val="00A84051"/>
    <w:rsid w:val="00A84483"/>
    <w:rsid w:val="00A84616"/>
    <w:rsid w:val="00A84788"/>
    <w:rsid w:val="00A84FB4"/>
    <w:rsid w:val="00A85395"/>
    <w:rsid w:val="00A859BD"/>
    <w:rsid w:val="00A85EFC"/>
    <w:rsid w:val="00A861FD"/>
    <w:rsid w:val="00A863B9"/>
    <w:rsid w:val="00A8668F"/>
    <w:rsid w:val="00A8676B"/>
    <w:rsid w:val="00A86B45"/>
    <w:rsid w:val="00A87A00"/>
    <w:rsid w:val="00A87A11"/>
    <w:rsid w:val="00A87ADB"/>
    <w:rsid w:val="00A91083"/>
    <w:rsid w:val="00A9117A"/>
    <w:rsid w:val="00A911A2"/>
    <w:rsid w:val="00A91CC3"/>
    <w:rsid w:val="00A91FBF"/>
    <w:rsid w:val="00A928A4"/>
    <w:rsid w:val="00A92E41"/>
    <w:rsid w:val="00A92E82"/>
    <w:rsid w:val="00A93268"/>
    <w:rsid w:val="00A93A27"/>
    <w:rsid w:val="00A93BAF"/>
    <w:rsid w:val="00A93BD6"/>
    <w:rsid w:val="00A947B8"/>
    <w:rsid w:val="00A94BB1"/>
    <w:rsid w:val="00A94C83"/>
    <w:rsid w:val="00A95077"/>
    <w:rsid w:val="00A953DC"/>
    <w:rsid w:val="00A95A57"/>
    <w:rsid w:val="00A96382"/>
    <w:rsid w:val="00A96661"/>
    <w:rsid w:val="00A96956"/>
    <w:rsid w:val="00A96A37"/>
    <w:rsid w:val="00A96C91"/>
    <w:rsid w:val="00A9700B"/>
    <w:rsid w:val="00A974C8"/>
    <w:rsid w:val="00A974ED"/>
    <w:rsid w:val="00A97636"/>
    <w:rsid w:val="00AA0191"/>
    <w:rsid w:val="00AA0268"/>
    <w:rsid w:val="00AA04A1"/>
    <w:rsid w:val="00AA0595"/>
    <w:rsid w:val="00AA09EC"/>
    <w:rsid w:val="00AA0C53"/>
    <w:rsid w:val="00AA13C3"/>
    <w:rsid w:val="00AA1AA3"/>
    <w:rsid w:val="00AA1D65"/>
    <w:rsid w:val="00AA1DA4"/>
    <w:rsid w:val="00AA1DD7"/>
    <w:rsid w:val="00AA2093"/>
    <w:rsid w:val="00AA2AFB"/>
    <w:rsid w:val="00AA2D0D"/>
    <w:rsid w:val="00AA397A"/>
    <w:rsid w:val="00AA3F32"/>
    <w:rsid w:val="00AA40D2"/>
    <w:rsid w:val="00AA4243"/>
    <w:rsid w:val="00AA4297"/>
    <w:rsid w:val="00AA44F5"/>
    <w:rsid w:val="00AA4CF7"/>
    <w:rsid w:val="00AA4F97"/>
    <w:rsid w:val="00AA5A91"/>
    <w:rsid w:val="00AA5BA5"/>
    <w:rsid w:val="00AA6A72"/>
    <w:rsid w:val="00AA6A85"/>
    <w:rsid w:val="00AA719C"/>
    <w:rsid w:val="00AA7582"/>
    <w:rsid w:val="00AA7A9B"/>
    <w:rsid w:val="00AA7AD3"/>
    <w:rsid w:val="00AA7D2E"/>
    <w:rsid w:val="00AA7F91"/>
    <w:rsid w:val="00AB052F"/>
    <w:rsid w:val="00AB06FE"/>
    <w:rsid w:val="00AB0992"/>
    <w:rsid w:val="00AB0A84"/>
    <w:rsid w:val="00AB0C5F"/>
    <w:rsid w:val="00AB0E77"/>
    <w:rsid w:val="00AB13E7"/>
    <w:rsid w:val="00AB1993"/>
    <w:rsid w:val="00AB1BC2"/>
    <w:rsid w:val="00AB210B"/>
    <w:rsid w:val="00AB261E"/>
    <w:rsid w:val="00AB27A0"/>
    <w:rsid w:val="00AB27A2"/>
    <w:rsid w:val="00AB2928"/>
    <w:rsid w:val="00AB2AA4"/>
    <w:rsid w:val="00AB2FE8"/>
    <w:rsid w:val="00AB3569"/>
    <w:rsid w:val="00AB366F"/>
    <w:rsid w:val="00AB3A1B"/>
    <w:rsid w:val="00AB40AF"/>
    <w:rsid w:val="00AB48CB"/>
    <w:rsid w:val="00AB4B44"/>
    <w:rsid w:val="00AB4C21"/>
    <w:rsid w:val="00AB50B4"/>
    <w:rsid w:val="00AB544A"/>
    <w:rsid w:val="00AB5A6E"/>
    <w:rsid w:val="00AB5D8D"/>
    <w:rsid w:val="00AB6098"/>
    <w:rsid w:val="00AB6BA8"/>
    <w:rsid w:val="00AB6C54"/>
    <w:rsid w:val="00AB6CB4"/>
    <w:rsid w:val="00AB6CE9"/>
    <w:rsid w:val="00AB7272"/>
    <w:rsid w:val="00AB78B2"/>
    <w:rsid w:val="00AB7E0D"/>
    <w:rsid w:val="00AC03D0"/>
    <w:rsid w:val="00AC079D"/>
    <w:rsid w:val="00AC18EF"/>
    <w:rsid w:val="00AC20B4"/>
    <w:rsid w:val="00AC20F7"/>
    <w:rsid w:val="00AC2229"/>
    <w:rsid w:val="00AC2584"/>
    <w:rsid w:val="00AC2F53"/>
    <w:rsid w:val="00AC35A3"/>
    <w:rsid w:val="00AC3A48"/>
    <w:rsid w:val="00AC3B92"/>
    <w:rsid w:val="00AC4010"/>
    <w:rsid w:val="00AC408C"/>
    <w:rsid w:val="00AC46E9"/>
    <w:rsid w:val="00AC4779"/>
    <w:rsid w:val="00AC49C6"/>
    <w:rsid w:val="00AC4A5F"/>
    <w:rsid w:val="00AC4C60"/>
    <w:rsid w:val="00AC4D42"/>
    <w:rsid w:val="00AC4D84"/>
    <w:rsid w:val="00AC5830"/>
    <w:rsid w:val="00AC58F9"/>
    <w:rsid w:val="00AC5926"/>
    <w:rsid w:val="00AC5C98"/>
    <w:rsid w:val="00AC5D07"/>
    <w:rsid w:val="00AC5F43"/>
    <w:rsid w:val="00AC62D1"/>
    <w:rsid w:val="00AC6316"/>
    <w:rsid w:val="00AC63FA"/>
    <w:rsid w:val="00AC696E"/>
    <w:rsid w:val="00AC6CCA"/>
    <w:rsid w:val="00AC6D5A"/>
    <w:rsid w:val="00AC7280"/>
    <w:rsid w:val="00AC728B"/>
    <w:rsid w:val="00AC7297"/>
    <w:rsid w:val="00AC797A"/>
    <w:rsid w:val="00AD02B5"/>
    <w:rsid w:val="00AD08A0"/>
    <w:rsid w:val="00AD0A20"/>
    <w:rsid w:val="00AD0EA5"/>
    <w:rsid w:val="00AD0F1D"/>
    <w:rsid w:val="00AD10F6"/>
    <w:rsid w:val="00AD141E"/>
    <w:rsid w:val="00AD190F"/>
    <w:rsid w:val="00AD194F"/>
    <w:rsid w:val="00AD278C"/>
    <w:rsid w:val="00AD2E38"/>
    <w:rsid w:val="00AD2E9B"/>
    <w:rsid w:val="00AD2F19"/>
    <w:rsid w:val="00AD30FA"/>
    <w:rsid w:val="00AD32B8"/>
    <w:rsid w:val="00AD3BAF"/>
    <w:rsid w:val="00AD3F8D"/>
    <w:rsid w:val="00AD41DA"/>
    <w:rsid w:val="00AD4624"/>
    <w:rsid w:val="00AD479A"/>
    <w:rsid w:val="00AD50EF"/>
    <w:rsid w:val="00AD56F5"/>
    <w:rsid w:val="00AD591A"/>
    <w:rsid w:val="00AD5B1A"/>
    <w:rsid w:val="00AD5E22"/>
    <w:rsid w:val="00AD7FD7"/>
    <w:rsid w:val="00AE028E"/>
    <w:rsid w:val="00AE0AFC"/>
    <w:rsid w:val="00AE1159"/>
    <w:rsid w:val="00AE122C"/>
    <w:rsid w:val="00AE1230"/>
    <w:rsid w:val="00AE12B3"/>
    <w:rsid w:val="00AE248A"/>
    <w:rsid w:val="00AE2496"/>
    <w:rsid w:val="00AE27FD"/>
    <w:rsid w:val="00AE28F1"/>
    <w:rsid w:val="00AE2DF1"/>
    <w:rsid w:val="00AE30B2"/>
    <w:rsid w:val="00AE368F"/>
    <w:rsid w:val="00AE4A89"/>
    <w:rsid w:val="00AE4E2D"/>
    <w:rsid w:val="00AE5896"/>
    <w:rsid w:val="00AE5A5C"/>
    <w:rsid w:val="00AE5FBC"/>
    <w:rsid w:val="00AE6390"/>
    <w:rsid w:val="00AE6852"/>
    <w:rsid w:val="00AE69A9"/>
    <w:rsid w:val="00AE69B5"/>
    <w:rsid w:val="00AE6A3D"/>
    <w:rsid w:val="00AE79AA"/>
    <w:rsid w:val="00AE7DD5"/>
    <w:rsid w:val="00AE7E10"/>
    <w:rsid w:val="00AE7F97"/>
    <w:rsid w:val="00AF0535"/>
    <w:rsid w:val="00AF06BA"/>
    <w:rsid w:val="00AF07CF"/>
    <w:rsid w:val="00AF081E"/>
    <w:rsid w:val="00AF0887"/>
    <w:rsid w:val="00AF0A74"/>
    <w:rsid w:val="00AF0BD7"/>
    <w:rsid w:val="00AF1553"/>
    <w:rsid w:val="00AF1820"/>
    <w:rsid w:val="00AF2037"/>
    <w:rsid w:val="00AF229E"/>
    <w:rsid w:val="00AF293D"/>
    <w:rsid w:val="00AF2BE7"/>
    <w:rsid w:val="00AF2F4A"/>
    <w:rsid w:val="00AF3133"/>
    <w:rsid w:val="00AF3332"/>
    <w:rsid w:val="00AF3EF7"/>
    <w:rsid w:val="00AF4167"/>
    <w:rsid w:val="00AF41D3"/>
    <w:rsid w:val="00AF4C68"/>
    <w:rsid w:val="00AF4D9A"/>
    <w:rsid w:val="00AF4DB1"/>
    <w:rsid w:val="00AF4F52"/>
    <w:rsid w:val="00AF5157"/>
    <w:rsid w:val="00AF5176"/>
    <w:rsid w:val="00AF541F"/>
    <w:rsid w:val="00AF5A34"/>
    <w:rsid w:val="00AF5CCD"/>
    <w:rsid w:val="00AF611B"/>
    <w:rsid w:val="00AF614E"/>
    <w:rsid w:val="00AF6743"/>
    <w:rsid w:val="00AF6D73"/>
    <w:rsid w:val="00B00243"/>
    <w:rsid w:val="00B00806"/>
    <w:rsid w:val="00B008A8"/>
    <w:rsid w:val="00B011E8"/>
    <w:rsid w:val="00B01EBF"/>
    <w:rsid w:val="00B0204E"/>
    <w:rsid w:val="00B02588"/>
    <w:rsid w:val="00B02710"/>
    <w:rsid w:val="00B02789"/>
    <w:rsid w:val="00B0279D"/>
    <w:rsid w:val="00B029FF"/>
    <w:rsid w:val="00B03755"/>
    <w:rsid w:val="00B04237"/>
    <w:rsid w:val="00B043BB"/>
    <w:rsid w:val="00B043F6"/>
    <w:rsid w:val="00B04498"/>
    <w:rsid w:val="00B046F3"/>
    <w:rsid w:val="00B0485D"/>
    <w:rsid w:val="00B0513D"/>
    <w:rsid w:val="00B053B8"/>
    <w:rsid w:val="00B05859"/>
    <w:rsid w:val="00B05E44"/>
    <w:rsid w:val="00B05FF8"/>
    <w:rsid w:val="00B0670F"/>
    <w:rsid w:val="00B06866"/>
    <w:rsid w:val="00B07057"/>
    <w:rsid w:val="00B0739F"/>
    <w:rsid w:val="00B076FD"/>
    <w:rsid w:val="00B07BC5"/>
    <w:rsid w:val="00B07D35"/>
    <w:rsid w:val="00B101D8"/>
    <w:rsid w:val="00B102C0"/>
    <w:rsid w:val="00B1036E"/>
    <w:rsid w:val="00B10488"/>
    <w:rsid w:val="00B1079B"/>
    <w:rsid w:val="00B10890"/>
    <w:rsid w:val="00B10DAB"/>
    <w:rsid w:val="00B10F3B"/>
    <w:rsid w:val="00B10F95"/>
    <w:rsid w:val="00B11013"/>
    <w:rsid w:val="00B110B0"/>
    <w:rsid w:val="00B11149"/>
    <w:rsid w:val="00B1122C"/>
    <w:rsid w:val="00B1187C"/>
    <w:rsid w:val="00B11BE3"/>
    <w:rsid w:val="00B11DD6"/>
    <w:rsid w:val="00B12121"/>
    <w:rsid w:val="00B12419"/>
    <w:rsid w:val="00B124ED"/>
    <w:rsid w:val="00B12549"/>
    <w:rsid w:val="00B127E6"/>
    <w:rsid w:val="00B12898"/>
    <w:rsid w:val="00B12C02"/>
    <w:rsid w:val="00B131AF"/>
    <w:rsid w:val="00B135F4"/>
    <w:rsid w:val="00B148E5"/>
    <w:rsid w:val="00B150F2"/>
    <w:rsid w:val="00B1538F"/>
    <w:rsid w:val="00B15461"/>
    <w:rsid w:val="00B16294"/>
    <w:rsid w:val="00B169B9"/>
    <w:rsid w:val="00B16B07"/>
    <w:rsid w:val="00B16CBB"/>
    <w:rsid w:val="00B1724D"/>
    <w:rsid w:val="00B17322"/>
    <w:rsid w:val="00B175B0"/>
    <w:rsid w:val="00B17D08"/>
    <w:rsid w:val="00B17D0F"/>
    <w:rsid w:val="00B202C5"/>
    <w:rsid w:val="00B204E7"/>
    <w:rsid w:val="00B206ED"/>
    <w:rsid w:val="00B20B0B"/>
    <w:rsid w:val="00B20DE0"/>
    <w:rsid w:val="00B214FF"/>
    <w:rsid w:val="00B21B08"/>
    <w:rsid w:val="00B21C09"/>
    <w:rsid w:val="00B220D5"/>
    <w:rsid w:val="00B223D1"/>
    <w:rsid w:val="00B22678"/>
    <w:rsid w:val="00B22798"/>
    <w:rsid w:val="00B228B1"/>
    <w:rsid w:val="00B239AD"/>
    <w:rsid w:val="00B23EE1"/>
    <w:rsid w:val="00B2405D"/>
    <w:rsid w:val="00B24A26"/>
    <w:rsid w:val="00B24A7B"/>
    <w:rsid w:val="00B2537E"/>
    <w:rsid w:val="00B25709"/>
    <w:rsid w:val="00B25BE5"/>
    <w:rsid w:val="00B264CB"/>
    <w:rsid w:val="00B26503"/>
    <w:rsid w:val="00B265FC"/>
    <w:rsid w:val="00B2689A"/>
    <w:rsid w:val="00B26EC7"/>
    <w:rsid w:val="00B26FE5"/>
    <w:rsid w:val="00B27029"/>
    <w:rsid w:val="00B27501"/>
    <w:rsid w:val="00B277C0"/>
    <w:rsid w:val="00B27CD8"/>
    <w:rsid w:val="00B30261"/>
    <w:rsid w:val="00B30719"/>
    <w:rsid w:val="00B30D3F"/>
    <w:rsid w:val="00B3125B"/>
    <w:rsid w:val="00B31372"/>
    <w:rsid w:val="00B3199B"/>
    <w:rsid w:val="00B31FA5"/>
    <w:rsid w:val="00B32C86"/>
    <w:rsid w:val="00B33203"/>
    <w:rsid w:val="00B33235"/>
    <w:rsid w:val="00B3326E"/>
    <w:rsid w:val="00B33707"/>
    <w:rsid w:val="00B33895"/>
    <w:rsid w:val="00B33C49"/>
    <w:rsid w:val="00B33E47"/>
    <w:rsid w:val="00B344B5"/>
    <w:rsid w:val="00B34FEB"/>
    <w:rsid w:val="00B35145"/>
    <w:rsid w:val="00B35646"/>
    <w:rsid w:val="00B35660"/>
    <w:rsid w:val="00B361CA"/>
    <w:rsid w:val="00B36234"/>
    <w:rsid w:val="00B366AB"/>
    <w:rsid w:val="00B368E0"/>
    <w:rsid w:val="00B37D82"/>
    <w:rsid w:val="00B37F64"/>
    <w:rsid w:val="00B409CF"/>
    <w:rsid w:val="00B41439"/>
    <w:rsid w:val="00B416CD"/>
    <w:rsid w:val="00B41DDB"/>
    <w:rsid w:val="00B42125"/>
    <w:rsid w:val="00B423FA"/>
    <w:rsid w:val="00B42CD6"/>
    <w:rsid w:val="00B430C4"/>
    <w:rsid w:val="00B4326E"/>
    <w:rsid w:val="00B432A2"/>
    <w:rsid w:val="00B43640"/>
    <w:rsid w:val="00B43AD8"/>
    <w:rsid w:val="00B43C49"/>
    <w:rsid w:val="00B43F12"/>
    <w:rsid w:val="00B44215"/>
    <w:rsid w:val="00B44488"/>
    <w:rsid w:val="00B444E9"/>
    <w:rsid w:val="00B44B2F"/>
    <w:rsid w:val="00B44BE5"/>
    <w:rsid w:val="00B44DD8"/>
    <w:rsid w:val="00B45B03"/>
    <w:rsid w:val="00B461F9"/>
    <w:rsid w:val="00B46634"/>
    <w:rsid w:val="00B46838"/>
    <w:rsid w:val="00B469BC"/>
    <w:rsid w:val="00B46ADE"/>
    <w:rsid w:val="00B46FAC"/>
    <w:rsid w:val="00B47621"/>
    <w:rsid w:val="00B47A14"/>
    <w:rsid w:val="00B504D9"/>
    <w:rsid w:val="00B507FA"/>
    <w:rsid w:val="00B50962"/>
    <w:rsid w:val="00B50CD7"/>
    <w:rsid w:val="00B50FB0"/>
    <w:rsid w:val="00B5150C"/>
    <w:rsid w:val="00B51A4B"/>
    <w:rsid w:val="00B51C9B"/>
    <w:rsid w:val="00B51E33"/>
    <w:rsid w:val="00B52343"/>
    <w:rsid w:val="00B52837"/>
    <w:rsid w:val="00B52854"/>
    <w:rsid w:val="00B52D4A"/>
    <w:rsid w:val="00B5304C"/>
    <w:rsid w:val="00B535CC"/>
    <w:rsid w:val="00B5395D"/>
    <w:rsid w:val="00B54061"/>
    <w:rsid w:val="00B54AAB"/>
    <w:rsid w:val="00B54B72"/>
    <w:rsid w:val="00B55263"/>
    <w:rsid w:val="00B552DA"/>
    <w:rsid w:val="00B557B2"/>
    <w:rsid w:val="00B558EF"/>
    <w:rsid w:val="00B55BDD"/>
    <w:rsid w:val="00B55BEE"/>
    <w:rsid w:val="00B55CFA"/>
    <w:rsid w:val="00B5638F"/>
    <w:rsid w:val="00B565A4"/>
    <w:rsid w:val="00B56607"/>
    <w:rsid w:val="00B5678A"/>
    <w:rsid w:val="00B567E4"/>
    <w:rsid w:val="00B56D2C"/>
    <w:rsid w:val="00B578D7"/>
    <w:rsid w:val="00B57BE0"/>
    <w:rsid w:val="00B57D83"/>
    <w:rsid w:val="00B57EA8"/>
    <w:rsid w:val="00B60037"/>
    <w:rsid w:val="00B60D74"/>
    <w:rsid w:val="00B61336"/>
    <w:rsid w:val="00B6133C"/>
    <w:rsid w:val="00B6186C"/>
    <w:rsid w:val="00B61FFB"/>
    <w:rsid w:val="00B621FB"/>
    <w:rsid w:val="00B62AC4"/>
    <w:rsid w:val="00B62AEE"/>
    <w:rsid w:val="00B62E82"/>
    <w:rsid w:val="00B63194"/>
    <w:rsid w:val="00B635BF"/>
    <w:rsid w:val="00B636CF"/>
    <w:rsid w:val="00B638B0"/>
    <w:rsid w:val="00B63D14"/>
    <w:rsid w:val="00B63FC5"/>
    <w:rsid w:val="00B64496"/>
    <w:rsid w:val="00B645EB"/>
    <w:rsid w:val="00B6463C"/>
    <w:rsid w:val="00B64951"/>
    <w:rsid w:val="00B64BCF"/>
    <w:rsid w:val="00B653F2"/>
    <w:rsid w:val="00B65E38"/>
    <w:rsid w:val="00B65F49"/>
    <w:rsid w:val="00B65F98"/>
    <w:rsid w:val="00B66740"/>
    <w:rsid w:val="00B6693F"/>
    <w:rsid w:val="00B66963"/>
    <w:rsid w:val="00B6718D"/>
    <w:rsid w:val="00B67D1D"/>
    <w:rsid w:val="00B70359"/>
    <w:rsid w:val="00B705E0"/>
    <w:rsid w:val="00B70CB8"/>
    <w:rsid w:val="00B70D94"/>
    <w:rsid w:val="00B70FCB"/>
    <w:rsid w:val="00B71151"/>
    <w:rsid w:val="00B7144B"/>
    <w:rsid w:val="00B719A2"/>
    <w:rsid w:val="00B71AB7"/>
    <w:rsid w:val="00B71DB4"/>
    <w:rsid w:val="00B71F28"/>
    <w:rsid w:val="00B72863"/>
    <w:rsid w:val="00B729E7"/>
    <w:rsid w:val="00B72BC8"/>
    <w:rsid w:val="00B7337C"/>
    <w:rsid w:val="00B73615"/>
    <w:rsid w:val="00B73654"/>
    <w:rsid w:val="00B736E9"/>
    <w:rsid w:val="00B73A4F"/>
    <w:rsid w:val="00B73CF0"/>
    <w:rsid w:val="00B73D7E"/>
    <w:rsid w:val="00B73F9C"/>
    <w:rsid w:val="00B7444C"/>
    <w:rsid w:val="00B745FA"/>
    <w:rsid w:val="00B746D1"/>
    <w:rsid w:val="00B7483A"/>
    <w:rsid w:val="00B74895"/>
    <w:rsid w:val="00B74B48"/>
    <w:rsid w:val="00B74D5D"/>
    <w:rsid w:val="00B75990"/>
    <w:rsid w:val="00B75AB6"/>
    <w:rsid w:val="00B75DD5"/>
    <w:rsid w:val="00B75FF1"/>
    <w:rsid w:val="00B76127"/>
    <w:rsid w:val="00B761E0"/>
    <w:rsid w:val="00B76B06"/>
    <w:rsid w:val="00B76E57"/>
    <w:rsid w:val="00B76EE0"/>
    <w:rsid w:val="00B77193"/>
    <w:rsid w:val="00B771B2"/>
    <w:rsid w:val="00B7782D"/>
    <w:rsid w:val="00B77C95"/>
    <w:rsid w:val="00B77DF5"/>
    <w:rsid w:val="00B80856"/>
    <w:rsid w:val="00B80927"/>
    <w:rsid w:val="00B80CD5"/>
    <w:rsid w:val="00B81AE5"/>
    <w:rsid w:val="00B81F29"/>
    <w:rsid w:val="00B825BC"/>
    <w:rsid w:val="00B82799"/>
    <w:rsid w:val="00B827E7"/>
    <w:rsid w:val="00B83B82"/>
    <w:rsid w:val="00B83C24"/>
    <w:rsid w:val="00B83C67"/>
    <w:rsid w:val="00B8409E"/>
    <w:rsid w:val="00B8416F"/>
    <w:rsid w:val="00B842F4"/>
    <w:rsid w:val="00B843EA"/>
    <w:rsid w:val="00B845FE"/>
    <w:rsid w:val="00B850A2"/>
    <w:rsid w:val="00B85166"/>
    <w:rsid w:val="00B854A6"/>
    <w:rsid w:val="00B8553F"/>
    <w:rsid w:val="00B85DF8"/>
    <w:rsid w:val="00B85E9C"/>
    <w:rsid w:val="00B85F09"/>
    <w:rsid w:val="00B85F23"/>
    <w:rsid w:val="00B86852"/>
    <w:rsid w:val="00B868B7"/>
    <w:rsid w:val="00B86B5B"/>
    <w:rsid w:val="00B86DC5"/>
    <w:rsid w:val="00B86E55"/>
    <w:rsid w:val="00B870D2"/>
    <w:rsid w:val="00B870EE"/>
    <w:rsid w:val="00B87448"/>
    <w:rsid w:val="00B87E59"/>
    <w:rsid w:val="00B90405"/>
    <w:rsid w:val="00B91629"/>
    <w:rsid w:val="00B917E3"/>
    <w:rsid w:val="00B918DF"/>
    <w:rsid w:val="00B91C57"/>
    <w:rsid w:val="00B922B5"/>
    <w:rsid w:val="00B928B5"/>
    <w:rsid w:val="00B92C31"/>
    <w:rsid w:val="00B93674"/>
    <w:rsid w:val="00B93AEF"/>
    <w:rsid w:val="00B93F70"/>
    <w:rsid w:val="00B94147"/>
    <w:rsid w:val="00B94309"/>
    <w:rsid w:val="00B9455F"/>
    <w:rsid w:val="00B94D25"/>
    <w:rsid w:val="00B94D47"/>
    <w:rsid w:val="00B94E21"/>
    <w:rsid w:val="00B96A47"/>
    <w:rsid w:val="00B9703A"/>
    <w:rsid w:val="00B9741D"/>
    <w:rsid w:val="00B97A30"/>
    <w:rsid w:val="00B97AB3"/>
    <w:rsid w:val="00B97B75"/>
    <w:rsid w:val="00B97EC2"/>
    <w:rsid w:val="00BA0362"/>
    <w:rsid w:val="00BA10DD"/>
    <w:rsid w:val="00BA1654"/>
    <w:rsid w:val="00BA184C"/>
    <w:rsid w:val="00BA1873"/>
    <w:rsid w:val="00BA1BEB"/>
    <w:rsid w:val="00BA1F91"/>
    <w:rsid w:val="00BA24C7"/>
    <w:rsid w:val="00BA2FFF"/>
    <w:rsid w:val="00BA3023"/>
    <w:rsid w:val="00BA314B"/>
    <w:rsid w:val="00BA3246"/>
    <w:rsid w:val="00BA38D6"/>
    <w:rsid w:val="00BA3A64"/>
    <w:rsid w:val="00BA3BA0"/>
    <w:rsid w:val="00BA3F9A"/>
    <w:rsid w:val="00BA40AF"/>
    <w:rsid w:val="00BA4CF9"/>
    <w:rsid w:val="00BA4FAA"/>
    <w:rsid w:val="00BA5764"/>
    <w:rsid w:val="00BA5DFF"/>
    <w:rsid w:val="00BA5E91"/>
    <w:rsid w:val="00BA6207"/>
    <w:rsid w:val="00BA6235"/>
    <w:rsid w:val="00BA68A8"/>
    <w:rsid w:val="00BA6A77"/>
    <w:rsid w:val="00BA74BA"/>
    <w:rsid w:val="00BA7BB5"/>
    <w:rsid w:val="00BB0011"/>
    <w:rsid w:val="00BB02C6"/>
    <w:rsid w:val="00BB0AF9"/>
    <w:rsid w:val="00BB0CBE"/>
    <w:rsid w:val="00BB0FA1"/>
    <w:rsid w:val="00BB1311"/>
    <w:rsid w:val="00BB1927"/>
    <w:rsid w:val="00BB1EDE"/>
    <w:rsid w:val="00BB2026"/>
    <w:rsid w:val="00BB2051"/>
    <w:rsid w:val="00BB2052"/>
    <w:rsid w:val="00BB20B2"/>
    <w:rsid w:val="00BB247A"/>
    <w:rsid w:val="00BB2B3F"/>
    <w:rsid w:val="00BB2D2C"/>
    <w:rsid w:val="00BB30FA"/>
    <w:rsid w:val="00BB3241"/>
    <w:rsid w:val="00BB36DC"/>
    <w:rsid w:val="00BB3705"/>
    <w:rsid w:val="00BB3A66"/>
    <w:rsid w:val="00BB3C63"/>
    <w:rsid w:val="00BB40E5"/>
    <w:rsid w:val="00BB4340"/>
    <w:rsid w:val="00BB450A"/>
    <w:rsid w:val="00BB45FC"/>
    <w:rsid w:val="00BB46B7"/>
    <w:rsid w:val="00BB4928"/>
    <w:rsid w:val="00BB4EF3"/>
    <w:rsid w:val="00BB5CD7"/>
    <w:rsid w:val="00BB5EA0"/>
    <w:rsid w:val="00BB60E9"/>
    <w:rsid w:val="00BB6626"/>
    <w:rsid w:val="00BB66AA"/>
    <w:rsid w:val="00BB6C27"/>
    <w:rsid w:val="00BB6C55"/>
    <w:rsid w:val="00BB6D22"/>
    <w:rsid w:val="00BB70B0"/>
    <w:rsid w:val="00BB70D0"/>
    <w:rsid w:val="00BB73EB"/>
    <w:rsid w:val="00BB7778"/>
    <w:rsid w:val="00BB7E3C"/>
    <w:rsid w:val="00BC0266"/>
    <w:rsid w:val="00BC0474"/>
    <w:rsid w:val="00BC0658"/>
    <w:rsid w:val="00BC0A5C"/>
    <w:rsid w:val="00BC0A63"/>
    <w:rsid w:val="00BC0A7D"/>
    <w:rsid w:val="00BC0B8B"/>
    <w:rsid w:val="00BC102D"/>
    <w:rsid w:val="00BC11F9"/>
    <w:rsid w:val="00BC1A78"/>
    <w:rsid w:val="00BC1C3A"/>
    <w:rsid w:val="00BC1EEC"/>
    <w:rsid w:val="00BC24F6"/>
    <w:rsid w:val="00BC2D37"/>
    <w:rsid w:val="00BC2DD9"/>
    <w:rsid w:val="00BC2E01"/>
    <w:rsid w:val="00BC3A57"/>
    <w:rsid w:val="00BC408E"/>
    <w:rsid w:val="00BC40C2"/>
    <w:rsid w:val="00BC4204"/>
    <w:rsid w:val="00BC5AC8"/>
    <w:rsid w:val="00BC5BAC"/>
    <w:rsid w:val="00BC61EE"/>
    <w:rsid w:val="00BC66D3"/>
    <w:rsid w:val="00BC6AAB"/>
    <w:rsid w:val="00BC738D"/>
    <w:rsid w:val="00BC7DC5"/>
    <w:rsid w:val="00BC7EB0"/>
    <w:rsid w:val="00BD0319"/>
    <w:rsid w:val="00BD0400"/>
    <w:rsid w:val="00BD061A"/>
    <w:rsid w:val="00BD091D"/>
    <w:rsid w:val="00BD0BEB"/>
    <w:rsid w:val="00BD0C09"/>
    <w:rsid w:val="00BD0FE3"/>
    <w:rsid w:val="00BD1CF9"/>
    <w:rsid w:val="00BD2D26"/>
    <w:rsid w:val="00BD31FF"/>
    <w:rsid w:val="00BD324C"/>
    <w:rsid w:val="00BD330A"/>
    <w:rsid w:val="00BD366F"/>
    <w:rsid w:val="00BD39F1"/>
    <w:rsid w:val="00BD3CBE"/>
    <w:rsid w:val="00BD4015"/>
    <w:rsid w:val="00BD4077"/>
    <w:rsid w:val="00BD459C"/>
    <w:rsid w:val="00BD4643"/>
    <w:rsid w:val="00BD4C36"/>
    <w:rsid w:val="00BD4E56"/>
    <w:rsid w:val="00BD50FA"/>
    <w:rsid w:val="00BD52BF"/>
    <w:rsid w:val="00BD546D"/>
    <w:rsid w:val="00BD59E5"/>
    <w:rsid w:val="00BD5C68"/>
    <w:rsid w:val="00BD6532"/>
    <w:rsid w:val="00BD655E"/>
    <w:rsid w:val="00BD6998"/>
    <w:rsid w:val="00BD6A74"/>
    <w:rsid w:val="00BD6DF7"/>
    <w:rsid w:val="00BD7170"/>
    <w:rsid w:val="00BD73C7"/>
    <w:rsid w:val="00BD7424"/>
    <w:rsid w:val="00BD7B34"/>
    <w:rsid w:val="00BD7BA5"/>
    <w:rsid w:val="00BD7CF4"/>
    <w:rsid w:val="00BE03DA"/>
    <w:rsid w:val="00BE0CEE"/>
    <w:rsid w:val="00BE0ED8"/>
    <w:rsid w:val="00BE143B"/>
    <w:rsid w:val="00BE2E56"/>
    <w:rsid w:val="00BE35A9"/>
    <w:rsid w:val="00BE3997"/>
    <w:rsid w:val="00BE3B59"/>
    <w:rsid w:val="00BE3C56"/>
    <w:rsid w:val="00BE3F76"/>
    <w:rsid w:val="00BE403F"/>
    <w:rsid w:val="00BE41F9"/>
    <w:rsid w:val="00BE4632"/>
    <w:rsid w:val="00BE4980"/>
    <w:rsid w:val="00BE4BF3"/>
    <w:rsid w:val="00BE4C31"/>
    <w:rsid w:val="00BE4D70"/>
    <w:rsid w:val="00BE5548"/>
    <w:rsid w:val="00BE5980"/>
    <w:rsid w:val="00BE5ABA"/>
    <w:rsid w:val="00BE6044"/>
    <w:rsid w:val="00BE630F"/>
    <w:rsid w:val="00BE664C"/>
    <w:rsid w:val="00BE672B"/>
    <w:rsid w:val="00BE6786"/>
    <w:rsid w:val="00BE6B50"/>
    <w:rsid w:val="00BE6F7D"/>
    <w:rsid w:val="00BE743C"/>
    <w:rsid w:val="00BF055C"/>
    <w:rsid w:val="00BF0617"/>
    <w:rsid w:val="00BF0A4B"/>
    <w:rsid w:val="00BF1250"/>
    <w:rsid w:val="00BF17D8"/>
    <w:rsid w:val="00BF18C3"/>
    <w:rsid w:val="00BF1AC9"/>
    <w:rsid w:val="00BF1D80"/>
    <w:rsid w:val="00BF1D9A"/>
    <w:rsid w:val="00BF2185"/>
    <w:rsid w:val="00BF24B8"/>
    <w:rsid w:val="00BF2D63"/>
    <w:rsid w:val="00BF3834"/>
    <w:rsid w:val="00BF3CC5"/>
    <w:rsid w:val="00BF3F1D"/>
    <w:rsid w:val="00BF420C"/>
    <w:rsid w:val="00BF48E9"/>
    <w:rsid w:val="00BF4BF7"/>
    <w:rsid w:val="00BF4C33"/>
    <w:rsid w:val="00BF53C3"/>
    <w:rsid w:val="00BF5735"/>
    <w:rsid w:val="00BF61D1"/>
    <w:rsid w:val="00BF6213"/>
    <w:rsid w:val="00BF67A1"/>
    <w:rsid w:val="00BF6809"/>
    <w:rsid w:val="00BF6C11"/>
    <w:rsid w:val="00BF6F1E"/>
    <w:rsid w:val="00BF71C5"/>
    <w:rsid w:val="00BF766D"/>
    <w:rsid w:val="00BF76DA"/>
    <w:rsid w:val="00BF7A5C"/>
    <w:rsid w:val="00C0070A"/>
    <w:rsid w:val="00C00EBD"/>
    <w:rsid w:val="00C00F87"/>
    <w:rsid w:val="00C010F3"/>
    <w:rsid w:val="00C011D4"/>
    <w:rsid w:val="00C0128C"/>
    <w:rsid w:val="00C013CC"/>
    <w:rsid w:val="00C019B8"/>
    <w:rsid w:val="00C01A4A"/>
    <w:rsid w:val="00C02544"/>
    <w:rsid w:val="00C0260A"/>
    <w:rsid w:val="00C027F4"/>
    <w:rsid w:val="00C02B37"/>
    <w:rsid w:val="00C02D3E"/>
    <w:rsid w:val="00C02E02"/>
    <w:rsid w:val="00C02E22"/>
    <w:rsid w:val="00C03138"/>
    <w:rsid w:val="00C03775"/>
    <w:rsid w:val="00C03A6F"/>
    <w:rsid w:val="00C03A82"/>
    <w:rsid w:val="00C040F4"/>
    <w:rsid w:val="00C0423F"/>
    <w:rsid w:val="00C04857"/>
    <w:rsid w:val="00C04979"/>
    <w:rsid w:val="00C04DFA"/>
    <w:rsid w:val="00C04E62"/>
    <w:rsid w:val="00C04ECA"/>
    <w:rsid w:val="00C052FF"/>
    <w:rsid w:val="00C0535F"/>
    <w:rsid w:val="00C05616"/>
    <w:rsid w:val="00C056BA"/>
    <w:rsid w:val="00C059FE"/>
    <w:rsid w:val="00C05B7D"/>
    <w:rsid w:val="00C06FC7"/>
    <w:rsid w:val="00C0710E"/>
    <w:rsid w:val="00C0773E"/>
    <w:rsid w:val="00C07BD4"/>
    <w:rsid w:val="00C07C8D"/>
    <w:rsid w:val="00C07C9A"/>
    <w:rsid w:val="00C07DB5"/>
    <w:rsid w:val="00C07E71"/>
    <w:rsid w:val="00C10513"/>
    <w:rsid w:val="00C10697"/>
    <w:rsid w:val="00C10B2D"/>
    <w:rsid w:val="00C10DD9"/>
    <w:rsid w:val="00C11523"/>
    <w:rsid w:val="00C1164C"/>
    <w:rsid w:val="00C11C1D"/>
    <w:rsid w:val="00C12170"/>
    <w:rsid w:val="00C121E5"/>
    <w:rsid w:val="00C1226B"/>
    <w:rsid w:val="00C1231C"/>
    <w:rsid w:val="00C1251A"/>
    <w:rsid w:val="00C12689"/>
    <w:rsid w:val="00C12DE7"/>
    <w:rsid w:val="00C12E76"/>
    <w:rsid w:val="00C13F30"/>
    <w:rsid w:val="00C14344"/>
    <w:rsid w:val="00C153C0"/>
    <w:rsid w:val="00C157FB"/>
    <w:rsid w:val="00C15A15"/>
    <w:rsid w:val="00C15BCF"/>
    <w:rsid w:val="00C15D11"/>
    <w:rsid w:val="00C16008"/>
    <w:rsid w:val="00C1619B"/>
    <w:rsid w:val="00C17009"/>
    <w:rsid w:val="00C1766D"/>
    <w:rsid w:val="00C176D1"/>
    <w:rsid w:val="00C1774B"/>
    <w:rsid w:val="00C178C4"/>
    <w:rsid w:val="00C17933"/>
    <w:rsid w:val="00C17C05"/>
    <w:rsid w:val="00C17F74"/>
    <w:rsid w:val="00C203C3"/>
    <w:rsid w:val="00C20E33"/>
    <w:rsid w:val="00C20FB4"/>
    <w:rsid w:val="00C21344"/>
    <w:rsid w:val="00C2185D"/>
    <w:rsid w:val="00C22AF3"/>
    <w:rsid w:val="00C22E40"/>
    <w:rsid w:val="00C23898"/>
    <w:rsid w:val="00C23CC5"/>
    <w:rsid w:val="00C23E99"/>
    <w:rsid w:val="00C242A2"/>
    <w:rsid w:val="00C2494F"/>
    <w:rsid w:val="00C249B1"/>
    <w:rsid w:val="00C25242"/>
    <w:rsid w:val="00C256FE"/>
    <w:rsid w:val="00C25756"/>
    <w:rsid w:val="00C259F3"/>
    <w:rsid w:val="00C25A45"/>
    <w:rsid w:val="00C25B6D"/>
    <w:rsid w:val="00C25E45"/>
    <w:rsid w:val="00C26288"/>
    <w:rsid w:val="00C263BE"/>
    <w:rsid w:val="00C27090"/>
    <w:rsid w:val="00C276F5"/>
    <w:rsid w:val="00C27C32"/>
    <w:rsid w:val="00C30307"/>
    <w:rsid w:val="00C3098F"/>
    <w:rsid w:val="00C31EA7"/>
    <w:rsid w:val="00C3212E"/>
    <w:rsid w:val="00C32E7B"/>
    <w:rsid w:val="00C33402"/>
    <w:rsid w:val="00C33FD9"/>
    <w:rsid w:val="00C34173"/>
    <w:rsid w:val="00C342F6"/>
    <w:rsid w:val="00C34AD0"/>
    <w:rsid w:val="00C351C6"/>
    <w:rsid w:val="00C352F2"/>
    <w:rsid w:val="00C35391"/>
    <w:rsid w:val="00C354D2"/>
    <w:rsid w:val="00C35BF9"/>
    <w:rsid w:val="00C35D3B"/>
    <w:rsid w:val="00C3609F"/>
    <w:rsid w:val="00C37E98"/>
    <w:rsid w:val="00C4005E"/>
    <w:rsid w:val="00C40557"/>
    <w:rsid w:val="00C409C5"/>
    <w:rsid w:val="00C40D29"/>
    <w:rsid w:val="00C40D8C"/>
    <w:rsid w:val="00C411C3"/>
    <w:rsid w:val="00C41553"/>
    <w:rsid w:val="00C419C6"/>
    <w:rsid w:val="00C41DA1"/>
    <w:rsid w:val="00C4213C"/>
    <w:rsid w:val="00C423B6"/>
    <w:rsid w:val="00C42402"/>
    <w:rsid w:val="00C4258D"/>
    <w:rsid w:val="00C42616"/>
    <w:rsid w:val="00C4265E"/>
    <w:rsid w:val="00C429EB"/>
    <w:rsid w:val="00C42B07"/>
    <w:rsid w:val="00C42D29"/>
    <w:rsid w:val="00C42D31"/>
    <w:rsid w:val="00C42FB0"/>
    <w:rsid w:val="00C42FB7"/>
    <w:rsid w:val="00C43973"/>
    <w:rsid w:val="00C4417E"/>
    <w:rsid w:val="00C442D3"/>
    <w:rsid w:val="00C44569"/>
    <w:rsid w:val="00C44A3A"/>
    <w:rsid w:val="00C45066"/>
    <w:rsid w:val="00C45071"/>
    <w:rsid w:val="00C454E1"/>
    <w:rsid w:val="00C45579"/>
    <w:rsid w:val="00C45785"/>
    <w:rsid w:val="00C45B4D"/>
    <w:rsid w:val="00C45D58"/>
    <w:rsid w:val="00C45F73"/>
    <w:rsid w:val="00C46207"/>
    <w:rsid w:val="00C462BA"/>
    <w:rsid w:val="00C463A0"/>
    <w:rsid w:val="00C46B07"/>
    <w:rsid w:val="00C46B17"/>
    <w:rsid w:val="00C46B21"/>
    <w:rsid w:val="00C46CBC"/>
    <w:rsid w:val="00C47011"/>
    <w:rsid w:val="00C47CE3"/>
    <w:rsid w:val="00C47D96"/>
    <w:rsid w:val="00C47E15"/>
    <w:rsid w:val="00C5003A"/>
    <w:rsid w:val="00C50208"/>
    <w:rsid w:val="00C50546"/>
    <w:rsid w:val="00C506FC"/>
    <w:rsid w:val="00C50A82"/>
    <w:rsid w:val="00C50A93"/>
    <w:rsid w:val="00C5148F"/>
    <w:rsid w:val="00C51830"/>
    <w:rsid w:val="00C51B8D"/>
    <w:rsid w:val="00C52150"/>
    <w:rsid w:val="00C52195"/>
    <w:rsid w:val="00C522C2"/>
    <w:rsid w:val="00C52AC0"/>
    <w:rsid w:val="00C52F2A"/>
    <w:rsid w:val="00C531CE"/>
    <w:rsid w:val="00C535B6"/>
    <w:rsid w:val="00C537DC"/>
    <w:rsid w:val="00C53A3F"/>
    <w:rsid w:val="00C53C8A"/>
    <w:rsid w:val="00C54448"/>
    <w:rsid w:val="00C544CF"/>
    <w:rsid w:val="00C54C3F"/>
    <w:rsid w:val="00C54DE3"/>
    <w:rsid w:val="00C5503B"/>
    <w:rsid w:val="00C552AF"/>
    <w:rsid w:val="00C559C7"/>
    <w:rsid w:val="00C55AFC"/>
    <w:rsid w:val="00C56973"/>
    <w:rsid w:val="00C56E19"/>
    <w:rsid w:val="00C574E7"/>
    <w:rsid w:val="00C57B28"/>
    <w:rsid w:val="00C616BA"/>
    <w:rsid w:val="00C61C02"/>
    <w:rsid w:val="00C61E9E"/>
    <w:rsid w:val="00C6201C"/>
    <w:rsid w:val="00C621D8"/>
    <w:rsid w:val="00C621F3"/>
    <w:rsid w:val="00C624B5"/>
    <w:rsid w:val="00C6350D"/>
    <w:rsid w:val="00C63769"/>
    <w:rsid w:val="00C63B09"/>
    <w:rsid w:val="00C6404B"/>
    <w:rsid w:val="00C645AE"/>
    <w:rsid w:val="00C6486D"/>
    <w:rsid w:val="00C6539B"/>
    <w:rsid w:val="00C65654"/>
    <w:rsid w:val="00C65C73"/>
    <w:rsid w:val="00C66979"/>
    <w:rsid w:val="00C66E15"/>
    <w:rsid w:val="00C66F9C"/>
    <w:rsid w:val="00C67416"/>
    <w:rsid w:val="00C67893"/>
    <w:rsid w:val="00C67945"/>
    <w:rsid w:val="00C67B86"/>
    <w:rsid w:val="00C67D4B"/>
    <w:rsid w:val="00C67D5C"/>
    <w:rsid w:val="00C70142"/>
    <w:rsid w:val="00C70307"/>
    <w:rsid w:val="00C703A6"/>
    <w:rsid w:val="00C70456"/>
    <w:rsid w:val="00C70561"/>
    <w:rsid w:val="00C706E0"/>
    <w:rsid w:val="00C70742"/>
    <w:rsid w:val="00C7076F"/>
    <w:rsid w:val="00C707FE"/>
    <w:rsid w:val="00C708EC"/>
    <w:rsid w:val="00C70981"/>
    <w:rsid w:val="00C70B88"/>
    <w:rsid w:val="00C70CB1"/>
    <w:rsid w:val="00C70D3C"/>
    <w:rsid w:val="00C70E4B"/>
    <w:rsid w:val="00C710E0"/>
    <w:rsid w:val="00C7118A"/>
    <w:rsid w:val="00C714F6"/>
    <w:rsid w:val="00C717B7"/>
    <w:rsid w:val="00C71C24"/>
    <w:rsid w:val="00C71C2E"/>
    <w:rsid w:val="00C72175"/>
    <w:rsid w:val="00C725F7"/>
    <w:rsid w:val="00C72CDF"/>
    <w:rsid w:val="00C73887"/>
    <w:rsid w:val="00C73B61"/>
    <w:rsid w:val="00C73B69"/>
    <w:rsid w:val="00C73C18"/>
    <w:rsid w:val="00C73CD2"/>
    <w:rsid w:val="00C74D79"/>
    <w:rsid w:val="00C74E72"/>
    <w:rsid w:val="00C74EA2"/>
    <w:rsid w:val="00C74F5B"/>
    <w:rsid w:val="00C74FBA"/>
    <w:rsid w:val="00C75DFA"/>
    <w:rsid w:val="00C760E9"/>
    <w:rsid w:val="00C76606"/>
    <w:rsid w:val="00C7669B"/>
    <w:rsid w:val="00C7722A"/>
    <w:rsid w:val="00C772E5"/>
    <w:rsid w:val="00C80A82"/>
    <w:rsid w:val="00C80DFB"/>
    <w:rsid w:val="00C81137"/>
    <w:rsid w:val="00C81EA3"/>
    <w:rsid w:val="00C82486"/>
    <w:rsid w:val="00C8248F"/>
    <w:rsid w:val="00C82A44"/>
    <w:rsid w:val="00C82C12"/>
    <w:rsid w:val="00C82D92"/>
    <w:rsid w:val="00C8361E"/>
    <w:rsid w:val="00C84267"/>
    <w:rsid w:val="00C85709"/>
    <w:rsid w:val="00C857EC"/>
    <w:rsid w:val="00C862DD"/>
    <w:rsid w:val="00C86356"/>
    <w:rsid w:val="00C86477"/>
    <w:rsid w:val="00C86533"/>
    <w:rsid w:val="00C8665B"/>
    <w:rsid w:val="00C86760"/>
    <w:rsid w:val="00C86DE3"/>
    <w:rsid w:val="00C872EE"/>
    <w:rsid w:val="00C87365"/>
    <w:rsid w:val="00C878F6"/>
    <w:rsid w:val="00C87CA2"/>
    <w:rsid w:val="00C9013D"/>
    <w:rsid w:val="00C903F3"/>
    <w:rsid w:val="00C907B7"/>
    <w:rsid w:val="00C90940"/>
    <w:rsid w:val="00C90949"/>
    <w:rsid w:val="00C90A37"/>
    <w:rsid w:val="00C90B12"/>
    <w:rsid w:val="00C90B15"/>
    <w:rsid w:val="00C90E2D"/>
    <w:rsid w:val="00C91011"/>
    <w:rsid w:val="00C9134D"/>
    <w:rsid w:val="00C91C9F"/>
    <w:rsid w:val="00C92023"/>
    <w:rsid w:val="00C92133"/>
    <w:rsid w:val="00C92265"/>
    <w:rsid w:val="00C929E7"/>
    <w:rsid w:val="00C92B90"/>
    <w:rsid w:val="00C93073"/>
    <w:rsid w:val="00C93383"/>
    <w:rsid w:val="00C933CE"/>
    <w:rsid w:val="00C93E3C"/>
    <w:rsid w:val="00C94263"/>
    <w:rsid w:val="00C94657"/>
    <w:rsid w:val="00C9492A"/>
    <w:rsid w:val="00C94CCD"/>
    <w:rsid w:val="00C94FA3"/>
    <w:rsid w:val="00C952F0"/>
    <w:rsid w:val="00C9553D"/>
    <w:rsid w:val="00C9579B"/>
    <w:rsid w:val="00C95A52"/>
    <w:rsid w:val="00C969C9"/>
    <w:rsid w:val="00C96CE3"/>
    <w:rsid w:val="00C97034"/>
    <w:rsid w:val="00C9758A"/>
    <w:rsid w:val="00C97E0B"/>
    <w:rsid w:val="00C97FE3"/>
    <w:rsid w:val="00CA07C1"/>
    <w:rsid w:val="00CA0960"/>
    <w:rsid w:val="00CA0974"/>
    <w:rsid w:val="00CA0D3D"/>
    <w:rsid w:val="00CA11DB"/>
    <w:rsid w:val="00CA1308"/>
    <w:rsid w:val="00CA13C4"/>
    <w:rsid w:val="00CA17B5"/>
    <w:rsid w:val="00CA2303"/>
    <w:rsid w:val="00CA24E4"/>
    <w:rsid w:val="00CA28AF"/>
    <w:rsid w:val="00CA28FA"/>
    <w:rsid w:val="00CA32C7"/>
    <w:rsid w:val="00CA338A"/>
    <w:rsid w:val="00CA33A1"/>
    <w:rsid w:val="00CA37E2"/>
    <w:rsid w:val="00CA3A54"/>
    <w:rsid w:val="00CA3B6C"/>
    <w:rsid w:val="00CA3C64"/>
    <w:rsid w:val="00CA4333"/>
    <w:rsid w:val="00CA4357"/>
    <w:rsid w:val="00CA46B1"/>
    <w:rsid w:val="00CA4EC1"/>
    <w:rsid w:val="00CA4FB0"/>
    <w:rsid w:val="00CA5127"/>
    <w:rsid w:val="00CA57CB"/>
    <w:rsid w:val="00CA58C5"/>
    <w:rsid w:val="00CA5C3F"/>
    <w:rsid w:val="00CA62E3"/>
    <w:rsid w:val="00CA6522"/>
    <w:rsid w:val="00CA6A41"/>
    <w:rsid w:val="00CA70CF"/>
    <w:rsid w:val="00CA73B4"/>
    <w:rsid w:val="00CA74D0"/>
    <w:rsid w:val="00CA787F"/>
    <w:rsid w:val="00CA7D8B"/>
    <w:rsid w:val="00CB0223"/>
    <w:rsid w:val="00CB06D6"/>
    <w:rsid w:val="00CB0E97"/>
    <w:rsid w:val="00CB161D"/>
    <w:rsid w:val="00CB165A"/>
    <w:rsid w:val="00CB1783"/>
    <w:rsid w:val="00CB17C3"/>
    <w:rsid w:val="00CB1B24"/>
    <w:rsid w:val="00CB2FB5"/>
    <w:rsid w:val="00CB3500"/>
    <w:rsid w:val="00CB3509"/>
    <w:rsid w:val="00CB3D51"/>
    <w:rsid w:val="00CB3E45"/>
    <w:rsid w:val="00CB46D3"/>
    <w:rsid w:val="00CB4A7D"/>
    <w:rsid w:val="00CB4A80"/>
    <w:rsid w:val="00CB4B63"/>
    <w:rsid w:val="00CB4F42"/>
    <w:rsid w:val="00CB5F10"/>
    <w:rsid w:val="00CB6058"/>
    <w:rsid w:val="00CB6169"/>
    <w:rsid w:val="00CB631A"/>
    <w:rsid w:val="00CB634A"/>
    <w:rsid w:val="00CB7078"/>
    <w:rsid w:val="00CB710E"/>
    <w:rsid w:val="00CB7117"/>
    <w:rsid w:val="00CB7215"/>
    <w:rsid w:val="00CB76A0"/>
    <w:rsid w:val="00CB7CD9"/>
    <w:rsid w:val="00CB7F11"/>
    <w:rsid w:val="00CC03E5"/>
    <w:rsid w:val="00CC0CF2"/>
    <w:rsid w:val="00CC0F1C"/>
    <w:rsid w:val="00CC1076"/>
    <w:rsid w:val="00CC11BD"/>
    <w:rsid w:val="00CC1B63"/>
    <w:rsid w:val="00CC21F3"/>
    <w:rsid w:val="00CC2524"/>
    <w:rsid w:val="00CC2DF9"/>
    <w:rsid w:val="00CC2E59"/>
    <w:rsid w:val="00CC3086"/>
    <w:rsid w:val="00CC3DA9"/>
    <w:rsid w:val="00CC4271"/>
    <w:rsid w:val="00CC48AA"/>
    <w:rsid w:val="00CC5616"/>
    <w:rsid w:val="00CC576B"/>
    <w:rsid w:val="00CC58BB"/>
    <w:rsid w:val="00CC58DD"/>
    <w:rsid w:val="00CC59B1"/>
    <w:rsid w:val="00CC5DEB"/>
    <w:rsid w:val="00CC5FA5"/>
    <w:rsid w:val="00CC6004"/>
    <w:rsid w:val="00CC6820"/>
    <w:rsid w:val="00CC6EDD"/>
    <w:rsid w:val="00CC6F12"/>
    <w:rsid w:val="00CC6F7B"/>
    <w:rsid w:val="00CC73FA"/>
    <w:rsid w:val="00CC7F0F"/>
    <w:rsid w:val="00CD006C"/>
    <w:rsid w:val="00CD00CB"/>
    <w:rsid w:val="00CD00E3"/>
    <w:rsid w:val="00CD0275"/>
    <w:rsid w:val="00CD0548"/>
    <w:rsid w:val="00CD06FA"/>
    <w:rsid w:val="00CD0B0A"/>
    <w:rsid w:val="00CD11C9"/>
    <w:rsid w:val="00CD1385"/>
    <w:rsid w:val="00CD15F1"/>
    <w:rsid w:val="00CD1D37"/>
    <w:rsid w:val="00CD1ECA"/>
    <w:rsid w:val="00CD1FE4"/>
    <w:rsid w:val="00CD209C"/>
    <w:rsid w:val="00CD22A5"/>
    <w:rsid w:val="00CD2860"/>
    <w:rsid w:val="00CD2895"/>
    <w:rsid w:val="00CD33DC"/>
    <w:rsid w:val="00CD37D5"/>
    <w:rsid w:val="00CD37E5"/>
    <w:rsid w:val="00CD3CD6"/>
    <w:rsid w:val="00CD3F6B"/>
    <w:rsid w:val="00CD441B"/>
    <w:rsid w:val="00CD4AA2"/>
    <w:rsid w:val="00CD5026"/>
    <w:rsid w:val="00CD5BE5"/>
    <w:rsid w:val="00CD5F35"/>
    <w:rsid w:val="00CD6082"/>
    <w:rsid w:val="00CD6279"/>
    <w:rsid w:val="00CD630E"/>
    <w:rsid w:val="00CD6BFA"/>
    <w:rsid w:val="00CD6CDF"/>
    <w:rsid w:val="00CE029F"/>
    <w:rsid w:val="00CE0540"/>
    <w:rsid w:val="00CE0561"/>
    <w:rsid w:val="00CE06DA"/>
    <w:rsid w:val="00CE0995"/>
    <w:rsid w:val="00CE136B"/>
    <w:rsid w:val="00CE1658"/>
    <w:rsid w:val="00CE1ADE"/>
    <w:rsid w:val="00CE1C65"/>
    <w:rsid w:val="00CE241A"/>
    <w:rsid w:val="00CE26DA"/>
    <w:rsid w:val="00CE2B3A"/>
    <w:rsid w:val="00CE2CC2"/>
    <w:rsid w:val="00CE2FD3"/>
    <w:rsid w:val="00CE35CC"/>
    <w:rsid w:val="00CE3D53"/>
    <w:rsid w:val="00CE3D97"/>
    <w:rsid w:val="00CE41B6"/>
    <w:rsid w:val="00CE4C86"/>
    <w:rsid w:val="00CE50B6"/>
    <w:rsid w:val="00CE518E"/>
    <w:rsid w:val="00CE5335"/>
    <w:rsid w:val="00CE53CE"/>
    <w:rsid w:val="00CE5669"/>
    <w:rsid w:val="00CE5930"/>
    <w:rsid w:val="00CE5D9B"/>
    <w:rsid w:val="00CE656F"/>
    <w:rsid w:val="00CE6699"/>
    <w:rsid w:val="00CE6719"/>
    <w:rsid w:val="00CE679B"/>
    <w:rsid w:val="00CE695D"/>
    <w:rsid w:val="00CE7C85"/>
    <w:rsid w:val="00CE7F24"/>
    <w:rsid w:val="00CF0A3B"/>
    <w:rsid w:val="00CF0A7D"/>
    <w:rsid w:val="00CF0B32"/>
    <w:rsid w:val="00CF0C81"/>
    <w:rsid w:val="00CF0FE1"/>
    <w:rsid w:val="00CF11D5"/>
    <w:rsid w:val="00CF1704"/>
    <w:rsid w:val="00CF18E8"/>
    <w:rsid w:val="00CF2024"/>
    <w:rsid w:val="00CF220B"/>
    <w:rsid w:val="00CF24B0"/>
    <w:rsid w:val="00CF2558"/>
    <w:rsid w:val="00CF27DD"/>
    <w:rsid w:val="00CF28EA"/>
    <w:rsid w:val="00CF2C4F"/>
    <w:rsid w:val="00CF2E06"/>
    <w:rsid w:val="00CF3642"/>
    <w:rsid w:val="00CF3993"/>
    <w:rsid w:val="00CF3D45"/>
    <w:rsid w:val="00CF3F90"/>
    <w:rsid w:val="00CF4A31"/>
    <w:rsid w:val="00CF4BFC"/>
    <w:rsid w:val="00CF4FCE"/>
    <w:rsid w:val="00CF559F"/>
    <w:rsid w:val="00CF57A2"/>
    <w:rsid w:val="00CF5A15"/>
    <w:rsid w:val="00CF6115"/>
    <w:rsid w:val="00CF6239"/>
    <w:rsid w:val="00CF64B5"/>
    <w:rsid w:val="00CF7013"/>
    <w:rsid w:val="00CF7104"/>
    <w:rsid w:val="00CF712B"/>
    <w:rsid w:val="00CF7242"/>
    <w:rsid w:val="00CF7763"/>
    <w:rsid w:val="00CF78C9"/>
    <w:rsid w:val="00CF7950"/>
    <w:rsid w:val="00CF7B41"/>
    <w:rsid w:val="00CF7E69"/>
    <w:rsid w:val="00D0088D"/>
    <w:rsid w:val="00D00E7D"/>
    <w:rsid w:val="00D00F37"/>
    <w:rsid w:val="00D014C7"/>
    <w:rsid w:val="00D022EE"/>
    <w:rsid w:val="00D03288"/>
    <w:rsid w:val="00D032E9"/>
    <w:rsid w:val="00D03C72"/>
    <w:rsid w:val="00D03FA7"/>
    <w:rsid w:val="00D04368"/>
    <w:rsid w:val="00D0505C"/>
    <w:rsid w:val="00D05B68"/>
    <w:rsid w:val="00D06771"/>
    <w:rsid w:val="00D06AA2"/>
    <w:rsid w:val="00D0754B"/>
    <w:rsid w:val="00D0773E"/>
    <w:rsid w:val="00D07FDB"/>
    <w:rsid w:val="00D07FEE"/>
    <w:rsid w:val="00D1014B"/>
    <w:rsid w:val="00D10304"/>
    <w:rsid w:val="00D103BC"/>
    <w:rsid w:val="00D10447"/>
    <w:rsid w:val="00D105C3"/>
    <w:rsid w:val="00D10701"/>
    <w:rsid w:val="00D10B09"/>
    <w:rsid w:val="00D1129B"/>
    <w:rsid w:val="00D11899"/>
    <w:rsid w:val="00D129F6"/>
    <w:rsid w:val="00D12A81"/>
    <w:rsid w:val="00D12ABE"/>
    <w:rsid w:val="00D12CEC"/>
    <w:rsid w:val="00D12ECC"/>
    <w:rsid w:val="00D12FBB"/>
    <w:rsid w:val="00D13C03"/>
    <w:rsid w:val="00D13E1B"/>
    <w:rsid w:val="00D14238"/>
    <w:rsid w:val="00D1460B"/>
    <w:rsid w:val="00D14B4D"/>
    <w:rsid w:val="00D14CDC"/>
    <w:rsid w:val="00D1593F"/>
    <w:rsid w:val="00D15B01"/>
    <w:rsid w:val="00D15EA9"/>
    <w:rsid w:val="00D16048"/>
    <w:rsid w:val="00D16BB9"/>
    <w:rsid w:val="00D17060"/>
    <w:rsid w:val="00D17214"/>
    <w:rsid w:val="00D175F4"/>
    <w:rsid w:val="00D17A6D"/>
    <w:rsid w:val="00D213F5"/>
    <w:rsid w:val="00D213F9"/>
    <w:rsid w:val="00D21A32"/>
    <w:rsid w:val="00D21A9C"/>
    <w:rsid w:val="00D21B23"/>
    <w:rsid w:val="00D21D71"/>
    <w:rsid w:val="00D22086"/>
    <w:rsid w:val="00D2241A"/>
    <w:rsid w:val="00D22A9E"/>
    <w:rsid w:val="00D2313B"/>
    <w:rsid w:val="00D23272"/>
    <w:rsid w:val="00D24014"/>
    <w:rsid w:val="00D2416A"/>
    <w:rsid w:val="00D25077"/>
    <w:rsid w:val="00D25099"/>
    <w:rsid w:val="00D2586F"/>
    <w:rsid w:val="00D2596F"/>
    <w:rsid w:val="00D25B9B"/>
    <w:rsid w:val="00D2628D"/>
    <w:rsid w:val="00D2637B"/>
    <w:rsid w:val="00D2646A"/>
    <w:rsid w:val="00D26472"/>
    <w:rsid w:val="00D267F0"/>
    <w:rsid w:val="00D26833"/>
    <w:rsid w:val="00D26F46"/>
    <w:rsid w:val="00D27543"/>
    <w:rsid w:val="00D27B27"/>
    <w:rsid w:val="00D27F66"/>
    <w:rsid w:val="00D27FFC"/>
    <w:rsid w:val="00D30089"/>
    <w:rsid w:val="00D30165"/>
    <w:rsid w:val="00D30322"/>
    <w:rsid w:val="00D3065D"/>
    <w:rsid w:val="00D30D49"/>
    <w:rsid w:val="00D310FE"/>
    <w:rsid w:val="00D31D53"/>
    <w:rsid w:val="00D32116"/>
    <w:rsid w:val="00D323C1"/>
    <w:rsid w:val="00D32407"/>
    <w:rsid w:val="00D325B4"/>
    <w:rsid w:val="00D33048"/>
    <w:rsid w:val="00D33390"/>
    <w:rsid w:val="00D335C8"/>
    <w:rsid w:val="00D33AED"/>
    <w:rsid w:val="00D33B9D"/>
    <w:rsid w:val="00D34016"/>
    <w:rsid w:val="00D343F3"/>
    <w:rsid w:val="00D3460E"/>
    <w:rsid w:val="00D351EB"/>
    <w:rsid w:val="00D35653"/>
    <w:rsid w:val="00D358E2"/>
    <w:rsid w:val="00D35B41"/>
    <w:rsid w:val="00D36011"/>
    <w:rsid w:val="00D3636B"/>
    <w:rsid w:val="00D36435"/>
    <w:rsid w:val="00D367B2"/>
    <w:rsid w:val="00D36AC1"/>
    <w:rsid w:val="00D36FD5"/>
    <w:rsid w:val="00D37021"/>
    <w:rsid w:val="00D371E2"/>
    <w:rsid w:val="00D37258"/>
    <w:rsid w:val="00D37402"/>
    <w:rsid w:val="00D37AF2"/>
    <w:rsid w:val="00D37F18"/>
    <w:rsid w:val="00D37FD8"/>
    <w:rsid w:val="00D401D5"/>
    <w:rsid w:val="00D40602"/>
    <w:rsid w:val="00D40739"/>
    <w:rsid w:val="00D4123E"/>
    <w:rsid w:val="00D416CB"/>
    <w:rsid w:val="00D42537"/>
    <w:rsid w:val="00D42659"/>
    <w:rsid w:val="00D428DD"/>
    <w:rsid w:val="00D42E44"/>
    <w:rsid w:val="00D43106"/>
    <w:rsid w:val="00D4331C"/>
    <w:rsid w:val="00D43C18"/>
    <w:rsid w:val="00D43C7C"/>
    <w:rsid w:val="00D43FD9"/>
    <w:rsid w:val="00D44274"/>
    <w:rsid w:val="00D44B20"/>
    <w:rsid w:val="00D44B3F"/>
    <w:rsid w:val="00D45EFC"/>
    <w:rsid w:val="00D46996"/>
    <w:rsid w:val="00D474B6"/>
    <w:rsid w:val="00D4776D"/>
    <w:rsid w:val="00D4787C"/>
    <w:rsid w:val="00D47BD6"/>
    <w:rsid w:val="00D47E8F"/>
    <w:rsid w:val="00D501B4"/>
    <w:rsid w:val="00D506FF"/>
    <w:rsid w:val="00D50CE2"/>
    <w:rsid w:val="00D5125D"/>
    <w:rsid w:val="00D51C02"/>
    <w:rsid w:val="00D51C32"/>
    <w:rsid w:val="00D52117"/>
    <w:rsid w:val="00D52600"/>
    <w:rsid w:val="00D52A26"/>
    <w:rsid w:val="00D52DA7"/>
    <w:rsid w:val="00D52F8A"/>
    <w:rsid w:val="00D538CB"/>
    <w:rsid w:val="00D53B58"/>
    <w:rsid w:val="00D53D9B"/>
    <w:rsid w:val="00D5406E"/>
    <w:rsid w:val="00D54326"/>
    <w:rsid w:val="00D54904"/>
    <w:rsid w:val="00D54E0C"/>
    <w:rsid w:val="00D54ED8"/>
    <w:rsid w:val="00D550EE"/>
    <w:rsid w:val="00D55466"/>
    <w:rsid w:val="00D558DB"/>
    <w:rsid w:val="00D56DE0"/>
    <w:rsid w:val="00D5716F"/>
    <w:rsid w:val="00D571A8"/>
    <w:rsid w:val="00D573F8"/>
    <w:rsid w:val="00D5788A"/>
    <w:rsid w:val="00D6003E"/>
    <w:rsid w:val="00D60180"/>
    <w:rsid w:val="00D60511"/>
    <w:rsid w:val="00D60668"/>
    <w:rsid w:val="00D60811"/>
    <w:rsid w:val="00D60F65"/>
    <w:rsid w:val="00D61104"/>
    <w:rsid w:val="00D611EB"/>
    <w:rsid w:val="00D61200"/>
    <w:rsid w:val="00D61209"/>
    <w:rsid w:val="00D614DD"/>
    <w:rsid w:val="00D616A5"/>
    <w:rsid w:val="00D616CE"/>
    <w:rsid w:val="00D6198D"/>
    <w:rsid w:val="00D61CC1"/>
    <w:rsid w:val="00D61F8C"/>
    <w:rsid w:val="00D62691"/>
    <w:rsid w:val="00D62712"/>
    <w:rsid w:val="00D62730"/>
    <w:rsid w:val="00D62931"/>
    <w:rsid w:val="00D62D96"/>
    <w:rsid w:val="00D62F33"/>
    <w:rsid w:val="00D62F39"/>
    <w:rsid w:val="00D636F7"/>
    <w:rsid w:val="00D64C4C"/>
    <w:rsid w:val="00D64EFE"/>
    <w:rsid w:val="00D6523A"/>
    <w:rsid w:val="00D65274"/>
    <w:rsid w:val="00D657C5"/>
    <w:rsid w:val="00D658F6"/>
    <w:rsid w:val="00D65AC2"/>
    <w:rsid w:val="00D65B06"/>
    <w:rsid w:val="00D65E3F"/>
    <w:rsid w:val="00D666EF"/>
    <w:rsid w:val="00D66F78"/>
    <w:rsid w:val="00D6721E"/>
    <w:rsid w:val="00D67374"/>
    <w:rsid w:val="00D67966"/>
    <w:rsid w:val="00D679EE"/>
    <w:rsid w:val="00D67E49"/>
    <w:rsid w:val="00D70382"/>
    <w:rsid w:val="00D705DD"/>
    <w:rsid w:val="00D7089E"/>
    <w:rsid w:val="00D70A64"/>
    <w:rsid w:val="00D715E4"/>
    <w:rsid w:val="00D71949"/>
    <w:rsid w:val="00D7198E"/>
    <w:rsid w:val="00D71AAD"/>
    <w:rsid w:val="00D71DB1"/>
    <w:rsid w:val="00D71E00"/>
    <w:rsid w:val="00D7233A"/>
    <w:rsid w:val="00D723E5"/>
    <w:rsid w:val="00D7247B"/>
    <w:rsid w:val="00D72557"/>
    <w:rsid w:val="00D73613"/>
    <w:rsid w:val="00D7391E"/>
    <w:rsid w:val="00D73A9F"/>
    <w:rsid w:val="00D7422D"/>
    <w:rsid w:val="00D74471"/>
    <w:rsid w:val="00D74671"/>
    <w:rsid w:val="00D7472C"/>
    <w:rsid w:val="00D74AB3"/>
    <w:rsid w:val="00D74DFE"/>
    <w:rsid w:val="00D75197"/>
    <w:rsid w:val="00D75CA6"/>
    <w:rsid w:val="00D75F82"/>
    <w:rsid w:val="00D76765"/>
    <w:rsid w:val="00D767DF"/>
    <w:rsid w:val="00D76E10"/>
    <w:rsid w:val="00D77039"/>
    <w:rsid w:val="00D77090"/>
    <w:rsid w:val="00D774C0"/>
    <w:rsid w:val="00D77960"/>
    <w:rsid w:val="00D77FE5"/>
    <w:rsid w:val="00D806D8"/>
    <w:rsid w:val="00D80717"/>
    <w:rsid w:val="00D80990"/>
    <w:rsid w:val="00D80AC7"/>
    <w:rsid w:val="00D80C62"/>
    <w:rsid w:val="00D80CFD"/>
    <w:rsid w:val="00D80EFF"/>
    <w:rsid w:val="00D80F51"/>
    <w:rsid w:val="00D81101"/>
    <w:rsid w:val="00D81104"/>
    <w:rsid w:val="00D813EE"/>
    <w:rsid w:val="00D81ABC"/>
    <w:rsid w:val="00D81AFA"/>
    <w:rsid w:val="00D81EF8"/>
    <w:rsid w:val="00D820A3"/>
    <w:rsid w:val="00D820E2"/>
    <w:rsid w:val="00D822DC"/>
    <w:rsid w:val="00D828D6"/>
    <w:rsid w:val="00D82AA5"/>
    <w:rsid w:val="00D82E45"/>
    <w:rsid w:val="00D83977"/>
    <w:rsid w:val="00D83C20"/>
    <w:rsid w:val="00D8413B"/>
    <w:rsid w:val="00D841A2"/>
    <w:rsid w:val="00D8421E"/>
    <w:rsid w:val="00D844AF"/>
    <w:rsid w:val="00D84C05"/>
    <w:rsid w:val="00D84DB2"/>
    <w:rsid w:val="00D85212"/>
    <w:rsid w:val="00D8559F"/>
    <w:rsid w:val="00D864D4"/>
    <w:rsid w:val="00D865BC"/>
    <w:rsid w:val="00D8675F"/>
    <w:rsid w:val="00D867B8"/>
    <w:rsid w:val="00D86960"/>
    <w:rsid w:val="00D86D75"/>
    <w:rsid w:val="00D87A7F"/>
    <w:rsid w:val="00D87BEC"/>
    <w:rsid w:val="00D87CD9"/>
    <w:rsid w:val="00D90497"/>
    <w:rsid w:val="00D905BA"/>
    <w:rsid w:val="00D906DF"/>
    <w:rsid w:val="00D9090E"/>
    <w:rsid w:val="00D909AC"/>
    <w:rsid w:val="00D90CF7"/>
    <w:rsid w:val="00D90F9C"/>
    <w:rsid w:val="00D91008"/>
    <w:rsid w:val="00D914CB"/>
    <w:rsid w:val="00D915F0"/>
    <w:rsid w:val="00D91FB9"/>
    <w:rsid w:val="00D9205F"/>
    <w:rsid w:val="00D923AC"/>
    <w:rsid w:val="00D926C8"/>
    <w:rsid w:val="00D9281D"/>
    <w:rsid w:val="00D929DC"/>
    <w:rsid w:val="00D92A17"/>
    <w:rsid w:val="00D9316C"/>
    <w:rsid w:val="00D935A0"/>
    <w:rsid w:val="00D937BF"/>
    <w:rsid w:val="00D93B26"/>
    <w:rsid w:val="00D93CCF"/>
    <w:rsid w:val="00D93F50"/>
    <w:rsid w:val="00D9413D"/>
    <w:rsid w:val="00D94AC6"/>
    <w:rsid w:val="00D94B65"/>
    <w:rsid w:val="00D9523C"/>
    <w:rsid w:val="00D9546C"/>
    <w:rsid w:val="00D958B7"/>
    <w:rsid w:val="00D962DE"/>
    <w:rsid w:val="00D96367"/>
    <w:rsid w:val="00D96B85"/>
    <w:rsid w:val="00D970E0"/>
    <w:rsid w:val="00D97311"/>
    <w:rsid w:val="00D97FDC"/>
    <w:rsid w:val="00DA0995"/>
    <w:rsid w:val="00DA09A5"/>
    <w:rsid w:val="00DA0B23"/>
    <w:rsid w:val="00DA100D"/>
    <w:rsid w:val="00DA1126"/>
    <w:rsid w:val="00DA1912"/>
    <w:rsid w:val="00DA1A4E"/>
    <w:rsid w:val="00DA1CEA"/>
    <w:rsid w:val="00DA1D2A"/>
    <w:rsid w:val="00DA1F1C"/>
    <w:rsid w:val="00DA21F0"/>
    <w:rsid w:val="00DA2649"/>
    <w:rsid w:val="00DA38B3"/>
    <w:rsid w:val="00DA3B73"/>
    <w:rsid w:val="00DA41C8"/>
    <w:rsid w:val="00DA41EF"/>
    <w:rsid w:val="00DA4402"/>
    <w:rsid w:val="00DA51C3"/>
    <w:rsid w:val="00DA55C4"/>
    <w:rsid w:val="00DA56BD"/>
    <w:rsid w:val="00DA5790"/>
    <w:rsid w:val="00DA5FC0"/>
    <w:rsid w:val="00DA612E"/>
    <w:rsid w:val="00DA61C5"/>
    <w:rsid w:val="00DA662A"/>
    <w:rsid w:val="00DA6C39"/>
    <w:rsid w:val="00DA6C87"/>
    <w:rsid w:val="00DA78CB"/>
    <w:rsid w:val="00DB031D"/>
    <w:rsid w:val="00DB0A5E"/>
    <w:rsid w:val="00DB0C40"/>
    <w:rsid w:val="00DB13CF"/>
    <w:rsid w:val="00DB1B15"/>
    <w:rsid w:val="00DB1DB5"/>
    <w:rsid w:val="00DB1DEB"/>
    <w:rsid w:val="00DB215A"/>
    <w:rsid w:val="00DB2357"/>
    <w:rsid w:val="00DB250E"/>
    <w:rsid w:val="00DB2CC1"/>
    <w:rsid w:val="00DB2D51"/>
    <w:rsid w:val="00DB3C67"/>
    <w:rsid w:val="00DB3CA9"/>
    <w:rsid w:val="00DB3CD8"/>
    <w:rsid w:val="00DB3F8C"/>
    <w:rsid w:val="00DB411A"/>
    <w:rsid w:val="00DB421B"/>
    <w:rsid w:val="00DB425C"/>
    <w:rsid w:val="00DB4532"/>
    <w:rsid w:val="00DB4AB0"/>
    <w:rsid w:val="00DB4BDF"/>
    <w:rsid w:val="00DB4FFC"/>
    <w:rsid w:val="00DB51A7"/>
    <w:rsid w:val="00DB5681"/>
    <w:rsid w:val="00DB56F0"/>
    <w:rsid w:val="00DB59AF"/>
    <w:rsid w:val="00DB5D63"/>
    <w:rsid w:val="00DB6331"/>
    <w:rsid w:val="00DB63FB"/>
    <w:rsid w:val="00DB6601"/>
    <w:rsid w:val="00DB66C7"/>
    <w:rsid w:val="00DB6872"/>
    <w:rsid w:val="00DB6CD7"/>
    <w:rsid w:val="00DB722C"/>
    <w:rsid w:val="00DB7495"/>
    <w:rsid w:val="00DB7FE7"/>
    <w:rsid w:val="00DC030B"/>
    <w:rsid w:val="00DC0540"/>
    <w:rsid w:val="00DC064C"/>
    <w:rsid w:val="00DC06A3"/>
    <w:rsid w:val="00DC0EC3"/>
    <w:rsid w:val="00DC179B"/>
    <w:rsid w:val="00DC185F"/>
    <w:rsid w:val="00DC20D0"/>
    <w:rsid w:val="00DC21E7"/>
    <w:rsid w:val="00DC22F4"/>
    <w:rsid w:val="00DC25EC"/>
    <w:rsid w:val="00DC2B81"/>
    <w:rsid w:val="00DC319A"/>
    <w:rsid w:val="00DC38F9"/>
    <w:rsid w:val="00DC3A8B"/>
    <w:rsid w:val="00DC3F34"/>
    <w:rsid w:val="00DC423E"/>
    <w:rsid w:val="00DC45D4"/>
    <w:rsid w:val="00DC489B"/>
    <w:rsid w:val="00DC4AFB"/>
    <w:rsid w:val="00DC5279"/>
    <w:rsid w:val="00DC5632"/>
    <w:rsid w:val="00DC56BF"/>
    <w:rsid w:val="00DC5B59"/>
    <w:rsid w:val="00DC5BFD"/>
    <w:rsid w:val="00DC5CA1"/>
    <w:rsid w:val="00DC6445"/>
    <w:rsid w:val="00DC6495"/>
    <w:rsid w:val="00DC6891"/>
    <w:rsid w:val="00DC68B5"/>
    <w:rsid w:val="00DC7382"/>
    <w:rsid w:val="00DC73EB"/>
    <w:rsid w:val="00DC7B79"/>
    <w:rsid w:val="00DC7D86"/>
    <w:rsid w:val="00DC7EAA"/>
    <w:rsid w:val="00DD0176"/>
    <w:rsid w:val="00DD06BF"/>
    <w:rsid w:val="00DD0BCC"/>
    <w:rsid w:val="00DD0C01"/>
    <w:rsid w:val="00DD0E70"/>
    <w:rsid w:val="00DD0F4B"/>
    <w:rsid w:val="00DD1016"/>
    <w:rsid w:val="00DD112D"/>
    <w:rsid w:val="00DD1389"/>
    <w:rsid w:val="00DD168B"/>
    <w:rsid w:val="00DD1D6F"/>
    <w:rsid w:val="00DD212D"/>
    <w:rsid w:val="00DD214B"/>
    <w:rsid w:val="00DD21A4"/>
    <w:rsid w:val="00DD2418"/>
    <w:rsid w:val="00DD2482"/>
    <w:rsid w:val="00DD2582"/>
    <w:rsid w:val="00DD2837"/>
    <w:rsid w:val="00DD2C7A"/>
    <w:rsid w:val="00DD2CA2"/>
    <w:rsid w:val="00DD2CDA"/>
    <w:rsid w:val="00DD3225"/>
    <w:rsid w:val="00DD32CF"/>
    <w:rsid w:val="00DD358D"/>
    <w:rsid w:val="00DD3B29"/>
    <w:rsid w:val="00DD3BC2"/>
    <w:rsid w:val="00DD3D89"/>
    <w:rsid w:val="00DD4765"/>
    <w:rsid w:val="00DD4913"/>
    <w:rsid w:val="00DD4DCC"/>
    <w:rsid w:val="00DD5005"/>
    <w:rsid w:val="00DD5753"/>
    <w:rsid w:val="00DD5AAD"/>
    <w:rsid w:val="00DD5CB2"/>
    <w:rsid w:val="00DD5E88"/>
    <w:rsid w:val="00DD6D19"/>
    <w:rsid w:val="00DD6EBB"/>
    <w:rsid w:val="00DD7099"/>
    <w:rsid w:val="00DD72F3"/>
    <w:rsid w:val="00DD75DC"/>
    <w:rsid w:val="00DD788E"/>
    <w:rsid w:val="00DD79FB"/>
    <w:rsid w:val="00DD7B1E"/>
    <w:rsid w:val="00DE0197"/>
    <w:rsid w:val="00DE09B3"/>
    <w:rsid w:val="00DE0D09"/>
    <w:rsid w:val="00DE17F3"/>
    <w:rsid w:val="00DE1A2F"/>
    <w:rsid w:val="00DE1EE0"/>
    <w:rsid w:val="00DE21B5"/>
    <w:rsid w:val="00DE2345"/>
    <w:rsid w:val="00DE2477"/>
    <w:rsid w:val="00DE2FB5"/>
    <w:rsid w:val="00DE33EA"/>
    <w:rsid w:val="00DE3B86"/>
    <w:rsid w:val="00DE3BD9"/>
    <w:rsid w:val="00DE3FB2"/>
    <w:rsid w:val="00DE4180"/>
    <w:rsid w:val="00DE4759"/>
    <w:rsid w:val="00DE483A"/>
    <w:rsid w:val="00DE486E"/>
    <w:rsid w:val="00DE498D"/>
    <w:rsid w:val="00DE4B70"/>
    <w:rsid w:val="00DE5455"/>
    <w:rsid w:val="00DE5B1D"/>
    <w:rsid w:val="00DE5CB3"/>
    <w:rsid w:val="00DE5D6E"/>
    <w:rsid w:val="00DE63A1"/>
    <w:rsid w:val="00DE6787"/>
    <w:rsid w:val="00DE6937"/>
    <w:rsid w:val="00DE6B87"/>
    <w:rsid w:val="00DE7496"/>
    <w:rsid w:val="00DE768E"/>
    <w:rsid w:val="00DE790D"/>
    <w:rsid w:val="00DF00EF"/>
    <w:rsid w:val="00DF0384"/>
    <w:rsid w:val="00DF03AB"/>
    <w:rsid w:val="00DF061D"/>
    <w:rsid w:val="00DF08B9"/>
    <w:rsid w:val="00DF0BCA"/>
    <w:rsid w:val="00DF129F"/>
    <w:rsid w:val="00DF1444"/>
    <w:rsid w:val="00DF181F"/>
    <w:rsid w:val="00DF1DC9"/>
    <w:rsid w:val="00DF2062"/>
    <w:rsid w:val="00DF238E"/>
    <w:rsid w:val="00DF25DA"/>
    <w:rsid w:val="00DF265A"/>
    <w:rsid w:val="00DF2E6C"/>
    <w:rsid w:val="00DF310A"/>
    <w:rsid w:val="00DF321A"/>
    <w:rsid w:val="00DF3402"/>
    <w:rsid w:val="00DF3A7D"/>
    <w:rsid w:val="00DF3D9A"/>
    <w:rsid w:val="00DF46C4"/>
    <w:rsid w:val="00DF4D02"/>
    <w:rsid w:val="00DF4D85"/>
    <w:rsid w:val="00DF4DA5"/>
    <w:rsid w:val="00DF5295"/>
    <w:rsid w:val="00DF5571"/>
    <w:rsid w:val="00DF61C4"/>
    <w:rsid w:val="00DF7109"/>
    <w:rsid w:val="00DF715D"/>
    <w:rsid w:val="00DF7612"/>
    <w:rsid w:val="00DF7655"/>
    <w:rsid w:val="00E000CE"/>
    <w:rsid w:val="00E00631"/>
    <w:rsid w:val="00E006EF"/>
    <w:rsid w:val="00E00950"/>
    <w:rsid w:val="00E009F8"/>
    <w:rsid w:val="00E00F09"/>
    <w:rsid w:val="00E01D7D"/>
    <w:rsid w:val="00E01DA8"/>
    <w:rsid w:val="00E01E23"/>
    <w:rsid w:val="00E01EAE"/>
    <w:rsid w:val="00E02569"/>
    <w:rsid w:val="00E025FB"/>
    <w:rsid w:val="00E02AA5"/>
    <w:rsid w:val="00E02ADC"/>
    <w:rsid w:val="00E02EC4"/>
    <w:rsid w:val="00E030B2"/>
    <w:rsid w:val="00E03716"/>
    <w:rsid w:val="00E03A09"/>
    <w:rsid w:val="00E03C3E"/>
    <w:rsid w:val="00E03E5D"/>
    <w:rsid w:val="00E0415C"/>
    <w:rsid w:val="00E044F3"/>
    <w:rsid w:val="00E046DA"/>
    <w:rsid w:val="00E04A1C"/>
    <w:rsid w:val="00E04B0E"/>
    <w:rsid w:val="00E054EE"/>
    <w:rsid w:val="00E05982"/>
    <w:rsid w:val="00E05FA7"/>
    <w:rsid w:val="00E06BD3"/>
    <w:rsid w:val="00E06C94"/>
    <w:rsid w:val="00E07270"/>
    <w:rsid w:val="00E07C1D"/>
    <w:rsid w:val="00E07E1A"/>
    <w:rsid w:val="00E10843"/>
    <w:rsid w:val="00E10D23"/>
    <w:rsid w:val="00E110FC"/>
    <w:rsid w:val="00E117DB"/>
    <w:rsid w:val="00E11A2B"/>
    <w:rsid w:val="00E11A51"/>
    <w:rsid w:val="00E12072"/>
    <w:rsid w:val="00E120B8"/>
    <w:rsid w:val="00E12225"/>
    <w:rsid w:val="00E125F8"/>
    <w:rsid w:val="00E129AD"/>
    <w:rsid w:val="00E12EAC"/>
    <w:rsid w:val="00E13329"/>
    <w:rsid w:val="00E13461"/>
    <w:rsid w:val="00E135BC"/>
    <w:rsid w:val="00E13777"/>
    <w:rsid w:val="00E13AF2"/>
    <w:rsid w:val="00E1426F"/>
    <w:rsid w:val="00E14553"/>
    <w:rsid w:val="00E145C2"/>
    <w:rsid w:val="00E15346"/>
    <w:rsid w:val="00E159C6"/>
    <w:rsid w:val="00E15BCD"/>
    <w:rsid w:val="00E16A00"/>
    <w:rsid w:val="00E178EA"/>
    <w:rsid w:val="00E17B18"/>
    <w:rsid w:val="00E2015E"/>
    <w:rsid w:val="00E20409"/>
    <w:rsid w:val="00E20924"/>
    <w:rsid w:val="00E20F20"/>
    <w:rsid w:val="00E21CD3"/>
    <w:rsid w:val="00E21E6C"/>
    <w:rsid w:val="00E22AD9"/>
    <w:rsid w:val="00E22D45"/>
    <w:rsid w:val="00E22E70"/>
    <w:rsid w:val="00E23909"/>
    <w:rsid w:val="00E23A7B"/>
    <w:rsid w:val="00E2406D"/>
    <w:rsid w:val="00E242B3"/>
    <w:rsid w:val="00E24C25"/>
    <w:rsid w:val="00E24DCC"/>
    <w:rsid w:val="00E25546"/>
    <w:rsid w:val="00E256CA"/>
    <w:rsid w:val="00E260AD"/>
    <w:rsid w:val="00E26685"/>
    <w:rsid w:val="00E266D8"/>
    <w:rsid w:val="00E26FEE"/>
    <w:rsid w:val="00E27024"/>
    <w:rsid w:val="00E2789A"/>
    <w:rsid w:val="00E27E5B"/>
    <w:rsid w:val="00E30510"/>
    <w:rsid w:val="00E309F5"/>
    <w:rsid w:val="00E30DAA"/>
    <w:rsid w:val="00E311D3"/>
    <w:rsid w:val="00E31734"/>
    <w:rsid w:val="00E3191B"/>
    <w:rsid w:val="00E319B5"/>
    <w:rsid w:val="00E31E6C"/>
    <w:rsid w:val="00E324BE"/>
    <w:rsid w:val="00E32ABF"/>
    <w:rsid w:val="00E3347C"/>
    <w:rsid w:val="00E334F5"/>
    <w:rsid w:val="00E33EA4"/>
    <w:rsid w:val="00E33F80"/>
    <w:rsid w:val="00E345F6"/>
    <w:rsid w:val="00E34778"/>
    <w:rsid w:val="00E34911"/>
    <w:rsid w:val="00E35381"/>
    <w:rsid w:val="00E35774"/>
    <w:rsid w:val="00E36D4F"/>
    <w:rsid w:val="00E3717A"/>
    <w:rsid w:val="00E37263"/>
    <w:rsid w:val="00E37656"/>
    <w:rsid w:val="00E37C77"/>
    <w:rsid w:val="00E37DB0"/>
    <w:rsid w:val="00E4021D"/>
    <w:rsid w:val="00E4058A"/>
    <w:rsid w:val="00E406E6"/>
    <w:rsid w:val="00E40B16"/>
    <w:rsid w:val="00E417B4"/>
    <w:rsid w:val="00E41BDA"/>
    <w:rsid w:val="00E41D7F"/>
    <w:rsid w:val="00E4294C"/>
    <w:rsid w:val="00E42D51"/>
    <w:rsid w:val="00E43199"/>
    <w:rsid w:val="00E43263"/>
    <w:rsid w:val="00E435B6"/>
    <w:rsid w:val="00E435F4"/>
    <w:rsid w:val="00E43854"/>
    <w:rsid w:val="00E43894"/>
    <w:rsid w:val="00E438C8"/>
    <w:rsid w:val="00E4390D"/>
    <w:rsid w:val="00E43FA9"/>
    <w:rsid w:val="00E44364"/>
    <w:rsid w:val="00E445A9"/>
    <w:rsid w:val="00E44804"/>
    <w:rsid w:val="00E448B2"/>
    <w:rsid w:val="00E44FD6"/>
    <w:rsid w:val="00E45228"/>
    <w:rsid w:val="00E45C5A"/>
    <w:rsid w:val="00E47119"/>
    <w:rsid w:val="00E47284"/>
    <w:rsid w:val="00E477A4"/>
    <w:rsid w:val="00E47A1F"/>
    <w:rsid w:val="00E47CEF"/>
    <w:rsid w:val="00E5005A"/>
    <w:rsid w:val="00E50B0B"/>
    <w:rsid w:val="00E50B36"/>
    <w:rsid w:val="00E50D40"/>
    <w:rsid w:val="00E520AB"/>
    <w:rsid w:val="00E537BA"/>
    <w:rsid w:val="00E540A9"/>
    <w:rsid w:val="00E543DB"/>
    <w:rsid w:val="00E54466"/>
    <w:rsid w:val="00E544D6"/>
    <w:rsid w:val="00E54ADA"/>
    <w:rsid w:val="00E54B62"/>
    <w:rsid w:val="00E54BF6"/>
    <w:rsid w:val="00E55123"/>
    <w:rsid w:val="00E553DB"/>
    <w:rsid w:val="00E55592"/>
    <w:rsid w:val="00E55658"/>
    <w:rsid w:val="00E55790"/>
    <w:rsid w:val="00E557F3"/>
    <w:rsid w:val="00E55BDD"/>
    <w:rsid w:val="00E55EA1"/>
    <w:rsid w:val="00E5608A"/>
    <w:rsid w:val="00E560CE"/>
    <w:rsid w:val="00E56192"/>
    <w:rsid w:val="00E568D7"/>
    <w:rsid w:val="00E569E9"/>
    <w:rsid w:val="00E56D6B"/>
    <w:rsid w:val="00E56E4D"/>
    <w:rsid w:val="00E575E3"/>
    <w:rsid w:val="00E57BCB"/>
    <w:rsid w:val="00E60260"/>
    <w:rsid w:val="00E6093A"/>
    <w:rsid w:val="00E60A10"/>
    <w:rsid w:val="00E60BFD"/>
    <w:rsid w:val="00E60C73"/>
    <w:rsid w:val="00E60D1E"/>
    <w:rsid w:val="00E60F74"/>
    <w:rsid w:val="00E6146E"/>
    <w:rsid w:val="00E6182E"/>
    <w:rsid w:val="00E61D97"/>
    <w:rsid w:val="00E61F4D"/>
    <w:rsid w:val="00E62113"/>
    <w:rsid w:val="00E6240D"/>
    <w:rsid w:val="00E62598"/>
    <w:rsid w:val="00E62FFE"/>
    <w:rsid w:val="00E6305D"/>
    <w:rsid w:val="00E631F3"/>
    <w:rsid w:val="00E63294"/>
    <w:rsid w:val="00E63637"/>
    <w:rsid w:val="00E63B75"/>
    <w:rsid w:val="00E63C83"/>
    <w:rsid w:val="00E640A0"/>
    <w:rsid w:val="00E644F8"/>
    <w:rsid w:val="00E64BDC"/>
    <w:rsid w:val="00E653EA"/>
    <w:rsid w:val="00E659B4"/>
    <w:rsid w:val="00E66756"/>
    <w:rsid w:val="00E667BB"/>
    <w:rsid w:val="00E6690D"/>
    <w:rsid w:val="00E66A88"/>
    <w:rsid w:val="00E6725C"/>
    <w:rsid w:val="00E67461"/>
    <w:rsid w:val="00E67762"/>
    <w:rsid w:val="00E67BE7"/>
    <w:rsid w:val="00E67CE2"/>
    <w:rsid w:val="00E70775"/>
    <w:rsid w:val="00E70A76"/>
    <w:rsid w:val="00E70AD2"/>
    <w:rsid w:val="00E71219"/>
    <w:rsid w:val="00E71293"/>
    <w:rsid w:val="00E717F2"/>
    <w:rsid w:val="00E71DB8"/>
    <w:rsid w:val="00E71DD2"/>
    <w:rsid w:val="00E720E6"/>
    <w:rsid w:val="00E721EF"/>
    <w:rsid w:val="00E722EB"/>
    <w:rsid w:val="00E72709"/>
    <w:rsid w:val="00E72C40"/>
    <w:rsid w:val="00E733FC"/>
    <w:rsid w:val="00E74349"/>
    <w:rsid w:val="00E74363"/>
    <w:rsid w:val="00E74A39"/>
    <w:rsid w:val="00E74DC1"/>
    <w:rsid w:val="00E750A0"/>
    <w:rsid w:val="00E7571F"/>
    <w:rsid w:val="00E75B39"/>
    <w:rsid w:val="00E76278"/>
    <w:rsid w:val="00E766A7"/>
    <w:rsid w:val="00E77532"/>
    <w:rsid w:val="00E801A0"/>
    <w:rsid w:val="00E80268"/>
    <w:rsid w:val="00E80858"/>
    <w:rsid w:val="00E81734"/>
    <w:rsid w:val="00E81AF2"/>
    <w:rsid w:val="00E81B98"/>
    <w:rsid w:val="00E821A7"/>
    <w:rsid w:val="00E822B8"/>
    <w:rsid w:val="00E824BD"/>
    <w:rsid w:val="00E824FA"/>
    <w:rsid w:val="00E82B5C"/>
    <w:rsid w:val="00E82C4B"/>
    <w:rsid w:val="00E82E3D"/>
    <w:rsid w:val="00E82E79"/>
    <w:rsid w:val="00E83049"/>
    <w:rsid w:val="00E83DFC"/>
    <w:rsid w:val="00E83FF5"/>
    <w:rsid w:val="00E841C5"/>
    <w:rsid w:val="00E84517"/>
    <w:rsid w:val="00E8472D"/>
    <w:rsid w:val="00E84AD7"/>
    <w:rsid w:val="00E84B92"/>
    <w:rsid w:val="00E84E7A"/>
    <w:rsid w:val="00E851A1"/>
    <w:rsid w:val="00E8526A"/>
    <w:rsid w:val="00E85444"/>
    <w:rsid w:val="00E85482"/>
    <w:rsid w:val="00E86554"/>
    <w:rsid w:val="00E86C82"/>
    <w:rsid w:val="00E87AF7"/>
    <w:rsid w:val="00E87C03"/>
    <w:rsid w:val="00E9019C"/>
    <w:rsid w:val="00E907B4"/>
    <w:rsid w:val="00E91033"/>
    <w:rsid w:val="00E91262"/>
    <w:rsid w:val="00E91765"/>
    <w:rsid w:val="00E91CF7"/>
    <w:rsid w:val="00E91D08"/>
    <w:rsid w:val="00E91D1C"/>
    <w:rsid w:val="00E92FA3"/>
    <w:rsid w:val="00E93155"/>
    <w:rsid w:val="00E93A2E"/>
    <w:rsid w:val="00E93D1E"/>
    <w:rsid w:val="00E946BC"/>
    <w:rsid w:val="00E9473C"/>
    <w:rsid w:val="00E94858"/>
    <w:rsid w:val="00E94AC2"/>
    <w:rsid w:val="00E952E9"/>
    <w:rsid w:val="00E957B5"/>
    <w:rsid w:val="00E959D8"/>
    <w:rsid w:val="00E9610A"/>
    <w:rsid w:val="00E963AB"/>
    <w:rsid w:val="00E96718"/>
    <w:rsid w:val="00E96A3A"/>
    <w:rsid w:val="00E96CBE"/>
    <w:rsid w:val="00E96DD6"/>
    <w:rsid w:val="00E97424"/>
    <w:rsid w:val="00E97610"/>
    <w:rsid w:val="00E9787D"/>
    <w:rsid w:val="00EA0A12"/>
    <w:rsid w:val="00EA0A68"/>
    <w:rsid w:val="00EA1C83"/>
    <w:rsid w:val="00EA1EC8"/>
    <w:rsid w:val="00EA2092"/>
    <w:rsid w:val="00EA244E"/>
    <w:rsid w:val="00EA2DFE"/>
    <w:rsid w:val="00EA2F14"/>
    <w:rsid w:val="00EA32A9"/>
    <w:rsid w:val="00EA33F4"/>
    <w:rsid w:val="00EA36C7"/>
    <w:rsid w:val="00EA3D5C"/>
    <w:rsid w:val="00EA3FE8"/>
    <w:rsid w:val="00EA40BA"/>
    <w:rsid w:val="00EA4250"/>
    <w:rsid w:val="00EA4757"/>
    <w:rsid w:val="00EA479D"/>
    <w:rsid w:val="00EA4843"/>
    <w:rsid w:val="00EA526C"/>
    <w:rsid w:val="00EA56F0"/>
    <w:rsid w:val="00EA6064"/>
    <w:rsid w:val="00EA6192"/>
    <w:rsid w:val="00EA6416"/>
    <w:rsid w:val="00EA6CBE"/>
    <w:rsid w:val="00EA70B5"/>
    <w:rsid w:val="00EA76FC"/>
    <w:rsid w:val="00EA7AD1"/>
    <w:rsid w:val="00EB0275"/>
    <w:rsid w:val="00EB027C"/>
    <w:rsid w:val="00EB0858"/>
    <w:rsid w:val="00EB0E02"/>
    <w:rsid w:val="00EB1AC0"/>
    <w:rsid w:val="00EB252C"/>
    <w:rsid w:val="00EB2B9F"/>
    <w:rsid w:val="00EB358B"/>
    <w:rsid w:val="00EB3962"/>
    <w:rsid w:val="00EB3D7D"/>
    <w:rsid w:val="00EB426F"/>
    <w:rsid w:val="00EB4322"/>
    <w:rsid w:val="00EB4E5F"/>
    <w:rsid w:val="00EB5158"/>
    <w:rsid w:val="00EB529B"/>
    <w:rsid w:val="00EB5AAB"/>
    <w:rsid w:val="00EB5C45"/>
    <w:rsid w:val="00EB6258"/>
    <w:rsid w:val="00EB6533"/>
    <w:rsid w:val="00EB66AA"/>
    <w:rsid w:val="00EB6DD1"/>
    <w:rsid w:val="00EB6DE8"/>
    <w:rsid w:val="00EB70AD"/>
    <w:rsid w:val="00EB714F"/>
    <w:rsid w:val="00EB73A7"/>
    <w:rsid w:val="00EC087F"/>
    <w:rsid w:val="00EC0A6B"/>
    <w:rsid w:val="00EC0F1C"/>
    <w:rsid w:val="00EC123A"/>
    <w:rsid w:val="00EC154D"/>
    <w:rsid w:val="00EC1EA4"/>
    <w:rsid w:val="00EC22B3"/>
    <w:rsid w:val="00EC23CD"/>
    <w:rsid w:val="00EC240A"/>
    <w:rsid w:val="00EC272F"/>
    <w:rsid w:val="00EC2A94"/>
    <w:rsid w:val="00EC2CB8"/>
    <w:rsid w:val="00EC2E3A"/>
    <w:rsid w:val="00EC30C8"/>
    <w:rsid w:val="00EC33BF"/>
    <w:rsid w:val="00EC361E"/>
    <w:rsid w:val="00EC381B"/>
    <w:rsid w:val="00EC3D6D"/>
    <w:rsid w:val="00EC44D7"/>
    <w:rsid w:val="00EC4C10"/>
    <w:rsid w:val="00EC5305"/>
    <w:rsid w:val="00EC545F"/>
    <w:rsid w:val="00EC55BB"/>
    <w:rsid w:val="00EC56BB"/>
    <w:rsid w:val="00EC5AFC"/>
    <w:rsid w:val="00EC5E17"/>
    <w:rsid w:val="00EC64F9"/>
    <w:rsid w:val="00EC6811"/>
    <w:rsid w:val="00EC68C3"/>
    <w:rsid w:val="00EC69A0"/>
    <w:rsid w:val="00EC729A"/>
    <w:rsid w:val="00EC7593"/>
    <w:rsid w:val="00EC78DC"/>
    <w:rsid w:val="00ED065A"/>
    <w:rsid w:val="00ED083C"/>
    <w:rsid w:val="00ED0873"/>
    <w:rsid w:val="00ED0ACC"/>
    <w:rsid w:val="00ED0E6F"/>
    <w:rsid w:val="00ED1118"/>
    <w:rsid w:val="00ED151E"/>
    <w:rsid w:val="00ED16CF"/>
    <w:rsid w:val="00ED1D1A"/>
    <w:rsid w:val="00ED2529"/>
    <w:rsid w:val="00ED2861"/>
    <w:rsid w:val="00ED28CB"/>
    <w:rsid w:val="00ED29A6"/>
    <w:rsid w:val="00ED2AD6"/>
    <w:rsid w:val="00ED3115"/>
    <w:rsid w:val="00ED3542"/>
    <w:rsid w:val="00ED3B2E"/>
    <w:rsid w:val="00ED3F47"/>
    <w:rsid w:val="00ED43AB"/>
    <w:rsid w:val="00ED4400"/>
    <w:rsid w:val="00ED4F2A"/>
    <w:rsid w:val="00ED51EC"/>
    <w:rsid w:val="00ED56CC"/>
    <w:rsid w:val="00ED5B8B"/>
    <w:rsid w:val="00ED782E"/>
    <w:rsid w:val="00ED7E9D"/>
    <w:rsid w:val="00EE0CBC"/>
    <w:rsid w:val="00EE2A2D"/>
    <w:rsid w:val="00EE2A92"/>
    <w:rsid w:val="00EE2ACE"/>
    <w:rsid w:val="00EE2CC0"/>
    <w:rsid w:val="00EE2D89"/>
    <w:rsid w:val="00EE2E11"/>
    <w:rsid w:val="00EE3DEF"/>
    <w:rsid w:val="00EE3ED8"/>
    <w:rsid w:val="00EE42C7"/>
    <w:rsid w:val="00EE44C3"/>
    <w:rsid w:val="00EE455A"/>
    <w:rsid w:val="00EE470F"/>
    <w:rsid w:val="00EE4901"/>
    <w:rsid w:val="00EE492D"/>
    <w:rsid w:val="00EE4F96"/>
    <w:rsid w:val="00EE4FEC"/>
    <w:rsid w:val="00EE5376"/>
    <w:rsid w:val="00EE53F9"/>
    <w:rsid w:val="00EE54F2"/>
    <w:rsid w:val="00EE5AAB"/>
    <w:rsid w:val="00EE5BC9"/>
    <w:rsid w:val="00EE69EB"/>
    <w:rsid w:val="00EE6CC7"/>
    <w:rsid w:val="00EE7224"/>
    <w:rsid w:val="00EE7507"/>
    <w:rsid w:val="00EE77EB"/>
    <w:rsid w:val="00EE77EF"/>
    <w:rsid w:val="00EE781F"/>
    <w:rsid w:val="00EE79E0"/>
    <w:rsid w:val="00EF0014"/>
    <w:rsid w:val="00EF0155"/>
    <w:rsid w:val="00EF03A3"/>
    <w:rsid w:val="00EF072B"/>
    <w:rsid w:val="00EF07FB"/>
    <w:rsid w:val="00EF145A"/>
    <w:rsid w:val="00EF1586"/>
    <w:rsid w:val="00EF1E6B"/>
    <w:rsid w:val="00EF2434"/>
    <w:rsid w:val="00EF2472"/>
    <w:rsid w:val="00EF2529"/>
    <w:rsid w:val="00EF298B"/>
    <w:rsid w:val="00EF2A64"/>
    <w:rsid w:val="00EF32DA"/>
    <w:rsid w:val="00EF38DE"/>
    <w:rsid w:val="00EF47F1"/>
    <w:rsid w:val="00EF47F6"/>
    <w:rsid w:val="00EF48D1"/>
    <w:rsid w:val="00EF5640"/>
    <w:rsid w:val="00EF5C21"/>
    <w:rsid w:val="00EF62F0"/>
    <w:rsid w:val="00EF64CB"/>
    <w:rsid w:val="00EF67D4"/>
    <w:rsid w:val="00EF6FBD"/>
    <w:rsid w:val="00EF771E"/>
    <w:rsid w:val="00EF7B67"/>
    <w:rsid w:val="00F008B3"/>
    <w:rsid w:val="00F00C8F"/>
    <w:rsid w:val="00F00CDF"/>
    <w:rsid w:val="00F00F5D"/>
    <w:rsid w:val="00F011CC"/>
    <w:rsid w:val="00F0120F"/>
    <w:rsid w:val="00F016EB"/>
    <w:rsid w:val="00F018F4"/>
    <w:rsid w:val="00F01946"/>
    <w:rsid w:val="00F02540"/>
    <w:rsid w:val="00F030AD"/>
    <w:rsid w:val="00F030E4"/>
    <w:rsid w:val="00F036CF"/>
    <w:rsid w:val="00F03B2F"/>
    <w:rsid w:val="00F03E07"/>
    <w:rsid w:val="00F04250"/>
    <w:rsid w:val="00F04407"/>
    <w:rsid w:val="00F04567"/>
    <w:rsid w:val="00F056B5"/>
    <w:rsid w:val="00F05E66"/>
    <w:rsid w:val="00F05FD0"/>
    <w:rsid w:val="00F05FD4"/>
    <w:rsid w:val="00F0643C"/>
    <w:rsid w:val="00F0644B"/>
    <w:rsid w:val="00F06F81"/>
    <w:rsid w:val="00F0743F"/>
    <w:rsid w:val="00F07853"/>
    <w:rsid w:val="00F07938"/>
    <w:rsid w:val="00F1097B"/>
    <w:rsid w:val="00F109D9"/>
    <w:rsid w:val="00F10D68"/>
    <w:rsid w:val="00F10E8C"/>
    <w:rsid w:val="00F10F2E"/>
    <w:rsid w:val="00F110F4"/>
    <w:rsid w:val="00F113E1"/>
    <w:rsid w:val="00F11ED0"/>
    <w:rsid w:val="00F1200E"/>
    <w:rsid w:val="00F12185"/>
    <w:rsid w:val="00F122F4"/>
    <w:rsid w:val="00F124DF"/>
    <w:rsid w:val="00F12542"/>
    <w:rsid w:val="00F12653"/>
    <w:rsid w:val="00F12722"/>
    <w:rsid w:val="00F129A4"/>
    <w:rsid w:val="00F12B17"/>
    <w:rsid w:val="00F12C9E"/>
    <w:rsid w:val="00F13186"/>
    <w:rsid w:val="00F13247"/>
    <w:rsid w:val="00F1327E"/>
    <w:rsid w:val="00F132A3"/>
    <w:rsid w:val="00F134E6"/>
    <w:rsid w:val="00F13828"/>
    <w:rsid w:val="00F13CCB"/>
    <w:rsid w:val="00F13F8E"/>
    <w:rsid w:val="00F14304"/>
    <w:rsid w:val="00F14637"/>
    <w:rsid w:val="00F14A11"/>
    <w:rsid w:val="00F14FE2"/>
    <w:rsid w:val="00F15B6A"/>
    <w:rsid w:val="00F15DCA"/>
    <w:rsid w:val="00F15DD3"/>
    <w:rsid w:val="00F16596"/>
    <w:rsid w:val="00F16704"/>
    <w:rsid w:val="00F16913"/>
    <w:rsid w:val="00F16DB0"/>
    <w:rsid w:val="00F16F8D"/>
    <w:rsid w:val="00F174C1"/>
    <w:rsid w:val="00F175EA"/>
    <w:rsid w:val="00F1771D"/>
    <w:rsid w:val="00F209F2"/>
    <w:rsid w:val="00F20C27"/>
    <w:rsid w:val="00F20C50"/>
    <w:rsid w:val="00F20E55"/>
    <w:rsid w:val="00F21336"/>
    <w:rsid w:val="00F21471"/>
    <w:rsid w:val="00F2167D"/>
    <w:rsid w:val="00F22100"/>
    <w:rsid w:val="00F22113"/>
    <w:rsid w:val="00F22B1A"/>
    <w:rsid w:val="00F22C24"/>
    <w:rsid w:val="00F230A1"/>
    <w:rsid w:val="00F237AB"/>
    <w:rsid w:val="00F23B14"/>
    <w:rsid w:val="00F23EE9"/>
    <w:rsid w:val="00F23F25"/>
    <w:rsid w:val="00F24085"/>
    <w:rsid w:val="00F242BA"/>
    <w:rsid w:val="00F2455F"/>
    <w:rsid w:val="00F249D2"/>
    <w:rsid w:val="00F24EE2"/>
    <w:rsid w:val="00F24FDB"/>
    <w:rsid w:val="00F25C76"/>
    <w:rsid w:val="00F25EF2"/>
    <w:rsid w:val="00F26018"/>
    <w:rsid w:val="00F260E5"/>
    <w:rsid w:val="00F26222"/>
    <w:rsid w:val="00F267FD"/>
    <w:rsid w:val="00F2696A"/>
    <w:rsid w:val="00F26CD9"/>
    <w:rsid w:val="00F27036"/>
    <w:rsid w:val="00F2741E"/>
    <w:rsid w:val="00F27AF8"/>
    <w:rsid w:val="00F27D7A"/>
    <w:rsid w:val="00F27E69"/>
    <w:rsid w:val="00F30190"/>
    <w:rsid w:val="00F30713"/>
    <w:rsid w:val="00F307F4"/>
    <w:rsid w:val="00F30984"/>
    <w:rsid w:val="00F309FC"/>
    <w:rsid w:val="00F3173A"/>
    <w:rsid w:val="00F318E4"/>
    <w:rsid w:val="00F3194A"/>
    <w:rsid w:val="00F31CF3"/>
    <w:rsid w:val="00F321A3"/>
    <w:rsid w:val="00F321CB"/>
    <w:rsid w:val="00F3237D"/>
    <w:rsid w:val="00F32455"/>
    <w:rsid w:val="00F32AAF"/>
    <w:rsid w:val="00F32C94"/>
    <w:rsid w:val="00F33AC7"/>
    <w:rsid w:val="00F33B5C"/>
    <w:rsid w:val="00F33BFE"/>
    <w:rsid w:val="00F34804"/>
    <w:rsid w:val="00F34B56"/>
    <w:rsid w:val="00F34B7A"/>
    <w:rsid w:val="00F34D04"/>
    <w:rsid w:val="00F354BF"/>
    <w:rsid w:val="00F35C03"/>
    <w:rsid w:val="00F35C6E"/>
    <w:rsid w:val="00F364D3"/>
    <w:rsid w:val="00F36CBC"/>
    <w:rsid w:val="00F36DA7"/>
    <w:rsid w:val="00F37184"/>
    <w:rsid w:val="00F37692"/>
    <w:rsid w:val="00F37849"/>
    <w:rsid w:val="00F3786D"/>
    <w:rsid w:val="00F378A4"/>
    <w:rsid w:val="00F37D34"/>
    <w:rsid w:val="00F41014"/>
    <w:rsid w:val="00F416FC"/>
    <w:rsid w:val="00F417B7"/>
    <w:rsid w:val="00F41959"/>
    <w:rsid w:val="00F41AB1"/>
    <w:rsid w:val="00F420A5"/>
    <w:rsid w:val="00F4290A"/>
    <w:rsid w:val="00F4292B"/>
    <w:rsid w:val="00F42BF0"/>
    <w:rsid w:val="00F42CDB"/>
    <w:rsid w:val="00F42DD2"/>
    <w:rsid w:val="00F42E65"/>
    <w:rsid w:val="00F43095"/>
    <w:rsid w:val="00F431DD"/>
    <w:rsid w:val="00F433A0"/>
    <w:rsid w:val="00F43B64"/>
    <w:rsid w:val="00F43D9F"/>
    <w:rsid w:val="00F440C1"/>
    <w:rsid w:val="00F44301"/>
    <w:rsid w:val="00F449EA"/>
    <w:rsid w:val="00F44AE6"/>
    <w:rsid w:val="00F458B3"/>
    <w:rsid w:val="00F459F4"/>
    <w:rsid w:val="00F45AB8"/>
    <w:rsid w:val="00F45B15"/>
    <w:rsid w:val="00F45B21"/>
    <w:rsid w:val="00F4606B"/>
    <w:rsid w:val="00F46411"/>
    <w:rsid w:val="00F4667C"/>
    <w:rsid w:val="00F46DEF"/>
    <w:rsid w:val="00F470F8"/>
    <w:rsid w:val="00F47512"/>
    <w:rsid w:val="00F476E1"/>
    <w:rsid w:val="00F47999"/>
    <w:rsid w:val="00F50152"/>
    <w:rsid w:val="00F5049A"/>
    <w:rsid w:val="00F504FE"/>
    <w:rsid w:val="00F50E20"/>
    <w:rsid w:val="00F50F6A"/>
    <w:rsid w:val="00F51529"/>
    <w:rsid w:val="00F51633"/>
    <w:rsid w:val="00F5191B"/>
    <w:rsid w:val="00F51962"/>
    <w:rsid w:val="00F51BDD"/>
    <w:rsid w:val="00F52138"/>
    <w:rsid w:val="00F52222"/>
    <w:rsid w:val="00F524C0"/>
    <w:rsid w:val="00F526C5"/>
    <w:rsid w:val="00F5271E"/>
    <w:rsid w:val="00F52B37"/>
    <w:rsid w:val="00F52EF3"/>
    <w:rsid w:val="00F5316C"/>
    <w:rsid w:val="00F53316"/>
    <w:rsid w:val="00F5356C"/>
    <w:rsid w:val="00F536CD"/>
    <w:rsid w:val="00F53725"/>
    <w:rsid w:val="00F53AC2"/>
    <w:rsid w:val="00F5420A"/>
    <w:rsid w:val="00F54565"/>
    <w:rsid w:val="00F54AC9"/>
    <w:rsid w:val="00F55835"/>
    <w:rsid w:val="00F55B4C"/>
    <w:rsid w:val="00F55E7F"/>
    <w:rsid w:val="00F55EE1"/>
    <w:rsid w:val="00F55F51"/>
    <w:rsid w:val="00F56276"/>
    <w:rsid w:val="00F5631A"/>
    <w:rsid w:val="00F5636D"/>
    <w:rsid w:val="00F56B5E"/>
    <w:rsid w:val="00F56E20"/>
    <w:rsid w:val="00F574BC"/>
    <w:rsid w:val="00F579B9"/>
    <w:rsid w:val="00F57A7D"/>
    <w:rsid w:val="00F57E50"/>
    <w:rsid w:val="00F60CD8"/>
    <w:rsid w:val="00F60E58"/>
    <w:rsid w:val="00F61080"/>
    <w:rsid w:val="00F614B7"/>
    <w:rsid w:val="00F61905"/>
    <w:rsid w:val="00F61977"/>
    <w:rsid w:val="00F61E9E"/>
    <w:rsid w:val="00F6232A"/>
    <w:rsid w:val="00F625AA"/>
    <w:rsid w:val="00F62B62"/>
    <w:rsid w:val="00F62B6D"/>
    <w:rsid w:val="00F6336B"/>
    <w:rsid w:val="00F6366A"/>
    <w:rsid w:val="00F6369E"/>
    <w:rsid w:val="00F63CA5"/>
    <w:rsid w:val="00F643EF"/>
    <w:rsid w:val="00F6458F"/>
    <w:rsid w:val="00F6486B"/>
    <w:rsid w:val="00F64B73"/>
    <w:rsid w:val="00F64D16"/>
    <w:rsid w:val="00F64FE7"/>
    <w:rsid w:val="00F65501"/>
    <w:rsid w:val="00F6574C"/>
    <w:rsid w:val="00F65786"/>
    <w:rsid w:val="00F658BF"/>
    <w:rsid w:val="00F65CC2"/>
    <w:rsid w:val="00F65CE4"/>
    <w:rsid w:val="00F665E4"/>
    <w:rsid w:val="00F66FB5"/>
    <w:rsid w:val="00F67485"/>
    <w:rsid w:val="00F67765"/>
    <w:rsid w:val="00F677BE"/>
    <w:rsid w:val="00F70417"/>
    <w:rsid w:val="00F704D2"/>
    <w:rsid w:val="00F7051A"/>
    <w:rsid w:val="00F70752"/>
    <w:rsid w:val="00F70852"/>
    <w:rsid w:val="00F7103C"/>
    <w:rsid w:val="00F712B7"/>
    <w:rsid w:val="00F713BF"/>
    <w:rsid w:val="00F71804"/>
    <w:rsid w:val="00F718FA"/>
    <w:rsid w:val="00F71F37"/>
    <w:rsid w:val="00F725AB"/>
    <w:rsid w:val="00F726C8"/>
    <w:rsid w:val="00F726DE"/>
    <w:rsid w:val="00F72700"/>
    <w:rsid w:val="00F72CCF"/>
    <w:rsid w:val="00F72E8E"/>
    <w:rsid w:val="00F72F7F"/>
    <w:rsid w:val="00F733BE"/>
    <w:rsid w:val="00F73837"/>
    <w:rsid w:val="00F7488C"/>
    <w:rsid w:val="00F74A27"/>
    <w:rsid w:val="00F74B5C"/>
    <w:rsid w:val="00F74D37"/>
    <w:rsid w:val="00F74E48"/>
    <w:rsid w:val="00F751B5"/>
    <w:rsid w:val="00F75449"/>
    <w:rsid w:val="00F75516"/>
    <w:rsid w:val="00F756F2"/>
    <w:rsid w:val="00F7581C"/>
    <w:rsid w:val="00F75903"/>
    <w:rsid w:val="00F75936"/>
    <w:rsid w:val="00F768B7"/>
    <w:rsid w:val="00F76D90"/>
    <w:rsid w:val="00F76EB7"/>
    <w:rsid w:val="00F76F60"/>
    <w:rsid w:val="00F77B1A"/>
    <w:rsid w:val="00F77C7E"/>
    <w:rsid w:val="00F77FB7"/>
    <w:rsid w:val="00F803CB"/>
    <w:rsid w:val="00F8043F"/>
    <w:rsid w:val="00F80536"/>
    <w:rsid w:val="00F80B50"/>
    <w:rsid w:val="00F80D65"/>
    <w:rsid w:val="00F81798"/>
    <w:rsid w:val="00F81C05"/>
    <w:rsid w:val="00F81D31"/>
    <w:rsid w:val="00F81FC5"/>
    <w:rsid w:val="00F82A68"/>
    <w:rsid w:val="00F8303E"/>
    <w:rsid w:val="00F83175"/>
    <w:rsid w:val="00F8372A"/>
    <w:rsid w:val="00F83B71"/>
    <w:rsid w:val="00F840A8"/>
    <w:rsid w:val="00F842E8"/>
    <w:rsid w:val="00F8430E"/>
    <w:rsid w:val="00F849F8"/>
    <w:rsid w:val="00F84BDB"/>
    <w:rsid w:val="00F84CC5"/>
    <w:rsid w:val="00F84CDC"/>
    <w:rsid w:val="00F8505A"/>
    <w:rsid w:val="00F85433"/>
    <w:rsid w:val="00F86600"/>
    <w:rsid w:val="00F86606"/>
    <w:rsid w:val="00F86CAD"/>
    <w:rsid w:val="00F86CC2"/>
    <w:rsid w:val="00F86DF2"/>
    <w:rsid w:val="00F86F1B"/>
    <w:rsid w:val="00F87733"/>
    <w:rsid w:val="00F87D64"/>
    <w:rsid w:val="00F901DA"/>
    <w:rsid w:val="00F90478"/>
    <w:rsid w:val="00F904EE"/>
    <w:rsid w:val="00F906BD"/>
    <w:rsid w:val="00F906DA"/>
    <w:rsid w:val="00F90761"/>
    <w:rsid w:val="00F90BB4"/>
    <w:rsid w:val="00F9115C"/>
    <w:rsid w:val="00F911DA"/>
    <w:rsid w:val="00F9143F"/>
    <w:rsid w:val="00F91470"/>
    <w:rsid w:val="00F91995"/>
    <w:rsid w:val="00F92296"/>
    <w:rsid w:val="00F92BE9"/>
    <w:rsid w:val="00F92D1B"/>
    <w:rsid w:val="00F92E3B"/>
    <w:rsid w:val="00F9302F"/>
    <w:rsid w:val="00F930AB"/>
    <w:rsid w:val="00F931E9"/>
    <w:rsid w:val="00F9399B"/>
    <w:rsid w:val="00F93EEF"/>
    <w:rsid w:val="00F94405"/>
    <w:rsid w:val="00F9445B"/>
    <w:rsid w:val="00F944E0"/>
    <w:rsid w:val="00F946D9"/>
    <w:rsid w:val="00F94708"/>
    <w:rsid w:val="00F94EFE"/>
    <w:rsid w:val="00F9562F"/>
    <w:rsid w:val="00F95C81"/>
    <w:rsid w:val="00F960B0"/>
    <w:rsid w:val="00F9616D"/>
    <w:rsid w:val="00F96170"/>
    <w:rsid w:val="00F96AA3"/>
    <w:rsid w:val="00F9713A"/>
    <w:rsid w:val="00F97340"/>
    <w:rsid w:val="00F976AC"/>
    <w:rsid w:val="00FA0240"/>
    <w:rsid w:val="00FA0416"/>
    <w:rsid w:val="00FA0ABD"/>
    <w:rsid w:val="00FA0F88"/>
    <w:rsid w:val="00FA132F"/>
    <w:rsid w:val="00FA137A"/>
    <w:rsid w:val="00FA16EB"/>
    <w:rsid w:val="00FA171E"/>
    <w:rsid w:val="00FA1938"/>
    <w:rsid w:val="00FA1CD9"/>
    <w:rsid w:val="00FA2067"/>
    <w:rsid w:val="00FA25E9"/>
    <w:rsid w:val="00FA27CD"/>
    <w:rsid w:val="00FA2DEA"/>
    <w:rsid w:val="00FA3141"/>
    <w:rsid w:val="00FA3A32"/>
    <w:rsid w:val="00FA3D36"/>
    <w:rsid w:val="00FA3FF7"/>
    <w:rsid w:val="00FA469D"/>
    <w:rsid w:val="00FA4B83"/>
    <w:rsid w:val="00FA4F9D"/>
    <w:rsid w:val="00FA5559"/>
    <w:rsid w:val="00FA574F"/>
    <w:rsid w:val="00FA5AED"/>
    <w:rsid w:val="00FA626F"/>
    <w:rsid w:val="00FA6380"/>
    <w:rsid w:val="00FA6B3A"/>
    <w:rsid w:val="00FA6D00"/>
    <w:rsid w:val="00FA7081"/>
    <w:rsid w:val="00FA70FB"/>
    <w:rsid w:val="00FA7551"/>
    <w:rsid w:val="00FA7581"/>
    <w:rsid w:val="00FA7642"/>
    <w:rsid w:val="00FA7B75"/>
    <w:rsid w:val="00FA7C80"/>
    <w:rsid w:val="00FB01E4"/>
    <w:rsid w:val="00FB0288"/>
    <w:rsid w:val="00FB02C5"/>
    <w:rsid w:val="00FB08E2"/>
    <w:rsid w:val="00FB09F2"/>
    <w:rsid w:val="00FB115E"/>
    <w:rsid w:val="00FB1191"/>
    <w:rsid w:val="00FB11FB"/>
    <w:rsid w:val="00FB14C9"/>
    <w:rsid w:val="00FB1808"/>
    <w:rsid w:val="00FB21D0"/>
    <w:rsid w:val="00FB2E6C"/>
    <w:rsid w:val="00FB3086"/>
    <w:rsid w:val="00FB31D2"/>
    <w:rsid w:val="00FB32C0"/>
    <w:rsid w:val="00FB33CE"/>
    <w:rsid w:val="00FB36C9"/>
    <w:rsid w:val="00FB3766"/>
    <w:rsid w:val="00FB4592"/>
    <w:rsid w:val="00FB4690"/>
    <w:rsid w:val="00FB4E0D"/>
    <w:rsid w:val="00FB510E"/>
    <w:rsid w:val="00FB5B42"/>
    <w:rsid w:val="00FB5B95"/>
    <w:rsid w:val="00FB5FE4"/>
    <w:rsid w:val="00FB6B2B"/>
    <w:rsid w:val="00FB6B66"/>
    <w:rsid w:val="00FB7385"/>
    <w:rsid w:val="00FB77E0"/>
    <w:rsid w:val="00FB7ABF"/>
    <w:rsid w:val="00FB7B56"/>
    <w:rsid w:val="00FB7ECF"/>
    <w:rsid w:val="00FB7F20"/>
    <w:rsid w:val="00FC021A"/>
    <w:rsid w:val="00FC03BB"/>
    <w:rsid w:val="00FC115A"/>
    <w:rsid w:val="00FC13F7"/>
    <w:rsid w:val="00FC171F"/>
    <w:rsid w:val="00FC1B17"/>
    <w:rsid w:val="00FC1BFB"/>
    <w:rsid w:val="00FC26EA"/>
    <w:rsid w:val="00FC27BE"/>
    <w:rsid w:val="00FC27E1"/>
    <w:rsid w:val="00FC29CA"/>
    <w:rsid w:val="00FC3086"/>
    <w:rsid w:val="00FC3556"/>
    <w:rsid w:val="00FC380B"/>
    <w:rsid w:val="00FC3DDC"/>
    <w:rsid w:val="00FC45C6"/>
    <w:rsid w:val="00FC465E"/>
    <w:rsid w:val="00FC4D07"/>
    <w:rsid w:val="00FC5254"/>
    <w:rsid w:val="00FC63F9"/>
    <w:rsid w:val="00FC67AE"/>
    <w:rsid w:val="00FC6887"/>
    <w:rsid w:val="00FC6F15"/>
    <w:rsid w:val="00FC7040"/>
    <w:rsid w:val="00FC7151"/>
    <w:rsid w:val="00FC7376"/>
    <w:rsid w:val="00FC789E"/>
    <w:rsid w:val="00FC7ABA"/>
    <w:rsid w:val="00FD00FE"/>
    <w:rsid w:val="00FD0517"/>
    <w:rsid w:val="00FD0D2E"/>
    <w:rsid w:val="00FD1287"/>
    <w:rsid w:val="00FD17F7"/>
    <w:rsid w:val="00FD1F96"/>
    <w:rsid w:val="00FD2D4B"/>
    <w:rsid w:val="00FD2D68"/>
    <w:rsid w:val="00FD30A5"/>
    <w:rsid w:val="00FD316C"/>
    <w:rsid w:val="00FD34F5"/>
    <w:rsid w:val="00FD3566"/>
    <w:rsid w:val="00FD3626"/>
    <w:rsid w:val="00FD378A"/>
    <w:rsid w:val="00FD3D44"/>
    <w:rsid w:val="00FD3D59"/>
    <w:rsid w:val="00FD4127"/>
    <w:rsid w:val="00FD524C"/>
    <w:rsid w:val="00FD5B26"/>
    <w:rsid w:val="00FD7275"/>
    <w:rsid w:val="00FD7952"/>
    <w:rsid w:val="00FE0225"/>
    <w:rsid w:val="00FE0273"/>
    <w:rsid w:val="00FE0767"/>
    <w:rsid w:val="00FE0807"/>
    <w:rsid w:val="00FE10E4"/>
    <w:rsid w:val="00FE2160"/>
    <w:rsid w:val="00FE2198"/>
    <w:rsid w:val="00FE222C"/>
    <w:rsid w:val="00FE23CA"/>
    <w:rsid w:val="00FE26EB"/>
    <w:rsid w:val="00FE3128"/>
    <w:rsid w:val="00FE3B1B"/>
    <w:rsid w:val="00FE41DA"/>
    <w:rsid w:val="00FE47FD"/>
    <w:rsid w:val="00FE48DB"/>
    <w:rsid w:val="00FE5597"/>
    <w:rsid w:val="00FE5743"/>
    <w:rsid w:val="00FE58DB"/>
    <w:rsid w:val="00FE5D7F"/>
    <w:rsid w:val="00FE5EA5"/>
    <w:rsid w:val="00FE61F2"/>
    <w:rsid w:val="00FE64D5"/>
    <w:rsid w:val="00FE6C2F"/>
    <w:rsid w:val="00FE6C71"/>
    <w:rsid w:val="00FE700F"/>
    <w:rsid w:val="00FE703A"/>
    <w:rsid w:val="00FE70F4"/>
    <w:rsid w:val="00FE70F7"/>
    <w:rsid w:val="00FE78D0"/>
    <w:rsid w:val="00FE78F9"/>
    <w:rsid w:val="00FE7A2C"/>
    <w:rsid w:val="00FF029B"/>
    <w:rsid w:val="00FF0398"/>
    <w:rsid w:val="00FF042B"/>
    <w:rsid w:val="00FF044D"/>
    <w:rsid w:val="00FF06DB"/>
    <w:rsid w:val="00FF0C69"/>
    <w:rsid w:val="00FF1ABF"/>
    <w:rsid w:val="00FF1AD2"/>
    <w:rsid w:val="00FF1DC1"/>
    <w:rsid w:val="00FF1ECA"/>
    <w:rsid w:val="00FF2099"/>
    <w:rsid w:val="00FF2219"/>
    <w:rsid w:val="00FF2535"/>
    <w:rsid w:val="00FF25EA"/>
    <w:rsid w:val="00FF2993"/>
    <w:rsid w:val="00FF2B99"/>
    <w:rsid w:val="00FF3740"/>
    <w:rsid w:val="00FF38CD"/>
    <w:rsid w:val="00FF39E7"/>
    <w:rsid w:val="00FF3DED"/>
    <w:rsid w:val="00FF3ED4"/>
    <w:rsid w:val="00FF4C97"/>
    <w:rsid w:val="00FF4CB5"/>
    <w:rsid w:val="00FF50EB"/>
    <w:rsid w:val="00FF5101"/>
    <w:rsid w:val="00FF54B6"/>
    <w:rsid w:val="00FF60D1"/>
    <w:rsid w:val="00FF6209"/>
    <w:rsid w:val="00FF634D"/>
    <w:rsid w:val="00FF7090"/>
    <w:rsid w:val="00FF72D2"/>
    <w:rsid w:val="00FF75EB"/>
    <w:rsid w:val="00FF7792"/>
    <w:rsid w:val="00FF7E5E"/>
    <w:rsid w:val="00FF7E6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67618">
      <o:colormenu v:ext="edit" fillcolor="none [671]" strokecolor="none [671]"/>
    </o:shapedefaults>
    <o:shapelayout v:ext="edit">
      <o:idmap v:ext="edit" data="1"/>
      <o:regrouptable v:ext="edit">
        <o:entry new="1" old="0"/>
        <o:entry new="2" old="0"/>
        <o:entry new="3" old="0"/>
        <o:entry new="4" old="0"/>
        <o:entry new="5" old="0"/>
        <o:entry new="6" old="0"/>
        <o:entry new="7" old="6"/>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54E"/>
    <w:pPr>
      <w:suppressAutoHyphens/>
      <w:autoSpaceDE w:val="0"/>
      <w:autoSpaceDN w:val="0"/>
      <w:adjustRightInd w:val="0"/>
      <w:spacing w:before="160" w:line="240" w:lineRule="atLeast"/>
      <w:ind w:left="2880"/>
    </w:pPr>
    <w:rPr>
      <w:rFonts w:ascii="Times New Roman" w:eastAsia="Times New Roman" w:hAnsi="Times New Roman"/>
      <w:color w:val="000000"/>
    </w:rPr>
  </w:style>
  <w:style w:type="paragraph" w:styleId="Heading1">
    <w:name w:val="heading 1"/>
    <w:basedOn w:val="Normal"/>
    <w:next w:val="Normal"/>
    <w:link w:val="Heading1Char"/>
    <w:uiPriority w:val="9"/>
    <w:qFormat/>
    <w:rsid w:val="00285548"/>
    <w:pPr>
      <w:pageBreakBefore/>
      <w:widowControl w:val="0"/>
      <w:numPr>
        <w:numId w:val="11"/>
      </w:numPr>
      <w:pBdr>
        <w:bottom w:val="single" w:sz="4" w:space="1" w:color="auto"/>
      </w:pBdr>
      <w:spacing w:after="600" w:line="440" w:lineRule="atLeast"/>
      <w:ind w:left="3544" w:hanging="709"/>
      <w:outlineLvl w:val="0"/>
    </w:pPr>
    <w:rPr>
      <w:i/>
      <w:iCs/>
      <w:sz w:val="40"/>
      <w:szCs w:val="40"/>
    </w:rPr>
  </w:style>
  <w:style w:type="paragraph" w:styleId="Heading2">
    <w:name w:val="heading 2"/>
    <w:basedOn w:val="Normal"/>
    <w:next w:val="Normal"/>
    <w:link w:val="Heading2Char"/>
    <w:uiPriority w:val="9"/>
    <w:unhideWhenUsed/>
    <w:qFormat/>
    <w:rsid w:val="00C87365"/>
    <w:pPr>
      <w:keepNext/>
      <w:numPr>
        <w:ilvl w:val="1"/>
        <w:numId w:val="11"/>
      </w:numPr>
      <w:tabs>
        <w:tab w:val="left" w:pos="1134"/>
      </w:tabs>
      <w:spacing w:after="240"/>
      <w:outlineLvl w:val="1"/>
    </w:pPr>
    <w:rPr>
      <w:i/>
      <w:sz w:val="30"/>
    </w:rPr>
  </w:style>
  <w:style w:type="paragraph" w:styleId="Heading3">
    <w:name w:val="heading 3"/>
    <w:basedOn w:val="Normal"/>
    <w:next w:val="Normal"/>
    <w:link w:val="Heading3Char"/>
    <w:uiPriority w:val="9"/>
    <w:unhideWhenUsed/>
    <w:qFormat/>
    <w:rsid w:val="00515B98"/>
    <w:pPr>
      <w:keepNext/>
      <w:numPr>
        <w:ilvl w:val="2"/>
        <w:numId w:val="11"/>
      </w:numPr>
      <w:tabs>
        <w:tab w:val="left" w:pos="1701"/>
      </w:tabs>
      <w:outlineLvl w:val="2"/>
    </w:pPr>
    <w:rPr>
      <w:i/>
      <w:sz w:val="28"/>
      <w:szCs w:val="28"/>
    </w:rPr>
  </w:style>
  <w:style w:type="paragraph" w:styleId="Heading4">
    <w:name w:val="heading 4"/>
    <w:basedOn w:val="Normal"/>
    <w:next w:val="Normal"/>
    <w:link w:val="Heading4Char"/>
    <w:uiPriority w:val="9"/>
    <w:unhideWhenUsed/>
    <w:qFormat/>
    <w:rsid w:val="00364F85"/>
    <w:pPr>
      <w:numPr>
        <w:ilvl w:val="3"/>
        <w:numId w:val="11"/>
      </w:numPr>
      <w:outlineLvl w:val="3"/>
    </w:pPr>
    <w:rPr>
      <w:i/>
      <w:sz w:val="26"/>
    </w:rPr>
  </w:style>
  <w:style w:type="paragraph" w:styleId="Heading5">
    <w:name w:val="heading 5"/>
    <w:basedOn w:val="Normal"/>
    <w:next w:val="Normal"/>
    <w:link w:val="Heading5Char"/>
    <w:uiPriority w:val="9"/>
    <w:unhideWhenUsed/>
    <w:qFormat/>
    <w:rsid w:val="0079361C"/>
    <w:pPr>
      <w:keepNext/>
      <w:keepLines/>
      <w:numPr>
        <w:ilvl w:val="4"/>
        <w:numId w:val="11"/>
      </w:numPr>
      <w:spacing w:before="200"/>
      <w:outlineLvl w:val="4"/>
    </w:pPr>
    <w:rPr>
      <w:rFonts w:eastAsiaTheme="majorEastAsia" w:cstheme="majorBidi"/>
      <w:i/>
      <w:color w:val="auto"/>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548"/>
    <w:rPr>
      <w:rFonts w:ascii="Times New Roman" w:eastAsia="Times New Roman" w:hAnsi="Times New Roman"/>
      <w:i/>
      <w:iCs/>
      <w:color w:val="000000"/>
      <w:spacing w:val="2"/>
      <w:sz w:val="40"/>
      <w:szCs w:val="40"/>
      <w:lang w:val="en-US"/>
    </w:rPr>
  </w:style>
  <w:style w:type="character" w:customStyle="1" w:styleId="Heading2Char">
    <w:name w:val="Heading 2 Char"/>
    <w:basedOn w:val="DefaultParagraphFont"/>
    <w:link w:val="Heading2"/>
    <w:uiPriority w:val="9"/>
    <w:rsid w:val="00C87365"/>
    <w:rPr>
      <w:rFonts w:ascii="Times New Roman" w:eastAsia="Times New Roman" w:hAnsi="Times New Roman"/>
      <w:i/>
      <w:color w:val="000000"/>
      <w:spacing w:val="2"/>
      <w:sz w:val="30"/>
      <w:lang w:val="en-US"/>
    </w:rPr>
  </w:style>
  <w:style w:type="character" w:customStyle="1" w:styleId="Heading3Char">
    <w:name w:val="Heading 3 Char"/>
    <w:basedOn w:val="DefaultParagraphFont"/>
    <w:link w:val="Heading3"/>
    <w:uiPriority w:val="9"/>
    <w:rsid w:val="00515B98"/>
    <w:rPr>
      <w:rFonts w:ascii="Times New Roman" w:eastAsia="Times New Roman" w:hAnsi="Times New Roman"/>
      <w:i/>
      <w:color w:val="000000"/>
      <w:spacing w:val="2"/>
      <w:sz w:val="28"/>
      <w:szCs w:val="28"/>
      <w:lang w:val="en-US"/>
    </w:rPr>
  </w:style>
  <w:style w:type="character" w:customStyle="1" w:styleId="Heading4Char">
    <w:name w:val="Heading 4 Char"/>
    <w:basedOn w:val="DefaultParagraphFont"/>
    <w:link w:val="Heading4"/>
    <w:uiPriority w:val="9"/>
    <w:rsid w:val="00364F85"/>
    <w:rPr>
      <w:rFonts w:ascii="Times New Roman" w:eastAsia="Times New Roman" w:hAnsi="Times New Roman"/>
      <w:i/>
      <w:color w:val="000000"/>
      <w:spacing w:val="2"/>
      <w:sz w:val="26"/>
      <w:lang w:val="en-US"/>
    </w:rPr>
  </w:style>
  <w:style w:type="paragraph" w:customStyle="1" w:styleId="Bullet1">
    <w:name w:val="Bullet1"/>
    <w:uiPriority w:val="99"/>
    <w:rsid w:val="00714C95"/>
    <w:pPr>
      <w:tabs>
        <w:tab w:val="left" w:pos="3120"/>
      </w:tabs>
      <w:suppressAutoHyphens/>
      <w:autoSpaceDE w:val="0"/>
      <w:autoSpaceDN w:val="0"/>
      <w:adjustRightInd w:val="0"/>
      <w:spacing w:before="120" w:line="240" w:lineRule="atLeast"/>
      <w:ind w:left="3120" w:hanging="240"/>
    </w:pPr>
    <w:rPr>
      <w:rFonts w:ascii="Times New Roman" w:eastAsia="Times New Roman" w:hAnsi="Times New Roman"/>
      <w:color w:val="000000"/>
      <w:w w:val="0"/>
      <w:lang w:val="en-US"/>
    </w:rPr>
  </w:style>
  <w:style w:type="paragraph" w:customStyle="1" w:styleId="ChapNumber">
    <w:name w:val="ChapNumber"/>
    <w:next w:val="Paragraph"/>
    <w:uiPriority w:val="99"/>
    <w:rsid w:val="00714C95"/>
    <w:pPr>
      <w:widowControl w:val="0"/>
      <w:suppressAutoHyphens/>
      <w:autoSpaceDE w:val="0"/>
      <w:autoSpaceDN w:val="0"/>
      <w:adjustRightInd w:val="0"/>
      <w:spacing w:before="65056" w:line="480" w:lineRule="atLeast"/>
      <w:ind w:left="8960" w:right="460"/>
      <w:jc w:val="right"/>
    </w:pPr>
    <w:rPr>
      <w:rFonts w:ascii="Times New Roman" w:eastAsia="Times New Roman" w:hAnsi="Times New Roman"/>
      <w:i/>
      <w:iCs/>
      <w:color w:val="0000FF"/>
      <w:w w:val="0"/>
      <w:sz w:val="48"/>
      <w:szCs w:val="48"/>
      <w:lang w:val="en-US"/>
    </w:rPr>
  </w:style>
  <w:style w:type="paragraph" w:customStyle="1" w:styleId="Paragraph">
    <w:name w:val="Paragraph"/>
    <w:uiPriority w:val="99"/>
    <w:rsid w:val="00714C95"/>
    <w:pPr>
      <w:suppressAutoHyphens/>
      <w:autoSpaceDE w:val="0"/>
      <w:autoSpaceDN w:val="0"/>
      <w:adjustRightInd w:val="0"/>
      <w:spacing w:before="160" w:line="240" w:lineRule="atLeast"/>
      <w:ind w:left="2880"/>
    </w:pPr>
    <w:rPr>
      <w:rFonts w:ascii="Times New Roman" w:eastAsia="Times New Roman" w:hAnsi="Times New Roman"/>
      <w:color w:val="000000"/>
      <w:w w:val="0"/>
      <w:lang w:val="en-US"/>
    </w:rPr>
  </w:style>
  <w:style w:type="character" w:styleId="PlaceholderText">
    <w:name w:val="Placeholder Text"/>
    <w:basedOn w:val="DefaultParagraphFont"/>
    <w:uiPriority w:val="99"/>
    <w:semiHidden/>
    <w:rsid w:val="00174A21"/>
    <w:rPr>
      <w:color w:val="808080"/>
    </w:rPr>
  </w:style>
  <w:style w:type="character" w:customStyle="1" w:styleId="Superscript-InTitle">
    <w:name w:val="Superscript-InTitle"/>
    <w:uiPriority w:val="99"/>
    <w:rsid w:val="00714C95"/>
    <w:rPr>
      <w:color w:val="000000"/>
      <w:sz w:val="24"/>
      <w:szCs w:val="24"/>
      <w:vertAlign w:val="superscript"/>
    </w:rPr>
  </w:style>
  <w:style w:type="character" w:styleId="Emphasis">
    <w:name w:val="Emphasis"/>
    <w:basedOn w:val="DefaultParagraphFont"/>
    <w:uiPriority w:val="99"/>
    <w:qFormat/>
    <w:rsid w:val="00714C95"/>
    <w:rPr>
      <w:i/>
      <w:iCs/>
      <w:color w:val="000000"/>
    </w:rPr>
  </w:style>
  <w:style w:type="character" w:customStyle="1" w:styleId="Superscript">
    <w:name w:val="Superscript"/>
    <w:uiPriority w:val="99"/>
    <w:rsid w:val="00714C95"/>
    <w:rPr>
      <w:color w:val="000000"/>
      <w:sz w:val="16"/>
      <w:szCs w:val="16"/>
      <w:vertAlign w:val="superscript"/>
    </w:rPr>
  </w:style>
  <w:style w:type="paragraph" w:styleId="TOC1">
    <w:name w:val="toc 1"/>
    <w:basedOn w:val="Normal"/>
    <w:next w:val="Normal"/>
    <w:autoRedefine/>
    <w:uiPriority w:val="39"/>
    <w:unhideWhenUsed/>
    <w:rsid w:val="00774C3D"/>
    <w:pPr>
      <w:tabs>
        <w:tab w:val="left" w:pos="3261"/>
        <w:tab w:val="right" w:pos="9015"/>
      </w:tabs>
      <w:spacing w:after="100"/>
      <w:ind w:right="805"/>
    </w:pPr>
    <w:rPr>
      <w:b/>
      <w:noProof/>
    </w:rPr>
  </w:style>
  <w:style w:type="paragraph" w:customStyle="1" w:styleId="ChapTitle">
    <w:name w:val="ChapTitle"/>
    <w:next w:val="ChapNumber"/>
    <w:uiPriority w:val="99"/>
    <w:rsid w:val="00741663"/>
    <w:pPr>
      <w:widowControl w:val="0"/>
      <w:pBdr>
        <w:top w:val="single" w:sz="8" w:space="0" w:color="auto"/>
      </w:pBdr>
      <w:suppressAutoHyphens/>
      <w:autoSpaceDE w:val="0"/>
      <w:autoSpaceDN w:val="0"/>
      <w:adjustRightInd w:val="0"/>
      <w:spacing w:after="65056" w:line="440" w:lineRule="atLeast"/>
      <w:ind w:left="2880" w:right="1440"/>
    </w:pPr>
    <w:rPr>
      <w:rFonts w:ascii="Times New Roman" w:eastAsia="Times New Roman" w:hAnsi="Times New Roman"/>
      <w:i/>
      <w:iCs/>
      <w:color w:val="000000"/>
      <w:w w:val="0"/>
      <w:sz w:val="40"/>
      <w:szCs w:val="40"/>
      <w:lang w:val="en-US"/>
    </w:rPr>
  </w:style>
  <w:style w:type="paragraph" w:customStyle="1" w:styleId="TableHead">
    <w:name w:val="TableHead"/>
    <w:uiPriority w:val="99"/>
    <w:rsid w:val="00741663"/>
    <w:pPr>
      <w:suppressAutoHyphens/>
      <w:autoSpaceDE w:val="0"/>
      <w:autoSpaceDN w:val="0"/>
      <w:adjustRightInd w:val="0"/>
      <w:spacing w:line="220" w:lineRule="atLeast"/>
    </w:pPr>
    <w:rPr>
      <w:rFonts w:ascii="Times New Roman" w:eastAsia="Times New Roman" w:hAnsi="Times New Roman"/>
      <w:b/>
      <w:bCs/>
      <w:color w:val="000000"/>
      <w:w w:val="0"/>
      <w:sz w:val="18"/>
      <w:szCs w:val="18"/>
      <w:lang w:val="en-US"/>
    </w:rPr>
  </w:style>
  <w:style w:type="paragraph" w:customStyle="1" w:styleId="TableText">
    <w:name w:val="TableText"/>
    <w:uiPriority w:val="99"/>
    <w:rsid w:val="00741663"/>
    <w:pPr>
      <w:suppressAutoHyphens/>
      <w:autoSpaceDE w:val="0"/>
      <w:autoSpaceDN w:val="0"/>
      <w:adjustRightInd w:val="0"/>
      <w:spacing w:line="220" w:lineRule="atLeast"/>
    </w:pPr>
    <w:rPr>
      <w:rFonts w:ascii="Times New Roman" w:eastAsia="Times New Roman" w:hAnsi="Times New Roman"/>
      <w:color w:val="000000"/>
      <w:w w:val="0"/>
      <w:sz w:val="18"/>
      <w:szCs w:val="18"/>
      <w:lang w:val="en-US"/>
    </w:rPr>
  </w:style>
  <w:style w:type="paragraph" w:customStyle="1" w:styleId="TableCaption">
    <w:name w:val="TableCaption"/>
    <w:uiPriority w:val="99"/>
    <w:rsid w:val="00741663"/>
    <w:pPr>
      <w:tabs>
        <w:tab w:val="left" w:pos="3740"/>
      </w:tabs>
      <w:suppressAutoHyphens/>
      <w:autoSpaceDE w:val="0"/>
      <w:autoSpaceDN w:val="0"/>
      <w:adjustRightInd w:val="0"/>
      <w:spacing w:line="200" w:lineRule="atLeast"/>
      <w:ind w:left="3740" w:hanging="860"/>
    </w:pPr>
    <w:rPr>
      <w:rFonts w:ascii="Times New Roman" w:eastAsia="Times New Roman" w:hAnsi="Times New Roman"/>
      <w:color w:val="000000"/>
      <w:w w:val="0"/>
      <w:sz w:val="18"/>
      <w:szCs w:val="18"/>
      <w:lang w:val="en-US"/>
    </w:rPr>
  </w:style>
  <w:style w:type="paragraph" w:customStyle="1" w:styleId="Bullet2">
    <w:name w:val="Bullet2"/>
    <w:basedOn w:val="Normal"/>
    <w:uiPriority w:val="99"/>
    <w:rsid w:val="00741663"/>
    <w:pPr>
      <w:widowControl w:val="0"/>
      <w:tabs>
        <w:tab w:val="left" w:pos="2304"/>
      </w:tabs>
      <w:spacing w:line="240" w:lineRule="auto"/>
      <w:ind w:left="2304" w:hanging="260"/>
    </w:pPr>
  </w:style>
  <w:style w:type="paragraph" w:customStyle="1" w:styleId="Bullet2Code">
    <w:name w:val="Bullet2Code"/>
    <w:basedOn w:val="Normal"/>
    <w:uiPriority w:val="99"/>
    <w:rsid w:val="00741663"/>
    <w:pPr>
      <w:widowControl w:val="0"/>
      <w:tabs>
        <w:tab w:val="left" w:pos="2520"/>
      </w:tabs>
      <w:spacing w:line="240" w:lineRule="auto"/>
      <w:ind w:left="2304" w:firstLine="216"/>
    </w:pPr>
    <w:rPr>
      <w:rFonts w:ascii="Courier New" w:hAnsi="Courier New" w:cs="Courier New"/>
      <w:sz w:val="18"/>
      <w:szCs w:val="18"/>
    </w:rPr>
  </w:style>
  <w:style w:type="paragraph" w:customStyle="1" w:styleId="Bullet2Cont">
    <w:name w:val="Bullet2Cont"/>
    <w:basedOn w:val="Normal"/>
    <w:uiPriority w:val="99"/>
    <w:rsid w:val="00741663"/>
    <w:pPr>
      <w:widowControl w:val="0"/>
      <w:tabs>
        <w:tab w:val="left" w:pos="2304"/>
      </w:tabs>
      <w:spacing w:line="240" w:lineRule="auto"/>
      <w:ind w:left="2304"/>
    </w:pPr>
  </w:style>
  <w:style w:type="character" w:customStyle="1" w:styleId="CalloutBold">
    <w:name w:val="CalloutBold"/>
    <w:uiPriority w:val="99"/>
    <w:rsid w:val="00741663"/>
    <w:rPr>
      <w:rFonts w:ascii="Arial" w:hAnsi="Arial" w:cs="Arial"/>
      <w:b/>
      <w:bCs/>
      <w:color w:val="000000"/>
      <w:spacing w:val="2"/>
      <w:sz w:val="18"/>
      <w:szCs w:val="18"/>
      <w:u w:val="none"/>
      <w:vertAlign w:val="baseline"/>
    </w:rPr>
  </w:style>
  <w:style w:type="paragraph" w:customStyle="1" w:styleId="AuthorNote">
    <w:name w:val="AuthorNote"/>
    <w:rsid w:val="00741663"/>
    <w:pPr>
      <w:widowControl w:val="0"/>
      <w:autoSpaceDE w:val="0"/>
      <w:autoSpaceDN w:val="0"/>
      <w:adjustRightInd w:val="0"/>
      <w:spacing w:line="240" w:lineRule="atLeast"/>
    </w:pPr>
    <w:rPr>
      <w:rFonts w:ascii="Times New Roman" w:eastAsia="Times New Roman" w:hAnsi="Times New Roman"/>
      <w:i/>
      <w:iCs/>
      <w:color w:val="000000"/>
      <w:w w:val="0"/>
      <w:lang w:val="en-US"/>
    </w:rPr>
  </w:style>
  <w:style w:type="paragraph" w:customStyle="1" w:styleId="Bullet10">
    <w:name w:val="Bullet1+"/>
    <w:uiPriority w:val="99"/>
    <w:rsid w:val="00741663"/>
    <w:pPr>
      <w:tabs>
        <w:tab w:val="left" w:pos="3120"/>
        <w:tab w:val="left" w:pos="7200"/>
      </w:tabs>
      <w:suppressAutoHyphens/>
      <w:autoSpaceDE w:val="0"/>
      <w:autoSpaceDN w:val="0"/>
      <w:adjustRightInd w:val="0"/>
      <w:spacing w:line="240" w:lineRule="atLeast"/>
      <w:ind w:left="3120" w:hanging="240"/>
    </w:pPr>
    <w:rPr>
      <w:rFonts w:ascii="Times New Roman" w:eastAsia="Times New Roman" w:hAnsi="Times New Roman"/>
      <w:color w:val="000000"/>
      <w:w w:val="0"/>
      <w:lang w:val="en-US"/>
    </w:rPr>
  </w:style>
  <w:style w:type="paragraph" w:customStyle="1" w:styleId="Bullet1Cont">
    <w:name w:val="Bullet1Cont"/>
    <w:uiPriority w:val="99"/>
    <w:rsid w:val="00741663"/>
    <w:pPr>
      <w:tabs>
        <w:tab w:val="left" w:pos="3120"/>
      </w:tabs>
      <w:suppressAutoHyphens/>
      <w:autoSpaceDE w:val="0"/>
      <w:autoSpaceDN w:val="0"/>
      <w:adjustRightInd w:val="0"/>
      <w:spacing w:before="120" w:line="240" w:lineRule="atLeast"/>
      <w:ind w:left="3120"/>
    </w:pPr>
    <w:rPr>
      <w:rFonts w:ascii="Times New Roman" w:eastAsia="Times New Roman" w:hAnsi="Times New Roman"/>
      <w:color w:val="000000"/>
      <w:w w:val="0"/>
      <w:lang w:val="en-US"/>
    </w:rPr>
  </w:style>
  <w:style w:type="paragraph" w:customStyle="1" w:styleId="TableTextCode">
    <w:name w:val="TableTextCode"/>
    <w:uiPriority w:val="99"/>
    <w:rsid w:val="00741663"/>
    <w:pPr>
      <w:suppressAutoHyphens/>
      <w:autoSpaceDE w:val="0"/>
      <w:autoSpaceDN w:val="0"/>
      <w:adjustRightInd w:val="0"/>
      <w:spacing w:line="220" w:lineRule="atLeast"/>
      <w:ind w:left="60"/>
    </w:pPr>
    <w:rPr>
      <w:rFonts w:ascii="Courier New" w:eastAsia="Times New Roman" w:hAnsi="Courier New" w:cs="Courier New"/>
      <w:color w:val="000000"/>
      <w:w w:val="0"/>
      <w:sz w:val="18"/>
      <w:szCs w:val="18"/>
      <w:lang w:val="en-US"/>
    </w:rPr>
  </w:style>
  <w:style w:type="paragraph" w:styleId="DocumentMap">
    <w:name w:val="Document Map"/>
    <w:basedOn w:val="Normal"/>
    <w:link w:val="DocumentMapChar"/>
    <w:uiPriority w:val="99"/>
    <w:semiHidden/>
    <w:unhideWhenUsed/>
    <w:rsid w:val="0025772D"/>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5772D"/>
    <w:rPr>
      <w:rFonts w:ascii="Tahoma" w:eastAsia="Times New Roman" w:hAnsi="Tahoma" w:cs="Tahoma"/>
      <w:sz w:val="16"/>
      <w:szCs w:val="16"/>
      <w:lang w:eastAsia="en-GB"/>
    </w:rPr>
  </w:style>
  <w:style w:type="character" w:styleId="Hyperlink">
    <w:name w:val="Hyperlink"/>
    <w:basedOn w:val="DefaultParagraphFont"/>
    <w:uiPriority w:val="99"/>
    <w:unhideWhenUsed/>
    <w:rsid w:val="00F65786"/>
    <w:rPr>
      <w:color w:val="0000FF"/>
      <w:u w:val="single"/>
    </w:rPr>
  </w:style>
  <w:style w:type="paragraph" w:customStyle="1" w:styleId="TOCHeading">
    <w:name w:val="TOCHeading"/>
    <w:basedOn w:val="Heading1"/>
    <w:link w:val="TOCHeadingChar"/>
    <w:qFormat/>
    <w:rsid w:val="005A31D0"/>
    <w:pPr>
      <w:numPr>
        <w:numId w:val="0"/>
      </w:numPr>
      <w:ind w:left="2880"/>
    </w:pPr>
  </w:style>
  <w:style w:type="character" w:customStyle="1" w:styleId="TOCHeadingChar">
    <w:name w:val="TOCHeading Char"/>
    <w:basedOn w:val="Heading1Char"/>
    <w:link w:val="TOCHeading"/>
    <w:rsid w:val="005A31D0"/>
    <w:rPr>
      <w:i/>
      <w:iCs/>
    </w:rPr>
  </w:style>
  <w:style w:type="paragraph" w:styleId="NoSpacing">
    <w:name w:val="No Spacing"/>
    <w:link w:val="NoSpacingChar"/>
    <w:uiPriority w:val="1"/>
    <w:qFormat/>
    <w:rsid w:val="00DE6937"/>
    <w:pPr>
      <w:suppressAutoHyphens/>
      <w:autoSpaceDE w:val="0"/>
      <w:autoSpaceDN w:val="0"/>
      <w:adjustRightInd w:val="0"/>
      <w:ind w:left="2880"/>
    </w:pPr>
    <w:rPr>
      <w:rFonts w:ascii="Times New Roman" w:eastAsia="Times New Roman" w:hAnsi="Times New Roman"/>
      <w:color w:val="000000"/>
      <w:spacing w:val="2"/>
      <w:lang w:val="en-US"/>
    </w:rPr>
  </w:style>
  <w:style w:type="paragraph" w:styleId="ListParagraph">
    <w:name w:val="List Paragraph"/>
    <w:basedOn w:val="Normal"/>
    <w:uiPriority w:val="34"/>
    <w:qFormat/>
    <w:rsid w:val="00E60F74"/>
    <w:pPr>
      <w:numPr>
        <w:ilvl w:val="8"/>
        <w:numId w:val="5"/>
      </w:numPr>
    </w:pPr>
  </w:style>
  <w:style w:type="paragraph" w:styleId="TOC2">
    <w:name w:val="toc 2"/>
    <w:basedOn w:val="Normal"/>
    <w:next w:val="Normal"/>
    <w:autoRedefine/>
    <w:uiPriority w:val="39"/>
    <w:unhideWhenUsed/>
    <w:rsid w:val="003E4C35"/>
    <w:pPr>
      <w:tabs>
        <w:tab w:val="left" w:pos="3686"/>
        <w:tab w:val="right" w:leader="dot" w:pos="9016"/>
      </w:tabs>
      <w:spacing w:before="0"/>
      <w:ind w:left="3686" w:hanging="567"/>
      <w:contextualSpacing/>
    </w:pPr>
    <w:rPr>
      <w:noProof/>
    </w:rPr>
  </w:style>
  <w:style w:type="paragraph" w:styleId="TOC3">
    <w:name w:val="toc 3"/>
    <w:basedOn w:val="Normal"/>
    <w:next w:val="Normal"/>
    <w:autoRedefine/>
    <w:uiPriority w:val="39"/>
    <w:unhideWhenUsed/>
    <w:rsid w:val="009449C9"/>
    <w:pPr>
      <w:tabs>
        <w:tab w:val="left" w:pos="3261"/>
        <w:tab w:val="left" w:pos="4253"/>
        <w:tab w:val="right" w:leader="dot" w:pos="9016"/>
      </w:tabs>
      <w:spacing w:before="0"/>
      <w:ind w:left="4253" w:right="284" w:hanging="851"/>
      <w:contextualSpacing/>
    </w:pPr>
  </w:style>
  <w:style w:type="paragraph" w:styleId="TOC4">
    <w:name w:val="toc 4"/>
    <w:basedOn w:val="Normal"/>
    <w:next w:val="Normal"/>
    <w:autoRedefine/>
    <w:uiPriority w:val="39"/>
    <w:unhideWhenUsed/>
    <w:rsid w:val="00CB5F10"/>
    <w:pPr>
      <w:tabs>
        <w:tab w:val="left" w:pos="4536"/>
        <w:tab w:val="right" w:leader="dot" w:pos="9016"/>
      </w:tabs>
      <w:spacing w:before="0"/>
      <w:ind w:left="4537" w:right="284" w:hanging="851"/>
      <w:contextualSpacing/>
    </w:pPr>
  </w:style>
  <w:style w:type="paragraph" w:styleId="TOC5">
    <w:name w:val="toc 5"/>
    <w:basedOn w:val="Normal"/>
    <w:next w:val="Normal"/>
    <w:autoRedefine/>
    <w:uiPriority w:val="39"/>
    <w:unhideWhenUsed/>
    <w:rsid w:val="009C17B7"/>
    <w:pPr>
      <w:suppressAutoHyphens w:val="0"/>
      <w:autoSpaceDE/>
      <w:autoSpaceDN/>
      <w:adjustRightInd/>
      <w:spacing w:before="0" w:after="100" w:line="276" w:lineRule="auto"/>
      <w:ind w:left="880"/>
    </w:pPr>
    <w:rPr>
      <w:rFonts w:ascii="Calibri" w:hAnsi="Calibri"/>
      <w:color w:val="auto"/>
      <w:sz w:val="22"/>
      <w:szCs w:val="22"/>
    </w:rPr>
  </w:style>
  <w:style w:type="paragraph" w:styleId="TOC6">
    <w:name w:val="toc 6"/>
    <w:basedOn w:val="Normal"/>
    <w:next w:val="Normal"/>
    <w:autoRedefine/>
    <w:uiPriority w:val="39"/>
    <w:unhideWhenUsed/>
    <w:rsid w:val="009C17B7"/>
    <w:pPr>
      <w:suppressAutoHyphens w:val="0"/>
      <w:autoSpaceDE/>
      <w:autoSpaceDN/>
      <w:adjustRightInd/>
      <w:spacing w:before="0" w:after="100" w:line="276" w:lineRule="auto"/>
      <w:ind w:left="1100"/>
    </w:pPr>
    <w:rPr>
      <w:rFonts w:ascii="Calibri" w:hAnsi="Calibri"/>
      <w:color w:val="auto"/>
      <w:sz w:val="22"/>
      <w:szCs w:val="22"/>
    </w:rPr>
  </w:style>
  <w:style w:type="paragraph" w:styleId="TOC7">
    <w:name w:val="toc 7"/>
    <w:basedOn w:val="Normal"/>
    <w:next w:val="Normal"/>
    <w:autoRedefine/>
    <w:uiPriority w:val="39"/>
    <w:unhideWhenUsed/>
    <w:rsid w:val="009C17B7"/>
    <w:pPr>
      <w:suppressAutoHyphens w:val="0"/>
      <w:autoSpaceDE/>
      <w:autoSpaceDN/>
      <w:adjustRightInd/>
      <w:spacing w:before="0" w:after="100" w:line="276" w:lineRule="auto"/>
      <w:ind w:left="1320"/>
    </w:pPr>
    <w:rPr>
      <w:rFonts w:ascii="Calibri" w:hAnsi="Calibri"/>
      <w:color w:val="auto"/>
      <w:sz w:val="22"/>
      <w:szCs w:val="22"/>
    </w:rPr>
  </w:style>
  <w:style w:type="paragraph" w:styleId="TOC8">
    <w:name w:val="toc 8"/>
    <w:basedOn w:val="Normal"/>
    <w:next w:val="Normal"/>
    <w:autoRedefine/>
    <w:uiPriority w:val="39"/>
    <w:unhideWhenUsed/>
    <w:rsid w:val="009C17B7"/>
    <w:pPr>
      <w:suppressAutoHyphens w:val="0"/>
      <w:autoSpaceDE/>
      <w:autoSpaceDN/>
      <w:adjustRightInd/>
      <w:spacing w:before="0" w:after="100" w:line="276" w:lineRule="auto"/>
      <w:ind w:left="1540"/>
    </w:pPr>
    <w:rPr>
      <w:rFonts w:ascii="Calibri" w:hAnsi="Calibri"/>
      <w:color w:val="auto"/>
      <w:sz w:val="22"/>
      <w:szCs w:val="22"/>
    </w:rPr>
  </w:style>
  <w:style w:type="paragraph" w:styleId="TOC9">
    <w:name w:val="toc 9"/>
    <w:basedOn w:val="Normal"/>
    <w:next w:val="Normal"/>
    <w:autoRedefine/>
    <w:uiPriority w:val="39"/>
    <w:unhideWhenUsed/>
    <w:rsid w:val="009C17B7"/>
    <w:pPr>
      <w:suppressAutoHyphens w:val="0"/>
      <w:autoSpaceDE/>
      <w:autoSpaceDN/>
      <w:adjustRightInd/>
      <w:spacing w:before="0" w:after="100" w:line="276" w:lineRule="auto"/>
      <w:ind w:left="1760"/>
    </w:pPr>
    <w:rPr>
      <w:rFonts w:ascii="Calibri" w:hAnsi="Calibri"/>
      <w:color w:val="auto"/>
      <w:sz w:val="22"/>
      <w:szCs w:val="22"/>
    </w:rPr>
  </w:style>
  <w:style w:type="paragraph" w:styleId="Header">
    <w:name w:val="header"/>
    <w:basedOn w:val="Normal"/>
    <w:link w:val="HeaderChar"/>
    <w:uiPriority w:val="99"/>
    <w:semiHidden/>
    <w:unhideWhenUsed/>
    <w:rsid w:val="008019AF"/>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8019AF"/>
    <w:rPr>
      <w:rFonts w:ascii="Times New Roman" w:eastAsia="Times New Roman" w:hAnsi="Times New Roman" w:cs="Times New Roman"/>
      <w:color w:val="000000"/>
      <w:spacing w:val="2"/>
      <w:sz w:val="20"/>
      <w:szCs w:val="20"/>
      <w:lang w:val="en-US" w:eastAsia="en-GB"/>
    </w:rPr>
  </w:style>
  <w:style w:type="paragraph" w:styleId="Footer">
    <w:name w:val="footer"/>
    <w:basedOn w:val="Normal"/>
    <w:link w:val="FooterChar"/>
    <w:uiPriority w:val="99"/>
    <w:unhideWhenUsed/>
    <w:rsid w:val="008019AF"/>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019AF"/>
    <w:rPr>
      <w:rFonts w:ascii="Times New Roman" w:eastAsia="Times New Roman" w:hAnsi="Times New Roman" w:cs="Times New Roman"/>
      <w:color w:val="000000"/>
      <w:spacing w:val="2"/>
      <w:sz w:val="20"/>
      <w:szCs w:val="20"/>
      <w:lang w:val="en-US" w:eastAsia="en-GB"/>
    </w:rPr>
  </w:style>
  <w:style w:type="character" w:customStyle="1" w:styleId="NoSpacingChar">
    <w:name w:val="No Spacing Char"/>
    <w:basedOn w:val="DefaultParagraphFont"/>
    <w:link w:val="NoSpacing"/>
    <w:uiPriority w:val="1"/>
    <w:rsid w:val="00604A12"/>
    <w:rPr>
      <w:rFonts w:ascii="Times New Roman" w:eastAsia="Times New Roman" w:hAnsi="Times New Roman"/>
      <w:color w:val="000000"/>
      <w:spacing w:val="2"/>
      <w:lang w:val="en-US" w:eastAsia="en-GB" w:bidi="ar-SA"/>
    </w:rPr>
  </w:style>
  <w:style w:type="character" w:styleId="LineNumber">
    <w:name w:val="line number"/>
    <w:basedOn w:val="DefaultParagraphFont"/>
    <w:uiPriority w:val="99"/>
    <w:semiHidden/>
    <w:unhideWhenUsed/>
    <w:rsid w:val="001C7DB6"/>
  </w:style>
  <w:style w:type="paragraph" w:styleId="ListBullet">
    <w:name w:val="List Bullet"/>
    <w:basedOn w:val="Normal"/>
    <w:link w:val="ListBulletChar"/>
    <w:uiPriority w:val="99"/>
    <w:unhideWhenUsed/>
    <w:qFormat/>
    <w:rsid w:val="00B202C5"/>
    <w:pPr>
      <w:numPr>
        <w:numId w:val="3"/>
      </w:numPr>
      <w:spacing w:after="160"/>
      <w:ind w:left="3237" w:hanging="357"/>
    </w:pPr>
  </w:style>
  <w:style w:type="numbering" w:customStyle="1" w:styleId="ListBullets">
    <w:name w:val="ListBullets"/>
    <w:uiPriority w:val="99"/>
    <w:rsid w:val="00307857"/>
    <w:pPr>
      <w:numPr>
        <w:numId w:val="2"/>
      </w:numPr>
    </w:pPr>
  </w:style>
  <w:style w:type="numbering" w:customStyle="1" w:styleId="ListStyles">
    <w:name w:val="ListStyles"/>
    <w:uiPriority w:val="99"/>
    <w:rsid w:val="006B571E"/>
    <w:pPr>
      <w:numPr>
        <w:numId w:val="3"/>
      </w:numPr>
    </w:pPr>
  </w:style>
  <w:style w:type="paragraph" w:styleId="ListBullet2">
    <w:name w:val="List Bullet 2"/>
    <w:basedOn w:val="Normal"/>
    <w:link w:val="ListBullet2Char"/>
    <w:uiPriority w:val="99"/>
    <w:unhideWhenUsed/>
    <w:qFormat/>
    <w:rsid w:val="003805B9"/>
    <w:pPr>
      <w:numPr>
        <w:ilvl w:val="1"/>
        <w:numId w:val="3"/>
      </w:numPr>
      <w:spacing w:after="160"/>
      <w:ind w:left="3595" w:hanging="357"/>
    </w:pPr>
  </w:style>
  <w:style w:type="paragraph" w:styleId="ListBullet3">
    <w:name w:val="List Bullet 3"/>
    <w:basedOn w:val="Normal"/>
    <w:uiPriority w:val="99"/>
    <w:unhideWhenUsed/>
    <w:rsid w:val="006B571E"/>
    <w:pPr>
      <w:numPr>
        <w:ilvl w:val="2"/>
        <w:numId w:val="3"/>
      </w:numPr>
      <w:contextualSpacing/>
    </w:pPr>
  </w:style>
  <w:style w:type="paragraph" w:styleId="ListBullet4">
    <w:name w:val="List Bullet 4"/>
    <w:basedOn w:val="Normal"/>
    <w:uiPriority w:val="99"/>
    <w:semiHidden/>
    <w:unhideWhenUsed/>
    <w:rsid w:val="006B571E"/>
    <w:pPr>
      <w:numPr>
        <w:ilvl w:val="3"/>
        <w:numId w:val="3"/>
      </w:numPr>
      <w:contextualSpacing/>
    </w:pPr>
  </w:style>
  <w:style w:type="paragraph" w:styleId="ListBullet5">
    <w:name w:val="List Bullet 5"/>
    <w:basedOn w:val="Normal"/>
    <w:uiPriority w:val="99"/>
    <w:semiHidden/>
    <w:unhideWhenUsed/>
    <w:rsid w:val="006B571E"/>
    <w:pPr>
      <w:numPr>
        <w:ilvl w:val="4"/>
        <w:numId w:val="3"/>
      </w:numPr>
      <w:contextualSpacing/>
    </w:pPr>
  </w:style>
  <w:style w:type="paragraph" w:styleId="Caption">
    <w:name w:val="caption"/>
    <w:basedOn w:val="Normal"/>
    <w:next w:val="Normal"/>
    <w:uiPriority w:val="35"/>
    <w:unhideWhenUsed/>
    <w:qFormat/>
    <w:rsid w:val="00E60BFD"/>
    <w:pPr>
      <w:keepNext/>
      <w:spacing w:after="200" w:line="240" w:lineRule="auto"/>
    </w:pPr>
    <w:rPr>
      <w:bCs/>
      <w:color w:val="auto"/>
      <w:sz w:val="18"/>
      <w:szCs w:val="18"/>
    </w:rPr>
  </w:style>
  <w:style w:type="paragraph" w:styleId="EndnoteText">
    <w:name w:val="endnote text"/>
    <w:basedOn w:val="Normal"/>
    <w:link w:val="EndnoteTextChar"/>
    <w:uiPriority w:val="99"/>
    <w:semiHidden/>
    <w:unhideWhenUsed/>
    <w:rsid w:val="00BD6A74"/>
    <w:pPr>
      <w:spacing w:before="0" w:line="240" w:lineRule="auto"/>
    </w:pPr>
  </w:style>
  <w:style w:type="character" w:customStyle="1" w:styleId="EndnoteTextChar">
    <w:name w:val="Endnote Text Char"/>
    <w:basedOn w:val="DefaultParagraphFont"/>
    <w:link w:val="EndnoteText"/>
    <w:uiPriority w:val="99"/>
    <w:semiHidden/>
    <w:rsid w:val="00BD6A74"/>
    <w:rPr>
      <w:rFonts w:ascii="Times New Roman" w:eastAsia="Times New Roman" w:hAnsi="Times New Roman" w:cs="Times New Roman"/>
      <w:color w:val="000000"/>
      <w:spacing w:val="2"/>
      <w:sz w:val="20"/>
      <w:szCs w:val="20"/>
      <w:lang w:val="en-US" w:eastAsia="en-GB"/>
    </w:rPr>
  </w:style>
  <w:style w:type="character" w:styleId="EndnoteReference">
    <w:name w:val="endnote reference"/>
    <w:basedOn w:val="DefaultParagraphFont"/>
    <w:uiPriority w:val="99"/>
    <w:semiHidden/>
    <w:unhideWhenUsed/>
    <w:rsid w:val="00BD6A74"/>
    <w:rPr>
      <w:vertAlign w:val="superscript"/>
    </w:rPr>
  </w:style>
  <w:style w:type="paragraph" w:styleId="FootnoteText">
    <w:name w:val="footnote text"/>
    <w:basedOn w:val="Normal"/>
    <w:link w:val="FootnoteTextChar"/>
    <w:uiPriority w:val="99"/>
    <w:unhideWhenUsed/>
    <w:rsid w:val="008E154E"/>
    <w:pPr>
      <w:keepLines/>
      <w:spacing w:before="180" w:line="240" w:lineRule="auto"/>
    </w:pPr>
    <w:rPr>
      <w:sz w:val="18"/>
    </w:rPr>
  </w:style>
  <w:style w:type="character" w:customStyle="1" w:styleId="FootnoteTextChar">
    <w:name w:val="Footnote Text Char"/>
    <w:basedOn w:val="DefaultParagraphFont"/>
    <w:link w:val="FootnoteText"/>
    <w:uiPriority w:val="99"/>
    <w:rsid w:val="008E154E"/>
    <w:rPr>
      <w:rFonts w:ascii="Times New Roman" w:eastAsia="Times New Roman" w:hAnsi="Times New Roman"/>
      <w:color w:val="000000"/>
      <w:sz w:val="18"/>
    </w:rPr>
  </w:style>
  <w:style w:type="character" w:styleId="FootnoteReference">
    <w:name w:val="footnote reference"/>
    <w:basedOn w:val="DefaultParagraphFont"/>
    <w:uiPriority w:val="99"/>
    <w:semiHidden/>
    <w:unhideWhenUsed/>
    <w:rsid w:val="003B28AE"/>
    <w:rPr>
      <w:vertAlign w:val="superscript"/>
    </w:rPr>
  </w:style>
  <w:style w:type="table" w:styleId="TableGrid">
    <w:name w:val="Table Grid"/>
    <w:basedOn w:val="TableNormal"/>
    <w:uiPriority w:val="59"/>
    <w:rsid w:val="00051F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Bullet1Code">
    <w:name w:val="ListBullet1Code"/>
    <w:basedOn w:val="ListBullet"/>
    <w:next w:val="ListBullet"/>
    <w:link w:val="ListBullet1CodeChar"/>
    <w:qFormat/>
    <w:rsid w:val="004E784C"/>
    <w:pPr>
      <w:numPr>
        <w:numId w:val="0"/>
      </w:numPr>
      <w:ind w:left="3402"/>
      <w:contextualSpacing/>
    </w:pPr>
    <w:rPr>
      <w:rFonts w:ascii="Courier New" w:hAnsi="Courier New"/>
      <w:sz w:val="18"/>
    </w:rPr>
  </w:style>
  <w:style w:type="paragraph" w:customStyle="1" w:styleId="ListBullet2Code">
    <w:name w:val="ListBullet2Code"/>
    <w:basedOn w:val="ListBullet2"/>
    <w:link w:val="ListBullet2CodeChar"/>
    <w:qFormat/>
    <w:rsid w:val="003805B9"/>
    <w:pPr>
      <w:numPr>
        <w:ilvl w:val="0"/>
        <w:numId w:val="0"/>
      </w:numPr>
      <w:ind w:left="3402"/>
    </w:pPr>
    <w:rPr>
      <w:rFonts w:ascii="Courier New" w:hAnsi="Courier New"/>
      <w:sz w:val="18"/>
    </w:rPr>
  </w:style>
  <w:style w:type="character" w:customStyle="1" w:styleId="ListBulletChar">
    <w:name w:val="List Bullet Char"/>
    <w:basedOn w:val="DefaultParagraphFont"/>
    <w:link w:val="ListBullet"/>
    <w:uiPriority w:val="99"/>
    <w:rsid w:val="00B202C5"/>
    <w:rPr>
      <w:rFonts w:ascii="Times New Roman" w:eastAsia="Times New Roman" w:hAnsi="Times New Roman"/>
      <w:color w:val="000000"/>
    </w:rPr>
  </w:style>
  <w:style w:type="character" w:customStyle="1" w:styleId="ListBullet1CodeChar">
    <w:name w:val="ListBullet1Code Char"/>
    <w:basedOn w:val="ListBulletChar"/>
    <w:link w:val="ListBullet1Code"/>
    <w:rsid w:val="004E784C"/>
    <w:rPr>
      <w:rFonts w:ascii="Courier New" w:hAnsi="Courier New"/>
      <w:sz w:val="18"/>
    </w:rPr>
  </w:style>
  <w:style w:type="paragraph" w:customStyle="1" w:styleId="ListBullet2Cont">
    <w:name w:val="ListBullet2Cont"/>
    <w:basedOn w:val="ListBullet2"/>
    <w:link w:val="ListBullet2ContChar"/>
    <w:qFormat/>
    <w:rsid w:val="007C252A"/>
    <w:pPr>
      <w:numPr>
        <w:ilvl w:val="0"/>
        <w:numId w:val="0"/>
      </w:numPr>
      <w:ind w:left="3544"/>
    </w:pPr>
  </w:style>
  <w:style w:type="character" w:customStyle="1" w:styleId="ListBullet2Char">
    <w:name w:val="List Bullet 2 Char"/>
    <w:basedOn w:val="DefaultParagraphFont"/>
    <w:link w:val="ListBullet2"/>
    <w:uiPriority w:val="99"/>
    <w:rsid w:val="003805B9"/>
    <w:rPr>
      <w:rFonts w:ascii="Times New Roman" w:eastAsia="Times New Roman" w:hAnsi="Times New Roman"/>
      <w:color w:val="000000"/>
      <w:spacing w:val="2"/>
      <w:lang w:val="en-US"/>
    </w:rPr>
  </w:style>
  <w:style w:type="character" w:customStyle="1" w:styleId="ListBullet2CodeChar">
    <w:name w:val="ListBullet2Code Char"/>
    <w:basedOn w:val="ListBullet2Char"/>
    <w:link w:val="ListBullet2Code"/>
    <w:rsid w:val="003805B9"/>
    <w:rPr>
      <w:rFonts w:ascii="Courier New" w:hAnsi="Courier New"/>
      <w:sz w:val="18"/>
    </w:rPr>
  </w:style>
  <w:style w:type="paragraph" w:customStyle="1" w:styleId="ListBullet1Cont">
    <w:name w:val="ListBullet1Cont"/>
    <w:basedOn w:val="ListBullet"/>
    <w:link w:val="ListBullet1ContChar"/>
    <w:qFormat/>
    <w:rsid w:val="008F2AA0"/>
    <w:pPr>
      <w:numPr>
        <w:numId w:val="0"/>
      </w:numPr>
      <w:ind w:left="3261"/>
    </w:pPr>
  </w:style>
  <w:style w:type="character" w:customStyle="1" w:styleId="ListBullet2ContChar">
    <w:name w:val="ListBullet2Cont Char"/>
    <w:basedOn w:val="ListBullet2Char"/>
    <w:link w:val="ListBullet2Cont"/>
    <w:rsid w:val="007C252A"/>
  </w:style>
  <w:style w:type="character" w:customStyle="1" w:styleId="Code">
    <w:name w:val="Code"/>
    <w:basedOn w:val="DefaultParagraphFont"/>
    <w:uiPriority w:val="1"/>
    <w:qFormat/>
    <w:rsid w:val="00CA74D0"/>
    <w:rPr>
      <w:rFonts w:ascii="Courier New" w:hAnsi="Courier New"/>
      <w:spacing w:val="0"/>
      <w:sz w:val="18"/>
    </w:rPr>
  </w:style>
  <w:style w:type="character" w:customStyle="1" w:styleId="ListBullet1ContChar">
    <w:name w:val="ListBullet1Cont Char"/>
    <w:basedOn w:val="ListBulletChar"/>
    <w:link w:val="ListBullet1Cont"/>
    <w:rsid w:val="008F2AA0"/>
  </w:style>
  <w:style w:type="paragraph" w:customStyle="1" w:styleId="CodePara">
    <w:name w:val="CodePara"/>
    <w:basedOn w:val="Normal"/>
    <w:qFormat/>
    <w:rsid w:val="00F65CC2"/>
    <w:pPr>
      <w:keepLines/>
      <w:contextualSpacing/>
    </w:pPr>
    <w:rPr>
      <w:rFonts w:ascii="Courier New" w:hAnsi="Courier New"/>
      <w:sz w:val="18"/>
    </w:rPr>
  </w:style>
  <w:style w:type="numbering" w:customStyle="1" w:styleId="ListNumbereds">
    <w:name w:val="ListNumbereds"/>
    <w:uiPriority w:val="99"/>
    <w:rsid w:val="00864BFE"/>
    <w:pPr>
      <w:numPr>
        <w:numId w:val="4"/>
      </w:numPr>
    </w:pPr>
  </w:style>
  <w:style w:type="paragraph" w:styleId="ListNumber">
    <w:name w:val="List Number"/>
    <w:basedOn w:val="Normal"/>
    <w:uiPriority w:val="99"/>
    <w:unhideWhenUsed/>
    <w:rsid w:val="00864BFE"/>
    <w:pPr>
      <w:numPr>
        <w:numId w:val="4"/>
      </w:numPr>
      <w:spacing w:after="160"/>
      <w:ind w:left="3260" w:hanging="425"/>
    </w:pPr>
  </w:style>
  <w:style w:type="paragraph" w:styleId="ListNumber2">
    <w:name w:val="List Number 2"/>
    <w:basedOn w:val="Normal"/>
    <w:uiPriority w:val="99"/>
    <w:semiHidden/>
    <w:unhideWhenUsed/>
    <w:rsid w:val="00864BFE"/>
    <w:pPr>
      <w:numPr>
        <w:ilvl w:val="1"/>
        <w:numId w:val="4"/>
      </w:numPr>
      <w:contextualSpacing/>
    </w:pPr>
  </w:style>
  <w:style w:type="paragraph" w:styleId="BalloonText">
    <w:name w:val="Balloon Text"/>
    <w:basedOn w:val="Normal"/>
    <w:link w:val="BalloonTextChar"/>
    <w:uiPriority w:val="99"/>
    <w:semiHidden/>
    <w:unhideWhenUsed/>
    <w:rsid w:val="000811E1"/>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11E1"/>
    <w:rPr>
      <w:rFonts w:ascii="Tahoma" w:eastAsia="Times New Roman" w:hAnsi="Tahoma" w:cs="Tahoma"/>
      <w:color w:val="000000"/>
      <w:spacing w:val="2"/>
      <w:sz w:val="16"/>
      <w:szCs w:val="16"/>
      <w:lang w:val="en-US" w:eastAsia="en-GB"/>
    </w:rPr>
  </w:style>
  <w:style w:type="paragraph" w:customStyle="1" w:styleId="LicenseText">
    <w:name w:val="LicenseText"/>
    <w:basedOn w:val="Normal"/>
    <w:link w:val="LicenseTextChar"/>
    <w:qFormat/>
    <w:rsid w:val="00B72863"/>
    <w:rPr>
      <w:sz w:val="18"/>
    </w:rPr>
  </w:style>
  <w:style w:type="character" w:customStyle="1" w:styleId="LicenseTextChar">
    <w:name w:val="LicenseText Char"/>
    <w:basedOn w:val="DefaultParagraphFont"/>
    <w:link w:val="LicenseText"/>
    <w:rsid w:val="00B72863"/>
    <w:rPr>
      <w:rFonts w:ascii="Times New Roman" w:eastAsia="Times New Roman" w:hAnsi="Times New Roman"/>
      <w:color w:val="000000"/>
      <w:spacing w:val="2"/>
      <w:sz w:val="18"/>
      <w:lang w:val="en-US"/>
    </w:rPr>
  </w:style>
  <w:style w:type="character" w:customStyle="1" w:styleId="CodeChar">
    <w:name w:val="Code Char"/>
    <w:basedOn w:val="DefaultParagraphFont"/>
    <w:rsid w:val="00916BFE"/>
    <w:rPr>
      <w:rFonts w:ascii="Courier New" w:hAnsi="Courier New" w:cs="Courier New"/>
      <w:lang w:val="en-US" w:eastAsia="en-US" w:bidi="en-US"/>
    </w:rPr>
  </w:style>
  <w:style w:type="paragraph" w:customStyle="1" w:styleId="CodeInFrame">
    <w:name w:val="CodeInFrame"/>
    <w:link w:val="CodeInFrameChar"/>
    <w:qFormat/>
    <w:rsid w:val="00663051"/>
    <w:pPr>
      <w:keepNext/>
      <w:keepLines/>
      <w:pBdr>
        <w:top w:val="single" w:sz="4" w:space="1" w:color="auto"/>
        <w:left w:val="single" w:sz="4" w:space="4" w:color="auto"/>
        <w:bottom w:val="single" w:sz="4" w:space="1" w:color="auto"/>
        <w:right w:val="single" w:sz="4" w:space="4" w:color="auto"/>
      </w:pBdr>
      <w:spacing w:before="180" w:after="180" w:line="276" w:lineRule="auto"/>
      <w:ind w:left="2880"/>
      <w:contextualSpacing/>
    </w:pPr>
    <w:rPr>
      <w:rFonts w:ascii="Courier New" w:hAnsi="Courier New" w:cs="Courier New"/>
      <w:sz w:val="18"/>
      <w:szCs w:val="18"/>
    </w:rPr>
  </w:style>
  <w:style w:type="character" w:customStyle="1" w:styleId="CodeInFrameChar">
    <w:name w:val="CodeInFrame Char"/>
    <w:basedOn w:val="CodeChar"/>
    <w:link w:val="CodeInFrame"/>
    <w:rsid w:val="00663051"/>
    <w:rPr>
      <w:sz w:val="18"/>
      <w:szCs w:val="18"/>
    </w:rPr>
  </w:style>
  <w:style w:type="paragraph" w:customStyle="1" w:styleId="SmallCode">
    <w:name w:val="SmallCode"/>
    <w:link w:val="SmallCodeChar"/>
    <w:qFormat/>
    <w:rsid w:val="00832757"/>
    <w:pPr>
      <w:keepNext/>
      <w:keepLines/>
      <w:pBdr>
        <w:top w:val="single" w:sz="4" w:space="1" w:color="auto"/>
        <w:left w:val="single" w:sz="4" w:space="4" w:color="auto"/>
        <w:bottom w:val="single" w:sz="4" w:space="1" w:color="auto"/>
        <w:right w:val="single" w:sz="4" w:space="4" w:color="auto"/>
      </w:pBdr>
      <w:spacing w:after="200" w:line="276" w:lineRule="auto"/>
      <w:contextualSpacing/>
    </w:pPr>
    <w:rPr>
      <w:rFonts w:ascii="Courier New" w:hAnsi="Courier New" w:cs="Courier New"/>
      <w:sz w:val="18"/>
      <w:szCs w:val="18"/>
    </w:rPr>
  </w:style>
  <w:style w:type="character" w:customStyle="1" w:styleId="SmallCodeChar">
    <w:name w:val="SmallCode Char"/>
    <w:basedOn w:val="CodeChar"/>
    <w:link w:val="SmallCode"/>
    <w:rsid w:val="00832757"/>
    <w:rPr>
      <w:rFonts w:eastAsia="Times New Roman"/>
      <w:sz w:val="18"/>
      <w:szCs w:val="18"/>
    </w:rPr>
  </w:style>
  <w:style w:type="paragraph" w:styleId="Quote">
    <w:name w:val="Quote"/>
    <w:basedOn w:val="Normal"/>
    <w:next w:val="Normal"/>
    <w:link w:val="QuoteChar"/>
    <w:uiPriority w:val="29"/>
    <w:qFormat/>
    <w:rsid w:val="009F22EC"/>
    <w:rPr>
      <w:i/>
      <w:iCs/>
      <w:color w:val="000000" w:themeColor="text1"/>
    </w:rPr>
  </w:style>
  <w:style w:type="character" w:customStyle="1" w:styleId="QuoteChar">
    <w:name w:val="Quote Char"/>
    <w:basedOn w:val="DefaultParagraphFont"/>
    <w:link w:val="Quote"/>
    <w:uiPriority w:val="29"/>
    <w:rsid w:val="009F22EC"/>
    <w:rPr>
      <w:rFonts w:ascii="Times New Roman" w:eastAsia="Times New Roman" w:hAnsi="Times New Roman"/>
      <w:i/>
      <w:iCs/>
      <w:color w:val="000000" w:themeColor="text1"/>
      <w:spacing w:val="2"/>
      <w:lang w:val="en-US"/>
    </w:rPr>
  </w:style>
  <w:style w:type="paragraph" w:customStyle="1" w:styleId="Appendix1">
    <w:name w:val="Appendix 1"/>
    <w:basedOn w:val="Heading1"/>
    <w:next w:val="Normal"/>
    <w:qFormat/>
    <w:rsid w:val="00285548"/>
    <w:pPr>
      <w:numPr>
        <w:numId w:val="10"/>
      </w:numPr>
      <w:ind w:left="3544" w:hanging="709"/>
    </w:pPr>
  </w:style>
  <w:style w:type="paragraph" w:customStyle="1" w:styleId="Appendix2">
    <w:name w:val="Appendix 2"/>
    <w:basedOn w:val="Heading2"/>
    <w:next w:val="Normal"/>
    <w:qFormat/>
    <w:rsid w:val="00FA0416"/>
    <w:pPr>
      <w:numPr>
        <w:numId w:val="10"/>
      </w:numPr>
      <w:ind w:left="777"/>
    </w:pPr>
  </w:style>
  <w:style w:type="paragraph" w:customStyle="1" w:styleId="Appendix3">
    <w:name w:val="Appendix 3"/>
    <w:basedOn w:val="Heading3"/>
    <w:qFormat/>
    <w:rsid w:val="00585FA4"/>
    <w:pPr>
      <w:numPr>
        <w:numId w:val="10"/>
      </w:numPr>
      <w:ind w:left="1701" w:hanging="981"/>
    </w:pPr>
  </w:style>
  <w:style w:type="paragraph" w:customStyle="1" w:styleId="Appendix4">
    <w:name w:val="Appendix 4"/>
    <w:basedOn w:val="Heading4"/>
    <w:next w:val="Normal"/>
    <w:qFormat/>
    <w:rsid w:val="00392643"/>
    <w:pPr>
      <w:numPr>
        <w:numId w:val="10"/>
      </w:numPr>
      <w:ind w:left="2126" w:hanging="1049"/>
    </w:pPr>
  </w:style>
  <w:style w:type="character" w:customStyle="1" w:styleId="CodeItalic">
    <w:name w:val="CodeItalic"/>
    <w:basedOn w:val="Code"/>
    <w:uiPriority w:val="1"/>
    <w:qFormat/>
    <w:rsid w:val="00A22860"/>
    <w:rPr>
      <w:i/>
    </w:rPr>
  </w:style>
  <w:style w:type="character" w:customStyle="1" w:styleId="Heading5Char">
    <w:name w:val="Heading 5 Char"/>
    <w:basedOn w:val="DefaultParagraphFont"/>
    <w:link w:val="Heading5"/>
    <w:uiPriority w:val="9"/>
    <w:rsid w:val="0079361C"/>
    <w:rPr>
      <w:rFonts w:ascii="Times New Roman" w:eastAsiaTheme="majorEastAsia" w:hAnsi="Times New Roman" w:cstheme="majorBidi"/>
      <w:i/>
      <w:spacing w:val="2"/>
      <w:sz w:val="24"/>
      <w:lang w:val="en-US"/>
    </w:rPr>
  </w:style>
  <w:style w:type="paragraph" w:styleId="HTMLPreformatted">
    <w:name w:val="HTML Preformatted"/>
    <w:basedOn w:val="Normal"/>
    <w:link w:val="HTMLPreformattedChar"/>
    <w:uiPriority w:val="99"/>
    <w:semiHidden/>
    <w:unhideWhenUsed/>
    <w:rsid w:val="00724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autoSpaceDN/>
      <w:adjustRightInd/>
      <w:spacing w:before="0" w:line="240" w:lineRule="auto"/>
      <w:ind w:left="0"/>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724102"/>
    <w:rPr>
      <w:rFonts w:ascii="Courier New" w:eastAsia="Times New Roman" w:hAnsi="Courier New" w:cs="Courier New"/>
    </w:rPr>
  </w:style>
  <w:style w:type="paragraph" w:customStyle="1" w:styleId="Default">
    <w:name w:val="Default"/>
    <w:rsid w:val="0012411B"/>
    <w:pPr>
      <w:autoSpaceDE w:val="0"/>
      <w:autoSpaceDN w:val="0"/>
      <w:adjustRightInd w:val="0"/>
    </w:pPr>
    <w:rPr>
      <w:rFonts w:ascii="Times New Roman" w:hAnsi="Times New Roman"/>
      <w:color w:val="000000"/>
      <w:sz w:val="24"/>
      <w:szCs w:val="24"/>
    </w:rPr>
  </w:style>
  <w:style w:type="paragraph" w:styleId="Revision">
    <w:name w:val="Revision"/>
    <w:hidden/>
    <w:uiPriority w:val="99"/>
    <w:semiHidden/>
    <w:rsid w:val="000F58A6"/>
    <w:rPr>
      <w:rFonts w:ascii="Times New Roman" w:eastAsia="Times New Roman" w:hAnsi="Times New Roman"/>
      <w:color w:val="000000"/>
      <w:spacing w:val="2"/>
      <w:lang w:val="en-US"/>
    </w:rPr>
  </w:style>
  <w:style w:type="character" w:styleId="HTMLCode">
    <w:name w:val="HTML Code"/>
    <w:basedOn w:val="DefaultParagraphFont"/>
    <w:uiPriority w:val="99"/>
    <w:semiHidden/>
    <w:unhideWhenUsed/>
    <w:rsid w:val="00C178C4"/>
    <w:rPr>
      <w:rFonts w:ascii="Courier New" w:eastAsia="Times New Roman" w:hAnsi="Courier New" w:cs="Courier New"/>
      <w:sz w:val="20"/>
      <w:szCs w:val="20"/>
    </w:rPr>
  </w:style>
  <w:style w:type="paragraph" w:customStyle="1" w:styleId="CodeInWideFrame">
    <w:name w:val="CodeInWideFrame"/>
    <w:basedOn w:val="CodeInFrame"/>
    <w:link w:val="CodeInWideFrameChar"/>
    <w:qFormat/>
    <w:rsid w:val="00700062"/>
    <w:pPr>
      <w:ind w:left="1746"/>
    </w:pPr>
  </w:style>
  <w:style w:type="character" w:customStyle="1" w:styleId="CodeInWideFrameChar">
    <w:name w:val="CodeInWideFrame Char"/>
    <w:basedOn w:val="CodeInFrameChar"/>
    <w:link w:val="CodeInWideFrame"/>
    <w:rsid w:val="00700062"/>
  </w:style>
</w:styles>
</file>

<file path=word/webSettings.xml><?xml version="1.0" encoding="utf-8"?>
<w:webSettings xmlns:r="http://schemas.openxmlformats.org/officeDocument/2006/relationships" xmlns:w="http://schemas.openxmlformats.org/wordprocessingml/2006/main">
  <w:divs>
    <w:div w:id="16079644">
      <w:bodyDiv w:val="1"/>
      <w:marLeft w:val="0"/>
      <w:marRight w:val="0"/>
      <w:marTop w:val="0"/>
      <w:marBottom w:val="0"/>
      <w:divBdr>
        <w:top w:val="none" w:sz="0" w:space="0" w:color="auto"/>
        <w:left w:val="none" w:sz="0" w:space="0" w:color="auto"/>
        <w:bottom w:val="none" w:sz="0" w:space="0" w:color="auto"/>
        <w:right w:val="none" w:sz="0" w:space="0" w:color="auto"/>
      </w:divBdr>
    </w:div>
    <w:div w:id="94448176">
      <w:bodyDiv w:val="1"/>
      <w:marLeft w:val="0"/>
      <w:marRight w:val="0"/>
      <w:marTop w:val="0"/>
      <w:marBottom w:val="0"/>
      <w:divBdr>
        <w:top w:val="none" w:sz="0" w:space="0" w:color="auto"/>
        <w:left w:val="none" w:sz="0" w:space="0" w:color="auto"/>
        <w:bottom w:val="none" w:sz="0" w:space="0" w:color="auto"/>
        <w:right w:val="none" w:sz="0" w:space="0" w:color="auto"/>
      </w:divBdr>
    </w:div>
    <w:div w:id="152529250">
      <w:bodyDiv w:val="1"/>
      <w:marLeft w:val="0"/>
      <w:marRight w:val="0"/>
      <w:marTop w:val="0"/>
      <w:marBottom w:val="0"/>
      <w:divBdr>
        <w:top w:val="none" w:sz="0" w:space="0" w:color="auto"/>
        <w:left w:val="none" w:sz="0" w:space="0" w:color="auto"/>
        <w:bottom w:val="none" w:sz="0" w:space="0" w:color="auto"/>
        <w:right w:val="none" w:sz="0" w:space="0" w:color="auto"/>
      </w:divBdr>
    </w:div>
    <w:div w:id="187111378">
      <w:bodyDiv w:val="1"/>
      <w:marLeft w:val="0"/>
      <w:marRight w:val="0"/>
      <w:marTop w:val="0"/>
      <w:marBottom w:val="0"/>
      <w:divBdr>
        <w:top w:val="none" w:sz="0" w:space="0" w:color="auto"/>
        <w:left w:val="none" w:sz="0" w:space="0" w:color="auto"/>
        <w:bottom w:val="none" w:sz="0" w:space="0" w:color="auto"/>
        <w:right w:val="none" w:sz="0" w:space="0" w:color="auto"/>
      </w:divBdr>
    </w:div>
    <w:div w:id="234627290">
      <w:bodyDiv w:val="1"/>
      <w:marLeft w:val="0"/>
      <w:marRight w:val="0"/>
      <w:marTop w:val="0"/>
      <w:marBottom w:val="0"/>
      <w:divBdr>
        <w:top w:val="none" w:sz="0" w:space="0" w:color="auto"/>
        <w:left w:val="none" w:sz="0" w:space="0" w:color="auto"/>
        <w:bottom w:val="none" w:sz="0" w:space="0" w:color="auto"/>
        <w:right w:val="none" w:sz="0" w:space="0" w:color="auto"/>
      </w:divBdr>
    </w:div>
    <w:div w:id="249896772">
      <w:bodyDiv w:val="1"/>
      <w:marLeft w:val="0"/>
      <w:marRight w:val="0"/>
      <w:marTop w:val="0"/>
      <w:marBottom w:val="0"/>
      <w:divBdr>
        <w:top w:val="none" w:sz="0" w:space="0" w:color="auto"/>
        <w:left w:val="none" w:sz="0" w:space="0" w:color="auto"/>
        <w:bottom w:val="none" w:sz="0" w:space="0" w:color="auto"/>
        <w:right w:val="none" w:sz="0" w:space="0" w:color="auto"/>
      </w:divBdr>
    </w:div>
    <w:div w:id="252398229">
      <w:bodyDiv w:val="1"/>
      <w:marLeft w:val="0"/>
      <w:marRight w:val="0"/>
      <w:marTop w:val="0"/>
      <w:marBottom w:val="0"/>
      <w:divBdr>
        <w:top w:val="none" w:sz="0" w:space="0" w:color="auto"/>
        <w:left w:val="none" w:sz="0" w:space="0" w:color="auto"/>
        <w:bottom w:val="none" w:sz="0" w:space="0" w:color="auto"/>
        <w:right w:val="none" w:sz="0" w:space="0" w:color="auto"/>
      </w:divBdr>
    </w:div>
    <w:div w:id="253784443">
      <w:bodyDiv w:val="1"/>
      <w:marLeft w:val="0"/>
      <w:marRight w:val="0"/>
      <w:marTop w:val="0"/>
      <w:marBottom w:val="0"/>
      <w:divBdr>
        <w:top w:val="none" w:sz="0" w:space="0" w:color="auto"/>
        <w:left w:val="none" w:sz="0" w:space="0" w:color="auto"/>
        <w:bottom w:val="none" w:sz="0" w:space="0" w:color="auto"/>
        <w:right w:val="none" w:sz="0" w:space="0" w:color="auto"/>
      </w:divBdr>
      <w:divsChild>
        <w:div w:id="2027368965">
          <w:marLeft w:val="0"/>
          <w:marRight w:val="0"/>
          <w:marTop w:val="0"/>
          <w:marBottom w:val="0"/>
          <w:divBdr>
            <w:top w:val="none" w:sz="0" w:space="0" w:color="auto"/>
            <w:left w:val="none" w:sz="0" w:space="0" w:color="auto"/>
            <w:bottom w:val="none" w:sz="0" w:space="0" w:color="auto"/>
            <w:right w:val="none" w:sz="0" w:space="0" w:color="auto"/>
          </w:divBdr>
        </w:div>
      </w:divsChild>
    </w:div>
    <w:div w:id="256645618">
      <w:bodyDiv w:val="1"/>
      <w:marLeft w:val="0"/>
      <w:marRight w:val="0"/>
      <w:marTop w:val="0"/>
      <w:marBottom w:val="0"/>
      <w:divBdr>
        <w:top w:val="none" w:sz="0" w:space="0" w:color="auto"/>
        <w:left w:val="none" w:sz="0" w:space="0" w:color="auto"/>
        <w:bottom w:val="none" w:sz="0" w:space="0" w:color="auto"/>
        <w:right w:val="none" w:sz="0" w:space="0" w:color="auto"/>
      </w:divBdr>
    </w:div>
    <w:div w:id="387531608">
      <w:bodyDiv w:val="1"/>
      <w:marLeft w:val="0"/>
      <w:marRight w:val="0"/>
      <w:marTop w:val="0"/>
      <w:marBottom w:val="0"/>
      <w:divBdr>
        <w:top w:val="none" w:sz="0" w:space="0" w:color="auto"/>
        <w:left w:val="none" w:sz="0" w:space="0" w:color="auto"/>
        <w:bottom w:val="none" w:sz="0" w:space="0" w:color="auto"/>
        <w:right w:val="none" w:sz="0" w:space="0" w:color="auto"/>
      </w:divBdr>
    </w:div>
    <w:div w:id="450444117">
      <w:bodyDiv w:val="1"/>
      <w:marLeft w:val="0"/>
      <w:marRight w:val="0"/>
      <w:marTop w:val="0"/>
      <w:marBottom w:val="0"/>
      <w:divBdr>
        <w:top w:val="none" w:sz="0" w:space="0" w:color="auto"/>
        <w:left w:val="none" w:sz="0" w:space="0" w:color="auto"/>
        <w:bottom w:val="none" w:sz="0" w:space="0" w:color="auto"/>
        <w:right w:val="none" w:sz="0" w:space="0" w:color="auto"/>
      </w:divBdr>
      <w:divsChild>
        <w:div w:id="1787965357">
          <w:marLeft w:val="0"/>
          <w:marRight w:val="0"/>
          <w:marTop w:val="0"/>
          <w:marBottom w:val="0"/>
          <w:divBdr>
            <w:top w:val="none" w:sz="0" w:space="0" w:color="auto"/>
            <w:left w:val="none" w:sz="0" w:space="0" w:color="auto"/>
            <w:bottom w:val="none" w:sz="0" w:space="0" w:color="auto"/>
            <w:right w:val="none" w:sz="0" w:space="0" w:color="auto"/>
          </w:divBdr>
        </w:div>
      </w:divsChild>
    </w:div>
    <w:div w:id="580062359">
      <w:bodyDiv w:val="1"/>
      <w:marLeft w:val="0"/>
      <w:marRight w:val="0"/>
      <w:marTop w:val="0"/>
      <w:marBottom w:val="0"/>
      <w:divBdr>
        <w:top w:val="none" w:sz="0" w:space="0" w:color="auto"/>
        <w:left w:val="none" w:sz="0" w:space="0" w:color="auto"/>
        <w:bottom w:val="none" w:sz="0" w:space="0" w:color="auto"/>
        <w:right w:val="none" w:sz="0" w:space="0" w:color="auto"/>
      </w:divBdr>
      <w:divsChild>
        <w:div w:id="517350870">
          <w:marLeft w:val="0"/>
          <w:marRight w:val="0"/>
          <w:marTop w:val="0"/>
          <w:marBottom w:val="0"/>
          <w:divBdr>
            <w:top w:val="none" w:sz="0" w:space="0" w:color="auto"/>
            <w:left w:val="none" w:sz="0" w:space="0" w:color="auto"/>
            <w:bottom w:val="none" w:sz="0" w:space="0" w:color="auto"/>
            <w:right w:val="none" w:sz="0" w:space="0" w:color="auto"/>
          </w:divBdr>
        </w:div>
      </w:divsChild>
    </w:div>
    <w:div w:id="623116495">
      <w:bodyDiv w:val="1"/>
      <w:marLeft w:val="0"/>
      <w:marRight w:val="0"/>
      <w:marTop w:val="0"/>
      <w:marBottom w:val="0"/>
      <w:divBdr>
        <w:top w:val="none" w:sz="0" w:space="0" w:color="auto"/>
        <w:left w:val="none" w:sz="0" w:space="0" w:color="auto"/>
        <w:bottom w:val="none" w:sz="0" w:space="0" w:color="auto"/>
        <w:right w:val="none" w:sz="0" w:space="0" w:color="auto"/>
      </w:divBdr>
    </w:div>
    <w:div w:id="809519808">
      <w:bodyDiv w:val="1"/>
      <w:marLeft w:val="0"/>
      <w:marRight w:val="0"/>
      <w:marTop w:val="0"/>
      <w:marBottom w:val="0"/>
      <w:divBdr>
        <w:top w:val="none" w:sz="0" w:space="0" w:color="auto"/>
        <w:left w:val="none" w:sz="0" w:space="0" w:color="auto"/>
        <w:bottom w:val="none" w:sz="0" w:space="0" w:color="auto"/>
        <w:right w:val="none" w:sz="0" w:space="0" w:color="auto"/>
      </w:divBdr>
    </w:div>
    <w:div w:id="864369139">
      <w:bodyDiv w:val="1"/>
      <w:marLeft w:val="0"/>
      <w:marRight w:val="0"/>
      <w:marTop w:val="0"/>
      <w:marBottom w:val="0"/>
      <w:divBdr>
        <w:top w:val="none" w:sz="0" w:space="0" w:color="auto"/>
        <w:left w:val="none" w:sz="0" w:space="0" w:color="auto"/>
        <w:bottom w:val="none" w:sz="0" w:space="0" w:color="auto"/>
        <w:right w:val="none" w:sz="0" w:space="0" w:color="auto"/>
      </w:divBdr>
    </w:div>
    <w:div w:id="907308151">
      <w:bodyDiv w:val="1"/>
      <w:marLeft w:val="0"/>
      <w:marRight w:val="0"/>
      <w:marTop w:val="0"/>
      <w:marBottom w:val="0"/>
      <w:divBdr>
        <w:top w:val="none" w:sz="0" w:space="0" w:color="auto"/>
        <w:left w:val="none" w:sz="0" w:space="0" w:color="auto"/>
        <w:bottom w:val="none" w:sz="0" w:space="0" w:color="auto"/>
        <w:right w:val="none" w:sz="0" w:space="0" w:color="auto"/>
      </w:divBdr>
    </w:div>
    <w:div w:id="911089130">
      <w:bodyDiv w:val="1"/>
      <w:marLeft w:val="0"/>
      <w:marRight w:val="0"/>
      <w:marTop w:val="0"/>
      <w:marBottom w:val="0"/>
      <w:divBdr>
        <w:top w:val="none" w:sz="0" w:space="0" w:color="auto"/>
        <w:left w:val="none" w:sz="0" w:space="0" w:color="auto"/>
        <w:bottom w:val="none" w:sz="0" w:space="0" w:color="auto"/>
        <w:right w:val="none" w:sz="0" w:space="0" w:color="auto"/>
      </w:divBdr>
      <w:divsChild>
        <w:div w:id="1771461526">
          <w:marLeft w:val="0"/>
          <w:marRight w:val="0"/>
          <w:marTop w:val="0"/>
          <w:marBottom w:val="0"/>
          <w:divBdr>
            <w:top w:val="none" w:sz="0" w:space="0" w:color="auto"/>
            <w:left w:val="none" w:sz="0" w:space="0" w:color="auto"/>
            <w:bottom w:val="none" w:sz="0" w:space="0" w:color="auto"/>
            <w:right w:val="none" w:sz="0" w:space="0" w:color="auto"/>
          </w:divBdr>
        </w:div>
      </w:divsChild>
    </w:div>
    <w:div w:id="973679010">
      <w:bodyDiv w:val="1"/>
      <w:marLeft w:val="0"/>
      <w:marRight w:val="0"/>
      <w:marTop w:val="0"/>
      <w:marBottom w:val="0"/>
      <w:divBdr>
        <w:top w:val="none" w:sz="0" w:space="0" w:color="auto"/>
        <w:left w:val="none" w:sz="0" w:space="0" w:color="auto"/>
        <w:bottom w:val="none" w:sz="0" w:space="0" w:color="auto"/>
        <w:right w:val="none" w:sz="0" w:space="0" w:color="auto"/>
      </w:divBdr>
    </w:div>
    <w:div w:id="1085371753">
      <w:bodyDiv w:val="1"/>
      <w:marLeft w:val="0"/>
      <w:marRight w:val="0"/>
      <w:marTop w:val="0"/>
      <w:marBottom w:val="0"/>
      <w:divBdr>
        <w:top w:val="none" w:sz="0" w:space="0" w:color="auto"/>
        <w:left w:val="none" w:sz="0" w:space="0" w:color="auto"/>
        <w:bottom w:val="none" w:sz="0" w:space="0" w:color="auto"/>
        <w:right w:val="none" w:sz="0" w:space="0" w:color="auto"/>
      </w:divBdr>
      <w:divsChild>
        <w:div w:id="1610317201">
          <w:marLeft w:val="0"/>
          <w:marRight w:val="0"/>
          <w:marTop w:val="0"/>
          <w:marBottom w:val="0"/>
          <w:divBdr>
            <w:top w:val="none" w:sz="0" w:space="0" w:color="auto"/>
            <w:left w:val="none" w:sz="0" w:space="0" w:color="auto"/>
            <w:bottom w:val="none" w:sz="0" w:space="0" w:color="auto"/>
            <w:right w:val="none" w:sz="0" w:space="0" w:color="auto"/>
          </w:divBdr>
        </w:div>
      </w:divsChild>
    </w:div>
    <w:div w:id="1131708160">
      <w:bodyDiv w:val="1"/>
      <w:marLeft w:val="0"/>
      <w:marRight w:val="0"/>
      <w:marTop w:val="0"/>
      <w:marBottom w:val="0"/>
      <w:divBdr>
        <w:top w:val="none" w:sz="0" w:space="0" w:color="auto"/>
        <w:left w:val="none" w:sz="0" w:space="0" w:color="auto"/>
        <w:bottom w:val="none" w:sz="0" w:space="0" w:color="auto"/>
        <w:right w:val="none" w:sz="0" w:space="0" w:color="auto"/>
      </w:divBdr>
    </w:div>
    <w:div w:id="1176723369">
      <w:bodyDiv w:val="1"/>
      <w:marLeft w:val="0"/>
      <w:marRight w:val="0"/>
      <w:marTop w:val="0"/>
      <w:marBottom w:val="0"/>
      <w:divBdr>
        <w:top w:val="none" w:sz="0" w:space="0" w:color="auto"/>
        <w:left w:val="none" w:sz="0" w:space="0" w:color="auto"/>
        <w:bottom w:val="none" w:sz="0" w:space="0" w:color="auto"/>
        <w:right w:val="none" w:sz="0" w:space="0" w:color="auto"/>
      </w:divBdr>
    </w:div>
    <w:div w:id="1193571621">
      <w:bodyDiv w:val="1"/>
      <w:marLeft w:val="0"/>
      <w:marRight w:val="0"/>
      <w:marTop w:val="0"/>
      <w:marBottom w:val="0"/>
      <w:divBdr>
        <w:top w:val="none" w:sz="0" w:space="0" w:color="auto"/>
        <w:left w:val="none" w:sz="0" w:space="0" w:color="auto"/>
        <w:bottom w:val="none" w:sz="0" w:space="0" w:color="auto"/>
        <w:right w:val="none" w:sz="0" w:space="0" w:color="auto"/>
      </w:divBdr>
    </w:div>
    <w:div w:id="1254706512">
      <w:bodyDiv w:val="1"/>
      <w:marLeft w:val="0"/>
      <w:marRight w:val="0"/>
      <w:marTop w:val="0"/>
      <w:marBottom w:val="0"/>
      <w:divBdr>
        <w:top w:val="none" w:sz="0" w:space="0" w:color="auto"/>
        <w:left w:val="none" w:sz="0" w:space="0" w:color="auto"/>
        <w:bottom w:val="none" w:sz="0" w:space="0" w:color="auto"/>
        <w:right w:val="none" w:sz="0" w:space="0" w:color="auto"/>
      </w:divBdr>
    </w:div>
    <w:div w:id="1258292868">
      <w:bodyDiv w:val="1"/>
      <w:marLeft w:val="0"/>
      <w:marRight w:val="0"/>
      <w:marTop w:val="0"/>
      <w:marBottom w:val="0"/>
      <w:divBdr>
        <w:top w:val="none" w:sz="0" w:space="0" w:color="auto"/>
        <w:left w:val="none" w:sz="0" w:space="0" w:color="auto"/>
        <w:bottom w:val="none" w:sz="0" w:space="0" w:color="auto"/>
        <w:right w:val="none" w:sz="0" w:space="0" w:color="auto"/>
      </w:divBdr>
      <w:divsChild>
        <w:div w:id="512381753">
          <w:marLeft w:val="0"/>
          <w:marRight w:val="0"/>
          <w:marTop w:val="0"/>
          <w:marBottom w:val="0"/>
          <w:divBdr>
            <w:top w:val="none" w:sz="0" w:space="0" w:color="auto"/>
            <w:left w:val="none" w:sz="0" w:space="0" w:color="auto"/>
            <w:bottom w:val="none" w:sz="0" w:space="0" w:color="auto"/>
            <w:right w:val="none" w:sz="0" w:space="0" w:color="auto"/>
          </w:divBdr>
        </w:div>
      </w:divsChild>
    </w:div>
    <w:div w:id="1259560504">
      <w:bodyDiv w:val="1"/>
      <w:marLeft w:val="0"/>
      <w:marRight w:val="0"/>
      <w:marTop w:val="0"/>
      <w:marBottom w:val="0"/>
      <w:divBdr>
        <w:top w:val="none" w:sz="0" w:space="0" w:color="auto"/>
        <w:left w:val="none" w:sz="0" w:space="0" w:color="auto"/>
        <w:bottom w:val="none" w:sz="0" w:space="0" w:color="auto"/>
        <w:right w:val="none" w:sz="0" w:space="0" w:color="auto"/>
      </w:divBdr>
    </w:div>
    <w:div w:id="1309438568">
      <w:bodyDiv w:val="1"/>
      <w:marLeft w:val="0"/>
      <w:marRight w:val="0"/>
      <w:marTop w:val="0"/>
      <w:marBottom w:val="0"/>
      <w:divBdr>
        <w:top w:val="none" w:sz="0" w:space="0" w:color="auto"/>
        <w:left w:val="none" w:sz="0" w:space="0" w:color="auto"/>
        <w:bottom w:val="none" w:sz="0" w:space="0" w:color="auto"/>
        <w:right w:val="none" w:sz="0" w:space="0" w:color="auto"/>
      </w:divBdr>
    </w:div>
    <w:div w:id="1337533920">
      <w:bodyDiv w:val="1"/>
      <w:marLeft w:val="0"/>
      <w:marRight w:val="0"/>
      <w:marTop w:val="0"/>
      <w:marBottom w:val="0"/>
      <w:divBdr>
        <w:top w:val="none" w:sz="0" w:space="0" w:color="auto"/>
        <w:left w:val="none" w:sz="0" w:space="0" w:color="auto"/>
        <w:bottom w:val="none" w:sz="0" w:space="0" w:color="auto"/>
        <w:right w:val="none" w:sz="0" w:space="0" w:color="auto"/>
      </w:divBdr>
    </w:div>
    <w:div w:id="1432315048">
      <w:bodyDiv w:val="1"/>
      <w:marLeft w:val="0"/>
      <w:marRight w:val="0"/>
      <w:marTop w:val="0"/>
      <w:marBottom w:val="0"/>
      <w:divBdr>
        <w:top w:val="none" w:sz="0" w:space="0" w:color="auto"/>
        <w:left w:val="none" w:sz="0" w:space="0" w:color="auto"/>
        <w:bottom w:val="none" w:sz="0" w:space="0" w:color="auto"/>
        <w:right w:val="none" w:sz="0" w:space="0" w:color="auto"/>
      </w:divBdr>
    </w:div>
    <w:div w:id="1443185322">
      <w:bodyDiv w:val="1"/>
      <w:marLeft w:val="0"/>
      <w:marRight w:val="0"/>
      <w:marTop w:val="0"/>
      <w:marBottom w:val="0"/>
      <w:divBdr>
        <w:top w:val="none" w:sz="0" w:space="0" w:color="auto"/>
        <w:left w:val="none" w:sz="0" w:space="0" w:color="auto"/>
        <w:bottom w:val="none" w:sz="0" w:space="0" w:color="auto"/>
        <w:right w:val="none" w:sz="0" w:space="0" w:color="auto"/>
      </w:divBdr>
    </w:div>
    <w:div w:id="1444887086">
      <w:bodyDiv w:val="1"/>
      <w:marLeft w:val="0"/>
      <w:marRight w:val="0"/>
      <w:marTop w:val="0"/>
      <w:marBottom w:val="0"/>
      <w:divBdr>
        <w:top w:val="none" w:sz="0" w:space="0" w:color="auto"/>
        <w:left w:val="none" w:sz="0" w:space="0" w:color="auto"/>
        <w:bottom w:val="none" w:sz="0" w:space="0" w:color="auto"/>
        <w:right w:val="none" w:sz="0" w:space="0" w:color="auto"/>
      </w:divBdr>
    </w:div>
    <w:div w:id="1494376261">
      <w:bodyDiv w:val="1"/>
      <w:marLeft w:val="0"/>
      <w:marRight w:val="0"/>
      <w:marTop w:val="0"/>
      <w:marBottom w:val="0"/>
      <w:divBdr>
        <w:top w:val="none" w:sz="0" w:space="0" w:color="auto"/>
        <w:left w:val="none" w:sz="0" w:space="0" w:color="auto"/>
        <w:bottom w:val="none" w:sz="0" w:space="0" w:color="auto"/>
        <w:right w:val="none" w:sz="0" w:space="0" w:color="auto"/>
      </w:divBdr>
    </w:div>
    <w:div w:id="1526792592">
      <w:bodyDiv w:val="1"/>
      <w:marLeft w:val="0"/>
      <w:marRight w:val="0"/>
      <w:marTop w:val="0"/>
      <w:marBottom w:val="0"/>
      <w:divBdr>
        <w:top w:val="none" w:sz="0" w:space="0" w:color="auto"/>
        <w:left w:val="none" w:sz="0" w:space="0" w:color="auto"/>
        <w:bottom w:val="none" w:sz="0" w:space="0" w:color="auto"/>
        <w:right w:val="none" w:sz="0" w:space="0" w:color="auto"/>
      </w:divBdr>
    </w:div>
    <w:div w:id="1548954120">
      <w:bodyDiv w:val="1"/>
      <w:marLeft w:val="0"/>
      <w:marRight w:val="0"/>
      <w:marTop w:val="0"/>
      <w:marBottom w:val="0"/>
      <w:divBdr>
        <w:top w:val="none" w:sz="0" w:space="0" w:color="auto"/>
        <w:left w:val="none" w:sz="0" w:space="0" w:color="auto"/>
        <w:bottom w:val="none" w:sz="0" w:space="0" w:color="auto"/>
        <w:right w:val="none" w:sz="0" w:space="0" w:color="auto"/>
      </w:divBdr>
    </w:div>
    <w:div w:id="1631549516">
      <w:bodyDiv w:val="1"/>
      <w:marLeft w:val="0"/>
      <w:marRight w:val="0"/>
      <w:marTop w:val="0"/>
      <w:marBottom w:val="0"/>
      <w:divBdr>
        <w:top w:val="none" w:sz="0" w:space="0" w:color="auto"/>
        <w:left w:val="none" w:sz="0" w:space="0" w:color="auto"/>
        <w:bottom w:val="none" w:sz="0" w:space="0" w:color="auto"/>
        <w:right w:val="none" w:sz="0" w:space="0" w:color="auto"/>
      </w:divBdr>
    </w:div>
    <w:div w:id="1675262181">
      <w:bodyDiv w:val="1"/>
      <w:marLeft w:val="0"/>
      <w:marRight w:val="0"/>
      <w:marTop w:val="0"/>
      <w:marBottom w:val="0"/>
      <w:divBdr>
        <w:top w:val="none" w:sz="0" w:space="0" w:color="auto"/>
        <w:left w:val="none" w:sz="0" w:space="0" w:color="auto"/>
        <w:bottom w:val="none" w:sz="0" w:space="0" w:color="auto"/>
        <w:right w:val="none" w:sz="0" w:space="0" w:color="auto"/>
      </w:divBdr>
    </w:div>
    <w:div w:id="1696300145">
      <w:bodyDiv w:val="1"/>
      <w:marLeft w:val="0"/>
      <w:marRight w:val="0"/>
      <w:marTop w:val="0"/>
      <w:marBottom w:val="0"/>
      <w:divBdr>
        <w:top w:val="none" w:sz="0" w:space="0" w:color="auto"/>
        <w:left w:val="none" w:sz="0" w:space="0" w:color="auto"/>
        <w:bottom w:val="none" w:sz="0" w:space="0" w:color="auto"/>
        <w:right w:val="none" w:sz="0" w:space="0" w:color="auto"/>
      </w:divBdr>
    </w:div>
    <w:div w:id="1699118696">
      <w:bodyDiv w:val="1"/>
      <w:marLeft w:val="0"/>
      <w:marRight w:val="0"/>
      <w:marTop w:val="0"/>
      <w:marBottom w:val="0"/>
      <w:divBdr>
        <w:top w:val="none" w:sz="0" w:space="0" w:color="auto"/>
        <w:left w:val="none" w:sz="0" w:space="0" w:color="auto"/>
        <w:bottom w:val="none" w:sz="0" w:space="0" w:color="auto"/>
        <w:right w:val="none" w:sz="0" w:space="0" w:color="auto"/>
      </w:divBdr>
    </w:div>
    <w:div w:id="1712923683">
      <w:bodyDiv w:val="1"/>
      <w:marLeft w:val="0"/>
      <w:marRight w:val="0"/>
      <w:marTop w:val="0"/>
      <w:marBottom w:val="0"/>
      <w:divBdr>
        <w:top w:val="none" w:sz="0" w:space="0" w:color="auto"/>
        <w:left w:val="none" w:sz="0" w:space="0" w:color="auto"/>
        <w:bottom w:val="none" w:sz="0" w:space="0" w:color="auto"/>
        <w:right w:val="none" w:sz="0" w:space="0" w:color="auto"/>
      </w:divBdr>
    </w:div>
    <w:div w:id="1776631653">
      <w:bodyDiv w:val="1"/>
      <w:marLeft w:val="0"/>
      <w:marRight w:val="0"/>
      <w:marTop w:val="0"/>
      <w:marBottom w:val="0"/>
      <w:divBdr>
        <w:top w:val="none" w:sz="0" w:space="0" w:color="auto"/>
        <w:left w:val="none" w:sz="0" w:space="0" w:color="auto"/>
        <w:bottom w:val="none" w:sz="0" w:space="0" w:color="auto"/>
        <w:right w:val="none" w:sz="0" w:space="0" w:color="auto"/>
      </w:divBdr>
    </w:div>
    <w:div w:id="1916932373">
      <w:bodyDiv w:val="1"/>
      <w:marLeft w:val="0"/>
      <w:marRight w:val="0"/>
      <w:marTop w:val="0"/>
      <w:marBottom w:val="0"/>
      <w:divBdr>
        <w:top w:val="none" w:sz="0" w:space="0" w:color="auto"/>
        <w:left w:val="none" w:sz="0" w:space="0" w:color="auto"/>
        <w:bottom w:val="none" w:sz="0" w:space="0" w:color="auto"/>
        <w:right w:val="none" w:sz="0" w:space="0" w:color="auto"/>
      </w:divBdr>
    </w:div>
    <w:div w:id="1926960906">
      <w:bodyDiv w:val="1"/>
      <w:marLeft w:val="0"/>
      <w:marRight w:val="0"/>
      <w:marTop w:val="0"/>
      <w:marBottom w:val="0"/>
      <w:divBdr>
        <w:top w:val="none" w:sz="0" w:space="0" w:color="auto"/>
        <w:left w:val="none" w:sz="0" w:space="0" w:color="auto"/>
        <w:bottom w:val="none" w:sz="0" w:space="0" w:color="auto"/>
        <w:right w:val="none" w:sz="0" w:space="0" w:color="auto"/>
      </w:divBdr>
      <w:divsChild>
        <w:div w:id="516121990">
          <w:marLeft w:val="0"/>
          <w:marRight w:val="0"/>
          <w:marTop w:val="0"/>
          <w:marBottom w:val="0"/>
          <w:divBdr>
            <w:top w:val="none" w:sz="0" w:space="0" w:color="auto"/>
            <w:left w:val="none" w:sz="0" w:space="0" w:color="auto"/>
            <w:bottom w:val="none" w:sz="0" w:space="0" w:color="auto"/>
            <w:right w:val="none" w:sz="0" w:space="0" w:color="auto"/>
          </w:divBdr>
        </w:div>
      </w:divsChild>
    </w:div>
    <w:div w:id="1957298277">
      <w:bodyDiv w:val="1"/>
      <w:marLeft w:val="0"/>
      <w:marRight w:val="0"/>
      <w:marTop w:val="0"/>
      <w:marBottom w:val="0"/>
      <w:divBdr>
        <w:top w:val="none" w:sz="0" w:space="0" w:color="auto"/>
        <w:left w:val="none" w:sz="0" w:space="0" w:color="auto"/>
        <w:bottom w:val="none" w:sz="0" w:space="0" w:color="auto"/>
        <w:right w:val="none" w:sz="0" w:space="0" w:color="auto"/>
      </w:divBdr>
      <w:divsChild>
        <w:div w:id="1515194538">
          <w:marLeft w:val="0"/>
          <w:marRight w:val="0"/>
          <w:marTop w:val="0"/>
          <w:marBottom w:val="0"/>
          <w:divBdr>
            <w:top w:val="none" w:sz="0" w:space="0" w:color="auto"/>
            <w:left w:val="none" w:sz="0" w:space="0" w:color="auto"/>
            <w:bottom w:val="none" w:sz="0" w:space="0" w:color="auto"/>
            <w:right w:val="none" w:sz="0" w:space="0" w:color="auto"/>
          </w:divBdr>
        </w:div>
      </w:divsChild>
    </w:div>
    <w:div w:id="1995598583">
      <w:bodyDiv w:val="1"/>
      <w:marLeft w:val="0"/>
      <w:marRight w:val="0"/>
      <w:marTop w:val="0"/>
      <w:marBottom w:val="0"/>
      <w:divBdr>
        <w:top w:val="none" w:sz="0" w:space="0" w:color="auto"/>
        <w:left w:val="none" w:sz="0" w:space="0" w:color="auto"/>
        <w:bottom w:val="none" w:sz="0" w:space="0" w:color="auto"/>
        <w:right w:val="none" w:sz="0" w:space="0" w:color="auto"/>
      </w:divBdr>
    </w:div>
    <w:div w:id="1998075096">
      <w:bodyDiv w:val="1"/>
      <w:marLeft w:val="0"/>
      <w:marRight w:val="0"/>
      <w:marTop w:val="0"/>
      <w:marBottom w:val="0"/>
      <w:divBdr>
        <w:top w:val="none" w:sz="0" w:space="0" w:color="auto"/>
        <w:left w:val="none" w:sz="0" w:space="0" w:color="auto"/>
        <w:bottom w:val="none" w:sz="0" w:space="0" w:color="auto"/>
        <w:right w:val="none" w:sz="0" w:space="0" w:color="auto"/>
      </w:divBdr>
    </w:div>
    <w:div w:id="2097625205">
      <w:bodyDiv w:val="1"/>
      <w:marLeft w:val="0"/>
      <w:marRight w:val="0"/>
      <w:marTop w:val="0"/>
      <w:marBottom w:val="0"/>
      <w:divBdr>
        <w:top w:val="none" w:sz="0" w:space="0" w:color="auto"/>
        <w:left w:val="none" w:sz="0" w:space="0" w:color="auto"/>
        <w:bottom w:val="none" w:sz="0" w:space="0" w:color="auto"/>
        <w:right w:val="none" w:sz="0" w:space="0" w:color="auto"/>
      </w:divBdr>
    </w:div>
    <w:div w:id="213242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jms-spec.java.net" TargetMode="External"/><Relationship Id="rId19" Type="http://schemas.openxmlformats.org/officeDocument/2006/relationships/hyperlink" Target="http://http://java.net/jira/browse/JMS_SPEC"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docs.oracle.com/javase/tutoria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2013-03-20T00:00:00</PublishDate>
  <Abstract/>
  <CompanyAddress/>
  <CompanyPhone/>
  <CompanyFax/>
  <CompanyEmail/>
</CoverPageProperties>
</file>

<file path=customXml/item2.xml><?xml version="1.0" encoding="utf-8"?>
<root>
  <version>Version 2.0 revision a</version>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E77592-02F3-4671-BDE6-2726C3CF0983}">
  <ds:schemaRefs/>
</ds:datastoreItem>
</file>

<file path=customXml/itemProps3.xml><?xml version="1.0" encoding="utf-8"?>
<ds:datastoreItem xmlns:ds="http://schemas.openxmlformats.org/officeDocument/2006/customXml" ds:itemID="{5ECAB0CE-05D9-4325-B05C-CAF318043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2849</TotalTime>
  <Pages>155</Pages>
  <Words>50671</Words>
  <Characters>288831</Characters>
  <Application>Microsoft Office Word</Application>
  <DocSecurity>0</DocSecurity>
  <Lines>2406</Lines>
  <Paragraphs>677</Paragraphs>
  <ScaleCrop>false</ScaleCrop>
  <HeadingPairs>
    <vt:vector size="2" baseType="variant">
      <vt:variant>
        <vt:lpstr>Title</vt:lpstr>
      </vt:variant>
      <vt:variant>
        <vt:i4>1</vt:i4>
      </vt:variant>
    </vt:vector>
  </HeadingPairs>
  <TitlesOfParts>
    <vt:vector size="1" baseType="lpstr">
      <vt:lpstr>Java Message Service</vt:lpstr>
    </vt:vector>
  </TitlesOfParts>
  <Company>Oracle</Company>
  <LinksUpToDate>false</LinksUpToDate>
  <CharactersWithSpaces>338825</CharactersWithSpaces>
  <SharedDoc>false</SharedDoc>
  <HLinks>
    <vt:vector size="1482" baseType="variant">
      <vt:variant>
        <vt:i4>1179701</vt:i4>
      </vt:variant>
      <vt:variant>
        <vt:i4>1478</vt:i4>
      </vt:variant>
      <vt:variant>
        <vt:i4>0</vt:i4>
      </vt:variant>
      <vt:variant>
        <vt:i4>5</vt:i4>
      </vt:variant>
      <vt:variant>
        <vt:lpwstr/>
      </vt:variant>
      <vt:variant>
        <vt:lpwstr>_Toc307995891</vt:lpwstr>
      </vt:variant>
      <vt:variant>
        <vt:i4>1179701</vt:i4>
      </vt:variant>
      <vt:variant>
        <vt:i4>1472</vt:i4>
      </vt:variant>
      <vt:variant>
        <vt:i4>0</vt:i4>
      </vt:variant>
      <vt:variant>
        <vt:i4>5</vt:i4>
      </vt:variant>
      <vt:variant>
        <vt:lpwstr/>
      </vt:variant>
      <vt:variant>
        <vt:lpwstr>_Toc307995890</vt:lpwstr>
      </vt:variant>
      <vt:variant>
        <vt:i4>1245237</vt:i4>
      </vt:variant>
      <vt:variant>
        <vt:i4>1466</vt:i4>
      </vt:variant>
      <vt:variant>
        <vt:i4>0</vt:i4>
      </vt:variant>
      <vt:variant>
        <vt:i4>5</vt:i4>
      </vt:variant>
      <vt:variant>
        <vt:lpwstr/>
      </vt:variant>
      <vt:variant>
        <vt:lpwstr>_Toc307995889</vt:lpwstr>
      </vt:variant>
      <vt:variant>
        <vt:i4>1245237</vt:i4>
      </vt:variant>
      <vt:variant>
        <vt:i4>1460</vt:i4>
      </vt:variant>
      <vt:variant>
        <vt:i4>0</vt:i4>
      </vt:variant>
      <vt:variant>
        <vt:i4>5</vt:i4>
      </vt:variant>
      <vt:variant>
        <vt:lpwstr/>
      </vt:variant>
      <vt:variant>
        <vt:lpwstr>_Toc307995888</vt:lpwstr>
      </vt:variant>
      <vt:variant>
        <vt:i4>1245237</vt:i4>
      </vt:variant>
      <vt:variant>
        <vt:i4>1454</vt:i4>
      </vt:variant>
      <vt:variant>
        <vt:i4>0</vt:i4>
      </vt:variant>
      <vt:variant>
        <vt:i4>5</vt:i4>
      </vt:variant>
      <vt:variant>
        <vt:lpwstr/>
      </vt:variant>
      <vt:variant>
        <vt:lpwstr>_Toc307995887</vt:lpwstr>
      </vt:variant>
      <vt:variant>
        <vt:i4>1245237</vt:i4>
      </vt:variant>
      <vt:variant>
        <vt:i4>1448</vt:i4>
      </vt:variant>
      <vt:variant>
        <vt:i4>0</vt:i4>
      </vt:variant>
      <vt:variant>
        <vt:i4>5</vt:i4>
      </vt:variant>
      <vt:variant>
        <vt:lpwstr/>
      </vt:variant>
      <vt:variant>
        <vt:lpwstr>_Toc307995886</vt:lpwstr>
      </vt:variant>
      <vt:variant>
        <vt:i4>1245237</vt:i4>
      </vt:variant>
      <vt:variant>
        <vt:i4>1442</vt:i4>
      </vt:variant>
      <vt:variant>
        <vt:i4>0</vt:i4>
      </vt:variant>
      <vt:variant>
        <vt:i4>5</vt:i4>
      </vt:variant>
      <vt:variant>
        <vt:lpwstr/>
      </vt:variant>
      <vt:variant>
        <vt:lpwstr>_Toc307995885</vt:lpwstr>
      </vt:variant>
      <vt:variant>
        <vt:i4>1245237</vt:i4>
      </vt:variant>
      <vt:variant>
        <vt:i4>1436</vt:i4>
      </vt:variant>
      <vt:variant>
        <vt:i4>0</vt:i4>
      </vt:variant>
      <vt:variant>
        <vt:i4>5</vt:i4>
      </vt:variant>
      <vt:variant>
        <vt:lpwstr/>
      </vt:variant>
      <vt:variant>
        <vt:lpwstr>_Toc307995884</vt:lpwstr>
      </vt:variant>
      <vt:variant>
        <vt:i4>1245237</vt:i4>
      </vt:variant>
      <vt:variant>
        <vt:i4>1430</vt:i4>
      </vt:variant>
      <vt:variant>
        <vt:i4>0</vt:i4>
      </vt:variant>
      <vt:variant>
        <vt:i4>5</vt:i4>
      </vt:variant>
      <vt:variant>
        <vt:lpwstr/>
      </vt:variant>
      <vt:variant>
        <vt:lpwstr>_Toc307995883</vt:lpwstr>
      </vt:variant>
      <vt:variant>
        <vt:i4>1245237</vt:i4>
      </vt:variant>
      <vt:variant>
        <vt:i4>1424</vt:i4>
      </vt:variant>
      <vt:variant>
        <vt:i4>0</vt:i4>
      </vt:variant>
      <vt:variant>
        <vt:i4>5</vt:i4>
      </vt:variant>
      <vt:variant>
        <vt:lpwstr/>
      </vt:variant>
      <vt:variant>
        <vt:lpwstr>_Toc307995882</vt:lpwstr>
      </vt:variant>
      <vt:variant>
        <vt:i4>1245237</vt:i4>
      </vt:variant>
      <vt:variant>
        <vt:i4>1418</vt:i4>
      </vt:variant>
      <vt:variant>
        <vt:i4>0</vt:i4>
      </vt:variant>
      <vt:variant>
        <vt:i4>5</vt:i4>
      </vt:variant>
      <vt:variant>
        <vt:lpwstr/>
      </vt:variant>
      <vt:variant>
        <vt:lpwstr>_Toc307995881</vt:lpwstr>
      </vt:variant>
      <vt:variant>
        <vt:i4>1245237</vt:i4>
      </vt:variant>
      <vt:variant>
        <vt:i4>1412</vt:i4>
      </vt:variant>
      <vt:variant>
        <vt:i4>0</vt:i4>
      </vt:variant>
      <vt:variant>
        <vt:i4>5</vt:i4>
      </vt:variant>
      <vt:variant>
        <vt:lpwstr/>
      </vt:variant>
      <vt:variant>
        <vt:lpwstr>_Toc307995880</vt:lpwstr>
      </vt:variant>
      <vt:variant>
        <vt:i4>1835061</vt:i4>
      </vt:variant>
      <vt:variant>
        <vt:i4>1406</vt:i4>
      </vt:variant>
      <vt:variant>
        <vt:i4>0</vt:i4>
      </vt:variant>
      <vt:variant>
        <vt:i4>5</vt:i4>
      </vt:variant>
      <vt:variant>
        <vt:lpwstr/>
      </vt:variant>
      <vt:variant>
        <vt:lpwstr>_Toc307995879</vt:lpwstr>
      </vt:variant>
      <vt:variant>
        <vt:i4>1835061</vt:i4>
      </vt:variant>
      <vt:variant>
        <vt:i4>1400</vt:i4>
      </vt:variant>
      <vt:variant>
        <vt:i4>0</vt:i4>
      </vt:variant>
      <vt:variant>
        <vt:i4>5</vt:i4>
      </vt:variant>
      <vt:variant>
        <vt:lpwstr/>
      </vt:variant>
      <vt:variant>
        <vt:lpwstr>_Toc307995878</vt:lpwstr>
      </vt:variant>
      <vt:variant>
        <vt:i4>1835061</vt:i4>
      </vt:variant>
      <vt:variant>
        <vt:i4>1394</vt:i4>
      </vt:variant>
      <vt:variant>
        <vt:i4>0</vt:i4>
      </vt:variant>
      <vt:variant>
        <vt:i4>5</vt:i4>
      </vt:variant>
      <vt:variant>
        <vt:lpwstr/>
      </vt:variant>
      <vt:variant>
        <vt:lpwstr>_Toc307995877</vt:lpwstr>
      </vt:variant>
      <vt:variant>
        <vt:i4>1835061</vt:i4>
      </vt:variant>
      <vt:variant>
        <vt:i4>1388</vt:i4>
      </vt:variant>
      <vt:variant>
        <vt:i4>0</vt:i4>
      </vt:variant>
      <vt:variant>
        <vt:i4>5</vt:i4>
      </vt:variant>
      <vt:variant>
        <vt:lpwstr/>
      </vt:variant>
      <vt:variant>
        <vt:lpwstr>_Toc307995876</vt:lpwstr>
      </vt:variant>
      <vt:variant>
        <vt:i4>1835061</vt:i4>
      </vt:variant>
      <vt:variant>
        <vt:i4>1382</vt:i4>
      </vt:variant>
      <vt:variant>
        <vt:i4>0</vt:i4>
      </vt:variant>
      <vt:variant>
        <vt:i4>5</vt:i4>
      </vt:variant>
      <vt:variant>
        <vt:lpwstr/>
      </vt:variant>
      <vt:variant>
        <vt:lpwstr>_Toc307995875</vt:lpwstr>
      </vt:variant>
      <vt:variant>
        <vt:i4>1835061</vt:i4>
      </vt:variant>
      <vt:variant>
        <vt:i4>1376</vt:i4>
      </vt:variant>
      <vt:variant>
        <vt:i4>0</vt:i4>
      </vt:variant>
      <vt:variant>
        <vt:i4>5</vt:i4>
      </vt:variant>
      <vt:variant>
        <vt:lpwstr/>
      </vt:variant>
      <vt:variant>
        <vt:lpwstr>_Toc307995874</vt:lpwstr>
      </vt:variant>
      <vt:variant>
        <vt:i4>1835061</vt:i4>
      </vt:variant>
      <vt:variant>
        <vt:i4>1370</vt:i4>
      </vt:variant>
      <vt:variant>
        <vt:i4>0</vt:i4>
      </vt:variant>
      <vt:variant>
        <vt:i4>5</vt:i4>
      </vt:variant>
      <vt:variant>
        <vt:lpwstr/>
      </vt:variant>
      <vt:variant>
        <vt:lpwstr>_Toc307995873</vt:lpwstr>
      </vt:variant>
      <vt:variant>
        <vt:i4>1835061</vt:i4>
      </vt:variant>
      <vt:variant>
        <vt:i4>1364</vt:i4>
      </vt:variant>
      <vt:variant>
        <vt:i4>0</vt:i4>
      </vt:variant>
      <vt:variant>
        <vt:i4>5</vt:i4>
      </vt:variant>
      <vt:variant>
        <vt:lpwstr/>
      </vt:variant>
      <vt:variant>
        <vt:lpwstr>_Toc307995872</vt:lpwstr>
      </vt:variant>
      <vt:variant>
        <vt:i4>1835061</vt:i4>
      </vt:variant>
      <vt:variant>
        <vt:i4>1358</vt:i4>
      </vt:variant>
      <vt:variant>
        <vt:i4>0</vt:i4>
      </vt:variant>
      <vt:variant>
        <vt:i4>5</vt:i4>
      </vt:variant>
      <vt:variant>
        <vt:lpwstr/>
      </vt:variant>
      <vt:variant>
        <vt:lpwstr>_Toc307995871</vt:lpwstr>
      </vt:variant>
      <vt:variant>
        <vt:i4>1835061</vt:i4>
      </vt:variant>
      <vt:variant>
        <vt:i4>1352</vt:i4>
      </vt:variant>
      <vt:variant>
        <vt:i4>0</vt:i4>
      </vt:variant>
      <vt:variant>
        <vt:i4>5</vt:i4>
      </vt:variant>
      <vt:variant>
        <vt:lpwstr/>
      </vt:variant>
      <vt:variant>
        <vt:lpwstr>_Toc307995870</vt:lpwstr>
      </vt:variant>
      <vt:variant>
        <vt:i4>1900597</vt:i4>
      </vt:variant>
      <vt:variant>
        <vt:i4>1346</vt:i4>
      </vt:variant>
      <vt:variant>
        <vt:i4>0</vt:i4>
      </vt:variant>
      <vt:variant>
        <vt:i4>5</vt:i4>
      </vt:variant>
      <vt:variant>
        <vt:lpwstr/>
      </vt:variant>
      <vt:variant>
        <vt:lpwstr>_Toc307995869</vt:lpwstr>
      </vt:variant>
      <vt:variant>
        <vt:i4>1900597</vt:i4>
      </vt:variant>
      <vt:variant>
        <vt:i4>1340</vt:i4>
      </vt:variant>
      <vt:variant>
        <vt:i4>0</vt:i4>
      </vt:variant>
      <vt:variant>
        <vt:i4>5</vt:i4>
      </vt:variant>
      <vt:variant>
        <vt:lpwstr/>
      </vt:variant>
      <vt:variant>
        <vt:lpwstr>_Toc307995868</vt:lpwstr>
      </vt:variant>
      <vt:variant>
        <vt:i4>1900597</vt:i4>
      </vt:variant>
      <vt:variant>
        <vt:i4>1334</vt:i4>
      </vt:variant>
      <vt:variant>
        <vt:i4>0</vt:i4>
      </vt:variant>
      <vt:variant>
        <vt:i4>5</vt:i4>
      </vt:variant>
      <vt:variant>
        <vt:lpwstr/>
      </vt:variant>
      <vt:variant>
        <vt:lpwstr>_Toc307995867</vt:lpwstr>
      </vt:variant>
      <vt:variant>
        <vt:i4>1900597</vt:i4>
      </vt:variant>
      <vt:variant>
        <vt:i4>1328</vt:i4>
      </vt:variant>
      <vt:variant>
        <vt:i4>0</vt:i4>
      </vt:variant>
      <vt:variant>
        <vt:i4>5</vt:i4>
      </vt:variant>
      <vt:variant>
        <vt:lpwstr/>
      </vt:variant>
      <vt:variant>
        <vt:lpwstr>_Toc307995866</vt:lpwstr>
      </vt:variant>
      <vt:variant>
        <vt:i4>1900597</vt:i4>
      </vt:variant>
      <vt:variant>
        <vt:i4>1322</vt:i4>
      </vt:variant>
      <vt:variant>
        <vt:i4>0</vt:i4>
      </vt:variant>
      <vt:variant>
        <vt:i4>5</vt:i4>
      </vt:variant>
      <vt:variant>
        <vt:lpwstr/>
      </vt:variant>
      <vt:variant>
        <vt:lpwstr>_Toc307995865</vt:lpwstr>
      </vt:variant>
      <vt:variant>
        <vt:i4>1900597</vt:i4>
      </vt:variant>
      <vt:variant>
        <vt:i4>1316</vt:i4>
      </vt:variant>
      <vt:variant>
        <vt:i4>0</vt:i4>
      </vt:variant>
      <vt:variant>
        <vt:i4>5</vt:i4>
      </vt:variant>
      <vt:variant>
        <vt:lpwstr/>
      </vt:variant>
      <vt:variant>
        <vt:lpwstr>_Toc307995864</vt:lpwstr>
      </vt:variant>
      <vt:variant>
        <vt:i4>1900597</vt:i4>
      </vt:variant>
      <vt:variant>
        <vt:i4>1310</vt:i4>
      </vt:variant>
      <vt:variant>
        <vt:i4>0</vt:i4>
      </vt:variant>
      <vt:variant>
        <vt:i4>5</vt:i4>
      </vt:variant>
      <vt:variant>
        <vt:lpwstr/>
      </vt:variant>
      <vt:variant>
        <vt:lpwstr>_Toc307995863</vt:lpwstr>
      </vt:variant>
      <vt:variant>
        <vt:i4>1900597</vt:i4>
      </vt:variant>
      <vt:variant>
        <vt:i4>1304</vt:i4>
      </vt:variant>
      <vt:variant>
        <vt:i4>0</vt:i4>
      </vt:variant>
      <vt:variant>
        <vt:i4>5</vt:i4>
      </vt:variant>
      <vt:variant>
        <vt:lpwstr/>
      </vt:variant>
      <vt:variant>
        <vt:lpwstr>_Toc307995862</vt:lpwstr>
      </vt:variant>
      <vt:variant>
        <vt:i4>1900597</vt:i4>
      </vt:variant>
      <vt:variant>
        <vt:i4>1298</vt:i4>
      </vt:variant>
      <vt:variant>
        <vt:i4>0</vt:i4>
      </vt:variant>
      <vt:variant>
        <vt:i4>5</vt:i4>
      </vt:variant>
      <vt:variant>
        <vt:lpwstr/>
      </vt:variant>
      <vt:variant>
        <vt:lpwstr>_Toc307995861</vt:lpwstr>
      </vt:variant>
      <vt:variant>
        <vt:i4>1900597</vt:i4>
      </vt:variant>
      <vt:variant>
        <vt:i4>1292</vt:i4>
      </vt:variant>
      <vt:variant>
        <vt:i4>0</vt:i4>
      </vt:variant>
      <vt:variant>
        <vt:i4>5</vt:i4>
      </vt:variant>
      <vt:variant>
        <vt:lpwstr/>
      </vt:variant>
      <vt:variant>
        <vt:lpwstr>_Toc307995860</vt:lpwstr>
      </vt:variant>
      <vt:variant>
        <vt:i4>1966133</vt:i4>
      </vt:variant>
      <vt:variant>
        <vt:i4>1286</vt:i4>
      </vt:variant>
      <vt:variant>
        <vt:i4>0</vt:i4>
      </vt:variant>
      <vt:variant>
        <vt:i4>5</vt:i4>
      </vt:variant>
      <vt:variant>
        <vt:lpwstr/>
      </vt:variant>
      <vt:variant>
        <vt:lpwstr>_Toc307995859</vt:lpwstr>
      </vt:variant>
      <vt:variant>
        <vt:i4>1966133</vt:i4>
      </vt:variant>
      <vt:variant>
        <vt:i4>1280</vt:i4>
      </vt:variant>
      <vt:variant>
        <vt:i4>0</vt:i4>
      </vt:variant>
      <vt:variant>
        <vt:i4>5</vt:i4>
      </vt:variant>
      <vt:variant>
        <vt:lpwstr/>
      </vt:variant>
      <vt:variant>
        <vt:lpwstr>_Toc307995858</vt:lpwstr>
      </vt:variant>
      <vt:variant>
        <vt:i4>1966133</vt:i4>
      </vt:variant>
      <vt:variant>
        <vt:i4>1274</vt:i4>
      </vt:variant>
      <vt:variant>
        <vt:i4>0</vt:i4>
      </vt:variant>
      <vt:variant>
        <vt:i4>5</vt:i4>
      </vt:variant>
      <vt:variant>
        <vt:lpwstr/>
      </vt:variant>
      <vt:variant>
        <vt:lpwstr>_Toc307995857</vt:lpwstr>
      </vt:variant>
      <vt:variant>
        <vt:i4>1966133</vt:i4>
      </vt:variant>
      <vt:variant>
        <vt:i4>1268</vt:i4>
      </vt:variant>
      <vt:variant>
        <vt:i4>0</vt:i4>
      </vt:variant>
      <vt:variant>
        <vt:i4>5</vt:i4>
      </vt:variant>
      <vt:variant>
        <vt:lpwstr/>
      </vt:variant>
      <vt:variant>
        <vt:lpwstr>_Toc307995856</vt:lpwstr>
      </vt:variant>
      <vt:variant>
        <vt:i4>1966133</vt:i4>
      </vt:variant>
      <vt:variant>
        <vt:i4>1262</vt:i4>
      </vt:variant>
      <vt:variant>
        <vt:i4>0</vt:i4>
      </vt:variant>
      <vt:variant>
        <vt:i4>5</vt:i4>
      </vt:variant>
      <vt:variant>
        <vt:lpwstr/>
      </vt:variant>
      <vt:variant>
        <vt:lpwstr>_Toc307995855</vt:lpwstr>
      </vt:variant>
      <vt:variant>
        <vt:i4>1966133</vt:i4>
      </vt:variant>
      <vt:variant>
        <vt:i4>1256</vt:i4>
      </vt:variant>
      <vt:variant>
        <vt:i4>0</vt:i4>
      </vt:variant>
      <vt:variant>
        <vt:i4>5</vt:i4>
      </vt:variant>
      <vt:variant>
        <vt:lpwstr/>
      </vt:variant>
      <vt:variant>
        <vt:lpwstr>_Toc307995854</vt:lpwstr>
      </vt:variant>
      <vt:variant>
        <vt:i4>1966133</vt:i4>
      </vt:variant>
      <vt:variant>
        <vt:i4>1250</vt:i4>
      </vt:variant>
      <vt:variant>
        <vt:i4>0</vt:i4>
      </vt:variant>
      <vt:variant>
        <vt:i4>5</vt:i4>
      </vt:variant>
      <vt:variant>
        <vt:lpwstr/>
      </vt:variant>
      <vt:variant>
        <vt:lpwstr>_Toc307995853</vt:lpwstr>
      </vt:variant>
      <vt:variant>
        <vt:i4>1966133</vt:i4>
      </vt:variant>
      <vt:variant>
        <vt:i4>1244</vt:i4>
      </vt:variant>
      <vt:variant>
        <vt:i4>0</vt:i4>
      </vt:variant>
      <vt:variant>
        <vt:i4>5</vt:i4>
      </vt:variant>
      <vt:variant>
        <vt:lpwstr/>
      </vt:variant>
      <vt:variant>
        <vt:lpwstr>_Toc307995852</vt:lpwstr>
      </vt:variant>
      <vt:variant>
        <vt:i4>1966133</vt:i4>
      </vt:variant>
      <vt:variant>
        <vt:i4>1238</vt:i4>
      </vt:variant>
      <vt:variant>
        <vt:i4>0</vt:i4>
      </vt:variant>
      <vt:variant>
        <vt:i4>5</vt:i4>
      </vt:variant>
      <vt:variant>
        <vt:lpwstr/>
      </vt:variant>
      <vt:variant>
        <vt:lpwstr>_Toc307995851</vt:lpwstr>
      </vt:variant>
      <vt:variant>
        <vt:i4>1966133</vt:i4>
      </vt:variant>
      <vt:variant>
        <vt:i4>1232</vt:i4>
      </vt:variant>
      <vt:variant>
        <vt:i4>0</vt:i4>
      </vt:variant>
      <vt:variant>
        <vt:i4>5</vt:i4>
      </vt:variant>
      <vt:variant>
        <vt:lpwstr/>
      </vt:variant>
      <vt:variant>
        <vt:lpwstr>_Toc307995850</vt:lpwstr>
      </vt:variant>
      <vt:variant>
        <vt:i4>2031669</vt:i4>
      </vt:variant>
      <vt:variant>
        <vt:i4>1226</vt:i4>
      </vt:variant>
      <vt:variant>
        <vt:i4>0</vt:i4>
      </vt:variant>
      <vt:variant>
        <vt:i4>5</vt:i4>
      </vt:variant>
      <vt:variant>
        <vt:lpwstr/>
      </vt:variant>
      <vt:variant>
        <vt:lpwstr>_Toc307995849</vt:lpwstr>
      </vt:variant>
      <vt:variant>
        <vt:i4>2031669</vt:i4>
      </vt:variant>
      <vt:variant>
        <vt:i4>1220</vt:i4>
      </vt:variant>
      <vt:variant>
        <vt:i4>0</vt:i4>
      </vt:variant>
      <vt:variant>
        <vt:i4>5</vt:i4>
      </vt:variant>
      <vt:variant>
        <vt:lpwstr/>
      </vt:variant>
      <vt:variant>
        <vt:lpwstr>_Toc307995848</vt:lpwstr>
      </vt:variant>
      <vt:variant>
        <vt:i4>2031669</vt:i4>
      </vt:variant>
      <vt:variant>
        <vt:i4>1214</vt:i4>
      </vt:variant>
      <vt:variant>
        <vt:i4>0</vt:i4>
      </vt:variant>
      <vt:variant>
        <vt:i4>5</vt:i4>
      </vt:variant>
      <vt:variant>
        <vt:lpwstr/>
      </vt:variant>
      <vt:variant>
        <vt:lpwstr>_Toc307995847</vt:lpwstr>
      </vt:variant>
      <vt:variant>
        <vt:i4>2031669</vt:i4>
      </vt:variant>
      <vt:variant>
        <vt:i4>1208</vt:i4>
      </vt:variant>
      <vt:variant>
        <vt:i4>0</vt:i4>
      </vt:variant>
      <vt:variant>
        <vt:i4>5</vt:i4>
      </vt:variant>
      <vt:variant>
        <vt:lpwstr/>
      </vt:variant>
      <vt:variant>
        <vt:lpwstr>_Toc307995846</vt:lpwstr>
      </vt:variant>
      <vt:variant>
        <vt:i4>2031669</vt:i4>
      </vt:variant>
      <vt:variant>
        <vt:i4>1202</vt:i4>
      </vt:variant>
      <vt:variant>
        <vt:i4>0</vt:i4>
      </vt:variant>
      <vt:variant>
        <vt:i4>5</vt:i4>
      </vt:variant>
      <vt:variant>
        <vt:lpwstr/>
      </vt:variant>
      <vt:variant>
        <vt:lpwstr>_Toc307995845</vt:lpwstr>
      </vt:variant>
      <vt:variant>
        <vt:i4>2031669</vt:i4>
      </vt:variant>
      <vt:variant>
        <vt:i4>1196</vt:i4>
      </vt:variant>
      <vt:variant>
        <vt:i4>0</vt:i4>
      </vt:variant>
      <vt:variant>
        <vt:i4>5</vt:i4>
      </vt:variant>
      <vt:variant>
        <vt:lpwstr/>
      </vt:variant>
      <vt:variant>
        <vt:lpwstr>_Toc307995844</vt:lpwstr>
      </vt:variant>
      <vt:variant>
        <vt:i4>2031669</vt:i4>
      </vt:variant>
      <vt:variant>
        <vt:i4>1190</vt:i4>
      </vt:variant>
      <vt:variant>
        <vt:i4>0</vt:i4>
      </vt:variant>
      <vt:variant>
        <vt:i4>5</vt:i4>
      </vt:variant>
      <vt:variant>
        <vt:lpwstr/>
      </vt:variant>
      <vt:variant>
        <vt:lpwstr>_Toc307995843</vt:lpwstr>
      </vt:variant>
      <vt:variant>
        <vt:i4>2031669</vt:i4>
      </vt:variant>
      <vt:variant>
        <vt:i4>1184</vt:i4>
      </vt:variant>
      <vt:variant>
        <vt:i4>0</vt:i4>
      </vt:variant>
      <vt:variant>
        <vt:i4>5</vt:i4>
      </vt:variant>
      <vt:variant>
        <vt:lpwstr/>
      </vt:variant>
      <vt:variant>
        <vt:lpwstr>_Toc307995842</vt:lpwstr>
      </vt:variant>
      <vt:variant>
        <vt:i4>2031669</vt:i4>
      </vt:variant>
      <vt:variant>
        <vt:i4>1178</vt:i4>
      </vt:variant>
      <vt:variant>
        <vt:i4>0</vt:i4>
      </vt:variant>
      <vt:variant>
        <vt:i4>5</vt:i4>
      </vt:variant>
      <vt:variant>
        <vt:lpwstr/>
      </vt:variant>
      <vt:variant>
        <vt:lpwstr>_Toc307995841</vt:lpwstr>
      </vt:variant>
      <vt:variant>
        <vt:i4>2031669</vt:i4>
      </vt:variant>
      <vt:variant>
        <vt:i4>1172</vt:i4>
      </vt:variant>
      <vt:variant>
        <vt:i4>0</vt:i4>
      </vt:variant>
      <vt:variant>
        <vt:i4>5</vt:i4>
      </vt:variant>
      <vt:variant>
        <vt:lpwstr/>
      </vt:variant>
      <vt:variant>
        <vt:lpwstr>_Toc307995840</vt:lpwstr>
      </vt:variant>
      <vt:variant>
        <vt:i4>1572917</vt:i4>
      </vt:variant>
      <vt:variant>
        <vt:i4>1166</vt:i4>
      </vt:variant>
      <vt:variant>
        <vt:i4>0</vt:i4>
      </vt:variant>
      <vt:variant>
        <vt:i4>5</vt:i4>
      </vt:variant>
      <vt:variant>
        <vt:lpwstr/>
      </vt:variant>
      <vt:variant>
        <vt:lpwstr>_Toc307995839</vt:lpwstr>
      </vt:variant>
      <vt:variant>
        <vt:i4>1572917</vt:i4>
      </vt:variant>
      <vt:variant>
        <vt:i4>1160</vt:i4>
      </vt:variant>
      <vt:variant>
        <vt:i4>0</vt:i4>
      </vt:variant>
      <vt:variant>
        <vt:i4>5</vt:i4>
      </vt:variant>
      <vt:variant>
        <vt:lpwstr/>
      </vt:variant>
      <vt:variant>
        <vt:lpwstr>_Toc307995838</vt:lpwstr>
      </vt:variant>
      <vt:variant>
        <vt:i4>1572917</vt:i4>
      </vt:variant>
      <vt:variant>
        <vt:i4>1154</vt:i4>
      </vt:variant>
      <vt:variant>
        <vt:i4>0</vt:i4>
      </vt:variant>
      <vt:variant>
        <vt:i4>5</vt:i4>
      </vt:variant>
      <vt:variant>
        <vt:lpwstr/>
      </vt:variant>
      <vt:variant>
        <vt:lpwstr>_Toc307995837</vt:lpwstr>
      </vt:variant>
      <vt:variant>
        <vt:i4>1572917</vt:i4>
      </vt:variant>
      <vt:variant>
        <vt:i4>1148</vt:i4>
      </vt:variant>
      <vt:variant>
        <vt:i4>0</vt:i4>
      </vt:variant>
      <vt:variant>
        <vt:i4>5</vt:i4>
      </vt:variant>
      <vt:variant>
        <vt:lpwstr/>
      </vt:variant>
      <vt:variant>
        <vt:lpwstr>_Toc307995836</vt:lpwstr>
      </vt:variant>
      <vt:variant>
        <vt:i4>1572917</vt:i4>
      </vt:variant>
      <vt:variant>
        <vt:i4>1142</vt:i4>
      </vt:variant>
      <vt:variant>
        <vt:i4>0</vt:i4>
      </vt:variant>
      <vt:variant>
        <vt:i4>5</vt:i4>
      </vt:variant>
      <vt:variant>
        <vt:lpwstr/>
      </vt:variant>
      <vt:variant>
        <vt:lpwstr>_Toc307995835</vt:lpwstr>
      </vt:variant>
      <vt:variant>
        <vt:i4>1572917</vt:i4>
      </vt:variant>
      <vt:variant>
        <vt:i4>1136</vt:i4>
      </vt:variant>
      <vt:variant>
        <vt:i4>0</vt:i4>
      </vt:variant>
      <vt:variant>
        <vt:i4>5</vt:i4>
      </vt:variant>
      <vt:variant>
        <vt:lpwstr/>
      </vt:variant>
      <vt:variant>
        <vt:lpwstr>_Toc307995834</vt:lpwstr>
      </vt:variant>
      <vt:variant>
        <vt:i4>1572917</vt:i4>
      </vt:variant>
      <vt:variant>
        <vt:i4>1130</vt:i4>
      </vt:variant>
      <vt:variant>
        <vt:i4>0</vt:i4>
      </vt:variant>
      <vt:variant>
        <vt:i4>5</vt:i4>
      </vt:variant>
      <vt:variant>
        <vt:lpwstr/>
      </vt:variant>
      <vt:variant>
        <vt:lpwstr>_Toc307995833</vt:lpwstr>
      </vt:variant>
      <vt:variant>
        <vt:i4>1572917</vt:i4>
      </vt:variant>
      <vt:variant>
        <vt:i4>1124</vt:i4>
      </vt:variant>
      <vt:variant>
        <vt:i4>0</vt:i4>
      </vt:variant>
      <vt:variant>
        <vt:i4>5</vt:i4>
      </vt:variant>
      <vt:variant>
        <vt:lpwstr/>
      </vt:variant>
      <vt:variant>
        <vt:lpwstr>_Toc307995832</vt:lpwstr>
      </vt:variant>
      <vt:variant>
        <vt:i4>1572917</vt:i4>
      </vt:variant>
      <vt:variant>
        <vt:i4>1118</vt:i4>
      </vt:variant>
      <vt:variant>
        <vt:i4>0</vt:i4>
      </vt:variant>
      <vt:variant>
        <vt:i4>5</vt:i4>
      </vt:variant>
      <vt:variant>
        <vt:lpwstr/>
      </vt:variant>
      <vt:variant>
        <vt:lpwstr>_Toc307995831</vt:lpwstr>
      </vt:variant>
      <vt:variant>
        <vt:i4>1572917</vt:i4>
      </vt:variant>
      <vt:variant>
        <vt:i4>1112</vt:i4>
      </vt:variant>
      <vt:variant>
        <vt:i4>0</vt:i4>
      </vt:variant>
      <vt:variant>
        <vt:i4>5</vt:i4>
      </vt:variant>
      <vt:variant>
        <vt:lpwstr/>
      </vt:variant>
      <vt:variant>
        <vt:lpwstr>_Toc307995830</vt:lpwstr>
      </vt:variant>
      <vt:variant>
        <vt:i4>1638453</vt:i4>
      </vt:variant>
      <vt:variant>
        <vt:i4>1106</vt:i4>
      </vt:variant>
      <vt:variant>
        <vt:i4>0</vt:i4>
      </vt:variant>
      <vt:variant>
        <vt:i4>5</vt:i4>
      </vt:variant>
      <vt:variant>
        <vt:lpwstr/>
      </vt:variant>
      <vt:variant>
        <vt:lpwstr>_Toc307995829</vt:lpwstr>
      </vt:variant>
      <vt:variant>
        <vt:i4>1638453</vt:i4>
      </vt:variant>
      <vt:variant>
        <vt:i4>1100</vt:i4>
      </vt:variant>
      <vt:variant>
        <vt:i4>0</vt:i4>
      </vt:variant>
      <vt:variant>
        <vt:i4>5</vt:i4>
      </vt:variant>
      <vt:variant>
        <vt:lpwstr/>
      </vt:variant>
      <vt:variant>
        <vt:lpwstr>_Toc307995828</vt:lpwstr>
      </vt:variant>
      <vt:variant>
        <vt:i4>1638453</vt:i4>
      </vt:variant>
      <vt:variant>
        <vt:i4>1094</vt:i4>
      </vt:variant>
      <vt:variant>
        <vt:i4>0</vt:i4>
      </vt:variant>
      <vt:variant>
        <vt:i4>5</vt:i4>
      </vt:variant>
      <vt:variant>
        <vt:lpwstr/>
      </vt:variant>
      <vt:variant>
        <vt:lpwstr>_Toc307995827</vt:lpwstr>
      </vt:variant>
      <vt:variant>
        <vt:i4>1638453</vt:i4>
      </vt:variant>
      <vt:variant>
        <vt:i4>1088</vt:i4>
      </vt:variant>
      <vt:variant>
        <vt:i4>0</vt:i4>
      </vt:variant>
      <vt:variant>
        <vt:i4>5</vt:i4>
      </vt:variant>
      <vt:variant>
        <vt:lpwstr/>
      </vt:variant>
      <vt:variant>
        <vt:lpwstr>_Toc307995826</vt:lpwstr>
      </vt:variant>
      <vt:variant>
        <vt:i4>1638453</vt:i4>
      </vt:variant>
      <vt:variant>
        <vt:i4>1082</vt:i4>
      </vt:variant>
      <vt:variant>
        <vt:i4>0</vt:i4>
      </vt:variant>
      <vt:variant>
        <vt:i4>5</vt:i4>
      </vt:variant>
      <vt:variant>
        <vt:lpwstr/>
      </vt:variant>
      <vt:variant>
        <vt:lpwstr>_Toc307995825</vt:lpwstr>
      </vt:variant>
      <vt:variant>
        <vt:i4>1638453</vt:i4>
      </vt:variant>
      <vt:variant>
        <vt:i4>1076</vt:i4>
      </vt:variant>
      <vt:variant>
        <vt:i4>0</vt:i4>
      </vt:variant>
      <vt:variant>
        <vt:i4>5</vt:i4>
      </vt:variant>
      <vt:variant>
        <vt:lpwstr/>
      </vt:variant>
      <vt:variant>
        <vt:lpwstr>_Toc307995824</vt:lpwstr>
      </vt:variant>
      <vt:variant>
        <vt:i4>1638453</vt:i4>
      </vt:variant>
      <vt:variant>
        <vt:i4>1070</vt:i4>
      </vt:variant>
      <vt:variant>
        <vt:i4>0</vt:i4>
      </vt:variant>
      <vt:variant>
        <vt:i4>5</vt:i4>
      </vt:variant>
      <vt:variant>
        <vt:lpwstr/>
      </vt:variant>
      <vt:variant>
        <vt:lpwstr>_Toc307995823</vt:lpwstr>
      </vt:variant>
      <vt:variant>
        <vt:i4>1638453</vt:i4>
      </vt:variant>
      <vt:variant>
        <vt:i4>1064</vt:i4>
      </vt:variant>
      <vt:variant>
        <vt:i4>0</vt:i4>
      </vt:variant>
      <vt:variant>
        <vt:i4>5</vt:i4>
      </vt:variant>
      <vt:variant>
        <vt:lpwstr/>
      </vt:variant>
      <vt:variant>
        <vt:lpwstr>_Toc307995822</vt:lpwstr>
      </vt:variant>
      <vt:variant>
        <vt:i4>1638453</vt:i4>
      </vt:variant>
      <vt:variant>
        <vt:i4>1058</vt:i4>
      </vt:variant>
      <vt:variant>
        <vt:i4>0</vt:i4>
      </vt:variant>
      <vt:variant>
        <vt:i4>5</vt:i4>
      </vt:variant>
      <vt:variant>
        <vt:lpwstr/>
      </vt:variant>
      <vt:variant>
        <vt:lpwstr>_Toc307995821</vt:lpwstr>
      </vt:variant>
      <vt:variant>
        <vt:i4>1638453</vt:i4>
      </vt:variant>
      <vt:variant>
        <vt:i4>1052</vt:i4>
      </vt:variant>
      <vt:variant>
        <vt:i4>0</vt:i4>
      </vt:variant>
      <vt:variant>
        <vt:i4>5</vt:i4>
      </vt:variant>
      <vt:variant>
        <vt:lpwstr/>
      </vt:variant>
      <vt:variant>
        <vt:lpwstr>_Toc307995820</vt:lpwstr>
      </vt:variant>
      <vt:variant>
        <vt:i4>1703989</vt:i4>
      </vt:variant>
      <vt:variant>
        <vt:i4>1046</vt:i4>
      </vt:variant>
      <vt:variant>
        <vt:i4>0</vt:i4>
      </vt:variant>
      <vt:variant>
        <vt:i4>5</vt:i4>
      </vt:variant>
      <vt:variant>
        <vt:lpwstr/>
      </vt:variant>
      <vt:variant>
        <vt:lpwstr>_Toc307995819</vt:lpwstr>
      </vt:variant>
      <vt:variant>
        <vt:i4>1703989</vt:i4>
      </vt:variant>
      <vt:variant>
        <vt:i4>1040</vt:i4>
      </vt:variant>
      <vt:variant>
        <vt:i4>0</vt:i4>
      </vt:variant>
      <vt:variant>
        <vt:i4>5</vt:i4>
      </vt:variant>
      <vt:variant>
        <vt:lpwstr/>
      </vt:variant>
      <vt:variant>
        <vt:lpwstr>_Toc307995818</vt:lpwstr>
      </vt:variant>
      <vt:variant>
        <vt:i4>1703989</vt:i4>
      </vt:variant>
      <vt:variant>
        <vt:i4>1034</vt:i4>
      </vt:variant>
      <vt:variant>
        <vt:i4>0</vt:i4>
      </vt:variant>
      <vt:variant>
        <vt:i4>5</vt:i4>
      </vt:variant>
      <vt:variant>
        <vt:lpwstr/>
      </vt:variant>
      <vt:variant>
        <vt:lpwstr>_Toc307995817</vt:lpwstr>
      </vt:variant>
      <vt:variant>
        <vt:i4>1703989</vt:i4>
      </vt:variant>
      <vt:variant>
        <vt:i4>1028</vt:i4>
      </vt:variant>
      <vt:variant>
        <vt:i4>0</vt:i4>
      </vt:variant>
      <vt:variant>
        <vt:i4>5</vt:i4>
      </vt:variant>
      <vt:variant>
        <vt:lpwstr/>
      </vt:variant>
      <vt:variant>
        <vt:lpwstr>_Toc307995816</vt:lpwstr>
      </vt:variant>
      <vt:variant>
        <vt:i4>1703989</vt:i4>
      </vt:variant>
      <vt:variant>
        <vt:i4>1022</vt:i4>
      </vt:variant>
      <vt:variant>
        <vt:i4>0</vt:i4>
      </vt:variant>
      <vt:variant>
        <vt:i4>5</vt:i4>
      </vt:variant>
      <vt:variant>
        <vt:lpwstr/>
      </vt:variant>
      <vt:variant>
        <vt:lpwstr>_Toc307995815</vt:lpwstr>
      </vt:variant>
      <vt:variant>
        <vt:i4>1703989</vt:i4>
      </vt:variant>
      <vt:variant>
        <vt:i4>1016</vt:i4>
      </vt:variant>
      <vt:variant>
        <vt:i4>0</vt:i4>
      </vt:variant>
      <vt:variant>
        <vt:i4>5</vt:i4>
      </vt:variant>
      <vt:variant>
        <vt:lpwstr/>
      </vt:variant>
      <vt:variant>
        <vt:lpwstr>_Toc307995814</vt:lpwstr>
      </vt:variant>
      <vt:variant>
        <vt:i4>1703989</vt:i4>
      </vt:variant>
      <vt:variant>
        <vt:i4>1010</vt:i4>
      </vt:variant>
      <vt:variant>
        <vt:i4>0</vt:i4>
      </vt:variant>
      <vt:variant>
        <vt:i4>5</vt:i4>
      </vt:variant>
      <vt:variant>
        <vt:lpwstr/>
      </vt:variant>
      <vt:variant>
        <vt:lpwstr>_Toc307995813</vt:lpwstr>
      </vt:variant>
      <vt:variant>
        <vt:i4>1703989</vt:i4>
      </vt:variant>
      <vt:variant>
        <vt:i4>1004</vt:i4>
      </vt:variant>
      <vt:variant>
        <vt:i4>0</vt:i4>
      </vt:variant>
      <vt:variant>
        <vt:i4>5</vt:i4>
      </vt:variant>
      <vt:variant>
        <vt:lpwstr/>
      </vt:variant>
      <vt:variant>
        <vt:lpwstr>_Toc307995812</vt:lpwstr>
      </vt:variant>
      <vt:variant>
        <vt:i4>1703989</vt:i4>
      </vt:variant>
      <vt:variant>
        <vt:i4>998</vt:i4>
      </vt:variant>
      <vt:variant>
        <vt:i4>0</vt:i4>
      </vt:variant>
      <vt:variant>
        <vt:i4>5</vt:i4>
      </vt:variant>
      <vt:variant>
        <vt:lpwstr/>
      </vt:variant>
      <vt:variant>
        <vt:lpwstr>_Toc307995811</vt:lpwstr>
      </vt:variant>
      <vt:variant>
        <vt:i4>1703989</vt:i4>
      </vt:variant>
      <vt:variant>
        <vt:i4>992</vt:i4>
      </vt:variant>
      <vt:variant>
        <vt:i4>0</vt:i4>
      </vt:variant>
      <vt:variant>
        <vt:i4>5</vt:i4>
      </vt:variant>
      <vt:variant>
        <vt:lpwstr/>
      </vt:variant>
      <vt:variant>
        <vt:lpwstr>_Toc307995810</vt:lpwstr>
      </vt:variant>
      <vt:variant>
        <vt:i4>1769525</vt:i4>
      </vt:variant>
      <vt:variant>
        <vt:i4>986</vt:i4>
      </vt:variant>
      <vt:variant>
        <vt:i4>0</vt:i4>
      </vt:variant>
      <vt:variant>
        <vt:i4>5</vt:i4>
      </vt:variant>
      <vt:variant>
        <vt:lpwstr/>
      </vt:variant>
      <vt:variant>
        <vt:lpwstr>_Toc307995809</vt:lpwstr>
      </vt:variant>
      <vt:variant>
        <vt:i4>1769525</vt:i4>
      </vt:variant>
      <vt:variant>
        <vt:i4>980</vt:i4>
      </vt:variant>
      <vt:variant>
        <vt:i4>0</vt:i4>
      </vt:variant>
      <vt:variant>
        <vt:i4>5</vt:i4>
      </vt:variant>
      <vt:variant>
        <vt:lpwstr/>
      </vt:variant>
      <vt:variant>
        <vt:lpwstr>_Toc307995808</vt:lpwstr>
      </vt:variant>
      <vt:variant>
        <vt:i4>1769525</vt:i4>
      </vt:variant>
      <vt:variant>
        <vt:i4>974</vt:i4>
      </vt:variant>
      <vt:variant>
        <vt:i4>0</vt:i4>
      </vt:variant>
      <vt:variant>
        <vt:i4>5</vt:i4>
      </vt:variant>
      <vt:variant>
        <vt:lpwstr/>
      </vt:variant>
      <vt:variant>
        <vt:lpwstr>_Toc307995807</vt:lpwstr>
      </vt:variant>
      <vt:variant>
        <vt:i4>1769525</vt:i4>
      </vt:variant>
      <vt:variant>
        <vt:i4>968</vt:i4>
      </vt:variant>
      <vt:variant>
        <vt:i4>0</vt:i4>
      </vt:variant>
      <vt:variant>
        <vt:i4>5</vt:i4>
      </vt:variant>
      <vt:variant>
        <vt:lpwstr/>
      </vt:variant>
      <vt:variant>
        <vt:lpwstr>_Toc307995806</vt:lpwstr>
      </vt:variant>
      <vt:variant>
        <vt:i4>1769525</vt:i4>
      </vt:variant>
      <vt:variant>
        <vt:i4>962</vt:i4>
      </vt:variant>
      <vt:variant>
        <vt:i4>0</vt:i4>
      </vt:variant>
      <vt:variant>
        <vt:i4>5</vt:i4>
      </vt:variant>
      <vt:variant>
        <vt:lpwstr/>
      </vt:variant>
      <vt:variant>
        <vt:lpwstr>_Toc307995805</vt:lpwstr>
      </vt:variant>
      <vt:variant>
        <vt:i4>1769525</vt:i4>
      </vt:variant>
      <vt:variant>
        <vt:i4>956</vt:i4>
      </vt:variant>
      <vt:variant>
        <vt:i4>0</vt:i4>
      </vt:variant>
      <vt:variant>
        <vt:i4>5</vt:i4>
      </vt:variant>
      <vt:variant>
        <vt:lpwstr/>
      </vt:variant>
      <vt:variant>
        <vt:lpwstr>_Toc307995804</vt:lpwstr>
      </vt:variant>
      <vt:variant>
        <vt:i4>1769525</vt:i4>
      </vt:variant>
      <vt:variant>
        <vt:i4>950</vt:i4>
      </vt:variant>
      <vt:variant>
        <vt:i4>0</vt:i4>
      </vt:variant>
      <vt:variant>
        <vt:i4>5</vt:i4>
      </vt:variant>
      <vt:variant>
        <vt:lpwstr/>
      </vt:variant>
      <vt:variant>
        <vt:lpwstr>_Toc307995803</vt:lpwstr>
      </vt:variant>
      <vt:variant>
        <vt:i4>1769525</vt:i4>
      </vt:variant>
      <vt:variant>
        <vt:i4>944</vt:i4>
      </vt:variant>
      <vt:variant>
        <vt:i4>0</vt:i4>
      </vt:variant>
      <vt:variant>
        <vt:i4>5</vt:i4>
      </vt:variant>
      <vt:variant>
        <vt:lpwstr/>
      </vt:variant>
      <vt:variant>
        <vt:lpwstr>_Toc307995802</vt:lpwstr>
      </vt:variant>
      <vt:variant>
        <vt:i4>1769525</vt:i4>
      </vt:variant>
      <vt:variant>
        <vt:i4>938</vt:i4>
      </vt:variant>
      <vt:variant>
        <vt:i4>0</vt:i4>
      </vt:variant>
      <vt:variant>
        <vt:i4>5</vt:i4>
      </vt:variant>
      <vt:variant>
        <vt:lpwstr/>
      </vt:variant>
      <vt:variant>
        <vt:lpwstr>_Toc307995801</vt:lpwstr>
      </vt:variant>
      <vt:variant>
        <vt:i4>1769525</vt:i4>
      </vt:variant>
      <vt:variant>
        <vt:i4>932</vt:i4>
      </vt:variant>
      <vt:variant>
        <vt:i4>0</vt:i4>
      </vt:variant>
      <vt:variant>
        <vt:i4>5</vt:i4>
      </vt:variant>
      <vt:variant>
        <vt:lpwstr/>
      </vt:variant>
      <vt:variant>
        <vt:lpwstr>_Toc307995800</vt:lpwstr>
      </vt:variant>
      <vt:variant>
        <vt:i4>1179706</vt:i4>
      </vt:variant>
      <vt:variant>
        <vt:i4>926</vt:i4>
      </vt:variant>
      <vt:variant>
        <vt:i4>0</vt:i4>
      </vt:variant>
      <vt:variant>
        <vt:i4>5</vt:i4>
      </vt:variant>
      <vt:variant>
        <vt:lpwstr/>
      </vt:variant>
      <vt:variant>
        <vt:lpwstr>_Toc307995799</vt:lpwstr>
      </vt:variant>
      <vt:variant>
        <vt:i4>1179706</vt:i4>
      </vt:variant>
      <vt:variant>
        <vt:i4>920</vt:i4>
      </vt:variant>
      <vt:variant>
        <vt:i4>0</vt:i4>
      </vt:variant>
      <vt:variant>
        <vt:i4>5</vt:i4>
      </vt:variant>
      <vt:variant>
        <vt:lpwstr/>
      </vt:variant>
      <vt:variant>
        <vt:lpwstr>_Toc307995798</vt:lpwstr>
      </vt:variant>
      <vt:variant>
        <vt:i4>1179706</vt:i4>
      </vt:variant>
      <vt:variant>
        <vt:i4>914</vt:i4>
      </vt:variant>
      <vt:variant>
        <vt:i4>0</vt:i4>
      </vt:variant>
      <vt:variant>
        <vt:i4>5</vt:i4>
      </vt:variant>
      <vt:variant>
        <vt:lpwstr/>
      </vt:variant>
      <vt:variant>
        <vt:lpwstr>_Toc307995797</vt:lpwstr>
      </vt:variant>
      <vt:variant>
        <vt:i4>1179706</vt:i4>
      </vt:variant>
      <vt:variant>
        <vt:i4>908</vt:i4>
      </vt:variant>
      <vt:variant>
        <vt:i4>0</vt:i4>
      </vt:variant>
      <vt:variant>
        <vt:i4>5</vt:i4>
      </vt:variant>
      <vt:variant>
        <vt:lpwstr/>
      </vt:variant>
      <vt:variant>
        <vt:lpwstr>_Toc307995796</vt:lpwstr>
      </vt:variant>
      <vt:variant>
        <vt:i4>1179706</vt:i4>
      </vt:variant>
      <vt:variant>
        <vt:i4>902</vt:i4>
      </vt:variant>
      <vt:variant>
        <vt:i4>0</vt:i4>
      </vt:variant>
      <vt:variant>
        <vt:i4>5</vt:i4>
      </vt:variant>
      <vt:variant>
        <vt:lpwstr/>
      </vt:variant>
      <vt:variant>
        <vt:lpwstr>_Toc307995795</vt:lpwstr>
      </vt:variant>
      <vt:variant>
        <vt:i4>1179706</vt:i4>
      </vt:variant>
      <vt:variant>
        <vt:i4>896</vt:i4>
      </vt:variant>
      <vt:variant>
        <vt:i4>0</vt:i4>
      </vt:variant>
      <vt:variant>
        <vt:i4>5</vt:i4>
      </vt:variant>
      <vt:variant>
        <vt:lpwstr/>
      </vt:variant>
      <vt:variant>
        <vt:lpwstr>_Toc307995794</vt:lpwstr>
      </vt:variant>
      <vt:variant>
        <vt:i4>1179706</vt:i4>
      </vt:variant>
      <vt:variant>
        <vt:i4>890</vt:i4>
      </vt:variant>
      <vt:variant>
        <vt:i4>0</vt:i4>
      </vt:variant>
      <vt:variant>
        <vt:i4>5</vt:i4>
      </vt:variant>
      <vt:variant>
        <vt:lpwstr/>
      </vt:variant>
      <vt:variant>
        <vt:lpwstr>_Toc307995793</vt:lpwstr>
      </vt:variant>
      <vt:variant>
        <vt:i4>1179706</vt:i4>
      </vt:variant>
      <vt:variant>
        <vt:i4>884</vt:i4>
      </vt:variant>
      <vt:variant>
        <vt:i4>0</vt:i4>
      </vt:variant>
      <vt:variant>
        <vt:i4>5</vt:i4>
      </vt:variant>
      <vt:variant>
        <vt:lpwstr/>
      </vt:variant>
      <vt:variant>
        <vt:lpwstr>_Toc307995792</vt:lpwstr>
      </vt:variant>
      <vt:variant>
        <vt:i4>1179706</vt:i4>
      </vt:variant>
      <vt:variant>
        <vt:i4>878</vt:i4>
      </vt:variant>
      <vt:variant>
        <vt:i4>0</vt:i4>
      </vt:variant>
      <vt:variant>
        <vt:i4>5</vt:i4>
      </vt:variant>
      <vt:variant>
        <vt:lpwstr/>
      </vt:variant>
      <vt:variant>
        <vt:lpwstr>_Toc307995791</vt:lpwstr>
      </vt:variant>
      <vt:variant>
        <vt:i4>1179706</vt:i4>
      </vt:variant>
      <vt:variant>
        <vt:i4>872</vt:i4>
      </vt:variant>
      <vt:variant>
        <vt:i4>0</vt:i4>
      </vt:variant>
      <vt:variant>
        <vt:i4>5</vt:i4>
      </vt:variant>
      <vt:variant>
        <vt:lpwstr/>
      </vt:variant>
      <vt:variant>
        <vt:lpwstr>_Toc307995790</vt:lpwstr>
      </vt:variant>
      <vt:variant>
        <vt:i4>1245242</vt:i4>
      </vt:variant>
      <vt:variant>
        <vt:i4>866</vt:i4>
      </vt:variant>
      <vt:variant>
        <vt:i4>0</vt:i4>
      </vt:variant>
      <vt:variant>
        <vt:i4>5</vt:i4>
      </vt:variant>
      <vt:variant>
        <vt:lpwstr/>
      </vt:variant>
      <vt:variant>
        <vt:lpwstr>_Toc307995789</vt:lpwstr>
      </vt:variant>
      <vt:variant>
        <vt:i4>1245242</vt:i4>
      </vt:variant>
      <vt:variant>
        <vt:i4>860</vt:i4>
      </vt:variant>
      <vt:variant>
        <vt:i4>0</vt:i4>
      </vt:variant>
      <vt:variant>
        <vt:i4>5</vt:i4>
      </vt:variant>
      <vt:variant>
        <vt:lpwstr/>
      </vt:variant>
      <vt:variant>
        <vt:lpwstr>_Toc307995788</vt:lpwstr>
      </vt:variant>
      <vt:variant>
        <vt:i4>1245242</vt:i4>
      </vt:variant>
      <vt:variant>
        <vt:i4>854</vt:i4>
      </vt:variant>
      <vt:variant>
        <vt:i4>0</vt:i4>
      </vt:variant>
      <vt:variant>
        <vt:i4>5</vt:i4>
      </vt:variant>
      <vt:variant>
        <vt:lpwstr/>
      </vt:variant>
      <vt:variant>
        <vt:lpwstr>_Toc307995787</vt:lpwstr>
      </vt:variant>
      <vt:variant>
        <vt:i4>1245242</vt:i4>
      </vt:variant>
      <vt:variant>
        <vt:i4>848</vt:i4>
      </vt:variant>
      <vt:variant>
        <vt:i4>0</vt:i4>
      </vt:variant>
      <vt:variant>
        <vt:i4>5</vt:i4>
      </vt:variant>
      <vt:variant>
        <vt:lpwstr/>
      </vt:variant>
      <vt:variant>
        <vt:lpwstr>_Toc307995786</vt:lpwstr>
      </vt:variant>
      <vt:variant>
        <vt:i4>1245242</vt:i4>
      </vt:variant>
      <vt:variant>
        <vt:i4>842</vt:i4>
      </vt:variant>
      <vt:variant>
        <vt:i4>0</vt:i4>
      </vt:variant>
      <vt:variant>
        <vt:i4>5</vt:i4>
      </vt:variant>
      <vt:variant>
        <vt:lpwstr/>
      </vt:variant>
      <vt:variant>
        <vt:lpwstr>_Toc307995785</vt:lpwstr>
      </vt:variant>
      <vt:variant>
        <vt:i4>1245242</vt:i4>
      </vt:variant>
      <vt:variant>
        <vt:i4>836</vt:i4>
      </vt:variant>
      <vt:variant>
        <vt:i4>0</vt:i4>
      </vt:variant>
      <vt:variant>
        <vt:i4>5</vt:i4>
      </vt:variant>
      <vt:variant>
        <vt:lpwstr/>
      </vt:variant>
      <vt:variant>
        <vt:lpwstr>_Toc307995784</vt:lpwstr>
      </vt:variant>
      <vt:variant>
        <vt:i4>1245242</vt:i4>
      </vt:variant>
      <vt:variant>
        <vt:i4>830</vt:i4>
      </vt:variant>
      <vt:variant>
        <vt:i4>0</vt:i4>
      </vt:variant>
      <vt:variant>
        <vt:i4>5</vt:i4>
      </vt:variant>
      <vt:variant>
        <vt:lpwstr/>
      </vt:variant>
      <vt:variant>
        <vt:lpwstr>_Toc307995783</vt:lpwstr>
      </vt:variant>
      <vt:variant>
        <vt:i4>1245242</vt:i4>
      </vt:variant>
      <vt:variant>
        <vt:i4>824</vt:i4>
      </vt:variant>
      <vt:variant>
        <vt:i4>0</vt:i4>
      </vt:variant>
      <vt:variant>
        <vt:i4>5</vt:i4>
      </vt:variant>
      <vt:variant>
        <vt:lpwstr/>
      </vt:variant>
      <vt:variant>
        <vt:lpwstr>_Toc307995782</vt:lpwstr>
      </vt:variant>
      <vt:variant>
        <vt:i4>1245242</vt:i4>
      </vt:variant>
      <vt:variant>
        <vt:i4>818</vt:i4>
      </vt:variant>
      <vt:variant>
        <vt:i4>0</vt:i4>
      </vt:variant>
      <vt:variant>
        <vt:i4>5</vt:i4>
      </vt:variant>
      <vt:variant>
        <vt:lpwstr/>
      </vt:variant>
      <vt:variant>
        <vt:lpwstr>_Toc307995781</vt:lpwstr>
      </vt:variant>
      <vt:variant>
        <vt:i4>1245242</vt:i4>
      </vt:variant>
      <vt:variant>
        <vt:i4>812</vt:i4>
      </vt:variant>
      <vt:variant>
        <vt:i4>0</vt:i4>
      </vt:variant>
      <vt:variant>
        <vt:i4>5</vt:i4>
      </vt:variant>
      <vt:variant>
        <vt:lpwstr/>
      </vt:variant>
      <vt:variant>
        <vt:lpwstr>_Toc307995780</vt:lpwstr>
      </vt:variant>
      <vt:variant>
        <vt:i4>1835066</vt:i4>
      </vt:variant>
      <vt:variant>
        <vt:i4>806</vt:i4>
      </vt:variant>
      <vt:variant>
        <vt:i4>0</vt:i4>
      </vt:variant>
      <vt:variant>
        <vt:i4>5</vt:i4>
      </vt:variant>
      <vt:variant>
        <vt:lpwstr/>
      </vt:variant>
      <vt:variant>
        <vt:lpwstr>_Toc307995779</vt:lpwstr>
      </vt:variant>
      <vt:variant>
        <vt:i4>1835066</vt:i4>
      </vt:variant>
      <vt:variant>
        <vt:i4>800</vt:i4>
      </vt:variant>
      <vt:variant>
        <vt:i4>0</vt:i4>
      </vt:variant>
      <vt:variant>
        <vt:i4>5</vt:i4>
      </vt:variant>
      <vt:variant>
        <vt:lpwstr/>
      </vt:variant>
      <vt:variant>
        <vt:lpwstr>_Toc307995778</vt:lpwstr>
      </vt:variant>
      <vt:variant>
        <vt:i4>1835066</vt:i4>
      </vt:variant>
      <vt:variant>
        <vt:i4>794</vt:i4>
      </vt:variant>
      <vt:variant>
        <vt:i4>0</vt:i4>
      </vt:variant>
      <vt:variant>
        <vt:i4>5</vt:i4>
      </vt:variant>
      <vt:variant>
        <vt:lpwstr/>
      </vt:variant>
      <vt:variant>
        <vt:lpwstr>_Toc307995777</vt:lpwstr>
      </vt:variant>
      <vt:variant>
        <vt:i4>1835066</vt:i4>
      </vt:variant>
      <vt:variant>
        <vt:i4>788</vt:i4>
      </vt:variant>
      <vt:variant>
        <vt:i4>0</vt:i4>
      </vt:variant>
      <vt:variant>
        <vt:i4>5</vt:i4>
      </vt:variant>
      <vt:variant>
        <vt:lpwstr/>
      </vt:variant>
      <vt:variant>
        <vt:lpwstr>_Toc307995776</vt:lpwstr>
      </vt:variant>
      <vt:variant>
        <vt:i4>1835066</vt:i4>
      </vt:variant>
      <vt:variant>
        <vt:i4>782</vt:i4>
      </vt:variant>
      <vt:variant>
        <vt:i4>0</vt:i4>
      </vt:variant>
      <vt:variant>
        <vt:i4>5</vt:i4>
      </vt:variant>
      <vt:variant>
        <vt:lpwstr/>
      </vt:variant>
      <vt:variant>
        <vt:lpwstr>_Toc307995775</vt:lpwstr>
      </vt:variant>
      <vt:variant>
        <vt:i4>1835066</vt:i4>
      </vt:variant>
      <vt:variant>
        <vt:i4>776</vt:i4>
      </vt:variant>
      <vt:variant>
        <vt:i4>0</vt:i4>
      </vt:variant>
      <vt:variant>
        <vt:i4>5</vt:i4>
      </vt:variant>
      <vt:variant>
        <vt:lpwstr/>
      </vt:variant>
      <vt:variant>
        <vt:lpwstr>_Toc307995774</vt:lpwstr>
      </vt:variant>
      <vt:variant>
        <vt:i4>1835066</vt:i4>
      </vt:variant>
      <vt:variant>
        <vt:i4>770</vt:i4>
      </vt:variant>
      <vt:variant>
        <vt:i4>0</vt:i4>
      </vt:variant>
      <vt:variant>
        <vt:i4>5</vt:i4>
      </vt:variant>
      <vt:variant>
        <vt:lpwstr/>
      </vt:variant>
      <vt:variant>
        <vt:lpwstr>_Toc307995773</vt:lpwstr>
      </vt:variant>
      <vt:variant>
        <vt:i4>1835066</vt:i4>
      </vt:variant>
      <vt:variant>
        <vt:i4>764</vt:i4>
      </vt:variant>
      <vt:variant>
        <vt:i4>0</vt:i4>
      </vt:variant>
      <vt:variant>
        <vt:i4>5</vt:i4>
      </vt:variant>
      <vt:variant>
        <vt:lpwstr/>
      </vt:variant>
      <vt:variant>
        <vt:lpwstr>_Toc307995772</vt:lpwstr>
      </vt:variant>
      <vt:variant>
        <vt:i4>1835066</vt:i4>
      </vt:variant>
      <vt:variant>
        <vt:i4>758</vt:i4>
      </vt:variant>
      <vt:variant>
        <vt:i4>0</vt:i4>
      </vt:variant>
      <vt:variant>
        <vt:i4>5</vt:i4>
      </vt:variant>
      <vt:variant>
        <vt:lpwstr/>
      </vt:variant>
      <vt:variant>
        <vt:lpwstr>_Toc307995771</vt:lpwstr>
      </vt:variant>
      <vt:variant>
        <vt:i4>1835066</vt:i4>
      </vt:variant>
      <vt:variant>
        <vt:i4>752</vt:i4>
      </vt:variant>
      <vt:variant>
        <vt:i4>0</vt:i4>
      </vt:variant>
      <vt:variant>
        <vt:i4>5</vt:i4>
      </vt:variant>
      <vt:variant>
        <vt:lpwstr/>
      </vt:variant>
      <vt:variant>
        <vt:lpwstr>_Toc307995770</vt:lpwstr>
      </vt:variant>
      <vt:variant>
        <vt:i4>1900602</vt:i4>
      </vt:variant>
      <vt:variant>
        <vt:i4>746</vt:i4>
      </vt:variant>
      <vt:variant>
        <vt:i4>0</vt:i4>
      </vt:variant>
      <vt:variant>
        <vt:i4>5</vt:i4>
      </vt:variant>
      <vt:variant>
        <vt:lpwstr/>
      </vt:variant>
      <vt:variant>
        <vt:lpwstr>_Toc307995769</vt:lpwstr>
      </vt:variant>
      <vt:variant>
        <vt:i4>1900602</vt:i4>
      </vt:variant>
      <vt:variant>
        <vt:i4>740</vt:i4>
      </vt:variant>
      <vt:variant>
        <vt:i4>0</vt:i4>
      </vt:variant>
      <vt:variant>
        <vt:i4>5</vt:i4>
      </vt:variant>
      <vt:variant>
        <vt:lpwstr/>
      </vt:variant>
      <vt:variant>
        <vt:lpwstr>_Toc307995768</vt:lpwstr>
      </vt:variant>
      <vt:variant>
        <vt:i4>1900602</vt:i4>
      </vt:variant>
      <vt:variant>
        <vt:i4>734</vt:i4>
      </vt:variant>
      <vt:variant>
        <vt:i4>0</vt:i4>
      </vt:variant>
      <vt:variant>
        <vt:i4>5</vt:i4>
      </vt:variant>
      <vt:variant>
        <vt:lpwstr/>
      </vt:variant>
      <vt:variant>
        <vt:lpwstr>_Toc307995767</vt:lpwstr>
      </vt:variant>
      <vt:variant>
        <vt:i4>1900602</vt:i4>
      </vt:variant>
      <vt:variant>
        <vt:i4>728</vt:i4>
      </vt:variant>
      <vt:variant>
        <vt:i4>0</vt:i4>
      </vt:variant>
      <vt:variant>
        <vt:i4>5</vt:i4>
      </vt:variant>
      <vt:variant>
        <vt:lpwstr/>
      </vt:variant>
      <vt:variant>
        <vt:lpwstr>_Toc307995766</vt:lpwstr>
      </vt:variant>
      <vt:variant>
        <vt:i4>1900602</vt:i4>
      </vt:variant>
      <vt:variant>
        <vt:i4>722</vt:i4>
      </vt:variant>
      <vt:variant>
        <vt:i4>0</vt:i4>
      </vt:variant>
      <vt:variant>
        <vt:i4>5</vt:i4>
      </vt:variant>
      <vt:variant>
        <vt:lpwstr/>
      </vt:variant>
      <vt:variant>
        <vt:lpwstr>_Toc307995765</vt:lpwstr>
      </vt:variant>
      <vt:variant>
        <vt:i4>1900602</vt:i4>
      </vt:variant>
      <vt:variant>
        <vt:i4>716</vt:i4>
      </vt:variant>
      <vt:variant>
        <vt:i4>0</vt:i4>
      </vt:variant>
      <vt:variant>
        <vt:i4>5</vt:i4>
      </vt:variant>
      <vt:variant>
        <vt:lpwstr/>
      </vt:variant>
      <vt:variant>
        <vt:lpwstr>_Toc307995764</vt:lpwstr>
      </vt:variant>
      <vt:variant>
        <vt:i4>1900602</vt:i4>
      </vt:variant>
      <vt:variant>
        <vt:i4>710</vt:i4>
      </vt:variant>
      <vt:variant>
        <vt:i4>0</vt:i4>
      </vt:variant>
      <vt:variant>
        <vt:i4>5</vt:i4>
      </vt:variant>
      <vt:variant>
        <vt:lpwstr/>
      </vt:variant>
      <vt:variant>
        <vt:lpwstr>_Toc307995763</vt:lpwstr>
      </vt:variant>
      <vt:variant>
        <vt:i4>1900602</vt:i4>
      </vt:variant>
      <vt:variant>
        <vt:i4>704</vt:i4>
      </vt:variant>
      <vt:variant>
        <vt:i4>0</vt:i4>
      </vt:variant>
      <vt:variant>
        <vt:i4>5</vt:i4>
      </vt:variant>
      <vt:variant>
        <vt:lpwstr/>
      </vt:variant>
      <vt:variant>
        <vt:lpwstr>_Toc307995762</vt:lpwstr>
      </vt:variant>
      <vt:variant>
        <vt:i4>1900602</vt:i4>
      </vt:variant>
      <vt:variant>
        <vt:i4>698</vt:i4>
      </vt:variant>
      <vt:variant>
        <vt:i4>0</vt:i4>
      </vt:variant>
      <vt:variant>
        <vt:i4>5</vt:i4>
      </vt:variant>
      <vt:variant>
        <vt:lpwstr/>
      </vt:variant>
      <vt:variant>
        <vt:lpwstr>_Toc307995761</vt:lpwstr>
      </vt:variant>
      <vt:variant>
        <vt:i4>1900602</vt:i4>
      </vt:variant>
      <vt:variant>
        <vt:i4>692</vt:i4>
      </vt:variant>
      <vt:variant>
        <vt:i4>0</vt:i4>
      </vt:variant>
      <vt:variant>
        <vt:i4>5</vt:i4>
      </vt:variant>
      <vt:variant>
        <vt:lpwstr/>
      </vt:variant>
      <vt:variant>
        <vt:lpwstr>_Toc307995760</vt:lpwstr>
      </vt:variant>
      <vt:variant>
        <vt:i4>1966138</vt:i4>
      </vt:variant>
      <vt:variant>
        <vt:i4>686</vt:i4>
      </vt:variant>
      <vt:variant>
        <vt:i4>0</vt:i4>
      </vt:variant>
      <vt:variant>
        <vt:i4>5</vt:i4>
      </vt:variant>
      <vt:variant>
        <vt:lpwstr/>
      </vt:variant>
      <vt:variant>
        <vt:lpwstr>_Toc307995759</vt:lpwstr>
      </vt:variant>
      <vt:variant>
        <vt:i4>1966138</vt:i4>
      </vt:variant>
      <vt:variant>
        <vt:i4>680</vt:i4>
      </vt:variant>
      <vt:variant>
        <vt:i4>0</vt:i4>
      </vt:variant>
      <vt:variant>
        <vt:i4>5</vt:i4>
      </vt:variant>
      <vt:variant>
        <vt:lpwstr/>
      </vt:variant>
      <vt:variant>
        <vt:lpwstr>_Toc307995758</vt:lpwstr>
      </vt:variant>
      <vt:variant>
        <vt:i4>1966138</vt:i4>
      </vt:variant>
      <vt:variant>
        <vt:i4>674</vt:i4>
      </vt:variant>
      <vt:variant>
        <vt:i4>0</vt:i4>
      </vt:variant>
      <vt:variant>
        <vt:i4>5</vt:i4>
      </vt:variant>
      <vt:variant>
        <vt:lpwstr/>
      </vt:variant>
      <vt:variant>
        <vt:lpwstr>_Toc307995757</vt:lpwstr>
      </vt:variant>
      <vt:variant>
        <vt:i4>1966138</vt:i4>
      </vt:variant>
      <vt:variant>
        <vt:i4>668</vt:i4>
      </vt:variant>
      <vt:variant>
        <vt:i4>0</vt:i4>
      </vt:variant>
      <vt:variant>
        <vt:i4>5</vt:i4>
      </vt:variant>
      <vt:variant>
        <vt:lpwstr/>
      </vt:variant>
      <vt:variant>
        <vt:lpwstr>_Toc307995756</vt:lpwstr>
      </vt:variant>
      <vt:variant>
        <vt:i4>1966138</vt:i4>
      </vt:variant>
      <vt:variant>
        <vt:i4>662</vt:i4>
      </vt:variant>
      <vt:variant>
        <vt:i4>0</vt:i4>
      </vt:variant>
      <vt:variant>
        <vt:i4>5</vt:i4>
      </vt:variant>
      <vt:variant>
        <vt:lpwstr/>
      </vt:variant>
      <vt:variant>
        <vt:lpwstr>_Toc307995755</vt:lpwstr>
      </vt:variant>
      <vt:variant>
        <vt:i4>1966138</vt:i4>
      </vt:variant>
      <vt:variant>
        <vt:i4>656</vt:i4>
      </vt:variant>
      <vt:variant>
        <vt:i4>0</vt:i4>
      </vt:variant>
      <vt:variant>
        <vt:i4>5</vt:i4>
      </vt:variant>
      <vt:variant>
        <vt:lpwstr/>
      </vt:variant>
      <vt:variant>
        <vt:lpwstr>_Toc307995754</vt:lpwstr>
      </vt:variant>
      <vt:variant>
        <vt:i4>1966138</vt:i4>
      </vt:variant>
      <vt:variant>
        <vt:i4>650</vt:i4>
      </vt:variant>
      <vt:variant>
        <vt:i4>0</vt:i4>
      </vt:variant>
      <vt:variant>
        <vt:i4>5</vt:i4>
      </vt:variant>
      <vt:variant>
        <vt:lpwstr/>
      </vt:variant>
      <vt:variant>
        <vt:lpwstr>_Toc307995753</vt:lpwstr>
      </vt:variant>
      <vt:variant>
        <vt:i4>1966138</vt:i4>
      </vt:variant>
      <vt:variant>
        <vt:i4>644</vt:i4>
      </vt:variant>
      <vt:variant>
        <vt:i4>0</vt:i4>
      </vt:variant>
      <vt:variant>
        <vt:i4>5</vt:i4>
      </vt:variant>
      <vt:variant>
        <vt:lpwstr/>
      </vt:variant>
      <vt:variant>
        <vt:lpwstr>_Toc307995752</vt:lpwstr>
      </vt:variant>
      <vt:variant>
        <vt:i4>1966138</vt:i4>
      </vt:variant>
      <vt:variant>
        <vt:i4>638</vt:i4>
      </vt:variant>
      <vt:variant>
        <vt:i4>0</vt:i4>
      </vt:variant>
      <vt:variant>
        <vt:i4>5</vt:i4>
      </vt:variant>
      <vt:variant>
        <vt:lpwstr/>
      </vt:variant>
      <vt:variant>
        <vt:lpwstr>_Toc307995751</vt:lpwstr>
      </vt:variant>
      <vt:variant>
        <vt:i4>1966138</vt:i4>
      </vt:variant>
      <vt:variant>
        <vt:i4>632</vt:i4>
      </vt:variant>
      <vt:variant>
        <vt:i4>0</vt:i4>
      </vt:variant>
      <vt:variant>
        <vt:i4>5</vt:i4>
      </vt:variant>
      <vt:variant>
        <vt:lpwstr/>
      </vt:variant>
      <vt:variant>
        <vt:lpwstr>_Toc307995750</vt:lpwstr>
      </vt:variant>
      <vt:variant>
        <vt:i4>2031674</vt:i4>
      </vt:variant>
      <vt:variant>
        <vt:i4>626</vt:i4>
      </vt:variant>
      <vt:variant>
        <vt:i4>0</vt:i4>
      </vt:variant>
      <vt:variant>
        <vt:i4>5</vt:i4>
      </vt:variant>
      <vt:variant>
        <vt:lpwstr/>
      </vt:variant>
      <vt:variant>
        <vt:lpwstr>_Toc307995749</vt:lpwstr>
      </vt:variant>
      <vt:variant>
        <vt:i4>2031674</vt:i4>
      </vt:variant>
      <vt:variant>
        <vt:i4>620</vt:i4>
      </vt:variant>
      <vt:variant>
        <vt:i4>0</vt:i4>
      </vt:variant>
      <vt:variant>
        <vt:i4>5</vt:i4>
      </vt:variant>
      <vt:variant>
        <vt:lpwstr/>
      </vt:variant>
      <vt:variant>
        <vt:lpwstr>_Toc307995748</vt:lpwstr>
      </vt:variant>
      <vt:variant>
        <vt:i4>2031674</vt:i4>
      </vt:variant>
      <vt:variant>
        <vt:i4>614</vt:i4>
      </vt:variant>
      <vt:variant>
        <vt:i4>0</vt:i4>
      </vt:variant>
      <vt:variant>
        <vt:i4>5</vt:i4>
      </vt:variant>
      <vt:variant>
        <vt:lpwstr/>
      </vt:variant>
      <vt:variant>
        <vt:lpwstr>_Toc307995747</vt:lpwstr>
      </vt:variant>
      <vt:variant>
        <vt:i4>2031674</vt:i4>
      </vt:variant>
      <vt:variant>
        <vt:i4>608</vt:i4>
      </vt:variant>
      <vt:variant>
        <vt:i4>0</vt:i4>
      </vt:variant>
      <vt:variant>
        <vt:i4>5</vt:i4>
      </vt:variant>
      <vt:variant>
        <vt:lpwstr/>
      </vt:variant>
      <vt:variant>
        <vt:lpwstr>_Toc307995746</vt:lpwstr>
      </vt:variant>
      <vt:variant>
        <vt:i4>2031674</vt:i4>
      </vt:variant>
      <vt:variant>
        <vt:i4>602</vt:i4>
      </vt:variant>
      <vt:variant>
        <vt:i4>0</vt:i4>
      </vt:variant>
      <vt:variant>
        <vt:i4>5</vt:i4>
      </vt:variant>
      <vt:variant>
        <vt:lpwstr/>
      </vt:variant>
      <vt:variant>
        <vt:lpwstr>_Toc307995745</vt:lpwstr>
      </vt:variant>
      <vt:variant>
        <vt:i4>2031674</vt:i4>
      </vt:variant>
      <vt:variant>
        <vt:i4>596</vt:i4>
      </vt:variant>
      <vt:variant>
        <vt:i4>0</vt:i4>
      </vt:variant>
      <vt:variant>
        <vt:i4>5</vt:i4>
      </vt:variant>
      <vt:variant>
        <vt:lpwstr/>
      </vt:variant>
      <vt:variant>
        <vt:lpwstr>_Toc307995744</vt:lpwstr>
      </vt:variant>
      <vt:variant>
        <vt:i4>2031674</vt:i4>
      </vt:variant>
      <vt:variant>
        <vt:i4>590</vt:i4>
      </vt:variant>
      <vt:variant>
        <vt:i4>0</vt:i4>
      </vt:variant>
      <vt:variant>
        <vt:i4>5</vt:i4>
      </vt:variant>
      <vt:variant>
        <vt:lpwstr/>
      </vt:variant>
      <vt:variant>
        <vt:lpwstr>_Toc307995743</vt:lpwstr>
      </vt:variant>
      <vt:variant>
        <vt:i4>2031674</vt:i4>
      </vt:variant>
      <vt:variant>
        <vt:i4>584</vt:i4>
      </vt:variant>
      <vt:variant>
        <vt:i4>0</vt:i4>
      </vt:variant>
      <vt:variant>
        <vt:i4>5</vt:i4>
      </vt:variant>
      <vt:variant>
        <vt:lpwstr/>
      </vt:variant>
      <vt:variant>
        <vt:lpwstr>_Toc307995742</vt:lpwstr>
      </vt:variant>
      <vt:variant>
        <vt:i4>2031674</vt:i4>
      </vt:variant>
      <vt:variant>
        <vt:i4>578</vt:i4>
      </vt:variant>
      <vt:variant>
        <vt:i4>0</vt:i4>
      </vt:variant>
      <vt:variant>
        <vt:i4>5</vt:i4>
      </vt:variant>
      <vt:variant>
        <vt:lpwstr/>
      </vt:variant>
      <vt:variant>
        <vt:lpwstr>_Toc307995741</vt:lpwstr>
      </vt:variant>
      <vt:variant>
        <vt:i4>2031674</vt:i4>
      </vt:variant>
      <vt:variant>
        <vt:i4>572</vt:i4>
      </vt:variant>
      <vt:variant>
        <vt:i4>0</vt:i4>
      </vt:variant>
      <vt:variant>
        <vt:i4>5</vt:i4>
      </vt:variant>
      <vt:variant>
        <vt:lpwstr/>
      </vt:variant>
      <vt:variant>
        <vt:lpwstr>_Toc307995740</vt:lpwstr>
      </vt:variant>
      <vt:variant>
        <vt:i4>1572922</vt:i4>
      </vt:variant>
      <vt:variant>
        <vt:i4>566</vt:i4>
      </vt:variant>
      <vt:variant>
        <vt:i4>0</vt:i4>
      </vt:variant>
      <vt:variant>
        <vt:i4>5</vt:i4>
      </vt:variant>
      <vt:variant>
        <vt:lpwstr/>
      </vt:variant>
      <vt:variant>
        <vt:lpwstr>_Toc307995739</vt:lpwstr>
      </vt:variant>
      <vt:variant>
        <vt:i4>1572922</vt:i4>
      </vt:variant>
      <vt:variant>
        <vt:i4>560</vt:i4>
      </vt:variant>
      <vt:variant>
        <vt:i4>0</vt:i4>
      </vt:variant>
      <vt:variant>
        <vt:i4>5</vt:i4>
      </vt:variant>
      <vt:variant>
        <vt:lpwstr/>
      </vt:variant>
      <vt:variant>
        <vt:lpwstr>_Toc307995738</vt:lpwstr>
      </vt:variant>
      <vt:variant>
        <vt:i4>1572922</vt:i4>
      </vt:variant>
      <vt:variant>
        <vt:i4>554</vt:i4>
      </vt:variant>
      <vt:variant>
        <vt:i4>0</vt:i4>
      </vt:variant>
      <vt:variant>
        <vt:i4>5</vt:i4>
      </vt:variant>
      <vt:variant>
        <vt:lpwstr/>
      </vt:variant>
      <vt:variant>
        <vt:lpwstr>_Toc307995737</vt:lpwstr>
      </vt:variant>
      <vt:variant>
        <vt:i4>1572922</vt:i4>
      </vt:variant>
      <vt:variant>
        <vt:i4>548</vt:i4>
      </vt:variant>
      <vt:variant>
        <vt:i4>0</vt:i4>
      </vt:variant>
      <vt:variant>
        <vt:i4>5</vt:i4>
      </vt:variant>
      <vt:variant>
        <vt:lpwstr/>
      </vt:variant>
      <vt:variant>
        <vt:lpwstr>_Toc307995736</vt:lpwstr>
      </vt:variant>
      <vt:variant>
        <vt:i4>1572922</vt:i4>
      </vt:variant>
      <vt:variant>
        <vt:i4>542</vt:i4>
      </vt:variant>
      <vt:variant>
        <vt:i4>0</vt:i4>
      </vt:variant>
      <vt:variant>
        <vt:i4>5</vt:i4>
      </vt:variant>
      <vt:variant>
        <vt:lpwstr/>
      </vt:variant>
      <vt:variant>
        <vt:lpwstr>_Toc307995735</vt:lpwstr>
      </vt:variant>
      <vt:variant>
        <vt:i4>1572922</vt:i4>
      </vt:variant>
      <vt:variant>
        <vt:i4>536</vt:i4>
      </vt:variant>
      <vt:variant>
        <vt:i4>0</vt:i4>
      </vt:variant>
      <vt:variant>
        <vt:i4>5</vt:i4>
      </vt:variant>
      <vt:variant>
        <vt:lpwstr/>
      </vt:variant>
      <vt:variant>
        <vt:lpwstr>_Toc307995734</vt:lpwstr>
      </vt:variant>
      <vt:variant>
        <vt:i4>1572922</vt:i4>
      </vt:variant>
      <vt:variant>
        <vt:i4>530</vt:i4>
      </vt:variant>
      <vt:variant>
        <vt:i4>0</vt:i4>
      </vt:variant>
      <vt:variant>
        <vt:i4>5</vt:i4>
      </vt:variant>
      <vt:variant>
        <vt:lpwstr/>
      </vt:variant>
      <vt:variant>
        <vt:lpwstr>_Toc307995733</vt:lpwstr>
      </vt:variant>
      <vt:variant>
        <vt:i4>1572922</vt:i4>
      </vt:variant>
      <vt:variant>
        <vt:i4>524</vt:i4>
      </vt:variant>
      <vt:variant>
        <vt:i4>0</vt:i4>
      </vt:variant>
      <vt:variant>
        <vt:i4>5</vt:i4>
      </vt:variant>
      <vt:variant>
        <vt:lpwstr/>
      </vt:variant>
      <vt:variant>
        <vt:lpwstr>_Toc307995732</vt:lpwstr>
      </vt:variant>
      <vt:variant>
        <vt:i4>1572922</vt:i4>
      </vt:variant>
      <vt:variant>
        <vt:i4>518</vt:i4>
      </vt:variant>
      <vt:variant>
        <vt:i4>0</vt:i4>
      </vt:variant>
      <vt:variant>
        <vt:i4>5</vt:i4>
      </vt:variant>
      <vt:variant>
        <vt:lpwstr/>
      </vt:variant>
      <vt:variant>
        <vt:lpwstr>_Toc307995731</vt:lpwstr>
      </vt:variant>
      <vt:variant>
        <vt:i4>1572922</vt:i4>
      </vt:variant>
      <vt:variant>
        <vt:i4>512</vt:i4>
      </vt:variant>
      <vt:variant>
        <vt:i4>0</vt:i4>
      </vt:variant>
      <vt:variant>
        <vt:i4>5</vt:i4>
      </vt:variant>
      <vt:variant>
        <vt:lpwstr/>
      </vt:variant>
      <vt:variant>
        <vt:lpwstr>_Toc307995730</vt:lpwstr>
      </vt:variant>
      <vt:variant>
        <vt:i4>1638458</vt:i4>
      </vt:variant>
      <vt:variant>
        <vt:i4>506</vt:i4>
      </vt:variant>
      <vt:variant>
        <vt:i4>0</vt:i4>
      </vt:variant>
      <vt:variant>
        <vt:i4>5</vt:i4>
      </vt:variant>
      <vt:variant>
        <vt:lpwstr/>
      </vt:variant>
      <vt:variant>
        <vt:lpwstr>_Toc307995729</vt:lpwstr>
      </vt:variant>
      <vt:variant>
        <vt:i4>1638458</vt:i4>
      </vt:variant>
      <vt:variant>
        <vt:i4>500</vt:i4>
      </vt:variant>
      <vt:variant>
        <vt:i4>0</vt:i4>
      </vt:variant>
      <vt:variant>
        <vt:i4>5</vt:i4>
      </vt:variant>
      <vt:variant>
        <vt:lpwstr/>
      </vt:variant>
      <vt:variant>
        <vt:lpwstr>_Toc307995728</vt:lpwstr>
      </vt:variant>
      <vt:variant>
        <vt:i4>1638458</vt:i4>
      </vt:variant>
      <vt:variant>
        <vt:i4>494</vt:i4>
      </vt:variant>
      <vt:variant>
        <vt:i4>0</vt:i4>
      </vt:variant>
      <vt:variant>
        <vt:i4>5</vt:i4>
      </vt:variant>
      <vt:variant>
        <vt:lpwstr/>
      </vt:variant>
      <vt:variant>
        <vt:lpwstr>_Toc307995727</vt:lpwstr>
      </vt:variant>
      <vt:variant>
        <vt:i4>1638458</vt:i4>
      </vt:variant>
      <vt:variant>
        <vt:i4>488</vt:i4>
      </vt:variant>
      <vt:variant>
        <vt:i4>0</vt:i4>
      </vt:variant>
      <vt:variant>
        <vt:i4>5</vt:i4>
      </vt:variant>
      <vt:variant>
        <vt:lpwstr/>
      </vt:variant>
      <vt:variant>
        <vt:lpwstr>_Toc307995726</vt:lpwstr>
      </vt:variant>
      <vt:variant>
        <vt:i4>1638458</vt:i4>
      </vt:variant>
      <vt:variant>
        <vt:i4>482</vt:i4>
      </vt:variant>
      <vt:variant>
        <vt:i4>0</vt:i4>
      </vt:variant>
      <vt:variant>
        <vt:i4>5</vt:i4>
      </vt:variant>
      <vt:variant>
        <vt:lpwstr/>
      </vt:variant>
      <vt:variant>
        <vt:lpwstr>_Toc307995725</vt:lpwstr>
      </vt:variant>
      <vt:variant>
        <vt:i4>1638458</vt:i4>
      </vt:variant>
      <vt:variant>
        <vt:i4>476</vt:i4>
      </vt:variant>
      <vt:variant>
        <vt:i4>0</vt:i4>
      </vt:variant>
      <vt:variant>
        <vt:i4>5</vt:i4>
      </vt:variant>
      <vt:variant>
        <vt:lpwstr/>
      </vt:variant>
      <vt:variant>
        <vt:lpwstr>_Toc307995724</vt:lpwstr>
      </vt:variant>
      <vt:variant>
        <vt:i4>1638458</vt:i4>
      </vt:variant>
      <vt:variant>
        <vt:i4>470</vt:i4>
      </vt:variant>
      <vt:variant>
        <vt:i4>0</vt:i4>
      </vt:variant>
      <vt:variant>
        <vt:i4>5</vt:i4>
      </vt:variant>
      <vt:variant>
        <vt:lpwstr/>
      </vt:variant>
      <vt:variant>
        <vt:lpwstr>_Toc307995723</vt:lpwstr>
      </vt:variant>
      <vt:variant>
        <vt:i4>1638458</vt:i4>
      </vt:variant>
      <vt:variant>
        <vt:i4>464</vt:i4>
      </vt:variant>
      <vt:variant>
        <vt:i4>0</vt:i4>
      </vt:variant>
      <vt:variant>
        <vt:i4>5</vt:i4>
      </vt:variant>
      <vt:variant>
        <vt:lpwstr/>
      </vt:variant>
      <vt:variant>
        <vt:lpwstr>_Toc307995722</vt:lpwstr>
      </vt:variant>
      <vt:variant>
        <vt:i4>1638458</vt:i4>
      </vt:variant>
      <vt:variant>
        <vt:i4>458</vt:i4>
      </vt:variant>
      <vt:variant>
        <vt:i4>0</vt:i4>
      </vt:variant>
      <vt:variant>
        <vt:i4>5</vt:i4>
      </vt:variant>
      <vt:variant>
        <vt:lpwstr/>
      </vt:variant>
      <vt:variant>
        <vt:lpwstr>_Toc307995721</vt:lpwstr>
      </vt:variant>
      <vt:variant>
        <vt:i4>1638458</vt:i4>
      </vt:variant>
      <vt:variant>
        <vt:i4>452</vt:i4>
      </vt:variant>
      <vt:variant>
        <vt:i4>0</vt:i4>
      </vt:variant>
      <vt:variant>
        <vt:i4>5</vt:i4>
      </vt:variant>
      <vt:variant>
        <vt:lpwstr/>
      </vt:variant>
      <vt:variant>
        <vt:lpwstr>_Toc307995720</vt:lpwstr>
      </vt:variant>
      <vt:variant>
        <vt:i4>1703994</vt:i4>
      </vt:variant>
      <vt:variant>
        <vt:i4>446</vt:i4>
      </vt:variant>
      <vt:variant>
        <vt:i4>0</vt:i4>
      </vt:variant>
      <vt:variant>
        <vt:i4>5</vt:i4>
      </vt:variant>
      <vt:variant>
        <vt:lpwstr/>
      </vt:variant>
      <vt:variant>
        <vt:lpwstr>_Toc307995719</vt:lpwstr>
      </vt:variant>
      <vt:variant>
        <vt:i4>1703994</vt:i4>
      </vt:variant>
      <vt:variant>
        <vt:i4>440</vt:i4>
      </vt:variant>
      <vt:variant>
        <vt:i4>0</vt:i4>
      </vt:variant>
      <vt:variant>
        <vt:i4>5</vt:i4>
      </vt:variant>
      <vt:variant>
        <vt:lpwstr/>
      </vt:variant>
      <vt:variant>
        <vt:lpwstr>_Toc307995718</vt:lpwstr>
      </vt:variant>
      <vt:variant>
        <vt:i4>1703994</vt:i4>
      </vt:variant>
      <vt:variant>
        <vt:i4>434</vt:i4>
      </vt:variant>
      <vt:variant>
        <vt:i4>0</vt:i4>
      </vt:variant>
      <vt:variant>
        <vt:i4>5</vt:i4>
      </vt:variant>
      <vt:variant>
        <vt:lpwstr/>
      </vt:variant>
      <vt:variant>
        <vt:lpwstr>_Toc307995717</vt:lpwstr>
      </vt:variant>
      <vt:variant>
        <vt:i4>1703994</vt:i4>
      </vt:variant>
      <vt:variant>
        <vt:i4>428</vt:i4>
      </vt:variant>
      <vt:variant>
        <vt:i4>0</vt:i4>
      </vt:variant>
      <vt:variant>
        <vt:i4>5</vt:i4>
      </vt:variant>
      <vt:variant>
        <vt:lpwstr/>
      </vt:variant>
      <vt:variant>
        <vt:lpwstr>_Toc307995716</vt:lpwstr>
      </vt:variant>
      <vt:variant>
        <vt:i4>1703994</vt:i4>
      </vt:variant>
      <vt:variant>
        <vt:i4>422</vt:i4>
      </vt:variant>
      <vt:variant>
        <vt:i4>0</vt:i4>
      </vt:variant>
      <vt:variant>
        <vt:i4>5</vt:i4>
      </vt:variant>
      <vt:variant>
        <vt:lpwstr/>
      </vt:variant>
      <vt:variant>
        <vt:lpwstr>_Toc307995715</vt:lpwstr>
      </vt:variant>
      <vt:variant>
        <vt:i4>1703994</vt:i4>
      </vt:variant>
      <vt:variant>
        <vt:i4>416</vt:i4>
      </vt:variant>
      <vt:variant>
        <vt:i4>0</vt:i4>
      </vt:variant>
      <vt:variant>
        <vt:i4>5</vt:i4>
      </vt:variant>
      <vt:variant>
        <vt:lpwstr/>
      </vt:variant>
      <vt:variant>
        <vt:lpwstr>_Toc307995714</vt:lpwstr>
      </vt:variant>
      <vt:variant>
        <vt:i4>1703994</vt:i4>
      </vt:variant>
      <vt:variant>
        <vt:i4>410</vt:i4>
      </vt:variant>
      <vt:variant>
        <vt:i4>0</vt:i4>
      </vt:variant>
      <vt:variant>
        <vt:i4>5</vt:i4>
      </vt:variant>
      <vt:variant>
        <vt:lpwstr/>
      </vt:variant>
      <vt:variant>
        <vt:lpwstr>_Toc307995713</vt:lpwstr>
      </vt:variant>
      <vt:variant>
        <vt:i4>1703994</vt:i4>
      </vt:variant>
      <vt:variant>
        <vt:i4>404</vt:i4>
      </vt:variant>
      <vt:variant>
        <vt:i4>0</vt:i4>
      </vt:variant>
      <vt:variant>
        <vt:i4>5</vt:i4>
      </vt:variant>
      <vt:variant>
        <vt:lpwstr/>
      </vt:variant>
      <vt:variant>
        <vt:lpwstr>_Toc307995712</vt:lpwstr>
      </vt:variant>
      <vt:variant>
        <vt:i4>1703994</vt:i4>
      </vt:variant>
      <vt:variant>
        <vt:i4>398</vt:i4>
      </vt:variant>
      <vt:variant>
        <vt:i4>0</vt:i4>
      </vt:variant>
      <vt:variant>
        <vt:i4>5</vt:i4>
      </vt:variant>
      <vt:variant>
        <vt:lpwstr/>
      </vt:variant>
      <vt:variant>
        <vt:lpwstr>_Toc307995711</vt:lpwstr>
      </vt:variant>
      <vt:variant>
        <vt:i4>1703994</vt:i4>
      </vt:variant>
      <vt:variant>
        <vt:i4>392</vt:i4>
      </vt:variant>
      <vt:variant>
        <vt:i4>0</vt:i4>
      </vt:variant>
      <vt:variant>
        <vt:i4>5</vt:i4>
      </vt:variant>
      <vt:variant>
        <vt:lpwstr/>
      </vt:variant>
      <vt:variant>
        <vt:lpwstr>_Toc307995710</vt:lpwstr>
      </vt:variant>
      <vt:variant>
        <vt:i4>1769530</vt:i4>
      </vt:variant>
      <vt:variant>
        <vt:i4>386</vt:i4>
      </vt:variant>
      <vt:variant>
        <vt:i4>0</vt:i4>
      </vt:variant>
      <vt:variant>
        <vt:i4>5</vt:i4>
      </vt:variant>
      <vt:variant>
        <vt:lpwstr/>
      </vt:variant>
      <vt:variant>
        <vt:lpwstr>_Toc307995709</vt:lpwstr>
      </vt:variant>
      <vt:variant>
        <vt:i4>1769530</vt:i4>
      </vt:variant>
      <vt:variant>
        <vt:i4>380</vt:i4>
      </vt:variant>
      <vt:variant>
        <vt:i4>0</vt:i4>
      </vt:variant>
      <vt:variant>
        <vt:i4>5</vt:i4>
      </vt:variant>
      <vt:variant>
        <vt:lpwstr/>
      </vt:variant>
      <vt:variant>
        <vt:lpwstr>_Toc307995708</vt:lpwstr>
      </vt:variant>
      <vt:variant>
        <vt:i4>1769530</vt:i4>
      </vt:variant>
      <vt:variant>
        <vt:i4>374</vt:i4>
      </vt:variant>
      <vt:variant>
        <vt:i4>0</vt:i4>
      </vt:variant>
      <vt:variant>
        <vt:i4>5</vt:i4>
      </vt:variant>
      <vt:variant>
        <vt:lpwstr/>
      </vt:variant>
      <vt:variant>
        <vt:lpwstr>_Toc307995707</vt:lpwstr>
      </vt:variant>
      <vt:variant>
        <vt:i4>1769530</vt:i4>
      </vt:variant>
      <vt:variant>
        <vt:i4>368</vt:i4>
      </vt:variant>
      <vt:variant>
        <vt:i4>0</vt:i4>
      </vt:variant>
      <vt:variant>
        <vt:i4>5</vt:i4>
      </vt:variant>
      <vt:variant>
        <vt:lpwstr/>
      </vt:variant>
      <vt:variant>
        <vt:lpwstr>_Toc307995706</vt:lpwstr>
      </vt:variant>
      <vt:variant>
        <vt:i4>1769530</vt:i4>
      </vt:variant>
      <vt:variant>
        <vt:i4>362</vt:i4>
      </vt:variant>
      <vt:variant>
        <vt:i4>0</vt:i4>
      </vt:variant>
      <vt:variant>
        <vt:i4>5</vt:i4>
      </vt:variant>
      <vt:variant>
        <vt:lpwstr/>
      </vt:variant>
      <vt:variant>
        <vt:lpwstr>_Toc307995705</vt:lpwstr>
      </vt:variant>
      <vt:variant>
        <vt:i4>1769530</vt:i4>
      </vt:variant>
      <vt:variant>
        <vt:i4>356</vt:i4>
      </vt:variant>
      <vt:variant>
        <vt:i4>0</vt:i4>
      </vt:variant>
      <vt:variant>
        <vt:i4>5</vt:i4>
      </vt:variant>
      <vt:variant>
        <vt:lpwstr/>
      </vt:variant>
      <vt:variant>
        <vt:lpwstr>_Toc307995704</vt:lpwstr>
      </vt:variant>
      <vt:variant>
        <vt:i4>1769530</vt:i4>
      </vt:variant>
      <vt:variant>
        <vt:i4>350</vt:i4>
      </vt:variant>
      <vt:variant>
        <vt:i4>0</vt:i4>
      </vt:variant>
      <vt:variant>
        <vt:i4>5</vt:i4>
      </vt:variant>
      <vt:variant>
        <vt:lpwstr/>
      </vt:variant>
      <vt:variant>
        <vt:lpwstr>_Toc307995703</vt:lpwstr>
      </vt:variant>
      <vt:variant>
        <vt:i4>1769530</vt:i4>
      </vt:variant>
      <vt:variant>
        <vt:i4>344</vt:i4>
      </vt:variant>
      <vt:variant>
        <vt:i4>0</vt:i4>
      </vt:variant>
      <vt:variant>
        <vt:i4>5</vt:i4>
      </vt:variant>
      <vt:variant>
        <vt:lpwstr/>
      </vt:variant>
      <vt:variant>
        <vt:lpwstr>_Toc307995702</vt:lpwstr>
      </vt:variant>
      <vt:variant>
        <vt:i4>1769530</vt:i4>
      </vt:variant>
      <vt:variant>
        <vt:i4>338</vt:i4>
      </vt:variant>
      <vt:variant>
        <vt:i4>0</vt:i4>
      </vt:variant>
      <vt:variant>
        <vt:i4>5</vt:i4>
      </vt:variant>
      <vt:variant>
        <vt:lpwstr/>
      </vt:variant>
      <vt:variant>
        <vt:lpwstr>_Toc307995701</vt:lpwstr>
      </vt:variant>
      <vt:variant>
        <vt:i4>1769530</vt:i4>
      </vt:variant>
      <vt:variant>
        <vt:i4>332</vt:i4>
      </vt:variant>
      <vt:variant>
        <vt:i4>0</vt:i4>
      </vt:variant>
      <vt:variant>
        <vt:i4>5</vt:i4>
      </vt:variant>
      <vt:variant>
        <vt:lpwstr/>
      </vt:variant>
      <vt:variant>
        <vt:lpwstr>_Toc307995700</vt:lpwstr>
      </vt:variant>
      <vt:variant>
        <vt:i4>1179707</vt:i4>
      </vt:variant>
      <vt:variant>
        <vt:i4>326</vt:i4>
      </vt:variant>
      <vt:variant>
        <vt:i4>0</vt:i4>
      </vt:variant>
      <vt:variant>
        <vt:i4>5</vt:i4>
      </vt:variant>
      <vt:variant>
        <vt:lpwstr/>
      </vt:variant>
      <vt:variant>
        <vt:lpwstr>_Toc307995699</vt:lpwstr>
      </vt:variant>
      <vt:variant>
        <vt:i4>1179707</vt:i4>
      </vt:variant>
      <vt:variant>
        <vt:i4>320</vt:i4>
      </vt:variant>
      <vt:variant>
        <vt:i4>0</vt:i4>
      </vt:variant>
      <vt:variant>
        <vt:i4>5</vt:i4>
      </vt:variant>
      <vt:variant>
        <vt:lpwstr/>
      </vt:variant>
      <vt:variant>
        <vt:lpwstr>_Toc307995698</vt:lpwstr>
      </vt:variant>
      <vt:variant>
        <vt:i4>1179707</vt:i4>
      </vt:variant>
      <vt:variant>
        <vt:i4>314</vt:i4>
      </vt:variant>
      <vt:variant>
        <vt:i4>0</vt:i4>
      </vt:variant>
      <vt:variant>
        <vt:i4>5</vt:i4>
      </vt:variant>
      <vt:variant>
        <vt:lpwstr/>
      </vt:variant>
      <vt:variant>
        <vt:lpwstr>_Toc307995697</vt:lpwstr>
      </vt:variant>
      <vt:variant>
        <vt:i4>1179707</vt:i4>
      </vt:variant>
      <vt:variant>
        <vt:i4>308</vt:i4>
      </vt:variant>
      <vt:variant>
        <vt:i4>0</vt:i4>
      </vt:variant>
      <vt:variant>
        <vt:i4>5</vt:i4>
      </vt:variant>
      <vt:variant>
        <vt:lpwstr/>
      </vt:variant>
      <vt:variant>
        <vt:lpwstr>_Toc307995696</vt:lpwstr>
      </vt:variant>
      <vt:variant>
        <vt:i4>1179707</vt:i4>
      </vt:variant>
      <vt:variant>
        <vt:i4>302</vt:i4>
      </vt:variant>
      <vt:variant>
        <vt:i4>0</vt:i4>
      </vt:variant>
      <vt:variant>
        <vt:i4>5</vt:i4>
      </vt:variant>
      <vt:variant>
        <vt:lpwstr/>
      </vt:variant>
      <vt:variant>
        <vt:lpwstr>_Toc307995695</vt:lpwstr>
      </vt:variant>
      <vt:variant>
        <vt:i4>1179707</vt:i4>
      </vt:variant>
      <vt:variant>
        <vt:i4>296</vt:i4>
      </vt:variant>
      <vt:variant>
        <vt:i4>0</vt:i4>
      </vt:variant>
      <vt:variant>
        <vt:i4>5</vt:i4>
      </vt:variant>
      <vt:variant>
        <vt:lpwstr/>
      </vt:variant>
      <vt:variant>
        <vt:lpwstr>_Toc307995694</vt:lpwstr>
      </vt:variant>
      <vt:variant>
        <vt:i4>1179707</vt:i4>
      </vt:variant>
      <vt:variant>
        <vt:i4>290</vt:i4>
      </vt:variant>
      <vt:variant>
        <vt:i4>0</vt:i4>
      </vt:variant>
      <vt:variant>
        <vt:i4>5</vt:i4>
      </vt:variant>
      <vt:variant>
        <vt:lpwstr/>
      </vt:variant>
      <vt:variant>
        <vt:lpwstr>_Toc307995693</vt:lpwstr>
      </vt:variant>
      <vt:variant>
        <vt:i4>1179707</vt:i4>
      </vt:variant>
      <vt:variant>
        <vt:i4>284</vt:i4>
      </vt:variant>
      <vt:variant>
        <vt:i4>0</vt:i4>
      </vt:variant>
      <vt:variant>
        <vt:i4>5</vt:i4>
      </vt:variant>
      <vt:variant>
        <vt:lpwstr/>
      </vt:variant>
      <vt:variant>
        <vt:lpwstr>_Toc307995692</vt:lpwstr>
      </vt:variant>
      <vt:variant>
        <vt:i4>1179707</vt:i4>
      </vt:variant>
      <vt:variant>
        <vt:i4>278</vt:i4>
      </vt:variant>
      <vt:variant>
        <vt:i4>0</vt:i4>
      </vt:variant>
      <vt:variant>
        <vt:i4>5</vt:i4>
      </vt:variant>
      <vt:variant>
        <vt:lpwstr/>
      </vt:variant>
      <vt:variant>
        <vt:lpwstr>_Toc307995691</vt:lpwstr>
      </vt:variant>
      <vt:variant>
        <vt:i4>1179707</vt:i4>
      </vt:variant>
      <vt:variant>
        <vt:i4>272</vt:i4>
      </vt:variant>
      <vt:variant>
        <vt:i4>0</vt:i4>
      </vt:variant>
      <vt:variant>
        <vt:i4>5</vt:i4>
      </vt:variant>
      <vt:variant>
        <vt:lpwstr/>
      </vt:variant>
      <vt:variant>
        <vt:lpwstr>_Toc307995690</vt:lpwstr>
      </vt:variant>
      <vt:variant>
        <vt:i4>1245243</vt:i4>
      </vt:variant>
      <vt:variant>
        <vt:i4>266</vt:i4>
      </vt:variant>
      <vt:variant>
        <vt:i4>0</vt:i4>
      </vt:variant>
      <vt:variant>
        <vt:i4>5</vt:i4>
      </vt:variant>
      <vt:variant>
        <vt:lpwstr/>
      </vt:variant>
      <vt:variant>
        <vt:lpwstr>_Toc307995689</vt:lpwstr>
      </vt:variant>
      <vt:variant>
        <vt:i4>1245243</vt:i4>
      </vt:variant>
      <vt:variant>
        <vt:i4>260</vt:i4>
      </vt:variant>
      <vt:variant>
        <vt:i4>0</vt:i4>
      </vt:variant>
      <vt:variant>
        <vt:i4>5</vt:i4>
      </vt:variant>
      <vt:variant>
        <vt:lpwstr/>
      </vt:variant>
      <vt:variant>
        <vt:lpwstr>_Toc307995688</vt:lpwstr>
      </vt:variant>
      <vt:variant>
        <vt:i4>1245243</vt:i4>
      </vt:variant>
      <vt:variant>
        <vt:i4>254</vt:i4>
      </vt:variant>
      <vt:variant>
        <vt:i4>0</vt:i4>
      </vt:variant>
      <vt:variant>
        <vt:i4>5</vt:i4>
      </vt:variant>
      <vt:variant>
        <vt:lpwstr/>
      </vt:variant>
      <vt:variant>
        <vt:lpwstr>_Toc307995687</vt:lpwstr>
      </vt:variant>
      <vt:variant>
        <vt:i4>1245243</vt:i4>
      </vt:variant>
      <vt:variant>
        <vt:i4>248</vt:i4>
      </vt:variant>
      <vt:variant>
        <vt:i4>0</vt:i4>
      </vt:variant>
      <vt:variant>
        <vt:i4>5</vt:i4>
      </vt:variant>
      <vt:variant>
        <vt:lpwstr/>
      </vt:variant>
      <vt:variant>
        <vt:lpwstr>_Toc307995686</vt:lpwstr>
      </vt:variant>
      <vt:variant>
        <vt:i4>1245243</vt:i4>
      </vt:variant>
      <vt:variant>
        <vt:i4>242</vt:i4>
      </vt:variant>
      <vt:variant>
        <vt:i4>0</vt:i4>
      </vt:variant>
      <vt:variant>
        <vt:i4>5</vt:i4>
      </vt:variant>
      <vt:variant>
        <vt:lpwstr/>
      </vt:variant>
      <vt:variant>
        <vt:lpwstr>_Toc307995685</vt:lpwstr>
      </vt:variant>
      <vt:variant>
        <vt:i4>1245243</vt:i4>
      </vt:variant>
      <vt:variant>
        <vt:i4>236</vt:i4>
      </vt:variant>
      <vt:variant>
        <vt:i4>0</vt:i4>
      </vt:variant>
      <vt:variant>
        <vt:i4>5</vt:i4>
      </vt:variant>
      <vt:variant>
        <vt:lpwstr/>
      </vt:variant>
      <vt:variant>
        <vt:lpwstr>_Toc307995684</vt:lpwstr>
      </vt:variant>
      <vt:variant>
        <vt:i4>1245243</vt:i4>
      </vt:variant>
      <vt:variant>
        <vt:i4>230</vt:i4>
      </vt:variant>
      <vt:variant>
        <vt:i4>0</vt:i4>
      </vt:variant>
      <vt:variant>
        <vt:i4>5</vt:i4>
      </vt:variant>
      <vt:variant>
        <vt:lpwstr/>
      </vt:variant>
      <vt:variant>
        <vt:lpwstr>_Toc307995683</vt:lpwstr>
      </vt:variant>
      <vt:variant>
        <vt:i4>1245243</vt:i4>
      </vt:variant>
      <vt:variant>
        <vt:i4>224</vt:i4>
      </vt:variant>
      <vt:variant>
        <vt:i4>0</vt:i4>
      </vt:variant>
      <vt:variant>
        <vt:i4>5</vt:i4>
      </vt:variant>
      <vt:variant>
        <vt:lpwstr/>
      </vt:variant>
      <vt:variant>
        <vt:lpwstr>_Toc307995682</vt:lpwstr>
      </vt:variant>
      <vt:variant>
        <vt:i4>1245243</vt:i4>
      </vt:variant>
      <vt:variant>
        <vt:i4>218</vt:i4>
      </vt:variant>
      <vt:variant>
        <vt:i4>0</vt:i4>
      </vt:variant>
      <vt:variant>
        <vt:i4>5</vt:i4>
      </vt:variant>
      <vt:variant>
        <vt:lpwstr/>
      </vt:variant>
      <vt:variant>
        <vt:lpwstr>_Toc307995681</vt:lpwstr>
      </vt:variant>
      <vt:variant>
        <vt:i4>1245243</vt:i4>
      </vt:variant>
      <vt:variant>
        <vt:i4>212</vt:i4>
      </vt:variant>
      <vt:variant>
        <vt:i4>0</vt:i4>
      </vt:variant>
      <vt:variant>
        <vt:i4>5</vt:i4>
      </vt:variant>
      <vt:variant>
        <vt:lpwstr/>
      </vt:variant>
      <vt:variant>
        <vt:lpwstr>_Toc307995680</vt:lpwstr>
      </vt:variant>
      <vt:variant>
        <vt:i4>1835067</vt:i4>
      </vt:variant>
      <vt:variant>
        <vt:i4>206</vt:i4>
      </vt:variant>
      <vt:variant>
        <vt:i4>0</vt:i4>
      </vt:variant>
      <vt:variant>
        <vt:i4>5</vt:i4>
      </vt:variant>
      <vt:variant>
        <vt:lpwstr/>
      </vt:variant>
      <vt:variant>
        <vt:lpwstr>_Toc307995679</vt:lpwstr>
      </vt:variant>
      <vt:variant>
        <vt:i4>1835067</vt:i4>
      </vt:variant>
      <vt:variant>
        <vt:i4>200</vt:i4>
      </vt:variant>
      <vt:variant>
        <vt:i4>0</vt:i4>
      </vt:variant>
      <vt:variant>
        <vt:i4>5</vt:i4>
      </vt:variant>
      <vt:variant>
        <vt:lpwstr/>
      </vt:variant>
      <vt:variant>
        <vt:lpwstr>_Toc307995678</vt:lpwstr>
      </vt:variant>
      <vt:variant>
        <vt:i4>1835067</vt:i4>
      </vt:variant>
      <vt:variant>
        <vt:i4>194</vt:i4>
      </vt:variant>
      <vt:variant>
        <vt:i4>0</vt:i4>
      </vt:variant>
      <vt:variant>
        <vt:i4>5</vt:i4>
      </vt:variant>
      <vt:variant>
        <vt:lpwstr/>
      </vt:variant>
      <vt:variant>
        <vt:lpwstr>_Toc307995677</vt:lpwstr>
      </vt:variant>
      <vt:variant>
        <vt:i4>1835067</vt:i4>
      </vt:variant>
      <vt:variant>
        <vt:i4>188</vt:i4>
      </vt:variant>
      <vt:variant>
        <vt:i4>0</vt:i4>
      </vt:variant>
      <vt:variant>
        <vt:i4>5</vt:i4>
      </vt:variant>
      <vt:variant>
        <vt:lpwstr/>
      </vt:variant>
      <vt:variant>
        <vt:lpwstr>_Toc307995676</vt:lpwstr>
      </vt:variant>
      <vt:variant>
        <vt:i4>1835067</vt:i4>
      </vt:variant>
      <vt:variant>
        <vt:i4>182</vt:i4>
      </vt:variant>
      <vt:variant>
        <vt:i4>0</vt:i4>
      </vt:variant>
      <vt:variant>
        <vt:i4>5</vt:i4>
      </vt:variant>
      <vt:variant>
        <vt:lpwstr/>
      </vt:variant>
      <vt:variant>
        <vt:lpwstr>_Toc307995675</vt:lpwstr>
      </vt:variant>
      <vt:variant>
        <vt:i4>1835067</vt:i4>
      </vt:variant>
      <vt:variant>
        <vt:i4>176</vt:i4>
      </vt:variant>
      <vt:variant>
        <vt:i4>0</vt:i4>
      </vt:variant>
      <vt:variant>
        <vt:i4>5</vt:i4>
      </vt:variant>
      <vt:variant>
        <vt:lpwstr/>
      </vt:variant>
      <vt:variant>
        <vt:lpwstr>_Toc307995674</vt:lpwstr>
      </vt:variant>
      <vt:variant>
        <vt:i4>1835067</vt:i4>
      </vt:variant>
      <vt:variant>
        <vt:i4>170</vt:i4>
      </vt:variant>
      <vt:variant>
        <vt:i4>0</vt:i4>
      </vt:variant>
      <vt:variant>
        <vt:i4>5</vt:i4>
      </vt:variant>
      <vt:variant>
        <vt:lpwstr/>
      </vt:variant>
      <vt:variant>
        <vt:lpwstr>_Toc307995673</vt:lpwstr>
      </vt:variant>
      <vt:variant>
        <vt:i4>1835067</vt:i4>
      </vt:variant>
      <vt:variant>
        <vt:i4>164</vt:i4>
      </vt:variant>
      <vt:variant>
        <vt:i4>0</vt:i4>
      </vt:variant>
      <vt:variant>
        <vt:i4>5</vt:i4>
      </vt:variant>
      <vt:variant>
        <vt:lpwstr/>
      </vt:variant>
      <vt:variant>
        <vt:lpwstr>_Toc307995672</vt:lpwstr>
      </vt:variant>
      <vt:variant>
        <vt:i4>1835067</vt:i4>
      </vt:variant>
      <vt:variant>
        <vt:i4>158</vt:i4>
      </vt:variant>
      <vt:variant>
        <vt:i4>0</vt:i4>
      </vt:variant>
      <vt:variant>
        <vt:i4>5</vt:i4>
      </vt:variant>
      <vt:variant>
        <vt:lpwstr/>
      </vt:variant>
      <vt:variant>
        <vt:lpwstr>_Toc307995671</vt:lpwstr>
      </vt:variant>
      <vt:variant>
        <vt:i4>1835067</vt:i4>
      </vt:variant>
      <vt:variant>
        <vt:i4>152</vt:i4>
      </vt:variant>
      <vt:variant>
        <vt:i4>0</vt:i4>
      </vt:variant>
      <vt:variant>
        <vt:i4>5</vt:i4>
      </vt:variant>
      <vt:variant>
        <vt:lpwstr/>
      </vt:variant>
      <vt:variant>
        <vt:lpwstr>_Toc307995670</vt:lpwstr>
      </vt:variant>
      <vt:variant>
        <vt:i4>1900603</vt:i4>
      </vt:variant>
      <vt:variant>
        <vt:i4>146</vt:i4>
      </vt:variant>
      <vt:variant>
        <vt:i4>0</vt:i4>
      </vt:variant>
      <vt:variant>
        <vt:i4>5</vt:i4>
      </vt:variant>
      <vt:variant>
        <vt:lpwstr/>
      </vt:variant>
      <vt:variant>
        <vt:lpwstr>_Toc307995669</vt:lpwstr>
      </vt:variant>
      <vt:variant>
        <vt:i4>1900603</vt:i4>
      </vt:variant>
      <vt:variant>
        <vt:i4>140</vt:i4>
      </vt:variant>
      <vt:variant>
        <vt:i4>0</vt:i4>
      </vt:variant>
      <vt:variant>
        <vt:i4>5</vt:i4>
      </vt:variant>
      <vt:variant>
        <vt:lpwstr/>
      </vt:variant>
      <vt:variant>
        <vt:lpwstr>_Toc307995668</vt:lpwstr>
      </vt:variant>
      <vt:variant>
        <vt:i4>1900603</vt:i4>
      </vt:variant>
      <vt:variant>
        <vt:i4>134</vt:i4>
      </vt:variant>
      <vt:variant>
        <vt:i4>0</vt:i4>
      </vt:variant>
      <vt:variant>
        <vt:i4>5</vt:i4>
      </vt:variant>
      <vt:variant>
        <vt:lpwstr/>
      </vt:variant>
      <vt:variant>
        <vt:lpwstr>_Toc307995667</vt:lpwstr>
      </vt:variant>
      <vt:variant>
        <vt:i4>1900603</vt:i4>
      </vt:variant>
      <vt:variant>
        <vt:i4>128</vt:i4>
      </vt:variant>
      <vt:variant>
        <vt:i4>0</vt:i4>
      </vt:variant>
      <vt:variant>
        <vt:i4>5</vt:i4>
      </vt:variant>
      <vt:variant>
        <vt:lpwstr/>
      </vt:variant>
      <vt:variant>
        <vt:lpwstr>_Toc307995666</vt:lpwstr>
      </vt:variant>
      <vt:variant>
        <vt:i4>1900603</vt:i4>
      </vt:variant>
      <vt:variant>
        <vt:i4>122</vt:i4>
      </vt:variant>
      <vt:variant>
        <vt:i4>0</vt:i4>
      </vt:variant>
      <vt:variant>
        <vt:i4>5</vt:i4>
      </vt:variant>
      <vt:variant>
        <vt:lpwstr/>
      </vt:variant>
      <vt:variant>
        <vt:lpwstr>_Toc307995665</vt:lpwstr>
      </vt:variant>
      <vt:variant>
        <vt:i4>1900603</vt:i4>
      </vt:variant>
      <vt:variant>
        <vt:i4>116</vt:i4>
      </vt:variant>
      <vt:variant>
        <vt:i4>0</vt:i4>
      </vt:variant>
      <vt:variant>
        <vt:i4>5</vt:i4>
      </vt:variant>
      <vt:variant>
        <vt:lpwstr/>
      </vt:variant>
      <vt:variant>
        <vt:lpwstr>_Toc307995664</vt:lpwstr>
      </vt:variant>
      <vt:variant>
        <vt:i4>1900603</vt:i4>
      </vt:variant>
      <vt:variant>
        <vt:i4>110</vt:i4>
      </vt:variant>
      <vt:variant>
        <vt:i4>0</vt:i4>
      </vt:variant>
      <vt:variant>
        <vt:i4>5</vt:i4>
      </vt:variant>
      <vt:variant>
        <vt:lpwstr/>
      </vt:variant>
      <vt:variant>
        <vt:lpwstr>_Toc307995663</vt:lpwstr>
      </vt:variant>
      <vt:variant>
        <vt:i4>1900603</vt:i4>
      </vt:variant>
      <vt:variant>
        <vt:i4>104</vt:i4>
      </vt:variant>
      <vt:variant>
        <vt:i4>0</vt:i4>
      </vt:variant>
      <vt:variant>
        <vt:i4>5</vt:i4>
      </vt:variant>
      <vt:variant>
        <vt:lpwstr/>
      </vt:variant>
      <vt:variant>
        <vt:lpwstr>_Toc307995662</vt:lpwstr>
      </vt:variant>
      <vt:variant>
        <vt:i4>1900603</vt:i4>
      </vt:variant>
      <vt:variant>
        <vt:i4>98</vt:i4>
      </vt:variant>
      <vt:variant>
        <vt:i4>0</vt:i4>
      </vt:variant>
      <vt:variant>
        <vt:i4>5</vt:i4>
      </vt:variant>
      <vt:variant>
        <vt:lpwstr/>
      </vt:variant>
      <vt:variant>
        <vt:lpwstr>_Toc307995661</vt:lpwstr>
      </vt:variant>
      <vt:variant>
        <vt:i4>1900603</vt:i4>
      </vt:variant>
      <vt:variant>
        <vt:i4>92</vt:i4>
      </vt:variant>
      <vt:variant>
        <vt:i4>0</vt:i4>
      </vt:variant>
      <vt:variant>
        <vt:i4>5</vt:i4>
      </vt:variant>
      <vt:variant>
        <vt:lpwstr/>
      </vt:variant>
      <vt:variant>
        <vt:lpwstr>_Toc307995660</vt:lpwstr>
      </vt:variant>
      <vt:variant>
        <vt:i4>1966139</vt:i4>
      </vt:variant>
      <vt:variant>
        <vt:i4>86</vt:i4>
      </vt:variant>
      <vt:variant>
        <vt:i4>0</vt:i4>
      </vt:variant>
      <vt:variant>
        <vt:i4>5</vt:i4>
      </vt:variant>
      <vt:variant>
        <vt:lpwstr/>
      </vt:variant>
      <vt:variant>
        <vt:lpwstr>_Toc307995659</vt:lpwstr>
      </vt:variant>
      <vt:variant>
        <vt:i4>1966139</vt:i4>
      </vt:variant>
      <vt:variant>
        <vt:i4>80</vt:i4>
      </vt:variant>
      <vt:variant>
        <vt:i4>0</vt:i4>
      </vt:variant>
      <vt:variant>
        <vt:i4>5</vt:i4>
      </vt:variant>
      <vt:variant>
        <vt:lpwstr/>
      </vt:variant>
      <vt:variant>
        <vt:lpwstr>_Toc307995658</vt:lpwstr>
      </vt:variant>
      <vt:variant>
        <vt:i4>1966139</vt:i4>
      </vt:variant>
      <vt:variant>
        <vt:i4>74</vt:i4>
      </vt:variant>
      <vt:variant>
        <vt:i4>0</vt:i4>
      </vt:variant>
      <vt:variant>
        <vt:i4>5</vt:i4>
      </vt:variant>
      <vt:variant>
        <vt:lpwstr/>
      </vt:variant>
      <vt:variant>
        <vt:lpwstr>_Toc307995657</vt:lpwstr>
      </vt:variant>
      <vt:variant>
        <vt:i4>1966139</vt:i4>
      </vt:variant>
      <vt:variant>
        <vt:i4>68</vt:i4>
      </vt:variant>
      <vt:variant>
        <vt:i4>0</vt:i4>
      </vt:variant>
      <vt:variant>
        <vt:i4>5</vt:i4>
      </vt:variant>
      <vt:variant>
        <vt:lpwstr/>
      </vt:variant>
      <vt:variant>
        <vt:lpwstr>_Toc307995656</vt:lpwstr>
      </vt:variant>
      <vt:variant>
        <vt:i4>1966139</vt:i4>
      </vt:variant>
      <vt:variant>
        <vt:i4>62</vt:i4>
      </vt:variant>
      <vt:variant>
        <vt:i4>0</vt:i4>
      </vt:variant>
      <vt:variant>
        <vt:i4>5</vt:i4>
      </vt:variant>
      <vt:variant>
        <vt:lpwstr/>
      </vt:variant>
      <vt:variant>
        <vt:lpwstr>_Toc307995655</vt:lpwstr>
      </vt:variant>
      <vt:variant>
        <vt:i4>1966139</vt:i4>
      </vt:variant>
      <vt:variant>
        <vt:i4>56</vt:i4>
      </vt:variant>
      <vt:variant>
        <vt:i4>0</vt:i4>
      </vt:variant>
      <vt:variant>
        <vt:i4>5</vt:i4>
      </vt:variant>
      <vt:variant>
        <vt:lpwstr/>
      </vt:variant>
      <vt:variant>
        <vt:lpwstr>_Toc307995654</vt:lpwstr>
      </vt:variant>
      <vt:variant>
        <vt:i4>1966139</vt:i4>
      </vt:variant>
      <vt:variant>
        <vt:i4>50</vt:i4>
      </vt:variant>
      <vt:variant>
        <vt:i4>0</vt:i4>
      </vt:variant>
      <vt:variant>
        <vt:i4>5</vt:i4>
      </vt:variant>
      <vt:variant>
        <vt:lpwstr/>
      </vt:variant>
      <vt:variant>
        <vt:lpwstr>_Toc307995653</vt:lpwstr>
      </vt:variant>
      <vt:variant>
        <vt:i4>1966139</vt:i4>
      </vt:variant>
      <vt:variant>
        <vt:i4>44</vt:i4>
      </vt:variant>
      <vt:variant>
        <vt:i4>0</vt:i4>
      </vt:variant>
      <vt:variant>
        <vt:i4>5</vt:i4>
      </vt:variant>
      <vt:variant>
        <vt:lpwstr/>
      </vt:variant>
      <vt:variant>
        <vt:lpwstr>_Toc307995652</vt:lpwstr>
      </vt:variant>
      <vt:variant>
        <vt:i4>1966139</vt:i4>
      </vt:variant>
      <vt:variant>
        <vt:i4>38</vt:i4>
      </vt:variant>
      <vt:variant>
        <vt:i4>0</vt:i4>
      </vt:variant>
      <vt:variant>
        <vt:i4>5</vt:i4>
      </vt:variant>
      <vt:variant>
        <vt:lpwstr/>
      </vt:variant>
      <vt:variant>
        <vt:lpwstr>_Toc307995651</vt:lpwstr>
      </vt:variant>
      <vt:variant>
        <vt:i4>1966139</vt:i4>
      </vt:variant>
      <vt:variant>
        <vt:i4>32</vt:i4>
      </vt:variant>
      <vt:variant>
        <vt:i4>0</vt:i4>
      </vt:variant>
      <vt:variant>
        <vt:i4>5</vt:i4>
      </vt:variant>
      <vt:variant>
        <vt:lpwstr/>
      </vt:variant>
      <vt:variant>
        <vt:lpwstr>_Toc307995650</vt:lpwstr>
      </vt:variant>
      <vt:variant>
        <vt:i4>2031675</vt:i4>
      </vt:variant>
      <vt:variant>
        <vt:i4>26</vt:i4>
      </vt:variant>
      <vt:variant>
        <vt:i4>0</vt:i4>
      </vt:variant>
      <vt:variant>
        <vt:i4>5</vt:i4>
      </vt:variant>
      <vt:variant>
        <vt:lpwstr/>
      </vt:variant>
      <vt:variant>
        <vt:lpwstr>_Toc307995649</vt:lpwstr>
      </vt:variant>
      <vt:variant>
        <vt:i4>2031675</vt:i4>
      </vt:variant>
      <vt:variant>
        <vt:i4>20</vt:i4>
      </vt:variant>
      <vt:variant>
        <vt:i4>0</vt:i4>
      </vt:variant>
      <vt:variant>
        <vt:i4>5</vt:i4>
      </vt:variant>
      <vt:variant>
        <vt:lpwstr/>
      </vt:variant>
      <vt:variant>
        <vt:lpwstr>_Toc307995648</vt:lpwstr>
      </vt:variant>
      <vt:variant>
        <vt:i4>2031675</vt:i4>
      </vt:variant>
      <vt:variant>
        <vt:i4>14</vt:i4>
      </vt:variant>
      <vt:variant>
        <vt:i4>0</vt:i4>
      </vt:variant>
      <vt:variant>
        <vt:i4>5</vt:i4>
      </vt:variant>
      <vt:variant>
        <vt:lpwstr/>
      </vt:variant>
      <vt:variant>
        <vt:lpwstr>_Toc307995647</vt:lpwstr>
      </vt:variant>
      <vt:variant>
        <vt:i4>2031675</vt:i4>
      </vt:variant>
      <vt:variant>
        <vt:i4>8</vt:i4>
      </vt:variant>
      <vt:variant>
        <vt:i4>0</vt:i4>
      </vt:variant>
      <vt:variant>
        <vt:i4>5</vt:i4>
      </vt:variant>
      <vt:variant>
        <vt:lpwstr/>
      </vt:variant>
      <vt:variant>
        <vt:lpwstr>_Toc307995646</vt:lpwstr>
      </vt:variant>
      <vt:variant>
        <vt:i4>2031675</vt:i4>
      </vt:variant>
      <vt:variant>
        <vt:i4>2</vt:i4>
      </vt:variant>
      <vt:variant>
        <vt:i4>0</vt:i4>
      </vt:variant>
      <vt:variant>
        <vt:i4>5</vt:i4>
      </vt:variant>
      <vt:variant>
        <vt:lpwstr/>
      </vt:variant>
      <vt:variant>
        <vt:lpwstr>_Toc307995645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Message Service</dc:title>
  <dc:subject>The JMS API is an API for accessing enterprise messaging systems from Java programs</dc:subject>
  <dc:creator>Nigel Deakin</dc:creator>
  <cp:lastModifiedBy>Nigel Deakin</cp:lastModifiedBy>
  <cp:revision>1908</cp:revision>
  <cp:lastPrinted>2014-12-01T16:58:00Z</cp:lastPrinted>
  <dcterms:created xsi:type="dcterms:W3CDTF">2013-01-31T17:11:00Z</dcterms:created>
  <dcterms:modified xsi:type="dcterms:W3CDTF">2014-12-02T14:33:00Z</dcterms:modified>
  <cp:contentStatus>Version 2.0 (Working draft 3 November 2011)</cp:contentStatus>
</cp:coreProperties>
</file>