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2944D1">
              <w:pPr>
                <w:pStyle w:val="NoSpacing"/>
                <w:rPr>
                  <w:rFonts w:asciiTheme="majorHAnsi" w:eastAsiaTheme="majorEastAsia" w:hAnsiTheme="majorHAnsi" w:cstheme="majorBidi"/>
                  <w:sz w:val="72"/>
                  <w:szCs w:val="72"/>
                </w:rPr>
              </w:pPr>
              <w:del w:id="1" w:author="Nigel Deakin" w:date="2012-08-31T16:19:00Z">
                <w:r w:rsidDel="00C37E98">
                  <w:rPr>
                    <w:rFonts w:asciiTheme="majorHAnsi" w:eastAsiaTheme="majorEastAsia" w:hAnsiTheme="majorHAnsi" w:cstheme="majorBidi"/>
                    <w:sz w:val="56"/>
                    <w:szCs w:val="56"/>
                    <w:lang w:val="en-GB"/>
                  </w:rPr>
                  <w:delText>Java Message Service</w:delText>
                </w:r>
              </w:del>
              <w:ins w:id="2" w:author="Nigel Deakin" w:date="2012-08-31T16:19:00Z">
                <w:r w:rsidR="00557826">
                  <w:rPr>
                    <w:rFonts w:asciiTheme="majorHAnsi" w:eastAsiaTheme="majorEastAsia" w:hAnsiTheme="majorHAnsi" w:cstheme="majorBidi"/>
                    <w:color w:val="auto"/>
                    <w:sz w:val="56"/>
                    <w:szCs w:val="56"/>
                    <w:lang w:val="en-GB"/>
                  </w:rPr>
                  <w:t>Java Message Service</w:t>
                </w:r>
              </w:ins>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2944D1">
              <w:pPr>
                <w:pStyle w:val="NoSpacing"/>
                <w:rPr>
                  <w:rFonts w:asciiTheme="majorHAnsi" w:eastAsiaTheme="majorEastAsia" w:hAnsiTheme="majorHAnsi" w:cstheme="majorBidi"/>
                  <w:sz w:val="36"/>
                  <w:szCs w:val="36"/>
                </w:rPr>
              </w:pPr>
              <w:del w:id="3" w:author="Nigel Deakin" w:date="2012-08-31T16:19:00Z">
                <w:r w:rsidDel="00C37E98">
                  <w:rPr>
                    <w:rFonts w:asciiTheme="majorHAnsi" w:eastAsiaTheme="majorEastAsia" w:hAnsiTheme="majorHAnsi" w:cstheme="majorBidi"/>
                    <w:sz w:val="32"/>
                    <w:szCs w:val="32"/>
                    <w:lang w:val="en-GB"/>
                  </w:rPr>
                  <w:delText>The JMS API is an API for accessing enterprise messaging systems from Java programs</w:delText>
                </w:r>
              </w:del>
              <w:ins w:id="4" w:author="Nigel Deakin" w:date="2012-08-31T16:19:00Z">
                <w:r w:rsidR="00557826">
                  <w:rPr>
                    <w:rFonts w:asciiTheme="majorHAnsi" w:eastAsiaTheme="majorEastAsia" w:hAnsiTheme="majorHAnsi" w:cstheme="majorBidi"/>
                    <w:color w:val="auto"/>
                    <w:sz w:val="32"/>
                    <w:szCs w:val="32"/>
                    <w:lang w:val="en-GB"/>
                  </w:rPr>
                  <w:t>The JMS API is an API for accessing enterprise messaging systems from Java programs</w:t>
                </w:r>
              </w:ins>
            </w:p>
          </w:sdtContent>
        </w:sdt>
        <w:p w:rsidR="00716653" w:rsidRDefault="00716653">
          <w:pPr>
            <w:pStyle w:val="NoSpacing"/>
            <w:rPr>
              <w:sz w:val="28"/>
              <w:szCs w:val="28"/>
            </w:rPr>
          </w:pPr>
        </w:p>
        <w:p w:rsidR="00F55EE1" w:rsidRDefault="00D71E00">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5" w:author="Nigel Deakin" w:date="2012-08-31T16:19:00Z">
                <w:r w:rsidR="00425ED6" w:rsidDel="00C37E98">
                  <w:rPr>
                    <w:sz w:val="28"/>
                    <w:szCs w:val="28"/>
                    <w:lang w:val="en-GB"/>
                  </w:rPr>
                  <w:delText>Version 2.0 (Public Draft – unreleased draft)</w:delText>
                </w:r>
              </w:del>
              <w:ins w:id="6" w:author="Nigel Deakin" w:date="2012-08-31T16:19:00Z">
                <w:r w:rsidR="00557826">
                  <w:rPr>
                    <w:color w:val="auto"/>
                    <w:sz w:val="28"/>
                    <w:szCs w:val="28"/>
                    <w:lang w:val="en-GB"/>
                  </w:rPr>
                  <w:t>Version 2.0 (Public Draft – unreleased draft)</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2944D1" w:rsidP="002E0D51">
              <w:pPr>
                <w:pStyle w:val="NoSpacing"/>
              </w:pPr>
              <w:del w:id="7" w:author="Nigel Deakin" w:date="2012-08-31T16:19:00Z">
                <w:r w:rsidDel="00C37E98">
                  <w:rPr>
                    <w:lang w:val="en-GB"/>
                  </w:rPr>
                  <w:delText>Nigel Deakin</w:delText>
                </w:r>
              </w:del>
              <w:ins w:id="8" w:author="Nigel Deakin" w:date="2012-08-31T16:19:00Z">
                <w:r w:rsidR="00557826">
                  <w:rPr>
                    <w:color w:val="auto"/>
                    <w:lang w:val="en-GB"/>
                  </w:rPr>
                  <w:t>Nigel Deakin</w:t>
                </w:r>
              </w:ins>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2944D1">
              <w:pPr>
                <w:pStyle w:val="NoSpacing"/>
              </w:pPr>
              <w:del w:id="9" w:author="Nigel Deakin" w:date="2012-08-31T16:19:00Z">
                <w:r w:rsidDel="00C37E98">
                  <w:rPr>
                    <w:lang w:val="en-GB"/>
                  </w:rPr>
                  <w:delText>Oracle</w:delText>
                </w:r>
              </w:del>
              <w:ins w:id="10" w:author="Nigel Deakin" w:date="2012-08-31T16:19:00Z">
                <w:r w:rsidR="00557826">
                  <w:rPr>
                    <w:color w:val="auto"/>
                    <w:lang w:val="en-GB"/>
                  </w:rPr>
                  <w:t>Oracle</w:t>
                </w:r>
              </w:ins>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2-11-05T00:00:00Z">
              <w:dateFormat w:val="d MMMM yyyy"/>
              <w:lid w:val="en-US"/>
              <w:storeMappedDataAs w:val="dateTime"/>
              <w:calendar w:val="gregorian"/>
            </w:date>
          </w:sdtPr>
          <w:sdtContent>
            <w:p w:rsidR="00DF08B9" w:rsidRDefault="00C342F6" w:rsidP="00DF08B9">
              <w:pPr>
                <w:pStyle w:val="NoSpacing"/>
              </w:pPr>
              <w:del w:id="11" w:author="Nigel Deakin" w:date="2012-04-23T12:52:00Z">
                <w:r w:rsidDel="00C342F6">
                  <w:delText>20 April 2012</w:delText>
                </w:r>
              </w:del>
              <w:del w:id="12" w:author="Nigel Deakin" w:date="2012-08-31T16:19:00Z">
                <w:r w:rsidR="005406B5" w:rsidDel="00C37E98">
                  <w:delText>2</w:delText>
                </w:r>
              </w:del>
              <w:del w:id="13" w:author="Nigel Deakin" w:date="2012-07-25T09:33:00Z">
                <w:r w:rsidR="005406B5" w:rsidDel="005C6516">
                  <w:delText>7</w:delText>
                </w:r>
              </w:del>
              <w:ins w:id="14" w:author="Nigel Deakin" w:date="2012-11-05T18:30:00Z">
                <w:r w:rsidR="00DA1D2A">
                  <w:t>5</w:t>
                </w:r>
              </w:ins>
              <w:ins w:id="15" w:author="Nigel Deakin" w:date="2012-11-02T15:59:00Z">
                <w:r w:rsidR="008B00D1">
                  <w:t xml:space="preserve"> November 2012</w:t>
                </w:r>
              </w:ins>
            </w:p>
          </w:sdtContent>
        </w:sdt>
        <w:p w:rsidR="005D71DE" w:rsidRDefault="00DF08B9" w:rsidP="002E0D51">
          <w:pPr>
            <w:pStyle w:val="NoSpacing"/>
            <w:rPr>
              <w:color w:val="auto"/>
              <w:lang w:val="en-GB"/>
            </w:rPr>
          </w:pPr>
          <w:r>
            <w:rPr>
              <w:color w:val="auto"/>
              <w:lang w:val="en-GB"/>
            </w:rPr>
            <w:t xml:space="preserve"> </w:t>
          </w:r>
        </w:p>
        <w:p w:rsidR="005D71DE" w:rsidRDefault="005D71DE" w:rsidP="002E0D51">
          <w:pPr>
            <w:pStyle w:val="NoSpacing"/>
            <w:rPr>
              <w:color w:val="auto"/>
              <w:lang w:val="en-GB"/>
            </w:rPr>
          </w:pPr>
        </w:p>
        <w:p w:rsidR="005D71DE" w:rsidRPr="00882BEE" w:rsidRDefault="005D71DE" w:rsidP="002E0D51">
          <w:pPr>
            <w:pStyle w:val="NoSpacing"/>
            <w:rPr>
              <w:color w:val="auto"/>
              <w:sz w:val="22"/>
              <w:lang w:val="en-GB"/>
            </w:rPr>
          </w:pPr>
          <w:r w:rsidRPr="00882BEE">
            <w:rPr>
              <w:color w:val="auto"/>
              <w:sz w:val="22"/>
              <w:lang w:val="en-GB"/>
            </w:rPr>
            <w:t xml:space="preserve">Please send comments to </w:t>
          </w:r>
          <w:hyperlink r:id="rId10" w:history="1">
            <w:r w:rsidRPr="00882BEE">
              <w:rPr>
                <w:rStyle w:val="Hyperlink"/>
                <w:sz w:val="22"/>
                <w:lang w:val="en-GB"/>
              </w:rPr>
              <w:t>users@jms-spec.java.net</w:t>
            </w:r>
          </w:hyperlink>
          <w:r w:rsidRPr="00882BEE">
            <w:rPr>
              <w:color w:val="auto"/>
              <w:sz w:val="22"/>
              <w:lang w:val="en-GB"/>
            </w:rPr>
            <w:br/>
          </w:r>
          <w:proofErr w:type="gramStart"/>
          <w:r w:rsidRPr="00882BEE">
            <w:rPr>
              <w:color w:val="auto"/>
              <w:sz w:val="22"/>
              <w:lang w:val="en-GB"/>
            </w:rPr>
            <w:t>For</w:t>
          </w:r>
          <w:proofErr w:type="gramEnd"/>
          <w:r w:rsidRPr="00882BEE">
            <w:rPr>
              <w:color w:val="auto"/>
              <w:sz w:val="22"/>
              <w:lang w:val="en-GB"/>
            </w:rPr>
            <w:t xml:space="preserve"> information about how to </w:t>
          </w:r>
          <w:r w:rsidR="00882BEE" w:rsidRPr="00882BEE">
            <w:rPr>
              <w:color w:val="auto"/>
              <w:sz w:val="22"/>
              <w:lang w:val="en-GB"/>
            </w:rPr>
            <w:t>contribute to</w:t>
          </w:r>
          <w:r w:rsidRPr="00882BEE">
            <w:rPr>
              <w:color w:val="auto"/>
              <w:sz w:val="22"/>
              <w:lang w:val="en-GB"/>
            </w:rPr>
            <w:t xml:space="preserve"> JMS 2.0</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1" w:history="1">
            <w:r w:rsidRPr="00882BEE">
              <w:rPr>
                <w:rStyle w:val="Hyperlink"/>
                <w:sz w:val="22"/>
                <w:lang w:val="en-GB"/>
              </w:rPr>
              <w:t>http://jms-spec.java.net</w:t>
            </w:r>
          </w:hyperlink>
        </w:p>
        <w:p w:rsidR="002E0D51" w:rsidRDefault="005D71DE" w:rsidP="002E0D51">
          <w:pPr>
            <w:pStyle w:val="NoSpacing"/>
            <w:rPr>
              <w:color w:val="auto"/>
              <w:lang w:val="en-GB"/>
            </w:rPr>
          </w:pPr>
          <w:r>
            <w:rPr>
              <w:color w:val="auto"/>
              <w:lang w:val="en-GB"/>
            </w:rPr>
            <w:br/>
          </w:r>
        </w:p>
      </w:sdtContent>
    </w:sdt>
    <w:p w:rsidR="00067C91" w:rsidRDefault="00604A12" w:rsidP="00145D89">
      <w:pPr>
        <w:pStyle w:val="TOCHeading"/>
      </w:pPr>
      <w:bookmarkStart w:id="16" w:name="_Toc339906264"/>
      <w:r>
        <w:lastRenderedPageBreak/>
        <w:t>License</w:t>
      </w:r>
      <w:bookmarkEnd w:id="16"/>
    </w:p>
    <w:p w:rsidR="00067C91" w:rsidRPr="00E86554" w:rsidRDefault="00067C91" w:rsidP="00B72863">
      <w:pPr>
        <w:pStyle w:val="LicenseText"/>
      </w:pPr>
      <w:r w:rsidRPr="00E86554">
        <w:t>Specification: JSR-343 Java Message Service 2.0 ("Specification"</w:t>
      </w:r>
      <w:proofErr w:type="gramStart"/>
      <w:r w:rsidRPr="00E86554">
        <w:t>)</w:t>
      </w:r>
      <w:proofErr w:type="gramEnd"/>
      <w:r w:rsidR="008A5B58" w:rsidRPr="00E86554">
        <w:br/>
      </w:r>
      <w:r w:rsidRPr="00E86554">
        <w:t xml:space="preserve">Version: </w:t>
      </w:r>
      <w:r w:rsidR="0043580D" w:rsidRPr="00E86554">
        <w:t>2.0</w:t>
      </w:r>
      <w:r w:rsidR="008A5B58" w:rsidRPr="00E86554">
        <w:br/>
      </w:r>
      <w:r w:rsidRPr="00E86554">
        <w:t xml:space="preserve">Status: </w:t>
      </w:r>
      <w:del w:id="17" w:author="Nigel Deakin" w:date="2012-04-17T14:37:00Z">
        <w:r w:rsidRPr="00E86554" w:rsidDel="001E25A4">
          <w:delText xml:space="preserve">Early </w:delText>
        </w:r>
      </w:del>
      <w:ins w:id="18" w:author="Nigel Deakin" w:date="2012-04-17T14:37:00Z">
        <w:r w:rsidR="001E25A4">
          <w:t>Public</w:t>
        </w:r>
        <w:r w:rsidR="001E25A4" w:rsidRPr="00E86554">
          <w:t xml:space="preserve"> </w:t>
        </w:r>
      </w:ins>
      <w:r w:rsidRPr="00E86554">
        <w:t>Draft Review</w:t>
      </w:r>
      <w:r w:rsidR="00C714F6" w:rsidRPr="00E86554">
        <w:t xml:space="preserve"> </w:t>
      </w:r>
      <w:r w:rsidR="00C714F6" w:rsidRPr="00E86554">
        <w:br/>
      </w:r>
      <w:r w:rsidRPr="00E86554">
        <w:t xml:space="preserve">Release: </w:t>
      </w:r>
      <w:del w:id="19" w:author="Nigel Deakin" w:date="2012-04-17T14:37:00Z">
        <w:r w:rsidR="002A4481" w:rsidDel="001E25A4">
          <w:delText>2</w:delText>
        </w:r>
        <w:r w:rsidR="00DE3BD9" w:rsidDel="001E25A4">
          <w:delText>1</w:delText>
        </w:r>
        <w:r w:rsidR="00B239AD" w:rsidRPr="00E86554" w:rsidDel="001E25A4">
          <w:delText xml:space="preserve"> </w:delText>
        </w:r>
        <w:r w:rsidR="002F2E4A" w:rsidDel="001E25A4">
          <w:delText>February</w:delText>
        </w:r>
      </w:del>
      <w:ins w:id="20" w:author="Nigel Deakin" w:date="2012-04-17T14:37:00Z">
        <w:r w:rsidR="001E25A4">
          <w:t>14 April</w:t>
        </w:r>
      </w:ins>
      <w:r w:rsidRPr="00E86554">
        <w:t xml:space="preserve"> </w:t>
      </w:r>
      <w:r w:rsidR="00B239AD">
        <w:t>2012</w:t>
      </w:r>
    </w:p>
    <w:p w:rsidR="00067C91" w:rsidRPr="00E86554" w:rsidRDefault="00067C91" w:rsidP="00B72863">
      <w:pPr>
        <w:pStyle w:val="LicenseText"/>
      </w:pPr>
      <w:r w:rsidRPr="00E86554">
        <w:t>Copyright 201</w:t>
      </w:r>
      <w:r w:rsidR="00811A7D">
        <w:t>2</w:t>
      </w:r>
      <w:r w:rsidRPr="00E86554">
        <w:t xml:space="preserve"> Oracle America, Inc</w:t>
      </w:r>
      <w:proofErr w:type="gramStart"/>
      <w:r w:rsidRPr="00E86554">
        <w:t>.</w:t>
      </w:r>
      <w:proofErr w:type="gramEnd"/>
      <w:r w:rsidR="008A5B58" w:rsidRPr="00E86554">
        <w:br/>
      </w:r>
      <w:r w:rsidRPr="00E86554">
        <w:t>500 Oracle Parkway, Redwood City, California 94065, U.S.A.</w:t>
      </w:r>
      <w:r w:rsidR="00B8553F" w:rsidRPr="00E86554">
        <w:br/>
      </w:r>
      <w:r w:rsidRPr="00E86554">
        <w:t>All rights reserved.</w:t>
      </w:r>
    </w:p>
    <w:p w:rsidR="00067C91" w:rsidRPr="00E86554" w:rsidRDefault="00067C91" w:rsidP="00B72863">
      <w:pPr>
        <w:pStyle w:val="LicenseText"/>
      </w:pPr>
      <w:r w:rsidRPr="00E86554">
        <w:t>NOTICE</w:t>
      </w:r>
    </w:p>
    <w:p w:rsidR="00067C91" w:rsidRPr="00E86554" w:rsidRDefault="00067C91" w:rsidP="00B72863">
      <w:pPr>
        <w:pStyle w:val="LicenseText"/>
      </w:pPr>
      <w:r w:rsidRPr="00E86554">
        <w:t xml:space="preserve">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 </w:t>
      </w:r>
    </w:p>
    <w:p w:rsidR="00067C91" w:rsidRPr="00E86554" w:rsidRDefault="00067C91" w:rsidP="00B72863">
      <w:pPr>
        <w:pStyle w:val="LicenseText"/>
      </w:pPr>
      <w:r w:rsidRPr="00E86554">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rsidR="00067C91" w:rsidRPr="00E86554" w:rsidRDefault="00604A12" w:rsidP="00B72863">
      <w:pPr>
        <w:pStyle w:val="LicenseText"/>
      </w:pPr>
      <w:r w:rsidRPr="00E86554">
        <w:t xml:space="preserve">1. </w:t>
      </w:r>
      <w:r w:rsidR="00067C91" w:rsidRPr="00E86554">
        <w:t>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rsidR="00067C91" w:rsidRPr="00E86554" w:rsidRDefault="00604A12" w:rsidP="00B72863">
      <w:pPr>
        <w:pStyle w:val="LicenseText"/>
      </w:pPr>
      <w:r w:rsidRPr="00E86554">
        <w:t>2. Distribute</w:t>
      </w:r>
      <w:r w:rsidR="00067C91" w:rsidRPr="00E86554">
        <w:t xml:space="preserve"> implementations of the Specification to third parties for their testing and evaluation </w:t>
      </w:r>
      <w:proofErr w:type="gramStart"/>
      <w:r w:rsidR="00067C91" w:rsidRPr="00E86554">
        <w:t>use,</w:t>
      </w:r>
      <w:proofErr w:type="gramEnd"/>
      <w:r w:rsidR="00067C91" w:rsidRPr="00E86554">
        <w:t xml:space="preserve"> provided that any such implementation:</w:t>
      </w:r>
    </w:p>
    <w:p w:rsidR="00067C91" w:rsidRPr="00E86554" w:rsidRDefault="00067C91" w:rsidP="00B72863">
      <w:pPr>
        <w:pStyle w:val="LicenseText"/>
      </w:pPr>
      <w:r w:rsidRPr="00E86554">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rsidR="00067C91" w:rsidRPr="00E86554" w:rsidRDefault="00067C91" w:rsidP="00B72863">
      <w:pPr>
        <w:pStyle w:val="LicenseText"/>
      </w:pPr>
      <w:r w:rsidRPr="00E86554">
        <w:t>(ii) is clearly and prominently marked with the word "UNTESTED" or "EARLY ACCESS" or "INCOMPATIBLE" or "UNSTABLE" or "BETA" in any list of available builds and in proximity to every link initiating its download, where the list or link is under Licensee's control; and</w:t>
      </w:r>
    </w:p>
    <w:p w:rsidR="00067C91" w:rsidRPr="00E86554" w:rsidRDefault="00067C91" w:rsidP="00B72863">
      <w:pPr>
        <w:pStyle w:val="LicenseText"/>
      </w:pPr>
      <w:r w:rsidRPr="00E86554">
        <w:t xml:space="preserve">(iii) </w:t>
      </w:r>
      <w:r w:rsidR="00604A12" w:rsidRPr="00E86554">
        <w:t>Includes</w:t>
      </w:r>
      <w:r w:rsidRPr="00E86554">
        <w:t xml:space="preserve"> the following notice:</w:t>
      </w:r>
    </w:p>
    <w:p w:rsidR="00067C91" w:rsidRPr="00E86554" w:rsidRDefault="00067C91" w:rsidP="00B72863">
      <w:pPr>
        <w:pStyle w:val="LicenseText"/>
      </w:pPr>
      <w:r w:rsidRPr="00E86554">
        <w:t>"This is an implementation of an early-draft specification developed under the Java Community Process (JCP) and is made available for testing and evaluation purposes only. The code is not compatible with any specification of the JCP."</w:t>
      </w:r>
    </w:p>
    <w:p w:rsidR="00067C91" w:rsidRPr="00E86554" w:rsidRDefault="00067C91" w:rsidP="00B72863">
      <w:pPr>
        <w:pStyle w:val="LicenseText"/>
      </w:pPr>
      <w:r w:rsidRPr="00E86554">
        <w:t xml:space="preserve">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 </w:t>
      </w:r>
    </w:p>
    <w:p w:rsidR="00067C91" w:rsidRPr="00E86554" w:rsidRDefault="00067C91" w:rsidP="00B72863">
      <w:pPr>
        <w:pStyle w:val="LicenseText"/>
      </w:pPr>
      <w:r w:rsidRPr="00E86554">
        <w:lastRenderedPageBreak/>
        <w:t>No provision of this Agreement shall be understood to restrict your ability to make and distribute to third parties applications written to the Specification.</w:t>
      </w:r>
    </w:p>
    <w:p w:rsidR="00067C91" w:rsidRPr="00E86554" w:rsidRDefault="00067C91" w:rsidP="00B72863">
      <w:pPr>
        <w:pStyle w:val="LicenseText"/>
      </w:pPr>
      <w:r w:rsidRPr="00E86554">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rsidR="00067C91" w:rsidRPr="00E86554" w:rsidRDefault="00067C91" w:rsidP="00B72863">
      <w:pPr>
        <w:pStyle w:val="LicenseText"/>
      </w:pPr>
      <w:r w:rsidRPr="00E86554">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rsidR="00067C91" w:rsidRPr="00E86554" w:rsidRDefault="00067C91" w:rsidP="00B72863">
      <w:pPr>
        <w:pStyle w:val="LicenseText"/>
      </w:pPr>
      <w:r w:rsidRPr="00E86554">
        <w:t>TRADEMARKS</w:t>
      </w:r>
    </w:p>
    <w:p w:rsidR="00067C91" w:rsidRPr="00E86554" w:rsidRDefault="00067C91" w:rsidP="00B72863">
      <w:pPr>
        <w:pStyle w:val="LicenseText"/>
      </w:pPr>
      <w:r w:rsidRPr="00E86554">
        <w:t xml:space="preserve">No right, title, or interest in or to any trademarks, service marks, or trade names of Oracle or Oracle's licensors is granted hereunder. </w:t>
      </w:r>
      <w:proofErr w:type="gramStart"/>
      <w:r w:rsidRPr="00E86554">
        <w:t>Oracle, the Oracle logo, Java are</w:t>
      </w:r>
      <w:proofErr w:type="gramEnd"/>
      <w:r w:rsidRPr="00E86554">
        <w:t xml:space="preserve"> trademarks or registered trademarks of Oracle USA, Inc. in the U.S. and other countries.</w:t>
      </w:r>
    </w:p>
    <w:p w:rsidR="00067C91" w:rsidRPr="00E86554" w:rsidRDefault="00067C91" w:rsidP="00B72863">
      <w:pPr>
        <w:pStyle w:val="LicenseText"/>
      </w:pPr>
      <w:r w:rsidRPr="00E86554">
        <w:t>DISCLAIMER OF WARRANTIES</w:t>
      </w:r>
    </w:p>
    <w:p w:rsidR="00067C91" w:rsidRPr="00E86554" w:rsidRDefault="00067C91" w:rsidP="00B72863">
      <w:pPr>
        <w:pStyle w:val="LicenseText"/>
      </w:pPr>
      <w:r w:rsidRPr="00E86554">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w:t>
      </w:r>
    </w:p>
    <w:p w:rsidR="00067C91" w:rsidRPr="00E86554" w:rsidRDefault="00067C91" w:rsidP="00B72863">
      <w:pPr>
        <w:pStyle w:val="LicenseText"/>
      </w:pPr>
      <w:r w:rsidRPr="00E86554">
        <w:t>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rsidR="00067C91" w:rsidRPr="00E86554" w:rsidRDefault="00067C91" w:rsidP="00B72863">
      <w:pPr>
        <w:pStyle w:val="LicenseText"/>
      </w:pPr>
      <w:r w:rsidRPr="00E86554">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rsidR="00067C91" w:rsidRPr="00E86554" w:rsidRDefault="00067C91" w:rsidP="00B72863">
      <w:pPr>
        <w:pStyle w:val="LicenseText"/>
      </w:pPr>
      <w:r w:rsidRPr="00E86554">
        <w:t>LIMITATION OF LIABILITY</w:t>
      </w:r>
    </w:p>
    <w:p w:rsidR="00067C91" w:rsidRPr="00E86554" w:rsidRDefault="00067C91" w:rsidP="00B72863">
      <w:pPr>
        <w:pStyle w:val="LicenseText"/>
      </w:pPr>
      <w:r w:rsidRPr="00E86554">
        <w:t xml:space="preserve">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 MODIFYING OR ANY USE OF THE </w:t>
      </w:r>
      <w:r w:rsidRPr="00E86554">
        <w:lastRenderedPageBreak/>
        <w:t>SPECIFICATION, EVEN IF ORACLE AND/OR ITS LICENSORS HAVE BEEN ADVISED OF THE POSSIBILITY OF SUCH DAMAGES.</w:t>
      </w:r>
    </w:p>
    <w:p w:rsidR="00067C91" w:rsidRPr="00E86554" w:rsidRDefault="00067C91" w:rsidP="00B72863">
      <w:pPr>
        <w:pStyle w:val="LicenseText"/>
      </w:pPr>
      <w:r w:rsidRPr="00E86554">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rsidR="00067C91" w:rsidRPr="00E86554" w:rsidRDefault="00067C91" w:rsidP="00B72863">
      <w:pPr>
        <w:pStyle w:val="LicenseText"/>
      </w:pPr>
      <w:r w:rsidRPr="00E86554">
        <w:t>RESTRICTED RIGHTS LEGEND</w:t>
      </w:r>
    </w:p>
    <w:p w:rsidR="00067C91" w:rsidRPr="00E86554" w:rsidRDefault="00067C91" w:rsidP="00B72863">
      <w:pPr>
        <w:pStyle w:val="LicenseText"/>
      </w:pPr>
      <w:r w:rsidRPr="00E86554">
        <w:t>If this Software is being acquired by or on behalf of the U.S. Government or by a U.S. Government prime contractor or subcontractor (at any tier), then the Government's rights in the Software and accompanying documentation shall be only as set forth in this license; this is in accordance with 48 C.F.R. 227.7201 through 227.7202-4 (for Department of Defense (DoD) acquisitions) and with 48 C.F.R. 2.101 and 12.212 (for non-DoD acquisitions).</w:t>
      </w:r>
    </w:p>
    <w:p w:rsidR="00067C91" w:rsidRPr="00E86554" w:rsidRDefault="00067C91" w:rsidP="00B72863">
      <w:pPr>
        <w:pStyle w:val="LicenseText"/>
      </w:pPr>
      <w:r w:rsidRPr="00E86554">
        <w:t>REPORT</w:t>
      </w:r>
    </w:p>
    <w:p w:rsidR="00067C91" w:rsidRPr="00E86554" w:rsidRDefault="00067C91" w:rsidP="00B72863">
      <w:pPr>
        <w:pStyle w:val="LicenseText"/>
      </w:pPr>
      <w:r w:rsidRPr="00E86554">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rsidR="00067C91" w:rsidRPr="00E86554" w:rsidRDefault="00067C91" w:rsidP="00B72863">
      <w:pPr>
        <w:pStyle w:val="LicenseText"/>
      </w:pPr>
      <w:r w:rsidRPr="00E86554">
        <w:t>GENERAL TERMS</w:t>
      </w:r>
    </w:p>
    <w:p w:rsidR="00067C91" w:rsidRPr="00E86554" w:rsidRDefault="00067C91" w:rsidP="00B72863">
      <w:pPr>
        <w:pStyle w:val="LicenseText"/>
      </w:pPr>
      <w:r w:rsidRPr="00E86554">
        <w:t>Any action related to this Agreement will be governed by California law and controlling U.S. federal law. The U.N. Convention for the International Sale of Goods and the choice of law rules of any jurisdiction will not apply.</w:t>
      </w:r>
    </w:p>
    <w:p w:rsidR="00067C91" w:rsidRPr="00E86554" w:rsidRDefault="00067C91" w:rsidP="00B72863">
      <w:pPr>
        <w:pStyle w:val="LicenseText"/>
      </w:pPr>
      <w:r w:rsidRPr="00E86554">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rsidR="005A31D0" w:rsidRPr="00E86554" w:rsidRDefault="00067C91" w:rsidP="00B72863">
      <w:pPr>
        <w:pStyle w:val="LicenseText"/>
        <w:sectPr w:rsidR="005A31D0" w:rsidRPr="00E86554" w:rsidSect="006F4C54">
          <w:footerReference w:type="even" r:id="rId12"/>
          <w:footerReference w:type="default" r:id="rId13"/>
          <w:headerReference w:type="first" r:id="rId14"/>
          <w:footerReference w:type="first" r:id="rId15"/>
          <w:type w:val="continuous"/>
          <w:pgSz w:w="11906" w:h="16838"/>
          <w:pgMar w:top="1440" w:right="1440" w:bottom="1440" w:left="1440" w:header="708" w:footer="708" w:gutter="0"/>
          <w:cols w:space="708"/>
          <w:titlePg/>
          <w:docGrid w:linePitch="360"/>
        </w:sectPr>
      </w:pPr>
      <w:r w:rsidRPr="00E86554">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rsidR="00F65786" w:rsidRPr="005A31D0" w:rsidRDefault="00F65786" w:rsidP="00145D89">
      <w:pPr>
        <w:pStyle w:val="TOCHeading"/>
      </w:pPr>
      <w:bookmarkStart w:id="21" w:name="_Toc339906265"/>
      <w:r w:rsidRPr="005A31D0">
        <w:lastRenderedPageBreak/>
        <w:t>Contents</w:t>
      </w:r>
      <w:bookmarkEnd w:id="21"/>
    </w:p>
    <w:p w:rsidR="00ED43AB" w:rsidRDefault="00D71E00">
      <w:pPr>
        <w:pStyle w:val="TOC1"/>
        <w:rPr>
          <w:rFonts w:asciiTheme="minorHAnsi" w:eastAsiaTheme="minorEastAsia" w:hAnsiTheme="minorHAnsi" w:cstheme="minorBidi"/>
          <w:b w:val="0"/>
          <w:color w:val="auto"/>
          <w:spacing w:val="0"/>
          <w:sz w:val="22"/>
          <w:szCs w:val="22"/>
          <w:lang w:val="en-GB"/>
        </w:rPr>
      </w:pPr>
      <w:r w:rsidRPr="00D71E00">
        <w:fldChar w:fldCharType="begin"/>
      </w:r>
      <w:r w:rsidR="00BB20B2">
        <w:instrText xml:space="preserve"> TOC \o "1-3" \h \z \u </w:instrText>
      </w:r>
      <w:r w:rsidRPr="00D71E00">
        <w:fldChar w:fldCharType="separate"/>
      </w:r>
      <w:hyperlink w:anchor="_Toc339906264" w:history="1">
        <w:r w:rsidR="00ED43AB" w:rsidRPr="00C23BD2">
          <w:rPr>
            <w:rStyle w:val="Hyperlink"/>
          </w:rPr>
          <w:t>License</w:t>
        </w:r>
        <w:r w:rsidR="00ED43AB">
          <w:rPr>
            <w:webHidden/>
          </w:rPr>
          <w:tab/>
        </w:r>
        <w:r>
          <w:rPr>
            <w:webHidden/>
          </w:rPr>
          <w:fldChar w:fldCharType="begin"/>
        </w:r>
        <w:r w:rsidR="00ED43AB">
          <w:rPr>
            <w:webHidden/>
          </w:rPr>
          <w:instrText xml:space="preserve"> PAGEREF _Toc339906264 \h </w:instrText>
        </w:r>
        <w:r>
          <w:rPr>
            <w:webHidden/>
          </w:rPr>
        </w:r>
        <w:r>
          <w:rPr>
            <w:webHidden/>
          </w:rPr>
          <w:fldChar w:fldCharType="separate"/>
        </w:r>
        <w:r w:rsidR="00ED43AB">
          <w:rPr>
            <w:webHidden/>
          </w:rPr>
          <w:t>2</w:t>
        </w:r>
        <w:r>
          <w:rPr>
            <w:webHidden/>
          </w:rPr>
          <w:fldChar w:fldCharType="end"/>
        </w:r>
      </w:hyperlink>
    </w:p>
    <w:p w:rsidR="00ED43AB" w:rsidRDefault="00D71E00">
      <w:pPr>
        <w:pStyle w:val="TOC1"/>
        <w:rPr>
          <w:rFonts w:asciiTheme="minorHAnsi" w:eastAsiaTheme="minorEastAsia" w:hAnsiTheme="minorHAnsi" w:cstheme="minorBidi"/>
          <w:b w:val="0"/>
          <w:color w:val="auto"/>
          <w:spacing w:val="0"/>
          <w:sz w:val="22"/>
          <w:szCs w:val="22"/>
          <w:lang w:val="en-GB"/>
        </w:rPr>
      </w:pPr>
      <w:hyperlink w:anchor="_Toc339906265" w:history="1">
        <w:r w:rsidR="00ED43AB" w:rsidRPr="00C23BD2">
          <w:rPr>
            <w:rStyle w:val="Hyperlink"/>
          </w:rPr>
          <w:t>Contents</w:t>
        </w:r>
        <w:r w:rsidR="00ED43AB">
          <w:rPr>
            <w:webHidden/>
          </w:rPr>
          <w:tab/>
        </w:r>
        <w:r>
          <w:rPr>
            <w:webHidden/>
          </w:rPr>
          <w:fldChar w:fldCharType="begin"/>
        </w:r>
        <w:r w:rsidR="00ED43AB">
          <w:rPr>
            <w:webHidden/>
          </w:rPr>
          <w:instrText xml:space="preserve"> PAGEREF _Toc339906265 \h </w:instrText>
        </w:r>
        <w:r>
          <w:rPr>
            <w:webHidden/>
          </w:rPr>
        </w:r>
        <w:r>
          <w:rPr>
            <w:webHidden/>
          </w:rPr>
          <w:fldChar w:fldCharType="separate"/>
        </w:r>
        <w:r w:rsidR="00ED43AB">
          <w:rPr>
            <w:webHidden/>
          </w:rPr>
          <w:t>5</w:t>
        </w:r>
        <w:r>
          <w:rPr>
            <w:webHidden/>
          </w:rPr>
          <w:fldChar w:fldCharType="end"/>
        </w:r>
      </w:hyperlink>
    </w:p>
    <w:p w:rsidR="00ED43AB" w:rsidRDefault="00D71E00">
      <w:pPr>
        <w:pStyle w:val="TOC1"/>
        <w:rPr>
          <w:rFonts w:asciiTheme="minorHAnsi" w:eastAsiaTheme="minorEastAsia" w:hAnsiTheme="minorHAnsi" w:cstheme="minorBidi"/>
          <w:b w:val="0"/>
          <w:color w:val="auto"/>
          <w:spacing w:val="0"/>
          <w:sz w:val="22"/>
          <w:szCs w:val="22"/>
          <w:lang w:val="en-GB"/>
        </w:rPr>
      </w:pPr>
      <w:hyperlink w:anchor="_Toc339906266" w:history="1">
        <w:r w:rsidR="00ED43AB" w:rsidRPr="00C23BD2">
          <w:rPr>
            <w:rStyle w:val="Hyperlink"/>
          </w:rPr>
          <w:t>1.</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Introduction</w:t>
        </w:r>
        <w:r w:rsidR="00ED43AB">
          <w:rPr>
            <w:webHidden/>
          </w:rPr>
          <w:tab/>
        </w:r>
        <w:r>
          <w:rPr>
            <w:webHidden/>
          </w:rPr>
          <w:fldChar w:fldCharType="begin"/>
        </w:r>
        <w:r w:rsidR="00ED43AB">
          <w:rPr>
            <w:webHidden/>
          </w:rPr>
          <w:instrText xml:space="preserve"> PAGEREF _Toc339906266 \h </w:instrText>
        </w:r>
        <w:r>
          <w:rPr>
            <w:webHidden/>
          </w:rPr>
        </w:r>
        <w:r>
          <w:rPr>
            <w:webHidden/>
          </w:rPr>
          <w:fldChar w:fldCharType="separate"/>
        </w:r>
        <w:r w:rsidR="00ED43AB">
          <w:rPr>
            <w:webHidden/>
          </w:rPr>
          <w:t>12</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67" w:history="1">
        <w:r w:rsidR="00ED43AB" w:rsidRPr="00C23BD2">
          <w:rPr>
            <w:rStyle w:val="Hyperlink"/>
          </w:rPr>
          <w:t>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Abstract</w:t>
        </w:r>
        <w:r w:rsidR="00ED43AB">
          <w:rPr>
            <w:webHidden/>
          </w:rPr>
          <w:tab/>
        </w:r>
        <w:r>
          <w:rPr>
            <w:webHidden/>
          </w:rPr>
          <w:fldChar w:fldCharType="begin"/>
        </w:r>
        <w:r w:rsidR="00ED43AB">
          <w:rPr>
            <w:webHidden/>
          </w:rPr>
          <w:instrText xml:space="preserve"> PAGEREF _Toc339906267 \h </w:instrText>
        </w:r>
        <w:r>
          <w:rPr>
            <w:webHidden/>
          </w:rPr>
        </w:r>
        <w:r>
          <w:rPr>
            <w:webHidden/>
          </w:rPr>
          <w:fldChar w:fldCharType="separate"/>
        </w:r>
        <w:r w:rsidR="00ED43AB">
          <w:rPr>
            <w:webHidden/>
          </w:rPr>
          <w:t>12</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68" w:history="1">
        <w:r w:rsidR="00ED43AB" w:rsidRPr="00C23BD2">
          <w:rPr>
            <w:rStyle w:val="Hyperlink"/>
          </w:rPr>
          <w:t>1.2.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_Toc339906268 \h </w:instrText>
        </w:r>
        <w:r>
          <w:rPr>
            <w:webHidden/>
          </w:rPr>
        </w:r>
        <w:r>
          <w:rPr>
            <w:webHidden/>
          </w:rPr>
          <w:fldChar w:fldCharType="separate"/>
        </w:r>
        <w:r w:rsidR="00ED43AB">
          <w:rPr>
            <w:webHidden/>
          </w:rPr>
          <w:t>12</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269" w:history="1">
        <w:r w:rsidR="00ED43AB" w:rsidRPr="00C23BD2">
          <w:rPr>
            <w:rStyle w:val="Hyperlink"/>
            <w:noProof/>
          </w:rPr>
          <w:t>1.2.1.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Is this a mail API?</w:t>
        </w:r>
        <w:r w:rsidR="00ED43AB">
          <w:rPr>
            <w:noProof/>
            <w:webHidden/>
          </w:rPr>
          <w:tab/>
        </w:r>
        <w:r>
          <w:rPr>
            <w:noProof/>
            <w:webHidden/>
          </w:rPr>
          <w:fldChar w:fldCharType="begin"/>
        </w:r>
        <w:r w:rsidR="00ED43AB">
          <w:rPr>
            <w:noProof/>
            <w:webHidden/>
          </w:rPr>
          <w:instrText xml:space="preserve"> PAGEREF _Toc339906269 \h </w:instrText>
        </w:r>
        <w:r>
          <w:rPr>
            <w:noProof/>
            <w:webHidden/>
          </w:rPr>
        </w:r>
        <w:r>
          <w:rPr>
            <w:noProof/>
            <w:webHidden/>
          </w:rPr>
          <w:fldChar w:fldCharType="separate"/>
        </w:r>
        <w:r w:rsidR="00ED43AB">
          <w:rPr>
            <w:noProof/>
            <w:webHidden/>
          </w:rPr>
          <w:t>12</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270" w:history="1">
        <w:r w:rsidR="00ED43AB" w:rsidRPr="00C23BD2">
          <w:rPr>
            <w:rStyle w:val="Hyperlink"/>
            <w:noProof/>
          </w:rPr>
          <w:t>1.2.2.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Existing messaging systems</w:t>
        </w:r>
        <w:r w:rsidR="00ED43AB">
          <w:rPr>
            <w:noProof/>
            <w:webHidden/>
          </w:rPr>
          <w:tab/>
        </w:r>
        <w:r>
          <w:rPr>
            <w:noProof/>
            <w:webHidden/>
          </w:rPr>
          <w:fldChar w:fldCharType="begin"/>
        </w:r>
        <w:r w:rsidR="00ED43AB">
          <w:rPr>
            <w:noProof/>
            <w:webHidden/>
          </w:rPr>
          <w:instrText xml:space="preserve"> PAGEREF _Toc339906270 \h </w:instrText>
        </w:r>
        <w:r>
          <w:rPr>
            <w:noProof/>
            <w:webHidden/>
          </w:rPr>
        </w:r>
        <w:r>
          <w:rPr>
            <w:noProof/>
            <w:webHidden/>
          </w:rPr>
          <w:fldChar w:fldCharType="separate"/>
        </w:r>
        <w:r w:rsidR="00ED43AB">
          <w:rPr>
            <w:noProof/>
            <w:webHidden/>
          </w:rPr>
          <w:t>12</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271" w:history="1">
        <w:r w:rsidR="00ED43AB" w:rsidRPr="00C23BD2">
          <w:rPr>
            <w:rStyle w:val="Hyperlink"/>
            <w:noProof/>
          </w:rPr>
          <w:t>1.2.3.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objectives</w:t>
        </w:r>
        <w:r w:rsidR="00ED43AB">
          <w:rPr>
            <w:noProof/>
            <w:webHidden/>
          </w:rPr>
          <w:tab/>
        </w:r>
        <w:r>
          <w:rPr>
            <w:noProof/>
            <w:webHidden/>
          </w:rPr>
          <w:fldChar w:fldCharType="begin"/>
        </w:r>
        <w:r w:rsidR="00ED43AB">
          <w:rPr>
            <w:noProof/>
            <w:webHidden/>
          </w:rPr>
          <w:instrText xml:space="preserve"> PAGEREF _Toc339906271 \h </w:instrText>
        </w:r>
        <w:r>
          <w:rPr>
            <w:noProof/>
            <w:webHidden/>
          </w:rPr>
        </w:r>
        <w:r>
          <w:rPr>
            <w:noProof/>
            <w:webHidden/>
          </w:rPr>
          <w:fldChar w:fldCharType="separate"/>
        </w:r>
        <w:r w:rsidR="00ED43AB">
          <w:rPr>
            <w:noProof/>
            <w:webHidden/>
          </w:rPr>
          <w:t>13</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272" w:history="1">
        <w:r w:rsidR="00ED43AB" w:rsidRPr="00C23BD2">
          <w:rPr>
            <w:rStyle w:val="Hyperlink"/>
            <w:noProof/>
          </w:rPr>
          <w:t>1.2.4.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What JMS does not include</w:t>
        </w:r>
        <w:r w:rsidR="00ED43AB">
          <w:rPr>
            <w:noProof/>
            <w:webHidden/>
          </w:rPr>
          <w:tab/>
        </w:r>
        <w:r>
          <w:rPr>
            <w:noProof/>
            <w:webHidden/>
          </w:rPr>
          <w:fldChar w:fldCharType="begin"/>
        </w:r>
        <w:r w:rsidR="00ED43AB">
          <w:rPr>
            <w:noProof/>
            <w:webHidden/>
          </w:rPr>
          <w:instrText xml:space="preserve"> PAGEREF _Toc339906272 \h </w:instrText>
        </w:r>
        <w:r>
          <w:rPr>
            <w:noProof/>
            <w:webHidden/>
          </w:rPr>
        </w:r>
        <w:r>
          <w:rPr>
            <w:noProof/>
            <w:webHidden/>
          </w:rPr>
          <w:fldChar w:fldCharType="separate"/>
        </w:r>
        <w:r w:rsidR="00ED43AB">
          <w:rPr>
            <w:noProof/>
            <w:webHidden/>
          </w:rPr>
          <w:t>14</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73" w:history="1">
        <w:r w:rsidR="00ED43AB" w:rsidRPr="00C23BD2">
          <w:rPr>
            <w:rStyle w:val="Hyperlink"/>
          </w:rPr>
          <w:t>1.3.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What is required by JMS</w:t>
        </w:r>
        <w:r w:rsidR="00ED43AB">
          <w:rPr>
            <w:webHidden/>
          </w:rPr>
          <w:tab/>
        </w:r>
        <w:r>
          <w:rPr>
            <w:webHidden/>
          </w:rPr>
          <w:fldChar w:fldCharType="begin"/>
        </w:r>
        <w:r w:rsidR="00ED43AB">
          <w:rPr>
            <w:webHidden/>
          </w:rPr>
          <w:instrText xml:space="preserve"> PAGEREF _Toc339906273 \h </w:instrText>
        </w:r>
        <w:r>
          <w:rPr>
            <w:webHidden/>
          </w:rPr>
        </w:r>
        <w:r>
          <w:rPr>
            <w:webHidden/>
          </w:rPr>
          <w:fldChar w:fldCharType="separate"/>
        </w:r>
        <w:r w:rsidR="00ED43AB">
          <w:rPr>
            <w:webHidden/>
          </w:rPr>
          <w:t>15</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74" w:history="1">
        <w:r w:rsidR="00ED43AB" w:rsidRPr="00C23BD2">
          <w:rPr>
            <w:rStyle w:val="Hyperlink"/>
          </w:rPr>
          <w:t>1.4.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Relationship to other Java APIs</w:t>
        </w:r>
        <w:r w:rsidR="00ED43AB">
          <w:rPr>
            <w:webHidden/>
          </w:rPr>
          <w:tab/>
        </w:r>
        <w:r>
          <w:rPr>
            <w:webHidden/>
          </w:rPr>
          <w:fldChar w:fldCharType="begin"/>
        </w:r>
        <w:r w:rsidR="00ED43AB">
          <w:rPr>
            <w:webHidden/>
          </w:rPr>
          <w:instrText xml:space="preserve"> PAGEREF _Toc339906274 \h </w:instrText>
        </w:r>
        <w:r>
          <w:rPr>
            <w:webHidden/>
          </w:rPr>
        </w:r>
        <w:r>
          <w:rPr>
            <w:webHidden/>
          </w:rPr>
          <w:fldChar w:fldCharType="separate"/>
        </w:r>
        <w:r w:rsidR="00ED43AB">
          <w:rPr>
            <w:webHidden/>
          </w:rPr>
          <w:t>15</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275" w:history="1">
        <w:r w:rsidR="00ED43AB" w:rsidRPr="00C23BD2">
          <w:rPr>
            <w:rStyle w:val="Hyperlink"/>
            <w:noProof/>
          </w:rPr>
          <w:t>1.4.1.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 DataBase Connectivity (JDBC</w:t>
        </w:r>
        <w:r w:rsidR="00ED43AB" w:rsidRPr="00C23BD2">
          <w:rPr>
            <w:rStyle w:val="Hyperlink"/>
            <w:noProof/>
            <w:vertAlign w:val="superscript"/>
          </w:rPr>
          <w:t>TM</w:t>
        </w:r>
        <w:r w:rsidR="00ED43AB" w:rsidRPr="00C23BD2">
          <w:rPr>
            <w:rStyle w:val="Hyperlink"/>
            <w:noProof/>
          </w:rPr>
          <w:t>) software</w:t>
        </w:r>
        <w:r w:rsidR="00ED43AB">
          <w:rPr>
            <w:noProof/>
            <w:webHidden/>
          </w:rPr>
          <w:tab/>
        </w:r>
        <w:r>
          <w:rPr>
            <w:noProof/>
            <w:webHidden/>
          </w:rPr>
          <w:fldChar w:fldCharType="begin"/>
        </w:r>
        <w:r w:rsidR="00ED43AB">
          <w:rPr>
            <w:noProof/>
            <w:webHidden/>
          </w:rPr>
          <w:instrText xml:space="preserve"> PAGEREF _Toc339906275 \h </w:instrText>
        </w:r>
        <w:r>
          <w:rPr>
            <w:noProof/>
            <w:webHidden/>
          </w:rPr>
        </w:r>
        <w:r>
          <w:rPr>
            <w:noProof/>
            <w:webHidden/>
          </w:rPr>
          <w:fldChar w:fldCharType="separate"/>
        </w:r>
        <w:r w:rsidR="00ED43AB">
          <w:rPr>
            <w:noProof/>
            <w:webHidden/>
          </w:rPr>
          <w:t>15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276" w:history="1">
        <w:r w:rsidR="00ED43AB" w:rsidRPr="00C23BD2">
          <w:rPr>
            <w:rStyle w:val="Hyperlink"/>
            <w:noProof/>
          </w:rPr>
          <w:t>1.4.2.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JavaBeans</w:t>
        </w:r>
        <w:r w:rsidR="00ED43AB" w:rsidRPr="00C23BD2">
          <w:rPr>
            <w:rStyle w:val="Hyperlink"/>
            <w:noProof/>
            <w:vertAlign w:val="superscript"/>
          </w:rPr>
          <w:t>TM</w:t>
        </w:r>
        <w:r w:rsidR="00ED43AB" w:rsidRPr="00C23BD2">
          <w:rPr>
            <w:rStyle w:val="Hyperlink"/>
            <w:noProof/>
          </w:rPr>
          <w:t xml:space="preserve"> components</w:t>
        </w:r>
        <w:r w:rsidR="00ED43AB">
          <w:rPr>
            <w:noProof/>
            <w:webHidden/>
          </w:rPr>
          <w:tab/>
        </w:r>
        <w:r>
          <w:rPr>
            <w:noProof/>
            <w:webHidden/>
          </w:rPr>
          <w:fldChar w:fldCharType="begin"/>
        </w:r>
        <w:r w:rsidR="00ED43AB">
          <w:rPr>
            <w:noProof/>
            <w:webHidden/>
          </w:rPr>
          <w:instrText xml:space="preserve"> PAGEREF _Toc339906276 \h </w:instrText>
        </w:r>
        <w:r>
          <w:rPr>
            <w:noProof/>
            <w:webHidden/>
          </w:rPr>
        </w:r>
        <w:r>
          <w:rPr>
            <w:noProof/>
            <w:webHidden/>
          </w:rPr>
          <w:fldChar w:fldCharType="separate"/>
        </w:r>
        <w:r w:rsidR="00ED43AB">
          <w:rPr>
            <w:noProof/>
            <w:webHidden/>
          </w:rPr>
          <w:t>15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277" w:history="1">
        <w:r w:rsidR="00ED43AB" w:rsidRPr="00C23BD2">
          <w:rPr>
            <w:rStyle w:val="Hyperlink"/>
            <w:noProof/>
          </w:rPr>
          <w:t>1.4.3.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Enterprise JavaBeans</w:t>
        </w:r>
        <w:r w:rsidR="00ED43AB" w:rsidRPr="00C23BD2">
          <w:rPr>
            <w:rStyle w:val="Hyperlink"/>
            <w:noProof/>
            <w:vertAlign w:val="superscript"/>
          </w:rPr>
          <w:t>TM</w:t>
        </w:r>
        <w:r w:rsidR="00ED43AB" w:rsidRPr="00C23BD2">
          <w:rPr>
            <w:rStyle w:val="Hyperlink"/>
            <w:noProof/>
          </w:rPr>
          <w:t xml:space="preserve"> component model</w:t>
        </w:r>
        <w:r w:rsidR="00ED43AB">
          <w:rPr>
            <w:noProof/>
            <w:webHidden/>
          </w:rPr>
          <w:tab/>
        </w:r>
        <w:r>
          <w:rPr>
            <w:noProof/>
            <w:webHidden/>
          </w:rPr>
          <w:fldChar w:fldCharType="begin"/>
        </w:r>
        <w:r w:rsidR="00ED43AB">
          <w:rPr>
            <w:noProof/>
            <w:webHidden/>
          </w:rPr>
          <w:instrText xml:space="preserve"> PAGEREF _Toc339906277 \h </w:instrText>
        </w:r>
        <w:r>
          <w:rPr>
            <w:noProof/>
            <w:webHidden/>
          </w:rPr>
        </w:r>
        <w:r>
          <w:rPr>
            <w:noProof/>
            <w:webHidden/>
          </w:rPr>
          <w:fldChar w:fldCharType="separate"/>
        </w:r>
        <w:r w:rsidR="00ED43AB">
          <w:rPr>
            <w:noProof/>
            <w:webHidden/>
          </w:rPr>
          <w:t>15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278" w:history="1">
        <w:r w:rsidR="00ED43AB" w:rsidRPr="00C23BD2">
          <w:rPr>
            <w:rStyle w:val="Hyperlink"/>
            <w:noProof/>
          </w:rPr>
          <w:t>1.4.4.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 Transaction API (JTA)</w:t>
        </w:r>
        <w:r w:rsidR="00ED43AB">
          <w:rPr>
            <w:noProof/>
            <w:webHidden/>
          </w:rPr>
          <w:tab/>
        </w:r>
        <w:r>
          <w:rPr>
            <w:noProof/>
            <w:webHidden/>
          </w:rPr>
          <w:fldChar w:fldCharType="begin"/>
        </w:r>
        <w:r w:rsidR="00ED43AB">
          <w:rPr>
            <w:noProof/>
            <w:webHidden/>
          </w:rPr>
          <w:instrText xml:space="preserve"> PAGEREF _Toc339906278 \h </w:instrText>
        </w:r>
        <w:r>
          <w:rPr>
            <w:noProof/>
            <w:webHidden/>
          </w:rPr>
        </w:r>
        <w:r>
          <w:rPr>
            <w:noProof/>
            <w:webHidden/>
          </w:rPr>
          <w:fldChar w:fldCharType="separate"/>
        </w:r>
        <w:r w:rsidR="00ED43AB">
          <w:rPr>
            <w:noProof/>
            <w:webHidden/>
          </w:rPr>
          <w:t>15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279" w:history="1">
        <w:r w:rsidR="00ED43AB" w:rsidRPr="00C23BD2">
          <w:rPr>
            <w:rStyle w:val="Hyperlink"/>
            <w:noProof/>
          </w:rPr>
          <w:t>1.4.5.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 Transaction Service (JTS)</w:t>
        </w:r>
        <w:r w:rsidR="00ED43AB">
          <w:rPr>
            <w:noProof/>
            <w:webHidden/>
          </w:rPr>
          <w:tab/>
        </w:r>
        <w:r>
          <w:rPr>
            <w:noProof/>
            <w:webHidden/>
          </w:rPr>
          <w:fldChar w:fldCharType="begin"/>
        </w:r>
        <w:r w:rsidR="00ED43AB">
          <w:rPr>
            <w:noProof/>
            <w:webHidden/>
          </w:rPr>
          <w:instrText xml:space="preserve"> PAGEREF _Toc339906279 \h </w:instrText>
        </w:r>
        <w:r>
          <w:rPr>
            <w:noProof/>
            <w:webHidden/>
          </w:rPr>
        </w:r>
        <w:r>
          <w:rPr>
            <w:noProof/>
            <w:webHidden/>
          </w:rPr>
          <w:fldChar w:fldCharType="separate"/>
        </w:r>
        <w:r w:rsidR="00ED43AB">
          <w:rPr>
            <w:noProof/>
            <w:webHidden/>
          </w:rPr>
          <w:t>15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280" w:history="1">
        <w:r w:rsidR="00ED43AB" w:rsidRPr="00C23BD2">
          <w:rPr>
            <w:rStyle w:val="Hyperlink"/>
            <w:noProof/>
          </w:rPr>
          <w:t>1.4.6.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 Naming and Directory Interface</w:t>
        </w:r>
        <w:r w:rsidR="00ED43AB" w:rsidRPr="00C23BD2">
          <w:rPr>
            <w:rStyle w:val="Hyperlink"/>
            <w:noProof/>
            <w:vertAlign w:val="superscript"/>
          </w:rPr>
          <w:t>TM</w:t>
        </w:r>
        <w:r w:rsidR="00ED43AB" w:rsidRPr="00C23BD2">
          <w:rPr>
            <w:rStyle w:val="Hyperlink"/>
            <w:noProof/>
          </w:rPr>
          <w:t xml:space="preserve"> (JNDI) API</w:t>
        </w:r>
        <w:r w:rsidR="00ED43AB">
          <w:rPr>
            <w:noProof/>
            <w:webHidden/>
          </w:rPr>
          <w:tab/>
        </w:r>
        <w:r>
          <w:rPr>
            <w:noProof/>
            <w:webHidden/>
          </w:rPr>
          <w:fldChar w:fldCharType="begin"/>
        </w:r>
        <w:r w:rsidR="00ED43AB">
          <w:rPr>
            <w:noProof/>
            <w:webHidden/>
          </w:rPr>
          <w:instrText xml:space="preserve"> PAGEREF _Toc339906280 \h </w:instrText>
        </w:r>
        <w:r>
          <w:rPr>
            <w:noProof/>
            <w:webHidden/>
          </w:rPr>
        </w:r>
        <w:r>
          <w:rPr>
            <w:noProof/>
            <w:webHidden/>
          </w:rPr>
          <w:fldChar w:fldCharType="separate"/>
        </w:r>
        <w:r w:rsidR="00ED43AB">
          <w:rPr>
            <w:noProof/>
            <w:webHidden/>
          </w:rPr>
          <w:t>16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281" w:history="1">
        <w:r w:rsidR="00ED43AB" w:rsidRPr="00C23BD2">
          <w:rPr>
            <w:rStyle w:val="Hyperlink"/>
            <w:noProof/>
          </w:rPr>
          <w:t>1.4.7.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Java Platform, Enterprise Edition (Java EE)</w:t>
        </w:r>
        <w:r w:rsidR="00ED43AB">
          <w:rPr>
            <w:noProof/>
            <w:webHidden/>
          </w:rPr>
          <w:tab/>
        </w:r>
        <w:r>
          <w:rPr>
            <w:noProof/>
            <w:webHidden/>
          </w:rPr>
          <w:fldChar w:fldCharType="begin"/>
        </w:r>
        <w:r w:rsidR="00ED43AB">
          <w:rPr>
            <w:noProof/>
            <w:webHidden/>
          </w:rPr>
          <w:instrText xml:space="preserve"> PAGEREF _Toc339906281 \h </w:instrText>
        </w:r>
        <w:r>
          <w:rPr>
            <w:noProof/>
            <w:webHidden/>
          </w:rPr>
        </w:r>
        <w:r>
          <w:rPr>
            <w:noProof/>
            <w:webHidden/>
          </w:rPr>
          <w:fldChar w:fldCharType="separate"/>
        </w:r>
        <w:r w:rsidR="00ED43AB">
          <w:rPr>
            <w:noProof/>
            <w:webHidden/>
          </w:rPr>
          <w:t>16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282" w:history="1">
        <w:r w:rsidR="00ED43AB" w:rsidRPr="00C23BD2">
          <w:rPr>
            <w:rStyle w:val="Hyperlink"/>
            <w:noProof/>
          </w:rPr>
          <w:t>1.4.8.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Contexts and dependency injection (CDI)</w:t>
        </w:r>
        <w:r w:rsidR="00ED43AB">
          <w:rPr>
            <w:noProof/>
            <w:webHidden/>
          </w:rPr>
          <w:tab/>
        </w:r>
        <w:r>
          <w:rPr>
            <w:noProof/>
            <w:webHidden/>
          </w:rPr>
          <w:fldChar w:fldCharType="begin"/>
        </w:r>
        <w:r w:rsidR="00ED43AB">
          <w:rPr>
            <w:noProof/>
            <w:webHidden/>
          </w:rPr>
          <w:instrText xml:space="preserve"> PAGEREF _Toc339906282 \h </w:instrText>
        </w:r>
        <w:r>
          <w:rPr>
            <w:noProof/>
            <w:webHidden/>
          </w:rPr>
        </w:r>
        <w:r>
          <w:rPr>
            <w:noProof/>
            <w:webHidden/>
          </w:rPr>
          <w:fldChar w:fldCharType="separate"/>
        </w:r>
        <w:r w:rsidR="00ED43AB">
          <w:rPr>
            <w:noProof/>
            <w:webHidden/>
          </w:rPr>
          <w:t>16</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83" w:history="1">
        <w:r w:rsidR="00ED43AB" w:rsidRPr="00C23BD2">
          <w:rPr>
            <w:rStyle w:val="Hyperlink"/>
          </w:rPr>
          <w:t>1.5.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What is new in JMS 1.1?</w:t>
        </w:r>
        <w:r w:rsidR="00ED43AB">
          <w:rPr>
            <w:webHidden/>
          </w:rPr>
          <w:tab/>
        </w:r>
        <w:r>
          <w:rPr>
            <w:webHidden/>
          </w:rPr>
          <w:fldChar w:fldCharType="begin"/>
        </w:r>
        <w:r w:rsidR="00ED43AB">
          <w:rPr>
            <w:webHidden/>
          </w:rPr>
          <w:instrText xml:space="preserve"> PAGEREF _Toc339906283 \h </w:instrText>
        </w:r>
        <w:r>
          <w:rPr>
            <w:webHidden/>
          </w:rPr>
        </w:r>
        <w:r>
          <w:rPr>
            <w:webHidden/>
          </w:rPr>
          <w:fldChar w:fldCharType="separate"/>
        </w:r>
        <w:r w:rsidR="00ED43AB">
          <w:rPr>
            <w:webHidden/>
          </w:rPr>
          <w:t>16</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84" w:history="1">
        <w:r w:rsidR="00ED43AB" w:rsidRPr="00C23BD2">
          <w:rPr>
            <w:rStyle w:val="Hyperlink"/>
          </w:rPr>
          <w:t>1.6.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What is new in JMS 2.0?</w:t>
        </w:r>
        <w:r w:rsidR="00ED43AB">
          <w:rPr>
            <w:webHidden/>
          </w:rPr>
          <w:tab/>
        </w:r>
        <w:r>
          <w:rPr>
            <w:webHidden/>
          </w:rPr>
          <w:fldChar w:fldCharType="begin"/>
        </w:r>
        <w:r w:rsidR="00ED43AB">
          <w:rPr>
            <w:webHidden/>
          </w:rPr>
          <w:instrText xml:space="preserve"> PAGEREF _Toc339906284 \h </w:instrText>
        </w:r>
        <w:r>
          <w:rPr>
            <w:webHidden/>
          </w:rPr>
        </w:r>
        <w:r>
          <w:rPr>
            <w:webHidden/>
          </w:rPr>
          <w:fldChar w:fldCharType="separate"/>
        </w:r>
        <w:r w:rsidR="00ED43AB">
          <w:rPr>
            <w:webHidden/>
          </w:rPr>
          <w:t>17</w:t>
        </w:r>
        <w:r>
          <w:rPr>
            <w:webHidden/>
          </w:rPr>
          <w:fldChar w:fldCharType="end"/>
        </w:r>
      </w:hyperlink>
    </w:p>
    <w:p w:rsidR="00ED43AB" w:rsidRDefault="00D71E00">
      <w:pPr>
        <w:pStyle w:val="TOC1"/>
        <w:rPr>
          <w:rFonts w:asciiTheme="minorHAnsi" w:eastAsiaTheme="minorEastAsia" w:hAnsiTheme="minorHAnsi" w:cstheme="minorBidi"/>
          <w:b w:val="0"/>
          <w:color w:val="auto"/>
          <w:spacing w:val="0"/>
          <w:sz w:val="22"/>
          <w:szCs w:val="22"/>
          <w:lang w:val="en-GB"/>
        </w:rPr>
      </w:pPr>
      <w:hyperlink w:anchor="_Toc339906285" w:history="1">
        <w:r w:rsidR="00ED43AB" w:rsidRPr="00C23BD2">
          <w:rPr>
            <w:rStyle w:val="Hyperlink"/>
          </w:rPr>
          <w:t>2.</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Architecture</w:t>
        </w:r>
        <w:r w:rsidR="00ED43AB">
          <w:rPr>
            <w:webHidden/>
          </w:rPr>
          <w:tab/>
        </w:r>
        <w:r>
          <w:rPr>
            <w:webHidden/>
          </w:rPr>
          <w:fldChar w:fldCharType="begin"/>
        </w:r>
        <w:r w:rsidR="00ED43AB">
          <w:rPr>
            <w:webHidden/>
          </w:rPr>
          <w:instrText xml:space="preserve"> PAGEREF _Toc339906285 \h </w:instrText>
        </w:r>
        <w:r>
          <w:rPr>
            <w:webHidden/>
          </w:rPr>
        </w:r>
        <w:r>
          <w:rPr>
            <w:webHidden/>
          </w:rPr>
          <w:fldChar w:fldCharType="separate"/>
        </w:r>
        <w:r w:rsidR="00ED43AB">
          <w:rPr>
            <w:webHidden/>
          </w:rPr>
          <w:t>18</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86" w:history="1">
        <w:r w:rsidR="00ED43AB" w:rsidRPr="00C23BD2">
          <w:rPr>
            <w:rStyle w:val="Hyperlink"/>
          </w:rPr>
          <w:t>2.1.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_Toc339906286 \h </w:instrText>
        </w:r>
        <w:r>
          <w:rPr>
            <w:webHidden/>
          </w:rPr>
        </w:r>
        <w:r>
          <w:rPr>
            <w:webHidden/>
          </w:rPr>
          <w:fldChar w:fldCharType="separate"/>
        </w:r>
        <w:r w:rsidR="00ED43AB">
          <w:rPr>
            <w:webHidden/>
          </w:rPr>
          <w:t>18</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87" w:history="1">
        <w:r w:rsidR="00ED43AB" w:rsidRPr="00C23BD2">
          <w:rPr>
            <w:rStyle w:val="Hyperlink"/>
          </w:rPr>
          <w:t>2.2.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What is a JMS application?</w:t>
        </w:r>
        <w:r w:rsidR="00ED43AB">
          <w:rPr>
            <w:webHidden/>
          </w:rPr>
          <w:tab/>
        </w:r>
        <w:r>
          <w:rPr>
            <w:webHidden/>
          </w:rPr>
          <w:fldChar w:fldCharType="begin"/>
        </w:r>
        <w:r w:rsidR="00ED43AB">
          <w:rPr>
            <w:webHidden/>
          </w:rPr>
          <w:instrText xml:space="preserve"> PAGEREF _Toc339906287 \h </w:instrText>
        </w:r>
        <w:r>
          <w:rPr>
            <w:webHidden/>
          </w:rPr>
        </w:r>
        <w:r>
          <w:rPr>
            <w:webHidden/>
          </w:rPr>
          <w:fldChar w:fldCharType="separate"/>
        </w:r>
        <w:r w:rsidR="00ED43AB">
          <w:rPr>
            <w:webHidden/>
          </w:rPr>
          <w:t>18</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88" w:history="1">
        <w:r w:rsidR="00ED43AB" w:rsidRPr="00C23BD2">
          <w:rPr>
            <w:rStyle w:val="Hyperlink"/>
          </w:rPr>
          <w:t>2.3.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Administration</w:t>
        </w:r>
        <w:r w:rsidR="00ED43AB">
          <w:rPr>
            <w:webHidden/>
          </w:rPr>
          <w:tab/>
        </w:r>
        <w:r>
          <w:rPr>
            <w:webHidden/>
          </w:rPr>
          <w:fldChar w:fldCharType="begin"/>
        </w:r>
        <w:r w:rsidR="00ED43AB">
          <w:rPr>
            <w:webHidden/>
          </w:rPr>
          <w:instrText xml:space="preserve"> PAGEREF _Toc339906288 \h </w:instrText>
        </w:r>
        <w:r>
          <w:rPr>
            <w:webHidden/>
          </w:rPr>
        </w:r>
        <w:r>
          <w:rPr>
            <w:webHidden/>
          </w:rPr>
          <w:fldChar w:fldCharType="separate"/>
        </w:r>
        <w:r w:rsidR="00ED43AB">
          <w:rPr>
            <w:webHidden/>
          </w:rPr>
          <w:t>18</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89" w:history="1">
        <w:r w:rsidR="00ED43AB" w:rsidRPr="00C23BD2">
          <w:rPr>
            <w:rStyle w:val="Hyperlink"/>
          </w:rPr>
          <w:t>2.4.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Two messaging styles</w:t>
        </w:r>
        <w:r w:rsidR="00ED43AB">
          <w:rPr>
            <w:webHidden/>
          </w:rPr>
          <w:tab/>
        </w:r>
        <w:r>
          <w:rPr>
            <w:webHidden/>
          </w:rPr>
          <w:fldChar w:fldCharType="begin"/>
        </w:r>
        <w:r w:rsidR="00ED43AB">
          <w:rPr>
            <w:webHidden/>
          </w:rPr>
          <w:instrText xml:space="preserve"> PAGEREF _Toc339906289 \h </w:instrText>
        </w:r>
        <w:r>
          <w:rPr>
            <w:webHidden/>
          </w:rPr>
        </w:r>
        <w:r>
          <w:rPr>
            <w:webHidden/>
          </w:rPr>
          <w:fldChar w:fldCharType="separate"/>
        </w:r>
        <w:r w:rsidR="00ED43AB">
          <w:rPr>
            <w:webHidden/>
          </w:rPr>
          <w:t>19</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90" w:history="1">
        <w:r w:rsidR="00ED43AB" w:rsidRPr="00C23BD2">
          <w:rPr>
            <w:rStyle w:val="Hyperlink"/>
          </w:rPr>
          <w:t>2.5.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JMS interfaces</w:t>
        </w:r>
        <w:r w:rsidR="00ED43AB">
          <w:rPr>
            <w:webHidden/>
          </w:rPr>
          <w:tab/>
        </w:r>
        <w:r>
          <w:rPr>
            <w:webHidden/>
          </w:rPr>
          <w:fldChar w:fldCharType="begin"/>
        </w:r>
        <w:r w:rsidR="00ED43AB">
          <w:rPr>
            <w:webHidden/>
          </w:rPr>
          <w:instrText xml:space="preserve"> PAGEREF _Toc339906290 \h </w:instrText>
        </w:r>
        <w:r>
          <w:rPr>
            <w:webHidden/>
          </w:rPr>
        </w:r>
        <w:r>
          <w:rPr>
            <w:webHidden/>
          </w:rPr>
          <w:fldChar w:fldCharType="separate"/>
        </w:r>
        <w:r w:rsidR="00ED43AB">
          <w:rPr>
            <w:webHidden/>
          </w:rPr>
          <w:t>19</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91" w:history="1">
        <w:r w:rsidR="00ED43AB" w:rsidRPr="00C23BD2">
          <w:rPr>
            <w:rStyle w:val="Hyperlink"/>
          </w:rPr>
          <w:t>2.6.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Developing a JMS application</w:t>
        </w:r>
        <w:r w:rsidR="00ED43AB">
          <w:rPr>
            <w:webHidden/>
          </w:rPr>
          <w:tab/>
        </w:r>
        <w:r>
          <w:rPr>
            <w:webHidden/>
          </w:rPr>
          <w:fldChar w:fldCharType="begin"/>
        </w:r>
        <w:r w:rsidR="00ED43AB">
          <w:rPr>
            <w:webHidden/>
          </w:rPr>
          <w:instrText xml:space="preserve"> PAGEREF _Toc339906291 \h </w:instrText>
        </w:r>
        <w:r>
          <w:rPr>
            <w:webHidden/>
          </w:rPr>
        </w:r>
        <w:r>
          <w:rPr>
            <w:webHidden/>
          </w:rPr>
          <w:fldChar w:fldCharType="separate"/>
        </w:r>
        <w:r w:rsidR="00ED43AB">
          <w:rPr>
            <w:webHidden/>
          </w:rPr>
          <w:t>20</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292" w:history="1">
        <w:r w:rsidR="00ED43AB" w:rsidRPr="00C23BD2">
          <w:rPr>
            <w:rStyle w:val="Hyperlink"/>
            <w:noProof/>
          </w:rPr>
          <w:t>2.6.1.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Developing a JMS client</w:t>
        </w:r>
        <w:r w:rsidR="00ED43AB">
          <w:rPr>
            <w:noProof/>
            <w:webHidden/>
          </w:rPr>
          <w:tab/>
        </w:r>
        <w:r>
          <w:rPr>
            <w:noProof/>
            <w:webHidden/>
          </w:rPr>
          <w:fldChar w:fldCharType="begin"/>
        </w:r>
        <w:r w:rsidR="00ED43AB">
          <w:rPr>
            <w:noProof/>
            <w:webHidden/>
          </w:rPr>
          <w:instrText xml:space="preserve"> PAGEREF _Toc339906292 \h </w:instrText>
        </w:r>
        <w:r>
          <w:rPr>
            <w:noProof/>
            <w:webHidden/>
          </w:rPr>
        </w:r>
        <w:r>
          <w:rPr>
            <w:noProof/>
            <w:webHidden/>
          </w:rPr>
          <w:fldChar w:fldCharType="separate"/>
        </w:r>
        <w:r w:rsidR="00ED43AB">
          <w:rPr>
            <w:noProof/>
            <w:webHidden/>
          </w:rPr>
          <w:t>21</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93" w:history="1">
        <w:r w:rsidR="00ED43AB" w:rsidRPr="00C23BD2">
          <w:rPr>
            <w:rStyle w:val="Hyperlink"/>
          </w:rPr>
          <w:t>2.7.</w:t>
        </w:r>
        <w:r w:rsidR="00ED43AB">
          <w:rPr>
            <w:rFonts w:asciiTheme="minorHAnsi" w:eastAsiaTheme="minorEastAsia" w:hAnsiTheme="minorHAnsi" w:cstheme="minorBidi"/>
            <w:color w:val="auto"/>
            <w:spacing w:val="0"/>
            <w:sz w:val="22"/>
            <w:szCs w:val="22"/>
            <w:lang w:val="en-GB"/>
          </w:rPr>
          <w:tab/>
        </w:r>
        <w:r w:rsidR="00ED43AB" w:rsidRPr="00C23BD2">
          <w:rPr>
            <w:rStyle w:val="Hyperlink"/>
          </w:rPr>
          <w:t>Security</w:t>
        </w:r>
        <w:r w:rsidR="00ED43AB">
          <w:rPr>
            <w:webHidden/>
          </w:rPr>
          <w:tab/>
        </w:r>
        <w:r>
          <w:rPr>
            <w:webHidden/>
          </w:rPr>
          <w:fldChar w:fldCharType="begin"/>
        </w:r>
        <w:r w:rsidR="00ED43AB">
          <w:rPr>
            <w:webHidden/>
          </w:rPr>
          <w:instrText xml:space="preserve"> PAGEREF _Toc339906293 \h </w:instrText>
        </w:r>
        <w:r>
          <w:rPr>
            <w:webHidden/>
          </w:rPr>
        </w:r>
        <w:r>
          <w:rPr>
            <w:webHidden/>
          </w:rPr>
          <w:fldChar w:fldCharType="separate"/>
        </w:r>
        <w:r w:rsidR="00ED43AB">
          <w:rPr>
            <w:webHidden/>
          </w:rPr>
          <w:t>21</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94" w:history="1">
        <w:r w:rsidR="00ED43AB" w:rsidRPr="00C23BD2">
          <w:rPr>
            <w:rStyle w:val="Hyperlink"/>
          </w:rPr>
          <w:t>2.8.</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Multi-threading</w:t>
        </w:r>
        <w:r w:rsidR="00ED43AB">
          <w:rPr>
            <w:webHidden/>
          </w:rPr>
          <w:tab/>
        </w:r>
        <w:r>
          <w:rPr>
            <w:webHidden/>
          </w:rPr>
          <w:fldChar w:fldCharType="begin"/>
        </w:r>
        <w:r w:rsidR="00ED43AB">
          <w:rPr>
            <w:webHidden/>
          </w:rPr>
          <w:instrText xml:space="preserve"> PAGEREF _Toc339906294 \h </w:instrText>
        </w:r>
        <w:r>
          <w:rPr>
            <w:webHidden/>
          </w:rPr>
        </w:r>
        <w:r>
          <w:rPr>
            <w:webHidden/>
          </w:rPr>
          <w:fldChar w:fldCharType="separate"/>
        </w:r>
        <w:r w:rsidR="00ED43AB">
          <w:rPr>
            <w:webHidden/>
          </w:rPr>
          <w:t>21</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95" w:history="1">
        <w:r w:rsidR="00ED43AB" w:rsidRPr="00C23BD2">
          <w:rPr>
            <w:rStyle w:val="Hyperlink"/>
          </w:rPr>
          <w:t>2.9.</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Triggering clients</w:t>
        </w:r>
        <w:r w:rsidR="00ED43AB">
          <w:rPr>
            <w:webHidden/>
          </w:rPr>
          <w:tab/>
        </w:r>
        <w:r>
          <w:rPr>
            <w:webHidden/>
          </w:rPr>
          <w:fldChar w:fldCharType="begin"/>
        </w:r>
        <w:r w:rsidR="00ED43AB">
          <w:rPr>
            <w:webHidden/>
          </w:rPr>
          <w:instrText xml:space="preserve"> PAGEREF _Toc339906295 \h </w:instrText>
        </w:r>
        <w:r>
          <w:rPr>
            <w:webHidden/>
          </w:rPr>
        </w:r>
        <w:r>
          <w:rPr>
            <w:webHidden/>
          </w:rPr>
          <w:fldChar w:fldCharType="separate"/>
        </w:r>
        <w:r w:rsidR="00ED43AB">
          <w:rPr>
            <w:webHidden/>
          </w:rPr>
          <w:t>22</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96" w:history="1">
        <w:r w:rsidR="00ED43AB" w:rsidRPr="00C23BD2">
          <w:rPr>
            <w:rStyle w:val="Hyperlink"/>
          </w:rPr>
          <w:t>2.10.</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Request/reply</w:t>
        </w:r>
        <w:r w:rsidR="00ED43AB">
          <w:rPr>
            <w:webHidden/>
          </w:rPr>
          <w:tab/>
        </w:r>
        <w:r>
          <w:rPr>
            <w:webHidden/>
          </w:rPr>
          <w:fldChar w:fldCharType="begin"/>
        </w:r>
        <w:r w:rsidR="00ED43AB">
          <w:rPr>
            <w:webHidden/>
          </w:rPr>
          <w:instrText xml:space="preserve"> PAGEREF _Toc339906296 \h </w:instrText>
        </w:r>
        <w:r>
          <w:rPr>
            <w:webHidden/>
          </w:rPr>
        </w:r>
        <w:r>
          <w:rPr>
            <w:webHidden/>
          </w:rPr>
          <w:fldChar w:fldCharType="separate"/>
        </w:r>
        <w:r w:rsidR="00ED43AB">
          <w:rPr>
            <w:webHidden/>
          </w:rPr>
          <w:t>22</w:t>
        </w:r>
        <w:r>
          <w:rPr>
            <w:webHidden/>
          </w:rPr>
          <w:fldChar w:fldCharType="end"/>
        </w:r>
      </w:hyperlink>
    </w:p>
    <w:p w:rsidR="00ED43AB" w:rsidRDefault="00D71E00">
      <w:pPr>
        <w:pStyle w:val="TOC1"/>
        <w:rPr>
          <w:rFonts w:asciiTheme="minorHAnsi" w:eastAsiaTheme="minorEastAsia" w:hAnsiTheme="minorHAnsi" w:cstheme="minorBidi"/>
          <w:b w:val="0"/>
          <w:color w:val="auto"/>
          <w:spacing w:val="0"/>
          <w:sz w:val="22"/>
          <w:szCs w:val="22"/>
          <w:lang w:val="en-GB"/>
        </w:rPr>
      </w:pPr>
      <w:hyperlink w:anchor="_Toc339906297" w:history="1">
        <w:r w:rsidR="00ED43AB" w:rsidRPr="00C23BD2">
          <w:rPr>
            <w:rStyle w:val="Hyperlink"/>
          </w:rPr>
          <w:t>3.</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message model</w:t>
        </w:r>
        <w:r w:rsidR="00ED43AB">
          <w:rPr>
            <w:webHidden/>
          </w:rPr>
          <w:tab/>
        </w:r>
        <w:r>
          <w:rPr>
            <w:webHidden/>
          </w:rPr>
          <w:fldChar w:fldCharType="begin"/>
        </w:r>
        <w:r w:rsidR="00ED43AB">
          <w:rPr>
            <w:webHidden/>
          </w:rPr>
          <w:instrText xml:space="preserve"> PAGEREF _Toc339906297 \h </w:instrText>
        </w:r>
        <w:r>
          <w:rPr>
            <w:webHidden/>
          </w:rPr>
        </w:r>
        <w:r>
          <w:rPr>
            <w:webHidden/>
          </w:rPr>
          <w:fldChar w:fldCharType="separate"/>
        </w:r>
        <w:r w:rsidR="00ED43AB">
          <w:rPr>
            <w:webHidden/>
          </w:rPr>
          <w:t>23</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98" w:history="1">
        <w:r w:rsidR="00ED43AB" w:rsidRPr="00C23BD2">
          <w:rPr>
            <w:rStyle w:val="Hyperlink"/>
          </w:rPr>
          <w:t>3.1.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Background</w:t>
        </w:r>
        <w:r w:rsidR="00ED43AB">
          <w:rPr>
            <w:webHidden/>
          </w:rPr>
          <w:tab/>
        </w:r>
        <w:r>
          <w:rPr>
            <w:webHidden/>
          </w:rPr>
          <w:fldChar w:fldCharType="begin"/>
        </w:r>
        <w:r w:rsidR="00ED43AB">
          <w:rPr>
            <w:webHidden/>
          </w:rPr>
          <w:instrText xml:space="preserve"> PAGEREF _Toc339906298 \h </w:instrText>
        </w:r>
        <w:r>
          <w:rPr>
            <w:webHidden/>
          </w:rPr>
        </w:r>
        <w:r>
          <w:rPr>
            <w:webHidden/>
          </w:rPr>
          <w:fldChar w:fldCharType="separate"/>
        </w:r>
        <w:r w:rsidR="00ED43AB">
          <w:rPr>
            <w:webHidden/>
          </w:rPr>
          <w:t>23</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299" w:history="1">
        <w:r w:rsidR="00ED43AB" w:rsidRPr="00C23BD2">
          <w:rPr>
            <w:rStyle w:val="Hyperlink"/>
            <w:iCs/>
          </w:rPr>
          <w:t>3.2.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Goals</w:t>
        </w:r>
        <w:r w:rsidR="00ED43AB">
          <w:rPr>
            <w:webHidden/>
          </w:rPr>
          <w:tab/>
        </w:r>
        <w:r>
          <w:rPr>
            <w:webHidden/>
          </w:rPr>
          <w:fldChar w:fldCharType="begin"/>
        </w:r>
        <w:r w:rsidR="00ED43AB">
          <w:rPr>
            <w:webHidden/>
          </w:rPr>
          <w:instrText xml:space="preserve"> PAGEREF _Toc339906299 \h </w:instrText>
        </w:r>
        <w:r>
          <w:rPr>
            <w:webHidden/>
          </w:rPr>
        </w:r>
        <w:r>
          <w:rPr>
            <w:webHidden/>
          </w:rPr>
          <w:fldChar w:fldCharType="separate"/>
        </w:r>
        <w:r w:rsidR="00ED43AB">
          <w:rPr>
            <w:webHidden/>
          </w:rPr>
          <w:t>23</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00" w:history="1">
        <w:r w:rsidR="00ED43AB" w:rsidRPr="00C23BD2">
          <w:rPr>
            <w:rStyle w:val="Hyperlink"/>
            <w:iCs/>
          </w:rPr>
          <w:t>3.3.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JMS messages</w:t>
        </w:r>
        <w:r w:rsidR="00ED43AB">
          <w:rPr>
            <w:webHidden/>
          </w:rPr>
          <w:tab/>
        </w:r>
        <w:r>
          <w:rPr>
            <w:webHidden/>
          </w:rPr>
          <w:fldChar w:fldCharType="begin"/>
        </w:r>
        <w:r w:rsidR="00ED43AB">
          <w:rPr>
            <w:webHidden/>
          </w:rPr>
          <w:instrText xml:space="preserve"> PAGEREF _Toc339906300 \h </w:instrText>
        </w:r>
        <w:r>
          <w:rPr>
            <w:webHidden/>
          </w:rPr>
        </w:r>
        <w:r>
          <w:rPr>
            <w:webHidden/>
          </w:rPr>
          <w:fldChar w:fldCharType="separate"/>
        </w:r>
        <w:r w:rsidR="00ED43AB">
          <w:rPr>
            <w:webHidden/>
          </w:rPr>
          <w:t>23</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01" w:history="1">
        <w:r w:rsidR="00ED43AB" w:rsidRPr="00C23BD2">
          <w:rPr>
            <w:rStyle w:val="Hyperlink"/>
            <w:iCs/>
          </w:rPr>
          <w:t>3.4.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header fields</w:t>
        </w:r>
        <w:r w:rsidR="00ED43AB">
          <w:rPr>
            <w:webHidden/>
          </w:rPr>
          <w:tab/>
        </w:r>
        <w:r>
          <w:rPr>
            <w:webHidden/>
          </w:rPr>
          <w:fldChar w:fldCharType="begin"/>
        </w:r>
        <w:r w:rsidR="00ED43AB">
          <w:rPr>
            <w:webHidden/>
          </w:rPr>
          <w:instrText xml:space="preserve"> PAGEREF _Toc339906301 \h </w:instrText>
        </w:r>
        <w:r>
          <w:rPr>
            <w:webHidden/>
          </w:rPr>
        </w:r>
        <w:r>
          <w:rPr>
            <w:webHidden/>
          </w:rPr>
          <w:fldChar w:fldCharType="separate"/>
        </w:r>
        <w:r w:rsidR="00ED43AB">
          <w:rPr>
            <w:webHidden/>
          </w:rPr>
          <w:t>24</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02" w:history="1">
        <w:r w:rsidR="00ED43AB" w:rsidRPr="00C23BD2">
          <w:rPr>
            <w:rStyle w:val="Hyperlink"/>
            <w:noProof/>
          </w:rPr>
          <w:t>3.4.1.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JMSDestination</w:t>
        </w:r>
        <w:r w:rsidR="00ED43AB">
          <w:rPr>
            <w:noProof/>
            <w:webHidden/>
          </w:rPr>
          <w:tab/>
        </w:r>
        <w:r>
          <w:rPr>
            <w:noProof/>
            <w:webHidden/>
          </w:rPr>
          <w:fldChar w:fldCharType="begin"/>
        </w:r>
        <w:r w:rsidR="00ED43AB">
          <w:rPr>
            <w:noProof/>
            <w:webHidden/>
          </w:rPr>
          <w:instrText xml:space="preserve"> PAGEREF _Toc339906302 \h </w:instrText>
        </w:r>
        <w:r>
          <w:rPr>
            <w:noProof/>
            <w:webHidden/>
          </w:rPr>
        </w:r>
        <w:r>
          <w:rPr>
            <w:noProof/>
            <w:webHidden/>
          </w:rPr>
          <w:fldChar w:fldCharType="separate"/>
        </w:r>
        <w:r w:rsidR="00ED43AB">
          <w:rPr>
            <w:noProof/>
            <w:webHidden/>
          </w:rPr>
          <w:t>24</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03" w:history="1">
        <w:r w:rsidR="00ED43AB" w:rsidRPr="00C23BD2">
          <w:rPr>
            <w:rStyle w:val="Hyperlink"/>
            <w:iCs/>
            <w:noProof/>
          </w:rPr>
          <w:t>3.4.2.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JMSDeliveryMode</w:t>
        </w:r>
        <w:r w:rsidR="00ED43AB">
          <w:rPr>
            <w:noProof/>
            <w:webHidden/>
          </w:rPr>
          <w:tab/>
        </w:r>
        <w:r>
          <w:rPr>
            <w:noProof/>
            <w:webHidden/>
          </w:rPr>
          <w:fldChar w:fldCharType="begin"/>
        </w:r>
        <w:r w:rsidR="00ED43AB">
          <w:rPr>
            <w:noProof/>
            <w:webHidden/>
          </w:rPr>
          <w:instrText xml:space="preserve"> PAGEREF _Toc339906303 \h </w:instrText>
        </w:r>
        <w:r>
          <w:rPr>
            <w:noProof/>
            <w:webHidden/>
          </w:rPr>
        </w:r>
        <w:r>
          <w:rPr>
            <w:noProof/>
            <w:webHidden/>
          </w:rPr>
          <w:fldChar w:fldCharType="separate"/>
        </w:r>
        <w:r w:rsidR="00ED43AB">
          <w:rPr>
            <w:noProof/>
            <w:webHidden/>
          </w:rPr>
          <w:t>24</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04" w:history="1">
        <w:r w:rsidR="00ED43AB" w:rsidRPr="00C23BD2">
          <w:rPr>
            <w:rStyle w:val="Hyperlink"/>
            <w:iCs/>
            <w:noProof/>
          </w:rPr>
          <w:t>3.4.3.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JMSMessageID</w:t>
        </w:r>
        <w:r w:rsidR="00ED43AB">
          <w:rPr>
            <w:noProof/>
            <w:webHidden/>
          </w:rPr>
          <w:tab/>
        </w:r>
        <w:r>
          <w:rPr>
            <w:noProof/>
            <w:webHidden/>
          </w:rPr>
          <w:fldChar w:fldCharType="begin"/>
        </w:r>
        <w:r w:rsidR="00ED43AB">
          <w:rPr>
            <w:noProof/>
            <w:webHidden/>
          </w:rPr>
          <w:instrText xml:space="preserve"> PAGEREF _Toc339906304 \h </w:instrText>
        </w:r>
        <w:r>
          <w:rPr>
            <w:noProof/>
            <w:webHidden/>
          </w:rPr>
        </w:r>
        <w:r>
          <w:rPr>
            <w:noProof/>
            <w:webHidden/>
          </w:rPr>
          <w:fldChar w:fldCharType="separate"/>
        </w:r>
        <w:r w:rsidR="00ED43AB">
          <w:rPr>
            <w:noProof/>
            <w:webHidden/>
          </w:rPr>
          <w:t>24</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05" w:history="1">
        <w:r w:rsidR="00ED43AB" w:rsidRPr="00C23BD2">
          <w:rPr>
            <w:rStyle w:val="Hyperlink"/>
            <w:iCs/>
            <w:noProof/>
          </w:rPr>
          <w:t>3.4.4.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JMSTimestamp</w:t>
        </w:r>
        <w:r w:rsidR="00ED43AB">
          <w:rPr>
            <w:noProof/>
            <w:webHidden/>
          </w:rPr>
          <w:tab/>
        </w:r>
        <w:r>
          <w:rPr>
            <w:noProof/>
            <w:webHidden/>
          </w:rPr>
          <w:fldChar w:fldCharType="begin"/>
        </w:r>
        <w:r w:rsidR="00ED43AB">
          <w:rPr>
            <w:noProof/>
            <w:webHidden/>
          </w:rPr>
          <w:instrText xml:space="preserve"> PAGEREF _Toc339906305 \h </w:instrText>
        </w:r>
        <w:r>
          <w:rPr>
            <w:noProof/>
            <w:webHidden/>
          </w:rPr>
        </w:r>
        <w:r>
          <w:rPr>
            <w:noProof/>
            <w:webHidden/>
          </w:rPr>
          <w:fldChar w:fldCharType="separate"/>
        </w:r>
        <w:r w:rsidR="00ED43AB">
          <w:rPr>
            <w:noProof/>
            <w:webHidden/>
          </w:rPr>
          <w:t>25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06" w:history="1">
        <w:r w:rsidR="00ED43AB" w:rsidRPr="00C23BD2">
          <w:rPr>
            <w:rStyle w:val="Hyperlink"/>
            <w:iCs/>
            <w:noProof/>
          </w:rPr>
          <w:t>3.4.5.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JMSCorrelationID</w:t>
        </w:r>
        <w:r w:rsidR="00ED43AB">
          <w:rPr>
            <w:noProof/>
            <w:webHidden/>
          </w:rPr>
          <w:tab/>
        </w:r>
        <w:r>
          <w:rPr>
            <w:noProof/>
            <w:webHidden/>
          </w:rPr>
          <w:fldChar w:fldCharType="begin"/>
        </w:r>
        <w:r w:rsidR="00ED43AB">
          <w:rPr>
            <w:noProof/>
            <w:webHidden/>
          </w:rPr>
          <w:instrText xml:space="preserve"> PAGEREF _Toc339906306 \h </w:instrText>
        </w:r>
        <w:r>
          <w:rPr>
            <w:noProof/>
            <w:webHidden/>
          </w:rPr>
        </w:r>
        <w:r>
          <w:rPr>
            <w:noProof/>
            <w:webHidden/>
          </w:rPr>
          <w:fldChar w:fldCharType="separate"/>
        </w:r>
        <w:r w:rsidR="00ED43AB">
          <w:rPr>
            <w:noProof/>
            <w:webHidden/>
          </w:rPr>
          <w:t>25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07" w:history="1">
        <w:r w:rsidR="00ED43AB" w:rsidRPr="00C23BD2">
          <w:rPr>
            <w:rStyle w:val="Hyperlink"/>
            <w:iCs/>
            <w:noProof/>
          </w:rPr>
          <w:t>3.4.6.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JMSReplyTo</w:t>
        </w:r>
        <w:r w:rsidR="00ED43AB">
          <w:rPr>
            <w:noProof/>
            <w:webHidden/>
          </w:rPr>
          <w:tab/>
        </w:r>
        <w:r>
          <w:rPr>
            <w:noProof/>
            <w:webHidden/>
          </w:rPr>
          <w:fldChar w:fldCharType="begin"/>
        </w:r>
        <w:r w:rsidR="00ED43AB">
          <w:rPr>
            <w:noProof/>
            <w:webHidden/>
          </w:rPr>
          <w:instrText xml:space="preserve"> PAGEREF _Toc339906307 \h </w:instrText>
        </w:r>
        <w:r>
          <w:rPr>
            <w:noProof/>
            <w:webHidden/>
          </w:rPr>
        </w:r>
        <w:r>
          <w:rPr>
            <w:noProof/>
            <w:webHidden/>
          </w:rPr>
          <w:fldChar w:fldCharType="separate"/>
        </w:r>
        <w:r w:rsidR="00ED43AB">
          <w:rPr>
            <w:noProof/>
            <w:webHidden/>
          </w:rPr>
          <w:t>26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08" w:history="1">
        <w:r w:rsidR="00ED43AB" w:rsidRPr="00C23BD2">
          <w:rPr>
            <w:rStyle w:val="Hyperlink"/>
            <w:iCs/>
            <w:noProof/>
          </w:rPr>
          <w:t>3.4.7.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JMSRedelivered</w:t>
        </w:r>
        <w:r w:rsidR="00ED43AB">
          <w:rPr>
            <w:noProof/>
            <w:webHidden/>
          </w:rPr>
          <w:tab/>
        </w:r>
        <w:r>
          <w:rPr>
            <w:noProof/>
            <w:webHidden/>
          </w:rPr>
          <w:fldChar w:fldCharType="begin"/>
        </w:r>
        <w:r w:rsidR="00ED43AB">
          <w:rPr>
            <w:noProof/>
            <w:webHidden/>
          </w:rPr>
          <w:instrText xml:space="preserve"> PAGEREF _Toc339906308 \h </w:instrText>
        </w:r>
        <w:r>
          <w:rPr>
            <w:noProof/>
            <w:webHidden/>
          </w:rPr>
        </w:r>
        <w:r>
          <w:rPr>
            <w:noProof/>
            <w:webHidden/>
          </w:rPr>
          <w:fldChar w:fldCharType="separate"/>
        </w:r>
        <w:r w:rsidR="00ED43AB">
          <w:rPr>
            <w:noProof/>
            <w:webHidden/>
          </w:rPr>
          <w:t>26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09" w:history="1">
        <w:r w:rsidR="00ED43AB" w:rsidRPr="00C23BD2">
          <w:rPr>
            <w:rStyle w:val="Hyperlink"/>
            <w:iCs/>
            <w:noProof/>
          </w:rPr>
          <w:t>3.4.8.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JMSType</w:t>
        </w:r>
        <w:r w:rsidR="00ED43AB">
          <w:rPr>
            <w:noProof/>
            <w:webHidden/>
          </w:rPr>
          <w:tab/>
        </w:r>
        <w:r>
          <w:rPr>
            <w:noProof/>
            <w:webHidden/>
          </w:rPr>
          <w:fldChar w:fldCharType="begin"/>
        </w:r>
        <w:r w:rsidR="00ED43AB">
          <w:rPr>
            <w:noProof/>
            <w:webHidden/>
          </w:rPr>
          <w:instrText xml:space="preserve"> PAGEREF _Toc339906309 \h </w:instrText>
        </w:r>
        <w:r>
          <w:rPr>
            <w:noProof/>
            <w:webHidden/>
          </w:rPr>
        </w:r>
        <w:r>
          <w:rPr>
            <w:noProof/>
            <w:webHidden/>
          </w:rPr>
          <w:fldChar w:fldCharType="separate"/>
        </w:r>
        <w:r w:rsidR="00ED43AB">
          <w:rPr>
            <w:noProof/>
            <w:webHidden/>
          </w:rPr>
          <w:t>26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10" w:history="1">
        <w:r w:rsidR="00ED43AB" w:rsidRPr="00C23BD2">
          <w:rPr>
            <w:rStyle w:val="Hyperlink"/>
            <w:iCs/>
            <w:noProof/>
          </w:rPr>
          <w:t>3.4.9.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JMSExpiration</w:t>
        </w:r>
        <w:r w:rsidR="00ED43AB">
          <w:rPr>
            <w:noProof/>
            <w:webHidden/>
          </w:rPr>
          <w:tab/>
        </w:r>
        <w:r>
          <w:rPr>
            <w:noProof/>
            <w:webHidden/>
          </w:rPr>
          <w:fldChar w:fldCharType="begin"/>
        </w:r>
        <w:r w:rsidR="00ED43AB">
          <w:rPr>
            <w:noProof/>
            <w:webHidden/>
          </w:rPr>
          <w:instrText xml:space="preserve"> PAGEREF _Toc339906310 \h </w:instrText>
        </w:r>
        <w:r>
          <w:rPr>
            <w:noProof/>
            <w:webHidden/>
          </w:rPr>
        </w:r>
        <w:r>
          <w:rPr>
            <w:noProof/>
            <w:webHidden/>
          </w:rPr>
          <w:fldChar w:fldCharType="separate"/>
        </w:r>
        <w:r w:rsidR="00ED43AB">
          <w:rPr>
            <w:noProof/>
            <w:webHidden/>
          </w:rPr>
          <w:t>26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11" w:history="1">
        <w:r w:rsidR="00ED43AB" w:rsidRPr="00C23BD2">
          <w:rPr>
            <w:rStyle w:val="Hyperlink"/>
            <w:iCs/>
            <w:noProof/>
          </w:rPr>
          <w:t>3.4.10.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JMSPriority</w:t>
        </w:r>
        <w:r w:rsidR="00ED43AB">
          <w:rPr>
            <w:noProof/>
            <w:webHidden/>
          </w:rPr>
          <w:tab/>
        </w:r>
        <w:r>
          <w:rPr>
            <w:noProof/>
            <w:webHidden/>
          </w:rPr>
          <w:fldChar w:fldCharType="begin"/>
        </w:r>
        <w:r w:rsidR="00ED43AB">
          <w:rPr>
            <w:noProof/>
            <w:webHidden/>
          </w:rPr>
          <w:instrText xml:space="preserve"> PAGEREF _Toc339906311 \h </w:instrText>
        </w:r>
        <w:r>
          <w:rPr>
            <w:noProof/>
            <w:webHidden/>
          </w:rPr>
        </w:r>
        <w:r>
          <w:rPr>
            <w:noProof/>
            <w:webHidden/>
          </w:rPr>
          <w:fldChar w:fldCharType="separate"/>
        </w:r>
        <w:r w:rsidR="00ED43AB">
          <w:rPr>
            <w:noProof/>
            <w:webHidden/>
          </w:rPr>
          <w:t>27</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12" w:history="1">
        <w:r w:rsidR="00ED43AB" w:rsidRPr="00C23BD2">
          <w:rPr>
            <w:rStyle w:val="Hyperlink"/>
            <w:noProof/>
          </w:rPr>
          <w:t>3.4.11.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How message header values are set</w:t>
        </w:r>
        <w:r w:rsidR="00ED43AB">
          <w:rPr>
            <w:noProof/>
            <w:webHidden/>
          </w:rPr>
          <w:tab/>
        </w:r>
        <w:r>
          <w:rPr>
            <w:noProof/>
            <w:webHidden/>
          </w:rPr>
          <w:fldChar w:fldCharType="begin"/>
        </w:r>
        <w:r w:rsidR="00ED43AB">
          <w:rPr>
            <w:noProof/>
            <w:webHidden/>
          </w:rPr>
          <w:instrText xml:space="preserve"> PAGEREF _Toc339906312 \h </w:instrText>
        </w:r>
        <w:r>
          <w:rPr>
            <w:noProof/>
            <w:webHidden/>
          </w:rPr>
        </w:r>
        <w:r>
          <w:rPr>
            <w:noProof/>
            <w:webHidden/>
          </w:rPr>
          <w:fldChar w:fldCharType="separate"/>
        </w:r>
        <w:r w:rsidR="00ED43AB">
          <w:rPr>
            <w:noProof/>
            <w:webHidden/>
          </w:rPr>
          <w:t>27</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13" w:history="1">
        <w:r w:rsidR="00ED43AB" w:rsidRPr="00C23BD2">
          <w:rPr>
            <w:rStyle w:val="Hyperlink"/>
            <w:iCs/>
            <w:noProof/>
          </w:rPr>
          <w:t>3.4.12.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Overriding message header fields</w:t>
        </w:r>
        <w:r w:rsidR="00ED43AB">
          <w:rPr>
            <w:noProof/>
            <w:webHidden/>
          </w:rPr>
          <w:tab/>
        </w:r>
        <w:r>
          <w:rPr>
            <w:noProof/>
            <w:webHidden/>
          </w:rPr>
          <w:fldChar w:fldCharType="begin"/>
        </w:r>
        <w:r w:rsidR="00ED43AB">
          <w:rPr>
            <w:noProof/>
            <w:webHidden/>
          </w:rPr>
          <w:instrText xml:space="preserve"> PAGEREF _Toc339906313 \h </w:instrText>
        </w:r>
        <w:r>
          <w:rPr>
            <w:noProof/>
            <w:webHidden/>
          </w:rPr>
        </w:r>
        <w:r>
          <w:rPr>
            <w:noProof/>
            <w:webHidden/>
          </w:rPr>
          <w:fldChar w:fldCharType="separate"/>
        </w:r>
        <w:r w:rsidR="00ED43AB">
          <w:rPr>
            <w:noProof/>
            <w:webHidden/>
          </w:rPr>
          <w:t>28</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14" w:history="1">
        <w:r w:rsidR="00ED43AB" w:rsidRPr="00C23BD2">
          <w:rPr>
            <w:rStyle w:val="Hyperlink"/>
            <w:noProof/>
          </w:rPr>
          <w:t>3.4.13.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JMSDeliveryTime</w:t>
        </w:r>
        <w:r w:rsidR="00ED43AB">
          <w:rPr>
            <w:noProof/>
            <w:webHidden/>
          </w:rPr>
          <w:tab/>
        </w:r>
        <w:r>
          <w:rPr>
            <w:noProof/>
            <w:webHidden/>
          </w:rPr>
          <w:fldChar w:fldCharType="begin"/>
        </w:r>
        <w:r w:rsidR="00ED43AB">
          <w:rPr>
            <w:noProof/>
            <w:webHidden/>
          </w:rPr>
          <w:instrText xml:space="preserve"> PAGEREF _Toc339906314 \h </w:instrText>
        </w:r>
        <w:r>
          <w:rPr>
            <w:noProof/>
            <w:webHidden/>
          </w:rPr>
        </w:r>
        <w:r>
          <w:rPr>
            <w:noProof/>
            <w:webHidden/>
          </w:rPr>
          <w:fldChar w:fldCharType="separate"/>
        </w:r>
        <w:r w:rsidR="00ED43AB">
          <w:rPr>
            <w:noProof/>
            <w:webHidden/>
          </w:rPr>
          <w:t>28</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15" w:history="1">
        <w:r w:rsidR="00ED43AB" w:rsidRPr="00C23BD2">
          <w:rPr>
            <w:rStyle w:val="Hyperlink"/>
          </w:rPr>
          <w:t>3.5.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properties</w:t>
        </w:r>
        <w:r w:rsidR="00ED43AB">
          <w:rPr>
            <w:webHidden/>
          </w:rPr>
          <w:tab/>
        </w:r>
        <w:r>
          <w:rPr>
            <w:webHidden/>
          </w:rPr>
          <w:fldChar w:fldCharType="begin"/>
        </w:r>
        <w:r w:rsidR="00ED43AB">
          <w:rPr>
            <w:webHidden/>
          </w:rPr>
          <w:instrText xml:space="preserve"> PAGEREF _Toc339906315 \h </w:instrText>
        </w:r>
        <w:r>
          <w:rPr>
            <w:webHidden/>
          </w:rPr>
        </w:r>
        <w:r>
          <w:rPr>
            <w:webHidden/>
          </w:rPr>
          <w:fldChar w:fldCharType="separate"/>
        </w:r>
        <w:r w:rsidR="00ED43AB">
          <w:rPr>
            <w:webHidden/>
          </w:rPr>
          <w:t>29</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16" w:history="1">
        <w:r w:rsidR="00ED43AB" w:rsidRPr="00C23BD2">
          <w:rPr>
            <w:rStyle w:val="Hyperlink"/>
            <w:noProof/>
          </w:rPr>
          <w:t>3.5.1.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Property names</w:t>
        </w:r>
        <w:r w:rsidR="00ED43AB">
          <w:rPr>
            <w:noProof/>
            <w:webHidden/>
          </w:rPr>
          <w:tab/>
        </w:r>
        <w:r>
          <w:rPr>
            <w:noProof/>
            <w:webHidden/>
          </w:rPr>
          <w:fldChar w:fldCharType="begin"/>
        </w:r>
        <w:r w:rsidR="00ED43AB">
          <w:rPr>
            <w:noProof/>
            <w:webHidden/>
          </w:rPr>
          <w:instrText xml:space="preserve"> PAGEREF _Toc339906316 \h </w:instrText>
        </w:r>
        <w:r>
          <w:rPr>
            <w:noProof/>
            <w:webHidden/>
          </w:rPr>
        </w:r>
        <w:r>
          <w:rPr>
            <w:noProof/>
            <w:webHidden/>
          </w:rPr>
          <w:fldChar w:fldCharType="separate"/>
        </w:r>
        <w:r w:rsidR="00ED43AB">
          <w:rPr>
            <w:noProof/>
            <w:webHidden/>
          </w:rPr>
          <w:t>29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17" w:history="1">
        <w:r w:rsidR="00ED43AB" w:rsidRPr="00C23BD2">
          <w:rPr>
            <w:rStyle w:val="Hyperlink"/>
            <w:iCs/>
            <w:noProof/>
          </w:rPr>
          <w:t>3.5.2.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Property values</w:t>
        </w:r>
        <w:r w:rsidR="00ED43AB">
          <w:rPr>
            <w:noProof/>
            <w:webHidden/>
          </w:rPr>
          <w:tab/>
        </w:r>
        <w:r>
          <w:rPr>
            <w:noProof/>
            <w:webHidden/>
          </w:rPr>
          <w:fldChar w:fldCharType="begin"/>
        </w:r>
        <w:r w:rsidR="00ED43AB">
          <w:rPr>
            <w:noProof/>
            <w:webHidden/>
          </w:rPr>
          <w:instrText xml:space="preserve"> PAGEREF _Toc339906317 \h </w:instrText>
        </w:r>
        <w:r>
          <w:rPr>
            <w:noProof/>
            <w:webHidden/>
          </w:rPr>
        </w:r>
        <w:r>
          <w:rPr>
            <w:noProof/>
            <w:webHidden/>
          </w:rPr>
          <w:fldChar w:fldCharType="separate"/>
        </w:r>
        <w:r w:rsidR="00ED43AB">
          <w:rPr>
            <w:noProof/>
            <w:webHidden/>
          </w:rPr>
          <w:t>29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18" w:history="1">
        <w:r w:rsidR="00ED43AB" w:rsidRPr="00C23BD2">
          <w:rPr>
            <w:rStyle w:val="Hyperlink"/>
            <w:iCs/>
            <w:noProof/>
          </w:rPr>
          <w:t>3.5.3.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Using properties</w:t>
        </w:r>
        <w:r w:rsidR="00ED43AB">
          <w:rPr>
            <w:noProof/>
            <w:webHidden/>
          </w:rPr>
          <w:tab/>
        </w:r>
        <w:r>
          <w:rPr>
            <w:noProof/>
            <w:webHidden/>
          </w:rPr>
          <w:fldChar w:fldCharType="begin"/>
        </w:r>
        <w:r w:rsidR="00ED43AB">
          <w:rPr>
            <w:noProof/>
            <w:webHidden/>
          </w:rPr>
          <w:instrText xml:space="preserve"> PAGEREF _Toc339906318 \h </w:instrText>
        </w:r>
        <w:r>
          <w:rPr>
            <w:noProof/>
            <w:webHidden/>
          </w:rPr>
        </w:r>
        <w:r>
          <w:rPr>
            <w:noProof/>
            <w:webHidden/>
          </w:rPr>
          <w:fldChar w:fldCharType="separate"/>
        </w:r>
        <w:r w:rsidR="00ED43AB">
          <w:rPr>
            <w:noProof/>
            <w:webHidden/>
          </w:rPr>
          <w:t>29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19" w:history="1">
        <w:r w:rsidR="00ED43AB" w:rsidRPr="00C23BD2">
          <w:rPr>
            <w:rStyle w:val="Hyperlink"/>
            <w:iCs/>
            <w:noProof/>
          </w:rPr>
          <w:t>3.5.4.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Property value conversion</w:t>
        </w:r>
        <w:r w:rsidR="00ED43AB">
          <w:rPr>
            <w:noProof/>
            <w:webHidden/>
          </w:rPr>
          <w:tab/>
        </w:r>
        <w:r>
          <w:rPr>
            <w:noProof/>
            <w:webHidden/>
          </w:rPr>
          <w:fldChar w:fldCharType="begin"/>
        </w:r>
        <w:r w:rsidR="00ED43AB">
          <w:rPr>
            <w:noProof/>
            <w:webHidden/>
          </w:rPr>
          <w:instrText xml:space="preserve"> PAGEREF _Toc339906319 \h </w:instrText>
        </w:r>
        <w:r>
          <w:rPr>
            <w:noProof/>
            <w:webHidden/>
          </w:rPr>
        </w:r>
        <w:r>
          <w:rPr>
            <w:noProof/>
            <w:webHidden/>
          </w:rPr>
          <w:fldChar w:fldCharType="separate"/>
        </w:r>
        <w:r w:rsidR="00ED43AB">
          <w:rPr>
            <w:noProof/>
            <w:webHidden/>
          </w:rPr>
          <w:t>29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20" w:history="1">
        <w:r w:rsidR="00ED43AB" w:rsidRPr="00C23BD2">
          <w:rPr>
            <w:rStyle w:val="Hyperlink"/>
            <w:iCs/>
            <w:noProof/>
          </w:rPr>
          <w:t>3.5.5.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Property values as objects</w:t>
        </w:r>
        <w:r w:rsidR="00ED43AB">
          <w:rPr>
            <w:noProof/>
            <w:webHidden/>
          </w:rPr>
          <w:tab/>
        </w:r>
        <w:r>
          <w:rPr>
            <w:noProof/>
            <w:webHidden/>
          </w:rPr>
          <w:fldChar w:fldCharType="begin"/>
        </w:r>
        <w:r w:rsidR="00ED43AB">
          <w:rPr>
            <w:noProof/>
            <w:webHidden/>
          </w:rPr>
          <w:instrText xml:space="preserve"> PAGEREF _Toc339906320 \h </w:instrText>
        </w:r>
        <w:r>
          <w:rPr>
            <w:noProof/>
            <w:webHidden/>
          </w:rPr>
        </w:r>
        <w:r>
          <w:rPr>
            <w:noProof/>
            <w:webHidden/>
          </w:rPr>
          <w:fldChar w:fldCharType="separate"/>
        </w:r>
        <w:r w:rsidR="00ED43AB">
          <w:rPr>
            <w:noProof/>
            <w:webHidden/>
          </w:rPr>
          <w:t>30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21" w:history="1">
        <w:r w:rsidR="00ED43AB" w:rsidRPr="00C23BD2">
          <w:rPr>
            <w:rStyle w:val="Hyperlink"/>
            <w:iCs/>
            <w:noProof/>
          </w:rPr>
          <w:t>3.5.6.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Property iteration</w:t>
        </w:r>
        <w:r w:rsidR="00ED43AB">
          <w:rPr>
            <w:noProof/>
            <w:webHidden/>
          </w:rPr>
          <w:tab/>
        </w:r>
        <w:r>
          <w:rPr>
            <w:noProof/>
            <w:webHidden/>
          </w:rPr>
          <w:fldChar w:fldCharType="begin"/>
        </w:r>
        <w:r w:rsidR="00ED43AB">
          <w:rPr>
            <w:noProof/>
            <w:webHidden/>
          </w:rPr>
          <w:instrText xml:space="preserve"> PAGEREF _Toc339906321 \h </w:instrText>
        </w:r>
        <w:r>
          <w:rPr>
            <w:noProof/>
            <w:webHidden/>
          </w:rPr>
        </w:r>
        <w:r>
          <w:rPr>
            <w:noProof/>
            <w:webHidden/>
          </w:rPr>
          <w:fldChar w:fldCharType="separate"/>
        </w:r>
        <w:r w:rsidR="00ED43AB">
          <w:rPr>
            <w:noProof/>
            <w:webHidden/>
          </w:rPr>
          <w:t>30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22" w:history="1">
        <w:r w:rsidR="00ED43AB" w:rsidRPr="00C23BD2">
          <w:rPr>
            <w:rStyle w:val="Hyperlink"/>
            <w:iCs/>
            <w:noProof/>
          </w:rPr>
          <w:t>3.5.7.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Clearing a message’s property values</w:t>
        </w:r>
        <w:r w:rsidR="00ED43AB">
          <w:rPr>
            <w:noProof/>
            <w:webHidden/>
          </w:rPr>
          <w:tab/>
        </w:r>
        <w:r>
          <w:rPr>
            <w:noProof/>
            <w:webHidden/>
          </w:rPr>
          <w:fldChar w:fldCharType="begin"/>
        </w:r>
        <w:r w:rsidR="00ED43AB">
          <w:rPr>
            <w:noProof/>
            <w:webHidden/>
          </w:rPr>
          <w:instrText xml:space="preserve"> PAGEREF _Toc339906322 \h </w:instrText>
        </w:r>
        <w:r>
          <w:rPr>
            <w:noProof/>
            <w:webHidden/>
          </w:rPr>
        </w:r>
        <w:r>
          <w:rPr>
            <w:noProof/>
            <w:webHidden/>
          </w:rPr>
          <w:fldChar w:fldCharType="separate"/>
        </w:r>
        <w:r w:rsidR="00ED43AB">
          <w:rPr>
            <w:noProof/>
            <w:webHidden/>
          </w:rPr>
          <w:t>30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23" w:history="1">
        <w:r w:rsidR="00ED43AB" w:rsidRPr="00C23BD2">
          <w:rPr>
            <w:rStyle w:val="Hyperlink"/>
            <w:iCs/>
            <w:noProof/>
          </w:rPr>
          <w:t>3.5.8.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Non-existent properties</w:t>
        </w:r>
        <w:r w:rsidR="00ED43AB">
          <w:rPr>
            <w:noProof/>
            <w:webHidden/>
          </w:rPr>
          <w:tab/>
        </w:r>
        <w:r>
          <w:rPr>
            <w:noProof/>
            <w:webHidden/>
          </w:rPr>
          <w:fldChar w:fldCharType="begin"/>
        </w:r>
        <w:r w:rsidR="00ED43AB">
          <w:rPr>
            <w:noProof/>
            <w:webHidden/>
          </w:rPr>
          <w:instrText xml:space="preserve"> PAGEREF _Toc339906323 \h </w:instrText>
        </w:r>
        <w:r>
          <w:rPr>
            <w:noProof/>
            <w:webHidden/>
          </w:rPr>
        </w:r>
        <w:r>
          <w:rPr>
            <w:noProof/>
            <w:webHidden/>
          </w:rPr>
          <w:fldChar w:fldCharType="separate"/>
        </w:r>
        <w:r w:rsidR="00ED43AB">
          <w:rPr>
            <w:noProof/>
            <w:webHidden/>
          </w:rPr>
          <w:t>30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24" w:history="1">
        <w:r w:rsidR="00ED43AB" w:rsidRPr="00C23BD2">
          <w:rPr>
            <w:rStyle w:val="Hyperlink"/>
            <w:iCs/>
            <w:noProof/>
          </w:rPr>
          <w:t>3.5.9.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defined properties</w:t>
        </w:r>
        <w:r w:rsidR="00ED43AB">
          <w:rPr>
            <w:noProof/>
            <w:webHidden/>
          </w:rPr>
          <w:tab/>
        </w:r>
        <w:r>
          <w:rPr>
            <w:noProof/>
            <w:webHidden/>
          </w:rPr>
          <w:fldChar w:fldCharType="begin"/>
        </w:r>
        <w:r w:rsidR="00ED43AB">
          <w:rPr>
            <w:noProof/>
            <w:webHidden/>
          </w:rPr>
          <w:instrText xml:space="preserve"> PAGEREF _Toc339906324 \h </w:instrText>
        </w:r>
        <w:r>
          <w:rPr>
            <w:noProof/>
            <w:webHidden/>
          </w:rPr>
        </w:r>
        <w:r>
          <w:rPr>
            <w:noProof/>
            <w:webHidden/>
          </w:rPr>
          <w:fldChar w:fldCharType="separate"/>
        </w:r>
        <w:r w:rsidR="00ED43AB">
          <w:rPr>
            <w:noProof/>
            <w:webHidden/>
          </w:rPr>
          <w:t>30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25" w:history="1">
        <w:r w:rsidR="00ED43AB" w:rsidRPr="00C23BD2">
          <w:rPr>
            <w:rStyle w:val="Hyperlink"/>
            <w:noProof/>
          </w:rPr>
          <w:t>3.5.10.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Provider-specific properties</w:t>
        </w:r>
        <w:r w:rsidR="00ED43AB">
          <w:rPr>
            <w:noProof/>
            <w:webHidden/>
          </w:rPr>
          <w:tab/>
        </w:r>
        <w:r>
          <w:rPr>
            <w:noProof/>
            <w:webHidden/>
          </w:rPr>
          <w:fldChar w:fldCharType="begin"/>
        </w:r>
        <w:r w:rsidR="00ED43AB">
          <w:rPr>
            <w:noProof/>
            <w:webHidden/>
          </w:rPr>
          <w:instrText xml:space="preserve"> PAGEREF _Toc339906325 \h </w:instrText>
        </w:r>
        <w:r>
          <w:rPr>
            <w:noProof/>
            <w:webHidden/>
          </w:rPr>
        </w:r>
        <w:r>
          <w:rPr>
            <w:noProof/>
            <w:webHidden/>
          </w:rPr>
          <w:fldChar w:fldCharType="separate"/>
        </w:r>
        <w:r w:rsidR="00ED43AB">
          <w:rPr>
            <w:noProof/>
            <w:webHidden/>
          </w:rPr>
          <w:t>32</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26" w:history="1">
        <w:r w:rsidR="00ED43AB" w:rsidRPr="00C23BD2">
          <w:rPr>
            <w:rStyle w:val="Hyperlink"/>
            <w:noProof/>
          </w:rPr>
          <w:t>3.5.11.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JMSXDeliveryCount</w:t>
        </w:r>
        <w:r w:rsidR="00ED43AB">
          <w:rPr>
            <w:noProof/>
            <w:webHidden/>
          </w:rPr>
          <w:tab/>
        </w:r>
        <w:r>
          <w:rPr>
            <w:noProof/>
            <w:webHidden/>
          </w:rPr>
          <w:fldChar w:fldCharType="begin"/>
        </w:r>
        <w:r w:rsidR="00ED43AB">
          <w:rPr>
            <w:noProof/>
            <w:webHidden/>
          </w:rPr>
          <w:instrText xml:space="preserve"> PAGEREF _Toc339906326 \h </w:instrText>
        </w:r>
        <w:r>
          <w:rPr>
            <w:noProof/>
            <w:webHidden/>
          </w:rPr>
        </w:r>
        <w:r>
          <w:rPr>
            <w:noProof/>
            <w:webHidden/>
          </w:rPr>
          <w:fldChar w:fldCharType="separate"/>
        </w:r>
        <w:r w:rsidR="00ED43AB">
          <w:rPr>
            <w:noProof/>
            <w:webHidden/>
          </w:rPr>
          <w:t>32</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27" w:history="1">
        <w:r w:rsidR="00ED43AB" w:rsidRPr="00C23BD2">
          <w:rPr>
            <w:rStyle w:val="Hyperlink"/>
            <w:iCs/>
          </w:rPr>
          <w:t>3.6.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acknowledgment</w:t>
        </w:r>
        <w:r w:rsidR="00ED43AB">
          <w:rPr>
            <w:webHidden/>
          </w:rPr>
          <w:tab/>
        </w:r>
        <w:r>
          <w:rPr>
            <w:webHidden/>
          </w:rPr>
          <w:fldChar w:fldCharType="begin"/>
        </w:r>
        <w:r w:rsidR="00ED43AB">
          <w:rPr>
            <w:webHidden/>
          </w:rPr>
          <w:instrText xml:space="preserve"> PAGEREF _Toc339906327 \h </w:instrText>
        </w:r>
        <w:r>
          <w:rPr>
            <w:webHidden/>
          </w:rPr>
        </w:r>
        <w:r>
          <w:rPr>
            <w:webHidden/>
          </w:rPr>
          <w:fldChar w:fldCharType="separate"/>
        </w:r>
        <w:r w:rsidR="00ED43AB">
          <w:rPr>
            <w:webHidden/>
          </w:rPr>
          <w:t>33</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28" w:history="1">
        <w:r w:rsidR="00ED43AB" w:rsidRPr="00C23BD2">
          <w:rPr>
            <w:rStyle w:val="Hyperlink"/>
            <w:iCs/>
          </w:rPr>
          <w:t>3.7.</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The Message interface</w:t>
        </w:r>
        <w:r w:rsidR="00ED43AB">
          <w:rPr>
            <w:webHidden/>
          </w:rPr>
          <w:tab/>
        </w:r>
        <w:r>
          <w:rPr>
            <w:webHidden/>
          </w:rPr>
          <w:fldChar w:fldCharType="begin"/>
        </w:r>
        <w:r w:rsidR="00ED43AB">
          <w:rPr>
            <w:webHidden/>
          </w:rPr>
          <w:instrText xml:space="preserve"> PAGEREF _Toc339906328 \h </w:instrText>
        </w:r>
        <w:r>
          <w:rPr>
            <w:webHidden/>
          </w:rPr>
        </w:r>
        <w:r>
          <w:rPr>
            <w:webHidden/>
          </w:rPr>
          <w:fldChar w:fldCharType="separate"/>
        </w:r>
        <w:r w:rsidR="00ED43AB">
          <w:rPr>
            <w:webHidden/>
          </w:rPr>
          <w:t>33</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29" w:history="1">
        <w:r w:rsidR="00ED43AB" w:rsidRPr="00C23BD2">
          <w:rPr>
            <w:rStyle w:val="Hyperlink"/>
            <w:iCs/>
          </w:rPr>
          <w:t>3.8.</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selection</w:t>
        </w:r>
        <w:r w:rsidR="00ED43AB">
          <w:rPr>
            <w:webHidden/>
          </w:rPr>
          <w:tab/>
        </w:r>
        <w:r>
          <w:rPr>
            <w:webHidden/>
          </w:rPr>
          <w:fldChar w:fldCharType="begin"/>
        </w:r>
        <w:r w:rsidR="00ED43AB">
          <w:rPr>
            <w:webHidden/>
          </w:rPr>
          <w:instrText xml:space="preserve"> PAGEREF _Toc339906329 \h </w:instrText>
        </w:r>
        <w:r>
          <w:rPr>
            <w:webHidden/>
          </w:rPr>
        </w:r>
        <w:r>
          <w:rPr>
            <w:webHidden/>
          </w:rPr>
          <w:fldChar w:fldCharType="separate"/>
        </w:r>
        <w:r w:rsidR="00ED43AB">
          <w:rPr>
            <w:webHidden/>
          </w:rPr>
          <w:t>33</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30" w:history="1">
        <w:r w:rsidR="00ED43AB" w:rsidRPr="00C23BD2">
          <w:rPr>
            <w:rStyle w:val="Hyperlink"/>
            <w:iCs/>
            <w:noProof/>
          </w:rPr>
          <w:t>3.8.1.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 selector</w:t>
        </w:r>
        <w:r w:rsidR="00ED43AB">
          <w:rPr>
            <w:noProof/>
            <w:webHidden/>
          </w:rPr>
          <w:tab/>
        </w:r>
        <w:r>
          <w:rPr>
            <w:noProof/>
            <w:webHidden/>
          </w:rPr>
          <w:fldChar w:fldCharType="begin"/>
        </w:r>
        <w:r w:rsidR="00ED43AB">
          <w:rPr>
            <w:noProof/>
            <w:webHidden/>
          </w:rPr>
          <w:instrText xml:space="preserve"> PAGEREF _Toc339906330 \h </w:instrText>
        </w:r>
        <w:r>
          <w:rPr>
            <w:noProof/>
            <w:webHidden/>
          </w:rPr>
        </w:r>
        <w:r>
          <w:rPr>
            <w:noProof/>
            <w:webHidden/>
          </w:rPr>
          <w:fldChar w:fldCharType="separate"/>
        </w:r>
        <w:r w:rsidR="00ED43AB">
          <w:rPr>
            <w:noProof/>
            <w:webHidden/>
          </w:rPr>
          <w:t>33</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31" w:history="1">
        <w:r w:rsidR="00ED43AB" w:rsidRPr="00C23BD2">
          <w:rPr>
            <w:rStyle w:val="Hyperlink"/>
            <w:iCs/>
          </w:rPr>
          <w:t>3.9.</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Access to sent messages</w:t>
        </w:r>
        <w:r w:rsidR="00ED43AB">
          <w:rPr>
            <w:webHidden/>
          </w:rPr>
          <w:tab/>
        </w:r>
        <w:r>
          <w:rPr>
            <w:webHidden/>
          </w:rPr>
          <w:fldChar w:fldCharType="begin"/>
        </w:r>
        <w:r w:rsidR="00ED43AB">
          <w:rPr>
            <w:webHidden/>
          </w:rPr>
          <w:instrText xml:space="preserve"> PAGEREF _Toc339906331 \h </w:instrText>
        </w:r>
        <w:r>
          <w:rPr>
            <w:webHidden/>
          </w:rPr>
        </w:r>
        <w:r>
          <w:rPr>
            <w:webHidden/>
          </w:rPr>
          <w:fldChar w:fldCharType="separate"/>
        </w:r>
        <w:r w:rsidR="00ED43AB">
          <w:rPr>
            <w:webHidden/>
          </w:rPr>
          <w:t>38</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32" w:history="1">
        <w:r w:rsidR="00ED43AB" w:rsidRPr="00C23BD2">
          <w:rPr>
            <w:rStyle w:val="Hyperlink"/>
            <w:iCs/>
          </w:rPr>
          <w:t>3.10.</w:t>
        </w:r>
        <w:r w:rsidR="00ED43AB">
          <w:rPr>
            <w:rFonts w:asciiTheme="minorHAnsi" w:eastAsiaTheme="minorEastAsia" w:hAnsiTheme="minorHAnsi" w:cstheme="minorBidi"/>
            <w:color w:val="auto"/>
            <w:spacing w:val="0"/>
            <w:sz w:val="22"/>
            <w:szCs w:val="22"/>
            <w:lang w:val="en-GB"/>
          </w:rPr>
          <w:tab/>
        </w:r>
        <w:r w:rsidR="00ED43AB" w:rsidRPr="00C23BD2">
          <w:rPr>
            <w:rStyle w:val="Hyperlink"/>
          </w:rPr>
          <w:t>Changing the value of a received message</w:t>
        </w:r>
        <w:r w:rsidR="00ED43AB">
          <w:rPr>
            <w:webHidden/>
          </w:rPr>
          <w:tab/>
        </w:r>
        <w:r>
          <w:rPr>
            <w:webHidden/>
          </w:rPr>
          <w:fldChar w:fldCharType="begin"/>
        </w:r>
        <w:r w:rsidR="00ED43AB">
          <w:rPr>
            <w:webHidden/>
          </w:rPr>
          <w:instrText xml:space="preserve"> PAGEREF _Toc339906332 \h </w:instrText>
        </w:r>
        <w:r>
          <w:rPr>
            <w:webHidden/>
          </w:rPr>
        </w:r>
        <w:r>
          <w:rPr>
            <w:webHidden/>
          </w:rPr>
          <w:fldChar w:fldCharType="separate"/>
        </w:r>
        <w:r w:rsidR="00ED43AB">
          <w:rPr>
            <w:webHidden/>
          </w:rPr>
          <w:t>38</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33" w:history="1">
        <w:r w:rsidR="00ED43AB" w:rsidRPr="00C23BD2">
          <w:rPr>
            <w:rStyle w:val="Hyperlink"/>
            <w:iCs/>
          </w:rPr>
          <w:t>3.11.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JMS message body</w:t>
        </w:r>
        <w:r w:rsidR="00ED43AB">
          <w:rPr>
            <w:webHidden/>
          </w:rPr>
          <w:tab/>
        </w:r>
        <w:r>
          <w:rPr>
            <w:webHidden/>
          </w:rPr>
          <w:fldChar w:fldCharType="begin"/>
        </w:r>
        <w:r w:rsidR="00ED43AB">
          <w:rPr>
            <w:webHidden/>
          </w:rPr>
          <w:instrText xml:space="preserve"> PAGEREF _Toc339906333 \h </w:instrText>
        </w:r>
        <w:r>
          <w:rPr>
            <w:webHidden/>
          </w:rPr>
        </w:r>
        <w:r>
          <w:rPr>
            <w:webHidden/>
          </w:rPr>
          <w:fldChar w:fldCharType="separate"/>
        </w:r>
        <w:r w:rsidR="00ED43AB">
          <w:rPr>
            <w:webHidden/>
          </w:rPr>
          <w:t>38</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34" w:history="1">
        <w:r w:rsidR="00ED43AB" w:rsidRPr="00C23BD2">
          <w:rPr>
            <w:rStyle w:val="Hyperlink"/>
            <w:noProof/>
          </w:rPr>
          <w:t>3.11.1.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Clearing a message body</w:t>
        </w:r>
        <w:r w:rsidR="00ED43AB">
          <w:rPr>
            <w:noProof/>
            <w:webHidden/>
          </w:rPr>
          <w:tab/>
        </w:r>
        <w:r>
          <w:rPr>
            <w:noProof/>
            <w:webHidden/>
          </w:rPr>
          <w:fldChar w:fldCharType="begin"/>
        </w:r>
        <w:r w:rsidR="00ED43AB">
          <w:rPr>
            <w:noProof/>
            <w:webHidden/>
          </w:rPr>
          <w:instrText xml:space="preserve"> PAGEREF _Toc339906334 \h </w:instrText>
        </w:r>
        <w:r>
          <w:rPr>
            <w:noProof/>
            <w:webHidden/>
          </w:rPr>
        </w:r>
        <w:r>
          <w:rPr>
            <w:noProof/>
            <w:webHidden/>
          </w:rPr>
          <w:fldChar w:fldCharType="separate"/>
        </w:r>
        <w:r w:rsidR="00ED43AB">
          <w:rPr>
            <w:noProof/>
            <w:webHidden/>
          </w:rPr>
          <w:t>39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35" w:history="1">
        <w:r w:rsidR="00ED43AB" w:rsidRPr="00C23BD2">
          <w:rPr>
            <w:rStyle w:val="Hyperlink"/>
            <w:iCs/>
            <w:noProof/>
          </w:rPr>
          <w:t>3.11.2.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Read-only message body</w:t>
        </w:r>
        <w:r w:rsidR="00ED43AB">
          <w:rPr>
            <w:noProof/>
            <w:webHidden/>
          </w:rPr>
          <w:tab/>
        </w:r>
        <w:r>
          <w:rPr>
            <w:noProof/>
            <w:webHidden/>
          </w:rPr>
          <w:fldChar w:fldCharType="begin"/>
        </w:r>
        <w:r w:rsidR="00ED43AB">
          <w:rPr>
            <w:noProof/>
            <w:webHidden/>
          </w:rPr>
          <w:instrText xml:space="preserve"> PAGEREF _Toc339906335 \h </w:instrText>
        </w:r>
        <w:r>
          <w:rPr>
            <w:noProof/>
            <w:webHidden/>
          </w:rPr>
        </w:r>
        <w:r>
          <w:rPr>
            <w:noProof/>
            <w:webHidden/>
          </w:rPr>
          <w:fldChar w:fldCharType="separate"/>
        </w:r>
        <w:r w:rsidR="00ED43AB">
          <w:rPr>
            <w:noProof/>
            <w:webHidden/>
          </w:rPr>
          <w:t>39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36" w:history="1">
        <w:r w:rsidR="00ED43AB" w:rsidRPr="00C23BD2">
          <w:rPr>
            <w:rStyle w:val="Hyperlink"/>
            <w:iCs/>
            <w:noProof/>
          </w:rPr>
          <w:t>3.11.3.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Conversions provided by StreamMessage and MapMessage</w:t>
        </w:r>
        <w:r w:rsidR="00ED43AB">
          <w:rPr>
            <w:noProof/>
            <w:webHidden/>
          </w:rPr>
          <w:tab/>
        </w:r>
        <w:r>
          <w:rPr>
            <w:noProof/>
            <w:webHidden/>
          </w:rPr>
          <w:fldChar w:fldCharType="begin"/>
        </w:r>
        <w:r w:rsidR="00ED43AB">
          <w:rPr>
            <w:noProof/>
            <w:webHidden/>
          </w:rPr>
          <w:instrText xml:space="preserve"> PAGEREF _Toc339906336 \h </w:instrText>
        </w:r>
        <w:r>
          <w:rPr>
            <w:noProof/>
            <w:webHidden/>
          </w:rPr>
        </w:r>
        <w:r>
          <w:rPr>
            <w:noProof/>
            <w:webHidden/>
          </w:rPr>
          <w:fldChar w:fldCharType="separate"/>
        </w:r>
        <w:r w:rsidR="00ED43AB">
          <w:rPr>
            <w:noProof/>
            <w:webHidden/>
          </w:rPr>
          <w:t>39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37" w:history="1">
        <w:r w:rsidR="00ED43AB" w:rsidRPr="00C23BD2">
          <w:rPr>
            <w:rStyle w:val="Hyperlink"/>
            <w:iCs/>
            <w:noProof/>
          </w:rPr>
          <w:t>3.11.4.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Messages for non-JMS clients</w:t>
        </w:r>
        <w:r w:rsidR="00ED43AB">
          <w:rPr>
            <w:noProof/>
            <w:webHidden/>
          </w:rPr>
          <w:tab/>
        </w:r>
        <w:r>
          <w:rPr>
            <w:noProof/>
            <w:webHidden/>
          </w:rPr>
          <w:fldChar w:fldCharType="begin"/>
        </w:r>
        <w:r w:rsidR="00ED43AB">
          <w:rPr>
            <w:noProof/>
            <w:webHidden/>
          </w:rPr>
          <w:instrText xml:space="preserve"> PAGEREF _Toc339906337 \h </w:instrText>
        </w:r>
        <w:r>
          <w:rPr>
            <w:noProof/>
            <w:webHidden/>
          </w:rPr>
        </w:r>
        <w:r>
          <w:rPr>
            <w:noProof/>
            <w:webHidden/>
          </w:rPr>
          <w:fldChar w:fldCharType="separate"/>
        </w:r>
        <w:r w:rsidR="00ED43AB">
          <w:rPr>
            <w:noProof/>
            <w:webHidden/>
          </w:rPr>
          <w:t>40</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38" w:history="1">
        <w:r w:rsidR="00ED43AB" w:rsidRPr="00C23BD2">
          <w:rPr>
            <w:rStyle w:val="Hyperlink"/>
            <w:iCs/>
          </w:rPr>
          <w:t>3.12.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Provider implementations of JMS message interfaces</w:t>
        </w:r>
        <w:r w:rsidR="00ED43AB">
          <w:rPr>
            <w:webHidden/>
          </w:rPr>
          <w:tab/>
        </w:r>
        <w:r>
          <w:rPr>
            <w:webHidden/>
          </w:rPr>
          <w:fldChar w:fldCharType="begin"/>
        </w:r>
        <w:r w:rsidR="00ED43AB">
          <w:rPr>
            <w:webHidden/>
          </w:rPr>
          <w:instrText xml:space="preserve"> PAGEREF _Toc339906338 \h </w:instrText>
        </w:r>
        <w:r>
          <w:rPr>
            <w:webHidden/>
          </w:rPr>
        </w:r>
        <w:r>
          <w:rPr>
            <w:webHidden/>
          </w:rPr>
          <w:fldChar w:fldCharType="separate"/>
        </w:r>
        <w:r w:rsidR="00ED43AB">
          <w:rPr>
            <w:webHidden/>
          </w:rPr>
          <w:t>41</w:t>
        </w:r>
        <w:r>
          <w:rPr>
            <w:webHidden/>
          </w:rPr>
          <w:fldChar w:fldCharType="end"/>
        </w:r>
      </w:hyperlink>
    </w:p>
    <w:p w:rsidR="00ED43AB" w:rsidRDefault="00D71E00">
      <w:pPr>
        <w:pStyle w:val="TOC1"/>
        <w:rPr>
          <w:rFonts w:asciiTheme="minorHAnsi" w:eastAsiaTheme="minorEastAsia" w:hAnsiTheme="minorHAnsi" w:cstheme="minorBidi"/>
          <w:b w:val="0"/>
          <w:color w:val="auto"/>
          <w:spacing w:val="0"/>
          <w:sz w:val="22"/>
          <w:szCs w:val="22"/>
          <w:lang w:val="en-GB"/>
        </w:rPr>
      </w:pPr>
      <w:hyperlink w:anchor="_Toc339906339" w:history="1">
        <w:r w:rsidR="00ED43AB" w:rsidRPr="00C23BD2">
          <w:rPr>
            <w:rStyle w:val="Hyperlink"/>
          </w:rPr>
          <w:t>4.</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common facilities</w:t>
        </w:r>
        <w:r w:rsidR="00ED43AB">
          <w:rPr>
            <w:webHidden/>
          </w:rPr>
          <w:tab/>
        </w:r>
        <w:r>
          <w:rPr>
            <w:webHidden/>
          </w:rPr>
          <w:fldChar w:fldCharType="begin"/>
        </w:r>
        <w:r w:rsidR="00ED43AB">
          <w:rPr>
            <w:webHidden/>
          </w:rPr>
          <w:instrText xml:space="preserve"> PAGEREF _Toc339906339 \h </w:instrText>
        </w:r>
        <w:r>
          <w:rPr>
            <w:webHidden/>
          </w:rPr>
        </w:r>
        <w:r>
          <w:rPr>
            <w:webHidden/>
          </w:rPr>
          <w:fldChar w:fldCharType="separate"/>
        </w:r>
        <w:r w:rsidR="00ED43AB">
          <w:rPr>
            <w:webHidden/>
          </w:rPr>
          <w:t>42</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40" w:history="1">
        <w:r w:rsidR="00ED43AB" w:rsidRPr="00C23BD2">
          <w:rPr>
            <w:rStyle w:val="Hyperlink"/>
          </w:rPr>
          <w:t>4.1.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_Toc339906340 \h </w:instrText>
        </w:r>
        <w:r>
          <w:rPr>
            <w:webHidden/>
          </w:rPr>
        </w:r>
        <w:r>
          <w:rPr>
            <w:webHidden/>
          </w:rPr>
          <w:fldChar w:fldCharType="separate"/>
        </w:r>
        <w:r w:rsidR="00ED43AB">
          <w:rPr>
            <w:webHidden/>
          </w:rPr>
          <w:t>42</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41" w:history="1">
        <w:r w:rsidR="00ED43AB" w:rsidRPr="00C23BD2">
          <w:rPr>
            <w:rStyle w:val="Hyperlink"/>
          </w:rPr>
          <w:t>4.2.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Administered objects</w:t>
        </w:r>
        <w:r w:rsidR="00ED43AB">
          <w:rPr>
            <w:webHidden/>
          </w:rPr>
          <w:tab/>
        </w:r>
        <w:r>
          <w:rPr>
            <w:webHidden/>
          </w:rPr>
          <w:fldChar w:fldCharType="begin"/>
        </w:r>
        <w:r w:rsidR="00ED43AB">
          <w:rPr>
            <w:webHidden/>
          </w:rPr>
          <w:instrText xml:space="preserve"> PAGEREF _Toc339906341 \h </w:instrText>
        </w:r>
        <w:r>
          <w:rPr>
            <w:webHidden/>
          </w:rPr>
        </w:r>
        <w:r>
          <w:rPr>
            <w:webHidden/>
          </w:rPr>
          <w:fldChar w:fldCharType="separate"/>
        </w:r>
        <w:r w:rsidR="00ED43AB">
          <w:rPr>
            <w:webHidden/>
          </w:rPr>
          <w:t>42</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42" w:history="1">
        <w:r w:rsidR="00ED43AB" w:rsidRPr="00C23BD2">
          <w:rPr>
            <w:rStyle w:val="Hyperlink"/>
            <w:noProof/>
          </w:rPr>
          <w:t>4.2.1.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Destination</w:t>
        </w:r>
        <w:r w:rsidR="00ED43AB">
          <w:rPr>
            <w:noProof/>
            <w:webHidden/>
          </w:rPr>
          <w:tab/>
        </w:r>
        <w:r>
          <w:rPr>
            <w:noProof/>
            <w:webHidden/>
          </w:rPr>
          <w:fldChar w:fldCharType="begin"/>
        </w:r>
        <w:r w:rsidR="00ED43AB">
          <w:rPr>
            <w:noProof/>
            <w:webHidden/>
          </w:rPr>
          <w:instrText xml:space="preserve"> PAGEREF _Toc339906342 \h </w:instrText>
        </w:r>
        <w:r>
          <w:rPr>
            <w:noProof/>
            <w:webHidden/>
          </w:rPr>
        </w:r>
        <w:r>
          <w:rPr>
            <w:noProof/>
            <w:webHidden/>
          </w:rPr>
          <w:fldChar w:fldCharType="separate"/>
        </w:r>
        <w:r w:rsidR="00ED43AB">
          <w:rPr>
            <w:noProof/>
            <w:webHidden/>
          </w:rPr>
          <w:t>42</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43" w:history="1">
        <w:r w:rsidR="00ED43AB" w:rsidRPr="00C23BD2">
          <w:rPr>
            <w:rStyle w:val="Hyperlink"/>
            <w:noProof/>
          </w:rPr>
          <w:t>4.2.2.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ConnectionFactory</w:t>
        </w:r>
        <w:r w:rsidR="00ED43AB">
          <w:rPr>
            <w:noProof/>
            <w:webHidden/>
          </w:rPr>
          <w:tab/>
        </w:r>
        <w:r>
          <w:rPr>
            <w:noProof/>
            <w:webHidden/>
          </w:rPr>
          <w:fldChar w:fldCharType="begin"/>
        </w:r>
        <w:r w:rsidR="00ED43AB">
          <w:rPr>
            <w:noProof/>
            <w:webHidden/>
          </w:rPr>
          <w:instrText xml:space="preserve"> PAGEREF _Toc339906343 \h </w:instrText>
        </w:r>
        <w:r>
          <w:rPr>
            <w:noProof/>
            <w:webHidden/>
          </w:rPr>
        </w:r>
        <w:r>
          <w:rPr>
            <w:noProof/>
            <w:webHidden/>
          </w:rPr>
          <w:fldChar w:fldCharType="separate"/>
        </w:r>
        <w:r w:rsidR="00ED43AB">
          <w:rPr>
            <w:noProof/>
            <w:webHidden/>
          </w:rPr>
          <w:t>43</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44" w:history="1">
        <w:r w:rsidR="00ED43AB" w:rsidRPr="00C23BD2">
          <w:rPr>
            <w:rStyle w:val="Hyperlink"/>
          </w:rPr>
          <w:t>4.3.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Connection</w:t>
        </w:r>
        <w:r w:rsidR="00ED43AB">
          <w:rPr>
            <w:webHidden/>
          </w:rPr>
          <w:tab/>
        </w:r>
        <w:r>
          <w:rPr>
            <w:webHidden/>
          </w:rPr>
          <w:fldChar w:fldCharType="begin"/>
        </w:r>
        <w:r w:rsidR="00ED43AB">
          <w:rPr>
            <w:webHidden/>
          </w:rPr>
          <w:instrText xml:space="preserve"> PAGEREF _Toc339906344 \h </w:instrText>
        </w:r>
        <w:r>
          <w:rPr>
            <w:webHidden/>
          </w:rPr>
        </w:r>
        <w:r>
          <w:rPr>
            <w:webHidden/>
          </w:rPr>
          <w:fldChar w:fldCharType="separate"/>
        </w:r>
        <w:r w:rsidR="00ED43AB">
          <w:rPr>
            <w:webHidden/>
          </w:rPr>
          <w:t>43</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45" w:history="1">
        <w:r w:rsidR="00ED43AB" w:rsidRPr="00C23BD2">
          <w:rPr>
            <w:rStyle w:val="Hyperlink"/>
            <w:noProof/>
          </w:rPr>
          <w:t>4.3.1.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Authentication</w:t>
        </w:r>
        <w:r w:rsidR="00ED43AB">
          <w:rPr>
            <w:noProof/>
            <w:webHidden/>
          </w:rPr>
          <w:tab/>
        </w:r>
        <w:r>
          <w:rPr>
            <w:noProof/>
            <w:webHidden/>
          </w:rPr>
          <w:fldChar w:fldCharType="begin"/>
        </w:r>
        <w:r w:rsidR="00ED43AB">
          <w:rPr>
            <w:noProof/>
            <w:webHidden/>
          </w:rPr>
          <w:instrText xml:space="preserve"> PAGEREF _Toc339906345 \h </w:instrText>
        </w:r>
        <w:r>
          <w:rPr>
            <w:noProof/>
            <w:webHidden/>
          </w:rPr>
        </w:r>
        <w:r>
          <w:rPr>
            <w:noProof/>
            <w:webHidden/>
          </w:rPr>
          <w:fldChar w:fldCharType="separate"/>
        </w:r>
        <w:r w:rsidR="00ED43AB">
          <w:rPr>
            <w:noProof/>
            <w:webHidden/>
          </w:rPr>
          <w:t>43</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46" w:history="1">
        <w:r w:rsidR="00ED43AB" w:rsidRPr="00C23BD2">
          <w:rPr>
            <w:rStyle w:val="Hyperlink"/>
            <w:noProof/>
          </w:rPr>
          <w:t>4.3.2.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Client identifier</w:t>
        </w:r>
        <w:r w:rsidR="00ED43AB">
          <w:rPr>
            <w:noProof/>
            <w:webHidden/>
          </w:rPr>
          <w:tab/>
        </w:r>
        <w:r>
          <w:rPr>
            <w:noProof/>
            <w:webHidden/>
          </w:rPr>
          <w:fldChar w:fldCharType="begin"/>
        </w:r>
        <w:r w:rsidR="00ED43AB">
          <w:rPr>
            <w:noProof/>
            <w:webHidden/>
          </w:rPr>
          <w:instrText xml:space="preserve"> PAGEREF _Toc339906346 \h </w:instrText>
        </w:r>
        <w:r>
          <w:rPr>
            <w:noProof/>
            <w:webHidden/>
          </w:rPr>
        </w:r>
        <w:r>
          <w:rPr>
            <w:noProof/>
            <w:webHidden/>
          </w:rPr>
          <w:fldChar w:fldCharType="separate"/>
        </w:r>
        <w:r w:rsidR="00ED43AB">
          <w:rPr>
            <w:noProof/>
            <w:webHidden/>
          </w:rPr>
          <w:t>44</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47" w:history="1">
        <w:r w:rsidR="00ED43AB" w:rsidRPr="00C23BD2">
          <w:rPr>
            <w:rStyle w:val="Hyperlink"/>
            <w:noProof/>
          </w:rPr>
          <w:t>4.3.3.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Connection setup</w:t>
        </w:r>
        <w:r w:rsidR="00ED43AB">
          <w:rPr>
            <w:noProof/>
            <w:webHidden/>
          </w:rPr>
          <w:tab/>
        </w:r>
        <w:r>
          <w:rPr>
            <w:noProof/>
            <w:webHidden/>
          </w:rPr>
          <w:fldChar w:fldCharType="begin"/>
        </w:r>
        <w:r w:rsidR="00ED43AB">
          <w:rPr>
            <w:noProof/>
            <w:webHidden/>
          </w:rPr>
          <w:instrText xml:space="preserve"> PAGEREF _Toc339906347 \h </w:instrText>
        </w:r>
        <w:r>
          <w:rPr>
            <w:noProof/>
            <w:webHidden/>
          </w:rPr>
        </w:r>
        <w:r>
          <w:rPr>
            <w:noProof/>
            <w:webHidden/>
          </w:rPr>
          <w:fldChar w:fldCharType="separate"/>
        </w:r>
        <w:r w:rsidR="00ED43AB">
          <w:rPr>
            <w:noProof/>
            <w:webHidden/>
          </w:rPr>
          <w:t>44</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48" w:history="1">
        <w:r w:rsidR="00ED43AB" w:rsidRPr="00C23BD2">
          <w:rPr>
            <w:rStyle w:val="Hyperlink"/>
            <w:noProof/>
          </w:rPr>
          <w:t>4.3.4.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Pausing delivery of incoming messages</w:t>
        </w:r>
        <w:r w:rsidR="00ED43AB">
          <w:rPr>
            <w:noProof/>
            <w:webHidden/>
          </w:rPr>
          <w:tab/>
        </w:r>
        <w:r>
          <w:rPr>
            <w:noProof/>
            <w:webHidden/>
          </w:rPr>
          <w:fldChar w:fldCharType="begin"/>
        </w:r>
        <w:r w:rsidR="00ED43AB">
          <w:rPr>
            <w:noProof/>
            <w:webHidden/>
          </w:rPr>
          <w:instrText xml:space="preserve"> PAGEREF _Toc339906348 \h </w:instrText>
        </w:r>
        <w:r>
          <w:rPr>
            <w:noProof/>
            <w:webHidden/>
          </w:rPr>
        </w:r>
        <w:r>
          <w:rPr>
            <w:noProof/>
            <w:webHidden/>
          </w:rPr>
          <w:fldChar w:fldCharType="separate"/>
        </w:r>
        <w:r w:rsidR="00ED43AB">
          <w:rPr>
            <w:noProof/>
            <w:webHidden/>
          </w:rPr>
          <w:t>45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49" w:history="1">
        <w:r w:rsidR="00ED43AB" w:rsidRPr="00C23BD2">
          <w:rPr>
            <w:rStyle w:val="Hyperlink"/>
            <w:noProof/>
          </w:rPr>
          <w:t>4.3.5.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Closing a Connection</w:t>
        </w:r>
        <w:r w:rsidR="00ED43AB">
          <w:rPr>
            <w:noProof/>
            <w:webHidden/>
          </w:rPr>
          <w:tab/>
        </w:r>
        <w:r>
          <w:rPr>
            <w:noProof/>
            <w:webHidden/>
          </w:rPr>
          <w:fldChar w:fldCharType="begin"/>
        </w:r>
        <w:r w:rsidR="00ED43AB">
          <w:rPr>
            <w:noProof/>
            <w:webHidden/>
          </w:rPr>
          <w:instrText xml:space="preserve"> PAGEREF _Toc339906349 \h </w:instrText>
        </w:r>
        <w:r>
          <w:rPr>
            <w:noProof/>
            <w:webHidden/>
          </w:rPr>
        </w:r>
        <w:r>
          <w:rPr>
            <w:noProof/>
            <w:webHidden/>
          </w:rPr>
          <w:fldChar w:fldCharType="separate"/>
        </w:r>
        <w:r w:rsidR="00ED43AB">
          <w:rPr>
            <w:noProof/>
            <w:webHidden/>
          </w:rPr>
          <w:t>45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50" w:history="1">
        <w:r w:rsidR="00ED43AB" w:rsidRPr="00C23BD2">
          <w:rPr>
            <w:rStyle w:val="Hyperlink"/>
            <w:noProof/>
          </w:rPr>
          <w:t>4.3.6.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Sessions</w:t>
        </w:r>
        <w:r w:rsidR="00ED43AB">
          <w:rPr>
            <w:noProof/>
            <w:webHidden/>
          </w:rPr>
          <w:tab/>
        </w:r>
        <w:r>
          <w:rPr>
            <w:noProof/>
            <w:webHidden/>
          </w:rPr>
          <w:fldChar w:fldCharType="begin"/>
        </w:r>
        <w:r w:rsidR="00ED43AB">
          <w:rPr>
            <w:noProof/>
            <w:webHidden/>
          </w:rPr>
          <w:instrText xml:space="preserve"> PAGEREF _Toc339906350 \h </w:instrText>
        </w:r>
        <w:r>
          <w:rPr>
            <w:noProof/>
            <w:webHidden/>
          </w:rPr>
        </w:r>
        <w:r>
          <w:rPr>
            <w:noProof/>
            <w:webHidden/>
          </w:rPr>
          <w:fldChar w:fldCharType="separate"/>
        </w:r>
        <w:r w:rsidR="00ED43AB">
          <w:rPr>
            <w:noProof/>
            <w:webHidden/>
          </w:rPr>
          <w:t>46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51" w:history="1">
        <w:r w:rsidR="00ED43AB" w:rsidRPr="00C23BD2">
          <w:rPr>
            <w:rStyle w:val="Hyperlink"/>
            <w:noProof/>
          </w:rPr>
          <w:t>4.3.7.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ConnectionMetaData</w:t>
        </w:r>
        <w:r w:rsidR="00ED43AB">
          <w:rPr>
            <w:noProof/>
            <w:webHidden/>
          </w:rPr>
          <w:tab/>
        </w:r>
        <w:r>
          <w:rPr>
            <w:noProof/>
            <w:webHidden/>
          </w:rPr>
          <w:fldChar w:fldCharType="begin"/>
        </w:r>
        <w:r w:rsidR="00ED43AB">
          <w:rPr>
            <w:noProof/>
            <w:webHidden/>
          </w:rPr>
          <w:instrText xml:space="preserve"> PAGEREF _Toc339906351 \h </w:instrText>
        </w:r>
        <w:r>
          <w:rPr>
            <w:noProof/>
            <w:webHidden/>
          </w:rPr>
        </w:r>
        <w:r>
          <w:rPr>
            <w:noProof/>
            <w:webHidden/>
          </w:rPr>
          <w:fldChar w:fldCharType="separate"/>
        </w:r>
        <w:r w:rsidR="00ED43AB">
          <w:rPr>
            <w:noProof/>
            <w:webHidden/>
          </w:rPr>
          <w:t>46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52" w:history="1">
        <w:r w:rsidR="00ED43AB" w:rsidRPr="00C23BD2">
          <w:rPr>
            <w:rStyle w:val="Hyperlink"/>
            <w:noProof/>
          </w:rPr>
          <w:t>4.3.8.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ExceptionListener</w:t>
        </w:r>
        <w:r w:rsidR="00ED43AB">
          <w:rPr>
            <w:noProof/>
            <w:webHidden/>
          </w:rPr>
          <w:tab/>
        </w:r>
        <w:r>
          <w:rPr>
            <w:noProof/>
            <w:webHidden/>
          </w:rPr>
          <w:fldChar w:fldCharType="begin"/>
        </w:r>
        <w:r w:rsidR="00ED43AB">
          <w:rPr>
            <w:noProof/>
            <w:webHidden/>
          </w:rPr>
          <w:instrText xml:space="preserve"> PAGEREF _Toc339906352 \h </w:instrText>
        </w:r>
        <w:r>
          <w:rPr>
            <w:noProof/>
            <w:webHidden/>
          </w:rPr>
        </w:r>
        <w:r>
          <w:rPr>
            <w:noProof/>
            <w:webHidden/>
          </w:rPr>
          <w:fldChar w:fldCharType="separate"/>
        </w:r>
        <w:r w:rsidR="00ED43AB">
          <w:rPr>
            <w:noProof/>
            <w:webHidden/>
          </w:rPr>
          <w:t>47</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53" w:history="1">
        <w:r w:rsidR="00ED43AB" w:rsidRPr="00C23BD2">
          <w:rPr>
            <w:rStyle w:val="Hyperlink"/>
          </w:rPr>
          <w:t>4.4.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Session</w:t>
        </w:r>
        <w:r w:rsidR="00ED43AB">
          <w:rPr>
            <w:webHidden/>
          </w:rPr>
          <w:tab/>
        </w:r>
        <w:r>
          <w:rPr>
            <w:webHidden/>
          </w:rPr>
          <w:fldChar w:fldCharType="begin"/>
        </w:r>
        <w:r w:rsidR="00ED43AB">
          <w:rPr>
            <w:webHidden/>
          </w:rPr>
          <w:instrText xml:space="preserve"> PAGEREF _Toc339906353 \h </w:instrText>
        </w:r>
        <w:r>
          <w:rPr>
            <w:webHidden/>
          </w:rPr>
        </w:r>
        <w:r>
          <w:rPr>
            <w:webHidden/>
          </w:rPr>
          <w:fldChar w:fldCharType="separate"/>
        </w:r>
        <w:r w:rsidR="00ED43AB">
          <w:rPr>
            <w:webHidden/>
          </w:rPr>
          <w:t>47</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54" w:history="1">
        <w:r w:rsidR="00ED43AB" w:rsidRPr="00C23BD2">
          <w:rPr>
            <w:rStyle w:val="Hyperlink"/>
            <w:noProof/>
          </w:rPr>
          <w:t>4.4.1.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Closing a Session</w:t>
        </w:r>
        <w:r w:rsidR="00ED43AB">
          <w:rPr>
            <w:noProof/>
            <w:webHidden/>
          </w:rPr>
          <w:tab/>
        </w:r>
        <w:r>
          <w:rPr>
            <w:noProof/>
            <w:webHidden/>
          </w:rPr>
          <w:fldChar w:fldCharType="begin"/>
        </w:r>
        <w:r w:rsidR="00ED43AB">
          <w:rPr>
            <w:noProof/>
            <w:webHidden/>
          </w:rPr>
          <w:instrText xml:space="preserve"> PAGEREF _Toc339906354 \h </w:instrText>
        </w:r>
        <w:r>
          <w:rPr>
            <w:noProof/>
            <w:webHidden/>
          </w:rPr>
        </w:r>
        <w:r>
          <w:rPr>
            <w:noProof/>
            <w:webHidden/>
          </w:rPr>
          <w:fldChar w:fldCharType="separate"/>
        </w:r>
        <w:r w:rsidR="00ED43AB">
          <w:rPr>
            <w:noProof/>
            <w:webHidden/>
          </w:rPr>
          <w:t>48</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55" w:history="1">
        <w:r w:rsidR="00ED43AB" w:rsidRPr="00C23BD2">
          <w:rPr>
            <w:rStyle w:val="Hyperlink"/>
            <w:noProof/>
          </w:rPr>
          <w:t>4.4.2.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MessageProducer and MessageConsumer Creation</w:t>
        </w:r>
        <w:r w:rsidR="00ED43AB">
          <w:rPr>
            <w:noProof/>
            <w:webHidden/>
          </w:rPr>
          <w:tab/>
        </w:r>
        <w:r>
          <w:rPr>
            <w:noProof/>
            <w:webHidden/>
          </w:rPr>
          <w:fldChar w:fldCharType="begin"/>
        </w:r>
        <w:r w:rsidR="00ED43AB">
          <w:rPr>
            <w:noProof/>
            <w:webHidden/>
          </w:rPr>
          <w:instrText xml:space="preserve"> PAGEREF _Toc339906355 \h </w:instrText>
        </w:r>
        <w:r>
          <w:rPr>
            <w:noProof/>
            <w:webHidden/>
          </w:rPr>
        </w:r>
        <w:r>
          <w:rPr>
            <w:noProof/>
            <w:webHidden/>
          </w:rPr>
          <w:fldChar w:fldCharType="separate"/>
        </w:r>
        <w:r w:rsidR="00ED43AB">
          <w:rPr>
            <w:noProof/>
            <w:webHidden/>
          </w:rPr>
          <w:t>49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56" w:history="1">
        <w:r w:rsidR="00ED43AB" w:rsidRPr="00C23BD2">
          <w:rPr>
            <w:rStyle w:val="Hyperlink"/>
            <w:noProof/>
          </w:rPr>
          <w:t>4.4.3.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temporary destinations</w:t>
        </w:r>
        <w:r w:rsidR="00ED43AB">
          <w:rPr>
            <w:noProof/>
            <w:webHidden/>
          </w:rPr>
          <w:tab/>
        </w:r>
        <w:r>
          <w:rPr>
            <w:noProof/>
            <w:webHidden/>
          </w:rPr>
          <w:fldChar w:fldCharType="begin"/>
        </w:r>
        <w:r w:rsidR="00ED43AB">
          <w:rPr>
            <w:noProof/>
            <w:webHidden/>
          </w:rPr>
          <w:instrText xml:space="preserve"> PAGEREF _Toc339906356 \h </w:instrText>
        </w:r>
        <w:r>
          <w:rPr>
            <w:noProof/>
            <w:webHidden/>
          </w:rPr>
        </w:r>
        <w:r>
          <w:rPr>
            <w:noProof/>
            <w:webHidden/>
          </w:rPr>
          <w:fldChar w:fldCharType="separate"/>
        </w:r>
        <w:r w:rsidR="00ED43AB">
          <w:rPr>
            <w:noProof/>
            <w:webHidden/>
          </w:rPr>
          <w:t>49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57" w:history="1">
        <w:r w:rsidR="00ED43AB" w:rsidRPr="00C23BD2">
          <w:rPr>
            <w:rStyle w:val="Hyperlink"/>
            <w:noProof/>
          </w:rPr>
          <w:t>4.4.4.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Destination objects</w:t>
        </w:r>
        <w:r w:rsidR="00ED43AB">
          <w:rPr>
            <w:noProof/>
            <w:webHidden/>
          </w:rPr>
          <w:tab/>
        </w:r>
        <w:r>
          <w:rPr>
            <w:noProof/>
            <w:webHidden/>
          </w:rPr>
          <w:fldChar w:fldCharType="begin"/>
        </w:r>
        <w:r w:rsidR="00ED43AB">
          <w:rPr>
            <w:noProof/>
            <w:webHidden/>
          </w:rPr>
          <w:instrText xml:space="preserve"> PAGEREF _Toc339906357 \h </w:instrText>
        </w:r>
        <w:r>
          <w:rPr>
            <w:noProof/>
            <w:webHidden/>
          </w:rPr>
        </w:r>
        <w:r>
          <w:rPr>
            <w:noProof/>
            <w:webHidden/>
          </w:rPr>
          <w:fldChar w:fldCharType="separate"/>
        </w:r>
        <w:r w:rsidR="00ED43AB">
          <w:rPr>
            <w:noProof/>
            <w:webHidden/>
          </w:rPr>
          <w:t>49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58" w:history="1">
        <w:r w:rsidR="00ED43AB" w:rsidRPr="00C23BD2">
          <w:rPr>
            <w:rStyle w:val="Hyperlink"/>
            <w:noProof/>
          </w:rPr>
          <w:t>4.4.5.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Optimized message implementations</w:t>
        </w:r>
        <w:r w:rsidR="00ED43AB">
          <w:rPr>
            <w:noProof/>
            <w:webHidden/>
          </w:rPr>
          <w:tab/>
        </w:r>
        <w:r>
          <w:rPr>
            <w:noProof/>
            <w:webHidden/>
          </w:rPr>
          <w:fldChar w:fldCharType="begin"/>
        </w:r>
        <w:r w:rsidR="00ED43AB">
          <w:rPr>
            <w:noProof/>
            <w:webHidden/>
          </w:rPr>
          <w:instrText xml:space="preserve"> PAGEREF _Toc339906358 \h </w:instrText>
        </w:r>
        <w:r>
          <w:rPr>
            <w:noProof/>
            <w:webHidden/>
          </w:rPr>
        </w:r>
        <w:r>
          <w:rPr>
            <w:noProof/>
            <w:webHidden/>
          </w:rPr>
          <w:fldChar w:fldCharType="separate"/>
        </w:r>
        <w:r w:rsidR="00ED43AB">
          <w:rPr>
            <w:noProof/>
            <w:webHidden/>
          </w:rPr>
          <w:t>49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59" w:history="1">
        <w:r w:rsidR="00ED43AB" w:rsidRPr="00C23BD2">
          <w:rPr>
            <w:rStyle w:val="Hyperlink"/>
            <w:noProof/>
          </w:rPr>
          <w:t>4.4.6.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Conventions for using a session</w:t>
        </w:r>
        <w:r w:rsidR="00ED43AB">
          <w:rPr>
            <w:noProof/>
            <w:webHidden/>
          </w:rPr>
          <w:tab/>
        </w:r>
        <w:r>
          <w:rPr>
            <w:noProof/>
            <w:webHidden/>
          </w:rPr>
          <w:fldChar w:fldCharType="begin"/>
        </w:r>
        <w:r w:rsidR="00ED43AB">
          <w:rPr>
            <w:noProof/>
            <w:webHidden/>
          </w:rPr>
          <w:instrText xml:space="preserve"> PAGEREF _Toc339906359 \h </w:instrText>
        </w:r>
        <w:r>
          <w:rPr>
            <w:noProof/>
            <w:webHidden/>
          </w:rPr>
        </w:r>
        <w:r>
          <w:rPr>
            <w:noProof/>
            <w:webHidden/>
          </w:rPr>
          <w:fldChar w:fldCharType="separate"/>
        </w:r>
        <w:r w:rsidR="00ED43AB">
          <w:rPr>
            <w:noProof/>
            <w:webHidden/>
          </w:rPr>
          <w:t>50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60" w:history="1">
        <w:r w:rsidR="00ED43AB" w:rsidRPr="00C23BD2">
          <w:rPr>
            <w:rStyle w:val="Hyperlink"/>
            <w:noProof/>
          </w:rPr>
          <w:t>4.4.7.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Transactions</w:t>
        </w:r>
        <w:r w:rsidR="00ED43AB">
          <w:rPr>
            <w:noProof/>
            <w:webHidden/>
          </w:rPr>
          <w:tab/>
        </w:r>
        <w:r>
          <w:rPr>
            <w:noProof/>
            <w:webHidden/>
          </w:rPr>
          <w:fldChar w:fldCharType="begin"/>
        </w:r>
        <w:r w:rsidR="00ED43AB">
          <w:rPr>
            <w:noProof/>
            <w:webHidden/>
          </w:rPr>
          <w:instrText xml:space="preserve"> PAGEREF _Toc339906360 \h </w:instrText>
        </w:r>
        <w:r>
          <w:rPr>
            <w:noProof/>
            <w:webHidden/>
          </w:rPr>
        </w:r>
        <w:r>
          <w:rPr>
            <w:noProof/>
            <w:webHidden/>
          </w:rPr>
          <w:fldChar w:fldCharType="separate"/>
        </w:r>
        <w:r w:rsidR="00ED43AB">
          <w:rPr>
            <w:noProof/>
            <w:webHidden/>
          </w:rPr>
          <w:t>51</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61" w:history="1">
        <w:r w:rsidR="00ED43AB" w:rsidRPr="00C23BD2">
          <w:rPr>
            <w:rStyle w:val="Hyperlink"/>
            <w:noProof/>
          </w:rPr>
          <w:t>4.4.8.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Distributed transactions</w:t>
        </w:r>
        <w:r w:rsidR="00ED43AB">
          <w:rPr>
            <w:noProof/>
            <w:webHidden/>
          </w:rPr>
          <w:tab/>
        </w:r>
        <w:r>
          <w:rPr>
            <w:noProof/>
            <w:webHidden/>
          </w:rPr>
          <w:fldChar w:fldCharType="begin"/>
        </w:r>
        <w:r w:rsidR="00ED43AB">
          <w:rPr>
            <w:noProof/>
            <w:webHidden/>
          </w:rPr>
          <w:instrText xml:space="preserve"> PAGEREF _Toc339906361 \h </w:instrText>
        </w:r>
        <w:r>
          <w:rPr>
            <w:noProof/>
            <w:webHidden/>
          </w:rPr>
        </w:r>
        <w:r>
          <w:rPr>
            <w:noProof/>
            <w:webHidden/>
          </w:rPr>
          <w:fldChar w:fldCharType="separate"/>
        </w:r>
        <w:r w:rsidR="00ED43AB">
          <w:rPr>
            <w:noProof/>
            <w:webHidden/>
          </w:rPr>
          <w:t>51</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62" w:history="1">
        <w:r w:rsidR="00ED43AB" w:rsidRPr="00C23BD2">
          <w:rPr>
            <w:rStyle w:val="Hyperlink"/>
            <w:noProof/>
          </w:rPr>
          <w:t>4.4.9.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Multiple sessions</w:t>
        </w:r>
        <w:r w:rsidR="00ED43AB">
          <w:rPr>
            <w:noProof/>
            <w:webHidden/>
          </w:rPr>
          <w:tab/>
        </w:r>
        <w:r>
          <w:rPr>
            <w:noProof/>
            <w:webHidden/>
          </w:rPr>
          <w:fldChar w:fldCharType="begin"/>
        </w:r>
        <w:r w:rsidR="00ED43AB">
          <w:rPr>
            <w:noProof/>
            <w:webHidden/>
          </w:rPr>
          <w:instrText xml:space="preserve"> PAGEREF _Toc339906362 \h </w:instrText>
        </w:r>
        <w:r>
          <w:rPr>
            <w:noProof/>
            <w:webHidden/>
          </w:rPr>
        </w:r>
        <w:r>
          <w:rPr>
            <w:noProof/>
            <w:webHidden/>
          </w:rPr>
          <w:fldChar w:fldCharType="separate"/>
        </w:r>
        <w:r w:rsidR="00ED43AB">
          <w:rPr>
            <w:noProof/>
            <w:webHidden/>
          </w:rPr>
          <w:t>52</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63" w:history="1">
        <w:r w:rsidR="00ED43AB" w:rsidRPr="00C23BD2">
          <w:rPr>
            <w:rStyle w:val="Hyperlink"/>
            <w:noProof/>
          </w:rPr>
          <w:t>4.4.10.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 order</w:t>
        </w:r>
        <w:r w:rsidR="00ED43AB">
          <w:rPr>
            <w:noProof/>
            <w:webHidden/>
          </w:rPr>
          <w:tab/>
        </w:r>
        <w:r>
          <w:rPr>
            <w:noProof/>
            <w:webHidden/>
          </w:rPr>
          <w:fldChar w:fldCharType="begin"/>
        </w:r>
        <w:r w:rsidR="00ED43AB">
          <w:rPr>
            <w:noProof/>
            <w:webHidden/>
          </w:rPr>
          <w:instrText xml:space="preserve"> PAGEREF _Toc339906363 \h </w:instrText>
        </w:r>
        <w:r>
          <w:rPr>
            <w:noProof/>
            <w:webHidden/>
          </w:rPr>
        </w:r>
        <w:r>
          <w:rPr>
            <w:noProof/>
            <w:webHidden/>
          </w:rPr>
          <w:fldChar w:fldCharType="separate"/>
        </w:r>
        <w:r w:rsidR="00ED43AB">
          <w:rPr>
            <w:noProof/>
            <w:webHidden/>
          </w:rPr>
          <w:t>52</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64" w:history="1">
        <w:r w:rsidR="00ED43AB" w:rsidRPr="00C23BD2">
          <w:rPr>
            <w:rStyle w:val="Hyperlink"/>
            <w:noProof/>
          </w:rPr>
          <w:t>4.4.11.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 acknowledgment</w:t>
        </w:r>
        <w:r w:rsidR="00ED43AB">
          <w:rPr>
            <w:noProof/>
            <w:webHidden/>
          </w:rPr>
          <w:tab/>
        </w:r>
        <w:r>
          <w:rPr>
            <w:noProof/>
            <w:webHidden/>
          </w:rPr>
          <w:fldChar w:fldCharType="begin"/>
        </w:r>
        <w:r w:rsidR="00ED43AB">
          <w:rPr>
            <w:noProof/>
            <w:webHidden/>
          </w:rPr>
          <w:instrText xml:space="preserve"> PAGEREF _Toc339906364 \h </w:instrText>
        </w:r>
        <w:r>
          <w:rPr>
            <w:noProof/>
            <w:webHidden/>
          </w:rPr>
        </w:r>
        <w:r>
          <w:rPr>
            <w:noProof/>
            <w:webHidden/>
          </w:rPr>
          <w:fldChar w:fldCharType="separate"/>
        </w:r>
        <w:r w:rsidR="00ED43AB">
          <w:rPr>
            <w:noProof/>
            <w:webHidden/>
          </w:rPr>
          <w:t>53</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65" w:history="1">
        <w:r w:rsidR="00ED43AB" w:rsidRPr="00C23BD2">
          <w:rPr>
            <w:rStyle w:val="Hyperlink"/>
            <w:noProof/>
          </w:rPr>
          <w:t>4.4.12.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Duplicate delivery of messages</w:t>
        </w:r>
        <w:r w:rsidR="00ED43AB">
          <w:rPr>
            <w:noProof/>
            <w:webHidden/>
          </w:rPr>
          <w:tab/>
        </w:r>
        <w:r>
          <w:rPr>
            <w:noProof/>
            <w:webHidden/>
          </w:rPr>
          <w:fldChar w:fldCharType="begin"/>
        </w:r>
        <w:r w:rsidR="00ED43AB">
          <w:rPr>
            <w:noProof/>
            <w:webHidden/>
          </w:rPr>
          <w:instrText xml:space="preserve"> PAGEREF _Toc339906365 \h </w:instrText>
        </w:r>
        <w:r>
          <w:rPr>
            <w:noProof/>
            <w:webHidden/>
          </w:rPr>
        </w:r>
        <w:r>
          <w:rPr>
            <w:noProof/>
            <w:webHidden/>
          </w:rPr>
          <w:fldChar w:fldCharType="separate"/>
        </w:r>
        <w:r w:rsidR="00ED43AB">
          <w:rPr>
            <w:noProof/>
            <w:webHidden/>
          </w:rPr>
          <w:t>53</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66" w:history="1">
        <w:r w:rsidR="00ED43AB" w:rsidRPr="00C23BD2">
          <w:rPr>
            <w:rStyle w:val="Hyperlink"/>
            <w:noProof/>
          </w:rPr>
          <w:t>4.4.13.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Duplicate production of messages</w:t>
        </w:r>
        <w:r w:rsidR="00ED43AB">
          <w:rPr>
            <w:noProof/>
            <w:webHidden/>
          </w:rPr>
          <w:tab/>
        </w:r>
        <w:r>
          <w:rPr>
            <w:noProof/>
            <w:webHidden/>
          </w:rPr>
          <w:fldChar w:fldCharType="begin"/>
        </w:r>
        <w:r w:rsidR="00ED43AB">
          <w:rPr>
            <w:noProof/>
            <w:webHidden/>
          </w:rPr>
          <w:instrText xml:space="preserve"> PAGEREF _Toc339906366 \h </w:instrText>
        </w:r>
        <w:r>
          <w:rPr>
            <w:noProof/>
            <w:webHidden/>
          </w:rPr>
        </w:r>
        <w:r>
          <w:rPr>
            <w:noProof/>
            <w:webHidden/>
          </w:rPr>
          <w:fldChar w:fldCharType="separate"/>
        </w:r>
        <w:r w:rsidR="00ED43AB">
          <w:rPr>
            <w:noProof/>
            <w:webHidden/>
          </w:rPr>
          <w:t>54</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67" w:history="1">
        <w:r w:rsidR="00ED43AB" w:rsidRPr="00C23BD2">
          <w:rPr>
            <w:rStyle w:val="Hyperlink"/>
            <w:noProof/>
          </w:rPr>
          <w:t>4.4.14.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Serial execution of client code</w:t>
        </w:r>
        <w:r w:rsidR="00ED43AB">
          <w:rPr>
            <w:noProof/>
            <w:webHidden/>
          </w:rPr>
          <w:tab/>
        </w:r>
        <w:r>
          <w:rPr>
            <w:noProof/>
            <w:webHidden/>
          </w:rPr>
          <w:fldChar w:fldCharType="begin"/>
        </w:r>
        <w:r w:rsidR="00ED43AB">
          <w:rPr>
            <w:noProof/>
            <w:webHidden/>
          </w:rPr>
          <w:instrText xml:space="preserve"> PAGEREF _Toc339906367 \h </w:instrText>
        </w:r>
        <w:r>
          <w:rPr>
            <w:noProof/>
            <w:webHidden/>
          </w:rPr>
        </w:r>
        <w:r>
          <w:rPr>
            <w:noProof/>
            <w:webHidden/>
          </w:rPr>
          <w:fldChar w:fldCharType="separate"/>
        </w:r>
        <w:r w:rsidR="00ED43AB">
          <w:rPr>
            <w:noProof/>
            <w:webHidden/>
          </w:rPr>
          <w:t>54</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68" w:history="1">
        <w:r w:rsidR="00ED43AB" w:rsidRPr="00C23BD2">
          <w:rPr>
            <w:rStyle w:val="Hyperlink"/>
            <w:noProof/>
          </w:rPr>
          <w:t>4.4.15.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Concurrent message delivery</w:t>
        </w:r>
        <w:r w:rsidR="00ED43AB">
          <w:rPr>
            <w:noProof/>
            <w:webHidden/>
          </w:rPr>
          <w:tab/>
        </w:r>
        <w:r>
          <w:rPr>
            <w:noProof/>
            <w:webHidden/>
          </w:rPr>
          <w:fldChar w:fldCharType="begin"/>
        </w:r>
        <w:r w:rsidR="00ED43AB">
          <w:rPr>
            <w:noProof/>
            <w:webHidden/>
          </w:rPr>
          <w:instrText xml:space="preserve"> PAGEREF _Toc339906368 \h </w:instrText>
        </w:r>
        <w:r>
          <w:rPr>
            <w:noProof/>
            <w:webHidden/>
          </w:rPr>
        </w:r>
        <w:r>
          <w:rPr>
            <w:noProof/>
            <w:webHidden/>
          </w:rPr>
          <w:fldChar w:fldCharType="separate"/>
        </w:r>
        <w:r w:rsidR="00ED43AB">
          <w:rPr>
            <w:noProof/>
            <w:webHidden/>
          </w:rPr>
          <w:t>54</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69" w:history="1">
        <w:r w:rsidR="00ED43AB" w:rsidRPr="00C23BD2">
          <w:rPr>
            <w:rStyle w:val="Hyperlink"/>
          </w:rPr>
          <w:t>4.5.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MessageConsumer</w:t>
        </w:r>
        <w:r w:rsidR="00ED43AB">
          <w:rPr>
            <w:webHidden/>
          </w:rPr>
          <w:tab/>
        </w:r>
        <w:r>
          <w:rPr>
            <w:webHidden/>
          </w:rPr>
          <w:fldChar w:fldCharType="begin"/>
        </w:r>
        <w:r w:rsidR="00ED43AB">
          <w:rPr>
            <w:webHidden/>
          </w:rPr>
          <w:instrText xml:space="preserve"> PAGEREF _Toc339906369 \h </w:instrText>
        </w:r>
        <w:r>
          <w:rPr>
            <w:webHidden/>
          </w:rPr>
        </w:r>
        <w:r>
          <w:rPr>
            <w:webHidden/>
          </w:rPr>
          <w:fldChar w:fldCharType="separate"/>
        </w:r>
        <w:r w:rsidR="00ED43AB">
          <w:rPr>
            <w:webHidden/>
          </w:rPr>
          <w:t>55</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70" w:history="1">
        <w:r w:rsidR="00ED43AB" w:rsidRPr="00C23BD2">
          <w:rPr>
            <w:rStyle w:val="Hyperlink"/>
            <w:noProof/>
          </w:rPr>
          <w:t>4.5.1.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Synchronous delivery</w:t>
        </w:r>
        <w:r w:rsidR="00ED43AB">
          <w:rPr>
            <w:noProof/>
            <w:webHidden/>
          </w:rPr>
          <w:tab/>
        </w:r>
        <w:r>
          <w:rPr>
            <w:noProof/>
            <w:webHidden/>
          </w:rPr>
          <w:fldChar w:fldCharType="begin"/>
        </w:r>
        <w:r w:rsidR="00ED43AB">
          <w:rPr>
            <w:noProof/>
            <w:webHidden/>
          </w:rPr>
          <w:instrText xml:space="preserve"> PAGEREF _Toc339906370 \h </w:instrText>
        </w:r>
        <w:r>
          <w:rPr>
            <w:noProof/>
            <w:webHidden/>
          </w:rPr>
        </w:r>
        <w:r>
          <w:rPr>
            <w:noProof/>
            <w:webHidden/>
          </w:rPr>
          <w:fldChar w:fldCharType="separate"/>
        </w:r>
        <w:r w:rsidR="00ED43AB">
          <w:rPr>
            <w:noProof/>
            <w:webHidden/>
          </w:rPr>
          <w:t>55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71" w:history="1">
        <w:r w:rsidR="00ED43AB" w:rsidRPr="00C23BD2">
          <w:rPr>
            <w:rStyle w:val="Hyperlink"/>
            <w:noProof/>
          </w:rPr>
          <w:t>4.5.2.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Asynchronous delivery</w:t>
        </w:r>
        <w:r w:rsidR="00ED43AB">
          <w:rPr>
            <w:noProof/>
            <w:webHidden/>
          </w:rPr>
          <w:tab/>
        </w:r>
        <w:r>
          <w:rPr>
            <w:noProof/>
            <w:webHidden/>
          </w:rPr>
          <w:fldChar w:fldCharType="begin"/>
        </w:r>
        <w:r w:rsidR="00ED43AB">
          <w:rPr>
            <w:noProof/>
            <w:webHidden/>
          </w:rPr>
          <w:instrText xml:space="preserve"> PAGEREF _Toc339906371 \h </w:instrText>
        </w:r>
        <w:r>
          <w:rPr>
            <w:noProof/>
            <w:webHidden/>
          </w:rPr>
        </w:r>
        <w:r>
          <w:rPr>
            <w:noProof/>
            <w:webHidden/>
          </w:rPr>
          <w:fldChar w:fldCharType="separate"/>
        </w:r>
        <w:r w:rsidR="00ED43AB">
          <w:rPr>
            <w:noProof/>
            <w:webHidden/>
          </w:rPr>
          <w:t>55</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72" w:history="1">
        <w:r w:rsidR="00ED43AB" w:rsidRPr="00C23BD2">
          <w:rPr>
            <w:rStyle w:val="Hyperlink"/>
          </w:rPr>
          <w:t>4.6.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MessageProducer</w:t>
        </w:r>
        <w:r w:rsidR="00ED43AB">
          <w:rPr>
            <w:webHidden/>
          </w:rPr>
          <w:tab/>
        </w:r>
        <w:r>
          <w:rPr>
            <w:webHidden/>
          </w:rPr>
          <w:fldChar w:fldCharType="begin"/>
        </w:r>
        <w:r w:rsidR="00ED43AB">
          <w:rPr>
            <w:webHidden/>
          </w:rPr>
          <w:instrText xml:space="preserve"> PAGEREF _Toc339906372 \h </w:instrText>
        </w:r>
        <w:r>
          <w:rPr>
            <w:webHidden/>
          </w:rPr>
        </w:r>
        <w:r>
          <w:rPr>
            <w:webHidden/>
          </w:rPr>
          <w:fldChar w:fldCharType="separate"/>
        </w:r>
        <w:r w:rsidR="00ED43AB">
          <w:rPr>
            <w:webHidden/>
          </w:rPr>
          <w:t>55</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73" w:history="1">
        <w:r w:rsidR="00ED43AB" w:rsidRPr="00C23BD2">
          <w:rPr>
            <w:rStyle w:val="Hyperlink"/>
            <w:noProof/>
          </w:rPr>
          <w:t>4.6.1.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Synchronous send</w:t>
        </w:r>
        <w:r w:rsidR="00ED43AB">
          <w:rPr>
            <w:noProof/>
            <w:webHidden/>
          </w:rPr>
          <w:tab/>
        </w:r>
        <w:r>
          <w:rPr>
            <w:noProof/>
            <w:webHidden/>
          </w:rPr>
          <w:fldChar w:fldCharType="begin"/>
        </w:r>
        <w:r w:rsidR="00ED43AB">
          <w:rPr>
            <w:noProof/>
            <w:webHidden/>
          </w:rPr>
          <w:instrText xml:space="preserve"> PAGEREF _Toc339906373 \h </w:instrText>
        </w:r>
        <w:r>
          <w:rPr>
            <w:noProof/>
            <w:webHidden/>
          </w:rPr>
        </w:r>
        <w:r>
          <w:rPr>
            <w:noProof/>
            <w:webHidden/>
          </w:rPr>
          <w:fldChar w:fldCharType="separate"/>
        </w:r>
        <w:r w:rsidR="00ED43AB">
          <w:rPr>
            <w:noProof/>
            <w:webHidden/>
          </w:rPr>
          <w:t>56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374" w:history="1">
        <w:r w:rsidR="00ED43AB" w:rsidRPr="00C23BD2">
          <w:rPr>
            <w:rStyle w:val="Hyperlink"/>
            <w:noProof/>
          </w:rPr>
          <w:t>4.6.2.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Asynchronous send</w:t>
        </w:r>
        <w:r w:rsidR="00ED43AB">
          <w:rPr>
            <w:noProof/>
            <w:webHidden/>
          </w:rPr>
          <w:tab/>
        </w:r>
        <w:r>
          <w:rPr>
            <w:noProof/>
            <w:webHidden/>
          </w:rPr>
          <w:fldChar w:fldCharType="begin"/>
        </w:r>
        <w:r w:rsidR="00ED43AB">
          <w:rPr>
            <w:noProof/>
            <w:webHidden/>
          </w:rPr>
          <w:instrText xml:space="preserve"> PAGEREF _Toc339906374 \h </w:instrText>
        </w:r>
        <w:r>
          <w:rPr>
            <w:noProof/>
            <w:webHidden/>
          </w:rPr>
        </w:r>
        <w:r>
          <w:rPr>
            <w:noProof/>
            <w:webHidden/>
          </w:rPr>
          <w:fldChar w:fldCharType="separate"/>
        </w:r>
        <w:r w:rsidR="00ED43AB">
          <w:rPr>
            <w:noProof/>
            <w:webHidden/>
          </w:rPr>
          <w:t>56</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75" w:history="1">
        <w:r w:rsidR="00ED43AB" w:rsidRPr="00C23BD2">
          <w:rPr>
            <w:rStyle w:val="Hyperlink"/>
          </w:rPr>
          <w:t>4.7.</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delivery mode</w:t>
        </w:r>
        <w:r w:rsidR="00ED43AB">
          <w:rPr>
            <w:webHidden/>
          </w:rPr>
          <w:tab/>
        </w:r>
        <w:r>
          <w:rPr>
            <w:webHidden/>
          </w:rPr>
          <w:fldChar w:fldCharType="begin"/>
        </w:r>
        <w:r w:rsidR="00ED43AB">
          <w:rPr>
            <w:webHidden/>
          </w:rPr>
          <w:instrText xml:space="preserve"> PAGEREF _Toc339906375 \h </w:instrText>
        </w:r>
        <w:r>
          <w:rPr>
            <w:webHidden/>
          </w:rPr>
        </w:r>
        <w:r>
          <w:rPr>
            <w:webHidden/>
          </w:rPr>
          <w:fldChar w:fldCharType="separate"/>
        </w:r>
        <w:r w:rsidR="00ED43AB">
          <w:rPr>
            <w:webHidden/>
          </w:rPr>
          <w:t>59</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76" w:history="1">
        <w:r w:rsidR="00ED43AB" w:rsidRPr="00C23BD2">
          <w:rPr>
            <w:rStyle w:val="Hyperlink"/>
          </w:rPr>
          <w:t>4.8.</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Message time-to-live</w:t>
        </w:r>
        <w:r w:rsidR="00ED43AB">
          <w:rPr>
            <w:webHidden/>
          </w:rPr>
          <w:tab/>
        </w:r>
        <w:r>
          <w:rPr>
            <w:webHidden/>
          </w:rPr>
          <w:fldChar w:fldCharType="begin"/>
        </w:r>
        <w:r w:rsidR="00ED43AB">
          <w:rPr>
            <w:webHidden/>
          </w:rPr>
          <w:instrText xml:space="preserve"> PAGEREF _Toc339906376 \h </w:instrText>
        </w:r>
        <w:r>
          <w:rPr>
            <w:webHidden/>
          </w:rPr>
        </w:r>
        <w:r>
          <w:rPr>
            <w:webHidden/>
          </w:rPr>
          <w:fldChar w:fldCharType="separate"/>
        </w:r>
        <w:r w:rsidR="00ED43AB">
          <w:rPr>
            <w:webHidden/>
          </w:rPr>
          <w:t>60</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77" w:history="1">
        <w:r w:rsidR="00ED43AB" w:rsidRPr="00C23BD2">
          <w:rPr>
            <w:rStyle w:val="Hyperlink"/>
          </w:rPr>
          <w:t>4.9.</w:t>
        </w:r>
        <w:r w:rsidR="00ED43AB">
          <w:rPr>
            <w:rFonts w:asciiTheme="minorHAnsi" w:eastAsiaTheme="minorEastAsia" w:hAnsiTheme="minorHAnsi" w:cstheme="minorBidi"/>
            <w:color w:val="auto"/>
            <w:spacing w:val="0"/>
            <w:sz w:val="22"/>
            <w:szCs w:val="22"/>
            <w:lang w:val="en-GB"/>
          </w:rPr>
          <w:tab/>
        </w:r>
        <w:r w:rsidR="00ED43AB" w:rsidRPr="00C23BD2">
          <w:rPr>
            <w:rStyle w:val="Hyperlink"/>
          </w:rPr>
          <w:t>Exceptions</w:t>
        </w:r>
        <w:r w:rsidR="00ED43AB">
          <w:rPr>
            <w:webHidden/>
          </w:rPr>
          <w:tab/>
        </w:r>
        <w:r>
          <w:rPr>
            <w:webHidden/>
          </w:rPr>
          <w:fldChar w:fldCharType="begin"/>
        </w:r>
        <w:r w:rsidR="00ED43AB">
          <w:rPr>
            <w:webHidden/>
          </w:rPr>
          <w:instrText xml:space="preserve"> PAGEREF _Toc339906377 \h </w:instrText>
        </w:r>
        <w:r>
          <w:rPr>
            <w:webHidden/>
          </w:rPr>
        </w:r>
        <w:r>
          <w:rPr>
            <w:webHidden/>
          </w:rPr>
          <w:fldChar w:fldCharType="separate"/>
        </w:r>
        <w:r w:rsidR="00ED43AB">
          <w:rPr>
            <w:webHidden/>
          </w:rPr>
          <w:t>60</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78" w:history="1">
        <w:r w:rsidR="00ED43AB" w:rsidRPr="00C23BD2">
          <w:rPr>
            <w:rStyle w:val="Hyperlink"/>
          </w:rPr>
          <w:t>4.10.</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Reliability</w:t>
        </w:r>
        <w:r w:rsidR="00ED43AB">
          <w:rPr>
            <w:webHidden/>
          </w:rPr>
          <w:tab/>
        </w:r>
        <w:r>
          <w:rPr>
            <w:webHidden/>
          </w:rPr>
          <w:fldChar w:fldCharType="begin"/>
        </w:r>
        <w:r w:rsidR="00ED43AB">
          <w:rPr>
            <w:webHidden/>
          </w:rPr>
          <w:instrText xml:space="preserve"> PAGEREF _Toc339906378 \h </w:instrText>
        </w:r>
        <w:r>
          <w:rPr>
            <w:webHidden/>
          </w:rPr>
        </w:r>
        <w:r>
          <w:rPr>
            <w:webHidden/>
          </w:rPr>
          <w:fldChar w:fldCharType="separate"/>
        </w:r>
        <w:r w:rsidR="00ED43AB">
          <w:rPr>
            <w:webHidden/>
          </w:rPr>
          <w:t>60</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79" w:history="1">
        <w:r w:rsidR="00ED43AB" w:rsidRPr="00C23BD2">
          <w:rPr>
            <w:rStyle w:val="Hyperlink"/>
          </w:rPr>
          <w:t>4.11.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Method inheritance across messaging domains</w:t>
        </w:r>
        <w:r w:rsidR="00ED43AB">
          <w:rPr>
            <w:webHidden/>
          </w:rPr>
          <w:tab/>
        </w:r>
        <w:r>
          <w:rPr>
            <w:webHidden/>
          </w:rPr>
          <w:fldChar w:fldCharType="begin"/>
        </w:r>
        <w:r w:rsidR="00ED43AB">
          <w:rPr>
            <w:webHidden/>
          </w:rPr>
          <w:instrText xml:space="preserve"> PAGEREF _Toc339906379 \h </w:instrText>
        </w:r>
        <w:r>
          <w:rPr>
            <w:webHidden/>
          </w:rPr>
        </w:r>
        <w:r>
          <w:rPr>
            <w:webHidden/>
          </w:rPr>
          <w:fldChar w:fldCharType="separate"/>
        </w:r>
        <w:r w:rsidR="00ED43AB">
          <w:rPr>
            <w:webHidden/>
          </w:rPr>
          <w:t>61</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80" w:history="1">
        <w:r w:rsidR="00ED43AB" w:rsidRPr="00C23BD2">
          <w:rPr>
            <w:rStyle w:val="Hyperlink"/>
          </w:rPr>
          <w:t>4.12.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Delivery delay</w:t>
        </w:r>
        <w:r w:rsidR="00ED43AB">
          <w:rPr>
            <w:webHidden/>
          </w:rPr>
          <w:tab/>
        </w:r>
        <w:r>
          <w:rPr>
            <w:webHidden/>
          </w:rPr>
          <w:fldChar w:fldCharType="begin"/>
        </w:r>
        <w:r w:rsidR="00ED43AB">
          <w:rPr>
            <w:webHidden/>
          </w:rPr>
          <w:instrText xml:space="preserve"> PAGEREF _Toc339906380 \h </w:instrText>
        </w:r>
        <w:r>
          <w:rPr>
            <w:webHidden/>
          </w:rPr>
        </w:r>
        <w:r>
          <w:rPr>
            <w:webHidden/>
          </w:rPr>
          <w:fldChar w:fldCharType="separate"/>
        </w:r>
        <w:r w:rsidR="00ED43AB">
          <w:rPr>
            <w:webHidden/>
          </w:rPr>
          <w:t>62</w:t>
        </w:r>
        <w:r>
          <w:rPr>
            <w:webHidden/>
          </w:rPr>
          <w:fldChar w:fldCharType="end"/>
        </w:r>
      </w:hyperlink>
    </w:p>
    <w:p w:rsidR="00ED43AB" w:rsidRDefault="00D71E00">
      <w:pPr>
        <w:pStyle w:val="TOC1"/>
        <w:rPr>
          <w:rFonts w:asciiTheme="minorHAnsi" w:eastAsiaTheme="minorEastAsia" w:hAnsiTheme="minorHAnsi" w:cstheme="minorBidi"/>
          <w:b w:val="0"/>
          <w:color w:val="auto"/>
          <w:spacing w:val="0"/>
          <w:sz w:val="22"/>
          <w:szCs w:val="22"/>
          <w:lang w:val="en-GB"/>
        </w:rPr>
      </w:pPr>
      <w:hyperlink w:anchor="_Toc339906381" w:history="1">
        <w:r w:rsidR="00ED43AB" w:rsidRPr="00C23BD2">
          <w:rPr>
            <w:rStyle w:val="Hyperlink"/>
          </w:rPr>
          <w:t>5.</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point-to-point model</w:t>
        </w:r>
        <w:r w:rsidR="00ED43AB">
          <w:rPr>
            <w:webHidden/>
          </w:rPr>
          <w:tab/>
        </w:r>
        <w:r>
          <w:rPr>
            <w:webHidden/>
          </w:rPr>
          <w:fldChar w:fldCharType="begin"/>
        </w:r>
        <w:r w:rsidR="00ED43AB">
          <w:rPr>
            <w:webHidden/>
          </w:rPr>
          <w:instrText xml:space="preserve"> PAGEREF _Toc339906381 \h </w:instrText>
        </w:r>
        <w:r>
          <w:rPr>
            <w:webHidden/>
          </w:rPr>
        </w:r>
        <w:r>
          <w:rPr>
            <w:webHidden/>
          </w:rPr>
          <w:fldChar w:fldCharType="separate"/>
        </w:r>
        <w:r w:rsidR="00ED43AB">
          <w:rPr>
            <w:webHidden/>
          </w:rPr>
          <w:t>63</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82" w:history="1">
        <w:r w:rsidR="00ED43AB" w:rsidRPr="00C23BD2">
          <w:rPr>
            <w:rStyle w:val="Hyperlink"/>
          </w:rPr>
          <w:t>5.1.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_Toc339906382 \h </w:instrText>
        </w:r>
        <w:r>
          <w:rPr>
            <w:webHidden/>
          </w:rPr>
        </w:r>
        <w:r>
          <w:rPr>
            <w:webHidden/>
          </w:rPr>
          <w:fldChar w:fldCharType="separate"/>
        </w:r>
        <w:r w:rsidR="00ED43AB">
          <w:rPr>
            <w:webHidden/>
          </w:rPr>
          <w:t>63</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83" w:history="1">
        <w:r w:rsidR="00ED43AB" w:rsidRPr="00C23BD2">
          <w:rPr>
            <w:rStyle w:val="Hyperlink"/>
          </w:rPr>
          <w:t>5.2.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 management</w:t>
        </w:r>
        <w:r w:rsidR="00ED43AB">
          <w:rPr>
            <w:webHidden/>
          </w:rPr>
          <w:tab/>
        </w:r>
        <w:r>
          <w:rPr>
            <w:webHidden/>
          </w:rPr>
          <w:fldChar w:fldCharType="begin"/>
        </w:r>
        <w:r w:rsidR="00ED43AB">
          <w:rPr>
            <w:webHidden/>
          </w:rPr>
          <w:instrText xml:space="preserve"> PAGEREF _Toc339906383 \h </w:instrText>
        </w:r>
        <w:r>
          <w:rPr>
            <w:webHidden/>
          </w:rPr>
        </w:r>
        <w:r>
          <w:rPr>
            <w:webHidden/>
          </w:rPr>
          <w:fldChar w:fldCharType="separate"/>
        </w:r>
        <w:r w:rsidR="00ED43AB">
          <w:rPr>
            <w:webHidden/>
          </w:rPr>
          <w:t>63</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84" w:history="1">
        <w:r w:rsidR="00ED43AB" w:rsidRPr="00C23BD2">
          <w:rPr>
            <w:rStyle w:val="Hyperlink"/>
          </w:rPr>
          <w:t>5.3.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w:t>
        </w:r>
        <w:r w:rsidR="00ED43AB">
          <w:rPr>
            <w:webHidden/>
          </w:rPr>
          <w:tab/>
        </w:r>
        <w:r>
          <w:rPr>
            <w:webHidden/>
          </w:rPr>
          <w:fldChar w:fldCharType="begin"/>
        </w:r>
        <w:r w:rsidR="00ED43AB">
          <w:rPr>
            <w:webHidden/>
          </w:rPr>
          <w:instrText xml:space="preserve"> PAGEREF _Toc339906384 \h </w:instrText>
        </w:r>
        <w:r>
          <w:rPr>
            <w:webHidden/>
          </w:rPr>
        </w:r>
        <w:r>
          <w:rPr>
            <w:webHidden/>
          </w:rPr>
          <w:fldChar w:fldCharType="separate"/>
        </w:r>
        <w:r w:rsidR="00ED43AB">
          <w:rPr>
            <w:webHidden/>
          </w:rPr>
          <w:t>64</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85" w:history="1">
        <w:r w:rsidR="00ED43AB" w:rsidRPr="00C23BD2">
          <w:rPr>
            <w:rStyle w:val="Hyperlink"/>
          </w:rPr>
          <w:t>5.4.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TemporaryQueue</w:t>
        </w:r>
        <w:r w:rsidR="00ED43AB">
          <w:rPr>
            <w:webHidden/>
          </w:rPr>
          <w:tab/>
        </w:r>
        <w:r>
          <w:rPr>
            <w:webHidden/>
          </w:rPr>
          <w:fldChar w:fldCharType="begin"/>
        </w:r>
        <w:r w:rsidR="00ED43AB">
          <w:rPr>
            <w:webHidden/>
          </w:rPr>
          <w:instrText xml:space="preserve"> PAGEREF _Toc339906385 \h </w:instrText>
        </w:r>
        <w:r>
          <w:rPr>
            <w:webHidden/>
          </w:rPr>
        </w:r>
        <w:r>
          <w:rPr>
            <w:webHidden/>
          </w:rPr>
          <w:fldChar w:fldCharType="separate"/>
        </w:r>
        <w:r w:rsidR="00ED43AB">
          <w:rPr>
            <w:webHidden/>
          </w:rPr>
          <w:t>64</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86" w:history="1">
        <w:r w:rsidR="00ED43AB" w:rsidRPr="00C23BD2">
          <w:rPr>
            <w:rStyle w:val="Hyperlink"/>
          </w:rPr>
          <w:t>5.5.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QueueConnectionFactory</w:t>
        </w:r>
        <w:r w:rsidR="00ED43AB">
          <w:rPr>
            <w:webHidden/>
          </w:rPr>
          <w:tab/>
        </w:r>
        <w:r>
          <w:rPr>
            <w:webHidden/>
          </w:rPr>
          <w:fldChar w:fldCharType="begin"/>
        </w:r>
        <w:r w:rsidR="00ED43AB">
          <w:rPr>
            <w:webHidden/>
          </w:rPr>
          <w:instrText xml:space="preserve"> PAGEREF _Toc339906386 \h </w:instrText>
        </w:r>
        <w:r>
          <w:rPr>
            <w:webHidden/>
          </w:rPr>
        </w:r>
        <w:r>
          <w:rPr>
            <w:webHidden/>
          </w:rPr>
          <w:fldChar w:fldCharType="separate"/>
        </w:r>
        <w:r w:rsidR="00ED43AB">
          <w:rPr>
            <w:webHidden/>
          </w:rPr>
          <w:t>64</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87" w:history="1">
        <w:r w:rsidR="00ED43AB" w:rsidRPr="00C23BD2">
          <w:rPr>
            <w:rStyle w:val="Hyperlink"/>
          </w:rPr>
          <w:t>5.6.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QueueConnection</w:t>
        </w:r>
        <w:r w:rsidR="00ED43AB">
          <w:rPr>
            <w:webHidden/>
          </w:rPr>
          <w:tab/>
        </w:r>
        <w:r>
          <w:rPr>
            <w:webHidden/>
          </w:rPr>
          <w:fldChar w:fldCharType="begin"/>
        </w:r>
        <w:r w:rsidR="00ED43AB">
          <w:rPr>
            <w:webHidden/>
          </w:rPr>
          <w:instrText xml:space="preserve"> PAGEREF _Toc339906387 \h </w:instrText>
        </w:r>
        <w:r>
          <w:rPr>
            <w:webHidden/>
          </w:rPr>
        </w:r>
        <w:r>
          <w:rPr>
            <w:webHidden/>
          </w:rPr>
          <w:fldChar w:fldCharType="separate"/>
        </w:r>
        <w:r w:rsidR="00ED43AB">
          <w:rPr>
            <w:webHidden/>
          </w:rPr>
          <w:t>64</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88" w:history="1">
        <w:r w:rsidR="00ED43AB" w:rsidRPr="00C23BD2">
          <w:rPr>
            <w:rStyle w:val="Hyperlink"/>
          </w:rPr>
          <w:t>5.7.</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QueueSession</w:t>
        </w:r>
        <w:r w:rsidR="00ED43AB">
          <w:rPr>
            <w:webHidden/>
          </w:rPr>
          <w:tab/>
        </w:r>
        <w:r>
          <w:rPr>
            <w:webHidden/>
          </w:rPr>
          <w:fldChar w:fldCharType="begin"/>
        </w:r>
        <w:r w:rsidR="00ED43AB">
          <w:rPr>
            <w:webHidden/>
          </w:rPr>
          <w:instrText xml:space="preserve"> PAGEREF _Toc339906388 \h </w:instrText>
        </w:r>
        <w:r>
          <w:rPr>
            <w:webHidden/>
          </w:rPr>
        </w:r>
        <w:r>
          <w:rPr>
            <w:webHidden/>
          </w:rPr>
          <w:fldChar w:fldCharType="separate"/>
        </w:r>
        <w:r w:rsidR="00ED43AB">
          <w:rPr>
            <w:webHidden/>
          </w:rPr>
          <w:t>64</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89" w:history="1">
        <w:r w:rsidR="00ED43AB" w:rsidRPr="00C23BD2">
          <w:rPr>
            <w:rStyle w:val="Hyperlink"/>
          </w:rPr>
          <w:t>5.8.</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QueueReceiver</w:t>
        </w:r>
        <w:r w:rsidR="00ED43AB">
          <w:rPr>
            <w:webHidden/>
          </w:rPr>
          <w:tab/>
        </w:r>
        <w:r>
          <w:rPr>
            <w:webHidden/>
          </w:rPr>
          <w:fldChar w:fldCharType="begin"/>
        </w:r>
        <w:r w:rsidR="00ED43AB">
          <w:rPr>
            <w:webHidden/>
          </w:rPr>
          <w:instrText xml:space="preserve"> PAGEREF _Toc339906389 \h </w:instrText>
        </w:r>
        <w:r>
          <w:rPr>
            <w:webHidden/>
          </w:rPr>
        </w:r>
        <w:r>
          <w:rPr>
            <w:webHidden/>
          </w:rPr>
          <w:fldChar w:fldCharType="separate"/>
        </w:r>
        <w:r w:rsidR="00ED43AB">
          <w:rPr>
            <w:webHidden/>
          </w:rPr>
          <w:t>64</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90" w:history="1">
        <w:r w:rsidR="00ED43AB" w:rsidRPr="00C23BD2">
          <w:rPr>
            <w:rStyle w:val="Hyperlink"/>
          </w:rPr>
          <w:t>5.9.</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QueueBrowser</w:t>
        </w:r>
        <w:r w:rsidR="00ED43AB">
          <w:rPr>
            <w:webHidden/>
          </w:rPr>
          <w:tab/>
        </w:r>
        <w:r>
          <w:rPr>
            <w:webHidden/>
          </w:rPr>
          <w:fldChar w:fldCharType="begin"/>
        </w:r>
        <w:r w:rsidR="00ED43AB">
          <w:rPr>
            <w:webHidden/>
          </w:rPr>
          <w:instrText xml:space="preserve"> PAGEREF _Toc339906390 \h </w:instrText>
        </w:r>
        <w:r>
          <w:rPr>
            <w:webHidden/>
          </w:rPr>
        </w:r>
        <w:r>
          <w:rPr>
            <w:webHidden/>
          </w:rPr>
          <w:fldChar w:fldCharType="separate"/>
        </w:r>
        <w:r w:rsidR="00ED43AB">
          <w:rPr>
            <w:webHidden/>
          </w:rPr>
          <w:t>65</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91" w:history="1">
        <w:r w:rsidR="00ED43AB" w:rsidRPr="00C23BD2">
          <w:rPr>
            <w:rStyle w:val="Hyperlink"/>
          </w:rPr>
          <w:t>5.10.</w:t>
        </w:r>
        <w:r w:rsidR="00ED43AB">
          <w:rPr>
            <w:rFonts w:asciiTheme="minorHAnsi" w:eastAsiaTheme="minorEastAsia" w:hAnsiTheme="minorHAnsi" w:cstheme="minorBidi"/>
            <w:color w:val="auto"/>
            <w:spacing w:val="0"/>
            <w:sz w:val="22"/>
            <w:szCs w:val="22"/>
            <w:lang w:val="en-GB"/>
          </w:rPr>
          <w:tab/>
        </w:r>
        <w:r w:rsidR="00ED43AB" w:rsidRPr="00C23BD2">
          <w:rPr>
            <w:rStyle w:val="Hyperlink"/>
          </w:rPr>
          <w:t>QueueRequestor</w:t>
        </w:r>
        <w:r w:rsidR="00ED43AB">
          <w:rPr>
            <w:webHidden/>
          </w:rPr>
          <w:tab/>
        </w:r>
        <w:r>
          <w:rPr>
            <w:webHidden/>
          </w:rPr>
          <w:fldChar w:fldCharType="begin"/>
        </w:r>
        <w:r w:rsidR="00ED43AB">
          <w:rPr>
            <w:webHidden/>
          </w:rPr>
          <w:instrText xml:space="preserve"> PAGEREF _Toc339906391 \h </w:instrText>
        </w:r>
        <w:r>
          <w:rPr>
            <w:webHidden/>
          </w:rPr>
        </w:r>
        <w:r>
          <w:rPr>
            <w:webHidden/>
          </w:rPr>
          <w:fldChar w:fldCharType="separate"/>
        </w:r>
        <w:r w:rsidR="00ED43AB">
          <w:rPr>
            <w:webHidden/>
          </w:rPr>
          <w:t>65</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92" w:history="1">
        <w:r w:rsidR="00ED43AB" w:rsidRPr="00C23BD2">
          <w:rPr>
            <w:rStyle w:val="Hyperlink"/>
          </w:rPr>
          <w:t>5.11.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Reliability</w:t>
        </w:r>
        <w:r w:rsidR="00ED43AB">
          <w:rPr>
            <w:webHidden/>
          </w:rPr>
          <w:tab/>
        </w:r>
        <w:r>
          <w:rPr>
            <w:webHidden/>
          </w:rPr>
          <w:fldChar w:fldCharType="begin"/>
        </w:r>
        <w:r w:rsidR="00ED43AB">
          <w:rPr>
            <w:webHidden/>
          </w:rPr>
          <w:instrText xml:space="preserve"> PAGEREF _Toc339906392 \h </w:instrText>
        </w:r>
        <w:r>
          <w:rPr>
            <w:webHidden/>
          </w:rPr>
        </w:r>
        <w:r>
          <w:rPr>
            <w:webHidden/>
          </w:rPr>
          <w:fldChar w:fldCharType="separate"/>
        </w:r>
        <w:r w:rsidR="00ED43AB">
          <w:rPr>
            <w:webHidden/>
          </w:rPr>
          <w:t>65</w:t>
        </w:r>
        <w:r>
          <w:rPr>
            <w:webHidden/>
          </w:rPr>
          <w:fldChar w:fldCharType="end"/>
        </w:r>
      </w:hyperlink>
    </w:p>
    <w:p w:rsidR="00ED43AB" w:rsidRDefault="00D71E00">
      <w:pPr>
        <w:pStyle w:val="TOC1"/>
        <w:rPr>
          <w:rFonts w:asciiTheme="minorHAnsi" w:eastAsiaTheme="minorEastAsia" w:hAnsiTheme="minorHAnsi" w:cstheme="minorBidi"/>
          <w:b w:val="0"/>
          <w:color w:val="auto"/>
          <w:spacing w:val="0"/>
          <w:sz w:val="22"/>
          <w:szCs w:val="22"/>
          <w:lang w:val="en-GB"/>
        </w:rPr>
      </w:pPr>
      <w:hyperlink w:anchor="_Toc339906393" w:history="1">
        <w:r w:rsidR="00ED43AB" w:rsidRPr="00C23BD2">
          <w:rPr>
            <w:rStyle w:val="Hyperlink"/>
          </w:rPr>
          <w:t>6.</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publish/subscribe model</w:t>
        </w:r>
        <w:r w:rsidR="00ED43AB">
          <w:rPr>
            <w:webHidden/>
          </w:rPr>
          <w:tab/>
        </w:r>
        <w:r>
          <w:rPr>
            <w:webHidden/>
          </w:rPr>
          <w:fldChar w:fldCharType="begin"/>
        </w:r>
        <w:r w:rsidR="00ED43AB">
          <w:rPr>
            <w:webHidden/>
          </w:rPr>
          <w:instrText xml:space="preserve"> PAGEREF _Toc339906393 \h </w:instrText>
        </w:r>
        <w:r>
          <w:rPr>
            <w:webHidden/>
          </w:rPr>
        </w:r>
        <w:r>
          <w:rPr>
            <w:webHidden/>
          </w:rPr>
          <w:fldChar w:fldCharType="separate"/>
        </w:r>
        <w:r w:rsidR="00ED43AB">
          <w:rPr>
            <w:webHidden/>
          </w:rPr>
          <w:t>66</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94" w:history="1">
        <w:r w:rsidR="00ED43AB" w:rsidRPr="00C23BD2">
          <w:rPr>
            <w:rStyle w:val="Hyperlink"/>
          </w:rPr>
          <w:t>6.1.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_Toc339906394 \h </w:instrText>
        </w:r>
        <w:r>
          <w:rPr>
            <w:webHidden/>
          </w:rPr>
        </w:r>
        <w:r>
          <w:rPr>
            <w:webHidden/>
          </w:rPr>
          <w:fldChar w:fldCharType="separate"/>
        </w:r>
        <w:r w:rsidR="00ED43AB">
          <w:rPr>
            <w:webHidden/>
          </w:rPr>
          <w:t>66</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95" w:history="1">
        <w:r w:rsidR="00ED43AB" w:rsidRPr="00C23BD2">
          <w:rPr>
            <w:rStyle w:val="Hyperlink"/>
          </w:rPr>
          <w:t>6.2.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Pub/sub latency</w:t>
        </w:r>
        <w:r w:rsidR="00ED43AB">
          <w:rPr>
            <w:webHidden/>
          </w:rPr>
          <w:tab/>
        </w:r>
        <w:r>
          <w:rPr>
            <w:webHidden/>
          </w:rPr>
          <w:fldChar w:fldCharType="begin"/>
        </w:r>
        <w:r w:rsidR="00ED43AB">
          <w:rPr>
            <w:webHidden/>
          </w:rPr>
          <w:instrText xml:space="preserve"> PAGEREF _Toc339906395 \h </w:instrText>
        </w:r>
        <w:r>
          <w:rPr>
            <w:webHidden/>
          </w:rPr>
        </w:r>
        <w:r>
          <w:rPr>
            <w:webHidden/>
          </w:rPr>
          <w:fldChar w:fldCharType="separate"/>
        </w:r>
        <w:r w:rsidR="00ED43AB">
          <w:rPr>
            <w:webHidden/>
          </w:rPr>
          <w:t>66</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96" w:history="1">
        <w:r w:rsidR="00ED43AB" w:rsidRPr="00C23BD2">
          <w:rPr>
            <w:rStyle w:val="Hyperlink"/>
          </w:rPr>
          <w:t>6.3.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Durable subscription</w:t>
        </w:r>
        <w:r w:rsidR="00ED43AB">
          <w:rPr>
            <w:webHidden/>
          </w:rPr>
          <w:tab/>
        </w:r>
        <w:r>
          <w:rPr>
            <w:webHidden/>
          </w:rPr>
          <w:fldChar w:fldCharType="begin"/>
        </w:r>
        <w:r w:rsidR="00ED43AB">
          <w:rPr>
            <w:webHidden/>
          </w:rPr>
          <w:instrText xml:space="preserve"> PAGEREF _Toc339906396 \h </w:instrText>
        </w:r>
        <w:r>
          <w:rPr>
            <w:webHidden/>
          </w:rPr>
        </w:r>
        <w:r>
          <w:rPr>
            <w:webHidden/>
          </w:rPr>
          <w:fldChar w:fldCharType="separate"/>
        </w:r>
        <w:r w:rsidR="00ED43AB">
          <w:rPr>
            <w:webHidden/>
          </w:rPr>
          <w:t>67</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97" w:history="1">
        <w:r w:rsidR="00ED43AB" w:rsidRPr="00C23BD2">
          <w:rPr>
            <w:rStyle w:val="Hyperlink"/>
          </w:rPr>
          <w:t>6.4.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 management</w:t>
        </w:r>
        <w:r w:rsidR="00ED43AB">
          <w:rPr>
            <w:webHidden/>
          </w:rPr>
          <w:tab/>
        </w:r>
        <w:r>
          <w:rPr>
            <w:webHidden/>
          </w:rPr>
          <w:fldChar w:fldCharType="begin"/>
        </w:r>
        <w:r w:rsidR="00ED43AB">
          <w:rPr>
            <w:webHidden/>
          </w:rPr>
          <w:instrText xml:space="preserve"> PAGEREF _Toc339906397 \h </w:instrText>
        </w:r>
        <w:r>
          <w:rPr>
            <w:webHidden/>
          </w:rPr>
        </w:r>
        <w:r>
          <w:rPr>
            <w:webHidden/>
          </w:rPr>
          <w:fldChar w:fldCharType="separate"/>
        </w:r>
        <w:r w:rsidR="00ED43AB">
          <w:rPr>
            <w:webHidden/>
          </w:rPr>
          <w:t>67</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98" w:history="1">
        <w:r w:rsidR="00ED43AB" w:rsidRPr="00C23BD2">
          <w:rPr>
            <w:rStyle w:val="Hyperlink"/>
          </w:rPr>
          <w:t>6.5.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w:t>
        </w:r>
        <w:r w:rsidR="00ED43AB">
          <w:rPr>
            <w:webHidden/>
          </w:rPr>
          <w:tab/>
        </w:r>
        <w:r>
          <w:rPr>
            <w:webHidden/>
          </w:rPr>
          <w:fldChar w:fldCharType="begin"/>
        </w:r>
        <w:r w:rsidR="00ED43AB">
          <w:rPr>
            <w:webHidden/>
          </w:rPr>
          <w:instrText xml:space="preserve"> PAGEREF _Toc339906398 \h </w:instrText>
        </w:r>
        <w:r>
          <w:rPr>
            <w:webHidden/>
          </w:rPr>
        </w:r>
        <w:r>
          <w:rPr>
            <w:webHidden/>
          </w:rPr>
          <w:fldChar w:fldCharType="separate"/>
        </w:r>
        <w:r w:rsidR="00ED43AB">
          <w:rPr>
            <w:webHidden/>
          </w:rPr>
          <w:t>67</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399" w:history="1">
        <w:r w:rsidR="00ED43AB" w:rsidRPr="00C23BD2">
          <w:rPr>
            <w:rStyle w:val="Hyperlink"/>
          </w:rPr>
          <w:t>6.6.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TemporaryTopic</w:t>
        </w:r>
        <w:r w:rsidR="00ED43AB">
          <w:rPr>
            <w:webHidden/>
          </w:rPr>
          <w:tab/>
        </w:r>
        <w:r>
          <w:rPr>
            <w:webHidden/>
          </w:rPr>
          <w:fldChar w:fldCharType="begin"/>
        </w:r>
        <w:r w:rsidR="00ED43AB">
          <w:rPr>
            <w:webHidden/>
          </w:rPr>
          <w:instrText xml:space="preserve"> PAGEREF _Toc339906399 \h </w:instrText>
        </w:r>
        <w:r>
          <w:rPr>
            <w:webHidden/>
          </w:rPr>
        </w:r>
        <w:r>
          <w:rPr>
            <w:webHidden/>
          </w:rPr>
          <w:fldChar w:fldCharType="separate"/>
        </w:r>
        <w:r w:rsidR="00ED43AB">
          <w:rPr>
            <w:webHidden/>
          </w:rPr>
          <w:t>68</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00" w:history="1">
        <w:r w:rsidR="00ED43AB" w:rsidRPr="00C23BD2">
          <w:rPr>
            <w:rStyle w:val="Hyperlink"/>
          </w:rPr>
          <w:t>6.7.</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TopicConnectionFactory</w:t>
        </w:r>
        <w:r w:rsidR="00ED43AB">
          <w:rPr>
            <w:webHidden/>
          </w:rPr>
          <w:tab/>
        </w:r>
        <w:r>
          <w:rPr>
            <w:webHidden/>
          </w:rPr>
          <w:fldChar w:fldCharType="begin"/>
        </w:r>
        <w:r w:rsidR="00ED43AB">
          <w:rPr>
            <w:webHidden/>
          </w:rPr>
          <w:instrText xml:space="preserve"> PAGEREF _Toc339906400 \h </w:instrText>
        </w:r>
        <w:r>
          <w:rPr>
            <w:webHidden/>
          </w:rPr>
        </w:r>
        <w:r>
          <w:rPr>
            <w:webHidden/>
          </w:rPr>
          <w:fldChar w:fldCharType="separate"/>
        </w:r>
        <w:r w:rsidR="00ED43AB">
          <w:rPr>
            <w:webHidden/>
          </w:rPr>
          <w:t>68</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01" w:history="1">
        <w:r w:rsidR="00ED43AB" w:rsidRPr="00C23BD2">
          <w:rPr>
            <w:rStyle w:val="Hyperlink"/>
          </w:rPr>
          <w:t>6.8.</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TopicConnection</w:t>
        </w:r>
        <w:r w:rsidR="00ED43AB">
          <w:rPr>
            <w:webHidden/>
          </w:rPr>
          <w:tab/>
        </w:r>
        <w:r>
          <w:rPr>
            <w:webHidden/>
          </w:rPr>
          <w:fldChar w:fldCharType="begin"/>
        </w:r>
        <w:r w:rsidR="00ED43AB">
          <w:rPr>
            <w:webHidden/>
          </w:rPr>
          <w:instrText xml:space="preserve"> PAGEREF _Toc339906401 \h </w:instrText>
        </w:r>
        <w:r>
          <w:rPr>
            <w:webHidden/>
          </w:rPr>
        </w:r>
        <w:r>
          <w:rPr>
            <w:webHidden/>
          </w:rPr>
          <w:fldChar w:fldCharType="separate"/>
        </w:r>
        <w:r w:rsidR="00ED43AB">
          <w:rPr>
            <w:webHidden/>
          </w:rPr>
          <w:t>68</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02" w:history="1">
        <w:r w:rsidR="00ED43AB" w:rsidRPr="00C23BD2">
          <w:rPr>
            <w:rStyle w:val="Hyperlink"/>
          </w:rPr>
          <w:t>6.9.</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TopicSession</w:t>
        </w:r>
        <w:r w:rsidR="00ED43AB">
          <w:rPr>
            <w:webHidden/>
          </w:rPr>
          <w:tab/>
        </w:r>
        <w:r>
          <w:rPr>
            <w:webHidden/>
          </w:rPr>
          <w:fldChar w:fldCharType="begin"/>
        </w:r>
        <w:r w:rsidR="00ED43AB">
          <w:rPr>
            <w:webHidden/>
          </w:rPr>
          <w:instrText xml:space="preserve"> PAGEREF _Toc339906402 \h </w:instrText>
        </w:r>
        <w:r>
          <w:rPr>
            <w:webHidden/>
          </w:rPr>
        </w:r>
        <w:r>
          <w:rPr>
            <w:webHidden/>
          </w:rPr>
          <w:fldChar w:fldCharType="separate"/>
        </w:r>
        <w:r w:rsidR="00ED43AB">
          <w:rPr>
            <w:webHidden/>
          </w:rPr>
          <w:t>68</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03" w:history="1">
        <w:r w:rsidR="00ED43AB" w:rsidRPr="00C23BD2">
          <w:rPr>
            <w:rStyle w:val="Hyperlink"/>
          </w:rPr>
          <w:t>6.10.</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TopicPublisher</w:t>
        </w:r>
        <w:r w:rsidR="00ED43AB">
          <w:rPr>
            <w:webHidden/>
          </w:rPr>
          <w:tab/>
        </w:r>
        <w:r>
          <w:rPr>
            <w:webHidden/>
          </w:rPr>
          <w:fldChar w:fldCharType="begin"/>
        </w:r>
        <w:r w:rsidR="00ED43AB">
          <w:rPr>
            <w:webHidden/>
          </w:rPr>
          <w:instrText xml:space="preserve"> PAGEREF _Toc339906403 \h </w:instrText>
        </w:r>
        <w:r>
          <w:rPr>
            <w:webHidden/>
          </w:rPr>
        </w:r>
        <w:r>
          <w:rPr>
            <w:webHidden/>
          </w:rPr>
          <w:fldChar w:fldCharType="separate"/>
        </w:r>
        <w:r w:rsidR="00ED43AB">
          <w:rPr>
            <w:webHidden/>
          </w:rPr>
          <w:t>68</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04" w:history="1">
        <w:r w:rsidR="00ED43AB" w:rsidRPr="00C23BD2">
          <w:rPr>
            <w:rStyle w:val="Hyperlink"/>
          </w:rPr>
          <w:t>6.11.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TopicSubscriber</w:t>
        </w:r>
        <w:r w:rsidR="00ED43AB">
          <w:rPr>
            <w:webHidden/>
          </w:rPr>
          <w:tab/>
        </w:r>
        <w:r>
          <w:rPr>
            <w:webHidden/>
          </w:rPr>
          <w:fldChar w:fldCharType="begin"/>
        </w:r>
        <w:r w:rsidR="00ED43AB">
          <w:rPr>
            <w:webHidden/>
          </w:rPr>
          <w:instrText xml:space="preserve"> PAGEREF _Toc339906404 \h </w:instrText>
        </w:r>
        <w:r>
          <w:rPr>
            <w:webHidden/>
          </w:rPr>
        </w:r>
        <w:r>
          <w:rPr>
            <w:webHidden/>
          </w:rPr>
          <w:fldChar w:fldCharType="separate"/>
        </w:r>
        <w:r w:rsidR="00ED43AB">
          <w:rPr>
            <w:webHidden/>
          </w:rPr>
          <w:t>69</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05" w:history="1">
        <w:r w:rsidR="00ED43AB" w:rsidRPr="00C23BD2">
          <w:rPr>
            <w:rStyle w:val="Hyperlink"/>
            <w:noProof/>
          </w:rPr>
          <w:t>6.11.1.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Unshared non-durable subscriptions</w:t>
        </w:r>
        <w:r w:rsidR="00ED43AB">
          <w:rPr>
            <w:noProof/>
            <w:webHidden/>
          </w:rPr>
          <w:tab/>
        </w:r>
        <w:r>
          <w:rPr>
            <w:noProof/>
            <w:webHidden/>
          </w:rPr>
          <w:fldChar w:fldCharType="begin"/>
        </w:r>
        <w:r w:rsidR="00ED43AB">
          <w:rPr>
            <w:noProof/>
            <w:webHidden/>
          </w:rPr>
          <w:instrText xml:space="preserve"> PAGEREF _Toc339906405 \h </w:instrText>
        </w:r>
        <w:r>
          <w:rPr>
            <w:noProof/>
            <w:webHidden/>
          </w:rPr>
        </w:r>
        <w:r>
          <w:rPr>
            <w:noProof/>
            <w:webHidden/>
          </w:rPr>
          <w:fldChar w:fldCharType="separate"/>
        </w:r>
        <w:r w:rsidR="00ED43AB">
          <w:rPr>
            <w:noProof/>
            <w:webHidden/>
          </w:rPr>
          <w:t>69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06" w:history="1">
        <w:r w:rsidR="00ED43AB" w:rsidRPr="00C23BD2">
          <w:rPr>
            <w:rStyle w:val="Hyperlink"/>
            <w:noProof/>
          </w:rPr>
          <w:t>6.11.2.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Shared non-durable subscriptions</w:t>
        </w:r>
        <w:r w:rsidR="00ED43AB">
          <w:rPr>
            <w:noProof/>
            <w:webHidden/>
          </w:rPr>
          <w:tab/>
        </w:r>
        <w:r>
          <w:rPr>
            <w:noProof/>
            <w:webHidden/>
          </w:rPr>
          <w:fldChar w:fldCharType="begin"/>
        </w:r>
        <w:r w:rsidR="00ED43AB">
          <w:rPr>
            <w:noProof/>
            <w:webHidden/>
          </w:rPr>
          <w:instrText xml:space="preserve"> PAGEREF _Toc339906406 \h </w:instrText>
        </w:r>
        <w:r>
          <w:rPr>
            <w:noProof/>
            <w:webHidden/>
          </w:rPr>
        </w:r>
        <w:r>
          <w:rPr>
            <w:noProof/>
            <w:webHidden/>
          </w:rPr>
          <w:fldChar w:fldCharType="separate"/>
        </w:r>
        <w:r w:rsidR="00ED43AB">
          <w:rPr>
            <w:noProof/>
            <w:webHidden/>
          </w:rPr>
          <w:t>70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07" w:history="1">
        <w:r w:rsidR="00ED43AB" w:rsidRPr="00C23BD2">
          <w:rPr>
            <w:rStyle w:val="Hyperlink"/>
            <w:noProof/>
          </w:rPr>
          <w:t>6.11.3.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Durable subscriptions</w:t>
        </w:r>
        <w:r w:rsidR="00ED43AB">
          <w:rPr>
            <w:noProof/>
            <w:webHidden/>
          </w:rPr>
          <w:tab/>
        </w:r>
        <w:r>
          <w:rPr>
            <w:noProof/>
            <w:webHidden/>
          </w:rPr>
          <w:fldChar w:fldCharType="begin"/>
        </w:r>
        <w:r w:rsidR="00ED43AB">
          <w:rPr>
            <w:noProof/>
            <w:webHidden/>
          </w:rPr>
          <w:instrText xml:space="preserve"> PAGEREF _Toc339906407 \h </w:instrText>
        </w:r>
        <w:r>
          <w:rPr>
            <w:noProof/>
            <w:webHidden/>
          </w:rPr>
        </w:r>
        <w:r>
          <w:rPr>
            <w:noProof/>
            <w:webHidden/>
          </w:rPr>
          <w:fldChar w:fldCharType="separate"/>
        </w:r>
        <w:r w:rsidR="00ED43AB">
          <w:rPr>
            <w:noProof/>
            <w:webHidden/>
          </w:rPr>
          <w:t>71</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08" w:history="1">
        <w:r w:rsidR="00ED43AB" w:rsidRPr="00C23BD2">
          <w:rPr>
            <w:rStyle w:val="Hyperlink"/>
          </w:rPr>
          <w:t>6.12.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Recovery and redelivery</w:t>
        </w:r>
        <w:r w:rsidR="00ED43AB">
          <w:rPr>
            <w:webHidden/>
          </w:rPr>
          <w:tab/>
        </w:r>
        <w:r>
          <w:rPr>
            <w:webHidden/>
          </w:rPr>
          <w:fldChar w:fldCharType="begin"/>
        </w:r>
        <w:r w:rsidR="00ED43AB">
          <w:rPr>
            <w:webHidden/>
          </w:rPr>
          <w:instrText xml:space="preserve"> PAGEREF _Toc339906408 \h </w:instrText>
        </w:r>
        <w:r>
          <w:rPr>
            <w:webHidden/>
          </w:rPr>
        </w:r>
        <w:r>
          <w:rPr>
            <w:webHidden/>
          </w:rPr>
          <w:fldChar w:fldCharType="separate"/>
        </w:r>
        <w:r w:rsidR="00ED43AB">
          <w:rPr>
            <w:webHidden/>
          </w:rPr>
          <w:t>72</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09" w:history="1">
        <w:r w:rsidR="00ED43AB" w:rsidRPr="00C23BD2">
          <w:rPr>
            <w:rStyle w:val="Hyperlink"/>
          </w:rPr>
          <w:t>6.13.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Administering subscriptions</w:t>
        </w:r>
        <w:r w:rsidR="00ED43AB">
          <w:rPr>
            <w:webHidden/>
          </w:rPr>
          <w:tab/>
        </w:r>
        <w:r>
          <w:rPr>
            <w:webHidden/>
          </w:rPr>
          <w:fldChar w:fldCharType="begin"/>
        </w:r>
        <w:r w:rsidR="00ED43AB">
          <w:rPr>
            <w:webHidden/>
          </w:rPr>
          <w:instrText xml:space="preserve"> PAGEREF _Toc339906409 \h </w:instrText>
        </w:r>
        <w:r>
          <w:rPr>
            <w:webHidden/>
          </w:rPr>
        </w:r>
        <w:r>
          <w:rPr>
            <w:webHidden/>
          </w:rPr>
          <w:fldChar w:fldCharType="separate"/>
        </w:r>
        <w:r w:rsidR="00ED43AB">
          <w:rPr>
            <w:webHidden/>
          </w:rPr>
          <w:t>73</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10" w:history="1">
        <w:r w:rsidR="00ED43AB" w:rsidRPr="00C23BD2">
          <w:rPr>
            <w:rStyle w:val="Hyperlink"/>
          </w:rPr>
          <w:t>6.14.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TopicRequestor</w:t>
        </w:r>
        <w:r w:rsidR="00ED43AB">
          <w:rPr>
            <w:webHidden/>
          </w:rPr>
          <w:tab/>
        </w:r>
        <w:r>
          <w:rPr>
            <w:webHidden/>
          </w:rPr>
          <w:fldChar w:fldCharType="begin"/>
        </w:r>
        <w:r w:rsidR="00ED43AB">
          <w:rPr>
            <w:webHidden/>
          </w:rPr>
          <w:instrText xml:space="preserve"> PAGEREF _Toc339906410 \h </w:instrText>
        </w:r>
        <w:r>
          <w:rPr>
            <w:webHidden/>
          </w:rPr>
        </w:r>
        <w:r>
          <w:rPr>
            <w:webHidden/>
          </w:rPr>
          <w:fldChar w:fldCharType="separate"/>
        </w:r>
        <w:r w:rsidR="00ED43AB">
          <w:rPr>
            <w:webHidden/>
          </w:rPr>
          <w:t>73</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11" w:history="1">
        <w:r w:rsidR="00ED43AB" w:rsidRPr="00C23BD2">
          <w:rPr>
            <w:rStyle w:val="Hyperlink"/>
          </w:rPr>
          <w:t>6.15.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Reliability</w:t>
        </w:r>
        <w:r w:rsidR="00ED43AB">
          <w:rPr>
            <w:webHidden/>
          </w:rPr>
          <w:tab/>
        </w:r>
        <w:r>
          <w:rPr>
            <w:webHidden/>
          </w:rPr>
          <w:fldChar w:fldCharType="begin"/>
        </w:r>
        <w:r w:rsidR="00ED43AB">
          <w:rPr>
            <w:webHidden/>
          </w:rPr>
          <w:instrText xml:space="preserve"> PAGEREF _Toc339906411 \h </w:instrText>
        </w:r>
        <w:r>
          <w:rPr>
            <w:webHidden/>
          </w:rPr>
        </w:r>
        <w:r>
          <w:rPr>
            <w:webHidden/>
          </w:rPr>
          <w:fldChar w:fldCharType="separate"/>
        </w:r>
        <w:r w:rsidR="00ED43AB">
          <w:rPr>
            <w:webHidden/>
          </w:rPr>
          <w:t>73</w:t>
        </w:r>
        <w:r>
          <w:rPr>
            <w:webHidden/>
          </w:rPr>
          <w:fldChar w:fldCharType="end"/>
        </w:r>
      </w:hyperlink>
    </w:p>
    <w:p w:rsidR="00ED43AB" w:rsidRDefault="00D71E00">
      <w:pPr>
        <w:pStyle w:val="TOC1"/>
        <w:rPr>
          <w:rFonts w:asciiTheme="minorHAnsi" w:eastAsiaTheme="minorEastAsia" w:hAnsiTheme="minorHAnsi" w:cstheme="minorBidi"/>
          <w:b w:val="0"/>
          <w:color w:val="auto"/>
          <w:spacing w:val="0"/>
          <w:sz w:val="22"/>
          <w:szCs w:val="22"/>
          <w:lang w:val="en-GB"/>
        </w:rPr>
      </w:pPr>
      <w:hyperlink w:anchor="_Toc339906412" w:history="1">
        <w:r w:rsidR="00ED43AB" w:rsidRPr="00C23BD2">
          <w:rPr>
            <w:rStyle w:val="Hyperlink"/>
          </w:rPr>
          <w:t>7.</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exceptions</w:t>
        </w:r>
        <w:r w:rsidR="00ED43AB">
          <w:rPr>
            <w:webHidden/>
          </w:rPr>
          <w:tab/>
        </w:r>
        <w:r>
          <w:rPr>
            <w:webHidden/>
          </w:rPr>
          <w:fldChar w:fldCharType="begin"/>
        </w:r>
        <w:r w:rsidR="00ED43AB">
          <w:rPr>
            <w:webHidden/>
          </w:rPr>
          <w:instrText xml:space="preserve"> PAGEREF _Toc339906412 \h </w:instrText>
        </w:r>
        <w:r>
          <w:rPr>
            <w:webHidden/>
          </w:rPr>
        </w:r>
        <w:r>
          <w:rPr>
            <w:webHidden/>
          </w:rPr>
          <w:fldChar w:fldCharType="separate"/>
        </w:r>
        <w:r w:rsidR="00ED43AB">
          <w:rPr>
            <w:webHidden/>
          </w:rPr>
          <w:t>74</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13" w:history="1">
        <w:r w:rsidR="00ED43AB" w:rsidRPr="00C23BD2">
          <w:rPr>
            <w:rStyle w:val="Hyperlink"/>
          </w:rPr>
          <w:t>7.1.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_Toc339906413 \h </w:instrText>
        </w:r>
        <w:r>
          <w:rPr>
            <w:webHidden/>
          </w:rPr>
        </w:r>
        <w:r>
          <w:rPr>
            <w:webHidden/>
          </w:rPr>
          <w:fldChar w:fldCharType="separate"/>
        </w:r>
        <w:r w:rsidR="00ED43AB">
          <w:rPr>
            <w:webHidden/>
          </w:rPr>
          <w:t>74</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14" w:history="1">
        <w:r w:rsidR="00ED43AB" w:rsidRPr="00C23BD2">
          <w:rPr>
            <w:rStyle w:val="Hyperlink"/>
          </w:rPr>
          <w:t>7.2.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The JMSException</w:t>
        </w:r>
        <w:r w:rsidR="00ED43AB">
          <w:rPr>
            <w:webHidden/>
          </w:rPr>
          <w:tab/>
        </w:r>
        <w:r>
          <w:rPr>
            <w:webHidden/>
          </w:rPr>
          <w:fldChar w:fldCharType="begin"/>
        </w:r>
        <w:r w:rsidR="00ED43AB">
          <w:rPr>
            <w:webHidden/>
          </w:rPr>
          <w:instrText xml:space="preserve"> PAGEREF _Toc339906414 \h </w:instrText>
        </w:r>
        <w:r>
          <w:rPr>
            <w:webHidden/>
          </w:rPr>
        </w:r>
        <w:r>
          <w:rPr>
            <w:webHidden/>
          </w:rPr>
          <w:fldChar w:fldCharType="separate"/>
        </w:r>
        <w:r w:rsidR="00ED43AB">
          <w:rPr>
            <w:webHidden/>
          </w:rPr>
          <w:t>74</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15" w:history="1">
        <w:r w:rsidR="00ED43AB" w:rsidRPr="00C23BD2">
          <w:rPr>
            <w:rStyle w:val="Hyperlink"/>
          </w:rPr>
          <w:t>7.3.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Standard exceptions</w:t>
        </w:r>
        <w:r w:rsidR="00ED43AB">
          <w:rPr>
            <w:webHidden/>
          </w:rPr>
          <w:tab/>
        </w:r>
        <w:r>
          <w:rPr>
            <w:webHidden/>
          </w:rPr>
          <w:fldChar w:fldCharType="begin"/>
        </w:r>
        <w:r w:rsidR="00ED43AB">
          <w:rPr>
            <w:webHidden/>
          </w:rPr>
          <w:instrText xml:space="preserve"> PAGEREF _Toc339906415 \h </w:instrText>
        </w:r>
        <w:r>
          <w:rPr>
            <w:webHidden/>
          </w:rPr>
        </w:r>
        <w:r>
          <w:rPr>
            <w:webHidden/>
          </w:rPr>
          <w:fldChar w:fldCharType="separate"/>
        </w:r>
        <w:r w:rsidR="00ED43AB">
          <w:rPr>
            <w:webHidden/>
          </w:rPr>
          <w:t>74</w:t>
        </w:r>
        <w:r>
          <w:rPr>
            <w:webHidden/>
          </w:rPr>
          <w:fldChar w:fldCharType="end"/>
        </w:r>
      </w:hyperlink>
    </w:p>
    <w:p w:rsidR="00ED43AB" w:rsidRDefault="00D71E00">
      <w:pPr>
        <w:pStyle w:val="TOC1"/>
        <w:rPr>
          <w:rFonts w:asciiTheme="minorHAnsi" w:eastAsiaTheme="minorEastAsia" w:hAnsiTheme="minorHAnsi" w:cstheme="minorBidi"/>
          <w:b w:val="0"/>
          <w:color w:val="auto"/>
          <w:spacing w:val="0"/>
          <w:sz w:val="22"/>
          <w:szCs w:val="22"/>
          <w:lang w:val="en-GB"/>
        </w:rPr>
      </w:pPr>
      <w:hyperlink w:anchor="_Toc339906416" w:history="1">
        <w:r w:rsidR="00ED43AB" w:rsidRPr="00C23BD2">
          <w:rPr>
            <w:rStyle w:val="Hyperlink"/>
          </w:rPr>
          <w:t>8.</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application server facilities</w:t>
        </w:r>
        <w:r w:rsidR="00ED43AB">
          <w:rPr>
            <w:webHidden/>
          </w:rPr>
          <w:tab/>
        </w:r>
        <w:r>
          <w:rPr>
            <w:webHidden/>
          </w:rPr>
          <w:fldChar w:fldCharType="begin"/>
        </w:r>
        <w:r w:rsidR="00ED43AB">
          <w:rPr>
            <w:webHidden/>
          </w:rPr>
          <w:instrText xml:space="preserve"> PAGEREF _Toc339906416 \h </w:instrText>
        </w:r>
        <w:r>
          <w:rPr>
            <w:webHidden/>
          </w:rPr>
        </w:r>
        <w:r>
          <w:rPr>
            <w:webHidden/>
          </w:rPr>
          <w:fldChar w:fldCharType="separate"/>
        </w:r>
        <w:r w:rsidR="00ED43AB">
          <w:rPr>
            <w:webHidden/>
          </w:rPr>
          <w:t>76</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17" w:history="1">
        <w:r w:rsidR="00ED43AB" w:rsidRPr="00C23BD2">
          <w:rPr>
            <w:rStyle w:val="Hyperlink"/>
          </w:rPr>
          <w:t>8.1.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_Toc339906417 \h </w:instrText>
        </w:r>
        <w:r>
          <w:rPr>
            <w:webHidden/>
          </w:rPr>
        </w:r>
        <w:r>
          <w:rPr>
            <w:webHidden/>
          </w:rPr>
          <w:fldChar w:fldCharType="separate"/>
        </w:r>
        <w:r w:rsidR="00ED43AB">
          <w:rPr>
            <w:webHidden/>
          </w:rPr>
          <w:t>76</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18" w:history="1">
        <w:r w:rsidR="00ED43AB" w:rsidRPr="00C23BD2">
          <w:rPr>
            <w:rStyle w:val="Hyperlink"/>
          </w:rPr>
          <w:t>8.2.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Concurrent processing of a subscription’s messages</w:t>
        </w:r>
        <w:r w:rsidR="00ED43AB">
          <w:rPr>
            <w:webHidden/>
          </w:rPr>
          <w:tab/>
        </w:r>
        <w:r>
          <w:rPr>
            <w:webHidden/>
          </w:rPr>
          <w:fldChar w:fldCharType="begin"/>
        </w:r>
        <w:r w:rsidR="00ED43AB">
          <w:rPr>
            <w:webHidden/>
          </w:rPr>
          <w:instrText xml:space="preserve"> PAGEREF _Toc339906418 \h </w:instrText>
        </w:r>
        <w:r>
          <w:rPr>
            <w:webHidden/>
          </w:rPr>
        </w:r>
        <w:r>
          <w:rPr>
            <w:webHidden/>
          </w:rPr>
          <w:fldChar w:fldCharType="separate"/>
        </w:r>
        <w:r w:rsidR="00ED43AB">
          <w:rPr>
            <w:webHidden/>
          </w:rPr>
          <w:t>76</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19" w:history="1">
        <w:r w:rsidR="00ED43AB" w:rsidRPr="00C23BD2">
          <w:rPr>
            <w:rStyle w:val="Hyperlink"/>
            <w:noProof/>
          </w:rPr>
          <w:t>8.2.1.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Session</w:t>
        </w:r>
        <w:r w:rsidR="00ED43AB">
          <w:rPr>
            <w:noProof/>
            <w:webHidden/>
          </w:rPr>
          <w:tab/>
        </w:r>
        <w:r>
          <w:rPr>
            <w:noProof/>
            <w:webHidden/>
          </w:rPr>
          <w:fldChar w:fldCharType="begin"/>
        </w:r>
        <w:r w:rsidR="00ED43AB">
          <w:rPr>
            <w:noProof/>
            <w:webHidden/>
          </w:rPr>
          <w:instrText xml:space="preserve"> PAGEREF _Toc339906419 \h </w:instrText>
        </w:r>
        <w:r>
          <w:rPr>
            <w:noProof/>
            <w:webHidden/>
          </w:rPr>
        </w:r>
        <w:r>
          <w:rPr>
            <w:noProof/>
            <w:webHidden/>
          </w:rPr>
          <w:fldChar w:fldCharType="separate"/>
        </w:r>
        <w:r w:rsidR="00ED43AB">
          <w:rPr>
            <w:noProof/>
            <w:webHidden/>
          </w:rPr>
          <w:t>76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20" w:history="1">
        <w:r w:rsidR="00ED43AB" w:rsidRPr="00C23BD2">
          <w:rPr>
            <w:rStyle w:val="Hyperlink"/>
            <w:noProof/>
          </w:rPr>
          <w:t>8.2.2.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ServerSession</w:t>
        </w:r>
        <w:r w:rsidR="00ED43AB">
          <w:rPr>
            <w:noProof/>
            <w:webHidden/>
          </w:rPr>
          <w:tab/>
        </w:r>
        <w:r>
          <w:rPr>
            <w:noProof/>
            <w:webHidden/>
          </w:rPr>
          <w:fldChar w:fldCharType="begin"/>
        </w:r>
        <w:r w:rsidR="00ED43AB">
          <w:rPr>
            <w:noProof/>
            <w:webHidden/>
          </w:rPr>
          <w:instrText xml:space="preserve"> PAGEREF _Toc339906420 \h </w:instrText>
        </w:r>
        <w:r>
          <w:rPr>
            <w:noProof/>
            <w:webHidden/>
          </w:rPr>
        </w:r>
        <w:r>
          <w:rPr>
            <w:noProof/>
            <w:webHidden/>
          </w:rPr>
          <w:fldChar w:fldCharType="separate"/>
        </w:r>
        <w:r w:rsidR="00ED43AB">
          <w:rPr>
            <w:noProof/>
            <w:webHidden/>
          </w:rPr>
          <w:t>77</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21" w:history="1">
        <w:r w:rsidR="00ED43AB" w:rsidRPr="00C23BD2">
          <w:rPr>
            <w:rStyle w:val="Hyperlink"/>
            <w:noProof/>
          </w:rPr>
          <w:t>8.2.3.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ServerSessionPool</w:t>
        </w:r>
        <w:r w:rsidR="00ED43AB">
          <w:rPr>
            <w:noProof/>
            <w:webHidden/>
          </w:rPr>
          <w:tab/>
        </w:r>
        <w:r>
          <w:rPr>
            <w:noProof/>
            <w:webHidden/>
          </w:rPr>
          <w:fldChar w:fldCharType="begin"/>
        </w:r>
        <w:r w:rsidR="00ED43AB">
          <w:rPr>
            <w:noProof/>
            <w:webHidden/>
          </w:rPr>
          <w:instrText xml:space="preserve"> PAGEREF _Toc339906421 \h </w:instrText>
        </w:r>
        <w:r>
          <w:rPr>
            <w:noProof/>
            <w:webHidden/>
          </w:rPr>
        </w:r>
        <w:r>
          <w:rPr>
            <w:noProof/>
            <w:webHidden/>
          </w:rPr>
          <w:fldChar w:fldCharType="separate"/>
        </w:r>
        <w:r w:rsidR="00ED43AB">
          <w:rPr>
            <w:noProof/>
            <w:webHidden/>
          </w:rPr>
          <w:t>77</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22" w:history="1">
        <w:r w:rsidR="00ED43AB" w:rsidRPr="00C23BD2">
          <w:rPr>
            <w:rStyle w:val="Hyperlink"/>
            <w:noProof/>
          </w:rPr>
          <w:t>8.2.4.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ConnectionConsumer</w:t>
        </w:r>
        <w:r w:rsidR="00ED43AB">
          <w:rPr>
            <w:noProof/>
            <w:webHidden/>
          </w:rPr>
          <w:tab/>
        </w:r>
        <w:r>
          <w:rPr>
            <w:noProof/>
            <w:webHidden/>
          </w:rPr>
          <w:fldChar w:fldCharType="begin"/>
        </w:r>
        <w:r w:rsidR="00ED43AB">
          <w:rPr>
            <w:noProof/>
            <w:webHidden/>
          </w:rPr>
          <w:instrText xml:space="preserve"> PAGEREF _Toc339906422 \h </w:instrText>
        </w:r>
        <w:r>
          <w:rPr>
            <w:noProof/>
            <w:webHidden/>
          </w:rPr>
        </w:r>
        <w:r>
          <w:rPr>
            <w:noProof/>
            <w:webHidden/>
          </w:rPr>
          <w:fldChar w:fldCharType="separate"/>
        </w:r>
        <w:r w:rsidR="00ED43AB">
          <w:rPr>
            <w:noProof/>
            <w:webHidden/>
          </w:rPr>
          <w:t>77</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23" w:history="1">
        <w:r w:rsidR="00ED43AB" w:rsidRPr="00C23BD2">
          <w:rPr>
            <w:rStyle w:val="Hyperlink"/>
            <w:noProof/>
          </w:rPr>
          <w:t>8.2.5.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How a ConnectionConsumer uses a ServerSession</w:t>
        </w:r>
        <w:r w:rsidR="00ED43AB">
          <w:rPr>
            <w:noProof/>
            <w:webHidden/>
          </w:rPr>
          <w:tab/>
        </w:r>
        <w:r>
          <w:rPr>
            <w:noProof/>
            <w:webHidden/>
          </w:rPr>
          <w:fldChar w:fldCharType="begin"/>
        </w:r>
        <w:r w:rsidR="00ED43AB">
          <w:rPr>
            <w:noProof/>
            <w:webHidden/>
          </w:rPr>
          <w:instrText xml:space="preserve"> PAGEREF _Toc339906423 \h </w:instrText>
        </w:r>
        <w:r>
          <w:rPr>
            <w:noProof/>
            <w:webHidden/>
          </w:rPr>
        </w:r>
        <w:r>
          <w:rPr>
            <w:noProof/>
            <w:webHidden/>
          </w:rPr>
          <w:fldChar w:fldCharType="separate"/>
        </w:r>
        <w:r w:rsidR="00ED43AB">
          <w:rPr>
            <w:noProof/>
            <w:webHidden/>
          </w:rPr>
          <w:t>77</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24" w:history="1">
        <w:r w:rsidR="00ED43AB" w:rsidRPr="00C23BD2">
          <w:rPr>
            <w:rStyle w:val="Hyperlink"/>
            <w:noProof/>
          </w:rPr>
          <w:t>8.2.6.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How an application server implements a ServerSession</w:t>
        </w:r>
        <w:r w:rsidR="00ED43AB">
          <w:rPr>
            <w:noProof/>
            <w:webHidden/>
          </w:rPr>
          <w:tab/>
        </w:r>
        <w:r>
          <w:rPr>
            <w:noProof/>
            <w:webHidden/>
          </w:rPr>
          <w:fldChar w:fldCharType="begin"/>
        </w:r>
        <w:r w:rsidR="00ED43AB">
          <w:rPr>
            <w:noProof/>
            <w:webHidden/>
          </w:rPr>
          <w:instrText xml:space="preserve"> PAGEREF _Toc339906424 \h </w:instrText>
        </w:r>
        <w:r>
          <w:rPr>
            <w:noProof/>
            <w:webHidden/>
          </w:rPr>
        </w:r>
        <w:r>
          <w:rPr>
            <w:noProof/>
            <w:webHidden/>
          </w:rPr>
          <w:fldChar w:fldCharType="separate"/>
        </w:r>
        <w:r w:rsidR="00ED43AB">
          <w:rPr>
            <w:noProof/>
            <w:webHidden/>
          </w:rPr>
          <w:t>78</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25" w:history="1">
        <w:r w:rsidR="00ED43AB" w:rsidRPr="00C23BD2">
          <w:rPr>
            <w:rStyle w:val="Hyperlink"/>
            <w:noProof/>
          </w:rPr>
          <w:t>8.2.7.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The result</w:t>
        </w:r>
        <w:r w:rsidR="00ED43AB">
          <w:rPr>
            <w:noProof/>
            <w:webHidden/>
          </w:rPr>
          <w:tab/>
        </w:r>
        <w:r>
          <w:rPr>
            <w:noProof/>
            <w:webHidden/>
          </w:rPr>
          <w:fldChar w:fldCharType="begin"/>
        </w:r>
        <w:r w:rsidR="00ED43AB">
          <w:rPr>
            <w:noProof/>
            <w:webHidden/>
          </w:rPr>
          <w:instrText xml:space="preserve"> PAGEREF _Toc339906425 \h </w:instrText>
        </w:r>
        <w:r>
          <w:rPr>
            <w:noProof/>
            <w:webHidden/>
          </w:rPr>
        </w:r>
        <w:r>
          <w:rPr>
            <w:noProof/>
            <w:webHidden/>
          </w:rPr>
          <w:fldChar w:fldCharType="separate"/>
        </w:r>
        <w:r w:rsidR="00ED43AB">
          <w:rPr>
            <w:noProof/>
            <w:webHidden/>
          </w:rPr>
          <w:t>78</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26" w:history="1">
        <w:r w:rsidR="00ED43AB" w:rsidRPr="00C23BD2">
          <w:rPr>
            <w:rStyle w:val="Hyperlink"/>
          </w:rPr>
          <w:t>8.3.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XAConnectionFactory</w:t>
        </w:r>
        <w:r w:rsidR="00ED43AB">
          <w:rPr>
            <w:webHidden/>
          </w:rPr>
          <w:tab/>
        </w:r>
        <w:r>
          <w:rPr>
            <w:webHidden/>
          </w:rPr>
          <w:fldChar w:fldCharType="begin"/>
        </w:r>
        <w:r w:rsidR="00ED43AB">
          <w:rPr>
            <w:webHidden/>
          </w:rPr>
          <w:instrText xml:space="preserve"> PAGEREF _Toc339906426 \h </w:instrText>
        </w:r>
        <w:r>
          <w:rPr>
            <w:webHidden/>
          </w:rPr>
        </w:r>
        <w:r>
          <w:rPr>
            <w:webHidden/>
          </w:rPr>
          <w:fldChar w:fldCharType="separate"/>
        </w:r>
        <w:r w:rsidR="00ED43AB">
          <w:rPr>
            <w:webHidden/>
          </w:rPr>
          <w:t>80</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27" w:history="1">
        <w:r w:rsidR="00ED43AB" w:rsidRPr="00C23BD2">
          <w:rPr>
            <w:rStyle w:val="Hyperlink"/>
          </w:rPr>
          <w:t>8.4.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XAConnection</w:t>
        </w:r>
        <w:r w:rsidR="00ED43AB">
          <w:rPr>
            <w:webHidden/>
          </w:rPr>
          <w:tab/>
        </w:r>
        <w:r>
          <w:rPr>
            <w:webHidden/>
          </w:rPr>
          <w:fldChar w:fldCharType="begin"/>
        </w:r>
        <w:r w:rsidR="00ED43AB">
          <w:rPr>
            <w:webHidden/>
          </w:rPr>
          <w:instrText xml:space="preserve"> PAGEREF _Toc339906427 \h </w:instrText>
        </w:r>
        <w:r>
          <w:rPr>
            <w:webHidden/>
          </w:rPr>
        </w:r>
        <w:r>
          <w:rPr>
            <w:webHidden/>
          </w:rPr>
          <w:fldChar w:fldCharType="separate"/>
        </w:r>
        <w:r w:rsidR="00ED43AB">
          <w:rPr>
            <w:webHidden/>
          </w:rPr>
          <w:t>80</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28" w:history="1">
        <w:r w:rsidR="00ED43AB" w:rsidRPr="00C23BD2">
          <w:rPr>
            <w:rStyle w:val="Hyperlink"/>
          </w:rPr>
          <w:t>8.5.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XASession</w:t>
        </w:r>
        <w:r w:rsidR="00ED43AB">
          <w:rPr>
            <w:webHidden/>
          </w:rPr>
          <w:tab/>
        </w:r>
        <w:r>
          <w:rPr>
            <w:webHidden/>
          </w:rPr>
          <w:fldChar w:fldCharType="begin"/>
        </w:r>
        <w:r w:rsidR="00ED43AB">
          <w:rPr>
            <w:webHidden/>
          </w:rPr>
          <w:instrText xml:space="preserve"> PAGEREF _Toc339906428 \h </w:instrText>
        </w:r>
        <w:r>
          <w:rPr>
            <w:webHidden/>
          </w:rPr>
        </w:r>
        <w:r>
          <w:rPr>
            <w:webHidden/>
          </w:rPr>
          <w:fldChar w:fldCharType="separate"/>
        </w:r>
        <w:r w:rsidR="00ED43AB">
          <w:rPr>
            <w:webHidden/>
          </w:rPr>
          <w:t>80</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29" w:history="1">
        <w:r w:rsidR="00ED43AB" w:rsidRPr="00C23BD2">
          <w:rPr>
            <w:rStyle w:val="Hyperlink"/>
          </w:rPr>
          <w:t>8.6.</w:t>
        </w:r>
        <w:r w:rsidR="00ED43AB">
          <w:rPr>
            <w:rFonts w:asciiTheme="minorHAnsi" w:eastAsiaTheme="minorEastAsia" w:hAnsiTheme="minorHAnsi" w:cstheme="minorBidi"/>
            <w:color w:val="auto"/>
            <w:spacing w:val="0"/>
            <w:sz w:val="22"/>
            <w:szCs w:val="22"/>
            <w:lang w:val="en-GB"/>
          </w:rPr>
          <w:tab/>
        </w:r>
        <w:r w:rsidR="00ED43AB" w:rsidRPr="00C23BD2">
          <w:rPr>
            <w:rStyle w:val="Hyperlink"/>
          </w:rPr>
          <w:t>JMS application server interfaces</w:t>
        </w:r>
        <w:r w:rsidR="00ED43AB">
          <w:rPr>
            <w:webHidden/>
          </w:rPr>
          <w:tab/>
        </w:r>
        <w:r>
          <w:rPr>
            <w:webHidden/>
          </w:rPr>
          <w:fldChar w:fldCharType="begin"/>
        </w:r>
        <w:r w:rsidR="00ED43AB">
          <w:rPr>
            <w:webHidden/>
          </w:rPr>
          <w:instrText xml:space="preserve"> PAGEREF _Toc339906429 \h </w:instrText>
        </w:r>
        <w:r>
          <w:rPr>
            <w:webHidden/>
          </w:rPr>
        </w:r>
        <w:r>
          <w:rPr>
            <w:webHidden/>
          </w:rPr>
          <w:fldChar w:fldCharType="separate"/>
        </w:r>
        <w:r w:rsidR="00ED43AB">
          <w:rPr>
            <w:webHidden/>
          </w:rPr>
          <w:t>81</w:t>
        </w:r>
        <w:r>
          <w:rPr>
            <w:webHidden/>
          </w:rPr>
          <w:fldChar w:fldCharType="end"/>
        </w:r>
      </w:hyperlink>
    </w:p>
    <w:p w:rsidR="00ED43AB" w:rsidRDefault="00D71E00">
      <w:pPr>
        <w:pStyle w:val="TOC1"/>
        <w:rPr>
          <w:rFonts w:asciiTheme="minorHAnsi" w:eastAsiaTheme="minorEastAsia" w:hAnsiTheme="minorHAnsi" w:cstheme="minorBidi"/>
          <w:b w:val="0"/>
          <w:color w:val="auto"/>
          <w:spacing w:val="0"/>
          <w:sz w:val="22"/>
          <w:szCs w:val="22"/>
          <w:lang w:val="en-GB"/>
        </w:rPr>
      </w:pPr>
      <w:hyperlink w:anchor="_Toc339906430" w:history="1">
        <w:r w:rsidR="00ED43AB" w:rsidRPr="00C23BD2">
          <w:rPr>
            <w:rStyle w:val="Hyperlink"/>
          </w:rPr>
          <w:t>9.</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JMS example code</w:t>
        </w:r>
        <w:r w:rsidR="00ED43AB">
          <w:rPr>
            <w:webHidden/>
          </w:rPr>
          <w:tab/>
        </w:r>
        <w:r>
          <w:rPr>
            <w:webHidden/>
          </w:rPr>
          <w:fldChar w:fldCharType="begin"/>
        </w:r>
        <w:r w:rsidR="00ED43AB">
          <w:rPr>
            <w:webHidden/>
          </w:rPr>
          <w:instrText xml:space="preserve"> PAGEREF _Toc339906430 \h </w:instrText>
        </w:r>
        <w:r>
          <w:rPr>
            <w:webHidden/>
          </w:rPr>
        </w:r>
        <w:r>
          <w:rPr>
            <w:webHidden/>
          </w:rPr>
          <w:fldChar w:fldCharType="separate"/>
        </w:r>
        <w:r w:rsidR="00ED43AB">
          <w:rPr>
            <w:webHidden/>
          </w:rPr>
          <w:t>82</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31" w:history="1">
        <w:r w:rsidR="00ED43AB" w:rsidRPr="00C23BD2">
          <w:rPr>
            <w:rStyle w:val="Hyperlink"/>
          </w:rPr>
          <w:t>9.1.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Preparing to send and receive messages</w:t>
        </w:r>
        <w:r w:rsidR="00ED43AB">
          <w:rPr>
            <w:webHidden/>
          </w:rPr>
          <w:tab/>
        </w:r>
        <w:r>
          <w:rPr>
            <w:webHidden/>
          </w:rPr>
          <w:fldChar w:fldCharType="begin"/>
        </w:r>
        <w:r w:rsidR="00ED43AB">
          <w:rPr>
            <w:webHidden/>
          </w:rPr>
          <w:instrText xml:space="preserve"> PAGEREF _Toc339906431 \h </w:instrText>
        </w:r>
        <w:r>
          <w:rPr>
            <w:webHidden/>
          </w:rPr>
        </w:r>
        <w:r>
          <w:rPr>
            <w:webHidden/>
          </w:rPr>
          <w:fldChar w:fldCharType="separate"/>
        </w:r>
        <w:r w:rsidR="00ED43AB">
          <w:rPr>
            <w:webHidden/>
          </w:rPr>
          <w:t>82</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32" w:history="1">
        <w:r w:rsidR="00ED43AB" w:rsidRPr="00C23BD2">
          <w:rPr>
            <w:rStyle w:val="Hyperlink"/>
            <w:noProof/>
          </w:rPr>
          <w:t>9.1.1.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Getting a ConnectionFactory</w:t>
        </w:r>
        <w:r w:rsidR="00ED43AB">
          <w:rPr>
            <w:noProof/>
            <w:webHidden/>
          </w:rPr>
          <w:tab/>
        </w:r>
        <w:r>
          <w:rPr>
            <w:noProof/>
            <w:webHidden/>
          </w:rPr>
          <w:fldChar w:fldCharType="begin"/>
        </w:r>
        <w:r w:rsidR="00ED43AB">
          <w:rPr>
            <w:noProof/>
            <w:webHidden/>
          </w:rPr>
          <w:instrText xml:space="preserve"> PAGEREF _Toc339906432 \h </w:instrText>
        </w:r>
        <w:r>
          <w:rPr>
            <w:noProof/>
            <w:webHidden/>
          </w:rPr>
        </w:r>
        <w:r>
          <w:rPr>
            <w:noProof/>
            <w:webHidden/>
          </w:rPr>
          <w:fldChar w:fldCharType="separate"/>
        </w:r>
        <w:r w:rsidR="00ED43AB">
          <w:rPr>
            <w:noProof/>
            <w:webHidden/>
          </w:rPr>
          <w:t>82</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33" w:history="1">
        <w:r w:rsidR="00ED43AB" w:rsidRPr="00C23BD2">
          <w:rPr>
            <w:rStyle w:val="Hyperlink"/>
            <w:noProof/>
          </w:rPr>
          <w:t>9.1.2.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Getting a Destination</w:t>
        </w:r>
        <w:r w:rsidR="00ED43AB">
          <w:rPr>
            <w:noProof/>
            <w:webHidden/>
          </w:rPr>
          <w:tab/>
        </w:r>
        <w:r>
          <w:rPr>
            <w:noProof/>
            <w:webHidden/>
          </w:rPr>
          <w:fldChar w:fldCharType="begin"/>
        </w:r>
        <w:r w:rsidR="00ED43AB">
          <w:rPr>
            <w:noProof/>
            <w:webHidden/>
          </w:rPr>
          <w:instrText xml:space="preserve"> PAGEREF _Toc339906433 \h </w:instrText>
        </w:r>
        <w:r>
          <w:rPr>
            <w:noProof/>
            <w:webHidden/>
          </w:rPr>
        </w:r>
        <w:r>
          <w:rPr>
            <w:noProof/>
            <w:webHidden/>
          </w:rPr>
          <w:fldChar w:fldCharType="separate"/>
        </w:r>
        <w:r w:rsidR="00ED43AB">
          <w:rPr>
            <w:noProof/>
            <w:webHidden/>
          </w:rPr>
          <w:t>83</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34" w:history="1">
        <w:r w:rsidR="00ED43AB" w:rsidRPr="00C23BD2">
          <w:rPr>
            <w:rStyle w:val="Hyperlink"/>
            <w:noProof/>
          </w:rPr>
          <w:t>9.1.3.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Connection</w:t>
        </w:r>
        <w:r w:rsidR="00ED43AB">
          <w:rPr>
            <w:noProof/>
            <w:webHidden/>
          </w:rPr>
          <w:tab/>
        </w:r>
        <w:r>
          <w:rPr>
            <w:noProof/>
            <w:webHidden/>
          </w:rPr>
          <w:fldChar w:fldCharType="begin"/>
        </w:r>
        <w:r w:rsidR="00ED43AB">
          <w:rPr>
            <w:noProof/>
            <w:webHidden/>
          </w:rPr>
          <w:instrText xml:space="preserve"> PAGEREF _Toc339906434 \h </w:instrText>
        </w:r>
        <w:r>
          <w:rPr>
            <w:noProof/>
            <w:webHidden/>
          </w:rPr>
        </w:r>
        <w:r>
          <w:rPr>
            <w:noProof/>
            <w:webHidden/>
          </w:rPr>
          <w:fldChar w:fldCharType="separate"/>
        </w:r>
        <w:r w:rsidR="00ED43AB">
          <w:rPr>
            <w:noProof/>
            <w:webHidden/>
          </w:rPr>
          <w:t>83</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35" w:history="1">
        <w:r w:rsidR="00ED43AB" w:rsidRPr="00C23BD2">
          <w:rPr>
            <w:rStyle w:val="Hyperlink"/>
            <w:noProof/>
          </w:rPr>
          <w:t>9.1.4.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Session</w:t>
        </w:r>
        <w:r w:rsidR="00ED43AB">
          <w:rPr>
            <w:noProof/>
            <w:webHidden/>
          </w:rPr>
          <w:tab/>
        </w:r>
        <w:r>
          <w:rPr>
            <w:noProof/>
            <w:webHidden/>
          </w:rPr>
          <w:fldChar w:fldCharType="begin"/>
        </w:r>
        <w:r w:rsidR="00ED43AB">
          <w:rPr>
            <w:noProof/>
            <w:webHidden/>
          </w:rPr>
          <w:instrText xml:space="preserve"> PAGEREF _Toc339906435 \h </w:instrText>
        </w:r>
        <w:r>
          <w:rPr>
            <w:noProof/>
            <w:webHidden/>
          </w:rPr>
        </w:r>
        <w:r>
          <w:rPr>
            <w:noProof/>
            <w:webHidden/>
          </w:rPr>
          <w:fldChar w:fldCharType="separate"/>
        </w:r>
        <w:r w:rsidR="00ED43AB">
          <w:rPr>
            <w:noProof/>
            <w:webHidden/>
          </w:rPr>
          <w:t>83</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36" w:history="1">
        <w:r w:rsidR="00ED43AB" w:rsidRPr="00C23BD2">
          <w:rPr>
            <w:rStyle w:val="Hyperlink"/>
            <w:noProof/>
          </w:rPr>
          <w:t>9.1.5.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MessageProducer</w:t>
        </w:r>
        <w:r w:rsidR="00ED43AB">
          <w:rPr>
            <w:noProof/>
            <w:webHidden/>
          </w:rPr>
          <w:tab/>
        </w:r>
        <w:r>
          <w:rPr>
            <w:noProof/>
            <w:webHidden/>
          </w:rPr>
          <w:fldChar w:fldCharType="begin"/>
        </w:r>
        <w:r w:rsidR="00ED43AB">
          <w:rPr>
            <w:noProof/>
            <w:webHidden/>
          </w:rPr>
          <w:instrText xml:space="preserve"> PAGEREF _Toc339906436 \h </w:instrText>
        </w:r>
        <w:r>
          <w:rPr>
            <w:noProof/>
            <w:webHidden/>
          </w:rPr>
        </w:r>
        <w:r>
          <w:rPr>
            <w:noProof/>
            <w:webHidden/>
          </w:rPr>
          <w:fldChar w:fldCharType="separate"/>
        </w:r>
        <w:r w:rsidR="00ED43AB">
          <w:rPr>
            <w:noProof/>
            <w:webHidden/>
          </w:rPr>
          <w:t>84</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37" w:history="1">
        <w:r w:rsidR="00ED43AB" w:rsidRPr="00C23BD2">
          <w:rPr>
            <w:rStyle w:val="Hyperlink"/>
            <w:noProof/>
          </w:rPr>
          <w:t>9.1.6.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MessageConsumer</w:t>
        </w:r>
        <w:r w:rsidR="00ED43AB">
          <w:rPr>
            <w:noProof/>
            <w:webHidden/>
          </w:rPr>
          <w:tab/>
        </w:r>
        <w:r>
          <w:rPr>
            <w:noProof/>
            <w:webHidden/>
          </w:rPr>
          <w:fldChar w:fldCharType="begin"/>
        </w:r>
        <w:r w:rsidR="00ED43AB">
          <w:rPr>
            <w:noProof/>
            <w:webHidden/>
          </w:rPr>
          <w:instrText xml:space="preserve"> PAGEREF _Toc339906437 \h </w:instrText>
        </w:r>
        <w:r>
          <w:rPr>
            <w:noProof/>
            <w:webHidden/>
          </w:rPr>
        </w:r>
        <w:r>
          <w:rPr>
            <w:noProof/>
            <w:webHidden/>
          </w:rPr>
          <w:fldChar w:fldCharType="separate"/>
        </w:r>
        <w:r w:rsidR="00ED43AB">
          <w:rPr>
            <w:noProof/>
            <w:webHidden/>
          </w:rPr>
          <w:t>84</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38" w:history="1">
        <w:r w:rsidR="00ED43AB" w:rsidRPr="00C23BD2">
          <w:rPr>
            <w:rStyle w:val="Hyperlink"/>
            <w:noProof/>
          </w:rPr>
          <w:t>9.1.7.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Starting message delivery</w:t>
        </w:r>
        <w:r w:rsidR="00ED43AB">
          <w:rPr>
            <w:noProof/>
            <w:webHidden/>
          </w:rPr>
          <w:tab/>
        </w:r>
        <w:r>
          <w:rPr>
            <w:noProof/>
            <w:webHidden/>
          </w:rPr>
          <w:fldChar w:fldCharType="begin"/>
        </w:r>
        <w:r w:rsidR="00ED43AB">
          <w:rPr>
            <w:noProof/>
            <w:webHidden/>
          </w:rPr>
          <w:instrText xml:space="preserve"> PAGEREF _Toc339906438 \h </w:instrText>
        </w:r>
        <w:r>
          <w:rPr>
            <w:noProof/>
            <w:webHidden/>
          </w:rPr>
        </w:r>
        <w:r>
          <w:rPr>
            <w:noProof/>
            <w:webHidden/>
          </w:rPr>
          <w:fldChar w:fldCharType="separate"/>
        </w:r>
        <w:r w:rsidR="00ED43AB">
          <w:rPr>
            <w:noProof/>
            <w:webHidden/>
          </w:rPr>
          <w:t>84</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39" w:history="1">
        <w:r w:rsidR="00ED43AB" w:rsidRPr="00C23BD2">
          <w:rPr>
            <w:rStyle w:val="Hyperlink"/>
            <w:noProof/>
          </w:rPr>
          <w:t>9.1.8.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Using a TextMessage</w:t>
        </w:r>
        <w:r w:rsidR="00ED43AB">
          <w:rPr>
            <w:noProof/>
            <w:webHidden/>
          </w:rPr>
          <w:tab/>
        </w:r>
        <w:r>
          <w:rPr>
            <w:noProof/>
            <w:webHidden/>
          </w:rPr>
          <w:fldChar w:fldCharType="begin"/>
        </w:r>
        <w:r w:rsidR="00ED43AB">
          <w:rPr>
            <w:noProof/>
            <w:webHidden/>
          </w:rPr>
          <w:instrText xml:space="preserve"> PAGEREF _Toc339906439 \h </w:instrText>
        </w:r>
        <w:r>
          <w:rPr>
            <w:noProof/>
            <w:webHidden/>
          </w:rPr>
        </w:r>
        <w:r>
          <w:rPr>
            <w:noProof/>
            <w:webHidden/>
          </w:rPr>
          <w:fldChar w:fldCharType="separate"/>
        </w:r>
        <w:r w:rsidR="00ED43AB">
          <w:rPr>
            <w:noProof/>
            <w:webHidden/>
          </w:rPr>
          <w:t>84</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40" w:history="1">
        <w:r w:rsidR="00ED43AB" w:rsidRPr="00C23BD2">
          <w:rPr>
            <w:rStyle w:val="Hyperlink"/>
          </w:rPr>
          <w:t>9.2.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Sending and receiving messages</w:t>
        </w:r>
        <w:r w:rsidR="00ED43AB">
          <w:rPr>
            <w:webHidden/>
          </w:rPr>
          <w:tab/>
        </w:r>
        <w:r>
          <w:rPr>
            <w:webHidden/>
          </w:rPr>
          <w:fldChar w:fldCharType="begin"/>
        </w:r>
        <w:r w:rsidR="00ED43AB">
          <w:rPr>
            <w:webHidden/>
          </w:rPr>
          <w:instrText xml:space="preserve"> PAGEREF _Toc339906440 \h </w:instrText>
        </w:r>
        <w:r>
          <w:rPr>
            <w:webHidden/>
          </w:rPr>
        </w:r>
        <w:r>
          <w:rPr>
            <w:webHidden/>
          </w:rPr>
          <w:fldChar w:fldCharType="separate"/>
        </w:r>
        <w:r w:rsidR="00ED43AB">
          <w:rPr>
            <w:webHidden/>
          </w:rPr>
          <w:t>85</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41" w:history="1">
        <w:r w:rsidR="00ED43AB" w:rsidRPr="00C23BD2">
          <w:rPr>
            <w:rStyle w:val="Hyperlink"/>
            <w:noProof/>
          </w:rPr>
          <w:t>9.2.1.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a message</w:t>
        </w:r>
        <w:r w:rsidR="00ED43AB">
          <w:rPr>
            <w:noProof/>
            <w:webHidden/>
          </w:rPr>
          <w:tab/>
        </w:r>
        <w:r>
          <w:rPr>
            <w:noProof/>
            <w:webHidden/>
          </w:rPr>
          <w:fldChar w:fldCharType="begin"/>
        </w:r>
        <w:r w:rsidR="00ED43AB">
          <w:rPr>
            <w:noProof/>
            <w:webHidden/>
          </w:rPr>
          <w:instrText xml:space="preserve"> PAGEREF _Toc339906441 \h </w:instrText>
        </w:r>
        <w:r>
          <w:rPr>
            <w:noProof/>
            <w:webHidden/>
          </w:rPr>
        </w:r>
        <w:r>
          <w:rPr>
            <w:noProof/>
            <w:webHidden/>
          </w:rPr>
          <w:fldChar w:fldCharType="separate"/>
        </w:r>
        <w:r w:rsidR="00ED43AB">
          <w:rPr>
            <w:noProof/>
            <w:webHidden/>
          </w:rPr>
          <w:t>85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42" w:history="1">
        <w:r w:rsidR="00ED43AB" w:rsidRPr="00C23BD2">
          <w:rPr>
            <w:rStyle w:val="Hyperlink"/>
            <w:noProof/>
          </w:rPr>
          <w:t>9.2.2.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a message synchronously</w:t>
        </w:r>
        <w:r w:rsidR="00ED43AB">
          <w:rPr>
            <w:noProof/>
            <w:webHidden/>
          </w:rPr>
          <w:tab/>
        </w:r>
        <w:r>
          <w:rPr>
            <w:noProof/>
            <w:webHidden/>
          </w:rPr>
          <w:fldChar w:fldCharType="begin"/>
        </w:r>
        <w:r w:rsidR="00ED43AB">
          <w:rPr>
            <w:noProof/>
            <w:webHidden/>
          </w:rPr>
          <w:instrText xml:space="preserve"> PAGEREF _Toc339906442 \h </w:instrText>
        </w:r>
        <w:r>
          <w:rPr>
            <w:noProof/>
            <w:webHidden/>
          </w:rPr>
        </w:r>
        <w:r>
          <w:rPr>
            <w:noProof/>
            <w:webHidden/>
          </w:rPr>
          <w:fldChar w:fldCharType="separate"/>
        </w:r>
        <w:r w:rsidR="00ED43AB">
          <w:rPr>
            <w:noProof/>
            <w:webHidden/>
          </w:rPr>
          <w:t>85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43" w:history="1">
        <w:r w:rsidR="00ED43AB" w:rsidRPr="00C23BD2">
          <w:rPr>
            <w:rStyle w:val="Hyperlink"/>
            <w:noProof/>
          </w:rPr>
          <w:t>9.2.3.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 TextMessage</w:t>
        </w:r>
        <w:r w:rsidR="00ED43AB">
          <w:rPr>
            <w:noProof/>
            <w:webHidden/>
          </w:rPr>
          <w:tab/>
        </w:r>
        <w:r>
          <w:rPr>
            <w:noProof/>
            <w:webHidden/>
          </w:rPr>
          <w:fldChar w:fldCharType="begin"/>
        </w:r>
        <w:r w:rsidR="00ED43AB">
          <w:rPr>
            <w:noProof/>
            <w:webHidden/>
          </w:rPr>
          <w:instrText xml:space="preserve"> PAGEREF _Toc339906443 \h </w:instrText>
        </w:r>
        <w:r>
          <w:rPr>
            <w:noProof/>
            <w:webHidden/>
          </w:rPr>
        </w:r>
        <w:r>
          <w:rPr>
            <w:noProof/>
            <w:webHidden/>
          </w:rPr>
          <w:fldChar w:fldCharType="separate"/>
        </w:r>
        <w:r w:rsidR="00ED43AB">
          <w:rPr>
            <w:noProof/>
            <w:webHidden/>
          </w:rPr>
          <w:t>85</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44" w:history="1">
        <w:r w:rsidR="00ED43AB" w:rsidRPr="00C23BD2">
          <w:rPr>
            <w:rStyle w:val="Hyperlink"/>
          </w:rPr>
          <w:t>9.3.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Other messaging features</w:t>
        </w:r>
        <w:r w:rsidR="00ED43AB">
          <w:rPr>
            <w:webHidden/>
          </w:rPr>
          <w:tab/>
        </w:r>
        <w:r>
          <w:rPr>
            <w:webHidden/>
          </w:rPr>
          <w:fldChar w:fldCharType="begin"/>
        </w:r>
        <w:r w:rsidR="00ED43AB">
          <w:rPr>
            <w:webHidden/>
          </w:rPr>
          <w:instrText xml:space="preserve"> PAGEREF _Toc339906444 \h </w:instrText>
        </w:r>
        <w:r>
          <w:rPr>
            <w:webHidden/>
          </w:rPr>
        </w:r>
        <w:r>
          <w:rPr>
            <w:webHidden/>
          </w:rPr>
          <w:fldChar w:fldCharType="separate"/>
        </w:r>
        <w:r w:rsidR="00ED43AB">
          <w:rPr>
            <w:webHidden/>
          </w:rPr>
          <w:t>85</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45" w:history="1">
        <w:r w:rsidR="00ED43AB" w:rsidRPr="00C23BD2">
          <w:rPr>
            <w:rStyle w:val="Hyperlink"/>
            <w:noProof/>
          </w:rPr>
          <w:t>9.3.1.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messages asynchronously</w:t>
        </w:r>
        <w:r w:rsidR="00ED43AB">
          <w:rPr>
            <w:noProof/>
            <w:webHidden/>
          </w:rPr>
          <w:tab/>
        </w:r>
        <w:r>
          <w:rPr>
            <w:noProof/>
            <w:webHidden/>
          </w:rPr>
          <w:fldChar w:fldCharType="begin"/>
        </w:r>
        <w:r w:rsidR="00ED43AB">
          <w:rPr>
            <w:noProof/>
            <w:webHidden/>
          </w:rPr>
          <w:instrText xml:space="preserve"> PAGEREF _Toc339906445 \h </w:instrText>
        </w:r>
        <w:r>
          <w:rPr>
            <w:noProof/>
            <w:webHidden/>
          </w:rPr>
        </w:r>
        <w:r>
          <w:rPr>
            <w:noProof/>
            <w:webHidden/>
          </w:rPr>
          <w:fldChar w:fldCharType="separate"/>
        </w:r>
        <w:r w:rsidR="00ED43AB">
          <w:rPr>
            <w:noProof/>
            <w:webHidden/>
          </w:rPr>
          <w:t>86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46" w:history="1">
        <w:r w:rsidR="00ED43AB" w:rsidRPr="00C23BD2">
          <w:rPr>
            <w:rStyle w:val="Hyperlink"/>
            <w:noProof/>
          </w:rPr>
          <w:t>9.3.2.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Using message selection</w:t>
        </w:r>
        <w:r w:rsidR="00ED43AB">
          <w:rPr>
            <w:noProof/>
            <w:webHidden/>
          </w:rPr>
          <w:tab/>
        </w:r>
        <w:r>
          <w:rPr>
            <w:noProof/>
            <w:webHidden/>
          </w:rPr>
          <w:fldChar w:fldCharType="begin"/>
        </w:r>
        <w:r w:rsidR="00ED43AB">
          <w:rPr>
            <w:noProof/>
            <w:webHidden/>
          </w:rPr>
          <w:instrText xml:space="preserve"> PAGEREF _Toc339906446 \h </w:instrText>
        </w:r>
        <w:r>
          <w:rPr>
            <w:noProof/>
            <w:webHidden/>
          </w:rPr>
        </w:r>
        <w:r>
          <w:rPr>
            <w:noProof/>
            <w:webHidden/>
          </w:rPr>
          <w:fldChar w:fldCharType="separate"/>
        </w:r>
        <w:r w:rsidR="00ED43AB">
          <w:rPr>
            <w:noProof/>
            <w:webHidden/>
          </w:rPr>
          <w:t>86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47" w:history="1">
        <w:r w:rsidR="00ED43AB" w:rsidRPr="00C23BD2">
          <w:rPr>
            <w:rStyle w:val="Hyperlink"/>
            <w:noProof/>
          </w:rPr>
          <w:t>9.3.3.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Using durable subscriptions</w:t>
        </w:r>
        <w:r w:rsidR="00ED43AB">
          <w:rPr>
            <w:noProof/>
            <w:webHidden/>
          </w:rPr>
          <w:tab/>
        </w:r>
        <w:r>
          <w:rPr>
            <w:noProof/>
            <w:webHidden/>
          </w:rPr>
          <w:fldChar w:fldCharType="begin"/>
        </w:r>
        <w:r w:rsidR="00ED43AB">
          <w:rPr>
            <w:noProof/>
            <w:webHidden/>
          </w:rPr>
          <w:instrText xml:space="preserve"> PAGEREF _Toc339906447 \h </w:instrText>
        </w:r>
        <w:r>
          <w:rPr>
            <w:noProof/>
            <w:webHidden/>
          </w:rPr>
        </w:r>
        <w:r>
          <w:rPr>
            <w:noProof/>
            <w:webHidden/>
          </w:rPr>
          <w:fldChar w:fldCharType="separate"/>
        </w:r>
        <w:r w:rsidR="00ED43AB">
          <w:rPr>
            <w:noProof/>
            <w:webHidden/>
          </w:rPr>
          <w:t>87</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48" w:history="1">
        <w:r w:rsidR="00ED43AB" w:rsidRPr="00C23BD2">
          <w:rPr>
            <w:rStyle w:val="Hyperlink"/>
          </w:rPr>
          <w:t>9.4.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JMS message types</w:t>
        </w:r>
        <w:r w:rsidR="00ED43AB">
          <w:rPr>
            <w:webHidden/>
          </w:rPr>
          <w:tab/>
        </w:r>
        <w:r>
          <w:rPr>
            <w:webHidden/>
          </w:rPr>
          <w:fldChar w:fldCharType="begin"/>
        </w:r>
        <w:r w:rsidR="00ED43AB">
          <w:rPr>
            <w:webHidden/>
          </w:rPr>
          <w:instrText xml:space="preserve"> PAGEREF _Toc339906448 \h </w:instrText>
        </w:r>
        <w:r>
          <w:rPr>
            <w:webHidden/>
          </w:rPr>
        </w:r>
        <w:r>
          <w:rPr>
            <w:webHidden/>
          </w:rPr>
          <w:fldChar w:fldCharType="separate"/>
        </w:r>
        <w:r w:rsidR="00ED43AB">
          <w:rPr>
            <w:webHidden/>
          </w:rPr>
          <w:t>88</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49" w:history="1">
        <w:r w:rsidR="00ED43AB" w:rsidRPr="00C23BD2">
          <w:rPr>
            <w:rStyle w:val="Hyperlink"/>
            <w:noProof/>
          </w:rPr>
          <w:t>9.4.1.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TextMessage</w:t>
        </w:r>
        <w:r w:rsidR="00ED43AB">
          <w:rPr>
            <w:noProof/>
            <w:webHidden/>
          </w:rPr>
          <w:tab/>
        </w:r>
        <w:r>
          <w:rPr>
            <w:noProof/>
            <w:webHidden/>
          </w:rPr>
          <w:fldChar w:fldCharType="begin"/>
        </w:r>
        <w:r w:rsidR="00ED43AB">
          <w:rPr>
            <w:noProof/>
            <w:webHidden/>
          </w:rPr>
          <w:instrText xml:space="preserve"> PAGEREF _Toc339906449 \h </w:instrText>
        </w:r>
        <w:r>
          <w:rPr>
            <w:noProof/>
            <w:webHidden/>
          </w:rPr>
        </w:r>
        <w:r>
          <w:rPr>
            <w:noProof/>
            <w:webHidden/>
          </w:rPr>
          <w:fldChar w:fldCharType="separate"/>
        </w:r>
        <w:r w:rsidR="00ED43AB">
          <w:rPr>
            <w:noProof/>
            <w:webHidden/>
          </w:rPr>
          <w:t>89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50" w:history="1">
        <w:r w:rsidR="00ED43AB" w:rsidRPr="00C23BD2">
          <w:rPr>
            <w:rStyle w:val="Hyperlink"/>
            <w:noProof/>
          </w:rPr>
          <w:t>9.4.2.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 TextMessage</w:t>
        </w:r>
        <w:r w:rsidR="00ED43AB">
          <w:rPr>
            <w:noProof/>
            <w:webHidden/>
          </w:rPr>
          <w:tab/>
        </w:r>
        <w:r>
          <w:rPr>
            <w:noProof/>
            <w:webHidden/>
          </w:rPr>
          <w:fldChar w:fldCharType="begin"/>
        </w:r>
        <w:r w:rsidR="00ED43AB">
          <w:rPr>
            <w:noProof/>
            <w:webHidden/>
          </w:rPr>
          <w:instrText xml:space="preserve"> PAGEREF _Toc339906450 \h </w:instrText>
        </w:r>
        <w:r>
          <w:rPr>
            <w:noProof/>
            <w:webHidden/>
          </w:rPr>
        </w:r>
        <w:r>
          <w:rPr>
            <w:noProof/>
            <w:webHidden/>
          </w:rPr>
          <w:fldChar w:fldCharType="separate"/>
        </w:r>
        <w:r w:rsidR="00ED43AB">
          <w:rPr>
            <w:noProof/>
            <w:webHidden/>
          </w:rPr>
          <w:t>89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51" w:history="1">
        <w:r w:rsidR="00ED43AB" w:rsidRPr="00C23BD2">
          <w:rPr>
            <w:rStyle w:val="Hyperlink"/>
            <w:noProof/>
          </w:rPr>
          <w:t>9.4.3.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BytesMessage</w:t>
        </w:r>
        <w:r w:rsidR="00ED43AB">
          <w:rPr>
            <w:noProof/>
            <w:webHidden/>
          </w:rPr>
          <w:tab/>
        </w:r>
        <w:r>
          <w:rPr>
            <w:noProof/>
            <w:webHidden/>
          </w:rPr>
          <w:fldChar w:fldCharType="begin"/>
        </w:r>
        <w:r w:rsidR="00ED43AB">
          <w:rPr>
            <w:noProof/>
            <w:webHidden/>
          </w:rPr>
          <w:instrText xml:space="preserve"> PAGEREF _Toc339906451 \h </w:instrText>
        </w:r>
        <w:r>
          <w:rPr>
            <w:noProof/>
            <w:webHidden/>
          </w:rPr>
        </w:r>
        <w:r>
          <w:rPr>
            <w:noProof/>
            <w:webHidden/>
          </w:rPr>
          <w:fldChar w:fldCharType="separate"/>
        </w:r>
        <w:r w:rsidR="00ED43AB">
          <w:rPr>
            <w:noProof/>
            <w:webHidden/>
          </w:rPr>
          <w:t>89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52" w:history="1">
        <w:r w:rsidR="00ED43AB" w:rsidRPr="00C23BD2">
          <w:rPr>
            <w:rStyle w:val="Hyperlink"/>
            <w:noProof/>
          </w:rPr>
          <w:t>9.4.4.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 BytesMessage</w:t>
        </w:r>
        <w:r w:rsidR="00ED43AB">
          <w:rPr>
            <w:noProof/>
            <w:webHidden/>
          </w:rPr>
          <w:tab/>
        </w:r>
        <w:r>
          <w:rPr>
            <w:noProof/>
            <w:webHidden/>
          </w:rPr>
          <w:fldChar w:fldCharType="begin"/>
        </w:r>
        <w:r w:rsidR="00ED43AB">
          <w:rPr>
            <w:noProof/>
            <w:webHidden/>
          </w:rPr>
          <w:instrText xml:space="preserve"> PAGEREF _Toc339906452 \h </w:instrText>
        </w:r>
        <w:r>
          <w:rPr>
            <w:noProof/>
            <w:webHidden/>
          </w:rPr>
        </w:r>
        <w:r>
          <w:rPr>
            <w:noProof/>
            <w:webHidden/>
          </w:rPr>
          <w:fldChar w:fldCharType="separate"/>
        </w:r>
        <w:r w:rsidR="00ED43AB">
          <w:rPr>
            <w:noProof/>
            <w:webHidden/>
          </w:rPr>
          <w:t>89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53" w:history="1">
        <w:r w:rsidR="00ED43AB" w:rsidRPr="00C23BD2">
          <w:rPr>
            <w:rStyle w:val="Hyperlink"/>
            <w:noProof/>
          </w:rPr>
          <w:t>9.4.5.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MapMessage</w:t>
        </w:r>
        <w:r w:rsidR="00ED43AB">
          <w:rPr>
            <w:noProof/>
            <w:webHidden/>
          </w:rPr>
          <w:tab/>
        </w:r>
        <w:r>
          <w:rPr>
            <w:noProof/>
            <w:webHidden/>
          </w:rPr>
          <w:fldChar w:fldCharType="begin"/>
        </w:r>
        <w:r w:rsidR="00ED43AB">
          <w:rPr>
            <w:noProof/>
            <w:webHidden/>
          </w:rPr>
          <w:instrText xml:space="preserve"> PAGEREF _Toc339906453 \h </w:instrText>
        </w:r>
        <w:r>
          <w:rPr>
            <w:noProof/>
            <w:webHidden/>
          </w:rPr>
        </w:r>
        <w:r>
          <w:rPr>
            <w:noProof/>
            <w:webHidden/>
          </w:rPr>
          <w:fldChar w:fldCharType="separate"/>
        </w:r>
        <w:r w:rsidR="00ED43AB">
          <w:rPr>
            <w:noProof/>
            <w:webHidden/>
          </w:rPr>
          <w:t>89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54" w:history="1">
        <w:r w:rsidR="00ED43AB" w:rsidRPr="00C23BD2">
          <w:rPr>
            <w:rStyle w:val="Hyperlink"/>
            <w:noProof/>
          </w:rPr>
          <w:t>9.4.6.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 MapMessage</w:t>
        </w:r>
        <w:r w:rsidR="00ED43AB">
          <w:rPr>
            <w:noProof/>
            <w:webHidden/>
          </w:rPr>
          <w:tab/>
        </w:r>
        <w:r>
          <w:rPr>
            <w:noProof/>
            <w:webHidden/>
          </w:rPr>
          <w:fldChar w:fldCharType="begin"/>
        </w:r>
        <w:r w:rsidR="00ED43AB">
          <w:rPr>
            <w:noProof/>
            <w:webHidden/>
          </w:rPr>
          <w:instrText xml:space="preserve"> PAGEREF _Toc339906454 \h </w:instrText>
        </w:r>
        <w:r>
          <w:rPr>
            <w:noProof/>
            <w:webHidden/>
          </w:rPr>
        </w:r>
        <w:r>
          <w:rPr>
            <w:noProof/>
            <w:webHidden/>
          </w:rPr>
          <w:fldChar w:fldCharType="separate"/>
        </w:r>
        <w:r w:rsidR="00ED43AB">
          <w:rPr>
            <w:noProof/>
            <w:webHidden/>
          </w:rPr>
          <w:t>90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55" w:history="1">
        <w:r w:rsidR="00ED43AB" w:rsidRPr="00C23BD2">
          <w:rPr>
            <w:rStyle w:val="Hyperlink"/>
            <w:noProof/>
          </w:rPr>
          <w:t>9.4.7.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StreamMessage</w:t>
        </w:r>
        <w:r w:rsidR="00ED43AB">
          <w:rPr>
            <w:noProof/>
            <w:webHidden/>
          </w:rPr>
          <w:tab/>
        </w:r>
        <w:r>
          <w:rPr>
            <w:noProof/>
            <w:webHidden/>
          </w:rPr>
          <w:fldChar w:fldCharType="begin"/>
        </w:r>
        <w:r w:rsidR="00ED43AB">
          <w:rPr>
            <w:noProof/>
            <w:webHidden/>
          </w:rPr>
          <w:instrText xml:space="preserve"> PAGEREF _Toc339906455 \h </w:instrText>
        </w:r>
        <w:r>
          <w:rPr>
            <w:noProof/>
            <w:webHidden/>
          </w:rPr>
        </w:r>
        <w:r>
          <w:rPr>
            <w:noProof/>
            <w:webHidden/>
          </w:rPr>
          <w:fldChar w:fldCharType="separate"/>
        </w:r>
        <w:r w:rsidR="00ED43AB">
          <w:rPr>
            <w:noProof/>
            <w:webHidden/>
          </w:rPr>
          <w:t>90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56" w:history="1">
        <w:r w:rsidR="00ED43AB" w:rsidRPr="00C23BD2">
          <w:rPr>
            <w:rStyle w:val="Hyperlink"/>
            <w:noProof/>
          </w:rPr>
          <w:t>9.4.8.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 StreamMessage</w:t>
        </w:r>
        <w:r w:rsidR="00ED43AB">
          <w:rPr>
            <w:noProof/>
            <w:webHidden/>
          </w:rPr>
          <w:tab/>
        </w:r>
        <w:r>
          <w:rPr>
            <w:noProof/>
            <w:webHidden/>
          </w:rPr>
          <w:fldChar w:fldCharType="begin"/>
        </w:r>
        <w:r w:rsidR="00ED43AB">
          <w:rPr>
            <w:noProof/>
            <w:webHidden/>
          </w:rPr>
          <w:instrText xml:space="preserve"> PAGEREF _Toc339906456 \h </w:instrText>
        </w:r>
        <w:r>
          <w:rPr>
            <w:noProof/>
            <w:webHidden/>
          </w:rPr>
        </w:r>
        <w:r>
          <w:rPr>
            <w:noProof/>
            <w:webHidden/>
          </w:rPr>
          <w:fldChar w:fldCharType="separate"/>
        </w:r>
        <w:r w:rsidR="00ED43AB">
          <w:rPr>
            <w:noProof/>
            <w:webHidden/>
          </w:rPr>
          <w:t>91</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57" w:history="1">
        <w:r w:rsidR="00ED43AB" w:rsidRPr="00C23BD2">
          <w:rPr>
            <w:rStyle w:val="Hyperlink"/>
            <w:noProof/>
          </w:rPr>
          <w:t>9.4.9.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an ObjectMessage</w:t>
        </w:r>
        <w:r w:rsidR="00ED43AB">
          <w:rPr>
            <w:noProof/>
            <w:webHidden/>
          </w:rPr>
          <w:tab/>
        </w:r>
        <w:r>
          <w:rPr>
            <w:noProof/>
            <w:webHidden/>
          </w:rPr>
          <w:fldChar w:fldCharType="begin"/>
        </w:r>
        <w:r w:rsidR="00ED43AB">
          <w:rPr>
            <w:noProof/>
            <w:webHidden/>
          </w:rPr>
          <w:instrText xml:space="preserve"> PAGEREF _Toc339906457 \h </w:instrText>
        </w:r>
        <w:r>
          <w:rPr>
            <w:noProof/>
            <w:webHidden/>
          </w:rPr>
        </w:r>
        <w:r>
          <w:rPr>
            <w:noProof/>
            <w:webHidden/>
          </w:rPr>
          <w:fldChar w:fldCharType="separate"/>
        </w:r>
        <w:r w:rsidR="00ED43AB">
          <w:rPr>
            <w:noProof/>
            <w:webHidden/>
          </w:rPr>
          <w:t>92</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58" w:history="1">
        <w:r w:rsidR="00ED43AB" w:rsidRPr="00C23BD2">
          <w:rPr>
            <w:rStyle w:val="Hyperlink"/>
            <w:noProof/>
          </w:rPr>
          <w:t>9.4.10.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Unpacking an ObjectMessage</w:t>
        </w:r>
        <w:r w:rsidR="00ED43AB">
          <w:rPr>
            <w:noProof/>
            <w:webHidden/>
          </w:rPr>
          <w:tab/>
        </w:r>
        <w:r>
          <w:rPr>
            <w:noProof/>
            <w:webHidden/>
          </w:rPr>
          <w:fldChar w:fldCharType="begin"/>
        </w:r>
        <w:r w:rsidR="00ED43AB">
          <w:rPr>
            <w:noProof/>
            <w:webHidden/>
          </w:rPr>
          <w:instrText xml:space="preserve"> PAGEREF _Toc339906458 \h </w:instrText>
        </w:r>
        <w:r>
          <w:rPr>
            <w:noProof/>
            <w:webHidden/>
          </w:rPr>
        </w:r>
        <w:r>
          <w:rPr>
            <w:noProof/>
            <w:webHidden/>
          </w:rPr>
          <w:fldChar w:fldCharType="separate"/>
        </w:r>
        <w:r w:rsidR="00ED43AB">
          <w:rPr>
            <w:noProof/>
            <w:webHidden/>
          </w:rPr>
          <w:t>92</w:t>
        </w:r>
        <w:r>
          <w:rPr>
            <w:noProof/>
            <w:webHidden/>
          </w:rPr>
          <w:fldChar w:fldCharType="end"/>
        </w:r>
      </w:hyperlink>
    </w:p>
    <w:p w:rsidR="00ED43AB" w:rsidRDefault="00D71E00">
      <w:pPr>
        <w:pStyle w:val="TOC1"/>
        <w:rPr>
          <w:rFonts w:asciiTheme="minorHAnsi" w:eastAsiaTheme="minorEastAsia" w:hAnsiTheme="minorHAnsi" w:cstheme="minorBidi"/>
          <w:b w:val="0"/>
          <w:color w:val="auto"/>
          <w:spacing w:val="0"/>
          <w:sz w:val="22"/>
          <w:szCs w:val="22"/>
          <w:lang w:val="en-GB"/>
        </w:rPr>
      </w:pPr>
      <w:hyperlink w:anchor="_Toc339906459" w:history="1">
        <w:r w:rsidR="00ED43AB" w:rsidRPr="00C23BD2">
          <w:rPr>
            <w:rStyle w:val="Hyperlink"/>
          </w:rPr>
          <w:t>10.</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Use of JMS API in Java EE applications</w:t>
        </w:r>
        <w:r w:rsidR="00ED43AB">
          <w:rPr>
            <w:webHidden/>
          </w:rPr>
          <w:tab/>
        </w:r>
        <w:r>
          <w:rPr>
            <w:webHidden/>
          </w:rPr>
          <w:fldChar w:fldCharType="begin"/>
        </w:r>
        <w:r w:rsidR="00ED43AB">
          <w:rPr>
            <w:webHidden/>
          </w:rPr>
          <w:instrText xml:space="preserve"> PAGEREF _Toc339906459 \h </w:instrText>
        </w:r>
        <w:r>
          <w:rPr>
            <w:webHidden/>
          </w:rPr>
        </w:r>
        <w:r>
          <w:rPr>
            <w:webHidden/>
          </w:rPr>
          <w:fldChar w:fldCharType="separate"/>
        </w:r>
        <w:r w:rsidR="00ED43AB">
          <w:rPr>
            <w:webHidden/>
          </w:rPr>
          <w:t>94</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60" w:history="1">
        <w:r w:rsidR="00ED43AB" w:rsidRPr="00C23BD2">
          <w:rPr>
            <w:rStyle w:val="Hyperlink"/>
          </w:rPr>
          <w:t>10.1.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Overview</w:t>
        </w:r>
        <w:r w:rsidR="00ED43AB">
          <w:rPr>
            <w:webHidden/>
          </w:rPr>
          <w:tab/>
        </w:r>
        <w:r>
          <w:rPr>
            <w:webHidden/>
          </w:rPr>
          <w:fldChar w:fldCharType="begin"/>
        </w:r>
        <w:r w:rsidR="00ED43AB">
          <w:rPr>
            <w:webHidden/>
          </w:rPr>
          <w:instrText xml:space="preserve"> PAGEREF _Toc339906460 \h </w:instrText>
        </w:r>
        <w:r>
          <w:rPr>
            <w:webHidden/>
          </w:rPr>
        </w:r>
        <w:r>
          <w:rPr>
            <w:webHidden/>
          </w:rPr>
          <w:fldChar w:fldCharType="separate"/>
        </w:r>
        <w:r w:rsidR="00ED43AB">
          <w:rPr>
            <w:webHidden/>
          </w:rPr>
          <w:t>94</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61" w:history="1">
        <w:r w:rsidR="00ED43AB" w:rsidRPr="00C23BD2">
          <w:rPr>
            <w:rStyle w:val="Hyperlink"/>
          </w:rPr>
          <w:t>10.2.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Restrictions on the use of JMS API in the Java EE web or EJB container</w:t>
        </w:r>
        <w:r w:rsidR="00ED43AB">
          <w:rPr>
            <w:webHidden/>
          </w:rPr>
          <w:tab/>
        </w:r>
        <w:r>
          <w:rPr>
            <w:webHidden/>
          </w:rPr>
          <w:fldChar w:fldCharType="begin"/>
        </w:r>
        <w:r w:rsidR="00ED43AB">
          <w:rPr>
            <w:webHidden/>
          </w:rPr>
          <w:instrText xml:space="preserve"> PAGEREF _Toc339906461 \h </w:instrText>
        </w:r>
        <w:r>
          <w:rPr>
            <w:webHidden/>
          </w:rPr>
        </w:r>
        <w:r>
          <w:rPr>
            <w:webHidden/>
          </w:rPr>
          <w:fldChar w:fldCharType="separate"/>
        </w:r>
        <w:r w:rsidR="00ED43AB">
          <w:rPr>
            <w:webHidden/>
          </w:rPr>
          <w:t>94</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62" w:history="1">
        <w:r w:rsidR="00ED43AB" w:rsidRPr="00C23BD2">
          <w:rPr>
            <w:rStyle w:val="Hyperlink"/>
          </w:rPr>
          <w:t>10.3.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Behaviour of JMS sessions in the Java EE web or EJB container</w:t>
        </w:r>
        <w:r w:rsidR="00ED43AB">
          <w:rPr>
            <w:webHidden/>
          </w:rPr>
          <w:tab/>
        </w:r>
        <w:r>
          <w:rPr>
            <w:webHidden/>
          </w:rPr>
          <w:fldChar w:fldCharType="begin"/>
        </w:r>
        <w:r w:rsidR="00ED43AB">
          <w:rPr>
            <w:webHidden/>
          </w:rPr>
          <w:instrText xml:space="preserve"> PAGEREF _Toc339906462 \h </w:instrText>
        </w:r>
        <w:r>
          <w:rPr>
            <w:webHidden/>
          </w:rPr>
        </w:r>
        <w:r>
          <w:rPr>
            <w:webHidden/>
          </w:rPr>
          <w:fldChar w:fldCharType="separate"/>
        </w:r>
        <w:r w:rsidR="00ED43AB">
          <w:rPr>
            <w:webHidden/>
          </w:rPr>
          <w:t>96</w:t>
        </w:r>
        <w:r>
          <w:rPr>
            <w:webHidden/>
          </w:rPr>
          <w:fldChar w:fldCharType="end"/>
        </w:r>
      </w:hyperlink>
    </w:p>
    <w:p w:rsidR="00ED43AB" w:rsidRDefault="00D71E00">
      <w:pPr>
        <w:pStyle w:val="TOC1"/>
        <w:rPr>
          <w:rFonts w:asciiTheme="minorHAnsi" w:eastAsiaTheme="minorEastAsia" w:hAnsiTheme="minorHAnsi" w:cstheme="minorBidi"/>
          <w:b w:val="0"/>
          <w:color w:val="auto"/>
          <w:spacing w:val="0"/>
          <w:sz w:val="22"/>
          <w:szCs w:val="22"/>
          <w:lang w:val="en-GB"/>
        </w:rPr>
      </w:pPr>
      <w:hyperlink w:anchor="_Toc339906463" w:history="1">
        <w:r w:rsidR="00ED43AB" w:rsidRPr="00C23BD2">
          <w:rPr>
            <w:rStyle w:val="Hyperlink"/>
          </w:rPr>
          <w:t>11.</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Simplified JMS API</w:t>
        </w:r>
        <w:r w:rsidR="00ED43AB">
          <w:rPr>
            <w:webHidden/>
          </w:rPr>
          <w:tab/>
        </w:r>
        <w:r>
          <w:rPr>
            <w:webHidden/>
          </w:rPr>
          <w:fldChar w:fldCharType="begin"/>
        </w:r>
        <w:r w:rsidR="00ED43AB">
          <w:rPr>
            <w:webHidden/>
          </w:rPr>
          <w:instrText xml:space="preserve"> PAGEREF _Toc339906463 \h </w:instrText>
        </w:r>
        <w:r>
          <w:rPr>
            <w:webHidden/>
          </w:rPr>
        </w:r>
        <w:r>
          <w:rPr>
            <w:webHidden/>
          </w:rPr>
          <w:fldChar w:fldCharType="separate"/>
        </w:r>
        <w:r w:rsidR="00ED43AB">
          <w:rPr>
            <w:webHidden/>
          </w:rPr>
          <w:t>99</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64" w:history="1">
        <w:r w:rsidR="00ED43AB" w:rsidRPr="00C23BD2">
          <w:rPr>
            <w:rStyle w:val="Hyperlink"/>
          </w:rPr>
          <w:t>11.1.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Goals of the simplified API</w:t>
        </w:r>
        <w:r w:rsidR="00ED43AB">
          <w:rPr>
            <w:webHidden/>
          </w:rPr>
          <w:tab/>
        </w:r>
        <w:r>
          <w:rPr>
            <w:webHidden/>
          </w:rPr>
          <w:fldChar w:fldCharType="begin"/>
        </w:r>
        <w:r w:rsidR="00ED43AB">
          <w:rPr>
            <w:webHidden/>
          </w:rPr>
          <w:instrText xml:space="preserve"> PAGEREF _Toc339906464 \h </w:instrText>
        </w:r>
        <w:r>
          <w:rPr>
            <w:webHidden/>
          </w:rPr>
        </w:r>
        <w:r>
          <w:rPr>
            <w:webHidden/>
          </w:rPr>
          <w:fldChar w:fldCharType="separate"/>
        </w:r>
        <w:r w:rsidR="00ED43AB">
          <w:rPr>
            <w:webHidden/>
          </w:rPr>
          <w:t>100</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65" w:history="1">
        <w:r w:rsidR="00ED43AB" w:rsidRPr="00C23BD2">
          <w:rPr>
            <w:rStyle w:val="Hyperlink"/>
          </w:rPr>
          <w:t>11.2.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Key features of the simplified API</w:t>
        </w:r>
        <w:r w:rsidR="00ED43AB">
          <w:rPr>
            <w:webHidden/>
          </w:rPr>
          <w:tab/>
        </w:r>
        <w:r>
          <w:rPr>
            <w:webHidden/>
          </w:rPr>
          <w:fldChar w:fldCharType="begin"/>
        </w:r>
        <w:r w:rsidR="00ED43AB">
          <w:rPr>
            <w:webHidden/>
          </w:rPr>
          <w:instrText xml:space="preserve"> PAGEREF _Toc339906465 \h </w:instrText>
        </w:r>
        <w:r>
          <w:rPr>
            <w:webHidden/>
          </w:rPr>
        </w:r>
        <w:r>
          <w:rPr>
            <w:webHidden/>
          </w:rPr>
          <w:fldChar w:fldCharType="separate"/>
        </w:r>
        <w:r w:rsidR="00ED43AB">
          <w:rPr>
            <w:webHidden/>
          </w:rPr>
          <w:t>100</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66" w:history="1">
        <w:r w:rsidR="00ED43AB" w:rsidRPr="00C23BD2">
          <w:rPr>
            <w:rStyle w:val="Hyperlink"/>
            <w:noProof/>
          </w:rPr>
          <w:t>11.2.1.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JMSContext</w:t>
        </w:r>
        <w:r w:rsidR="00ED43AB">
          <w:rPr>
            <w:noProof/>
            <w:webHidden/>
          </w:rPr>
          <w:tab/>
        </w:r>
        <w:r>
          <w:rPr>
            <w:noProof/>
            <w:webHidden/>
          </w:rPr>
          <w:fldChar w:fldCharType="begin"/>
        </w:r>
        <w:r w:rsidR="00ED43AB">
          <w:rPr>
            <w:noProof/>
            <w:webHidden/>
          </w:rPr>
          <w:instrText xml:space="preserve"> PAGEREF _Toc339906466 \h </w:instrText>
        </w:r>
        <w:r>
          <w:rPr>
            <w:noProof/>
            <w:webHidden/>
          </w:rPr>
        </w:r>
        <w:r>
          <w:rPr>
            <w:noProof/>
            <w:webHidden/>
          </w:rPr>
          <w:fldChar w:fldCharType="separate"/>
        </w:r>
        <w:r w:rsidR="00ED43AB">
          <w:rPr>
            <w:noProof/>
            <w:webHidden/>
          </w:rPr>
          <w:t>100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67" w:history="1">
        <w:r w:rsidR="00ED43AB" w:rsidRPr="00C23BD2">
          <w:rPr>
            <w:rStyle w:val="Hyperlink"/>
            <w:noProof/>
          </w:rPr>
          <w:t>11.2.2.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Static constants for session mode</w:t>
        </w:r>
        <w:r w:rsidR="00ED43AB">
          <w:rPr>
            <w:noProof/>
            <w:webHidden/>
          </w:rPr>
          <w:tab/>
        </w:r>
        <w:r>
          <w:rPr>
            <w:noProof/>
            <w:webHidden/>
          </w:rPr>
          <w:fldChar w:fldCharType="begin"/>
        </w:r>
        <w:r w:rsidR="00ED43AB">
          <w:rPr>
            <w:noProof/>
            <w:webHidden/>
          </w:rPr>
          <w:instrText xml:space="preserve"> PAGEREF _Toc339906467 \h </w:instrText>
        </w:r>
        <w:r>
          <w:rPr>
            <w:noProof/>
            <w:webHidden/>
          </w:rPr>
        </w:r>
        <w:r>
          <w:rPr>
            <w:noProof/>
            <w:webHidden/>
          </w:rPr>
          <w:fldChar w:fldCharType="separate"/>
        </w:r>
        <w:r w:rsidR="00ED43AB">
          <w:rPr>
            <w:noProof/>
            <w:webHidden/>
          </w:rPr>
          <w:t>102</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68" w:history="1">
        <w:r w:rsidR="00ED43AB" w:rsidRPr="00C23BD2">
          <w:rPr>
            <w:rStyle w:val="Hyperlink"/>
            <w:noProof/>
          </w:rPr>
          <w:t>11.2.3.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messages</w:t>
        </w:r>
        <w:r w:rsidR="00ED43AB">
          <w:rPr>
            <w:noProof/>
            <w:webHidden/>
          </w:rPr>
          <w:tab/>
        </w:r>
        <w:r>
          <w:rPr>
            <w:noProof/>
            <w:webHidden/>
          </w:rPr>
          <w:fldChar w:fldCharType="begin"/>
        </w:r>
        <w:r w:rsidR="00ED43AB">
          <w:rPr>
            <w:noProof/>
            <w:webHidden/>
          </w:rPr>
          <w:instrText xml:space="preserve"> PAGEREF _Toc339906468 \h </w:instrText>
        </w:r>
        <w:r>
          <w:rPr>
            <w:noProof/>
            <w:webHidden/>
          </w:rPr>
        </w:r>
        <w:r>
          <w:rPr>
            <w:noProof/>
            <w:webHidden/>
          </w:rPr>
          <w:fldChar w:fldCharType="separate"/>
        </w:r>
        <w:r w:rsidR="00ED43AB">
          <w:rPr>
            <w:noProof/>
            <w:webHidden/>
          </w:rPr>
          <w:t>102</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69" w:history="1">
        <w:r w:rsidR="00ED43AB" w:rsidRPr="00C23BD2">
          <w:rPr>
            <w:rStyle w:val="Hyperlink"/>
            <w:noProof/>
          </w:rPr>
          <w:t>11.2.4.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messages</w:t>
        </w:r>
        <w:r w:rsidR="00ED43AB">
          <w:rPr>
            <w:noProof/>
            <w:webHidden/>
          </w:rPr>
          <w:tab/>
        </w:r>
        <w:r>
          <w:rPr>
            <w:noProof/>
            <w:webHidden/>
          </w:rPr>
          <w:fldChar w:fldCharType="begin"/>
        </w:r>
        <w:r w:rsidR="00ED43AB">
          <w:rPr>
            <w:noProof/>
            <w:webHidden/>
          </w:rPr>
          <w:instrText xml:space="preserve"> PAGEREF _Toc339906469 \h </w:instrText>
        </w:r>
        <w:r>
          <w:rPr>
            <w:noProof/>
            <w:webHidden/>
          </w:rPr>
        </w:r>
        <w:r>
          <w:rPr>
            <w:noProof/>
            <w:webHidden/>
          </w:rPr>
          <w:fldChar w:fldCharType="separate"/>
        </w:r>
        <w:r w:rsidR="00ED43AB">
          <w:rPr>
            <w:noProof/>
            <w:webHidden/>
          </w:rPr>
          <w:t>102</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70" w:history="1">
        <w:r w:rsidR="00ED43AB" w:rsidRPr="00C23BD2">
          <w:rPr>
            <w:rStyle w:val="Hyperlink"/>
            <w:noProof/>
          </w:rPr>
          <w:t>11.2.5.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Consuming messages</w:t>
        </w:r>
        <w:r w:rsidR="00ED43AB">
          <w:rPr>
            <w:noProof/>
            <w:webHidden/>
          </w:rPr>
          <w:tab/>
        </w:r>
        <w:r>
          <w:rPr>
            <w:noProof/>
            <w:webHidden/>
          </w:rPr>
          <w:fldChar w:fldCharType="begin"/>
        </w:r>
        <w:r w:rsidR="00ED43AB">
          <w:rPr>
            <w:noProof/>
            <w:webHidden/>
          </w:rPr>
          <w:instrText xml:space="preserve"> PAGEREF _Toc339906470 \h </w:instrText>
        </w:r>
        <w:r>
          <w:rPr>
            <w:noProof/>
            <w:webHidden/>
          </w:rPr>
        </w:r>
        <w:r>
          <w:rPr>
            <w:noProof/>
            <w:webHidden/>
          </w:rPr>
          <w:fldChar w:fldCharType="separate"/>
        </w:r>
        <w:r w:rsidR="00ED43AB">
          <w:rPr>
            <w:noProof/>
            <w:webHidden/>
          </w:rPr>
          <w:t>104</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71" w:history="1">
        <w:r w:rsidR="00ED43AB" w:rsidRPr="00C23BD2">
          <w:rPr>
            <w:rStyle w:val="Hyperlink"/>
            <w:noProof/>
          </w:rPr>
          <w:t>11.2.6.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Closing the JMSContext</w:t>
        </w:r>
        <w:r w:rsidR="00ED43AB">
          <w:rPr>
            <w:noProof/>
            <w:webHidden/>
          </w:rPr>
          <w:tab/>
        </w:r>
        <w:r>
          <w:rPr>
            <w:noProof/>
            <w:webHidden/>
          </w:rPr>
          <w:fldChar w:fldCharType="begin"/>
        </w:r>
        <w:r w:rsidR="00ED43AB">
          <w:rPr>
            <w:noProof/>
            <w:webHidden/>
          </w:rPr>
          <w:instrText xml:space="preserve"> PAGEREF _Toc339906471 \h </w:instrText>
        </w:r>
        <w:r>
          <w:rPr>
            <w:noProof/>
            <w:webHidden/>
          </w:rPr>
        </w:r>
        <w:r>
          <w:rPr>
            <w:noProof/>
            <w:webHidden/>
          </w:rPr>
          <w:fldChar w:fldCharType="separate"/>
        </w:r>
        <w:r w:rsidR="00ED43AB">
          <w:rPr>
            <w:noProof/>
            <w:webHidden/>
          </w:rPr>
          <w:t>106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72" w:history="1">
        <w:r w:rsidR="00ED43AB" w:rsidRPr="00C23BD2">
          <w:rPr>
            <w:rStyle w:val="Hyperlink"/>
            <w:noProof/>
          </w:rPr>
          <w:t>11.2.7.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Automatic start of message delivery</w:t>
        </w:r>
        <w:r w:rsidR="00ED43AB">
          <w:rPr>
            <w:noProof/>
            <w:webHidden/>
          </w:rPr>
          <w:tab/>
        </w:r>
        <w:r>
          <w:rPr>
            <w:noProof/>
            <w:webHidden/>
          </w:rPr>
          <w:fldChar w:fldCharType="begin"/>
        </w:r>
        <w:r w:rsidR="00ED43AB">
          <w:rPr>
            <w:noProof/>
            <w:webHidden/>
          </w:rPr>
          <w:instrText xml:space="preserve"> PAGEREF _Toc339906472 \h </w:instrText>
        </w:r>
        <w:r>
          <w:rPr>
            <w:noProof/>
            <w:webHidden/>
          </w:rPr>
        </w:r>
        <w:r>
          <w:rPr>
            <w:noProof/>
            <w:webHidden/>
          </w:rPr>
          <w:fldChar w:fldCharType="separate"/>
        </w:r>
        <w:r w:rsidR="00ED43AB">
          <w:rPr>
            <w:noProof/>
            <w:webHidden/>
          </w:rPr>
          <w:t>107</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73" w:history="1">
        <w:r w:rsidR="00ED43AB" w:rsidRPr="00C23BD2">
          <w:rPr>
            <w:rStyle w:val="Hyperlink"/>
            <w:noProof/>
          </w:rPr>
          <w:t>11.2.8.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Threading restrictions on a JMSContext</w:t>
        </w:r>
        <w:r w:rsidR="00ED43AB">
          <w:rPr>
            <w:noProof/>
            <w:webHidden/>
          </w:rPr>
          <w:tab/>
        </w:r>
        <w:r>
          <w:rPr>
            <w:noProof/>
            <w:webHidden/>
          </w:rPr>
          <w:fldChar w:fldCharType="begin"/>
        </w:r>
        <w:r w:rsidR="00ED43AB">
          <w:rPr>
            <w:noProof/>
            <w:webHidden/>
          </w:rPr>
          <w:instrText xml:space="preserve"> PAGEREF _Toc339906473 \h </w:instrText>
        </w:r>
        <w:r>
          <w:rPr>
            <w:noProof/>
            <w:webHidden/>
          </w:rPr>
        </w:r>
        <w:r>
          <w:rPr>
            <w:noProof/>
            <w:webHidden/>
          </w:rPr>
          <w:fldChar w:fldCharType="separate"/>
        </w:r>
        <w:r w:rsidR="00ED43AB">
          <w:rPr>
            <w:noProof/>
            <w:webHidden/>
          </w:rPr>
          <w:t>107</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74" w:history="1">
        <w:r w:rsidR="00ED43AB" w:rsidRPr="00C23BD2">
          <w:rPr>
            <w:rStyle w:val="Hyperlink"/>
            <w:noProof/>
          </w:rPr>
          <w:t>11.2.9.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Exceptions</w:t>
        </w:r>
        <w:r w:rsidR="00ED43AB">
          <w:rPr>
            <w:noProof/>
            <w:webHidden/>
          </w:rPr>
          <w:tab/>
        </w:r>
        <w:r>
          <w:rPr>
            <w:noProof/>
            <w:webHidden/>
          </w:rPr>
          <w:fldChar w:fldCharType="begin"/>
        </w:r>
        <w:r w:rsidR="00ED43AB">
          <w:rPr>
            <w:noProof/>
            <w:webHidden/>
          </w:rPr>
          <w:instrText xml:space="preserve"> PAGEREF _Toc339906474 \h </w:instrText>
        </w:r>
        <w:r>
          <w:rPr>
            <w:noProof/>
            <w:webHidden/>
          </w:rPr>
        </w:r>
        <w:r>
          <w:rPr>
            <w:noProof/>
            <w:webHidden/>
          </w:rPr>
          <w:fldChar w:fldCharType="separate"/>
        </w:r>
        <w:r w:rsidR="00ED43AB">
          <w:rPr>
            <w:noProof/>
            <w:webHidden/>
          </w:rPr>
          <w:t>108</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75" w:history="1">
        <w:r w:rsidR="00ED43AB" w:rsidRPr="00C23BD2">
          <w:rPr>
            <w:rStyle w:val="Hyperlink"/>
          </w:rPr>
          <w:t>11.3.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Injection of JMSContext objects</w:t>
        </w:r>
        <w:r w:rsidR="00ED43AB">
          <w:rPr>
            <w:webHidden/>
          </w:rPr>
          <w:tab/>
        </w:r>
        <w:r>
          <w:rPr>
            <w:webHidden/>
          </w:rPr>
          <w:fldChar w:fldCharType="begin"/>
        </w:r>
        <w:r w:rsidR="00ED43AB">
          <w:rPr>
            <w:webHidden/>
          </w:rPr>
          <w:instrText xml:space="preserve"> PAGEREF _Toc339906475 \h </w:instrText>
        </w:r>
        <w:r>
          <w:rPr>
            <w:webHidden/>
          </w:rPr>
        </w:r>
        <w:r>
          <w:rPr>
            <w:webHidden/>
          </w:rPr>
          <w:fldChar w:fldCharType="separate"/>
        </w:r>
        <w:r w:rsidR="00ED43AB">
          <w:rPr>
            <w:webHidden/>
          </w:rPr>
          <w:t>108</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76" w:history="1">
        <w:r w:rsidR="00ED43AB" w:rsidRPr="00C23BD2">
          <w:rPr>
            <w:rStyle w:val="Hyperlink"/>
            <w:noProof/>
          </w:rPr>
          <w:t>11.3.1.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Support for injection</w:t>
        </w:r>
        <w:r w:rsidR="00ED43AB">
          <w:rPr>
            <w:noProof/>
            <w:webHidden/>
          </w:rPr>
          <w:tab/>
        </w:r>
        <w:r>
          <w:rPr>
            <w:noProof/>
            <w:webHidden/>
          </w:rPr>
          <w:fldChar w:fldCharType="begin"/>
        </w:r>
        <w:r w:rsidR="00ED43AB">
          <w:rPr>
            <w:noProof/>
            <w:webHidden/>
          </w:rPr>
          <w:instrText xml:space="preserve"> PAGEREF _Toc339906476 \h </w:instrText>
        </w:r>
        <w:r>
          <w:rPr>
            <w:noProof/>
            <w:webHidden/>
          </w:rPr>
        </w:r>
        <w:r>
          <w:rPr>
            <w:noProof/>
            <w:webHidden/>
          </w:rPr>
          <w:fldChar w:fldCharType="separate"/>
        </w:r>
        <w:r w:rsidR="00ED43AB">
          <w:rPr>
            <w:noProof/>
            <w:webHidden/>
          </w:rPr>
          <w:t>108</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77" w:history="1">
        <w:r w:rsidR="00ED43AB" w:rsidRPr="00C23BD2">
          <w:rPr>
            <w:rStyle w:val="Hyperlink"/>
            <w:noProof/>
          </w:rPr>
          <w:t>11.3.2.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Container-managed and application-managed JMSContexts</w:t>
        </w:r>
        <w:r w:rsidR="00ED43AB">
          <w:rPr>
            <w:noProof/>
            <w:webHidden/>
          </w:rPr>
          <w:tab/>
        </w:r>
        <w:r>
          <w:rPr>
            <w:noProof/>
            <w:webHidden/>
          </w:rPr>
          <w:fldChar w:fldCharType="begin"/>
        </w:r>
        <w:r w:rsidR="00ED43AB">
          <w:rPr>
            <w:noProof/>
            <w:webHidden/>
          </w:rPr>
          <w:instrText xml:space="preserve"> PAGEREF _Toc339906477 \h </w:instrText>
        </w:r>
        <w:r>
          <w:rPr>
            <w:noProof/>
            <w:webHidden/>
          </w:rPr>
        </w:r>
        <w:r>
          <w:rPr>
            <w:noProof/>
            <w:webHidden/>
          </w:rPr>
          <w:fldChar w:fldCharType="separate"/>
        </w:r>
        <w:r w:rsidR="00ED43AB">
          <w:rPr>
            <w:noProof/>
            <w:webHidden/>
          </w:rPr>
          <w:t>108</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78" w:history="1">
        <w:r w:rsidR="00ED43AB" w:rsidRPr="00C23BD2">
          <w:rPr>
            <w:rStyle w:val="Hyperlink"/>
            <w:noProof/>
          </w:rPr>
          <w:t>11.3.3.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Injection syntax</w:t>
        </w:r>
        <w:r w:rsidR="00ED43AB">
          <w:rPr>
            <w:noProof/>
            <w:webHidden/>
          </w:rPr>
          <w:tab/>
        </w:r>
        <w:r>
          <w:rPr>
            <w:noProof/>
            <w:webHidden/>
          </w:rPr>
          <w:fldChar w:fldCharType="begin"/>
        </w:r>
        <w:r w:rsidR="00ED43AB">
          <w:rPr>
            <w:noProof/>
            <w:webHidden/>
          </w:rPr>
          <w:instrText xml:space="preserve"> PAGEREF _Toc339906478 \h </w:instrText>
        </w:r>
        <w:r>
          <w:rPr>
            <w:noProof/>
            <w:webHidden/>
          </w:rPr>
        </w:r>
        <w:r>
          <w:rPr>
            <w:noProof/>
            <w:webHidden/>
          </w:rPr>
          <w:fldChar w:fldCharType="separate"/>
        </w:r>
        <w:r w:rsidR="00ED43AB">
          <w:rPr>
            <w:noProof/>
            <w:webHidden/>
          </w:rPr>
          <w:t>109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79" w:history="1">
        <w:r w:rsidR="00ED43AB" w:rsidRPr="00C23BD2">
          <w:rPr>
            <w:rStyle w:val="Hyperlink"/>
            <w:noProof/>
          </w:rPr>
          <w:t>11.3.4.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Scope of injected JMSContext objects</w:t>
        </w:r>
        <w:r w:rsidR="00ED43AB">
          <w:rPr>
            <w:noProof/>
            <w:webHidden/>
          </w:rPr>
          <w:tab/>
        </w:r>
        <w:r>
          <w:rPr>
            <w:noProof/>
            <w:webHidden/>
          </w:rPr>
          <w:fldChar w:fldCharType="begin"/>
        </w:r>
        <w:r w:rsidR="00ED43AB">
          <w:rPr>
            <w:noProof/>
            <w:webHidden/>
          </w:rPr>
          <w:instrText xml:space="preserve"> PAGEREF _Toc339906479 \h </w:instrText>
        </w:r>
        <w:r>
          <w:rPr>
            <w:noProof/>
            <w:webHidden/>
          </w:rPr>
        </w:r>
        <w:r>
          <w:rPr>
            <w:noProof/>
            <w:webHidden/>
          </w:rPr>
          <w:fldChar w:fldCharType="separate"/>
        </w:r>
        <w:r w:rsidR="00ED43AB">
          <w:rPr>
            <w:noProof/>
            <w:webHidden/>
          </w:rPr>
          <w:t>110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80" w:history="1">
        <w:r w:rsidR="00ED43AB" w:rsidRPr="00C23BD2">
          <w:rPr>
            <w:rStyle w:val="Hyperlink"/>
            <w:noProof/>
          </w:rPr>
          <w:t>11.3.5.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Restrictions on use of injected JMSContext objects</w:t>
        </w:r>
        <w:r w:rsidR="00ED43AB">
          <w:rPr>
            <w:noProof/>
            <w:webHidden/>
          </w:rPr>
          <w:tab/>
        </w:r>
        <w:r>
          <w:rPr>
            <w:noProof/>
            <w:webHidden/>
          </w:rPr>
          <w:fldChar w:fldCharType="begin"/>
        </w:r>
        <w:r w:rsidR="00ED43AB">
          <w:rPr>
            <w:noProof/>
            <w:webHidden/>
          </w:rPr>
          <w:instrText xml:space="preserve"> PAGEREF _Toc339906480 \h </w:instrText>
        </w:r>
        <w:r>
          <w:rPr>
            <w:noProof/>
            <w:webHidden/>
          </w:rPr>
        </w:r>
        <w:r>
          <w:rPr>
            <w:noProof/>
            <w:webHidden/>
          </w:rPr>
          <w:fldChar w:fldCharType="separate"/>
        </w:r>
        <w:r w:rsidR="00ED43AB">
          <w:rPr>
            <w:noProof/>
            <w:webHidden/>
          </w:rPr>
          <w:t>111</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81" w:history="1">
        <w:r w:rsidR="00ED43AB" w:rsidRPr="00C23BD2">
          <w:rPr>
            <w:rStyle w:val="Hyperlink"/>
          </w:rPr>
          <w:t>11.4.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Examples using the simplified API</w:t>
        </w:r>
        <w:r w:rsidR="00ED43AB">
          <w:rPr>
            <w:webHidden/>
          </w:rPr>
          <w:tab/>
        </w:r>
        <w:r>
          <w:rPr>
            <w:webHidden/>
          </w:rPr>
          <w:fldChar w:fldCharType="begin"/>
        </w:r>
        <w:r w:rsidR="00ED43AB">
          <w:rPr>
            <w:webHidden/>
          </w:rPr>
          <w:instrText xml:space="preserve"> PAGEREF _Toc339906481 \h </w:instrText>
        </w:r>
        <w:r>
          <w:rPr>
            <w:webHidden/>
          </w:rPr>
        </w:r>
        <w:r>
          <w:rPr>
            <w:webHidden/>
          </w:rPr>
          <w:fldChar w:fldCharType="separate"/>
        </w:r>
        <w:r w:rsidR="00ED43AB">
          <w:rPr>
            <w:webHidden/>
          </w:rPr>
          <w:t>111</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82" w:history="1">
        <w:r w:rsidR="00ED43AB" w:rsidRPr="00C23BD2">
          <w:rPr>
            <w:rStyle w:val="Hyperlink"/>
            <w:noProof/>
          </w:rPr>
          <w:t>11.4.1.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a message (Java EE)</w:t>
        </w:r>
        <w:r w:rsidR="00ED43AB">
          <w:rPr>
            <w:noProof/>
            <w:webHidden/>
          </w:rPr>
          <w:tab/>
        </w:r>
        <w:r>
          <w:rPr>
            <w:noProof/>
            <w:webHidden/>
          </w:rPr>
          <w:fldChar w:fldCharType="begin"/>
        </w:r>
        <w:r w:rsidR="00ED43AB">
          <w:rPr>
            <w:noProof/>
            <w:webHidden/>
          </w:rPr>
          <w:instrText xml:space="preserve"> PAGEREF _Toc339906482 \h </w:instrText>
        </w:r>
        <w:r>
          <w:rPr>
            <w:noProof/>
            <w:webHidden/>
          </w:rPr>
        </w:r>
        <w:r>
          <w:rPr>
            <w:noProof/>
            <w:webHidden/>
          </w:rPr>
          <w:fldChar w:fldCharType="separate"/>
        </w:r>
        <w:r w:rsidR="00ED43AB">
          <w:rPr>
            <w:noProof/>
            <w:webHidden/>
          </w:rPr>
          <w:t>111</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83" w:history="1">
        <w:r w:rsidR="00ED43AB" w:rsidRPr="00C23BD2">
          <w:rPr>
            <w:rStyle w:val="Hyperlink"/>
            <w:noProof/>
          </w:rPr>
          <w:t>11.4.2.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a message (Java SE)</w:t>
        </w:r>
        <w:r w:rsidR="00ED43AB">
          <w:rPr>
            <w:noProof/>
            <w:webHidden/>
          </w:rPr>
          <w:tab/>
        </w:r>
        <w:r>
          <w:rPr>
            <w:noProof/>
            <w:webHidden/>
          </w:rPr>
          <w:fldChar w:fldCharType="begin"/>
        </w:r>
        <w:r w:rsidR="00ED43AB">
          <w:rPr>
            <w:noProof/>
            <w:webHidden/>
          </w:rPr>
          <w:instrText xml:space="preserve"> PAGEREF _Toc339906483 \h </w:instrText>
        </w:r>
        <w:r>
          <w:rPr>
            <w:noProof/>
            <w:webHidden/>
          </w:rPr>
        </w:r>
        <w:r>
          <w:rPr>
            <w:noProof/>
            <w:webHidden/>
          </w:rPr>
          <w:fldChar w:fldCharType="separate"/>
        </w:r>
        <w:r w:rsidR="00ED43AB">
          <w:rPr>
            <w:noProof/>
            <w:webHidden/>
          </w:rPr>
          <w:t>112</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84" w:history="1">
        <w:r w:rsidR="00ED43AB" w:rsidRPr="00C23BD2">
          <w:rPr>
            <w:rStyle w:val="Hyperlink"/>
            <w:noProof/>
          </w:rPr>
          <w:t>11.4.3.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a message with properties (Java SE)</w:t>
        </w:r>
        <w:r w:rsidR="00ED43AB">
          <w:rPr>
            <w:noProof/>
            <w:webHidden/>
          </w:rPr>
          <w:tab/>
        </w:r>
        <w:r>
          <w:rPr>
            <w:noProof/>
            <w:webHidden/>
          </w:rPr>
          <w:fldChar w:fldCharType="begin"/>
        </w:r>
        <w:r w:rsidR="00ED43AB">
          <w:rPr>
            <w:noProof/>
            <w:webHidden/>
          </w:rPr>
          <w:instrText xml:space="preserve"> PAGEREF _Toc339906484 \h </w:instrText>
        </w:r>
        <w:r>
          <w:rPr>
            <w:noProof/>
            <w:webHidden/>
          </w:rPr>
        </w:r>
        <w:r>
          <w:rPr>
            <w:noProof/>
            <w:webHidden/>
          </w:rPr>
          <w:fldChar w:fldCharType="separate"/>
        </w:r>
        <w:r w:rsidR="00ED43AB">
          <w:rPr>
            <w:noProof/>
            <w:webHidden/>
          </w:rPr>
          <w:t>113</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85" w:history="1">
        <w:r w:rsidR="00ED43AB" w:rsidRPr="00C23BD2">
          <w:rPr>
            <w:rStyle w:val="Hyperlink"/>
            <w:noProof/>
          </w:rPr>
          <w:t>11.4.4.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a message synchronously (Java EE)</w:t>
        </w:r>
        <w:r w:rsidR="00ED43AB">
          <w:rPr>
            <w:noProof/>
            <w:webHidden/>
          </w:rPr>
          <w:tab/>
        </w:r>
        <w:r>
          <w:rPr>
            <w:noProof/>
            <w:webHidden/>
          </w:rPr>
          <w:fldChar w:fldCharType="begin"/>
        </w:r>
        <w:r w:rsidR="00ED43AB">
          <w:rPr>
            <w:noProof/>
            <w:webHidden/>
          </w:rPr>
          <w:instrText xml:space="preserve"> PAGEREF _Toc339906485 \h </w:instrText>
        </w:r>
        <w:r>
          <w:rPr>
            <w:noProof/>
            <w:webHidden/>
          </w:rPr>
        </w:r>
        <w:r>
          <w:rPr>
            <w:noProof/>
            <w:webHidden/>
          </w:rPr>
          <w:fldChar w:fldCharType="separate"/>
        </w:r>
        <w:r w:rsidR="00ED43AB">
          <w:rPr>
            <w:noProof/>
            <w:webHidden/>
          </w:rPr>
          <w:t>114</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86" w:history="1">
        <w:r w:rsidR="00ED43AB" w:rsidRPr="00C23BD2">
          <w:rPr>
            <w:rStyle w:val="Hyperlink"/>
            <w:noProof/>
          </w:rPr>
          <w:t>11.4.5.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a message synchronously (Java SE)</w:t>
        </w:r>
        <w:r w:rsidR="00ED43AB">
          <w:rPr>
            <w:noProof/>
            <w:webHidden/>
          </w:rPr>
          <w:tab/>
        </w:r>
        <w:r>
          <w:rPr>
            <w:noProof/>
            <w:webHidden/>
          </w:rPr>
          <w:fldChar w:fldCharType="begin"/>
        </w:r>
        <w:r w:rsidR="00ED43AB">
          <w:rPr>
            <w:noProof/>
            <w:webHidden/>
          </w:rPr>
          <w:instrText xml:space="preserve"> PAGEREF _Toc339906486 \h </w:instrText>
        </w:r>
        <w:r>
          <w:rPr>
            <w:noProof/>
            <w:webHidden/>
          </w:rPr>
        </w:r>
        <w:r>
          <w:rPr>
            <w:noProof/>
            <w:webHidden/>
          </w:rPr>
          <w:fldChar w:fldCharType="separate"/>
        </w:r>
        <w:r w:rsidR="00ED43AB">
          <w:rPr>
            <w:noProof/>
            <w:webHidden/>
          </w:rPr>
          <w:t>116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87" w:history="1">
        <w:r w:rsidR="00ED43AB" w:rsidRPr="00C23BD2">
          <w:rPr>
            <w:rStyle w:val="Hyperlink"/>
            <w:noProof/>
          </w:rPr>
          <w:t>11.4.6.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a message synchronously from a durable subscription (Java EE)</w:t>
        </w:r>
        <w:r w:rsidR="00ED43AB">
          <w:rPr>
            <w:noProof/>
            <w:webHidden/>
          </w:rPr>
          <w:tab/>
        </w:r>
        <w:r>
          <w:rPr>
            <w:noProof/>
            <w:webHidden/>
          </w:rPr>
          <w:fldChar w:fldCharType="begin"/>
        </w:r>
        <w:r w:rsidR="00ED43AB">
          <w:rPr>
            <w:noProof/>
            <w:webHidden/>
          </w:rPr>
          <w:instrText xml:space="preserve"> PAGEREF _Toc339906487 \h </w:instrText>
        </w:r>
        <w:r>
          <w:rPr>
            <w:noProof/>
            <w:webHidden/>
          </w:rPr>
        </w:r>
        <w:r>
          <w:rPr>
            <w:noProof/>
            <w:webHidden/>
          </w:rPr>
          <w:fldChar w:fldCharType="separate"/>
        </w:r>
        <w:r w:rsidR="00ED43AB">
          <w:rPr>
            <w:noProof/>
            <w:webHidden/>
          </w:rPr>
          <w:t>117</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88" w:history="1">
        <w:r w:rsidR="00ED43AB" w:rsidRPr="00C23BD2">
          <w:rPr>
            <w:rStyle w:val="Hyperlink"/>
            <w:noProof/>
          </w:rPr>
          <w:t>11.4.7.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messages asynchronously (Java SE)</w:t>
        </w:r>
        <w:r w:rsidR="00ED43AB">
          <w:rPr>
            <w:noProof/>
            <w:webHidden/>
          </w:rPr>
          <w:tab/>
        </w:r>
        <w:r>
          <w:rPr>
            <w:noProof/>
            <w:webHidden/>
          </w:rPr>
          <w:fldChar w:fldCharType="begin"/>
        </w:r>
        <w:r w:rsidR="00ED43AB">
          <w:rPr>
            <w:noProof/>
            <w:webHidden/>
          </w:rPr>
          <w:instrText xml:space="preserve"> PAGEREF _Toc339906488 \h </w:instrText>
        </w:r>
        <w:r>
          <w:rPr>
            <w:noProof/>
            <w:webHidden/>
          </w:rPr>
        </w:r>
        <w:r>
          <w:rPr>
            <w:noProof/>
            <w:webHidden/>
          </w:rPr>
          <w:fldChar w:fldCharType="separate"/>
        </w:r>
        <w:r w:rsidR="00ED43AB">
          <w:rPr>
            <w:noProof/>
            <w:webHidden/>
          </w:rPr>
          <w:t>118</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89" w:history="1">
        <w:r w:rsidR="00ED43AB" w:rsidRPr="00C23BD2">
          <w:rPr>
            <w:rStyle w:val="Hyperlink"/>
            <w:noProof/>
          </w:rPr>
          <w:t>11.4.8.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a message asynchronously from a durable subscription (Java SE)</w:t>
        </w:r>
        <w:r w:rsidR="00ED43AB">
          <w:rPr>
            <w:noProof/>
            <w:webHidden/>
          </w:rPr>
          <w:tab/>
        </w:r>
        <w:r>
          <w:rPr>
            <w:noProof/>
            <w:webHidden/>
          </w:rPr>
          <w:fldChar w:fldCharType="begin"/>
        </w:r>
        <w:r w:rsidR="00ED43AB">
          <w:rPr>
            <w:noProof/>
            <w:webHidden/>
          </w:rPr>
          <w:instrText xml:space="preserve"> PAGEREF _Toc339906489 \h </w:instrText>
        </w:r>
        <w:r>
          <w:rPr>
            <w:noProof/>
            <w:webHidden/>
          </w:rPr>
        </w:r>
        <w:r>
          <w:rPr>
            <w:noProof/>
            <w:webHidden/>
          </w:rPr>
          <w:fldChar w:fldCharType="separate"/>
        </w:r>
        <w:r w:rsidR="00ED43AB">
          <w:rPr>
            <w:noProof/>
            <w:webHidden/>
          </w:rPr>
          <w:t>119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90" w:history="1">
        <w:r w:rsidR="00ED43AB" w:rsidRPr="00C23BD2">
          <w:rPr>
            <w:rStyle w:val="Hyperlink"/>
            <w:noProof/>
          </w:rPr>
          <w:t>11.4.9.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messages in multiple threads (Java SE)</w:t>
        </w:r>
        <w:r w:rsidR="00ED43AB">
          <w:rPr>
            <w:noProof/>
            <w:webHidden/>
          </w:rPr>
          <w:tab/>
        </w:r>
        <w:r>
          <w:rPr>
            <w:noProof/>
            <w:webHidden/>
          </w:rPr>
          <w:fldChar w:fldCharType="begin"/>
        </w:r>
        <w:r w:rsidR="00ED43AB">
          <w:rPr>
            <w:noProof/>
            <w:webHidden/>
          </w:rPr>
          <w:instrText xml:space="preserve"> PAGEREF _Toc339906490 \h </w:instrText>
        </w:r>
        <w:r>
          <w:rPr>
            <w:noProof/>
            <w:webHidden/>
          </w:rPr>
        </w:r>
        <w:r>
          <w:rPr>
            <w:noProof/>
            <w:webHidden/>
          </w:rPr>
          <w:fldChar w:fldCharType="separate"/>
        </w:r>
        <w:r w:rsidR="00ED43AB">
          <w:rPr>
            <w:noProof/>
            <w:webHidden/>
          </w:rPr>
          <w:t>120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91" w:history="1">
        <w:r w:rsidR="00ED43AB" w:rsidRPr="00C23BD2">
          <w:rPr>
            <w:rStyle w:val="Hyperlink"/>
            <w:noProof/>
          </w:rPr>
          <w:t>11.4.10.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Receiving synchronously and sending a message in the same local transaction (Java SE)</w:t>
        </w:r>
        <w:r w:rsidR="00ED43AB">
          <w:rPr>
            <w:noProof/>
            <w:webHidden/>
          </w:rPr>
          <w:tab/>
        </w:r>
        <w:r>
          <w:rPr>
            <w:noProof/>
            <w:webHidden/>
          </w:rPr>
          <w:fldChar w:fldCharType="begin"/>
        </w:r>
        <w:r w:rsidR="00ED43AB">
          <w:rPr>
            <w:noProof/>
            <w:webHidden/>
          </w:rPr>
          <w:instrText xml:space="preserve"> PAGEREF _Toc339906491 \h </w:instrText>
        </w:r>
        <w:r>
          <w:rPr>
            <w:noProof/>
            <w:webHidden/>
          </w:rPr>
        </w:r>
        <w:r>
          <w:rPr>
            <w:noProof/>
            <w:webHidden/>
          </w:rPr>
          <w:fldChar w:fldCharType="separate"/>
        </w:r>
        <w:r w:rsidR="00ED43AB">
          <w:rPr>
            <w:noProof/>
            <w:webHidden/>
          </w:rPr>
          <w:t>122</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92" w:history="1">
        <w:r w:rsidR="00ED43AB" w:rsidRPr="00C23BD2">
          <w:rPr>
            <w:rStyle w:val="Hyperlink"/>
            <w:noProof/>
          </w:rPr>
          <w:t>11.4.11.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Request/reply pattern using a TemporaryQueue (Java EE)</w:t>
        </w:r>
        <w:r w:rsidR="00ED43AB">
          <w:rPr>
            <w:noProof/>
            <w:webHidden/>
          </w:rPr>
          <w:tab/>
        </w:r>
        <w:r>
          <w:rPr>
            <w:noProof/>
            <w:webHidden/>
          </w:rPr>
          <w:fldChar w:fldCharType="begin"/>
        </w:r>
        <w:r w:rsidR="00ED43AB">
          <w:rPr>
            <w:noProof/>
            <w:webHidden/>
          </w:rPr>
          <w:instrText xml:space="preserve"> PAGEREF _Toc339906492 \h </w:instrText>
        </w:r>
        <w:r>
          <w:rPr>
            <w:noProof/>
            <w:webHidden/>
          </w:rPr>
        </w:r>
        <w:r>
          <w:rPr>
            <w:noProof/>
            <w:webHidden/>
          </w:rPr>
          <w:fldChar w:fldCharType="separate"/>
        </w:r>
        <w:r w:rsidR="00ED43AB">
          <w:rPr>
            <w:noProof/>
            <w:webHidden/>
          </w:rPr>
          <w:t>124</w:t>
        </w:r>
        <w:r>
          <w:rPr>
            <w:noProof/>
            <w:webHidden/>
          </w:rPr>
          <w:fldChar w:fldCharType="end"/>
        </w:r>
      </w:hyperlink>
    </w:p>
    <w:p w:rsidR="00ED43AB" w:rsidRDefault="00D71E00">
      <w:pPr>
        <w:pStyle w:val="TOC1"/>
        <w:rPr>
          <w:rFonts w:asciiTheme="minorHAnsi" w:eastAsiaTheme="minorEastAsia" w:hAnsiTheme="minorHAnsi" w:cstheme="minorBidi"/>
          <w:b w:val="0"/>
          <w:color w:val="auto"/>
          <w:spacing w:val="0"/>
          <w:sz w:val="22"/>
          <w:szCs w:val="22"/>
          <w:lang w:val="en-GB"/>
        </w:rPr>
      </w:pPr>
      <w:hyperlink w:anchor="_Toc339906493" w:history="1">
        <w:r w:rsidR="00ED43AB" w:rsidRPr="00C23BD2">
          <w:rPr>
            <w:rStyle w:val="Hyperlink"/>
          </w:rPr>
          <w:t>12.</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Resource Adapter</w:t>
        </w:r>
        <w:r w:rsidR="00ED43AB">
          <w:rPr>
            <w:webHidden/>
          </w:rPr>
          <w:tab/>
        </w:r>
        <w:r>
          <w:rPr>
            <w:webHidden/>
          </w:rPr>
          <w:fldChar w:fldCharType="begin"/>
        </w:r>
        <w:r w:rsidR="00ED43AB">
          <w:rPr>
            <w:webHidden/>
          </w:rPr>
          <w:instrText xml:space="preserve"> PAGEREF _Toc339906493 \h </w:instrText>
        </w:r>
        <w:r>
          <w:rPr>
            <w:webHidden/>
          </w:rPr>
        </w:r>
        <w:r>
          <w:rPr>
            <w:webHidden/>
          </w:rPr>
          <w:fldChar w:fldCharType="separate"/>
        </w:r>
        <w:r w:rsidR="00ED43AB">
          <w:rPr>
            <w:webHidden/>
          </w:rPr>
          <w:t>132</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94" w:history="1">
        <w:r w:rsidR="00ED43AB" w:rsidRPr="00C23BD2">
          <w:rPr>
            <w:rStyle w:val="Hyperlink"/>
          </w:rPr>
          <w:t>12.1.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ActivationSpec properties</w:t>
        </w:r>
        <w:r w:rsidR="00ED43AB">
          <w:rPr>
            <w:webHidden/>
          </w:rPr>
          <w:tab/>
        </w:r>
        <w:r>
          <w:rPr>
            <w:webHidden/>
          </w:rPr>
          <w:fldChar w:fldCharType="begin"/>
        </w:r>
        <w:r w:rsidR="00ED43AB">
          <w:rPr>
            <w:webHidden/>
          </w:rPr>
          <w:instrText xml:space="preserve"> PAGEREF _Toc339906494 \h </w:instrText>
        </w:r>
        <w:r>
          <w:rPr>
            <w:webHidden/>
          </w:rPr>
        </w:r>
        <w:r>
          <w:rPr>
            <w:webHidden/>
          </w:rPr>
          <w:fldChar w:fldCharType="separate"/>
        </w:r>
        <w:r w:rsidR="00ED43AB">
          <w:rPr>
            <w:webHidden/>
          </w:rPr>
          <w:t>132</w:t>
        </w:r>
        <w:r>
          <w:rPr>
            <w:webHidden/>
          </w:rPr>
          <w:fldChar w:fldCharType="end"/>
        </w:r>
      </w:hyperlink>
    </w:p>
    <w:p w:rsidR="00ED43AB" w:rsidRDefault="00D71E00">
      <w:pPr>
        <w:pStyle w:val="TOC1"/>
        <w:rPr>
          <w:rFonts w:asciiTheme="minorHAnsi" w:eastAsiaTheme="minorEastAsia" w:hAnsiTheme="minorHAnsi" w:cstheme="minorBidi"/>
          <w:b w:val="0"/>
          <w:color w:val="auto"/>
          <w:spacing w:val="0"/>
          <w:sz w:val="22"/>
          <w:szCs w:val="22"/>
          <w:lang w:val="en-GB"/>
        </w:rPr>
      </w:pPr>
      <w:hyperlink w:anchor="_Toc339906495" w:history="1">
        <w:r w:rsidR="00ED43AB" w:rsidRPr="00C23BD2">
          <w:rPr>
            <w:rStyle w:val="Hyperlink"/>
          </w:rPr>
          <w:t>A.</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Issues</w:t>
        </w:r>
        <w:r w:rsidR="00ED43AB">
          <w:rPr>
            <w:webHidden/>
          </w:rPr>
          <w:tab/>
        </w:r>
        <w:r>
          <w:rPr>
            <w:webHidden/>
          </w:rPr>
          <w:fldChar w:fldCharType="begin"/>
        </w:r>
        <w:r w:rsidR="00ED43AB">
          <w:rPr>
            <w:webHidden/>
          </w:rPr>
          <w:instrText xml:space="preserve"> PAGEREF _Toc339906495 \h </w:instrText>
        </w:r>
        <w:r>
          <w:rPr>
            <w:webHidden/>
          </w:rPr>
        </w:r>
        <w:r>
          <w:rPr>
            <w:webHidden/>
          </w:rPr>
          <w:fldChar w:fldCharType="separate"/>
        </w:r>
        <w:r w:rsidR="00ED43AB">
          <w:rPr>
            <w:webHidden/>
          </w:rPr>
          <w:t>135</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496" w:history="1">
        <w:r w:rsidR="00ED43AB" w:rsidRPr="00C23BD2">
          <w:rPr>
            <w:rStyle w:val="Hyperlink"/>
          </w:rPr>
          <w:t>A.1.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Resolved issues</w:t>
        </w:r>
        <w:r w:rsidR="00ED43AB">
          <w:rPr>
            <w:webHidden/>
          </w:rPr>
          <w:tab/>
        </w:r>
        <w:r>
          <w:rPr>
            <w:webHidden/>
          </w:rPr>
          <w:fldChar w:fldCharType="begin"/>
        </w:r>
        <w:r w:rsidR="00ED43AB">
          <w:rPr>
            <w:webHidden/>
          </w:rPr>
          <w:instrText xml:space="preserve"> PAGEREF _Toc339906496 \h </w:instrText>
        </w:r>
        <w:r>
          <w:rPr>
            <w:webHidden/>
          </w:rPr>
        </w:r>
        <w:r>
          <w:rPr>
            <w:webHidden/>
          </w:rPr>
          <w:fldChar w:fldCharType="separate"/>
        </w:r>
        <w:r w:rsidR="00ED43AB">
          <w:rPr>
            <w:webHidden/>
          </w:rPr>
          <w:t>135</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97" w:history="1">
        <w:r w:rsidR="00ED43AB" w:rsidRPr="00C23BD2">
          <w:rPr>
            <w:rStyle w:val="Hyperlink"/>
            <w:noProof/>
          </w:rPr>
          <w:t>A.1.1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JDK 1.1.x compatibility</w:t>
        </w:r>
        <w:r w:rsidR="00ED43AB">
          <w:rPr>
            <w:noProof/>
            <w:webHidden/>
          </w:rPr>
          <w:tab/>
        </w:r>
        <w:r>
          <w:rPr>
            <w:noProof/>
            <w:webHidden/>
          </w:rPr>
          <w:fldChar w:fldCharType="begin"/>
        </w:r>
        <w:r w:rsidR="00ED43AB">
          <w:rPr>
            <w:noProof/>
            <w:webHidden/>
          </w:rPr>
          <w:instrText xml:space="preserve"> PAGEREF _Toc339906497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98" w:history="1">
        <w:r w:rsidR="00ED43AB" w:rsidRPr="00C23BD2">
          <w:rPr>
            <w:rStyle w:val="Hyperlink"/>
            <w:noProof/>
          </w:rPr>
          <w:t>A.1.1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Distributed Java event model</w:t>
        </w:r>
        <w:r w:rsidR="00ED43AB">
          <w:rPr>
            <w:noProof/>
            <w:webHidden/>
          </w:rPr>
          <w:tab/>
        </w:r>
        <w:r>
          <w:rPr>
            <w:noProof/>
            <w:webHidden/>
          </w:rPr>
          <w:fldChar w:fldCharType="begin"/>
        </w:r>
        <w:r w:rsidR="00ED43AB">
          <w:rPr>
            <w:noProof/>
            <w:webHidden/>
          </w:rPr>
          <w:instrText xml:space="preserve"> PAGEREF _Toc339906498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499" w:history="1">
        <w:r w:rsidR="00ED43AB" w:rsidRPr="00C23BD2">
          <w:rPr>
            <w:rStyle w:val="Hyperlink"/>
            <w:noProof/>
          </w:rPr>
          <w:t>A.1.2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Should the two JMS domains, PTP and pub/sub, be merged?</w:t>
        </w:r>
        <w:r w:rsidR="00ED43AB">
          <w:rPr>
            <w:noProof/>
            <w:webHidden/>
          </w:rPr>
          <w:tab/>
        </w:r>
        <w:r>
          <w:rPr>
            <w:noProof/>
            <w:webHidden/>
          </w:rPr>
          <w:fldChar w:fldCharType="begin"/>
        </w:r>
        <w:r w:rsidR="00ED43AB">
          <w:rPr>
            <w:noProof/>
            <w:webHidden/>
          </w:rPr>
          <w:instrText xml:space="preserve"> PAGEREF _Toc339906499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00" w:history="1">
        <w:r w:rsidR="00ED43AB" w:rsidRPr="00C23BD2">
          <w:rPr>
            <w:rStyle w:val="Hyperlink"/>
            <w:noProof/>
          </w:rPr>
          <w:t>A.1.3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Should JMS specify a set of JMS JavaBeans?</w:t>
        </w:r>
        <w:r w:rsidR="00ED43AB">
          <w:rPr>
            <w:noProof/>
            <w:webHidden/>
          </w:rPr>
          <w:tab/>
        </w:r>
        <w:r>
          <w:rPr>
            <w:noProof/>
            <w:webHidden/>
          </w:rPr>
          <w:fldChar w:fldCharType="begin"/>
        </w:r>
        <w:r w:rsidR="00ED43AB">
          <w:rPr>
            <w:noProof/>
            <w:webHidden/>
          </w:rPr>
          <w:instrText xml:space="preserve"> PAGEREF _Toc339906500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01" w:history="1">
        <w:r w:rsidR="00ED43AB" w:rsidRPr="00C23BD2">
          <w:rPr>
            <w:rStyle w:val="Hyperlink"/>
            <w:noProof/>
          </w:rPr>
          <w:t>A.1.4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Alignment with the CORBA notification service</w:t>
        </w:r>
        <w:r w:rsidR="00ED43AB">
          <w:rPr>
            <w:noProof/>
            <w:webHidden/>
          </w:rPr>
          <w:tab/>
        </w:r>
        <w:r>
          <w:rPr>
            <w:noProof/>
            <w:webHidden/>
          </w:rPr>
          <w:fldChar w:fldCharType="begin"/>
        </w:r>
        <w:r w:rsidR="00ED43AB">
          <w:rPr>
            <w:noProof/>
            <w:webHidden/>
          </w:rPr>
          <w:instrText xml:space="preserve"> PAGEREF _Toc339906501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02" w:history="1">
        <w:r w:rsidR="00ED43AB" w:rsidRPr="00C23BD2">
          <w:rPr>
            <w:rStyle w:val="Hyperlink"/>
            <w:noProof/>
          </w:rPr>
          <w:t>A.1.5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Should JMS provide end-to-end synchronous message delivery and notification of delivery?</w:t>
        </w:r>
        <w:r w:rsidR="00ED43AB">
          <w:rPr>
            <w:noProof/>
            <w:webHidden/>
          </w:rPr>
          <w:tab/>
        </w:r>
        <w:r>
          <w:rPr>
            <w:noProof/>
            <w:webHidden/>
          </w:rPr>
          <w:fldChar w:fldCharType="begin"/>
        </w:r>
        <w:r w:rsidR="00ED43AB">
          <w:rPr>
            <w:noProof/>
            <w:webHidden/>
          </w:rPr>
          <w:instrText xml:space="preserve"> PAGEREF _Toc339906502 \h </w:instrText>
        </w:r>
        <w:r>
          <w:rPr>
            <w:noProof/>
            <w:webHidden/>
          </w:rPr>
        </w:r>
        <w:r>
          <w:rPr>
            <w:noProof/>
            <w:webHidden/>
          </w:rPr>
          <w:fldChar w:fldCharType="separate"/>
        </w:r>
        <w:r w:rsidR="00ED43AB">
          <w:rPr>
            <w:noProof/>
            <w:webHidden/>
          </w:rPr>
          <w:t>135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03" w:history="1">
        <w:r w:rsidR="00ED43AB" w:rsidRPr="00C23BD2">
          <w:rPr>
            <w:rStyle w:val="Hyperlink"/>
            <w:noProof/>
          </w:rPr>
          <w:t>A.1.6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Should JMS provide a send-to-list mechanism?</w:t>
        </w:r>
        <w:r w:rsidR="00ED43AB">
          <w:rPr>
            <w:noProof/>
            <w:webHidden/>
          </w:rPr>
          <w:tab/>
        </w:r>
        <w:r>
          <w:rPr>
            <w:noProof/>
            <w:webHidden/>
          </w:rPr>
          <w:fldChar w:fldCharType="begin"/>
        </w:r>
        <w:r w:rsidR="00ED43AB">
          <w:rPr>
            <w:noProof/>
            <w:webHidden/>
          </w:rPr>
          <w:instrText xml:space="preserve"> PAGEREF _Toc339906503 \h </w:instrText>
        </w:r>
        <w:r>
          <w:rPr>
            <w:noProof/>
            <w:webHidden/>
          </w:rPr>
        </w:r>
        <w:r>
          <w:rPr>
            <w:noProof/>
            <w:webHidden/>
          </w:rPr>
          <w:fldChar w:fldCharType="separate"/>
        </w:r>
        <w:r w:rsidR="00ED43AB">
          <w:rPr>
            <w:noProof/>
            <w:webHidden/>
          </w:rPr>
          <w:t>136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04" w:history="1">
        <w:r w:rsidR="00ED43AB" w:rsidRPr="00C23BD2">
          <w:rPr>
            <w:rStyle w:val="Hyperlink"/>
            <w:noProof/>
          </w:rPr>
          <w:t>A.1.7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Should JMS provide subscription notification?</w:t>
        </w:r>
        <w:r w:rsidR="00ED43AB">
          <w:rPr>
            <w:noProof/>
            <w:webHidden/>
          </w:rPr>
          <w:tab/>
        </w:r>
        <w:r>
          <w:rPr>
            <w:noProof/>
            <w:webHidden/>
          </w:rPr>
          <w:fldChar w:fldCharType="begin"/>
        </w:r>
        <w:r w:rsidR="00ED43AB">
          <w:rPr>
            <w:noProof/>
            <w:webHidden/>
          </w:rPr>
          <w:instrText xml:space="preserve"> PAGEREF _Toc339906504 \h </w:instrText>
        </w:r>
        <w:r>
          <w:rPr>
            <w:noProof/>
            <w:webHidden/>
          </w:rPr>
        </w:r>
        <w:r>
          <w:rPr>
            <w:noProof/>
            <w:webHidden/>
          </w:rPr>
          <w:fldChar w:fldCharType="separate"/>
        </w:r>
        <w:r w:rsidR="00ED43AB">
          <w:rPr>
            <w:noProof/>
            <w:webHidden/>
          </w:rPr>
          <w:t>136</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505" w:history="1">
        <w:r w:rsidR="00ED43AB" w:rsidRPr="00C23BD2">
          <w:rPr>
            <w:rStyle w:val="Hyperlink"/>
          </w:rPr>
          <w:t>A.2.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Unresolved issues in the JMS 2.0 Early Draft</w:t>
        </w:r>
        <w:r w:rsidR="00ED43AB">
          <w:rPr>
            <w:webHidden/>
          </w:rPr>
          <w:tab/>
        </w:r>
        <w:r>
          <w:rPr>
            <w:webHidden/>
          </w:rPr>
          <w:fldChar w:fldCharType="begin"/>
        </w:r>
        <w:r w:rsidR="00ED43AB">
          <w:rPr>
            <w:webHidden/>
          </w:rPr>
          <w:instrText xml:space="preserve"> PAGEREF _Toc339906505 \h </w:instrText>
        </w:r>
        <w:r>
          <w:rPr>
            <w:webHidden/>
          </w:rPr>
        </w:r>
        <w:r>
          <w:rPr>
            <w:webHidden/>
          </w:rPr>
          <w:fldChar w:fldCharType="separate"/>
        </w:r>
        <w:r w:rsidR="00ED43AB">
          <w:rPr>
            <w:webHidden/>
          </w:rPr>
          <w:t>136</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06" w:history="1">
        <w:r w:rsidR="00ED43AB" w:rsidRPr="00C23BD2">
          <w:rPr>
            <w:rStyle w:val="Hyperlink"/>
            <w:noProof/>
          </w:rPr>
          <w:t>A.2.1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Simplified API: Injecting a JMSContext</w:t>
        </w:r>
        <w:r w:rsidR="00ED43AB">
          <w:rPr>
            <w:noProof/>
            <w:webHidden/>
          </w:rPr>
          <w:tab/>
        </w:r>
        <w:r>
          <w:rPr>
            <w:noProof/>
            <w:webHidden/>
          </w:rPr>
          <w:fldChar w:fldCharType="begin"/>
        </w:r>
        <w:r w:rsidR="00ED43AB">
          <w:rPr>
            <w:noProof/>
            <w:webHidden/>
          </w:rPr>
          <w:instrText xml:space="preserve"> PAGEREF _Toc339906506 \h </w:instrText>
        </w:r>
        <w:r>
          <w:rPr>
            <w:noProof/>
            <w:webHidden/>
          </w:rPr>
        </w:r>
        <w:r>
          <w:rPr>
            <w:noProof/>
            <w:webHidden/>
          </w:rPr>
          <w:fldChar w:fldCharType="separate"/>
        </w:r>
        <w:r w:rsidR="00ED43AB">
          <w:rPr>
            <w:noProof/>
            <w:webHidden/>
          </w:rPr>
          <w:t>136</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507" w:history="1">
        <w:r w:rsidR="00ED43AB" w:rsidRPr="00C23BD2">
          <w:rPr>
            <w:rStyle w:val="Hyperlink"/>
          </w:rPr>
          <w:t>A.3.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Unresolved issues in the JMS 2.0 Public Draft</w:t>
        </w:r>
        <w:r w:rsidR="00ED43AB">
          <w:rPr>
            <w:webHidden/>
          </w:rPr>
          <w:tab/>
        </w:r>
        <w:r>
          <w:rPr>
            <w:webHidden/>
          </w:rPr>
          <w:fldChar w:fldCharType="begin"/>
        </w:r>
        <w:r w:rsidR="00ED43AB">
          <w:rPr>
            <w:webHidden/>
          </w:rPr>
          <w:instrText xml:space="preserve"> PAGEREF _Toc339906507 \h </w:instrText>
        </w:r>
        <w:r>
          <w:rPr>
            <w:webHidden/>
          </w:rPr>
        </w:r>
        <w:r>
          <w:rPr>
            <w:webHidden/>
          </w:rPr>
          <w:fldChar w:fldCharType="separate"/>
        </w:r>
        <w:r w:rsidR="00ED43AB">
          <w:rPr>
            <w:webHidden/>
          </w:rPr>
          <w:t>137</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08" w:history="1">
        <w:r w:rsidR="00ED43AB" w:rsidRPr="00C23BD2">
          <w:rPr>
            <w:rStyle w:val="Hyperlink"/>
            <w:noProof/>
          </w:rPr>
          <w:t>A.3.1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Delivery delay</w:t>
        </w:r>
        <w:r w:rsidR="00ED43AB">
          <w:rPr>
            <w:noProof/>
            <w:webHidden/>
          </w:rPr>
          <w:tab/>
        </w:r>
        <w:r>
          <w:rPr>
            <w:noProof/>
            <w:webHidden/>
          </w:rPr>
          <w:fldChar w:fldCharType="begin"/>
        </w:r>
        <w:r w:rsidR="00ED43AB">
          <w:rPr>
            <w:noProof/>
            <w:webHidden/>
          </w:rPr>
          <w:instrText xml:space="preserve"> PAGEREF _Toc339906508 \h </w:instrText>
        </w:r>
        <w:r>
          <w:rPr>
            <w:noProof/>
            <w:webHidden/>
          </w:rPr>
        </w:r>
        <w:r>
          <w:rPr>
            <w:noProof/>
            <w:webHidden/>
          </w:rPr>
          <w:fldChar w:fldCharType="separate"/>
        </w:r>
        <w:r w:rsidR="00ED43AB">
          <w:rPr>
            <w:noProof/>
            <w:webHidden/>
          </w:rPr>
          <w:t>137</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09" w:history="1">
        <w:r w:rsidR="00ED43AB" w:rsidRPr="00C23BD2">
          <w:rPr>
            <w:rStyle w:val="Hyperlink"/>
            <w:noProof/>
          </w:rPr>
          <w:t>A.3.2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Meaning of noLocal with shared topic subscriptions</w:t>
        </w:r>
        <w:r w:rsidR="00ED43AB">
          <w:rPr>
            <w:noProof/>
            <w:webHidden/>
          </w:rPr>
          <w:tab/>
        </w:r>
        <w:r>
          <w:rPr>
            <w:noProof/>
            <w:webHidden/>
          </w:rPr>
          <w:fldChar w:fldCharType="begin"/>
        </w:r>
        <w:r w:rsidR="00ED43AB">
          <w:rPr>
            <w:noProof/>
            <w:webHidden/>
          </w:rPr>
          <w:instrText xml:space="preserve"> PAGEREF _Toc339906509 \h </w:instrText>
        </w:r>
        <w:r>
          <w:rPr>
            <w:noProof/>
            <w:webHidden/>
          </w:rPr>
        </w:r>
        <w:r>
          <w:rPr>
            <w:noProof/>
            <w:webHidden/>
          </w:rPr>
          <w:fldChar w:fldCharType="separate"/>
        </w:r>
        <w:r w:rsidR="00ED43AB">
          <w:rPr>
            <w:noProof/>
            <w:webHidden/>
          </w:rPr>
          <w:t>138</w:t>
        </w:r>
        <w:r>
          <w:rPr>
            <w:noProof/>
            <w:webHidden/>
          </w:rPr>
          <w:fldChar w:fldCharType="end"/>
        </w:r>
      </w:hyperlink>
    </w:p>
    <w:p w:rsidR="00ED43AB" w:rsidRDefault="00D71E00">
      <w:pPr>
        <w:pStyle w:val="TOC1"/>
        <w:rPr>
          <w:rFonts w:asciiTheme="minorHAnsi" w:eastAsiaTheme="minorEastAsia" w:hAnsiTheme="minorHAnsi" w:cstheme="minorBidi"/>
          <w:b w:val="0"/>
          <w:color w:val="auto"/>
          <w:spacing w:val="0"/>
          <w:sz w:val="22"/>
          <w:szCs w:val="22"/>
          <w:lang w:val="en-GB"/>
        </w:rPr>
      </w:pPr>
      <w:hyperlink w:anchor="_Toc339906510" w:history="1">
        <w:r w:rsidR="00ED43AB" w:rsidRPr="00C23BD2">
          <w:rPr>
            <w:rStyle w:val="Hyperlink"/>
          </w:rPr>
          <w:t>B.</w:t>
        </w:r>
        <w:r w:rsidR="00ED43AB">
          <w:rPr>
            <w:rFonts w:asciiTheme="minorHAnsi" w:eastAsiaTheme="minorEastAsia" w:hAnsiTheme="minorHAnsi" w:cstheme="minorBidi"/>
            <w:b w:val="0"/>
            <w:color w:val="auto"/>
            <w:spacing w:val="0"/>
            <w:sz w:val="22"/>
            <w:szCs w:val="22"/>
            <w:lang w:val="en-GB"/>
          </w:rPr>
          <w:tab/>
        </w:r>
        <w:r w:rsidR="00ED43AB" w:rsidRPr="00C23BD2">
          <w:rPr>
            <w:rStyle w:val="Hyperlink"/>
          </w:rPr>
          <w:t>Change history</w:t>
        </w:r>
        <w:r w:rsidR="00ED43AB">
          <w:rPr>
            <w:webHidden/>
          </w:rPr>
          <w:tab/>
        </w:r>
        <w:r>
          <w:rPr>
            <w:webHidden/>
          </w:rPr>
          <w:fldChar w:fldCharType="begin"/>
        </w:r>
        <w:r w:rsidR="00ED43AB">
          <w:rPr>
            <w:webHidden/>
          </w:rPr>
          <w:instrText xml:space="preserve"> PAGEREF _Toc339906510 \h </w:instrText>
        </w:r>
        <w:r>
          <w:rPr>
            <w:webHidden/>
          </w:rPr>
        </w:r>
        <w:r>
          <w:rPr>
            <w:webHidden/>
          </w:rPr>
          <w:fldChar w:fldCharType="separate"/>
        </w:r>
        <w:r w:rsidR="00ED43AB">
          <w:rPr>
            <w:webHidden/>
          </w:rPr>
          <w:t>139</w:t>
        </w:r>
        <w:r>
          <w:rPr>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511" w:history="1">
        <w:r w:rsidR="00ED43AB" w:rsidRPr="00C23BD2">
          <w:rPr>
            <w:rStyle w:val="Hyperlink"/>
          </w:rPr>
          <w:t>B.1.</w:t>
        </w:r>
        <w:r w:rsidR="00ED43AB">
          <w:rPr>
            <w:rFonts w:asciiTheme="minorHAnsi" w:eastAsiaTheme="minorEastAsia" w:hAnsiTheme="minorHAnsi" w:cstheme="minorBidi"/>
            <w:color w:val="auto"/>
            <w:spacing w:val="0"/>
            <w:sz w:val="22"/>
            <w:szCs w:val="22"/>
            <w:lang w:val="en-GB"/>
          </w:rPr>
          <w:tab/>
        </w:r>
        <w:r w:rsidR="00ED43AB" w:rsidRPr="00C23BD2">
          <w:rPr>
            <w:rStyle w:val="Hyperlink"/>
          </w:rPr>
          <w:t>Version 1.0.1</w:t>
        </w:r>
        <w:r w:rsidR="00ED43AB">
          <w:rPr>
            <w:webHidden/>
          </w:rPr>
          <w:tab/>
        </w:r>
        <w:r>
          <w:rPr>
            <w:webHidden/>
          </w:rPr>
          <w:fldChar w:fldCharType="begin"/>
        </w:r>
        <w:r w:rsidR="00ED43AB">
          <w:rPr>
            <w:webHidden/>
          </w:rPr>
          <w:instrText xml:space="preserve"> PAGEREF _Toc339906511 \h </w:instrText>
        </w:r>
        <w:r>
          <w:rPr>
            <w:webHidden/>
          </w:rPr>
        </w:r>
        <w:r>
          <w:rPr>
            <w:webHidden/>
          </w:rPr>
          <w:fldChar w:fldCharType="separate"/>
        </w:r>
        <w:r w:rsidR="00ED43AB">
          <w:rPr>
            <w:webHidden/>
          </w:rPr>
          <w:t>139</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12" w:history="1">
        <w:r w:rsidR="00ED43AB" w:rsidRPr="00C23BD2">
          <w:rPr>
            <w:rStyle w:val="Hyperlink"/>
            <w:noProof/>
          </w:rPr>
          <w:t>B.1.1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exceptions</w:t>
        </w:r>
        <w:r w:rsidR="00ED43AB">
          <w:rPr>
            <w:noProof/>
            <w:webHidden/>
          </w:rPr>
          <w:tab/>
        </w:r>
        <w:r>
          <w:rPr>
            <w:noProof/>
            <w:webHidden/>
          </w:rPr>
          <w:fldChar w:fldCharType="begin"/>
        </w:r>
        <w:r w:rsidR="00ED43AB">
          <w:rPr>
            <w:noProof/>
            <w:webHidden/>
          </w:rPr>
          <w:instrText xml:space="preserve"> PAGEREF _Toc339906512 \h </w:instrText>
        </w:r>
        <w:r>
          <w:rPr>
            <w:noProof/>
            <w:webHidden/>
          </w:rPr>
        </w:r>
        <w:r>
          <w:rPr>
            <w:noProof/>
            <w:webHidden/>
          </w:rPr>
          <w:fldChar w:fldCharType="separate"/>
        </w:r>
        <w:r w:rsidR="00ED43AB">
          <w:rPr>
            <w:noProof/>
            <w:webHidden/>
          </w:rPr>
          <w:t>139</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513" w:history="1">
        <w:r w:rsidR="00ED43AB" w:rsidRPr="00C23BD2">
          <w:rPr>
            <w:rStyle w:val="Hyperlink"/>
          </w:rPr>
          <w:t>B.2.</w:t>
        </w:r>
        <w:r w:rsidR="00ED43AB">
          <w:rPr>
            <w:rFonts w:asciiTheme="minorHAnsi" w:eastAsiaTheme="minorEastAsia" w:hAnsiTheme="minorHAnsi" w:cstheme="minorBidi"/>
            <w:color w:val="auto"/>
            <w:spacing w:val="0"/>
            <w:sz w:val="22"/>
            <w:szCs w:val="22"/>
            <w:lang w:val="en-GB"/>
          </w:rPr>
          <w:tab/>
        </w:r>
        <w:r w:rsidR="00ED43AB" w:rsidRPr="00C23BD2">
          <w:rPr>
            <w:rStyle w:val="Hyperlink"/>
          </w:rPr>
          <w:t>Version 1.0.2</w:t>
        </w:r>
        <w:r w:rsidR="00ED43AB">
          <w:rPr>
            <w:webHidden/>
          </w:rPr>
          <w:tab/>
        </w:r>
        <w:r>
          <w:rPr>
            <w:webHidden/>
          </w:rPr>
          <w:fldChar w:fldCharType="begin"/>
        </w:r>
        <w:r w:rsidR="00ED43AB">
          <w:rPr>
            <w:webHidden/>
          </w:rPr>
          <w:instrText xml:space="preserve"> PAGEREF _Toc339906513 \h </w:instrText>
        </w:r>
        <w:r>
          <w:rPr>
            <w:webHidden/>
          </w:rPr>
        </w:r>
        <w:r>
          <w:rPr>
            <w:webHidden/>
          </w:rPr>
          <w:fldChar w:fldCharType="separate"/>
        </w:r>
        <w:r w:rsidR="00ED43AB">
          <w:rPr>
            <w:webHidden/>
          </w:rPr>
          <w:t>139</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14" w:history="1">
        <w:r w:rsidR="00ED43AB" w:rsidRPr="00C23BD2">
          <w:rPr>
            <w:rStyle w:val="Hyperlink"/>
            <w:noProof/>
          </w:rPr>
          <w:t>B.2.1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The multiple topic subscriber special case</w:t>
        </w:r>
        <w:r w:rsidR="00ED43AB">
          <w:rPr>
            <w:noProof/>
            <w:webHidden/>
          </w:rPr>
          <w:tab/>
        </w:r>
        <w:r>
          <w:rPr>
            <w:noProof/>
            <w:webHidden/>
          </w:rPr>
          <w:fldChar w:fldCharType="begin"/>
        </w:r>
        <w:r w:rsidR="00ED43AB">
          <w:rPr>
            <w:noProof/>
            <w:webHidden/>
          </w:rPr>
          <w:instrText xml:space="preserve"> PAGEREF _Toc339906514 \h </w:instrText>
        </w:r>
        <w:r>
          <w:rPr>
            <w:noProof/>
            <w:webHidden/>
          </w:rPr>
        </w:r>
        <w:r>
          <w:rPr>
            <w:noProof/>
            <w:webHidden/>
          </w:rPr>
          <w:fldChar w:fldCharType="separate"/>
        </w:r>
        <w:r w:rsidR="00ED43AB">
          <w:rPr>
            <w:noProof/>
            <w:webHidden/>
          </w:rPr>
          <w:t>139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15" w:history="1">
        <w:r w:rsidR="00ED43AB" w:rsidRPr="00C23BD2">
          <w:rPr>
            <w:rStyle w:val="Hyperlink"/>
            <w:noProof/>
          </w:rPr>
          <w:t>B.2.2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 selector comparison of exact and inexact numeric values</w:t>
        </w:r>
        <w:r w:rsidR="00ED43AB">
          <w:rPr>
            <w:noProof/>
            <w:webHidden/>
          </w:rPr>
          <w:tab/>
        </w:r>
        <w:r>
          <w:rPr>
            <w:noProof/>
            <w:webHidden/>
          </w:rPr>
          <w:fldChar w:fldCharType="begin"/>
        </w:r>
        <w:r w:rsidR="00ED43AB">
          <w:rPr>
            <w:noProof/>
            <w:webHidden/>
          </w:rPr>
          <w:instrText xml:space="preserve"> PAGEREF _Toc339906515 \h </w:instrText>
        </w:r>
        <w:r>
          <w:rPr>
            <w:noProof/>
            <w:webHidden/>
          </w:rPr>
        </w:r>
        <w:r>
          <w:rPr>
            <w:noProof/>
            <w:webHidden/>
          </w:rPr>
          <w:fldChar w:fldCharType="separate"/>
        </w:r>
        <w:r w:rsidR="00ED43AB">
          <w:rPr>
            <w:noProof/>
            <w:webHidden/>
          </w:rPr>
          <w:t>139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16" w:history="1">
        <w:r w:rsidR="00ED43AB" w:rsidRPr="00C23BD2">
          <w:rPr>
            <w:rStyle w:val="Hyperlink"/>
            <w:noProof/>
          </w:rPr>
          <w:t>B.2.3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Connection and session close</w:t>
        </w:r>
        <w:r w:rsidR="00ED43AB">
          <w:rPr>
            <w:noProof/>
            <w:webHidden/>
          </w:rPr>
          <w:tab/>
        </w:r>
        <w:r>
          <w:rPr>
            <w:noProof/>
            <w:webHidden/>
          </w:rPr>
          <w:fldChar w:fldCharType="begin"/>
        </w:r>
        <w:r w:rsidR="00ED43AB">
          <w:rPr>
            <w:noProof/>
            <w:webHidden/>
          </w:rPr>
          <w:instrText xml:space="preserve"> PAGEREF _Toc339906516 \h </w:instrText>
        </w:r>
        <w:r>
          <w:rPr>
            <w:noProof/>
            <w:webHidden/>
          </w:rPr>
        </w:r>
        <w:r>
          <w:rPr>
            <w:noProof/>
            <w:webHidden/>
          </w:rPr>
          <w:fldChar w:fldCharType="separate"/>
        </w:r>
        <w:r w:rsidR="00ED43AB">
          <w:rPr>
            <w:noProof/>
            <w:webHidden/>
          </w:rPr>
          <w:t>139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17" w:history="1">
        <w:r w:rsidR="00ED43AB" w:rsidRPr="00C23BD2">
          <w:rPr>
            <w:rStyle w:val="Hyperlink"/>
            <w:noProof/>
          </w:rPr>
          <w:t>B.2.4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Creating a session on an active connection</w:t>
        </w:r>
        <w:r w:rsidR="00ED43AB">
          <w:rPr>
            <w:noProof/>
            <w:webHidden/>
          </w:rPr>
          <w:tab/>
        </w:r>
        <w:r>
          <w:rPr>
            <w:noProof/>
            <w:webHidden/>
          </w:rPr>
          <w:fldChar w:fldCharType="begin"/>
        </w:r>
        <w:r w:rsidR="00ED43AB">
          <w:rPr>
            <w:noProof/>
            <w:webHidden/>
          </w:rPr>
          <w:instrText xml:space="preserve"> PAGEREF _Toc339906517 \h </w:instrText>
        </w:r>
        <w:r>
          <w:rPr>
            <w:noProof/>
            <w:webHidden/>
          </w:rPr>
        </w:r>
        <w:r>
          <w:rPr>
            <w:noProof/>
            <w:webHidden/>
          </w:rPr>
          <w:fldChar w:fldCharType="separate"/>
        </w:r>
        <w:r w:rsidR="00ED43AB">
          <w:rPr>
            <w:noProof/>
            <w:webHidden/>
          </w:rPr>
          <w:t>139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18" w:history="1">
        <w:r w:rsidR="00ED43AB" w:rsidRPr="00C23BD2">
          <w:rPr>
            <w:rStyle w:val="Hyperlink"/>
            <w:noProof/>
          </w:rPr>
          <w:t>B.2.5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Delivery mode and message retention</w:t>
        </w:r>
        <w:r w:rsidR="00ED43AB">
          <w:rPr>
            <w:noProof/>
            <w:webHidden/>
          </w:rPr>
          <w:tab/>
        </w:r>
        <w:r>
          <w:rPr>
            <w:noProof/>
            <w:webHidden/>
          </w:rPr>
          <w:fldChar w:fldCharType="begin"/>
        </w:r>
        <w:r w:rsidR="00ED43AB">
          <w:rPr>
            <w:noProof/>
            <w:webHidden/>
          </w:rPr>
          <w:instrText xml:space="preserve"> PAGEREF _Toc339906518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19" w:history="1">
        <w:r w:rsidR="00ED43AB" w:rsidRPr="00C23BD2">
          <w:rPr>
            <w:rStyle w:val="Hyperlink"/>
            <w:noProof/>
          </w:rPr>
          <w:t>B.2.6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The ‘single thread’ use of sessions</w:t>
        </w:r>
        <w:r w:rsidR="00ED43AB">
          <w:rPr>
            <w:noProof/>
            <w:webHidden/>
          </w:rPr>
          <w:tab/>
        </w:r>
        <w:r>
          <w:rPr>
            <w:noProof/>
            <w:webHidden/>
          </w:rPr>
          <w:fldChar w:fldCharType="begin"/>
        </w:r>
        <w:r w:rsidR="00ED43AB">
          <w:rPr>
            <w:noProof/>
            <w:webHidden/>
          </w:rPr>
          <w:instrText xml:space="preserve"> PAGEREF _Toc339906519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20" w:history="1">
        <w:r w:rsidR="00ED43AB" w:rsidRPr="00C23BD2">
          <w:rPr>
            <w:rStyle w:val="Hyperlink"/>
            <w:noProof/>
          </w:rPr>
          <w:t>B.2.7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Clearing a message’s properties and body</w:t>
        </w:r>
        <w:r w:rsidR="00ED43AB">
          <w:rPr>
            <w:noProof/>
            <w:webHidden/>
          </w:rPr>
          <w:tab/>
        </w:r>
        <w:r>
          <w:rPr>
            <w:noProof/>
            <w:webHidden/>
          </w:rPr>
          <w:fldChar w:fldCharType="begin"/>
        </w:r>
        <w:r w:rsidR="00ED43AB">
          <w:rPr>
            <w:noProof/>
            <w:webHidden/>
          </w:rPr>
          <w:instrText xml:space="preserve"> PAGEREF _Toc339906520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21" w:history="1">
        <w:r w:rsidR="00ED43AB" w:rsidRPr="00C23BD2">
          <w:rPr>
            <w:rStyle w:val="Hyperlink"/>
            <w:noProof/>
          </w:rPr>
          <w:t>B.2.8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Message selector numeric literal syntax</w:t>
        </w:r>
        <w:r w:rsidR="00ED43AB">
          <w:rPr>
            <w:noProof/>
            <w:webHidden/>
          </w:rPr>
          <w:tab/>
        </w:r>
        <w:r>
          <w:rPr>
            <w:noProof/>
            <w:webHidden/>
          </w:rPr>
          <w:fldChar w:fldCharType="begin"/>
        </w:r>
        <w:r w:rsidR="00ED43AB">
          <w:rPr>
            <w:noProof/>
            <w:webHidden/>
          </w:rPr>
          <w:instrText xml:space="preserve"> PAGEREF _Toc339906521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22" w:history="1">
        <w:r w:rsidR="00ED43AB" w:rsidRPr="00C23BD2">
          <w:rPr>
            <w:rStyle w:val="Hyperlink"/>
            <w:noProof/>
          </w:rPr>
          <w:t>B.2.9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Comparison of boolean values in message selectors</w:t>
        </w:r>
        <w:r w:rsidR="00ED43AB">
          <w:rPr>
            <w:noProof/>
            <w:webHidden/>
          </w:rPr>
          <w:tab/>
        </w:r>
        <w:r>
          <w:rPr>
            <w:noProof/>
            <w:webHidden/>
          </w:rPr>
          <w:fldChar w:fldCharType="begin"/>
        </w:r>
        <w:r w:rsidR="00ED43AB">
          <w:rPr>
            <w:noProof/>
            <w:webHidden/>
          </w:rPr>
          <w:instrText xml:space="preserve"> PAGEREF _Toc339906522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23" w:history="1">
        <w:r w:rsidR="00ED43AB" w:rsidRPr="00C23BD2">
          <w:rPr>
            <w:rStyle w:val="Hyperlink"/>
            <w:noProof/>
          </w:rPr>
          <w:t>B.2.10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Order of messages read from a queue</w:t>
        </w:r>
        <w:r w:rsidR="00ED43AB">
          <w:rPr>
            <w:noProof/>
            <w:webHidden/>
          </w:rPr>
          <w:tab/>
        </w:r>
        <w:r>
          <w:rPr>
            <w:noProof/>
            <w:webHidden/>
          </w:rPr>
          <w:fldChar w:fldCharType="begin"/>
        </w:r>
        <w:r w:rsidR="00ED43AB">
          <w:rPr>
            <w:noProof/>
            <w:webHidden/>
          </w:rPr>
          <w:instrText xml:space="preserve"> PAGEREF _Toc339906523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24" w:history="1">
        <w:r w:rsidR="00ED43AB" w:rsidRPr="00C23BD2">
          <w:rPr>
            <w:rStyle w:val="Hyperlink"/>
            <w:noProof/>
          </w:rPr>
          <w:t>B.2.11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Null values in messages</w:t>
        </w:r>
        <w:r w:rsidR="00ED43AB">
          <w:rPr>
            <w:noProof/>
            <w:webHidden/>
          </w:rPr>
          <w:tab/>
        </w:r>
        <w:r>
          <w:rPr>
            <w:noProof/>
            <w:webHidden/>
          </w:rPr>
          <w:fldChar w:fldCharType="begin"/>
        </w:r>
        <w:r w:rsidR="00ED43AB">
          <w:rPr>
            <w:noProof/>
            <w:webHidden/>
          </w:rPr>
          <w:instrText xml:space="preserve"> PAGEREF _Toc339906524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25" w:history="1">
        <w:r w:rsidR="00ED43AB" w:rsidRPr="00C23BD2">
          <w:rPr>
            <w:rStyle w:val="Hyperlink"/>
            <w:noProof/>
          </w:rPr>
          <w:t>B.2.12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Closing constituents of closed connections and sessions</w:t>
        </w:r>
        <w:r w:rsidR="00ED43AB">
          <w:rPr>
            <w:noProof/>
            <w:webHidden/>
          </w:rPr>
          <w:tab/>
        </w:r>
        <w:r>
          <w:rPr>
            <w:noProof/>
            <w:webHidden/>
          </w:rPr>
          <w:fldChar w:fldCharType="begin"/>
        </w:r>
        <w:r w:rsidR="00ED43AB">
          <w:rPr>
            <w:noProof/>
            <w:webHidden/>
          </w:rPr>
          <w:instrText xml:space="preserve"> PAGEREF _Toc339906525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26" w:history="1">
        <w:r w:rsidR="00ED43AB" w:rsidRPr="00C23BD2">
          <w:rPr>
            <w:rStyle w:val="Hyperlink"/>
            <w:noProof/>
          </w:rPr>
          <w:t>B.2.13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The termination of a pending receive on close</w:t>
        </w:r>
        <w:r w:rsidR="00ED43AB">
          <w:rPr>
            <w:noProof/>
            <w:webHidden/>
          </w:rPr>
          <w:tab/>
        </w:r>
        <w:r>
          <w:rPr>
            <w:noProof/>
            <w:webHidden/>
          </w:rPr>
          <w:fldChar w:fldCharType="begin"/>
        </w:r>
        <w:r w:rsidR="00ED43AB">
          <w:rPr>
            <w:noProof/>
            <w:webHidden/>
          </w:rPr>
          <w:instrText xml:space="preserve"> PAGEREF _Toc339906526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27" w:history="1">
        <w:r w:rsidR="00ED43AB" w:rsidRPr="00C23BD2">
          <w:rPr>
            <w:rStyle w:val="Hyperlink"/>
            <w:noProof/>
          </w:rPr>
          <w:t>B.2.14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Incorrect entry in Stream and Map Message conversion table</w:t>
        </w:r>
        <w:r w:rsidR="00ED43AB">
          <w:rPr>
            <w:noProof/>
            <w:webHidden/>
          </w:rPr>
          <w:tab/>
        </w:r>
        <w:r>
          <w:rPr>
            <w:noProof/>
            <w:webHidden/>
          </w:rPr>
          <w:fldChar w:fldCharType="begin"/>
        </w:r>
        <w:r w:rsidR="00ED43AB">
          <w:rPr>
            <w:noProof/>
            <w:webHidden/>
          </w:rPr>
          <w:instrText xml:space="preserve"> PAGEREF _Toc339906527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28" w:history="1">
        <w:r w:rsidR="00ED43AB" w:rsidRPr="00C23BD2">
          <w:rPr>
            <w:rStyle w:val="Hyperlink"/>
            <w:noProof/>
          </w:rPr>
          <w:t>B.2.15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Inactive durable subscription</w:t>
        </w:r>
        <w:r w:rsidR="00ED43AB">
          <w:rPr>
            <w:noProof/>
            <w:webHidden/>
          </w:rPr>
          <w:tab/>
        </w:r>
        <w:r>
          <w:rPr>
            <w:noProof/>
            <w:webHidden/>
          </w:rPr>
          <w:fldChar w:fldCharType="begin"/>
        </w:r>
        <w:r w:rsidR="00ED43AB">
          <w:rPr>
            <w:noProof/>
            <w:webHidden/>
          </w:rPr>
          <w:instrText xml:space="preserve"> PAGEREF _Toc339906528 \h </w:instrText>
        </w:r>
        <w:r>
          <w:rPr>
            <w:noProof/>
            <w:webHidden/>
          </w:rPr>
        </w:r>
        <w:r>
          <w:rPr>
            <w:noProof/>
            <w:webHidden/>
          </w:rPr>
          <w:fldChar w:fldCharType="separate"/>
        </w:r>
        <w:r w:rsidR="00ED43AB">
          <w:rPr>
            <w:noProof/>
            <w:webHidden/>
          </w:rPr>
          <w:t>140</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29" w:history="1">
        <w:r w:rsidR="00ED43AB" w:rsidRPr="00C23BD2">
          <w:rPr>
            <w:rStyle w:val="Hyperlink"/>
            <w:noProof/>
          </w:rPr>
          <w:t>B.2.16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Read-only message body</w:t>
        </w:r>
        <w:r w:rsidR="00ED43AB">
          <w:rPr>
            <w:noProof/>
            <w:webHidden/>
          </w:rPr>
          <w:tab/>
        </w:r>
        <w:r>
          <w:rPr>
            <w:noProof/>
            <w:webHidden/>
          </w:rPr>
          <w:fldChar w:fldCharType="begin"/>
        </w:r>
        <w:r w:rsidR="00ED43AB">
          <w:rPr>
            <w:noProof/>
            <w:webHidden/>
          </w:rPr>
          <w:instrText xml:space="preserve"> PAGEREF _Toc339906529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30" w:history="1">
        <w:r w:rsidR="00ED43AB" w:rsidRPr="00C23BD2">
          <w:rPr>
            <w:rStyle w:val="Hyperlink"/>
            <w:noProof/>
          </w:rPr>
          <w:t>B.2.17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Changing header fields of a received message</w:t>
        </w:r>
        <w:r w:rsidR="00ED43AB">
          <w:rPr>
            <w:noProof/>
            <w:webHidden/>
          </w:rPr>
          <w:tab/>
        </w:r>
        <w:r>
          <w:rPr>
            <w:noProof/>
            <w:webHidden/>
          </w:rPr>
          <w:fldChar w:fldCharType="begin"/>
        </w:r>
        <w:r w:rsidR="00ED43AB">
          <w:rPr>
            <w:noProof/>
            <w:webHidden/>
          </w:rPr>
          <w:instrText xml:space="preserve"> PAGEREF _Toc339906530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31" w:history="1">
        <w:r w:rsidR="00ED43AB" w:rsidRPr="00C23BD2">
          <w:rPr>
            <w:rStyle w:val="Hyperlink"/>
            <w:noProof/>
          </w:rPr>
          <w:t>B.2.18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Null/missing message properties and message fields</w:t>
        </w:r>
        <w:r w:rsidR="00ED43AB">
          <w:rPr>
            <w:noProof/>
            <w:webHidden/>
          </w:rPr>
          <w:tab/>
        </w:r>
        <w:r>
          <w:rPr>
            <w:noProof/>
            <w:webHidden/>
          </w:rPr>
          <w:fldChar w:fldCharType="begin"/>
        </w:r>
        <w:r w:rsidR="00ED43AB">
          <w:rPr>
            <w:noProof/>
            <w:webHidden/>
          </w:rPr>
          <w:instrText xml:space="preserve"> PAGEREF _Toc339906531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32" w:history="1">
        <w:r w:rsidR="00ED43AB" w:rsidRPr="00C23BD2">
          <w:rPr>
            <w:rStyle w:val="Hyperlink"/>
            <w:noProof/>
          </w:rPr>
          <w:t>B.2.19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source errata</w:t>
        </w:r>
        <w:r w:rsidR="00ED43AB">
          <w:rPr>
            <w:noProof/>
            <w:webHidden/>
          </w:rPr>
          <w:tab/>
        </w:r>
        <w:r>
          <w:rPr>
            <w:noProof/>
            <w:webHidden/>
          </w:rPr>
          <w:fldChar w:fldCharType="begin"/>
        </w:r>
        <w:r w:rsidR="00ED43AB">
          <w:rPr>
            <w:noProof/>
            <w:webHidden/>
          </w:rPr>
          <w:instrText xml:space="preserve"> PAGEREF _Toc339906532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33" w:history="1">
        <w:r w:rsidR="00ED43AB" w:rsidRPr="00C23BD2">
          <w:rPr>
            <w:rStyle w:val="Hyperlink"/>
            <w:noProof/>
          </w:rPr>
          <w:t>B.2.20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source Java API documentation errata</w:t>
        </w:r>
        <w:r w:rsidR="00ED43AB">
          <w:rPr>
            <w:noProof/>
            <w:webHidden/>
          </w:rPr>
          <w:tab/>
        </w:r>
        <w:r>
          <w:rPr>
            <w:noProof/>
            <w:webHidden/>
          </w:rPr>
          <w:fldChar w:fldCharType="begin"/>
        </w:r>
        <w:r w:rsidR="00ED43AB">
          <w:rPr>
            <w:noProof/>
            <w:webHidden/>
          </w:rPr>
          <w:instrText xml:space="preserve"> PAGEREF _Toc339906533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34" w:history="1">
        <w:r w:rsidR="00ED43AB" w:rsidRPr="00C23BD2">
          <w:rPr>
            <w:rStyle w:val="Hyperlink"/>
            <w:noProof/>
          </w:rPr>
          <w:t>B.2.21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source Java API documentation clarifications</w:t>
        </w:r>
        <w:r w:rsidR="00ED43AB">
          <w:rPr>
            <w:noProof/>
            <w:webHidden/>
          </w:rPr>
          <w:tab/>
        </w:r>
        <w:r>
          <w:rPr>
            <w:noProof/>
            <w:webHidden/>
          </w:rPr>
          <w:fldChar w:fldCharType="begin"/>
        </w:r>
        <w:r w:rsidR="00ED43AB">
          <w:rPr>
            <w:noProof/>
            <w:webHidden/>
          </w:rPr>
          <w:instrText xml:space="preserve"> PAGEREF _Toc339906534 \h </w:instrText>
        </w:r>
        <w:r>
          <w:rPr>
            <w:noProof/>
            <w:webHidden/>
          </w:rPr>
        </w:r>
        <w:r>
          <w:rPr>
            <w:noProof/>
            <w:webHidden/>
          </w:rPr>
          <w:fldChar w:fldCharType="separate"/>
        </w:r>
        <w:r w:rsidR="00ED43AB">
          <w:rPr>
            <w:noProof/>
            <w:webHidden/>
          </w:rPr>
          <w:t>141</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535" w:history="1">
        <w:r w:rsidR="00ED43AB" w:rsidRPr="00C23BD2">
          <w:rPr>
            <w:rStyle w:val="Hyperlink"/>
          </w:rPr>
          <w:t>B.3.</w:t>
        </w:r>
        <w:r w:rsidR="00ED43AB">
          <w:rPr>
            <w:rFonts w:asciiTheme="minorHAnsi" w:eastAsiaTheme="minorEastAsia" w:hAnsiTheme="minorHAnsi" w:cstheme="minorBidi"/>
            <w:color w:val="auto"/>
            <w:spacing w:val="0"/>
            <w:sz w:val="22"/>
            <w:szCs w:val="22"/>
            <w:lang w:val="en-GB"/>
          </w:rPr>
          <w:tab/>
        </w:r>
        <w:r w:rsidR="00ED43AB" w:rsidRPr="00C23BD2">
          <w:rPr>
            <w:rStyle w:val="Hyperlink"/>
          </w:rPr>
          <w:t>Version 1.0.2b</w:t>
        </w:r>
        <w:r w:rsidR="00ED43AB">
          <w:rPr>
            <w:webHidden/>
          </w:rPr>
          <w:tab/>
        </w:r>
        <w:r>
          <w:rPr>
            <w:webHidden/>
          </w:rPr>
          <w:fldChar w:fldCharType="begin"/>
        </w:r>
        <w:r w:rsidR="00ED43AB">
          <w:rPr>
            <w:webHidden/>
          </w:rPr>
          <w:instrText xml:space="preserve"> PAGEREF _Toc339906535 \h </w:instrText>
        </w:r>
        <w:r>
          <w:rPr>
            <w:webHidden/>
          </w:rPr>
        </w:r>
        <w:r>
          <w:rPr>
            <w:webHidden/>
          </w:rPr>
          <w:fldChar w:fldCharType="separate"/>
        </w:r>
        <w:r w:rsidR="00ED43AB">
          <w:rPr>
            <w:webHidden/>
          </w:rPr>
          <w:t>142</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36" w:history="1">
        <w:r w:rsidR="00ED43AB" w:rsidRPr="00C23BD2">
          <w:rPr>
            <w:rStyle w:val="Hyperlink"/>
            <w:noProof/>
          </w:rPr>
          <w:t>B.3.1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specification, version 1.0.2: errata and clarifications</w:t>
        </w:r>
        <w:r w:rsidR="00ED43AB">
          <w:rPr>
            <w:noProof/>
            <w:webHidden/>
          </w:rPr>
          <w:tab/>
        </w:r>
        <w:r>
          <w:rPr>
            <w:noProof/>
            <w:webHidden/>
          </w:rPr>
          <w:fldChar w:fldCharType="begin"/>
        </w:r>
        <w:r w:rsidR="00ED43AB">
          <w:rPr>
            <w:noProof/>
            <w:webHidden/>
          </w:rPr>
          <w:instrText xml:space="preserve"> PAGEREF _Toc339906536 \h </w:instrText>
        </w:r>
        <w:r>
          <w:rPr>
            <w:noProof/>
            <w:webHidden/>
          </w:rPr>
        </w:r>
        <w:r>
          <w:rPr>
            <w:noProof/>
            <w:webHidden/>
          </w:rPr>
          <w:fldChar w:fldCharType="separate"/>
        </w:r>
        <w:r w:rsidR="00ED43AB">
          <w:rPr>
            <w:noProof/>
            <w:webHidden/>
          </w:rPr>
          <w:t>143</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37" w:history="1">
        <w:r w:rsidR="00ED43AB" w:rsidRPr="00C23BD2">
          <w:rPr>
            <w:rStyle w:val="Hyperlink"/>
            <w:noProof/>
          </w:rPr>
          <w:t>B.3.2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Java API documentation, version 1.0.2a: major errata</w:t>
        </w:r>
        <w:r w:rsidR="00ED43AB">
          <w:rPr>
            <w:noProof/>
            <w:webHidden/>
          </w:rPr>
          <w:tab/>
        </w:r>
        <w:r>
          <w:rPr>
            <w:noProof/>
            <w:webHidden/>
          </w:rPr>
          <w:fldChar w:fldCharType="begin"/>
        </w:r>
        <w:r w:rsidR="00ED43AB">
          <w:rPr>
            <w:noProof/>
            <w:webHidden/>
          </w:rPr>
          <w:instrText xml:space="preserve"> PAGEREF _Toc339906537 \h </w:instrText>
        </w:r>
        <w:r>
          <w:rPr>
            <w:noProof/>
            <w:webHidden/>
          </w:rPr>
        </w:r>
        <w:r>
          <w:rPr>
            <w:noProof/>
            <w:webHidden/>
          </w:rPr>
          <w:fldChar w:fldCharType="separate"/>
        </w:r>
        <w:r w:rsidR="00ED43AB">
          <w:rPr>
            <w:noProof/>
            <w:webHidden/>
          </w:rPr>
          <w:t>144</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38" w:history="1">
        <w:r w:rsidR="00ED43AB" w:rsidRPr="00C23BD2">
          <w:rPr>
            <w:rStyle w:val="Hyperlink"/>
            <w:noProof/>
          </w:rPr>
          <w:t>B.3.3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Java API documentation, version 1.0.2a: lesser errata</w:t>
        </w:r>
        <w:r w:rsidR="00ED43AB">
          <w:rPr>
            <w:noProof/>
            <w:webHidden/>
          </w:rPr>
          <w:tab/>
        </w:r>
        <w:r>
          <w:rPr>
            <w:noProof/>
            <w:webHidden/>
          </w:rPr>
          <w:fldChar w:fldCharType="begin"/>
        </w:r>
        <w:r w:rsidR="00ED43AB">
          <w:rPr>
            <w:noProof/>
            <w:webHidden/>
          </w:rPr>
          <w:instrText xml:space="preserve"> PAGEREF _Toc339906538 \h </w:instrText>
        </w:r>
        <w:r>
          <w:rPr>
            <w:noProof/>
            <w:webHidden/>
          </w:rPr>
        </w:r>
        <w:r>
          <w:rPr>
            <w:noProof/>
            <w:webHidden/>
          </w:rPr>
          <w:fldChar w:fldCharType="separate"/>
        </w:r>
        <w:r w:rsidR="00ED43AB">
          <w:rPr>
            <w:noProof/>
            <w:webHidden/>
          </w:rPr>
          <w:t>145</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539" w:history="1">
        <w:r w:rsidR="00ED43AB" w:rsidRPr="00C23BD2">
          <w:rPr>
            <w:rStyle w:val="Hyperlink"/>
          </w:rPr>
          <w:t>B.4.</w:t>
        </w:r>
        <w:r w:rsidR="00ED43AB">
          <w:rPr>
            <w:rFonts w:asciiTheme="minorHAnsi" w:eastAsiaTheme="minorEastAsia" w:hAnsiTheme="minorHAnsi" w:cstheme="minorBidi"/>
            <w:color w:val="auto"/>
            <w:spacing w:val="0"/>
            <w:sz w:val="22"/>
            <w:szCs w:val="22"/>
            <w:lang w:val="en-GB"/>
          </w:rPr>
          <w:tab/>
        </w:r>
        <w:r w:rsidR="00ED43AB" w:rsidRPr="00C23BD2">
          <w:rPr>
            <w:rStyle w:val="Hyperlink"/>
          </w:rPr>
          <w:t>Version 1.1</w:t>
        </w:r>
        <w:r w:rsidR="00ED43AB">
          <w:rPr>
            <w:webHidden/>
          </w:rPr>
          <w:tab/>
        </w:r>
        <w:r>
          <w:rPr>
            <w:webHidden/>
          </w:rPr>
          <w:fldChar w:fldCharType="begin"/>
        </w:r>
        <w:r w:rsidR="00ED43AB">
          <w:rPr>
            <w:webHidden/>
          </w:rPr>
          <w:instrText xml:space="preserve"> PAGEREF _Toc339906539 \h </w:instrText>
        </w:r>
        <w:r>
          <w:rPr>
            <w:webHidden/>
          </w:rPr>
        </w:r>
        <w:r>
          <w:rPr>
            <w:webHidden/>
          </w:rPr>
          <w:fldChar w:fldCharType="separate"/>
        </w:r>
        <w:r w:rsidR="00ED43AB">
          <w:rPr>
            <w:webHidden/>
          </w:rPr>
          <w:t>146</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40" w:history="1">
        <w:r w:rsidR="00ED43AB" w:rsidRPr="00C23BD2">
          <w:rPr>
            <w:rStyle w:val="Hyperlink"/>
            <w:noProof/>
          </w:rPr>
          <w:t>B.4.1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Unification of messaging domains</w:t>
        </w:r>
        <w:r w:rsidR="00ED43AB">
          <w:rPr>
            <w:noProof/>
            <w:webHidden/>
          </w:rPr>
          <w:tab/>
        </w:r>
        <w:r>
          <w:rPr>
            <w:noProof/>
            <w:webHidden/>
          </w:rPr>
          <w:fldChar w:fldCharType="begin"/>
        </w:r>
        <w:r w:rsidR="00ED43AB">
          <w:rPr>
            <w:noProof/>
            <w:webHidden/>
          </w:rPr>
          <w:instrText xml:space="preserve"> PAGEREF _Toc339906540 \h </w:instrText>
        </w:r>
        <w:r>
          <w:rPr>
            <w:noProof/>
            <w:webHidden/>
          </w:rPr>
        </w:r>
        <w:r>
          <w:rPr>
            <w:noProof/>
            <w:webHidden/>
          </w:rPr>
          <w:fldChar w:fldCharType="separate"/>
        </w:r>
        <w:r w:rsidR="00ED43AB">
          <w:rPr>
            <w:noProof/>
            <w:webHidden/>
          </w:rPr>
          <w:t>146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41" w:history="1">
        <w:r w:rsidR="00ED43AB" w:rsidRPr="00C23BD2">
          <w:rPr>
            <w:rStyle w:val="Hyperlink"/>
            <w:noProof/>
          </w:rPr>
          <w:t>B.4.2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specification, version 1.1: domain unification</w:t>
        </w:r>
        <w:r w:rsidR="00ED43AB">
          <w:rPr>
            <w:noProof/>
            <w:webHidden/>
          </w:rPr>
          <w:tab/>
        </w:r>
        <w:r>
          <w:rPr>
            <w:noProof/>
            <w:webHidden/>
          </w:rPr>
          <w:fldChar w:fldCharType="begin"/>
        </w:r>
        <w:r w:rsidR="00ED43AB">
          <w:rPr>
            <w:noProof/>
            <w:webHidden/>
          </w:rPr>
          <w:instrText xml:space="preserve"> PAGEREF _Toc339906541 \h </w:instrText>
        </w:r>
        <w:r>
          <w:rPr>
            <w:noProof/>
            <w:webHidden/>
          </w:rPr>
        </w:r>
        <w:r>
          <w:rPr>
            <w:noProof/>
            <w:webHidden/>
          </w:rPr>
          <w:fldChar w:fldCharType="separate"/>
        </w:r>
        <w:r w:rsidR="00ED43AB">
          <w:rPr>
            <w:noProof/>
            <w:webHidden/>
          </w:rPr>
          <w:t>146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42" w:history="1">
        <w:r w:rsidR="00ED43AB" w:rsidRPr="00C23BD2">
          <w:rPr>
            <w:rStyle w:val="Hyperlink"/>
            <w:noProof/>
          </w:rPr>
          <w:t>B.4.3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specification, version 1.1: updates and clarifications</w:t>
        </w:r>
        <w:r w:rsidR="00ED43AB">
          <w:rPr>
            <w:noProof/>
            <w:webHidden/>
          </w:rPr>
          <w:tab/>
        </w:r>
        <w:r>
          <w:rPr>
            <w:noProof/>
            <w:webHidden/>
          </w:rPr>
          <w:fldChar w:fldCharType="begin"/>
        </w:r>
        <w:r w:rsidR="00ED43AB">
          <w:rPr>
            <w:noProof/>
            <w:webHidden/>
          </w:rPr>
          <w:instrText xml:space="preserve"> PAGEREF _Toc339906542 \h </w:instrText>
        </w:r>
        <w:r>
          <w:rPr>
            <w:noProof/>
            <w:webHidden/>
          </w:rPr>
        </w:r>
        <w:r>
          <w:rPr>
            <w:noProof/>
            <w:webHidden/>
          </w:rPr>
          <w:fldChar w:fldCharType="separate"/>
        </w:r>
        <w:r w:rsidR="00ED43AB">
          <w:rPr>
            <w:noProof/>
            <w:webHidden/>
          </w:rPr>
          <w:t>147</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43" w:history="1">
        <w:r w:rsidR="00ED43AB" w:rsidRPr="00C23BD2">
          <w:rPr>
            <w:rStyle w:val="Hyperlink"/>
            <w:noProof/>
          </w:rPr>
          <w:t>B.4.4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Java API documentation, version 1.1: domain unification</w:t>
        </w:r>
        <w:r w:rsidR="00ED43AB">
          <w:rPr>
            <w:noProof/>
            <w:webHidden/>
          </w:rPr>
          <w:tab/>
        </w:r>
        <w:r>
          <w:rPr>
            <w:noProof/>
            <w:webHidden/>
          </w:rPr>
          <w:fldChar w:fldCharType="begin"/>
        </w:r>
        <w:r w:rsidR="00ED43AB">
          <w:rPr>
            <w:noProof/>
            <w:webHidden/>
          </w:rPr>
          <w:instrText xml:space="preserve"> PAGEREF _Toc339906543 \h </w:instrText>
        </w:r>
        <w:r>
          <w:rPr>
            <w:noProof/>
            <w:webHidden/>
          </w:rPr>
        </w:r>
        <w:r>
          <w:rPr>
            <w:noProof/>
            <w:webHidden/>
          </w:rPr>
          <w:fldChar w:fldCharType="separate"/>
        </w:r>
        <w:r w:rsidR="00ED43AB">
          <w:rPr>
            <w:noProof/>
            <w:webHidden/>
          </w:rPr>
          <w:t>149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44" w:history="1">
        <w:r w:rsidR="00ED43AB" w:rsidRPr="00C23BD2">
          <w:rPr>
            <w:rStyle w:val="Hyperlink"/>
            <w:noProof/>
          </w:rPr>
          <w:t>B.4.5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API documentation, version 1.1: changes</w:t>
        </w:r>
        <w:r w:rsidR="00ED43AB">
          <w:rPr>
            <w:noProof/>
            <w:webHidden/>
          </w:rPr>
          <w:tab/>
        </w:r>
        <w:r>
          <w:rPr>
            <w:noProof/>
            <w:webHidden/>
          </w:rPr>
          <w:fldChar w:fldCharType="begin"/>
        </w:r>
        <w:r w:rsidR="00ED43AB">
          <w:rPr>
            <w:noProof/>
            <w:webHidden/>
          </w:rPr>
          <w:instrText xml:space="preserve"> PAGEREF _Toc339906544 \h </w:instrText>
        </w:r>
        <w:r>
          <w:rPr>
            <w:noProof/>
            <w:webHidden/>
          </w:rPr>
        </w:r>
        <w:r>
          <w:rPr>
            <w:noProof/>
            <w:webHidden/>
          </w:rPr>
          <w:fldChar w:fldCharType="separate"/>
        </w:r>
        <w:r w:rsidR="00ED43AB">
          <w:rPr>
            <w:noProof/>
            <w:webHidden/>
          </w:rPr>
          <w:t>151</w:t>
        </w:r>
        <w:r>
          <w:rPr>
            <w:noProof/>
            <w:webHidden/>
          </w:rPr>
          <w:fldChar w:fldCharType="end"/>
        </w:r>
      </w:hyperlink>
    </w:p>
    <w:p w:rsidR="00ED43AB" w:rsidRDefault="00D71E00">
      <w:pPr>
        <w:pStyle w:val="TOC2"/>
        <w:rPr>
          <w:rFonts w:asciiTheme="minorHAnsi" w:eastAsiaTheme="minorEastAsia" w:hAnsiTheme="minorHAnsi" w:cstheme="minorBidi"/>
          <w:color w:val="auto"/>
          <w:spacing w:val="0"/>
          <w:sz w:val="22"/>
          <w:szCs w:val="22"/>
          <w:lang w:val="en-GB"/>
        </w:rPr>
      </w:pPr>
      <w:hyperlink w:anchor="_Toc339906545" w:history="1">
        <w:r w:rsidR="00ED43AB" w:rsidRPr="00C23BD2">
          <w:rPr>
            <w:rStyle w:val="Hyperlink"/>
          </w:rPr>
          <w:t>B.5.</w:t>
        </w:r>
        <w:r w:rsidR="00ED43AB">
          <w:rPr>
            <w:rFonts w:asciiTheme="minorHAnsi" w:eastAsiaTheme="minorEastAsia" w:hAnsiTheme="minorHAnsi" w:cstheme="minorBidi"/>
            <w:color w:val="auto"/>
            <w:spacing w:val="0"/>
            <w:sz w:val="22"/>
            <w:szCs w:val="22"/>
            <w:lang w:val="en-GB"/>
          </w:rPr>
          <w:tab/>
        </w:r>
        <w:r w:rsidR="00ED43AB" w:rsidRPr="00C23BD2">
          <w:rPr>
            <w:rStyle w:val="Hyperlink"/>
          </w:rPr>
          <w:t>Version 2.0</w:t>
        </w:r>
        <w:r w:rsidR="00ED43AB">
          <w:rPr>
            <w:webHidden/>
          </w:rPr>
          <w:tab/>
        </w:r>
        <w:r>
          <w:rPr>
            <w:webHidden/>
          </w:rPr>
          <w:fldChar w:fldCharType="begin"/>
        </w:r>
        <w:r w:rsidR="00ED43AB">
          <w:rPr>
            <w:webHidden/>
          </w:rPr>
          <w:instrText xml:space="preserve"> PAGEREF _Toc339906545 \h </w:instrText>
        </w:r>
        <w:r>
          <w:rPr>
            <w:webHidden/>
          </w:rPr>
        </w:r>
        <w:r>
          <w:rPr>
            <w:webHidden/>
          </w:rPr>
          <w:fldChar w:fldCharType="separate"/>
        </w:r>
        <w:r w:rsidR="00ED43AB">
          <w:rPr>
            <w:webHidden/>
          </w:rPr>
          <w:t>153</w:t>
        </w:r>
        <w:r>
          <w:rPr>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46" w:history="1">
        <w:r w:rsidR="00ED43AB" w:rsidRPr="00C23BD2">
          <w:rPr>
            <w:rStyle w:val="Hyperlink"/>
            <w:noProof/>
          </w:rPr>
          <w:t>B.5.1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Re-ordering of chapters</w:t>
        </w:r>
        <w:r w:rsidR="00ED43AB">
          <w:rPr>
            <w:noProof/>
            <w:webHidden/>
          </w:rPr>
          <w:tab/>
        </w:r>
        <w:r>
          <w:rPr>
            <w:noProof/>
            <w:webHidden/>
          </w:rPr>
          <w:fldChar w:fldCharType="begin"/>
        </w:r>
        <w:r w:rsidR="00ED43AB">
          <w:rPr>
            <w:noProof/>
            <w:webHidden/>
          </w:rPr>
          <w:instrText xml:space="preserve"> PAGEREF _Toc339906546 \h </w:instrText>
        </w:r>
        <w:r>
          <w:rPr>
            <w:noProof/>
            <w:webHidden/>
          </w:rPr>
        </w:r>
        <w:r>
          <w:rPr>
            <w:noProof/>
            <w:webHidden/>
          </w:rPr>
          <w:fldChar w:fldCharType="separate"/>
        </w:r>
        <w:r w:rsidR="00ED43AB">
          <w:rPr>
            <w:noProof/>
            <w:webHidden/>
          </w:rPr>
          <w:t>153</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47" w:history="1">
        <w:r w:rsidR="00ED43AB" w:rsidRPr="00C23BD2">
          <w:rPr>
            <w:rStyle w:val="Hyperlink"/>
            <w:noProof/>
          </w:rPr>
          <w:t>B.5.2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 providers must implement both P2P and Pub-Sub (JMS_SPEC-50)</w:t>
        </w:r>
        <w:r w:rsidR="00ED43AB">
          <w:rPr>
            <w:noProof/>
            <w:webHidden/>
          </w:rPr>
          <w:tab/>
        </w:r>
        <w:r>
          <w:rPr>
            <w:noProof/>
            <w:webHidden/>
          </w:rPr>
          <w:fldChar w:fldCharType="begin"/>
        </w:r>
        <w:r w:rsidR="00ED43AB">
          <w:rPr>
            <w:noProof/>
            <w:webHidden/>
          </w:rPr>
          <w:instrText xml:space="preserve"> PAGEREF _Toc339906547 \h </w:instrText>
        </w:r>
        <w:r>
          <w:rPr>
            <w:noProof/>
            <w:webHidden/>
          </w:rPr>
        </w:r>
        <w:r>
          <w:rPr>
            <w:noProof/>
            <w:webHidden/>
          </w:rPr>
          <w:fldChar w:fldCharType="separate"/>
        </w:r>
        <w:r w:rsidR="00ED43AB">
          <w:rPr>
            <w:noProof/>
            <w:webHidden/>
          </w:rPr>
          <w:t>153</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48" w:history="1">
        <w:r w:rsidR="00ED43AB" w:rsidRPr="00C23BD2">
          <w:rPr>
            <w:rStyle w:val="Hyperlink"/>
            <w:noProof/>
          </w:rPr>
          <w:t>B.5.3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Use of JMS API in Java EE applications (JMS_SPEC-45 and JMS_SPEC-27)</w:t>
        </w:r>
        <w:r w:rsidR="00ED43AB">
          <w:rPr>
            <w:noProof/>
            <w:webHidden/>
          </w:rPr>
          <w:tab/>
        </w:r>
        <w:r>
          <w:rPr>
            <w:noProof/>
            <w:webHidden/>
          </w:rPr>
          <w:fldChar w:fldCharType="begin"/>
        </w:r>
        <w:r w:rsidR="00ED43AB">
          <w:rPr>
            <w:noProof/>
            <w:webHidden/>
          </w:rPr>
          <w:instrText xml:space="preserve"> PAGEREF _Toc339906548 \h </w:instrText>
        </w:r>
        <w:r>
          <w:rPr>
            <w:noProof/>
            <w:webHidden/>
          </w:rPr>
        </w:r>
        <w:r>
          <w:rPr>
            <w:noProof/>
            <w:webHidden/>
          </w:rPr>
          <w:fldChar w:fldCharType="separate"/>
        </w:r>
        <w:r w:rsidR="00ED43AB">
          <w:rPr>
            <w:noProof/>
            <w:webHidden/>
          </w:rPr>
          <w:t>153</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49" w:history="1">
        <w:r w:rsidR="00ED43AB" w:rsidRPr="00C23BD2">
          <w:rPr>
            <w:rStyle w:val="Hyperlink"/>
            <w:noProof/>
          </w:rPr>
          <w:t>B.5.4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New methods to create a session (JMS_SPEC-45)</w:t>
        </w:r>
        <w:r w:rsidR="00ED43AB">
          <w:rPr>
            <w:noProof/>
            <w:webHidden/>
          </w:rPr>
          <w:tab/>
        </w:r>
        <w:r>
          <w:rPr>
            <w:noProof/>
            <w:webHidden/>
          </w:rPr>
          <w:fldChar w:fldCharType="begin"/>
        </w:r>
        <w:r w:rsidR="00ED43AB">
          <w:rPr>
            <w:noProof/>
            <w:webHidden/>
          </w:rPr>
          <w:instrText xml:space="preserve"> PAGEREF _Toc339906549 \h </w:instrText>
        </w:r>
        <w:r>
          <w:rPr>
            <w:noProof/>
            <w:webHidden/>
          </w:rPr>
        </w:r>
        <w:r>
          <w:rPr>
            <w:noProof/>
            <w:webHidden/>
          </w:rPr>
          <w:fldChar w:fldCharType="separate"/>
        </w:r>
        <w:r w:rsidR="00ED43AB">
          <w:rPr>
            <w:noProof/>
            <w:webHidden/>
          </w:rPr>
          <w:t>154</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50" w:history="1">
        <w:r w:rsidR="00ED43AB" w:rsidRPr="00C23BD2">
          <w:rPr>
            <w:rStyle w:val="Hyperlink"/>
            <w:noProof/>
          </w:rPr>
          <w:t>B.5.5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Multiple consumers now allowed on the same topic subscription (JMS_SPEC-40)</w:t>
        </w:r>
        <w:r w:rsidR="00ED43AB">
          <w:rPr>
            <w:noProof/>
            <w:webHidden/>
          </w:rPr>
          <w:tab/>
        </w:r>
        <w:r>
          <w:rPr>
            <w:noProof/>
            <w:webHidden/>
          </w:rPr>
          <w:fldChar w:fldCharType="begin"/>
        </w:r>
        <w:r w:rsidR="00ED43AB">
          <w:rPr>
            <w:noProof/>
            <w:webHidden/>
          </w:rPr>
          <w:instrText xml:space="preserve"> PAGEREF _Toc339906550 \h </w:instrText>
        </w:r>
        <w:r>
          <w:rPr>
            <w:noProof/>
            <w:webHidden/>
          </w:rPr>
        </w:r>
        <w:r>
          <w:rPr>
            <w:noProof/>
            <w:webHidden/>
          </w:rPr>
          <w:fldChar w:fldCharType="separate"/>
        </w:r>
        <w:r w:rsidR="00ED43AB">
          <w:rPr>
            <w:noProof/>
            <w:webHidden/>
          </w:rPr>
          <w:t>154</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51" w:history="1">
        <w:r w:rsidR="00ED43AB" w:rsidRPr="00C23BD2">
          <w:rPr>
            <w:rStyle w:val="Hyperlink"/>
            <w:noProof/>
          </w:rPr>
          <w:t>B.5.6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Delivery delay (JMS_SPEC-44)</w:t>
        </w:r>
        <w:r w:rsidR="00ED43AB">
          <w:rPr>
            <w:noProof/>
            <w:webHidden/>
          </w:rPr>
          <w:tab/>
        </w:r>
        <w:r>
          <w:rPr>
            <w:noProof/>
            <w:webHidden/>
          </w:rPr>
          <w:fldChar w:fldCharType="begin"/>
        </w:r>
        <w:r w:rsidR="00ED43AB">
          <w:rPr>
            <w:noProof/>
            <w:webHidden/>
          </w:rPr>
          <w:instrText xml:space="preserve"> PAGEREF _Toc339906551 \h </w:instrText>
        </w:r>
        <w:r>
          <w:rPr>
            <w:noProof/>
            <w:webHidden/>
          </w:rPr>
        </w:r>
        <w:r>
          <w:rPr>
            <w:noProof/>
            <w:webHidden/>
          </w:rPr>
          <w:fldChar w:fldCharType="separate"/>
        </w:r>
        <w:r w:rsidR="00ED43AB">
          <w:rPr>
            <w:noProof/>
            <w:webHidden/>
          </w:rPr>
          <w:t>154</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52" w:history="1">
        <w:r w:rsidR="00ED43AB" w:rsidRPr="00C23BD2">
          <w:rPr>
            <w:rStyle w:val="Hyperlink"/>
            <w:noProof/>
          </w:rPr>
          <w:t>B.5.7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Sending messages asynchronously (JMS_SPEC-43)</w:t>
        </w:r>
        <w:r w:rsidR="00ED43AB">
          <w:rPr>
            <w:noProof/>
            <w:webHidden/>
          </w:rPr>
          <w:tab/>
        </w:r>
        <w:r>
          <w:rPr>
            <w:noProof/>
            <w:webHidden/>
          </w:rPr>
          <w:fldChar w:fldCharType="begin"/>
        </w:r>
        <w:r w:rsidR="00ED43AB">
          <w:rPr>
            <w:noProof/>
            <w:webHidden/>
          </w:rPr>
          <w:instrText xml:space="preserve"> PAGEREF _Toc339906552 \h </w:instrText>
        </w:r>
        <w:r>
          <w:rPr>
            <w:noProof/>
            <w:webHidden/>
          </w:rPr>
        </w:r>
        <w:r>
          <w:rPr>
            <w:noProof/>
            <w:webHidden/>
          </w:rPr>
          <w:fldChar w:fldCharType="separate"/>
        </w:r>
        <w:r w:rsidR="00ED43AB">
          <w:rPr>
            <w:noProof/>
            <w:webHidden/>
          </w:rPr>
          <w:t>155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53" w:history="1">
        <w:r w:rsidR="00ED43AB" w:rsidRPr="00C23BD2">
          <w:rPr>
            <w:rStyle w:val="Hyperlink"/>
            <w:noProof/>
          </w:rPr>
          <w:t>B.5.8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Use of AutoCloseable (JMS_SPEC-53)</w:t>
        </w:r>
        <w:r w:rsidR="00ED43AB">
          <w:rPr>
            <w:noProof/>
            <w:webHidden/>
          </w:rPr>
          <w:tab/>
        </w:r>
        <w:r>
          <w:rPr>
            <w:noProof/>
            <w:webHidden/>
          </w:rPr>
          <w:fldChar w:fldCharType="begin"/>
        </w:r>
        <w:r w:rsidR="00ED43AB">
          <w:rPr>
            <w:noProof/>
            <w:webHidden/>
          </w:rPr>
          <w:instrText xml:space="preserve"> PAGEREF _Toc339906553 \h </w:instrText>
        </w:r>
        <w:r>
          <w:rPr>
            <w:noProof/>
            <w:webHidden/>
          </w:rPr>
        </w:r>
        <w:r>
          <w:rPr>
            <w:noProof/>
            <w:webHidden/>
          </w:rPr>
          <w:fldChar w:fldCharType="separate"/>
        </w:r>
        <w:r w:rsidR="00ED43AB">
          <w:rPr>
            <w:noProof/>
            <w:webHidden/>
          </w:rPr>
          <w:t>155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54" w:history="1">
        <w:r w:rsidR="00ED43AB" w:rsidRPr="00C23BD2">
          <w:rPr>
            <w:rStyle w:val="Hyperlink"/>
            <w:noProof/>
          </w:rPr>
          <w:t>B.5.9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JMSXDeliveryCount (JMS_SPEC-42)</w:t>
        </w:r>
        <w:r w:rsidR="00ED43AB">
          <w:rPr>
            <w:noProof/>
            <w:webHidden/>
          </w:rPr>
          <w:tab/>
        </w:r>
        <w:r>
          <w:rPr>
            <w:noProof/>
            <w:webHidden/>
          </w:rPr>
          <w:fldChar w:fldCharType="begin"/>
        </w:r>
        <w:r w:rsidR="00ED43AB">
          <w:rPr>
            <w:noProof/>
            <w:webHidden/>
          </w:rPr>
          <w:instrText xml:space="preserve"> PAGEREF _Toc339906554 \h </w:instrText>
        </w:r>
        <w:r>
          <w:rPr>
            <w:noProof/>
            <w:webHidden/>
          </w:rPr>
        </w:r>
        <w:r>
          <w:rPr>
            <w:noProof/>
            <w:webHidden/>
          </w:rPr>
          <w:fldChar w:fldCharType="separate"/>
        </w:r>
        <w:r w:rsidR="00ED43AB">
          <w:rPr>
            <w:noProof/>
            <w:webHidden/>
          </w:rPr>
          <w:t>155</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55" w:history="1">
        <w:r w:rsidR="00ED43AB" w:rsidRPr="00C23BD2">
          <w:rPr>
            <w:rStyle w:val="Hyperlink"/>
            <w:noProof/>
          </w:rPr>
          <w:t>B.5.10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Client ID optional on Durable subscriptions (JMS_SPEC-39)</w:t>
        </w:r>
        <w:r w:rsidR="00ED43AB">
          <w:rPr>
            <w:noProof/>
            <w:webHidden/>
          </w:rPr>
          <w:tab/>
        </w:r>
        <w:r>
          <w:rPr>
            <w:noProof/>
            <w:webHidden/>
          </w:rPr>
          <w:fldChar w:fldCharType="begin"/>
        </w:r>
        <w:r w:rsidR="00ED43AB">
          <w:rPr>
            <w:noProof/>
            <w:webHidden/>
          </w:rPr>
          <w:instrText xml:space="preserve"> PAGEREF _Toc339906555 \h </w:instrText>
        </w:r>
        <w:r>
          <w:rPr>
            <w:noProof/>
            <w:webHidden/>
          </w:rPr>
        </w:r>
        <w:r>
          <w:rPr>
            <w:noProof/>
            <w:webHidden/>
          </w:rPr>
          <w:fldChar w:fldCharType="separate"/>
        </w:r>
        <w:r w:rsidR="00ED43AB">
          <w:rPr>
            <w:noProof/>
            <w:webHidden/>
          </w:rPr>
          <w:t>156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56" w:history="1">
        <w:r w:rsidR="00ED43AB" w:rsidRPr="00C23BD2">
          <w:rPr>
            <w:rStyle w:val="Hyperlink"/>
            <w:noProof/>
          </w:rPr>
          <w:t>B.5.11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New createDurableConsumer methods (JMS_SPEC-51)</w:t>
        </w:r>
        <w:r w:rsidR="00ED43AB">
          <w:rPr>
            <w:noProof/>
            <w:webHidden/>
          </w:rPr>
          <w:tab/>
        </w:r>
        <w:r>
          <w:rPr>
            <w:noProof/>
            <w:webHidden/>
          </w:rPr>
          <w:fldChar w:fldCharType="begin"/>
        </w:r>
        <w:r w:rsidR="00ED43AB">
          <w:rPr>
            <w:noProof/>
            <w:webHidden/>
          </w:rPr>
          <w:instrText xml:space="preserve"> PAGEREF _Toc339906556 \h </w:instrText>
        </w:r>
        <w:r>
          <w:rPr>
            <w:noProof/>
            <w:webHidden/>
          </w:rPr>
        </w:r>
        <w:r>
          <w:rPr>
            <w:noProof/>
            <w:webHidden/>
          </w:rPr>
          <w:fldChar w:fldCharType="separate"/>
        </w:r>
        <w:r w:rsidR="00ED43AB">
          <w:rPr>
            <w:noProof/>
            <w:webHidden/>
          </w:rPr>
          <w:t>156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57" w:history="1">
        <w:r w:rsidR="00ED43AB" w:rsidRPr="00C23BD2">
          <w:rPr>
            <w:rStyle w:val="Hyperlink"/>
            <w:noProof/>
          </w:rPr>
          <w:t>B.5.12</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Simplified API (JMS_SPEC-64)</w:t>
        </w:r>
        <w:r w:rsidR="00ED43AB">
          <w:rPr>
            <w:noProof/>
            <w:webHidden/>
          </w:rPr>
          <w:tab/>
        </w:r>
        <w:r>
          <w:rPr>
            <w:noProof/>
            <w:webHidden/>
          </w:rPr>
          <w:fldChar w:fldCharType="begin"/>
        </w:r>
        <w:r w:rsidR="00ED43AB">
          <w:rPr>
            <w:noProof/>
            <w:webHidden/>
          </w:rPr>
          <w:instrText xml:space="preserve"> PAGEREF _Toc339906557 \h </w:instrText>
        </w:r>
        <w:r>
          <w:rPr>
            <w:noProof/>
            <w:webHidden/>
          </w:rPr>
        </w:r>
        <w:r>
          <w:rPr>
            <w:noProof/>
            <w:webHidden/>
          </w:rPr>
          <w:fldChar w:fldCharType="separate"/>
        </w:r>
        <w:r w:rsidR="00ED43AB">
          <w:rPr>
            <w:noProof/>
            <w:webHidden/>
          </w:rPr>
          <w:t>156</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58" w:history="1">
        <w:r w:rsidR="00ED43AB" w:rsidRPr="00C23BD2">
          <w:rPr>
            <w:rStyle w:val="Hyperlink"/>
            <w:noProof/>
          </w:rPr>
          <w:t>B.5.13</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message may be sent using any session (JMS_SPEC-52)</w:t>
        </w:r>
        <w:r w:rsidR="00ED43AB">
          <w:rPr>
            <w:noProof/>
            <w:webHidden/>
          </w:rPr>
          <w:tab/>
        </w:r>
        <w:r>
          <w:rPr>
            <w:noProof/>
            <w:webHidden/>
          </w:rPr>
          <w:fldChar w:fldCharType="begin"/>
        </w:r>
        <w:r w:rsidR="00ED43AB">
          <w:rPr>
            <w:noProof/>
            <w:webHidden/>
          </w:rPr>
          <w:instrText xml:space="preserve"> PAGEREF _Toc339906558 \h </w:instrText>
        </w:r>
        <w:r>
          <w:rPr>
            <w:noProof/>
            <w:webHidden/>
          </w:rPr>
        </w:r>
        <w:r>
          <w:rPr>
            <w:noProof/>
            <w:webHidden/>
          </w:rPr>
          <w:fldChar w:fldCharType="separate"/>
        </w:r>
        <w:r w:rsidR="00ED43AB">
          <w:rPr>
            <w:noProof/>
            <w:webHidden/>
          </w:rPr>
          <w:t>157</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59" w:history="1">
        <w:r w:rsidR="00ED43AB" w:rsidRPr="00C23BD2">
          <w:rPr>
            <w:rStyle w:val="Hyperlink"/>
            <w:noProof/>
          </w:rPr>
          <w:t>B.5.14</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use of ExceptionListener (JMS_SPEC-49)</w:t>
        </w:r>
        <w:r w:rsidR="00ED43AB">
          <w:rPr>
            <w:noProof/>
            <w:webHidden/>
          </w:rPr>
          <w:tab/>
        </w:r>
        <w:r>
          <w:rPr>
            <w:noProof/>
            <w:webHidden/>
          </w:rPr>
          <w:fldChar w:fldCharType="begin"/>
        </w:r>
        <w:r w:rsidR="00ED43AB">
          <w:rPr>
            <w:noProof/>
            <w:webHidden/>
          </w:rPr>
          <w:instrText xml:space="preserve"> PAGEREF _Toc339906559 \h </w:instrText>
        </w:r>
        <w:r>
          <w:rPr>
            <w:noProof/>
            <w:webHidden/>
          </w:rPr>
        </w:r>
        <w:r>
          <w:rPr>
            <w:noProof/>
            <w:webHidden/>
          </w:rPr>
          <w:fldChar w:fldCharType="separate"/>
        </w:r>
        <w:r w:rsidR="00ED43AB">
          <w:rPr>
            <w:noProof/>
            <w:webHidden/>
          </w:rPr>
          <w:t>157</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60" w:history="1">
        <w:r w:rsidR="00ED43AB" w:rsidRPr="00C23BD2">
          <w:rPr>
            <w:rStyle w:val="Hyperlink"/>
            <w:noProof/>
          </w:rPr>
          <w:t>B.5.15</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use of stop or close from a message listener (JMS_SPEC-48)</w:t>
        </w:r>
        <w:r w:rsidR="00ED43AB">
          <w:rPr>
            <w:noProof/>
            <w:webHidden/>
          </w:rPr>
          <w:tab/>
        </w:r>
        <w:r>
          <w:rPr>
            <w:noProof/>
            <w:webHidden/>
          </w:rPr>
          <w:fldChar w:fldCharType="begin"/>
        </w:r>
        <w:r w:rsidR="00ED43AB">
          <w:rPr>
            <w:noProof/>
            <w:webHidden/>
          </w:rPr>
          <w:instrText xml:space="preserve"> PAGEREF _Toc339906560 \h </w:instrText>
        </w:r>
        <w:r>
          <w:rPr>
            <w:noProof/>
            <w:webHidden/>
          </w:rPr>
        </w:r>
        <w:r>
          <w:rPr>
            <w:noProof/>
            <w:webHidden/>
          </w:rPr>
          <w:fldChar w:fldCharType="separate"/>
        </w:r>
        <w:r w:rsidR="00ED43AB">
          <w:rPr>
            <w:noProof/>
            <w:webHidden/>
          </w:rPr>
          <w:t>158</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61" w:history="1">
        <w:r w:rsidR="00ED43AB" w:rsidRPr="00C23BD2">
          <w:rPr>
            <w:rStyle w:val="Hyperlink"/>
            <w:noProof/>
          </w:rPr>
          <w:t>B.5.16</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use of noLocal when creating a durable subscription (JMS_SPEC-65)</w:t>
        </w:r>
        <w:r w:rsidR="00ED43AB">
          <w:rPr>
            <w:noProof/>
            <w:webHidden/>
          </w:rPr>
          <w:tab/>
        </w:r>
        <w:r>
          <w:rPr>
            <w:noProof/>
            <w:webHidden/>
          </w:rPr>
          <w:fldChar w:fldCharType="begin"/>
        </w:r>
        <w:r w:rsidR="00ED43AB">
          <w:rPr>
            <w:noProof/>
            <w:webHidden/>
          </w:rPr>
          <w:instrText xml:space="preserve"> PAGEREF _Toc339906561 \h </w:instrText>
        </w:r>
        <w:r>
          <w:rPr>
            <w:noProof/>
            <w:webHidden/>
          </w:rPr>
        </w:r>
        <w:r>
          <w:rPr>
            <w:noProof/>
            <w:webHidden/>
          </w:rPr>
          <w:fldChar w:fldCharType="separate"/>
        </w:r>
        <w:r w:rsidR="00ED43AB">
          <w:rPr>
            <w:noProof/>
            <w:webHidden/>
          </w:rPr>
          <w:t>158</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62" w:history="1">
        <w:r w:rsidR="00ED43AB" w:rsidRPr="00C23BD2">
          <w:rPr>
            <w:rStyle w:val="Hyperlink"/>
            <w:noProof/>
          </w:rPr>
          <w:t>B.5.17</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message headers that are intended to be set by the JMS provder (JMS_SPEC-34)</w:t>
        </w:r>
        <w:r w:rsidR="00ED43AB">
          <w:rPr>
            <w:noProof/>
            <w:webHidden/>
          </w:rPr>
          <w:tab/>
        </w:r>
        <w:r>
          <w:rPr>
            <w:noProof/>
            <w:webHidden/>
          </w:rPr>
          <w:fldChar w:fldCharType="begin"/>
        </w:r>
        <w:r w:rsidR="00ED43AB">
          <w:rPr>
            <w:noProof/>
            <w:webHidden/>
          </w:rPr>
          <w:instrText xml:space="preserve"> PAGEREF _Toc339906562 \h </w:instrText>
        </w:r>
        <w:r>
          <w:rPr>
            <w:noProof/>
            <w:webHidden/>
          </w:rPr>
        </w:r>
        <w:r>
          <w:rPr>
            <w:noProof/>
            <w:webHidden/>
          </w:rPr>
          <w:fldChar w:fldCharType="separate"/>
        </w:r>
        <w:r w:rsidR="00ED43AB">
          <w:rPr>
            <w:noProof/>
            <w:webHidden/>
          </w:rPr>
          <w:t>158</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63" w:history="1">
        <w:r w:rsidR="00ED43AB" w:rsidRPr="00C23BD2">
          <w:rPr>
            <w:rStyle w:val="Hyperlink"/>
            <w:noProof/>
          </w:rPr>
          <w:t>B.5.18</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Session methods createQueue and createTopic (JMS_SPEC-31)</w:t>
        </w:r>
        <w:r w:rsidR="00ED43AB">
          <w:rPr>
            <w:noProof/>
            <w:webHidden/>
          </w:rPr>
          <w:tab/>
        </w:r>
        <w:r>
          <w:rPr>
            <w:noProof/>
            <w:webHidden/>
          </w:rPr>
          <w:fldChar w:fldCharType="begin"/>
        </w:r>
        <w:r w:rsidR="00ED43AB">
          <w:rPr>
            <w:noProof/>
            <w:webHidden/>
          </w:rPr>
          <w:instrText xml:space="preserve"> PAGEREF _Toc339906563 \h </w:instrText>
        </w:r>
        <w:r>
          <w:rPr>
            <w:noProof/>
            <w:webHidden/>
          </w:rPr>
        </w:r>
        <w:r>
          <w:rPr>
            <w:noProof/>
            <w:webHidden/>
          </w:rPr>
          <w:fldChar w:fldCharType="separate"/>
        </w:r>
        <w:r w:rsidR="00ED43AB">
          <w:rPr>
            <w:noProof/>
            <w:webHidden/>
          </w:rPr>
          <w:t>159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64" w:history="1">
        <w:r w:rsidR="00ED43AB" w:rsidRPr="00C23BD2">
          <w:rPr>
            <w:rStyle w:val="Hyperlink"/>
            <w:noProof/>
          </w:rPr>
          <w:t>B.5.19</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Clarification: Definition of JMSExpiration (JMS_SPEC-82)</w:t>
        </w:r>
        <w:r w:rsidR="00ED43AB">
          <w:rPr>
            <w:noProof/>
            <w:webHidden/>
          </w:rPr>
          <w:tab/>
        </w:r>
        <w:r>
          <w:rPr>
            <w:noProof/>
            <w:webHidden/>
          </w:rPr>
          <w:fldChar w:fldCharType="begin"/>
        </w:r>
        <w:r w:rsidR="00ED43AB">
          <w:rPr>
            <w:noProof/>
            <w:webHidden/>
          </w:rPr>
          <w:instrText xml:space="preserve"> PAGEREF _Toc339906564 \h </w:instrText>
        </w:r>
        <w:r>
          <w:rPr>
            <w:noProof/>
            <w:webHidden/>
          </w:rPr>
        </w:r>
        <w:r>
          <w:rPr>
            <w:noProof/>
            <w:webHidden/>
          </w:rPr>
          <w:fldChar w:fldCharType="separate"/>
        </w:r>
        <w:r w:rsidR="00ED43AB">
          <w:rPr>
            <w:noProof/>
            <w:webHidden/>
          </w:rPr>
          <w:t>159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65" w:history="1">
        <w:r w:rsidR="00ED43AB" w:rsidRPr="00C23BD2">
          <w:rPr>
            <w:rStyle w:val="Hyperlink"/>
            <w:noProof/>
          </w:rPr>
          <w:t>B.5.20</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Correction: Reconnecting to a durable subscription (JMS_SPEC-80)</w:t>
        </w:r>
        <w:r w:rsidR="00ED43AB">
          <w:rPr>
            <w:noProof/>
            <w:webHidden/>
          </w:rPr>
          <w:tab/>
        </w:r>
        <w:r>
          <w:rPr>
            <w:noProof/>
            <w:webHidden/>
          </w:rPr>
          <w:fldChar w:fldCharType="begin"/>
        </w:r>
        <w:r w:rsidR="00ED43AB">
          <w:rPr>
            <w:noProof/>
            <w:webHidden/>
          </w:rPr>
          <w:instrText xml:space="preserve"> PAGEREF _Toc339906565 \h </w:instrText>
        </w:r>
        <w:r>
          <w:rPr>
            <w:noProof/>
            <w:webHidden/>
          </w:rPr>
        </w:r>
        <w:r>
          <w:rPr>
            <w:noProof/>
            <w:webHidden/>
          </w:rPr>
          <w:fldChar w:fldCharType="separate"/>
        </w:r>
        <w:r w:rsidR="00ED43AB">
          <w:rPr>
            <w:noProof/>
            <w:webHidden/>
          </w:rPr>
          <w:t>159</w:t>
        </w:r>
        <w:r>
          <w:rPr>
            <w:noProof/>
            <w:webHidden/>
          </w:rPr>
          <w:fldChar w:fldCharType="end"/>
        </w:r>
      </w:hyperlink>
    </w:p>
    <w:p w:rsidR="00ED43AB" w:rsidRDefault="00D71E00">
      <w:pPr>
        <w:pStyle w:val="TOC3"/>
        <w:rPr>
          <w:rFonts w:asciiTheme="minorHAnsi" w:eastAsiaTheme="minorEastAsia" w:hAnsiTheme="minorHAnsi" w:cstheme="minorBidi"/>
          <w:noProof/>
          <w:color w:val="auto"/>
          <w:spacing w:val="0"/>
          <w:sz w:val="22"/>
          <w:szCs w:val="22"/>
          <w:lang w:val="en-GB"/>
        </w:rPr>
      </w:pPr>
      <w:hyperlink w:anchor="_Toc339906566" w:history="1">
        <w:r w:rsidR="00ED43AB" w:rsidRPr="00C23BD2">
          <w:rPr>
            <w:rStyle w:val="Hyperlink"/>
            <w:noProof/>
          </w:rPr>
          <w:t>B.5.21</w:t>
        </w:r>
        <w:r w:rsidR="00ED43AB">
          <w:rPr>
            <w:rFonts w:asciiTheme="minorHAnsi" w:eastAsiaTheme="minorEastAsia" w:hAnsiTheme="minorHAnsi" w:cstheme="minorBidi"/>
            <w:noProof/>
            <w:color w:val="auto"/>
            <w:spacing w:val="0"/>
            <w:sz w:val="22"/>
            <w:szCs w:val="22"/>
            <w:lang w:val="en-GB"/>
          </w:rPr>
          <w:tab/>
        </w:r>
        <w:r w:rsidR="00ED43AB" w:rsidRPr="00C23BD2">
          <w:rPr>
            <w:rStyle w:val="Hyperlink"/>
            <w:noProof/>
          </w:rPr>
          <w:t>Correction: MapMessage when name is null (JMS_SPEC-77)</w:t>
        </w:r>
        <w:r w:rsidR="00ED43AB">
          <w:rPr>
            <w:noProof/>
            <w:webHidden/>
          </w:rPr>
          <w:tab/>
        </w:r>
        <w:r>
          <w:rPr>
            <w:noProof/>
            <w:webHidden/>
          </w:rPr>
          <w:fldChar w:fldCharType="begin"/>
        </w:r>
        <w:r w:rsidR="00ED43AB">
          <w:rPr>
            <w:noProof/>
            <w:webHidden/>
          </w:rPr>
          <w:instrText xml:space="preserve"> PAGEREF _Toc339906566 \h </w:instrText>
        </w:r>
        <w:r>
          <w:rPr>
            <w:noProof/>
            <w:webHidden/>
          </w:rPr>
        </w:r>
        <w:r>
          <w:rPr>
            <w:noProof/>
            <w:webHidden/>
          </w:rPr>
          <w:fldChar w:fldCharType="separate"/>
        </w:r>
        <w:r w:rsidR="00ED43AB">
          <w:rPr>
            <w:noProof/>
            <w:webHidden/>
          </w:rPr>
          <w:t>159</w:t>
        </w:r>
        <w:r>
          <w:rPr>
            <w:noProof/>
            <w:webHidden/>
          </w:rPr>
          <w:fldChar w:fldCharType="end"/>
        </w:r>
      </w:hyperlink>
    </w:p>
    <w:p w:rsidR="00657C6E" w:rsidRDefault="00D71E00" w:rsidP="001168A6">
      <w:pPr>
        <w:sectPr w:rsidR="00657C6E" w:rsidSect="005A31D0">
          <w:type w:val="oddPage"/>
          <w:pgSz w:w="11906" w:h="16838"/>
          <w:pgMar w:top="1440" w:right="1440" w:bottom="1440" w:left="1440" w:header="708" w:footer="708" w:gutter="0"/>
          <w:cols w:space="708"/>
          <w:docGrid w:linePitch="360"/>
        </w:sectPr>
      </w:pPr>
      <w:r>
        <w:fldChar w:fldCharType="end"/>
      </w:r>
    </w:p>
    <w:p w:rsidR="00F65786" w:rsidRPr="00145D89" w:rsidRDefault="00714C95" w:rsidP="00145D89">
      <w:pPr>
        <w:pStyle w:val="Heading1"/>
      </w:pPr>
      <w:bookmarkStart w:id="22" w:name="_Ref307997775"/>
      <w:bookmarkStart w:id="23" w:name="_Toc311729166"/>
      <w:bookmarkStart w:id="24" w:name="_Toc339906266"/>
      <w:r w:rsidRPr="00145D89">
        <w:lastRenderedPageBreak/>
        <w:t>Introduction</w:t>
      </w:r>
      <w:bookmarkEnd w:id="22"/>
      <w:bookmarkEnd w:id="23"/>
      <w:bookmarkEnd w:id="24"/>
    </w:p>
    <w:p w:rsidR="00714C95" w:rsidRPr="00AF229E" w:rsidRDefault="00714C95" w:rsidP="00C82C12">
      <w:pPr>
        <w:pStyle w:val="Heading2"/>
      </w:pPr>
      <w:bookmarkStart w:id="25" w:name="_Toc311729167"/>
      <w:bookmarkStart w:id="26" w:name="_Toc339906267"/>
      <w:r w:rsidRPr="00AF229E">
        <w:t>Abstract</w:t>
      </w:r>
      <w:bookmarkEnd w:id="25"/>
      <w:bookmarkEnd w:id="2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27" w:name="_Toc311729168"/>
      <w:bookmarkStart w:id="28" w:name="_Toc339906268"/>
      <w:r w:rsidRPr="00595555">
        <w:t>Overview</w:t>
      </w:r>
      <w:bookmarkEnd w:id="27"/>
      <w:bookmarkEnd w:id="28"/>
    </w:p>
    <w:p w:rsidR="00714C95" w:rsidRDefault="00714C95" w:rsidP="00714C95">
      <w:pPr>
        <w:pStyle w:val="Paragraph"/>
        <w:rPr>
          <w:spacing w:val="2"/>
          <w:w w:val="100"/>
        </w:rPr>
      </w:pPr>
      <w:r>
        <w:rPr>
          <w:spacing w:val="2"/>
          <w:w w:val="100"/>
        </w:rPr>
        <w:t>Enterprise messaging products (or as they are sometimes called, Message Oriented Middleware products) are becoming an essential component for integrating intra-company operations. They allow separate business components to be combined into a reliable, yet flexible, system.</w:t>
      </w:r>
    </w:p>
    <w:p w:rsidR="00714C95" w:rsidRDefault="00714C95" w:rsidP="00714C95">
      <w:pPr>
        <w:pStyle w:val="Paragraph"/>
        <w:rPr>
          <w:spacing w:val="2"/>
          <w:w w:val="100"/>
        </w:rPr>
      </w:pPr>
      <w:r>
        <w:rPr>
          <w:spacing w:val="2"/>
          <w:w w:val="100"/>
        </w:rPr>
        <w:t>In addition to the traditional MOM vendors, enterprise messaging products are also provided by several database vendors and a number of internet related companies.</w:t>
      </w:r>
    </w:p>
    <w:p w:rsidR="00714C95" w:rsidRDefault="00714C95" w:rsidP="00714C95">
      <w:pPr>
        <w:pStyle w:val="Paragraph"/>
        <w:rPr>
          <w:spacing w:val="2"/>
          <w:w w:val="100"/>
        </w:rPr>
      </w:pPr>
      <w:r>
        <w:rPr>
          <w:spacing w:val="2"/>
          <w:w w:val="100"/>
        </w:rPr>
        <w:t>Java language clients and Java language middle tier services must be capable of using these messaging systems. JMS provides a common way for Java language programs to access these systems.</w:t>
      </w:r>
    </w:p>
    <w:p w:rsidR="00714C95" w:rsidRDefault="00714C95" w:rsidP="00714C95">
      <w:pPr>
        <w:pStyle w:val="Paragraph"/>
        <w:rPr>
          <w:spacing w:val="2"/>
          <w:w w:val="100"/>
        </w:rPr>
      </w:pPr>
      <w:r>
        <w:rPr>
          <w:spacing w:val="2"/>
          <w:w w:val="100"/>
        </w:rPr>
        <w:t>JMS is a set of interfaces and associated semantics that define how a JMS client accesses the facilities of an enterprise messaging product.</w:t>
      </w:r>
    </w:p>
    <w:p w:rsidR="00714C95" w:rsidRDefault="00714C95" w:rsidP="00714C95">
      <w:pPr>
        <w:pStyle w:val="Paragraph"/>
        <w:rPr>
          <w:spacing w:val="2"/>
          <w:w w:val="100"/>
        </w:rPr>
      </w:pPr>
      <w:r>
        <w:rPr>
          <w:spacing w:val="2"/>
          <w:w w:val="100"/>
        </w:rPr>
        <w:t xml:space="preserve">Since messaging is peer-to-peer, all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714C95" w:rsidP="00714C95">
      <w:pPr>
        <w:pStyle w:val="Paragraph"/>
        <w:rPr>
          <w:spacing w:val="2"/>
          <w:w w:val="100"/>
        </w:rPr>
      </w:pPr>
      <w:r>
        <w:rPr>
          <w:spacing w:val="2"/>
          <w:w w:val="100"/>
        </w:rPr>
        <w:t xml:space="preserve">Products that implement JMS do this by supplying a </w:t>
      </w:r>
      <w:r>
        <w:rPr>
          <w:rStyle w:val="Emphasis"/>
          <w:spacing w:val="2"/>
          <w:w w:val="100"/>
        </w:rPr>
        <w:t>provider</w:t>
      </w:r>
      <w:r>
        <w:rPr>
          <w:spacing w:val="2"/>
          <w:w w:val="100"/>
        </w:rPr>
        <w:t xml:space="preserve"> that implements the JMS interfaces.</w:t>
      </w:r>
    </w:p>
    <w:p w:rsidR="00B71151" w:rsidRPr="00B71151" w:rsidRDefault="007404DC" w:rsidP="00515B98">
      <w:pPr>
        <w:pStyle w:val="Heading3"/>
      </w:pPr>
      <w:bookmarkStart w:id="29" w:name="_Toc311729169"/>
      <w:bookmarkStart w:id="30" w:name="_Toc339906269"/>
      <w:r>
        <w:t>Is this a m</w:t>
      </w:r>
      <w:r w:rsidR="00714C95" w:rsidRPr="00B71151">
        <w:t>ail API?</w:t>
      </w:r>
      <w:bookmarkEnd w:id="29"/>
      <w:bookmarkEnd w:id="3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D611EB" w:rsidRDefault="007404DC" w:rsidP="00515B98">
      <w:pPr>
        <w:pStyle w:val="Heading3"/>
      </w:pPr>
      <w:bookmarkStart w:id="31" w:name="_Toc311729170"/>
      <w:bookmarkStart w:id="32" w:name="_Toc339906270"/>
      <w:r>
        <w:t>Existing messaging s</w:t>
      </w:r>
      <w:r w:rsidR="00714C95" w:rsidRPr="00D611EB">
        <w:t>ystems</w:t>
      </w:r>
      <w:bookmarkEnd w:id="31"/>
      <w:bookmarkEnd w:id="32"/>
    </w:p>
    <w:p w:rsidR="00714C95" w:rsidRDefault="00714C95" w:rsidP="00714C95">
      <w:pPr>
        <w:pStyle w:val="Paragraph"/>
        <w:rPr>
          <w:spacing w:val="2"/>
          <w:w w:val="100"/>
        </w:rPr>
      </w:pPr>
      <w:r>
        <w:rPr>
          <w:spacing w:val="2"/>
          <w:w w:val="100"/>
        </w:rPr>
        <w:t xml:space="preserve">Messaging systems are peer-to-peer facilities. In general, each client can send messages to, and receive messages from any client. Each client connects to a messaging agent </w:t>
      </w:r>
      <w:proofErr w:type="gramStart"/>
      <w:r>
        <w:rPr>
          <w:spacing w:val="2"/>
          <w:w w:val="100"/>
        </w:rPr>
        <w:t>which</w:t>
      </w:r>
      <w:proofErr w:type="gramEnd"/>
      <w:r>
        <w:rPr>
          <w:spacing w:val="2"/>
          <w:w w:val="100"/>
        </w:rPr>
        <w:t xml:space="preserve"> provides facilities for creating, sending and receiving messages.</w:t>
      </w:r>
    </w:p>
    <w:p w:rsidR="00714C95" w:rsidRDefault="00714C95" w:rsidP="00714C95">
      <w:pPr>
        <w:pStyle w:val="Paragraph"/>
        <w:rPr>
          <w:spacing w:val="2"/>
          <w:w w:val="100"/>
        </w:rPr>
      </w:pPr>
      <w:r>
        <w:rPr>
          <w:spacing w:val="2"/>
          <w:w w:val="100"/>
        </w:rPr>
        <w:lastRenderedPageBreak/>
        <w:t>Each system provides a way of addressing messages. Each provides a way to create a message and fill it with data.</w:t>
      </w:r>
    </w:p>
    <w:p w:rsidR="00714C95" w:rsidRDefault="00714C95" w:rsidP="00714C95">
      <w:pPr>
        <w:pStyle w:val="Paragraph"/>
        <w:rPr>
          <w:spacing w:val="2"/>
          <w:w w:val="100"/>
        </w:rPr>
      </w:pPr>
      <w:r>
        <w:rPr>
          <w:spacing w:val="2"/>
          <w:w w:val="100"/>
        </w:rPr>
        <w:t>Some systems are capable of broadcasting a message to many destinations. Others only support sending a message to a single destination.</w:t>
      </w:r>
    </w:p>
    <w:p w:rsidR="00714C95" w:rsidRDefault="00714C95" w:rsidP="00714C95">
      <w:pPr>
        <w:pStyle w:val="Paragraph"/>
        <w:rPr>
          <w:spacing w:val="2"/>
          <w:w w:val="100"/>
        </w:rPr>
      </w:pPr>
      <w:r>
        <w:rPr>
          <w:spacing w:val="2"/>
          <w:w w:val="100"/>
        </w:rPr>
        <w:t>Some systems provide facilities for asynchronous receipt of messages (messages are delivered to a client as they arrive). Others support only synchronous receipt (a client must request each message).</w:t>
      </w:r>
    </w:p>
    <w:p w:rsidR="00714C95" w:rsidRDefault="00714C95" w:rsidP="00714C95">
      <w:pPr>
        <w:pStyle w:val="Paragraph"/>
        <w:rPr>
          <w:spacing w:val="2"/>
          <w:w w:val="100"/>
        </w:rPr>
      </w:pPr>
      <w:r>
        <w:rPr>
          <w:spacing w:val="2"/>
          <w:w w:val="100"/>
        </w:rPr>
        <w:t xml:space="preserve">Each messaging system typically provides a range of service that can be selected on a per message basis. One important attribute is the lengths to which the system will go </w:t>
      </w:r>
      <w:r w:rsidR="00C45785">
        <w:rPr>
          <w:spacing w:val="2"/>
          <w:w w:val="100"/>
        </w:rPr>
        <w:t>to ensure</w:t>
      </w:r>
      <w:r>
        <w:rPr>
          <w:spacing w:val="2"/>
          <w:w w:val="100"/>
        </w:rPr>
        <w:t xml:space="preserve"> delivery. This varies from simple best effort to guaranteed, only once delivery. Other important attributes are message time-to-live, priority and whether a response is required.</w:t>
      </w:r>
    </w:p>
    <w:p w:rsidR="00714C95" w:rsidRPr="00B71151" w:rsidRDefault="00714C95" w:rsidP="00515B98">
      <w:pPr>
        <w:pStyle w:val="Heading3"/>
      </w:pPr>
      <w:bookmarkStart w:id="33" w:name="_Toc311729171"/>
      <w:bookmarkStart w:id="34" w:name="_Toc339906271"/>
      <w:r w:rsidRPr="00B71151">
        <w:t xml:space="preserve">JMS </w:t>
      </w:r>
      <w:r w:rsidR="007404DC">
        <w:t>o</w:t>
      </w:r>
      <w:r w:rsidRPr="00B71151">
        <w:t>bjectives</w:t>
      </w:r>
      <w:bookmarkEnd w:id="33"/>
      <w:bookmarkEnd w:id="34"/>
    </w:p>
    <w:p w:rsidR="00714C95" w:rsidRPr="00B71151" w:rsidRDefault="00714C95" w:rsidP="00B71151">
      <w:r w:rsidRPr="00B71151">
        <w:t xml:space="preserve">If JMS provided a union of all the existing features of messaging systems it would be much too complicated for its intended users. On the other hand, JMS is more than an intersection of the messaging features common to all products. It is crucial that JMS include the functionality needed to implement sophisticated enterprise applications. </w:t>
      </w:r>
    </w:p>
    <w:p w:rsidR="00714C95" w:rsidRDefault="00714C95" w:rsidP="00714C95">
      <w:pPr>
        <w:pStyle w:val="Paragraph"/>
        <w:rPr>
          <w:spacing w:val="2"/>
          <w:w w:val="100"/>
        </w:rPr>
      </w:pPr>
      <w:r>
        <w:rPr>
          <w:spacing w:val="2"/>
          <w:w w:val="100"/>
        </w:rPr>
        <w:t>JMS defines a common set of enterprise messaging concepts and facilities. It attempts to minimize the set of concepts a Java language programmer must learn to use enterprise messaging products. It strives to maximize the portability of messaging applications.</w:t>
      </w:r>
    </w:p>
    <w:p w:rsidR="00714C95" w:rsidRPr="008E7854" w:rsidRDefault="007404DC" w:rsidP="00364F85">
      <w:pPr>
        <w:pStyle w:val="Heading4"/>
      </w:pPr>
      <w:bookmarkStart w:id="35" w:name="_Toc311729172"/>
      <w:r>
        <w:t>JMS p</w:t>
      </w:r>
      <w:r w:rsidR="00714C95" w:rsidRPr="008E7854">
        <w:t>rovider</w:t>
      </w:r>
      <w:bookmarkEnd w:id="35"/>
    </w:p>
    <w:p w:rsidR="00714C95" w:rsidRDefault="00714C95" w:rsidP="00714C95">
      <w:pPr>
        <w:pStyle w:val="Paragraph"/>
        <w:rPr>
          <w:spacing w:val="2"/>
          <w:w w:val="100"/>
        </w:rPr>
      </w:pPr>
      <w:r>
        <w:rPr>
          <w:spacing w:val="2"/>
          <w:w w:val="100"/>
        </w:rPr>
        <w:t>As noted earlier, a JMS provider is the entity which implements JMS for a messaging product.</w:t>
      </w:r>
    </w:p>
    <w:p w:rsidR="00714C95" w:rsidRDefault="00714C95" w:rsidP="00714C95">
      <w:pPr>
        <w:pStyle w:val="Paragraph"/>
        <w:rPr>
          <w:spacing w:val="2"/>
          <w:w w:val="100"/>
        </w:rPr>
      </w:pPr>
      <w:r>
        <w:rPr>
          <w:spacing w:val="2"/>
          <w:w w:val="100"/>
        </w:rPr>
        <w:t>Ideally, JMS providers will be written in 100% Pure Java so they can run in applets; simplify installation; and, work across architectures and OS’s.</w:t>
      </w:r>
    </w:p>
    <w:p w:rsidR="00714C95" w:rsidRDefault="00714C95" w:rsidP="00714C95">
      <w:pPr>
        <w:pStyle w:val="Paragraph"/>
        <w:rPr>
          <w:spacing w:val="2"/>
          <w:w w:val="100"/>
        </w:rPr>
      </w:pPr>
      <w:r>
        <w:rPr>
          <w:spacing w:val="2"/>
          <w:w w:val="100"/>
        </w:rPr>
        <w:t>An important goal of JMS is to minimize the work needed to implement a provider.</w:t>
      </w:r>
    </w:p>
    <w:p w:rsidR="00714C95" w:rsidRPr="008E7854" w:rsidRDefault="007404DC" w:rsidP="00364F85">
      <w:pPr>
        <w:pStyle w:val="Heading4"/>
      </w:pPr>
      <w:bookmarkStart w:id="36" w:name="_Toc311729173"/>
      <w:r>
        <w:t>JMS m</w:t>
      </w:r>
      <w:r w:rsidR="00714C95" w:rsidRPr="008E7854">
        <w:t>essages</w:t>
      </w:r>
      <w:bookmarkEnd w:id="36"/>
    </w:p>
    <w:p w:rsidR="00714C95" w:rsidRDefault="00714C95" w:rsidP="00714C95">
      <w:pPr>
        <w:pStyle w:val="Paragraph"/>
        <w:rPr>
          <w:spacing w:val="2"/>
          <w:w w:val="100"/>
        </w:rPr>
      </w:pPr>
      <w:r>
        <w:rPr>
          <w:spacing w:val="2"/>
          <w:w w:val="100"/>
        </w:rPr>
        <w:t xml:space="preserve">JMS defines a set of message interfaces. </w:t>
      </w:r>
    </w:p>
    <w:p w:rsidR="00714C95" w:rsidRDefault="00714C95" w:rsidP="00714C95">
      <w:pPr>
        <w:pStyle w:val="Paragraph"/>
        <w:rPr>
          <w:spacing w:val="2"/>
          <w:w w:val="100"/>
        </w:rPr>
      </w:pPr>
      <w:r>
        <w:rPr>
          <w:spacing w:val="2"/>
          <w:w w:val="100"/>
        </w:rPr>
        <w:t xml:space="preserve">Clients use the message implementations supplied by their JMS provider. </w:t>
      </w:r>
    </w:p>
    <w:p w:rsidR="00714C95" w:rsidRDefault="00714C95" w:rsidP="00714C95">
      <w:pPr>
        <w:pStyle w:val="Paragraph"/>
        <w:rPr>
          <w:spacing w:val="2"/>
          <w:w w:val="100"/>
        </w:rPr>
      </w:pPr>
      <w:r>
        <w:rPr>
          <w:spacing w:val="2"/>
          <w:w w:val="100"/>
        </w:rPr>
        <w:t xml:space="preserve">A major goal of JMS is that clients have a consistent API for creating and working with </w:t>
      </w:r>
      <w:proofErr w:type="gramStart"/>
      <w:r>
        <w:rPr>
          <w:spacing w:val="2"/>
          <w:w w:val="100"/>
        </w:rPr>
        <w:t>messages which is</w:t>
      </w:r>
      <w:proofErr w:type="gramEnd"/>
      <w:r>
        <w:rPr>
          <w:spacing w:val="2"/>
          <w:w w:val="100"/>
        </w:rPr>
        <w:t xml:space="preserve"> independent of JMS provider. </w:t>
      </w:r>
    </w:p>
    <w:p w:rsidR="00714C95" w:rsidRDefault="007404DC" w:rsidP="00364F85">
      <w:pPr>
        <w:pStyle w:val="Heading4"/>
      </w:pPr>
      <w:bookmarkStart w:id="37" w:name="RTF37363939343a204865616433"/>
      <w:bookmarkStart w:id="38" w:name="_Toc311729174"/>
      <w:r>
        <w:t>JMS d</w:t>
      </w:r>
      <w:r w:rsidR="00714C95">
        <w:t>omains</w:t>
      </w:r>
      <w:bookmarkEnd w:id="37"/>
      <w:bookmarkEnd w:id="38"/>
    </w:p>
    <w:p w:rsidR="00714C95" w:rsidRDefault="00714C95" w:rsidP="00714C95">
      <w:pPr>
        <w:pStyle w:val="Paragraph"/>
        <w:rPr>
          <w:spacing w:val="2"/>
          <w:w w:val="100"/>
        </w:rPr>
      </w:pPr>
      <w:r>
        <w:rPr>
          <w:spacing w:val="2"/>
          <w:w w:val="100"/>
        </w:rPr>
        <w:t xml:space="preserve">Messaging products can be broadly classified as either </w:t>
      </w:r>
      <w:r>
        <w:rPr>
          <w:rStyle w:val="Emphasis"/>
          <w:spacing w:val="2"/>
          <w:w w:val="100"/>
        </w:rPr>
        <w:t>point-to-point</w:t>
      </w:r>
      <w:r>
        <w:rPr>
          <w:spacing w:val="2"/>
          <w:w w:val="100"/>
        </w:rPr>
        <w:t xml:space="preserve"> or </w:t>
      </w:r>
      <w:r>
        <w:rPr>
          <w:rStyle w:val="Emphasis"/>
          <w:spacing w:val="2"/>
          <w:w w:val="100"/>
        </w:rPr>
        <w:t>publish-subscribe</w:t>
      </w:r>
      <w:r>
        <w:rPr>
          <w:spacing w:val="2"/>
          <w:w w:val="100"/>
        </w:rPr>
        <w:t xml:space="preserve"> systems.</w:t>
      </w:r>
    </w:p>
    <w:p w:rsidR="00714C95" w:rsidRDefault="00714C95" w:rsidP="00714C95">
      <w:pPr>
        <w:pStyle w:val="Paragraph"/>
        <w:rPr>
          <w:spacing w:val="2"/>
          <w:w w:val="100"/>
        </w:rPr>
      </w:pPr>
      <w:r>
        <w:rPr>
          <w:spacing w:val="2"/>
          <w:w w:val="100"/>
        </w:rPr>
        <w:t>Point-to-point (PTP) products are built around the concept of message queues. Each message is addressed to a specific queue; clients extract messages from the queue(s) established to hold their messages.</w:t>
      </w:r>
    </w:p>
    <w:p w:rsidR="00714C95" w:rsidRDefault="00714C95" w:rsidP="00714C95">
      <w:pPr>
        <w:pStyle w:val="Paragraph"/>
        <w:rPr>
          <w:spacing w:val="2"/>
          <w:w w:val="100"/>
        </w:rPr>
      </w:pPr>
      <w:r>
        <w:rPr>
          <w:spacing w:val="2"/>
          <w:w w:val="100"/>
        </w:rPr>
        <w:t xml:space="preserve">Publish and subscribe (Pub/Sub) clients address messages to some node in a content hierarchy. Publishers and subscribers are generally anonymous and may dynamically publish or subscribe to the content hierarchy. The </w:t>
      </w:r>
      <w:r>
        <w:rPr>
          <w:spacing w:val="2"/>
          <w:w w:val="100"/>
        </w:rPr>
        <w:lastRenderedPageBreak/>
        <w:t>system takes care of distributing the messages arriving from a node’s multiple publishers to its multiple subscribers.</w:t>
      </w:r>
    </w:p>
    <w:p w:rsidR="00714C95" w:rsidRDefault="00714C95" w:rsidP="00714C95">
      <w:pPr>
        <w:pStyle w:val="Paragraph"/>
        <w:rPr>
          <w:w w:val="100"/>
        </w:rPr>
      </w:pPr>
      <w:r>
        <w:rPr>
          <w:spacing w:val="2"/>
          <w:w w:val="100"/>
        </w:rPr>
        <w:t xml:space="preserve">JMS provides a set of interfaces that allow the client to send and receive messages in both domains, while supporting the semantics of each domain. JMS also provides client interfaces tailored for each domain. Prior to version 1.1 of the JMS specification, only the client interfaces that were tailored to each domain were available. These interfaces continue to be supported to provide backward compatibility for those who have already implemented JMS clients using them. The preferred approach for implementing clients is to use the domain-independent interfaces. These interfaces, referred to as the “common </w:t>
      </w:r>
      <w:r>
        <w:rPr>
          <w:w w:val="100"/>
        </w:rPr>
        <w:t>interfaces”, are parents of the domain-specific interfaces.</w:t>
      </w:r>
    </w:p>
    <w:p w:rsidR="00714C95" w:rsidRDefault="00714C95" w:rsidP="00364F85">
      <w:pPr>
        <w:pStyle w:val="Heading4"/>
      </w:pPr>
      <w:bookmarkStart w:id="39" w:name="_Toc311729175"/>
      <w:r>
        <w:t>Portability</w:t>
      </w:r>
      <w:bookmarkEnd w:id="39"/>
    </w:p>
    <w:p w:rsidR="00714C95" w:rsidRDefault="00714C95" w:rsidP="00714C95">
      <w:pPr>
        <w:pStyle w:val="Paragraph"/>
        <w:rPr>
          <w:spacing w:val="2"/>
          <w:w w:val="100"/>
        </w:rPr>
      </w:pPr>
      <w:r>
        <w:rPr>
          <w:spacing w:val="2"/>
          <w:w w:val="100"/>
        </w:rPr>
        <w:t>The primary portability objective is that new, JMS only, applications are portable across products within the same messaging domain.</w:t>
      </w:r>
    </w:p>
    <w:p w:rsidR="00714C95" w:rsidRDefault="00714C95" w:rsidP="00714C95">
      <w:pPr>
        <w:pStyle w:val="Paragraph"/>
        <w:rPr>
          <w:spacing w:val="2"/>
          <w:w w:val="100"/>
        </w:rPr>
      </w:pPr>
      <w:r>
        <w:rPr>
          <w:spacing w:val="2"/>
          <w:w w:val="100"/>
        </w:rPr>
        <w:t>This is in addition to the expected portability of a JMS client across machine architectures and operating systems (when using the same JMS provider).</w:t>
      </w:r>
    </w:p>
    <w:p w:rsidR="00714C95" w:rsidRDefault="00714C95" w:rsidP="00714C95">
      <w:pPr>
        <w:pStyle w:val="Paragraph"/>
        <w:rPr>
          <w:spacing w:val="2"/>
          <w:w w:val="100"/>
        </w:rPr>
      </w:pPr>
      <w:r>
        <w:rPr>
          <w:spacing w:val="2"/>
          <w:w w:val="100"/>
        </w:rPr>
        <w:t>Although JMS is designed to allow clients to work with existing message formats used in a mixed language application, portability of such clients is not generally achievable (porting a mixed language application from one product to another is beyond the scope of JMS).</w:t>
      </w:r>
    </w:p>
    <w:p w:rsidR="00714C95" w:rsidRDefault="007404DC" w:rsidP="00515B98">
      <w:pPr>
        <w:pStyle w:val="Heading3"/>
      </w:pPr>
      <w:bookmarkStart w:id="40" w:name="_Toc311729176"/>
      <w:bookmarkStart w:id="41" w:name="_Toc339906272"/>
      <w:r>
        <w:t>What JMS does not i</w:t>
      </w:r>
      <w:r w:rsidR="00714C95">
        <w:t>nclude</w:t>
      </w:r>
      <w:bookmarkEnd w:id="40"/>
      <w:bookmarkEnd w:id="41"/>
    </w:p>
    <w:p w:rsidR="008C7E3C" w:rsidRDefault="00714C95" w:rsidP="008C7E3C">
      <w:pPr>
        <w:pStyle w:val="Paragraph"/>
        <w:rPr>
          <w:spacing w:val="2"/>
          <w:w w:val="100"/>
        </w:rPr>
      </w:pPr>
      <w:r>
        <w:rPr>
          <w:spacing w:val="2"/>
          <w:w w:val="100"/>
        </w:rPr>
        <w:t>JMS does not address the following functionality:</w:t>
      </w:r>
    </w:p>
    <w:p w:rsidR="00714C95" w:rsidRPr="008C7E3C" w:rsidRDefault="00714C95" w:rsidP="006B571E">
      <w:pPr>
        <w:pStyle w:val="ListBullet"/>
      </w:pPr>
      <w:r w:rsidRPr="008C7E3C">
        <w:t>Load Balancing/Fault 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 xml:space="preserve">Error/Advisory Notification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Wire Protocol - JMS does not define a wire protocol for messaging.</w:t>
      </w:r>
    </w:p>
    <w:p w:rsidR="00714C95" w:rsidRPr="008C7E3C" w:rsidRDefault="00714C95" w:rsidP="006B571E">
      <w:pPr>
        <w:pStyle w:val="ListBullet"/>
      </w:pPr>
      <w:r w:rsidRPr="008C7E3C">
        <w:t>Message Type Repository - JMS does not define a repository for storing message type definitions and it does not define a language for creating message type definitions.</w:t>
      </w:r>
    </w:p>
    <w:p w:rsidR="00714C95" w:rsidRDefault="007404DC" w:rsidP="00C82C12">
      <w:pPr>
        <w:pStyle w:val="Heading2"/>
      </w:pPr>
      <w:bookmarkStart w:id="42" w:name="_Toc311729177"/>
      <w:bookmarkStart w:id="43" w:name="_Ref313371485"/>
      <w:bookmarkStart w:id="44" w:name="_Ref313371487"/>
      <w:bookmarkStart w:id="45" w:name="_Toc339906273"/>
      <w:r>
        <w:lastRenderedPageBreak/>
        <w:t>What is r</w:t>
      </w:r>
      <w:r w:rsidR="00714C95">
        <w:t>equired by JMS</w:t>
      </w:r>
      <w:bookmarkEnd w:id="42"/>
      <w:bookmarkEnd w:id="43"/>
      <w:bookmarkEnd w:id="44"/>
      <w:bookmarkEnd w:id="45"/>
    </w:p>
    <w:p w:rsidR="00714C95" w:rsidRDefault="00714C95" w:rsidP="00714C95">
      <w:pPr>
        <w:pStyle w:val="Paragraph"/>
        <w:rPr>
          <w:spacing w:val="2"/>
          <w:w w:val="100"/>
        </w:rPr>
      </w:pPr>
      <w:r>
        <w:rPr>
          <w:spacing w:val="2"/>
          <w:w w:val="100"/>
        </w:rPr>
        <w:t>The functionality discussed in the specification is required of all JMS providers unless it is explicitly noted otherwise.</w:t>
      </w:r>
    </w:p>
    <w:p w:rsidR="00714C95" w:rsidDel="00FE703A" w:rsidRDefault="00714C95" w:rsidP="00714C95">
      <w:pPr>
        <w:pStyle w:val="Paragraph"/>
        <w:rPr>
          <w:del w:id="46" w:author="Nigel Deakin" w:date="2012-01-03T16:29:00Z"/>
          <w:spacing w:val="2"/>
          <w:w w:val="100"/>
        </w:rPr>
      </w:pPr>
      <w:del w:id="47" w:author="Nigel Deakin" w:date="2012-01-03T16:29:00Z">
        <w:r w:rsidDel="00FE703A">
          <w:rPr>
            <w:spacing w:val="2"/>
            <w:w w:val="100"/>
          </w:rPr>
          <w:delText>Providers of JMS point-to-point functionality are not required to provide publish/subscribe functionality and vice versa.</w:delText>
        </w:r>
      </w:del>
    </w:p>
    <w:p w:rsidR="00000000" w:rsidRDefault="00714C95">
      <w:pPr>
        <w:pPrChange w:id="48" w:author="Nigel Deakin" w:date="2012-03-12T11:37:00Z">
          <w:pPr>
            <w:pStyle w:val="Paragraph"/>
          </w:pPr>
        </w:pPrChange>
      </w:pPr>
      <w:r>
        <w:t xml:space="preserve">JMS is also used within the Java </w:t>
      </w:r>
      <w:ins w:id="49" w:author="Nigel Deakin" w:date="2012-03-12T11:37:00Z">
        <w:r w:rsidR="00980441">
          <w:t>Platform</w:t>
        </w:r>
      </w:ins>
      <w:del w:id="50" w:author="Nigel Deakin" w:date="2012-03-12T11:37:00Z">
        <w:r w:rsidDel="00980441">
          <w:delText>2</w:delText>
        </w:r>
      </w:del>
      <w:r>
        <w:t>, Enterprise Edition (</w:t>
      </w:r>
      <w:ins w:id="51" w:author="Nigel Deakin" w:date="2012-03-12T11:37:00Z">
        <w:r w:rsidR="00980441">
          <w:t>Java EE</w:t>
        </w:r>
      </w:ins>
      <w:del w:id="52" w:author="Nigel Deakin" w:date="2012-03-12T11:37:00Z">
        <w:r w:rsidDel="00980441">
          <w:delText>J2EE</w:delText>
        </w:r>
        <w:r w:rsidDel="00980441">
          <w:rPr>
            <w:rStyle w:val="Superscript"/>
          </w:rPr>
          <w:delText>TM</w:delText>
        </w:r>
      </w:del>
      <w:r>
        <w:t>)</w:t>
      </w:r>
      <w:del w:id="53" w:author="Nigel Deakin" w:date="2012-03-12T11:37:00Z">
        <w:r w:rsidDel="00980441">
          <w:delText xml:space="preserve"> platform</w:delText>
        </w:r>
      </w:del>
      <w:r>
        <w:t>. See</w:t>
      </w:r>
      <w:ins w:id="54" w:author="Nigel Deakin" w:date="2012-03-12T11:39:00Z">
        <w:r w:rsidR="00220220">
          <w:t xml:space="preserve"> section </w:t>
        </w:r>
        <w:r w:rsidR="00D71E00">
          <w:fldChar w:fldCharType="begin"/>
        </w:r>
        <w:r w:rsidR="00220220">
          <w:instrText xml:space="preserve"> REF RTF39323236353a204865616431 \r \h </w:instrText>
        </w:r>
      </w:ins>
      <w:r w:rsidR="00D71E00">
        <w:fldChar w:fldCharType="separate"/>
      </w:r>
      <w:ins w:id="55" w:author="Nigel Deakin" w:date="2012-03-12T14:50:00Z">
        <w:r w:rsidR="00533AC6">
          <w:t>1.4</w:t>
        </w:r>
      </w:ins>
      <w:ins w:id="56" w:author="Nigel Deakin" w:date="2012-03-12T11:39:00Z">
        <w:r w:rsidR="00D71E00">
          <w:fldChar w:fldCharType="end"/>
        </w:r>
      </w:ins>
      <w:r>
        <w:t xml:space="preserve"> </w:t>
      </w:r>
      <w:ins w:id="57" w:author="Nigel Deakin" w:date="2012-03-12T11:39:00Z">
        <w:r w:rsidR="00220220">
          <w:t>"</w:t>
        </w:r>
      </w:ins>
      <w:r w:rsidR="00D71E00">
        <w:fldChar w:fldCharType="begin"/>
      </w:r>
      <w:r>
        <w:instrText xml:space="preserve"> REF  RTF39323236353a204865616431 \h</w:instrText>
      </w:r>
      <w:r w:rsidR="00D71E00">
        <w:fldChar w:fldCharType="separate"/>
      </w:r>
      <w:ins w:id="58" w:author="Nigel Deakin" w:date="2012-03-12T14:50:00Z">
        <w:r w:rsidR="00533AC6">
          <w:t>Relationship to o</w:t>
        </w:r>
        <w:r w:rsidR="00533AC6" w:rsidRPr="00595555">
          <w:t>ther Java APIs</w:t>
        </w:r>
      </w:ins>
      <w:del w:id="59" w:author="Nigel Deakin" w:date="2012-03-12T14:49:00Z">
        <w:r w:rsidR="007214A1" w:rsidDel="00533AC6">
          <w:delText>Relationship to o</w:delText>
        </w:r>
        <w:r w:rsidR="007214A1" w:rsidRPr="00595555" w:rsidDel="00533AC6">
          <w:delText>ther Java APIs</w:delText>
        </w:r>
      </w:del>
      <w:r w:rsidR="00D71E00">
        <w:fldChar w:fldCharType="end"/>
      </w:r>
      <w:ins w:id="60" w:author="Nigel Deakin" w:date="2012-03-12T11:39:00Z">
        <w:r w:rsidR="00220220">
          <w:t>"</w:t>
        </w:r>
      </w:ins>
      <w:r>
        <w:t xml:space="preserve"> for additional requirements for JMS when it is integrated in</w:t>
      </w:r>
      <w:ins w:id="61" w:author="Nigel Deakin" w:date="2012-03-12T11:38:00Z">
        <w:r w:rsidR="00980441">
          <w:t>to a</w:t>
        </w:r>
      </w:ins>
      <w:r>
        <w:t xml:space="preserve"> </w:t>
      </w:r>
      <w:del w:id="62" w:author="Nigel Deakin" w:date="2012-03-12T11:38:00Z">
        <w:r w:rsidDel="00980441">
          <w:delText>that software</w:delText>
        </w:r>
      </w:del>
      <w:ins w:id="63" w:author="Nigel Deakin" w:date="2012-03-12T11:38:00Z">
        <w:r w:rsidR="00980441">
          <w:t>Java EE</w:t>
        </w:r>
      </w:ins>
      <w:r>
        <w:t xml:space="preserve"> environment.</w:t>
      </w:r>
    </w:p>
    <w:p w:rsidR="00714C95" w:rsidRPr="00595555" w:rsidRDefault="007404DC" w:rsidP="00C82C12">
      <w:pPr>
        <w:pStyle w:val="Heading2"/>
      </w:pPr>
      <w:bookmarkStart w:id="64" w:name="RTF39323236353a204865616431"/>
      <w:bookmarkStart w:id="65" w:name="_Toc311729178"/>
      <w:bookmarkStart w:id="66" w:name="_Toc339906274"/>
      <w:r>
        <w:t>Relationship to o</w:t>
      </w:r>
      <w:r w:rsidR="00714C95" w:rsidRPr="00595555">
        <w:t>ther Java APIs</w:t>
      </w:r>
      <w:bookmarkEnd w:id="64"/>
      <w:bookmarkEnd w:id="65"/>
      <w:bookmarkEnd w:id="66"/>
    </w:p>
    <w:p w:rsidR="00714C95" w:rsidRDefault="00714C95" w:rsidP="00515B98">
      <w:pPr>
        <w:pStyle w:val="Heading3"/>
      </w:pPr>
      <w:bookmarkStart w:id="67" w:name="_Toc311729179"/>
      <w:bookmarkStart w:id="68" w:name="_Toc339906275"/>
      <w:r>
        <w:t>Java DataBase Connectivity (JDBC</w:t>
      </w:r>
      <w:r>
        <w:rPr>
          <w:rStyle w:val="Superscript-InTitle"/>
        </w:rPr>
        <w:t>TM</w:t>
      </w:r>
      <w:r w:rsidR="007404DC">
        <w:t>) s</w:t>
      </w:r>
      <w:r>
        <w:t>oftware</w:t>
      </w:r>
      <w:bookmarkEnd w:id="67"/>
      <w:bookmarkEnd w:id="68"/>
    </w:p>
    <w:p w:rsidR="00714C95" w:rsidRDefault="00714C95" w:rsidP="00714C95">
      <w:pPr>
        <w:pStyle w:val="Paragraph"/>
        <w:rPr>
          <w:spacing w:val="2"/>
          <w:w w:val="100"/>
        </w:rPr>
      </w:pPr>
      <w:r>
        <w:rPr>
          <w:spacing w:val="2"/>
          <w:w w:val="100"/>
        </w:rPr>
        <w:t>JMS clients may also use the JDBC API. They may desire to include the use of both the JDBC API and the JMS API in the same transaction. In most cases, this will be achieved automatically by implementing these clients as Enterprise JavaBeans</w:t>
      </w:r>
      <w:r>
        <w:rPr>
          <w:rStyle w:val="Superscript"/>
          <w:spacing w:val="2"/>
          <w:w w:val="100"/>
        </w:rPr>
        <w:t>TM</w:t>
      </w:r>
      <w:r>
        <w:rPr>
          <w:spacing w:val="1"/>
          <w:w w:val="100"/>
          <w:sz w:val="12"/>
          <w:szCs w:val="12"/>
        </w:rPr>
        <w:t xml:space="preserve"> </w:t>
      </w:r>
      <w:r>
        <w:rPr>
          <w:spacing w:val="2"/>
          <w:w w:val="100"/>
        </w:rPr>
        <w:t>components. It is also possible to do this directly with the Java Transaction API (JTA).</w:t>
      </w:r>
    </w:p>
    <w:p w:rsidR="00714C95" w:rsidRDefault="00714C95" w:rsidP="00515B98">
      <w:pPr>
        <w:pStyle w:val="Heading3"/>
      </w:pPr>
      <w:bookmarkStart w:id="69" w:name="_Toc311729180"/>
      <w:bookmarkStart w:id="70" w:name="_Toc339906276"/>
      <w:r>
        <w:t>JavaBeans</w:t>
      </w:r>
      <w:r>
        <w:rPr>
          <w:rStyle w:val="Superscript-InTitle"/>
        </w:rPr>
        <w:t>TM</w:t>
      </w:r>
      <w:r w:rsidR="007404DC">
        <w:t xml:space="preserve"> c</w:t>
      </w:r>
      <w:r>
        <w:t>omponents</w:t>
      </w:r>
      <w:bookmarkEnd w:id="69"/>
      <w:bookmarkEnd w:id="70"/>
    </w:p>
    <w:p w:rsidR="00714C95" w:rsidRDefault="00714C95" w:rsidP="00714C95">
      <w:pPr>
        <w:pStyle w:val="Paragraph"/>
        <w:rPr>
          <w:spacing w:val="2"/>
          <w:w w:val="100"/>
        </w:rPr>
      </w:pPr>
      <w:r>
        <w:rPr>
          <w:spacing w:val="2"/>
          <w:w w:val="100"/>
        </w:rPr>
        <w:t>JavaBeans components can use a JMS session to send/receive messages. JMS itself is an API and the interfaces it defines are not designed to be used directly as JavaBeans components.</w:t>
      </w:r>
    </w:p>
    <w:p w:rsidR="00714C95" w:rsidRDefault="00714C95" w:rsidP="00515B98">
      <w:pPr>
        <w:pStyle w:val="Heading3"/>
      </w:pPr>
      <w:bookmarkStart w:id="71" w:name="_Toc311729181"/>
      <w:bookmarkStart w:id="72" w:name="_Toc339906277"/>
      <w:r>
        <w:t>Enterprise JavaBeans</w:t>
      </w:r>
      <w:r>
        <w:rPr>
          <w:rStyle w:val="Superscript-InTitle"/>
        </w:rPr>
        <w:t>TM</w:t>
      </w:r>
      <w:r w:rsidR="007404DC">
        <w:t xml:space="preserve"> component m</w:t>
      </w:r>
      <w:r>
        <w:t>odel</w:t>
      </w:r>
      <w:bookmarkEnd w:id="71"/>
      <w:bookmarkEnd w:id="72"/>
    </w:p>
    <w:p w:rsidR="00714C95" w:rsidRDefault="00714C95" w:rsidP="00714C95">
      <w:pPr>
        <w:pStyle w:val="Paragraph"/>
        <w:rPr>
          <w:spacing w:val="2"/>
          <w:w w:val="100"/>
        </w:rPr>
      </w:pPr>
      <w:r>
        <w:rPr>
          <w:spacing w:val="2"/>
          <w:w w:val="100"/>
        </w:rPr>
        <w:t>The JMS API is an important resource available to Enterprise Java Beans (EJB</w:t>
      </w:r>
      <w:r>
        <w:rPr>
          <w:rStyle w:val="Superscript"/>
          <w:spacing w:val="2"/>
          <w:w w:val="100"/>
        </w:rPr>
        <w:t>TM</w:t>
      </w:r>
      <w:r>
        <w:rPr>
          <w:spacing w:val="1"/>
          <w:w w:val="100"/>
          <w:sz w:val="12"/>
          <w:szCs w:val="12"/>
        </w:rPr>
        <w:t xml:space="preserve">) </w:t>
      </w:r>
      <w:r>
        <w:rPr>
          <w:spacing w:val="2"/>
          <w:w w:val="100"/>
        </w:rPr>
        <w:t>component developers. It can be used in conjunction with other resources like JDBC to implement enterprise services.</w:t>
      </w:r>
    </w:p>
    <w:p w:rsidR="00714C95" w:rsidRDefault="00714C95" w:rsidP="00714C95">
      <w:pPr>
        <w:pStyle w:val="Paragraph"/>
        <w:rPr>
          <w:spacing w:val="2"/>
          <w:w w:val="100"/>
        </w:rPr>
      </w:pPr>
      <w:r>
        <w:rPr>
          <w:spacing w:val="2"/>
          <w:w w:val="100"/>
        </w:rPr>
        <w:t xml:space="preserve">The EJB </w:t>
      </w:r>
      <w:del w:id="73" w:author="Nigel Deakin" w:date="2012-03-12T11:41:00Z">
        <w:r w:rsidDel="0009083F">
          <w:rPr>
            <w:spacing w:val="2"/>
            <w:w w:val="100"/>
          </w:rPr>
          <w:delText xml:space="preserve">2.0 </w:delText>
        </w:r>
      </w:del>
      <w:r>
        <w:rPr>
          <w:spacing w:val="2"/>
          <w:w w:val="100"/>
        </w:rPr>
        <w:t xml:space="preserve">specification defines beans that are invoked synchronously via method calls from EJB clients. It also defines a form of asynchronous bean that is invoked when a JMS client sends it a message, called a message-driven bean. The EJB specification supports both synchronous and asynchronous message consumption. In addition, EJB </w:t>
      </w:r>
      <w:del w:id="74" w:author="Nigel Deakin" w:date="2012-03-12T11:41:00Z">
        <w:r w:rsidDel="0009083F">
          <w:rPr>
            <w:spacing w:val="2"/>
            <w:w w:val="100"/>
          </w:rPr>
          <w:delText xml:space="preserve">2.0 </w:delText>
        </w:r>
      </w:del>
      <w:r>
        <w:rPr>
          <w:spacing w:val="2"/>
          <w:w w:val="100"/>
        </w:rPr>
        <w:t xml:space="preserve">specifies how the JMS API participates in bean-managed or container-managed transactions. The EJB </w:t>
      </w:r>
      <w:del w:id="75" w:author="Nigel Deakin" w:date="2012-03-12T11:41:00Z">
        <w:r w:rsidDel="0009083F">
          <w:rPr>
            <w:spacing w:val="2"/>
            <w:w w:val="100"/>
          </w:rPr>
          <w:delText xml:space="preserve">2.0 </w:delText>
        </w:r>
      </w:del>
      <w:r>
        <w:rPr>
          <w:spacing w:val="2"/>
          <w:w w:val="100"/>
        </w:rPr>
        <w:t xml:space="preserve">specification restricts how to use JMS interfaces when implementing EJB clients. Refer to the EJB </w:t>
      </w:r>
      <w:del w:id="76" w:author="Nigel Deakin" w:date="2012-03-12T11:41:00Z">
        <w:r w:rsidDel="0009083F">
          <w:rPr>
            <w:spacing w:val="2"/>
            <w:w w:val="100"/>
          </w:rPr>
          <w:delText xml:space="preserve">2.0 </w:delText>
        </w:r>
      </w:del>
      <w:r>
        <w:rPr>
          <w:spacing w:val="2"/>
          <w:w w:val="100"/>
        </w:rPr>
        <w:t>specification for the details.</w:t>
      </w:r>
    </w:p>
    <w:p w:rsidR="00714C95" w:rsidRDefault="00714C95" w:rsidP="00515B98">
      <w:pPr>
        <w:pStyle w:val="Heading3"/>
      </w:pPr>
      <w:bookmarkStart w:id="77" w:name="_Toc311729182"/>
      <w:bookmarkStart w:id="78" w:name="_Toc339906278"/>
      <w:r>
        <w:t xml:space="preserve">Java Transaction </w:t>
      </w:r>
      <w:r w:rsidR="00144C4F">
        <w:t xml:space="preserve">API </w:t>
      </w:r>
      <w:r>
        <w:t>(JTA)</w:t>
      </w:r>
      <w:bookmarkEnd w:id="77"/>
      <w:bookmarkEnd w:id="78"/>
    </w:p>
    <w:p w:rsidR="00714C95" w:rsidRDefault="00714C95" w:rsidP="00714C95">
      <w:pPr>
        <w:pStyle w:val="Paragraph"/>
        <w:rPr>
          <w:spacing w:val="2"/>
          <w:w w:val="100"/>
        </w:rPr>
      </w:pPr>
      <w:r>
        <w:rPr>
          <w:spacing w:val="2"/>
          <w:w w:val="100"/>
        </w:rPr>
        <w:t xml:space="preserve">The </w:t>
      </w:r>
      <w:r>
        <w:rPr>
          <w:rStyle w:val="Emphasis"/>
          <w:spacing w:val="2"/>
          <w:w w:val="100"/>
        </w:rPr>
        <w:t>javax.transaction</w:t>
      </w:r>
      <w:r>
        <w:rPr>
          <w:spacing w:val="2"/>
          <w:w w:val="100"/>
        </w:rPr>
        <w:t xml:space="preserve"> package provides a client API for delimiting distributed transactions and an API for accessing a resource’s ability to participate in a distributed transaction. </w:t>
      </w:r>
    </w:p>
    <w:p w:rsidR="00714C95" w:rsidRDefault="00714C95" w:rsidP="00714C95">
      <w:pPr>
        <w:pStyle w:val="Paragraph"/>
        <w:rPr>
          <w:spacing w:val="2"/>
          <w:w w:val="100"/>
        </w:rPr>
      </w:pPr>
      <w:r>
        <w:rPr>
          <w:spacing w:val="2"/>
          <w:w w:val="100"/>
        </w:rPr>
        <w:t xml:space="preserve">A JMS client may use JTA to delimit distributed transactions; however, this is a function of the transaction environment the client is running in. It is not a feature of JMS.  </w:t>
      </w:r>
    </w:p>
    <w:p w:rsidR="00714C95" w:rsidRDefault="00714C95" w:rsidP="00714C95">
      <w:pPr>
        <w:pStyle w:val="Paragraph"/>
        <w:rPr>
          <w:spacing w:val="2"/>
          <w:w w:val="100"/>
        </w:rPr>
      </w:pPr>
      <w:r>
        <w:rPr>
          <w:spacing w:val="2"/>
          <w:w w:val="100"/>
        </w:rPr>
        <w:t>A JMS provider can optionally support distributed transactions via JTA.</w:t>
      </w:r>
    </w:p>
    <w:p w:rsidR="00334B72" w:rsidRDefault="00D14B4D" w:rsidP="00D14B4D">
      <w:pPr>
        <w:pStyle w:val="Paragraph"/>
        <w:rPr>
          <w:spacing w:val="2"/>
          <w:w w:val="100"/>
        </w:rPr>
      </w:pPr>
      <w:r>
        <w:rPr>
          <w:spacing w:val="2"/>
          <w:w w:val="100"/>
        </w:rPr>
        <w:t xml:space="preserve">The JTA specification also defines a scope </w:t>
      </w:r>
      <w:r w:rsidRPr="00465E18">
        <w:rPr>
          <w:rStyle w:val="Code"/>
        </w:rPr>
        <w:t>@TransactionScope</w:t>
      </w:r>
      <w:r>
        <w:rPr>
          <w:rStyle w:val="Code"/>
        </w:rPr>
        <w:t xml:space="preserve"> </w:t>
      </w:r>
      <w:r w:rsidR="00D71E00" w:rsidRPr="00D71E00">
        <w:rPr>
          <w:rPrChange w:id="79" w:author="Nigel Deakin" w:date="2012-10-25T18:28:00Z">
            <w:rPr>
              <w:rStyle w:val="Code"/>
            </w:rPr>
          </w:rPrChange>
        </w:rPr>
        <w:t xml:space="preserve">which is </w:t>
      </w:r>
      <w:r>
        <w:t>referred to in s</w:t>
      </w:r>
      <w:r w:rsidR="00C47CE3">
        <w:rPr>
          <w:spacing w:val="2"/>
          <w:w w:val="100"/>
        </w:rPr>
        <w:t xml:space="preserve">ection </w:t>
      </w:r>
      <w:r w:rsidR="00D71E00">
        <w:rPr>
          <w:spacing w:val="2"/>
          <w:w w:val="100"/>
        </w:rPr>
        <w:fldChar w:fldCharType="begin"/>
      </w:r>
      <w:r w:rsidR="00C47CE3">
        <w:rPr>
          <w:spacing w:val="2"/>
          <w:w w:val="100"/>
        </w:rPr>
        <w:instrText xml:space="preserve"> REF _Ref334445230 \r \h </w:instrText>
      </w:r>
      <w:r w:rsidR="00D71E00">
        <w:rPr>
          <w:spacing w:val="2"/>
          <w:w w:val="100"/>
        </w:rPr>
      </w:r>
      <w:r w:rsidR="00D71E00">
        <w:rPr>
          <w:spacing w:val="2"/>
          <w:w w:val="100"/>
        </w:rPr>
        <w:fldChar w:fldCharType="separate"/>
      </w:r>
      <w:r w:rsidR="00C47CE3">
        <w:rPr>
          <w:spacing w:val="2"/>
          <w:w w:val="100"/>
        </w:rPr>
        <w:t>11.3.4</w:t>
      </w:r>
      <w:r w:rsidR="00D71E00">
        <w:rPr>
          <w:spacing w:val="2"/>
          <w:w w:val="100"/>
        </w:rPr>
        <w:fldChar w:fldCharType="end"/>
      </w:r>
      <w:r w:rsidR="00C47CE3">
        <w:rPr>
          <w:spacing w:val="2"/>
          <w:w w:val="100"/>
        </w:rPr>
        <w:t xml:space="preserve"> "</w:t>
      </w:r>
      <w:r w:rsidR="00D71E00">
        <w:rPr>
          <w:spacing w:val="2"/>
          <w:w w:val="100"/>
        </w:rPr>
        <w:fldChar w:fldCharType="begin"/>
      </w:r>
      <w:r w:rsidR="00C47CE3">
        <w:rPr>
          <w:spacing w:val="2"/>
          <w:w w:val="100"/>
        </w:rPr>
        <w:instrText xml:space="preserve"> REF _Ref334445230 \h </w:instrText>
      </w:r>
      <w:r w:rsidR="00D71E00">
        <w:rPr>
          <w:spacing w:val="2"/>
          <w:w w:val="100"/>
        </w:rPr>
      </w:r>
      <w:r w:rsidR="00D71E00">
        <w:rPr>
          <w:spacing w:val="2"/>
          <w:w w:val="100"/>
        </w:rPr>
        <w:fldChar w:fldCharType="separate"/>
      </w:r>
      <w:r w:rsidR="00C47CE3">
        <w:t>Scope of injected JMSContext objects</w:t>
      </w:r>
      <w:r w:rsidR="00D71E00">
        <w:rPr>
          <w:spacing w:val="2"/>
          <w:w w:val="100"/>
        </w:rPr>
        <w:fldChar w:fldCharType="end"/>
      </w:r>
      <w:r w:rsidR="00C47CE3">
        <w:rPr>
          <w:spacing w:val="2"/>
          <w:w w:val="100"/>
        </w:rPr>
        <w:t>"</w:t>
      </w:r>
      <w:r>
        <w:rPr>
          <w:spacing w:val="2"/>
          <w:w w:val="100"/>
        </w:rPr>
        <w:t>.</w:t>
      </w:r>
    </w:p>
    <w:p w:rsidR="00714C95" w:rsidRDefault="00714C95" w:rsidP="00515B98">
      <w:pPr>
        <w:pStyle w:val="Heading3"/>
      </w:pPr>
      <w:bookmarkStart w:id="80" w:name="_Toc311729183"/>
      <w:bookmarkStart w:id="81" w:name="_Toc339906279"/>
      <w:r>
        <w:t>Java Transaction Service (JTS)</w:t>
      </w:r>
      <w:bookmarkEnd w:id="80"/>
      <w:bookmarkEnd w:id="81"/>
    </w:p>
    <w:p w:rsidR="00714C95" w:rsidRDefault="00714C95" w:rsidP="00714C95">
      <w:pPr>
        <w:pStyle w:val="Paragraph"/>
        <w:rPr>
          <w:spacing w:val="2"/>
          <w:w w:val="100"/>
        </w:rPr>
      </w:pPr>
      <w:r>
        <w:rPr>
          <w:spacing w:val="2"/>
          <w:w w:val="100"/>
        </w:rPr>
        <w:t xml:space="preserve">JMS can be used in conjunction with JTS to form distributed transactions that combine message sends and receives with database updates and other </w:t>
      </w:r>
      <w:r>
        <w:rPr>
          <w:spacing w:val="2"/>
          <w:w w:val="100"/>
        </w:rPr>
        <w:lastRenderedPageBreak/>
        <w:t>JTS aware services. This should be handled automatically when a JMS client is run from within an application server such as an Enterprise JavaBeans server; however, it is also possible for JMS clients to program this explicitly.</w:t>
      </w:r>
    </w:p>
    <w:p w:rsidR="00714C95" w:rsidRDefault="00714C95" w:rsidP="00515B98">
      <w:pPr>
        <w:pStyle w:val="Heading3"/>
      </w:pPr>
      <w:bookmarkStart w:id="82" w:name="_Toc311729184"/>
      <w:bookmarkStart w:id="83" w:name="_Toc339906280"/>
      <w:r>
        <w:t>Java Naming and Directory Interface</w:t>
      </w:r>
      <w:r>
        <w:rPr>
          <w:rStyle w:val="Superscript-InTitle"/>
        </w:rPr>
        <w:t>TM</w:t>
      </w:r>
      <w:r>
        <w:t xml:space="preserve"> (JNDI) API</w:t>
      </w:r>
      <w:bookmarkEnd w:id="82"/>
      <w:bookmarkEnd w:id="83"/>
    </w:p>
    <w:p w:rsidR="00714C95" w:rsidRDefault="00714C95" w:rsidP="00714C95">
      <w:pPr>
        <w:pStyle w:val="Paragraph"/>
        <w:rPr>
          <w:spacing w:val="2"/>
          <w:w w:val="100"/>
        </w:rPr>
      </w:pPr>
      <w:r>
        <w:rPr>
          <w:spacing w:val="2"/>
          <w:w w:val="100"/>
        </w:rPr>
        <w:t xml:space="preserve">JMS clients look up configured JMS objects using the JNDI API. JMS administrators use provider-specific facilities for creating and configuring these objects. </w:t>
      </w:r>
    </w:p>
    <w:p w:rsidR="00714C95" w:rsidRDefault="00714C95" w:rsidP="00714C95">
      <w:pPr>
        <w:pStyle w:val="Paragraph"/>
        <w:rPr>
          <w:spacing w:val="2"/>
          <w:w w:val="100"/>
        </w:rPr>
      </w:pPr>
      <w:r>
        <w:rPr>
          <w:spacing w:val="2"/>
          <w:w w:val="100"/>
        </w:rPr>
        <w:t>This division of work maximizes the portability of clients by delegating provider specific work to the administrator. It also leads to more administrable applications because clients do not need to embed administrative values in their code.</w:t>
      </w:r>
    </w:p>
    <w:p w:rsidR="00714C95" w:rsidRDefault="00714C95" w:rsidP="00515B98">
      <w:pPr>
        <w:pStyle w:val="Heading3"/>
      </w:pPr>
      <w:bookmarkStart w:id="84" w:name="_Ref315098206"/>
      <w:bookmarkStart w:id="85" w:name="_Toc339906281"/>
      <w:bookmarkStart w:id="86" w:name="RTF33313232393a204865616432"/>
      <w:bookmarkStart w:id="87" w:name="_Toc311729185"/>
      <w:r>
        <w:t xml:space="preserve">Java </w:t>
      </w:r>
      <w:ins w:id="88" w:author="Nigel Deakin" w:date="2012-01-23T16:03:00Z">
        <w:r w:rsidR="008D02B8">
          <w:t>Platform</w:t>
        </w:r>
      </w:ins>
      <w:del w:id="89" w:author="Nigel Deakin" w:date="2012-01-23T16:03:00Z">
        <w:r w:rsidDel="008D02B8">
          <w:delText>2</w:delText>
        </w:r>
      </w:del>
      <w:r>
        <w:t>, Enterprise Edition (</w:t>
      </w:r>
      <w:del w:id="90" w:author="Nigel Deakin" w:date="2012-01-23T16:03:00Z">
        <w:r w:rsidDel="008D02B8">
          <w:delText>J2EE</w:delText>
        </w:r>
      </w:del>
      <w:ins w:id="91" w:author="Nigel Deakin" w:date="2012-01-23T16:03:00Z">
        <w:r w:rsidR="008D02B8">
          <w:t>Java EE</w:t>
        </w:r>
      </w:ins>
      <w:r>
        <w:t>)</w:t>
      </w:r>
      <w:bookmarkEnd w:id="84"/>
      <w:bookmarkEnd w:id="85"/>
      <w:r>
        <w:t xml:space="preserve"> </w:t>
      </w:r>
      <w:del w:id="92" w:author="Nigel Deakin" w:date="2012-01-23T16:03:00Z">
        <w:r w:rsidDel="008D02B8">
          <w:delText>Platform</w:delText>
        </w:r>
      </w:del>
      <w:bookmarkEnd w:id="86"/>
      <w:bookmarkEnd w:id="87"/>
    </w:p>
    <w:p w:rsidR="003006BC" w:rsidRDefault="00714C95" w:rsidP="00714C95">
      <w:pPr>
        <w:pStyle w:val="Paragraph"/>
        <w:rPr>
          <w:ins w:id="93" w:author="Nigel Deakin" w:date="2012-09-03T12:48:00Z"/>
          <w:spacing w:val="2"/>
          <w:w w:val="100"/>
        </w:rPr>
      </w:pPr>
      <w:r>
        <w:rPr>
          <w:spacing w:val="2"/>
          <w:w w:val="100"/>
        </w:rPr>
        <w:t xml:space="preserve">The </w:t>
      </w:r>
      <w:ins w:id="94" w:author="Nigel Deakin" w:date="2012-01-23T16:04:00Z">
        <w:r w:rsidR="008D02B8" w:rsidRPr="008D02B8">
          <w:rPr>
            <w:spacing w:val="2"/>
            <w:w w:val="100"/>
          </w:rPr>
          <w:t>Java™ Platform, Enterprise Edi</w:t>
        </w:r>
        <w:r w:rsidR="008D02B8">
          <w:rPr>
            <w:spacing w:val="2"/>
            <w:w w:val="100"/>
          </w:rPr>
          <w:t>tion (Java EE) Specification, v</w:t>
        </w:r>
      </w:ins>
      <w:ins w:id="95" w:author="Nigel Deakin" w:date="2012-01-23T16:06:00Z">
        <w:r w:rsidR="008D02B8">
          <w:rPr>
            <w:spacing w:val="2"/>
            <w:w w:val="100"/>
          </w:rPr>
          <w:t>7</w:t>
        </w:r>
      </w:ins>
      <w:ins w:id="96" w:author="Nigel Deakin" w:date="2012-01-23T16:04:00Z">
        <w:r w:rsidR="008D02B8">
          <w:rPr>
            <w:spacing w:val="2"/>
            <w:w w:val="100"/>
          </w:rPr>
          <w:t xml:space="preserve"> </w:t>
        </w:r>
      </w:ins>
      <w:del w:id="97" w:author="Nigel Deakin" w:date="2012-01-23T16:04:00Z">
        <w:r w:rsidDel="008D02B8">
          <w:rPr>
            <w:spacing w:val="2"/>
            <w:w w:val="100"/>
          </w:rPr>
          <w:delText xml:space="preserve">J2EE platform specification (version 1.3) </w:delText>
        </w:r>
      </w:del>
      <w:r>
        <w:rPr>
          <w:spacing w:val="2"/>
          <w:w w:val="100"/>
        </w:rPr>
        <w:t>requires support for the JMS API as part of the J</w:t>
      </w:r>
      <w:ins w:id="98" w:author="Nigel Deakin" w:date="2012-01-23T16:04:00Z">
        <w:r w:rsidR="008D02B8">
          <w:rPr>
            <w:spacing w:val="2"/>
            <w:w w:val="100"/>
          </w:rPr>
          <w:t xml:space="preserve">ava </w:t>
        </w:r>
      </w:ins>
      <w:del w:id="99" w:author="Nigel Deakin" w:date="2012-01-23T16:04:00Z">
        <w:r w:rsidDel="008D02B8">
          <w:rPr>
            <w:spacing w:val="2"/>
            <w:w w:val="100"/>
          </w:rPr>
          <w:delText>2</w:delText>
        </w:r>
      </w:del>
      <w:r>
        <w:rPr>
          <w:spacing w:val="2"/>
          <w:w w:val="100"/>
        </w:rPr>
        <w:t xml:space="preserve">EE platform. The </w:t>
      </w:r>
      <w:del w:id="100" w:author="Nigel Deakin" w:date="2012-01-23T16:04:00Z">
        <w:r w:rsidDel="008D02B8">
          <w:rPr>
            <w:spacing w:val="2"/>
            <w:w w:val="100"/>
          </w:rPr>
          <w:delText xml:space="preserve">J2EE </w:delText>
        </w:r>
      </w:del>
      <w:ins w:id="101" w:author="Nigel Deakin" w:date="2012-01-23T16:04:00Z">
        <w:r w:rsidR="008D02B8">
          <w:rPr>
            <w:spacing w:val="2"/>
            <w:w w:val="100"/>
          </w:rPr>
          <w:t xml:space="preserve">Java EE </w:t>
        </w:r>
      </w:ins>
      <w:r>
        <w:rPr>
          <w:spacing w:val="2"/>
          <w:w w:val="100"/>
        </w:rPr>
        <w:t>platform specification places certain additional requirements on the implementation</w:t>
      </w:r>
      <w:ins w:id="102" w:author="Nigel Deakin" w:date="2012-01-23T16:05:00Z">
        <w:r w:rsidR="008D02B8">
          <w:rPr>
            <w:spacing w:val="2"/>
            <w:w w:val="100"/>
          </w:rPr>
          <w:t xml:space="preserve"> and use </w:t>
        </w:r>
      </w:ins>
      <w:del w:id="103" w:author="Nigel Deakin" w:date="2012-01-23T16:05:00Z">
        <w:r w:rsidDel="008D02B8">
          <w:rPr>
            <w:spacing w:val="2"/>
            <w:w w:val="100"/>
          </w:rPr>
          <w:delText xml:space="preserve"> of</w:delText>
        </w:r>
      </w:del>
      <w:ins w:id="104" w:author="Nigel Deakin" w:date="2012-01-23T16:05:00Z">
        <w:r w:rsidR="008D02B8">
          <w:rPr>
            <w:spacing w:val="2"/>
            <w:w w:val="100"/>
          </w:rPr>
          <w:t xml:space="preserve">of the </w:t>
        </w:r>
      </w:ins>
      <w:del w:id="105" w:author="Nigel Deakin" w:date="2012-01-23T16:05:00Z">
        <w:r w:rsidDel="008D02B8">
          <w:rPr>
            <w:spacing w:val="2"/>
            <w:w w:val="100"/>
          </w:rPr>
          <w:delText xml:space="preserve"> </w:delText>
        </w:r>
      </w:del>
      <w:r>
        <w:rPr>
          <w:spacing w:val="2"/>
          <w:w w:val="100"/>
        </w:rPr>
        <w:t xml:space="preserve">JMS </w:t>
      </w:r>
      <w:ins w:id="106" w:author="Nigel Deakin" w:date="2012-01-23T16:05:00Z">
        <w:r w:rsidR="008D02B8">
          <w:rPr>
            <w:spacing w:val="2"/>
            <w:w w:val="100"/>
          </w:rPr>
          <w:t>API</w:t>
        </w:r>
      </w:ins>
      <w:del w:id="107" w:author="Nigel Deakin" w:date="2012-01-23T16:05:00Z">
        <w:r w:rsidDel="008D02B8">
          <w:rPr>
            <w:spacing w:val="2"/>
            <w:w w:val="100"/>
          </w:rPr>
          <w:delText>beyond those described in the JMS specification</w:delText>
        </w:r>
      </w:del>
      <w:del w:id="108" w:author="Nigel Deakin" w:date="2012-01-23T16:04:00Z">
        <w:r w:rsidDel="008D02B8">
          <w:rPr>
            <w:spacing w:val="2"/>
            <w:w w:val="100"/>
          </w:rPr>
          <w:delText>, including the support of both Point-to-Point and Publish/Subscribe domains</w:delText>
        </w:r>
      </w:del>
      <w:ins w:id="109" w:author="Nigel Deakin" w:date="2012-01-23T16:04:00Z">
        <w:r w:rsidR="008D02B8">
          <w:rPr>
            <w:spacing w:val="2"/>
            <w:w w:val="100"/>
          </w:rPr>
          <w:t>.</w:t>
        </w:r>
      </w:ins>
      <w:ins w:id="110" w:author="Nigel Deakin" w:date="2012-01-23T16:05:00Z">
        <w:r w:rsidR="008D02B8">
          <w:rPr>
            <w:spacing w:val="2"/>
            <w:w w:val="100"/>
          </w:rPr>
          <w:t xml:space="preserve"> The most important requirements are described in</w:t>
        </w:r>
      </w:ins>
      <w:ins w:id="111" w:author="Nigel Deakin" w:date="2012-01-23T16:06:00Z">
        <w:r w:rsidR="008D02B8">
          <w:rPr>
            <w:spacing w:val="2"/>
            <w:w w:val="100"/>
          </w:rPr>
          <w:t xml:space="preserve"> chapter</w:t>
        </w:r>
      </w:ins>
      <w:ins w:id="112" w:author="Nigel Deakin" w:date="2012-01-23T16:05:00Z">
        <w:r w:rsidR="008D02B8">
          <w:rPr>
            <w:spacing w:val="2"/>
            <w:w w:val="100"/>
          </w:rPr>
          <w:t xml:space="preserve"> </w:t>
        </w:r>
      </w:ins>
      <w:ins w:id="113" w:author="Nigel Deakin" w:date="2012-01-23T16:06:00Z">
        <w:r w:rsidR="00D71E00">
          <w:rPr>
            <w:spacing w:val="2"/>
            <w:w w:val="100"/>
          </w:rPr>
          <w:fldChar w:fldCharType="begin"/>
        </w:r>
        <w:r w:rsidR="008D02B8">
          <w:rPr>
            <w:spacing w:val="2"/>
            <w:w w:val="100"/>
          </w:rPr>
          <w:instrText xml:space="preserve"> REF _Ref315098116 \r \h </w:instrText>
        </w:r>
      </w:ins>
      <w:r w:rsidR="00D71E00">
        <w:rPr>
          <w:spacing w:val="2"/>
          <w:w w:val="100"/>
        </w:rPr>
      </w:r>
      <w:r w:rsidR="00D71E00">
        <w:rPr>
          <w:spacing w:val="2"/>
          <w:w w:val="100"/>
        </w:rPr>
        <w:fldChar w:fldCharType="separate"/>
      </w:r>
      <w:r w:rsidR="00533AC6">
        <w:rPr>
          <w:spacing w:val="2"/>
          <w:w w:val="100"/>
        </w:rPr>
        <w:t>10</w:t>
      </w:r>
      <w:ins w:id="114" w:author="Nigel Deakin" w:date="2012-01-23T16:06:00Z">
        <w:r w:rsidR="00D71E00">
          <w:rPr>
            <w:spacing w:val="2"/>
            <w:w w:val="100"/>
          </w:rPr>
          <w:fldChar w:fldCharType="end"/>
        </w:r>
        <w:r w:rsidR="008D02B8">
          <w:rPr>
            <w:spacing w:val="2"/>
            <w:w w:val="100"/>
          </w:rPr>
          <w:t xml:space="preserve"> "</w:t>
        </w:r>
        <w:r w:rsidR="00D71E00">
          <w:rPr>
            <w:spacing w:val="2"/>
            <w:w w:val="100"/>
          </w:rPr>
          <w:fldChar w:fldCharType="begin"/>
        </w:r>
        <w:r w:rsidR="008D02B8">
          <w:rPr>
            <w:spacing w:val="2"/>
            <w:w w:val="100"/>
          </w:rPr>
          <w:instrText xml:space="preserve"> REF _Ref315098116 \h </w:instrText>
        </w:r>
      </w:ins>
      <w:r w:rsidR="00D71E00">
        <w:rPr>
          <w:spacing w:val="2"/>
          <w:w w:val="100"/>
        </w:rPr>
      </w:r>
      <w:r w:rsidR="00D71E00">
        <w:rPr>
          <w:spacing w:val="2"/>
          <w:w w:val="100"/>
        </w:rPr>
        <w:fldChar w:fldCharType="separate"/>
      </w:r>
      <w:ins w:id="115" w:author="Nigel Deakin" w:date="2012-03-12T14:50:00Z">
        <w:r w:rsidR="00533AC6">
          <w:t>Use of JMS API in Java EE applications</w:t>
        </w:r>
      </w:ins>
      <w:ins w:id="116" w:author="Nigel Deakin" w:date="2012-01-23T16:06:00Z">
        <w:r w:rsidR="00D71E00">
          <w:rPr>
            <w:spacing w:val="2"/>
            <w:w w:val="100"/>
          </w:rPr>
          <w:fldChar w:fldCharType="end"/>
        </w:r>
        <w:r w:rsidR="008D02B8">
          <w:rPr>
            <w:spacing w:val="2"/>
            <w:w w:val="100"/>
          </w:rPr>
          <w:t xml:space="preserve">". </w:t>
        </w:r>
      </w:ins>
    </w:p>
    <w:p w:rsidR="00D71E00" w:rsidRDefault="003006BC" w:rsidP="00D71E00">
      <w:pPr>
        <w:pStyle w:val="Heading3"/>
        <w:rPr>
          <w:ins w:id="117" w:author="Nigel Deakin" w:date="2012-09-03T12:48:00Z"/>
        </w:rPr>
        <w:pPrChange w:id="118" w:author="Nigel Deakin" w:date="2012-09-03T12:48:00Z">
          <w:pPr>
            <w:pStyle w:val="Paragraph"/>
          </w:pPr>
        </w:pPrChange>
      </w:pPr>
      <w:bookmarkStart w:id="119" w:name="_Toc339906282"/>
      <w:ins w:id="120" w:author="Nigel Deakin" w:date="2012-09-03T12:48:00Z">
        <w:r>
          <w:t>Contexts and dependency injection (CDI)</w:t>
        </w:r>
        <w:bookmarkEnd w:id="119"/>
      </w:ins>
    </w:p>
    <w:p w:rsidR="00D71E00" w:rsidRDefault="007706CD" w:rsidP="00D71E00">
      <w:pPr>
        <w:pPrChange w:id="121" w:author="Nigel Deakin" w:date="2012-09-03T12:48:00Z">
          <w:pPr>
            <w:pStyle w:val="Paragraph"/>
          </w:pPr>
        </w:pPrChange>
      </w:pPr>
      <w:ins w:id="122" w:author="Nigel Deakin" w:date="2012-09-03T12:50:00Z">
        <w:r>
          <w:t xml:space="preserve">This specification defines how </w:t>
        </w:r>
        <w:r w:rsidR="00D71E00" w:rsidRPr="00D71E00">
          <w:rPr>
            <w:rStyle w:val="Code"/>
            <w:rPrChange w:id="123" w:author="Nigel Deakin" w:date="2012-09-03T12:50:00Z">
              <w:rPr>
                <w:rFonts w:ascii="Courier New" w:hAnsi="Courier New"/>
                <w:sz w:val="18"/>
              </w:rPr>
            </w:rPrChange>
          </w:rPr>
          <w:t>JMSContext</w:t>
        </w:r>
        <w:r>
          <w:t xml:space="preserve"> objects may be injected into </w:t>
        </w:r>
        <w:r w:rsidR="00C0773E">
          <w:t>J</w:t>
        </w:r>
        <w:r>
          <w:t xml:space="preserve">ava EE web or EJB applications. </w:t>
        </w:r>
      </w:ins>
      <w:ins w:id="124" w:author="Nigel Deakin" w:date="2012-09-03T16:23:00Z">
        <w:r w:rsidR="00CE5D9B">
          <w:t xml:space="preserve">See section </w:t>
        </w:r>
      </w:ins>
      <w:ins w:id="125" w:author="Nigel Deakin" w:date="2012-09-03T16:24:00Z">
        <w:r w:rsidR="00D71E00">
          <w:fldChar w:fldCharType="begin"/>
        </w:r>
        <w:r w:rsidR="00CE5D9B">
          <w:instrText xml:space="preserve"> REF _Ref317511669 \r \h </w:instrText>
        </w:r>
      </w:ins>
      <w:r w:rsidR="00D71E00">
        <w:fldChar w:fldCharType="separate"/>
      </w:r>
      <w:ins w:id="126" w:author="Nigel Deakin" w:date="2012-09-03T16:24:00Z">
        <w:r w:rsidR="00CE5D9B">
          <w:t>11.3</w:t>
        </w:r>
        <w:r w:rsidR="00D71E00">
          <w:fldChar w:fldCharType="end"/>
        </w:r>
        <w:r w:rsidR="00CE5D9B">
          <w:t xml:space="preserve"> "</w:t>
        </w:r>
        <w:r w:rsidR="00D71E00">
          <w:fldChar w:fldCharType="begin"/>
        </w:r>
        <w:r w:rsidR="00CE5D9B">
          <w:instrText xml:space="preserve"> REF _Ref317511669 \h </w:instrText>
        </w:r>
      </w:ins>
      <w:r w:rsidR="00D71E00">
        <w:fldChar w:fldCharType="separate"/>
      </w:r>
      <w:ins w:id="127" w:author="Nigel Deakin" w:date="2012-09-03T16:24:00Z">
        <w:r w:rsidR="00CE5D9B">
          <w:t>Injection of JMSContext objects</w:t>
        </w:r>
        <w:r w:rsidR="00D71E00">
          <w:fldChar w:fldCharType="end"/>
        </w:r>
        <w:r w:rsidR="00CE5D9B">
          <w:t xml:space="preserve">" for more information. </w:t>
        </w:r>
      </w:ins>
      <w:ins w:id="128" w:author="Nigel Deakin" w:date="2012-09-03T12:53:00Z">
        <w:r w:rsidR="00981D2F">
          <w:t xml:space="preserve">The </w:t>
        </w:r>
      </w:ins>
      <w:ins w:id="129" w:author="Nigel Deakin" w:date="2012-09-03T12:54:00Z">
        <w:r w:rsidR="00CC6820">
          <w:t>CDI (</w:t>
        </w:r>
      </w:ins>
      <w:ins w:id="130" w:author="Nigel Deakin" w:date="2012-09-03T12:53:00Z">
        <w:r w:rsidR="00981D2F">
          <w:t>C</w:t>
        </w:r>
      </w:ins>
      <w:ins w:id="131" w:author="Nigel Deakin" w:date="2012-09-03T12:51:00Z">
        <w:r w:rsidR="00981D2F">
          <w:t>ontexts and dependency injection</w:t>
        </w:r>
      </w:ins>
      <w:ins w:id="132" w:author="Nigel Deakin" w:date="2012-09-03T12:54:00Z">
        <w:r w:rsidR="00CC6820">
          <w:t>)</w:t>
        </w:r>
      </w:ins>
      <w:ins w:id="133" w:author="Nigel Deakin" w:date="2012-09-03T12:53:00Z">
        <w:r w:rsidR="00981D2F">
          <w:t xml:space="preserve"> specification defines the</w:t>
        </w:r>
      </w:ins>
      <w:ins w:id="134" w:author="Nigel Deakin" w:date="2012-09-03T12:54:00Z">
        <w:r w:rsidR="001409F2">
          <w:t xml:space="preserve"> concepts and</w:t>
        </w:r>
      </w:ins>
      <w:ins w:id="135" w:author="Nigel Deakin" w:date="2012-09-03T12:53:00Z">
        <w:r w:rsidR="00981D2F">
          <w:t xml:space="preserve"> technology </w:t>
        </w:r>
      </w:ins>
      <w:ins w:id="136" w:author="Nigel Deakin" w:date="2012-09-03T12:54:00Z">
        <w:r w:rsidR="0008227E">
          <w:t>on</w:t>
        </w:r>
      </w:ins>
      <w:ins w:id="137" w:author="Nigel Deakin" w:date="2012-09-03T12:53:00Z">
        <w:r w:rsidR="00981D2F">
          <w:t xml:space="preserve"> which </w:t>
        </w:r>
      </w:ins>
      <w:ins w:id="138" w:author="Nigel Deakin" w:date="2012-09-03T12:54:00Z">
        <w:r w:rsidR="00E24DCC">
          <w:t>this</w:t>
        </w:r>
      </w:ins>
      <w:ins w:id="139" w:author="Nigel Deakin" w:date="2012-09-03T12:53:00Z">
        <w:r w:rsidR="00981D2F">
          <w:t xml:space="preserve"> is based. </w:t>
        </w:r>
      </w:ins>
      <w:del w:id="140" w:author="Nigel Deakin" w:date="2012-01-23T16:05:00Z">
        <w:r w:rsidR="00714C95" w:rsidDel="008D02B8">
          <w:delText>.</w:delText>
        </w:r>
      </w:del>
    </w:p>
    <w:p w:rsidR="00714C95" w:rsidRPr="00DE6937" w:rsidRDefault="007404DC" w:rsidP="00C82C12">
      <w:pPr>
        <w:pStyle w:val="Heading2"/>
      </w:pPr>
      <w:bookmarkStart w:id="141" w:name="RTF32333239383a204865616431"/>
      <w:bookmarkStart w:id="142" w:name="_Toc311729187"/>
      <w:bookmarkStart w:id="143" w:name="_Toc339906283"/>
      <w:r>
        <w:t>What is n</w:t>
      </w:r>
      <w:r w:rsidR="00714C95" w:rsidRPr="00DE6937">
        <w:t>ew in JMS 1.1?</w:t>
      </w:r>
      <w:bookmarkEnd w:id="141"/>
      <w:bookmarkEnd w:id="142"/>
      <w:bookmarkEnd w:id="143"/>
    </w:p>
    <w:p w:rsidR="008C7E3C" w:rsidRDefault="00714C95" w:rsidP="008C7E3C">
      <w:pPr>
        <w:pStyle w:val="Paragraph"/>
        <w:rPr>
          <w:spacing w:val="2"/>
          <w:w w:val="100"/>
        </w:rPr>
      </w:pPr>
      <w:r>
        <w:rPr>
          <w:spacing w:val="2"/>
          <w:w w:val="100"/>
        </w:rPr>
        <w:t>In previous versions of JMS, client programming for the Point-to-Point and Pub/Sub domains was done using similar but separate class hierarchies. In JMS 1.1, there is now a domain-independent approach to programming the client application. This provides several benefits:</w:t>
      </w:r>
    </w:p>
    <w:p w:rsidR="008C7E3C" w:rsidRPr="006E30D0" w:rsidRDefault="00714C95" w:rsidP="006E30D0">
      <w:pPr>
        <w:pStyle w:val="ListBullet"/>
      </w:pPr>
      <w:r w:rsidRPr="006E30D0">
        <w:t>For the client programmer, a simpler programming model</w:t>
      </w:r>
    </w:p>
    <w:p w:rsidR="008C7E3C" w:rsidRPr="006E30D0" w:rsidRDefault="00714C95" w:rsidP="006E30D0">
      <w:pPr>
        <w:pStyle w:val="ListBullet"/>
      </w:pPr>
      <w:r w:rsidRPr="006E30D0">
        <w:t>The ability to engage queues and topics in the same transaction, now that they can be created in the same session</w:t>
      </w:r>
    </w:p>
    <w:p w:rsidR="00714C95" w:rsidRPr="006E30D0" w:rsidRDefault="00714C95" w:rsidP="006E30D0">
      <w:pPr>
        <w:pStyle w:val="ListBullet"/>
      </w:pPr>
      <w:r w:rsidRPr="006E30D0">
        <w:t>For the JMS provider, increased opportunity to optimize implementations by pooling thread management</w:t>
      </w:r>
    </w:p>
    <w:p w:rsidR="00714C95" w:rsidRPr="006E30D0" w:rsidRDefault="00714C95" w:rsidP="006E30D0">
      <w:pPr>
        <w:pStyle w:val="ListBullet"/>
      </w:pPr>
      <w:r w:rsidRPr="006E30D0">
        <w:t>To take advantage of these features, the developer of JMS clients needs to use the domain-independent or “common” APIs. In the future, some of the domain-specific APIs may be deprecated.</w:t>
      </w:r>
    </w:p>
    <w:p w:rsidR="00714C95" w:rsidRDefault="00714C95" w:rsidP="00714C95">
      <w:pPr>
        <w:pStyle w:val="Paragraph"/>
        <w:rPr>
          <w:spacing w:val="2"/>
          <w:w w:val="100"/>
        </w:rPr>
      </w:pPr>
      <w:r>
        <w:rPr>
          <w:spacing w:val="2"/>
          <w:w w:val="100"/>
        </w:rPr>
        <w:t xml:space="preserve">In JMS 1.1, all of the classes and methods from JMS 1.0.2b are retained to provide backward compatibility. The semantics of the two messaging domains are retained; the expected behavior of a Point-to-Point domain and a Pub/Sub domain remain the same, as described in </w:t>
      </w:r>
      <w:r w:rsidR="000B3DEF">
        <w:rPr>
          <w:spacing w:val="2"/>
          <w:w w:val="100"/>
        </w:rPr>
        <w:t xml:space="preserve">chapter </w:t>
      </w:r>
      <w:r w:rsidR="00D71E00">
        <w:rPr>
          <w:spacing w:val="2"/>
          <w:w w:val="100"/>
        </w:rPr>
        <w:fldChar w:fldCharType="begin"/>
      </w:r>
      <w:r w:rsidR="000B3DEF">
        <w:rPr>
          <w:spacing w:val="2"/>
          <w:w w:val="100"/>
        </w:rPr>
        <w:instrText xml:space="preserve"> REF RTF36383439343a204368617054 \r \h </w:instrText>
      </w:r>
      <w:r w:rsidR="00D71E00">
        <w:rPr>
          <w:spacing w:val="2"/>
          <w:w w:val="100"/>
        </w:rPr>
      </w:r>
      <w:r w:rsidR="00D71E00">
        <w:rPr>
          <w:spacing w:val="2"/>
          <w:w w:val="100"/>
        </w:rPr>
        <w:fldChar w:fldCharType="separate"/>
      </w:r>
      <w:r w:rsidR="00533AC6">
        <w:rPr>
          <w:spacing w:val="2"/>
          <w:w w:val="100"/>
        </w:rPr>
        <w:t>5</w:t>
      </w:r>
      <w:r w:rsidR="00D71E00">
        <w:rPr>
          <w:spacing w:val="2"/>
          <w:w w:val="100"/>
        </w:rPr>
        <w:fldChar w:fldCharType="end"/>
      </w:r>
      <w:r w:rsidR="000B3DEF">
        <w:rPr>
          <w:spacing w:val="2"/>
          <w:w w:val="100"/>
        </w:rPr>
        <w:t xml:space="preserve"> "</w:t>
      </w:r>
      <w:r w:rsidR="00D71E00">
        <w:rPr>
          <w:spacing w:val="2"/>
          <w:w w:val="100"/>
        </w:rPr>
        <w:fldChar w:fldCharType="begin"/>
      </w:r>
      <w:r w:rsidR="000B3DEF">
        <w:rPr>
          <w:spacing w:val="2"/>
          <w:w w:val="100"/>
        </w:rPr>
        <w:instrText xml:space="preserve"> REF RTF36383439343a204368617054 \h </w:instrText>
      </w:r>
      <w:r w:rsidR="00D71E00">
        <w:rPr>
          <w:spacing w:val="2"/>
          <w:w w:val="100"/>
        </w:rPr>
      </w:r>
      <w:r w:rsidR="00D71E00">
        <w:rPr>
          <w:spacing w:val="2"/>
          <w:w w:val="100"/>
        </w:rPr>
        <w:fldChar w:fldCharType="separate"/>
      </w:r>
      <w:ins w:id="144" w:author="Nigel Deakin" w:date="2012-03-12T14:50:00Z">
        <w:r w:rsidR="00533AC6">
          <w:t>JMS point-to-point m</w:t>
        </w:r>
        <w:r w:rsidR="00533AC6" w:rsidRPr="00864041">
          <w:t>odel</w:t>
        </w:r>
      </w:ins>
      <w:del w:id="145" w:author="Nigel Deakin" w:date="2012-03-12T14:49:00Z">
        <w:r w:rsidR="007214A1" w:rsidDel="00533AC6">
          <w:delText>JMS point-to-point m</w:delText>
        </w:r>
        <w:r w:rsidR="007214A1" w:rsidRPr="00864041" w:rsidDel="00533AC6">
          <w:delText>odel</w:delText>
        </w:r>
      </w:del>
      <w:r w:rsidR="00D71E00">
        <w:rPr>
          <w:spacing w:val="2"/>
          <w:w w:val="100"/>
        </w:rPr>
        <w:fldChar w:fldCharType="end"/>
      </w:r>
      <w:r w:rsidR="000B3DEF">
        <w:rPr>
          <w:spacing w:val="2"/>
          <w:w w:val="100"/>
        </w:rPr>
        <w:t xml:space="preserve">" </w:t>
      </w:r>
      <w:r w:rsidR="0002402B">
        <w:rPr>
          <w:spacing w:val="2"/>
          <w:w w:val="100"/>
        </w:rPr>
        <w:t>a</w:t>
      </w:r>
      <w:r w:rsidR="003619C2">
        <w:rPr>
          <w:spacing w:val="2"/>
          <w:w w:val="100"/>
        </w:rPr>
        <w:t>nd</w:t>
      </w:r>
      <w:r w:rsidR="000B3DEF">
        <w:rPr>
          <w:spacing w:val="2"/>
          <w:w w:val="100"/>
        </w:rPr>
        <w:t xml:space="preserve"> chapter </w:t>
      </w:r>
      <w:r w:rsidR="00D71E00">
        <w:rPr>
          <w:spacing w:val="2"/>
          <w:w w:val="100"/>
        </w:rPr>
        <w:fldChar w:fldCharType="begin"/>
      </w:r>
      <w:r w:rsidR="000B3DEF">
        <w:rPr>
          <w:spacing w:val="2"/>
          <w:w w:val="100"/>
        </w:rPr>
        <w:instrText xml:space="preserve"> REF _Ref308006442 \r \h </w:instrText>
      </w:r>
      <w:r w:rsidR="00D71E00">
        <w:rPr>
          <w:spacing w:val="2"/>
          <w:w w:val="100"/>
        </w:rPr>
      </w:r>
      <w:r w:rsidR="00D71E00">
        <w:rPr>
          <w:spacing w:val="2"/>
          <w:w w:val="100"/>
        </w:rPr>
        <w:fldChar w:fldCharType="separate"/>
      </w:r>
      <w:r w:rsidR="00533AC6">
        <w:rPr>
          <w:spacing w:val="2"/>
          <w:w w:val="100"/>
        </w:rPr>
        <w:t>6</w:t>
      </w:r>
      <w:r w:rsidR="00D71E00">
        <w:rPr>
          <w:spacing w:val="2"/>
          <w:w w:val="100"/>
        </w:rPr>
        <w:fldChar w:fldCharType="end"/>
      </w:r>
      <w:r w:rsidR="000B3DEF">
        <w:rPr>
          <w:spacing w:val="2"/>
          <w:w w:val="100"/>
        </w:rPr>
        <w:t xml:space="preserve"> "</w:t>
      </w:r>
      <w:r w:rsidR="00D71E00">
        <w:rPr>
          <w:spacing w:val="2"/>
          <w:w w:val="100"/>
        </w:rPr>
        <w:fldChar w:fldCharType="begin"/>
      </w:r>
      <w:r w:rsidR="000B3DEF">
        <w:rPr>
          <w:spacing w:val="2"/>
          <w:w w:val="100"/>
        </w:rPr>
        <w:instrText xml:space="preserve"> REF _Ref308006444 \h </w:instrText>
      </w:r>
      <w:r w:rsidR="00D71E00">
        <w:rPr>
          <w:spacing w:val="2"/>
          <w:w w:val="100"/>
        </w:rPr>
      </w:r>
      <w:r w:rsidR="00D71E00">
        <w:rPr>
          <w:spacing w:val="2"/>
          <w:w w:val="100"/>
        </w:rPr>
        <w:fldChar w:fldCharType="separate"/>
      </w:r>
      <w:ins w:id="146" w:author="Nigel Deakin" w:date="2012-03-12T14:50:00Z">
        <w:r w:rsidR="00533AC6">
          <w:t>JMS publish/subscribe m</w:t>
        </w:r>
        <w:r w:rsidR="00533AC6" w:rsidRPr="00864041">
          <w:t>odel</w:t>
        </w:r>
      </w:ins>
      <w:del w:id="147" w:author="Nigel Deakin" w:date="2012-03-12T14:49:00Z">
        <w:r w:rsidR="007214A1" w:rsidDel="00533AC6">
          <w:delText>JMS publish/subscribe m</w:delText>
        </w:r>
        <w:r w:rsidR="007214A1" w:rsidRPr="00864041" w:rsidDel="00533AC6">
          <w:delText>odel</w:delText>
        </w:r>
      </w:del>
      <w:r w:rsidR="00D71E00">
        <w:rPr>
          <w:spacing w:val="2"/>
          <w:w w:val="100"/>
        </w:rPr>
        <w:fldChar w:fldCharType="end"/>
      </w:r>
      <w:r w:rsidR="000B3DEF">
        <w:rPr>
          <w:spacing w:val="2"/>
          <w:w w:val="100"/>
        </w:rPr>
        <w:t xml:space="preserve">" </w:t>
      </w:r>
    </w:p>
    <w:p w:rsidR="00714C95" w:rsidRDefault="00714C95" w:rsidP="00714C95">
      <w:pPr>
        <w:pStyle w:val="Paragraph"/>
        <w:rPr>
          <w:ins w:id="148" w:author="Nigel Deakin" w:date="2012-02-05T18:24:00Z"/>
          <w:spacing w:val="2"/>
          <w:w w:val="100"/>
        </w:rPr>
      </w:pPr>
      <w:r>
        <w:rPr>
          <w:spacing w:val="2"/>
          <w:w w:val="100"/>
        </w:rPr>
        <w:t xml:space="preserve">To see details of the changes made to this specification, see </w:t>
      </w:r>
      <w:r w:rsidR="000B3DEF">
        <w:rPr>
          <w:spacing w:val="2"/>
          <w:w w:val="100"/>
        </w:rPr>
        <w:t xml:space="preserve">chapter </w:t>
      </w:r>
      <w:r w:rsidR="00D71E00">
        <w:rPr>
          <w:spacing w:val="2"/>
          <w:w w:val="100"/>
        </w:rPr>
        <w:fldChar w:fldCharType="begin"/>
      </w:r>
      <w:r w:rsidR="000B3DEF">
        <w:rPr>
          <w:spacing w:val="2"/>
          <w:w w:val="100"/>
        </w:rPr>
        <w:instrText xml:space="preserve"> REF _Ref308006502 \r \h </w:instrText>
      </w:r>
      <w:r w:rsidR="00D71E00">
        <w:rPr>
          <w:spacing w:val="2"/>
          <w:w w:val="100"/>
        </w:rPr>
      </w:r>
      <w:r w:rsidR="00D71E00">
        <w:rPr>
          <w:spacing w:val="2"/>
          <w:w w:val="100"/>
        </w:rPr>
        <w:fldChar w:fldCharType="separate"/>
      </w:r>
      <w:r w:rsidR="00533AC6">
        <w:rPr>
          <w:spacing w:val="2"/>
          <w:w w:val="100"/>
        </w:rPr>
        <w:t>B</w:t>
      </w:r>
      <w:r w:rsidR="00D71E00">
        <w:rPr>
          <w:spacing w:val="2"/>
          <w:w w:val="100"/>
        </w:rPr>
        <w:fldChar w:fldCharType="end"/>
      </w:r>
      <w:r w:rsidR="000B3DEF">
        <w:rPr>
          <w:spacing w:val="2"/>
          <w:w w:val="100"/>
        </w:rPr>
        <w:t xml:space="preserve"> "</w:t>
      </w:r>
      <w:r w:rsidR="00D71E00">
        <w:rPr>
          <w:spacing w:val="2"/>
          <w:w w:val="100"/>
        </w:rPr>
        <w:fldChar w:fldCharType="begin"/>
      </w:r>
      <w:r w:rsidR="000B3DEF">
        <w:rPr>
          <w:spacing w:val="2"/>
          <w:w w:val="100"/>
        </w:rPr>
        <w:instrText xml:space="preserve"> REF _Ref308006508 \h </w:instrText>
      </w:r>
      <w:r w:rsidR="00D71E00">
        <w:rPr>
          <w:spacing w:val="2"/>
          <w:w w:val="100"/>
        </w:rPr>
      </w:r>
      <w:r w:rsidR="00D71E00">
        <w:rPr>
          <w:spacing w:val="2"/>
          <w:w w:val="100"/>
        </w:rPr>
        <w:fldChar w:fldCharType="separate"/>
      </w:r>
      <w:ins w:id="149" w:author="Nigel Deakin" w:date="2012-03-12T14:50:00Z">
        <w:r w:rsidR="00533AC6">
          <w:t>Change h</w:t>
        </w:r>
        <w:r w:rsidR="00533AC6" w:rsidRPr="00CC11BD">
          <w:t>istory</w:t>
        </w:r>
      </w:ins>
      <w:del w:id="150" w:author="Nigel Deakin" w:date="2012-03-12T14:49:00Z">
        <w:r w:rsidR="007214A1" w:rsidDel="00533AC6">
          <w:delText>Change h</w:delText>
        </w:r>
        <w:r w:rsidR="007214A1" w:rsidRPr="00CC11BD" w:rsidDel="00533AC6">
          <w:delText>istory</w:delText>
        </w:r>
      </w:del>
      <w:r w:rsidR="00D71E00">
        <w:rPr>
          <w:spacing w:val="2"/>
          <w:w w:val="100"/>
        </w:rPr>
        <w:fldChar w:fldCharType="end"/>
      </w:r>
      <w:r w:rsidR="000B3DEF">
        <w:rPr>
          <w:spacing w:val="2"/>
          <w:w w:val="100"/>
        </w:rPr>
        <w:t>"</w:t>
      </w:r>
      <w:r>
        <w:rPr>
          <w:spacing w:val="2"/>
          <w:w w:val="100"/>
        </w:rPr>
        <w:t>.</w:t>
      </w:r>
    </w:p>
    <w:p w:rsidR="00000000" w:rsidRDefault="001A7B65">
      <w:pPr>
        <w:pStyle w:val="Heading2"/>
        <w:rPr>
          <w:ins w:id="151" w:author="Nigel Deakin" w:date="2012-02-05T18:25:00Z"/>
        </w:rPr>
        <w:pPrChange w:id="152" w:author="Nigel Deakin" w:date="2012-02-05T18:24:00Z">
          <w:pPr>
            <w:pStyle w:val="Paragraph"/>
          </w:pPr>
        </w:pPrChange>
      </w:pPr>
      <w:bookmarkStart w:id="153" w:name="_Toc339906284"/>
      <w:ins w:id="154" w:author="Nigel Deakin" w:date="2012-02-05T18:24:00Z">
        <w:r>
          <w:lastRenderedPageBreak/>
          <w:t>What is new in JMS 2.0?</w:t>
        </w:r>
      </w:ins>
      <w:bookmarkEnd w:id="153"/>
    </w:p>
    <w:p w:rsidR="000561E0" w:rsidRDefault="002B1EBD" w:rsidP="002B1EBD">
      <w:pPr>
        <w:rPr>
          <w:ins w:id="155" w:author="Nigel Deakin" w:date="2012-02-05T18:50:00Z"/>
        </w:rPr>
      </w:pPr>
      <w:ins w:id="156" w:author="Nigel Deakin" w:date="2012-02-05T18:47:00Z">
        <w:r>
          <w:t>A full list of the new features, changes and clarifications introduced in JMS 2.0 is given in section</w:t>
        </w:r>
      </w:ins>
      <w:ins w:id="157" w:author="Nigel Deakin" w:date="2012-02-05T18:48:00Z">
        <w:r w:rsidR="000561E0">
          <w:t xml:space="preserve"> </w:t>
        </w:r>
        <w:r w:rsidR="00D71E00">
          <w:fldChar w:fldCharType="begin"/>
        </w:r>
        <w:r w:rsidR="000561E0">
          <w:instrText xml:space="preserve"> REF _Ref316231047 \r \h </w:instrText>
        </w:r>
      </w:ins>
      <w:r w:rsidR="00D71E00">
        <w:fldChar w:fldCharType="separate"/>
      </w:r>
      <w:r w:rsidR="00533AC6">
        <w:t>B.5</w:t>
      </w:r>
      <w:ins w:id="158" w:author="Nigel Deakin" w:date="2012-02-05T18:48:00Z">
        <w:r w:rsidR="00D71E00">
          <w:fldChar w:fldCharType="end"/>
        </w:r>
        <w:r w:rsidR="000561E0">
          <w:t xml:space="preserve"> </w:t>
        </w:r>
      </w:ins>
      <w:ins w:id="159" w:author="Nigel Deakin" w:date="2012-02-05T18:50:00Z">
        <w:r w:rsidR="000561E0">
          <w:t>"</w:t>
        </w:r>
      </w:ins>
      <w:ins w:id="160" w:author="Nigel Deakin" w:date="2012-02-05T18:49:00Z">
        <w:r w:rsidR="00D71E00">
          <w:fldChar w:fldCharType="begin"/>
        </w:r>
        <w:r w:rsidR="000561E0">
          <w:instrText xml:space="preserve"> REF _Ref316231118 \h </w:instrText>
        </w:r>
      </w:ins>
      <w:r w:rsidR="00D71E00">
        <w:fldChar w:fldCharType="separate"/>
      </w:r>
      <w:ins w:id="161" w:author="Nigel Deakin" w:date="2012-03-12T14:50:00Z">
        <w:r w:rsidR="00533AC6">
          <w:t>Version 2.0</w:t>
        </w:r>
      </w:ins>
      <w:ins w:id="162" w:author="Nigel Deakin" w:date="2012-02-05T18:49:00Z">
        <w:r w:rsidR="00D71E00">
          <w:fldChar w:fldCharType="end"/>
        </w:r>
      </w:ins>
      <w:ins w:id="163" w:author="Nigel Deakin" w:date="2012-02-05T18:50:00Z">
        <w:r w:rsidR="000561E0">
          <w:t>" of the "</w:t>
        </w:r>
      </w:ins>
      <w:ins w:id="164" w:author="Nigel Deakin" w:date="2012-02-05T18:49:00Z">
        <w:r w:rsidR="00D71E00">
          <w:fldChar w:fldCharType="begin"/>
        </w:r>
        <w:r w:rsidR="000561E0">
          <w:instrText xml:space="preserve"> REF _Ref308006495 \h </w:instrText>
        </w:r>
      </w:ins>
      <w:r w:rsidR="00D71E00">
        <w:fldChar w:fldCharType="separate"/>
      </w:r>
      <w:ins w:id="165" w:author="Nigel Deakin" w:date="2012-03-12T14:50:00Z">
        <w:r w:rsidR="00533AC6">
          <w:t>Change h</w:t>
        </w:r>
        <w:r w:rsidR="00533AC6" w:rsidRPr="00CC11BD">
          <w:t>istory</w:t>
        </w:r>
      </w:ins>
      <w:del w:id="166" w:author="Nigel Deakin" w:date="2012-03-12T14:49:00Z">
        <w:r w:rsidR="007214A1" w:rsidDel="00533AC6">
          <w:delText>Change h</w:delText>
        </w:r>
        <w:r w:rsidR="007214A1" w:rsidRPr="00CC11BD" w:rsidDel="00533AC6">
          <w:delText>istory</w:delText>
        </w:r>
      </w:del>
      <w:ins w:id="167" w:author="Nigel Deakin" w:date="2012-02-05T18:49:00Z">
        <w:r w:rsidR="00D71E00">
          <w:fldChar w:fldCharType="end"/>
        </w:r>
      </w:ins>
      <w:ins w:id="168" w:author="Nigel Deakin" w:date="2012-02-05T18:50:00Z">
        <w:r w:rsidR="000561E0">
          <w:t xml:space="preserve">" chapter. </w:t>
        </w:r>
        <w:r w:rsidR="001F0004">
          <w:t>Here is a summary:</w:t>
        </w:r>
      </w:ins>
    </w:p>
    <w:p w:rsidR="002B1EBD" w:rsidRDefault="002B1EBD" w:rsidP="002B1EBD">
      <w:pPr>
        <w:rPr>
          <w:ins w:id="169" w:author="Nigel Deakin" w:date="2012-02-05T18:47:00Z"/>
        </w:rPr>
      </w:pPr>
      <w:ins w:id="170" w:author="Nigel Deakin" w:date="2012-02-05T18:47:00Z">
        <w:r>
          <w:t>The JMS 2.0 specification now requires JMS providers to implement both P2P and Pub-Sub.</w:t>
        </w:r>
      </w:ins>
    </w:p>
    <w:p w:rsidR="00000000" w:rsidRDefault="001A7B65">
      <w:pPr>
        <w:rPr>
          <w:ins w:id="171" w:author="Nigel Deakin" w:date="2012-02-05T18:26:00Z"/>
        </w:rPr>
        <w:pPrChange w:id="172" w:author="Nigel Deakin" w:date="2012-02-05T18:25:00Z">
          <w:pPr>
            <w:pStyle w:val="Paragraph"/>
          </w:pPr>
        </w:pPrChange>
      </w:pPr>
      <w:ins w:id="173" w:author="Nigel Deakin" w:date="2012-02-05T18:26:00Z">
        <w:r>
          <w:t xml:space="preserve">The following new </w:t>
        </w:r>
      </w:ins>
      <w:ins w:id="174" w:author="Nigel Deakin" w:date="2012-02-05T18:40:00Z">
        <w:r w:rsidR="00526B68">
          <w:t xml:space="preserve">messaging </w:t>
        </w:r>
      </w:ins>
      <w:ins w:id="175" w:author="Nigel Deakin" w:date="2012-02-05T18:26:00Z">
        <w:r>
          <w:t>features have been added in JMS 2.0:</w:t>
        </w:r>
      </w:ins>
    </w:p>
    <w:p w:rsidR="00000000" w:rsidRDefault="00F04407">
      <w:pPr>
        <w:pStyle w:val="ListBullet"/>
        <w:rPr>
          <w:ins w:id="176" w:author="Nigel Deakin" w:date="2012-02-05T18:26:00Z"/>
        </w:rPr>
        <w:pPrChange w:id="177" w:author="Nigel Deakin" w:date="2012-02-05T18:26:00Z">
          <w:pPr/>
        </w:pPrChange>
      </w:pPr>
      <w:ins w:id="178" w:author="Nigel Deakin" w:date="2012-02-05T18:26:00Z">
        <w:r>
          <w:t>Delivery delay</w:t>
        </w:r>
      </w:ins>
      <w:ins w:id="179" w:author="Nigel Deakin" w:date="2012-02-05T18:30:00Z">
        <w:r w:rsidR="00431B61">
          <w:t>: a message producer can now specify that a message must not be delivered until after a specified time interval.</w:t>
        </w:r>
      </w:ins>
    </w:p>
    <w:p w:rsidR="00000000" w:rsidRDefault="002A741F">
      <w:pPr>
        <w:pStyle w:val="ListBullet"/>
        <w:rPr>
          <w:ins w:id="180" w:author="Nigel Deakin" w:date="2012-02-05T18:31:00Z"/>
        </w:rPr>
        <w:pPrChange w:id="181" w:author="Nigel Deakin" w:date="2012-02-05T18:26:00Z">
          <w:pPr/>
        </w:pPrChange>
      </w:pPr>
      <w:ins w:id="182" w:author="Nigel Deakin" w:date="2012-02-05T18:31:00Z">
        <w:r>
          <w:t>New send methods have been added to allow an application to send messages asynchronously.</w:t>
        </w:r>
      </w:ins>
    </w:p>
    <w:p w:rsidR="00000000" w:rsidRDefault="002C525B">
      <w:pPr>
        <w:pStyle w:val="ListBullet"/>
        <w:rPr>
          <w:ins w:id="183" w:author="Nigel Deakin" w:date="2012-02-05T18:27:00Z"/>
        </w:rPr>
        <w:pPrChange w:id="184" w:author="Nigel Deakin" w:date="2012-02-05T18:27:00Z">
          <w:pPr/>
        </w:pPrChange>
      </w:pPr>
      <w:ins w:id="185" w:author="Nigel Deakin" w:date="2012-02-05T18:33:00Z">
        <w:r>
          <w:t xml:space="preserve">JMS providers must now set the </w:t>
        </w:r>
      </w:ins>
      <w:ins w:id="186" w:author="Nigel Deakin" w:date="2012-02-05T18:26:00Z">
        <w:r w:rsidR="00D71E00" w:rsidRPr="00D71E00">
          <w:rPr>
            <w:rStyle w:val="Code"/>
            <w:rPrChange w:id="187" w:author="Nigel Deakin" w:date="2012-02-05T18:34:00Z">
              <w:rPr>
                <w:rFonts w:ascii="Courier New" w:hAnsi="Courier New"/>
                <w:color w:val="0000FF"/>
                <w:sz w:val="18"/>
                <w:u w:val="single"/>
              </w:rPr>
            </w:rPrChange>
          </w:rPr>
          <w:t>JMSXDeliveryCount</w:t>
        </w:r>
        <w:r w:rsidR="001A7B65">
          <w:t xml:space="preserve"> </w:t>
        </w:r>
      </w:ins>
      <w:ins w:id="188" w:author="Nigel Deakin" w:date="2012-02-05T18:33:00Z">
        <w:r>
          <w:t>message property.</w:t>
        </w:r>
      </w:ins>
    </w:p>
    <w:p w:rsidR="00000000" w:rsidRDefault="001A7B65">
      <w:pPr>
        <w:pStyle w:val="ListBullet"/>
        <w:numPr>
          <w:ilvl w:val="0"/>
          <w:numId w:val="0"/>
        </w:numPr>
        <w:ind w:left="2880"/>
        <w:rPr>
          <w:ins w:id="189" w:author="Nigel Deakin" w:date="2012-02-05T18:34:00Z"/>
        </w:rPr>
        <w:pPrChange w:id="190" w:author="Nigel Deakin" w:date="2012-02-05T18:27:00Z">
          <w:pPr/>
        </w:pPrChange>
      </w:pPr>
      <w:ins w:id="191" w:author="Nigel Deakin" w:date="2012-02-05T18:27:00Z">
        <w:r>
          <w:t>Sever</w:t>
        </w:r>
        <w:r w:rsidR="002C525B">
          <w:t xml:space="preserve">al changes </w:t>
        </w:r>
      </w:ins>
      <w:ins w:id="192" w:author="Nigel Deakin" w:date="2012-02-05T18:34:00Z">
        <w:r w:rsidR="002C525B">
          <w:t xml:space="preserve">have been made to </w:t>
        </w:r>
      </w:ins>
      <w:ins w:id="193" w:author="Nigel Deakin" w:date="2012-02-05T18:36:00Z">
        <w:r w:rsidR="00850C98">
          <w:t>the JMS API to make it</w:t>
        </w:r>
      </w:ins>
      <w:ins w:id="194" w:author="Nigel Deakin" w:date="2012-02-05T18:34:00Z">
        <w:r w:rsidR="002C525B">
          <w:t xml:space="preserve"> </w:t>
        </w:r>
      </w:ins>
      <w:ins w:id="195" w:author="Nigel Deakin" w:date="2012-02-05T18:36:00Z">
        <w:r w:rsidR="003B74A2">
          <w:t xml:space="preserve">simpler and </w:t>
        </w:r>
      </w:ins>
      <w:ins w:id="196" w:author="Nigel Deakin" w:date="2012-02-05T18:34:00Z">
        <w:r w:rsidR="002C525B">
          <w:t>easier to use:</w:t>
        </w:r>
      </w:ins>
    </w:p>
    <w:p w:rsidR="002C525B" w:rsidRDefault="002C525B" w:rsidP="002C525B">
      <w:pPr>
        <w:pStyle w:val="ListBullet"/>
        <w:rPr>
          <w:ins w:id="197" w:author="Nigel Deakin" w:date="2012-02-05T18:34:00Z"/>
        </w:rPr>
      </w:pPr>
      <w:ins w:id="198" w:author="Nigel Deakin" w:date="2012-02-05T18:34:00Z">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Pr="00AB6BA8">
          <w:rPr>
            <w:rStyle w:val="Code"/>
          </w:rPr>
          <w:t>java.jang.AutoCloseable</w:t>
        </w:r>
        <w:r>
          <w:t xml:space="preserve"> interface to allow them to be used in a Java SE 7 try-with-resources </w:t>
        </w:r>
      </w:ins>
      <w:ins w:id="199" w:author="Nigel Deakin" w:date="2012-02-29T11:24:00Z">
        <w:r w:rsidR="009F33CF">
          <w:t>statement</w:t>
        </w:r>
      </w:ins>
      <w:ins w:id="200" w:author="Nigel Deakin" w:date="2012-02-05T18:34:00Z">
        <w:r>
          <w:t xml:space="preserve">. </w:t>
        </w:r>
      </w:ins>
    </w:p>
    <w:p w:rsidR="001A7B65" w:rsidRDefault="002C525B" w:rsidP="001A7B65">
      <w:pPr>
        <w:pStyle w:val="ListBullet"/>
        <w:rPr>
          <w:ins w:id="201" w:author="Nigel Deakin" w:date="2012-02-05T18:35:00Z"/>
        </w:rPr>
      </w:pPr>
      <w:ins w:id="202" w:author="Nigel Deakin" w:date="2012-02-05T18:34:00Z">
        <w:r>
          <w:t>A new "s</w:t>
        </w:r>
      </w:ins>
      <w:ins w:id="203" w:author="Nigel Deakin" w:date="2012-02-05T18:27:00Z">
        <w:r w:rsidR="001A7B65">
          <w:t xml:space="preserve">implified </w:t>
        </w:r>
      </w:ins>
      <w:ins w:id="204" w:author="Nigel Deakin" w:date="2012-02-05T18:34:00Z">
        <w:r w:rsidR="002A44F6">
          <w:t>API" has been added which offers a simpler a</w:t>
        </w:r>
        <w:r w:rsidR="005E4EBD">
          <w:t>lternative to the standard API</w:t>
        </w:r>
      </w:ins>
      <w:ins w:id="205" w:author="Nigel Deakin" w:date="2012-02-10T15:02:00Z">
        <w:r w:rsidR="00497D07">
          <w:t>, especially in Java EE applications.</w:t>
        </w:r>
      </w:ins>
    </w:p>
    <w:p w:rsidR="00D60511" w:rsidRDefault="005811BB">
      <w:pPr>
        <w:pStyle w:val="ListBullet"/>
        <w:rPr>
          <w:ins w:id="206" w:author="Nigel Deakin" w:date="2012-02-05T18:36:00Z"/>
        </w:rPr>
      </w:pPr>
      <w:ins w:id="207" w:author="Nigel Deakin" w:date="2012-02-05T18:35:00Z">
        <w:r>
          <w:t>New methods have been added to create a session without the need to supply redundant arguments.</w:t>
        </w:r>
      </w:ins>
    </w:p>
    <w:p w:rsidR="00D60511" w:rsidRDefault="00F60E58">
      <w:pPr>
        <w:pStyle w:val="ListBullet"/>
        <w:rPr>
          <w:ins w:id="208" w:author="Nigel Deakin" w:date="2012-02-05T18:35:00Z"/>
        </w:rPr>
      </w:pPr>
      <w:ins w:id="209" w:author="Nigel Deakin" w:date="2012-02-05T18:36:00Z">
        <w:r>
          <w:t xml:space="preserve">Client ID is now optional when </w:t>
        </w:r>
      </w:ins>
      <w:ins w:id="210" w:author="Nigel Deakin" w:date="2012-02-05T18:37:00Z">
        <w:r w:rsidR="000B1337">
          <w:t xml:space="preserve">creating </w:t>
        </w:r>
        <w:r w:rsidR="00DD5005">
          <w:t>a</w:t>
        </w:r>
      </w:ins>
      <w:ins w:id="211" w:author="Nigel Deakin" w:date="2012-02-05T18:36:00Z">
        <w:r>
          <w:t xml:space="preserve"> durable subscription</w:t>
        </w:r>
      </w:ins>
    </w:p>
    <w:p w:rsidR="00000000" w:rsidRDefault="005B3252">
      <w:pPr>
        <w:pStyle w:val="ListBullet"/>
        <w:numPr>
          <w:ilvl w:val="0"/>
          <w:numId w:val="0"/>
        </w:numPr>
        <w:ind w:left="2880"/>
        <w:rPr>
          <w:ins w:id="212" w:author="Nigel Deakin" w:date="2012-04-13T15:46:00Z"/>
        </w:rPr>
        <w:pPrChange w:id="213" w:author="Nigel Deakin" w:date="2012-02-05T18:38:00Z">
          <w:pPr>
            <w:pStyle w:val="ListBullet"/>
          </w:pPr>
        </w:pPrChange>
      </w:pPr>
      <w:ins w:id="214" w:author="Nigel Deakin" w:date="2012-04-13T15:46:00Z">
        <w:r>
          <w:t xml:space="preserve">The following change has been made to </w:t>
        </w:r>
      </w:ins>
      <w:ins w:id="215" w:author="Nigel Deakin" w:date="2012-04-13T15:48:00Z">
        <w:r>
          <w:t>aid</w:t>
        </w:r>
      </w:ins>
      <w:ins w:id="216" w:author="Nigel Deakin" w:date="2012-04-13T15:46:00Z">
        <w:r>
          <w:t xml:space="preserve"> scalability</w:t>
        </w:r>
      </w:ins>
      <w:ins w:id="217" w:author="Nigel Deakin" w:date="2012-04-13T15:48:00Z">
        <w:r>
          <w:t>:</w:t>
        </w:r>
      </w:ins>
    </w:p>
    <w:p w:rsidR="001B6A61" w:rsidRDefault="008D2068">
      <w:pPr>
        <w:pStyle w:val="ListBullet"/>
        <w:rPr>
          <w:ins w:id="218" w:author="Nigel Deakin" w:date="2012-04-13T15:46:00Z"/>
        </w:rPr>
      </w:pPr>
      <w:ins w:id="219" w:author="Nigel Deakin" w:date="2012-04-13T15:51:00Z">
        <w:r>
          <w:t>Applications are now permitted to create m</w:t>
        </w:r>
      </w:ins>
      <w:ins w:id="220" w:author="Nigel Deakin" w:date="2012-04-13T15:47:00Z">
        <w:r w:rsidR="005B3252">
          <w:t xml:space="preserve">ultiple consumers on the same durable or non-durable topic subscription. </w:t>
        </w:r>
      </w:ins>
      <w:ins w:id="221" w:author="Nigel Deakin" w:date="2012-04-13T15:49:00Z">
        <w:r w:rsidR="005A5B6E">
          <w:t xml:space="preserve">In </w:t>
        </w:r>
        <w:r w:rsidR="005A7AA1">
          <w:t>previous</w:t>
        </w:r>
        <w:r w:rsidR="005A5B6E">
          <w:t xml:space="preserve"> versions of JMS only a single </w:t>
        </w:r>
      </w:ins>
      <w:ins w:id="222" w:author="Nigel Deakin" w:date="2012-04-13T15:50:00Z">
        <w:r w:rsidR="005A7AA1">
          <w:t xml:space="preserve">consumer was </w:t>
        </w:r>
        <w:r w:rsidR="003E08D9">
          <w:t>permitted</w:t>
        </w:r>
      </w:ins>
      <w:ins w:id="223" w:author="Nigel Deakin" w:date="2012-04-13T15:49:00Z">
        <w:r w:rsidR="005A5B6E">
          <w:t>.</w:t>
        </w:r>
      </w:ins>
    </w:p>
    <w:p w:rsidR="00000000" w:rsidRDefault="00FD3D59">
      <w:pPr>
        <w:pStyle w:val="ListBullet"/>
        <w:numPr>
          <w:ilvl w:val="0"/>
          <w:numId w:val="0"/>
        </w:numPr>
        <w:ind w:left="2880"/>
        <w:rPr>
          <w:ins w:id="224" w:author="Nigel Deakin" w:date="2012-02-05T18:28:00Z"/>
        </w:rPr>
        <w:pPrChange w:id="225" w:author="Nigel Deakin" w:date="2012-02-05T18:38:00Z">
          <w:pPr>
            <w:pStyle w:val="ListBullet"/>
          </w:pPr>
        </w:pPrChange>
      </w:pPr>
      <w:ins w:id="226" w:author="Nigel Deakin" w:date="2012-02-05T18:44:00Z">
        <w:r>
          <w:t>A new chapter has been added which describes</w:t>
        </w:r>
      </w:ins>
      <w:ins w:id="227" w:author="Nigel Deakin" w:date="2012-02-05T18:45:00Z">
        <w:r w:rsidR="00356D17">
          <w:t xml:space="preserve"> </w:t>
        </w:r>
      </w:ins>
      <w:ins w:id="228" w:author="Nigel Deakin" w:date="2012-02-05T18:46:00Z">
        <w:r w:rsidR="008517A7">
          <w:t xml:space="preserve">some additional restrictions and behaviour which apply when using the JMS API in </w:t>
        </w:r>
        <w:r w:rsidR="00754DB8">
          <w:t xml:space="preserve">the </w:t>
        </w:r>
        <w:r w:rsidR="008517A7">
          <w:t xml:space="preserve">Java EE </w:t>
        </w:r>
        <w:r w:rsidR="00754DB8">
          <w:t>web or EJB container</w:t>
        </w:r>
      </w:ins>
      <w:ins w:id="229" w:author="Nigel Deakin" w:date="2012-02-05T18:38:00Z">
        <w:r w:rsidR="00B5395D">
          <w:t xml:space="preserve">. </w:t>
        </w:r>
      </w:ins>
      <w:ins w:id="230" w:author="Nigel Deakin" w:date="2012-02-05T18:39:00Z">
        <w:r w:rsidR="0062647A">
          <w:t xml:space="preserve">This information was previously only available in </w:t>
        </w:r>
      </w:ins>
      <w:ins w:id="231" w:author="Nigel Deakin" w:date="2012-02-05T18:46:00Z">
        <w:r w:rsidR="001808F5">
          <w:t>the EJB and Java EE platform specifications.</w:t>
        </w:r>
      </w:ins>
      <w:ins w:id="232" w:author="Nigel Deakin" w:date="2012-02-05T18:39:00Z">
        <w:r w:rsidR="0062647A">
          <w:t xml:space="preserve"> </w:t>
        </w:r>
      </w:ins>
    </w:p>
    <w:p w:rsidR="00000000" w:rsidRDefault="001A7B65">
      <w:pPr>
        <w:pStyle w:val="ListBullet"/>
        <w:numPr>
          <w:ilvl w:val="0"/>
          <w:numId w:val="0"/>
        </w:numPr>
        <w:ind w:left="2880"/>
        <w:rPr>
          <w:ins w:id="233" w:author="Nigel Deakin" w:date="2012-02-05T18:40:00Z"/>
        </w:rPr>
        <w:pPrChange w:id="234" w:author="Nigel Deakin" w:date="2012-02-05T18:39:00Z">
          <w:pPr>
            <w:pStyle w:val="ListBullet"/>
          </w:pPr>
        </w:pPrChange>
      </w:pPr>
      <w:ins w:id="235" w:author="Nigel Deakin" w:date="2012-02-05T18:28:00Z">
        <w:r>
          <w:t xml:space="preserve">New methods </w:t>
        </w:r>
      </w:ins>
      <w:ins w:id="236" w:author="Nigel Deakin" w:date="2012-02-05T18:37:00Z">
        <w:r w:rsidR="001231E0">
          <w:t xml:space="preserve">have been added to </w:t>
        </w:r>
      </w:ins>
      <w:ins w:id="237" w:author="Nigel Deakin" w:date="2012-02-05T18:40:00Z">
        <w:r w:rsidR="00D71E00" w:rsidRPr="00D71E00">
          <w:rPr>
            <w:rStyle w:val="Code"/>
            <w:rPrChange w:id="238" w:author="Nigel Deakin" w:date="2012-02-05T18:41:00Z">
              <w:rPr>
                <w:rFonts w:ascii="Courier New" w:hAnsi="Courier New"/>
                <w:color w:val="0000FF"/>
                <w:sz w:val="18"/>
                <w:u w:val="single"/>
              </w:rPr>
            </w:rPrChange>
          </w:rPr>
          <w:t>Session</w:t>
        </w:r>
        <w:r w:rsidR="00AA2AFB">
          <w:t xml:space="preserve"> </w:t>
        </w:r>
      </w:ins>
      <w:ins w:id="239" w:author="Nigel Deakin" w:date="2012-02-05T18:41:00Z">
        <w:r w:rsidR="00773143">
          <w:t xml:space="preserve">which </w:t>
        </w:r>
        <w:proofErr w:type="gramStart"/>
        <w:r w:rsidR="00773143">
          <w:t>return</w:t>
        </w:r>
        <w:proofErr w:type="gramEnd"/>
        <w:r w:rsidR="00773143">
          <w:t xml:space="preserve"> a </w:t>
        </w:r>
        <w:r w:rsidR="00D71E00" w:rsidRPr="00D71E00">
          <w:rPr>
            <w:rStyle w:val="Code"/>
            <w:rPrChange w:id="240" w:author="Nigel Deakin" w:date="2012-02-05T18:41:00Z">
              <w:rPr>
                <w:rFonts w:ascii="Courier New" w:hAnsi="Courier New"/>
                <w:color w:val="0000FF"/>
                <w:sz w:val="18"/>
                <w:u w:val="single"/>
              </w:rPr>
            </w:rPrChange>
          </w:rPr>
          <w:t>MessageConsumer</w:t>
        </w:r>
        <w:r w:rsidR="00773143">
          <w:t xml:space="preserve"> on a durable topic subscription. </w:t>
        </w:r>
        <w:r w:rsidR="00B578D7">
          <w:t xml:space="preserve">Applications </w:t>
        </w:r>
      </w:ins>
      <w:ins w:id="241" w:author="Nigel Deakin" w:date="2012-02-05T18:42:00Z">
        <w:r w:rsidR="00707700">
          <w:t>could previously only obtain a</w:t>
        </w:r>
      </w:ins>
      <w:ins w:id="242" w:author="Nigel Deakin" w:date="2012-02-05T18:37:00Z">
        <w:r w:rsidR="001231E0">
          <w:t xml:space="preserve"> domain-specific </w:t>
        </w:r>
        <w:r w:rsidR="00D71E00" w:rsidRPr="00D71E00">
          <w:rPr>
            <w:rStyle w:val="Code"/>
            <w:rPrChange w:id="243" w:author="Nigel Deakin" w:date="2012-02-05T18:38:00Z">
              <w:rPr>
                <w:rFonts w:ascii="Courier New" w:hAnsi="Courier New"/>
                <w:color w:val="0000FF"/>
                <w:sz w:val="18"/>
                <w:u w:val="single"/>
              </w:rPr>
            </w:rPrChange>
          </w:rPr>
          <w:t>TopicSubscriber</w:t>
        </w:r>
      </w:ins>
      <w:ins w:id="244" w:author="Nigel Deakin" w:date="2012-02-05T18:38:00Z">
        <w:r w:rsidR="00A756E8">
          <w:t xml:space="preserve">, </w:t>
        </w:r>
      </w:ins>
      <w:ins w:id="245" w:author="Nigel Deakin" w:date="2012-02-05T18:42:00Z">
        <w:r w:rsidR="00E733FC">
          <w:t xml:space="preserve">even though its use was </w:t>
        </w:r>
      </w:ins>
      <w:ins w:id="246" w:author="Nigel Deakin" w:date="2012-02-05T18:38:00Z">
        <w:r w:rsidR="00A756E8">
          <w:t>discouraged</w:t>
        </w:r>
      </w:ins>
      <w:ins w:id="247" w:author="Nigel Deakin" w:date="2012-02-05T18:37:00Z">
        <w:r w:rsidR="001231E0">
          <w:t xml:space="preserve">. </w:t>
        </w:r>
      </w:ins>
    </w:p>
    <w:p w:rsidR="00000000" w:rsidRDefault="00222152">
      <w:pPr>
        <w:pStyle w:val="ListBullet"/>
        <w:numPr>
          <w:ilvl w:val="0"/>
          <w:numId w:val="0"/>
        </w:numPr>
        <w:ind w:left="2880"/>
        <w:rPr>
          <w:ins w:id="248" w:author="Nigel Deakin" w:date="2012-02-05T18:28:00Z"/>
        </w:rPr>
        <w:pPrChange w:id="249" w:author="Nigel Deakin" w:date="2012-02-05T18:39:00Z">
          <w:pPr>
            <w:pStyle w:val="ListBullet"/>
          </w:pPr>
        </w:pPrChange>
      </w:pPr>
      <w:ins w:id="250" w:author="Nigel Deakin" w:date="2012-02-05T18:40:00Z">
        <w:r>
          <w:t>The specification has been clarified in various places.</w:t>
        </w:r>
      </w:ins>
    </w:p>
    <w:p w:rsidR="00000000" w:rsidRDefault="005F7E80">
      <w:pPr>
        <w:ind w:left="0"/>
        <w:rPr>
          <w:ins w:id="251" w:author="Nigel Deakin" w:date="2012-02-05T18:39:00Z"/>
        </w:rPr>
        <w:pPrChange w:id="252" w:author="Nigel Deakin" w:date="2012-02-05T18:47:00Z">
          <w:pPr>
            <w:pStyle w:val="Appendix3"/>
          </w:pPr>
        </w:pPrChange>
      </w:pPr>
    </w:p>
    <w:p w:rsidR="00000000" w:rsidRDefault="005F7E80">
      <w:pPr>
        <w:rPr>
          <w:ins w:id="253" w:author="Nigel Deakin" w:date="2012-02-05T18:24:00Z"/>
        </w:rPr>
        <w:pPrChange w:id="254" w:author="Nigel Deakin" w:date="2012-02-05T18:28:00Z">
          <w:pPr>
            <w:pStyle w:val="Appendix3"/>
          </w:pPr>
        </w:pPrChange>
      </w:pPr>
    </w:p>
    <w:p w:rsidR="00000000" w:rsidRDefault="005F7E80">
      <w:pPr>
        <w:pPrChange w:id="255" w:author="Nigel Deakin" w:date="2012-02-05T18:24:00Z">
          <w:pPr>
            <w:pStyle w:val="Paragraph"/>
          </w:pPr>
        </w:pPrChange>
      </w:pPr>
    </w:p>
    <w:p w:rsidR="00741663" w:rsidRPr="00DE6937" w:rsidRDefault="00741663" w:rsidP="00145D89">
      <w:pPr>
        <w:pStyle w:val="Heading1"/>
      </w:pPr>
      <w:bookmarkStart w:id="256" w:name="_Toc311729188"/>
      <w:bookmarkStart w:id="257" w:name="_Toc339906285"/>
      <w:r w:rsidRPr="00DE6937">
        <w:lastRenderedPageBreak/>
        <w:t>Architecture</w:t>
      </w:r>
      <w:bookmarkEnd w:id="256"/>
      <w:bookmarkEnd w:id="257"/>
    </w:p>
    <w:p w:rsidR="00741663" w:rsidRPr="00460719" w:rsidRDefault="00741663" w:rsidP="00C82C12">
      <w:pPr>
        <w:pStyle w:val="Heading2"/>
      </w:pPr>
      <w:bookmarkStart w:id="258" w:name="_Toc311729189"/>
      <w:bookmarkStart w:id="259" w:name="_Toc339906286"/>
      <w:r w:rsidRPr="00460719">
        <w:t>Overview</w:t>
      </w:r>
      <w:bookmarkEnd w:id="258"/>
      <w:bookmarkEnd w:id="259"/>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60" w:name="_Toc311729190"/>
      <w:bookmarkStart w:id="261" w:name="_Toc339906287"/>
      <w:r>
        <w:t>What is a JMS a</w:t>
      </w:r>
      <w:r w:rsidR="00741663">
        <w:t>pplication?</w:t>
      </w:r>
      <w:bookmarkEnd w:id="260"/>
      <w:bookmarkEnd w:id="261"/>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556AA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2" w:name="RTF39393230373a204865616431"/>
      <w:bookmarkStart w:id="263" w:name="_Toc311729191"/>
      <w:bookmarkStart w:id="264" w:name="_Toc339906288"/>
      <w:r>
        <w:t>Administration</w:t>
      </w:r>
      <w:bookmarkEnd w:id="262"/>
      <w:bookmarkEnd w:id="263"/>
      <w:bookmarkEnd w:id="264"/>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D71E00">
        <w:rPr>
          <w:spacing w:val="2"/>
          <w:w w:val="100"/>
        </w:rPr>
        <w:fldChar w:fldCharType="begin"/>
      </w:r>
      <w:r w:rsidR="00B223D1">
        <w:rPr>
          <w:spacing w:val="2"/>
          <w:w w:val="100"/>
        </w:rPr>
        <w:instrText xml:space="preserve"> REF _Ref308106292 \h </w:instrText>
      </w:r>
      <w:r w:rsidR="00D71E00">
        <w:rPr>
          <w:spacing w:val="2"/>
          <w:w w:val="100"/>
        </w:rPr>
      </w:r>
      <w:r w:rsidR="00D71E00">
        <w:rPr>
          <w:spacing w:val="2"/>
          <w:w w:val="100"/>
        </w:rPr>
        <w:fldChar w:fldCharType="separate"/>
      </w:r>
      <w:r w:rsidR="00533AC6">
        <w:t xml:space="preserve">Figure </w:t>
      </w:r>
      <w:r w:rsidR="00533AC6">
        <w:rPr>
          <w:noProof/>
        </w:rPr>
        <w:t>2</w:t>
      </w:r>
      <w:r w:rsidR="00533AC6">
        <w:t>.</w:t>
      </w:r>
      <w:r w:rsidR="00533AC6">
        <w:rPr>
          <w:noProof/>
        </w:rPr>
        <w:t>1</w:t>
      </w:r>
      <w:r w:rsidR="00D71E00">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65" w:name="_Ref308106292"/>
      <w:proofErr w:type="gramStart"/>
      <w:r>
        <w:lastRenderedPageBreak/>
        <w:t xml:space="preserve">Figure </w:t>
      </w:r>
      <w:r w:rsidR="00D71E00">
        <w:fldChar w:fldCharType="begin"/>
      </w:r>
      <w:r w:rsidR="00A508B0">
        <w:instrText xml:space="preserve"> STYLEREF 1 \s </w:instrText>
      </w:r>
      <w:r w:rsidR="00D71E00">
        <w:fldChar w:fldCharType="separate"/>
      </w:r>
      <w:r w:rsidR="00533AC6">
        <w:rPr>
          <w:noProof/>
        </w:rPr>
        <w:t>2</w:t>
      </w:r>
      <w:r w:rsidR="00D71E00">
        <w:fldChar w:fldCharType="end"/>
      </w:r>
      <w:r w:rsidR="00654EB1">
        <w:t>.</w:t>
      </w:r>
      <w:proofErr w:type="gramEnd"/>
      <w:r w:rsidR="00D71E00">
        <w:fldChar w:fldCharType="begin"/>
      </w:r>
      <w:r w:rsidR="009A16AE">
        <w:instrText xml:space="preserve"> SEQ Figure \* ARABIC \s 1 </w:instrText>
      </w:r>
      <w:r w:rsidR="00D71E00">
        <w:fldChar w:fldCharType="separate"/>
      </w:r>
      <w:r w:rsidR="00533AC6">
        <w:rPr>
          <w:noProof/>
        </w:rPr>
        <w:t>1</w:t>
      </w:r>
      <w:r w:rsidR="00D71E00">
        <w:fldChar w:fldCharType="end"/>
      </w:r>
      <w:bookmarkEnd w:id="265"/>
      <w:r>
        <w:t xml:space="preserve"> </w:t>
      </w:r>
      <w:bookmarkStart w:id="266" w:name="_Ref308106274"/>
      <w:r>
        <w:t>JMS Administration</w:t>
      </w:r>
      <w:bookmarkEnd w:id="266"/>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267" w:name="RTF39303033393a204865616431"/>
      <w:bookmarkStart w:id="268" w:name="_Toc311729192"/>
      <w:bookmarkStart w:id="269" w:name="_Toc339906289"/>
      <w:r>
        <w:t>Two messaging s</w:t>
      </w:r>
      <w:r w:rsidR="00741663" w:rsidRPr="002C4EB8">
        <w:t>tyles</w:t>
      </w:r>
      <w:bookmarkEnd w:id="267"/>
      <w:bookmarkEnd w:id="268"/>
      <w:bookmarkEnd w:id="269"/>
    </w:p>
    <w:p w:rsidR="00741663" w:rsidRDefault="00741663" w:rsidP="00741663">
      <w:pPr>
        <w:pStyle w:val="Paragraph"/>
        <w:rPr>
          <w:spacing w:val="2"/>
          <w:w w:val="100"/>
        </w:rPr>
      </w:pPr>
      <w:r>
        <w:rPr>
          <w:spacing w:val="2"/>
          <w:w w:val="100"/>
        </w:rPr>
        <w:t xml:space="preserve">A JMS application can use </w:t>
      </w:r>
      <w:proofErr w:type="gramStart"/>
      <w:r>
        <w:rPr>
          <w:spacing w:val="2"/>
          <w:w w:val="100"/>
        </w:rPr>
        <w:t xml:space="preserve">either the point-to-point (PTP) </w:t>
      </w:r>
      <w:r w:rsidR="00950759">
        <w:rPr>
          <w:spacing w:val="2"/>
          <w:w w:val="100"/>
        </w:rPr>
        <w:t>and</w:t>
      </w:r>
      <w:proofErr w:type="gramEnd"/>
      <w:r w:rsidR="00950759">
        <w:rPr>
          <w:spacing w:val="2"/>
          <w:w w:val="100"/>
        </w:rPr>
        <w:t xml:space="preserve"> 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741663">
      <w:pPr>
        <w:pStyle w:val="Paragraph"/>
        <w:rPr>
          <w:spacing w:val="2"/>
          <w:w w:val="100"/>
        </w:rPr>
      </w:pPr>
      <w:r>
        <w:rPr>
          <w:spacing w:val="2"/>
          <w:w w:val="100"/>
        </w:rPr>
        <w:t>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in Chapter </w:t>
      </w:r>
      <w:r w:rsidR="00D71E00">
        <w:rPr>
          <w:spacing w:val="2"/>
          <w:w w:val="100"/>
        </w:rPr>
        <w:fldChar w:fldCharType="begin"/>
      </w:r>
      <w:r w:rsidR="00BD50FA">
        <w:rPr>
          <w:spacing w:val="2"/>
          <w:w w:val="100"/>
        </w:rPr>
        <w:instrText xml:space="preserve"> REF RTF36383439343a204368617054 \r \h </w:instrText>
      </w:r>
      <w:r w:rsidR="00D71E00">
        <w:rPr>
          <w:spacing w:val="2"/>
          <w:w w:val="100"/>
        </w:rPr>
      </w:r>
      <w:r w:rsidR="00D71E00">
        <w:rPr>
          <w:spacing w:val="2"/>
          <w:w w:val="100"/>
        </w:rPr>
        <w:fldChar w:fldCharType="separate"/>
      </w:r>
      <w:r w:rsidR="00533AC6">
        <w:rPr>
          <w:spacing w:val="2"/>
          <w:w w:val="100"/>
        </w:rPr>
        <w:t>5</w:t>
      </w:r>
      <w:r w:rsidR="00D71E00">
        <w:rPr>
          <w:spacing w:val="2"/>
          <w:w w:val="100"/>
        </w:rPr>
        <w:fldChar w:fldCharType="end"/>
      </w:r>
      <w:r w:rsidR="00BD50FA">
        <w:rPr>
          <w:spacing w:val="2"/>
          <w:w w:val="100"/>
        </w:rPr>
        <w:t xml:space="preserve"> "</w:t>
      </w:r>
      <w:r w:rsidR="00D71E00">
        <w:rPr>
          <w:spacing w:val="2"/>
          <w:w w:val="100"/>
        </w:rPr>
        <w:fldChar w:fldCharType="begin"/>
      </w:r>
      <w:r w:rsidR="00BD50FA">
        <w:rPr>
          <w:spacing w:val="2"/>
          <w:w w:val="100"/>
        </w:rPr>
        <w:instrText xml:space="preserve"> REF RTF36383439343a204368617054 \h </w:instrText>
      </w:r>
      <w:r w:rsidR="00D71E00">
        <w:rPr>
          <w:spacing w:val="2"/>
          <w:w w:val="100"/>
        </w:rPr>
      </w:r>
      <w:r w:rsidR="00D71E00">
        <w:rPr>
          <w:spacing w:val="2"/>
          <w:w w:val="100"/>
        </w:rPr>
        <w:fldChar w:fldCharType="separate"/>
      </w:r>
      <w:ins w:id="270" w:author="Nigel Deakin" w:date="2012-03-12T14:50:00Z">
        <w:r w:rsidR="00533AC6">
          <w:t>JMS point-to-point m</w:t>
        </w:r>
        <w:r w:rsidR="00533AC6" w:rsidRPr="00864041">
          <w:t>odel</w:t>
        </w:r>
      </w:ins>
      <w:del w:id="271" w:author="Nigel Deakin" w:date="2012-03-12T14:49:00Z">
        <w:r w:rsidR="007214A1" w:rsidDel="00533AC6">
          <w:delText>JMS point-to-point m</w:delText>
        </w:r>
        <w:r w:rsidR="007214A1" w:rsidRPr="00864041" w:rsidDel="00533AC6">
          <w:delText>odel</w:delText>
        </w:r>
      </w:del>
      <w:r w:rsidR="00D71E00">
        <w:rPr>
          <w:spacing w:val="2"/>
          <w:w w:val="100"/>
        </w:rPr>
        <w:fldChar w:fldCharType="end"/>
      </w:r>
      <w:r w:rsidR="00BD50FA">
        <w:rPr>
          <w:spacing w:val="2"/>
          <w:w w:val="100"/>
        </w:rPr>
        <w:t>"</w:t>
      </w:r>
      <w:r>
        <w:rPr>
          <w:spacing w:val="2"/>
          <w:w w:val="100"/>
        </w:rPr>
        <w:t xml:space="preserve"> and Chapter </w:t>
      </w:r>
      <w:r w:rsidR="00D71E00">
        <w:rPr>
          <w:spacing w:val="2"/>
          <w:w w:val="100"/>
        </w:rPr>
        <w:fldChar w:fldCharType="begin"/>
      </w:r>
      <w:r w:rsidR="00BD50FA">
        <w:rPr>
          <w:spacing w:val="2"/>
          <w:w w:val="100"/>
        </w:rPr>
        <w:instrText xml:space="preserve"> REF _Ref308009935 \r \h </w:instrText>
      </w:r>
      <w:r w:rsidR="00D71E00">
        <w:rPr>
          <w:spacing w:val="2"/>
          <w:w w:val="100"/>
        </w:rPr>
      </w:r>
      <w:r w:rsidR="00D71E00">
        <w:rPr>
          <w:spacing w:val="2"/>
          <w:w w:val="100"/>
        </w:rPr>
        <w:fldChar w:fldCharType="separate"/>
      </w:r>
      <w:r w:rsidR="00533AC6">
        <w:rPr>
          <w:spacing w:val="2"/>
          <w:w w:val="100"/>
        </w:rPr>
        <w:t>6</w:t>
      </w:r>
      <w:r w:rsidR="00D71E00">
        <w:rPr>
          <w:spacing w:val="2"/>
          <w:w w:val="100"/>
        </w:rPr>
        <w:fldChar w:fldCharType="end"/>
      </w:r>
      <w:r w:rsidR="00BD50FA">
        <w:rPr>
          <w:spacing w:val="2"/>
          <w:w w:val="100"/>
        </w:rPr>
        <w:t xml:space="preserve"> "</w:t>
      </w:r>
      <w:r w:rsidR="00D71E00">
        <w:rPr>
          <w:spacing w:val="2"/>
          <w:w w:val="100"/>
        </w:rPr>
        <w:fldChar w:fldCharType="begin"/>
      </w:r>
      <w:r w:rsidR="00BD50FA">
        <w:rPr>
          <w:spacing w:val="2"/>
          <w:w w:val="100"/>
        </w:rPr>
        <w:instrText xml:space="preserve"> REF _Ref308009940 \h </w:instrText>
      </w:r>
      <w:r w:rsidR="00D71E00">
        <w:rPr>
          <w:spacing w:val="2"/>
          <w:w w:val="100"/>
        </w:rPr>
      </w:r>
      <w:r w:rsidR="00D71E00">
        <w:rPr>
          <w:spacing w:val="2"/>
          <w:w w:val="100"/>
        </w:rPr>
        <w:fldChar w:fldCharType="separate"/>
      </w:r>
      <w:ins w:id="272" w:author="Nigel Deakin" w:date="2012-03-12T14:50:00Z">
        <w:r w:rsidR="00533AC6">
          <w:t>JMS publish/subscribe m</w:t>
        </w:r>
        <w:r w:rsidR="00533AC6" w:rsidRPr="00864041">
          <w:t>odel</w:t>
        </w:r>
      </w:ins>
      <w:del w:id="273" w:author="Nigel Deakin" w:date="2012-03-12T14:49:00Z">
        <w:r w:rsidR="007214A1" w:rsidDel="00533AC6">
          <w:delText>JMS publish/subscribe m</w:delText>
        </w:r>
        <w:r w:rsidR="007214A1" w:rsidRPr="00864041" w:rsidDel="00533AC6">
          <w:delText>odel</w:delText>
        </w:r>
      </w:del>
      <w:r w:rsidR="00D71E00">
        <w:rPr>
          <w:spacing w:val="2"/>
          <w:w w:val="100"/>
        </w:rPr>
        <w:fldChar w:fldCharType="end"/>
      </w:r>
      <w:r w:rsidR="00BD50FA">
        <w:rPr>
          <w:spacing w:val="2"/>
          <w:w w:val="100"/>
        </w:rPr>
        <w:t>".</w:t>
      </w:r>
    </w:p>
    <w:p w:rsidR="00741663" w:rsidRDefault="00542897" w:rsidP="00C82C12">
      <w:pPr>
        <w:pStyle w:val="Heading2"/>
      </w:pPr>
      <w:bookmarkStart w:id="274" w:name="_Ref308094972"/>
      <w:bookmarkStart w:id="275" w:name="_Ref308094977"/>
      <w:bookmarkStart w:id="276" w:name="_Ref308094991"/>
      <w:bookmarkStart w:id="277" w:name="_Ref308095655"/>
      <w:bookmarkStart w:id="278" w:name="_Ref308095660"/>
      <w:bookmarkStart w:id="279" w:name="_Toc311729193"/>
      <w:bookmarkStart w:id="280" w:name="_Toc339906290"/>
      <w:bookmarkStart w:id="281" w:name="RTF37303334383a204865616431"/>
      <w:r>
        <w:t>JMS i</w:t>
      </w:r>
      <w:r w:rsidR="00741663">
        <w:t>nterfaces</w:t>
      </w:r>
      <w:bookmarkEnd w:id="274"/>
      <w:bookmarkEnd w:id="275"/>
      <w:bookmarkEnd w:id="276"/>
      <w:bookmarkEnd w:id="277"/>
      <w:bookmarkEnd w:id="278"/>
      <w:bookmarkEnd w:id="279"/>
      <w:bookmarkEnd w:id="280"/>
      <w:r w:rsidR="00741663">
        <w:t xml:space="preserve"> </w:t>
      </w:r>
      <w:bookmarkEnd w:id="281"/>
    </w:p>
    <w:p w:rsidR="00741663" w:rsidRDefault="00741663" w:rsidP="00741663">
      <w:pPr>
        <w:pStyle w:val="Paragraph"/>
        <w:rPr>
          <w:spacing w:val="2"/>
          <w:w w:val="100"/>
        </w:rPr>
      </w:pPr>
      <w:r>
        <w:rPr>
          <w:spacing w:val="2"/>
          <w:w w:val="100"/>
        </w:rPr>
        <w:t>JMS is based on a set of common messaging concepts. Each JMS messaging domain - PTP and Pub/Sub - define their customized set of interfaces for these concepts.</w:t>
      </w:r>
    </w:p>
    <w:p w:rsidR="005A0270" w:rsidRDefault="005A0270" w:rsidP="005A0270">
      <w:pPr>
        <w:pStyle w:val="Caption"/>
      </w:pPr>
      <w:proofErr w:type="gramStart"/>
      <w:r>
        <w:t xml:space="preserve">Table </w:t>
      </w:r>
      <w:r w:rsidR="00D71E00">
        <w:fldChar w:fldCharType="begin"/>
      </w:r>
      <w:r w:rsidR="000E5B15">
        <w:instrText xml:space="preserve"> STYLEREF 1 \s </w:instrText>
      </w:r>
      <w:r w:rsidR="00D71E00">
        <w:fldChar w:fldCharType="separate"/>
      </w:r>
      <w:r w:rsidR="00533AC6">
        <w:rPr>
          <w:noProof/>
        </w:rPr>
        <w:t>2</w:t>
      </w:r>
      <w:r w:rsidR="00D71E00">
        <w:fldChar w:fldCharType="end"/>
      </w:r>
      <w:r w:rsidR="00F6232A">
        <w:t>.</w:t>
      </w:r>
      <w:proofErr w:type="gramEnd"/>
      <w:r w:rsidR="00D71E00">
        <w:fldChar w:fldCharType="begin"/>
      </w:r>
      <w:r w:rsidR="009A16AE">
        <w:instrText xml:space="preserve"> SEQ Table \* ARABIC \s 1 </w:instrText>
      </w:r>
      <w:r w:rsidR="00D71E00">
        <w:fldChar w:fldCharType="separate"/>
      </w:r>
      <w:r w:rsidR="00533AC6">
        <w:rPr>
          <w:noProof/>
        </w:rPr>
        <w:t>1</w:t>
      </w:r>
      <w:r w:rsidR="00D71E00">
        <w:fldChar w:fldCharType="end"/>
      </w:r>
      <w:r w:rsidR="007C02E8">
        <w:t xml:space="preserve"> </w:t>
      </w:r>
      <w:r>
        <w:t>Relationship of PTP and Pub/Sub Interfaces</w:t>
      </w:r>
    </w:p>
    <w:tbl>
      <w:tblPr>
        <w:tblW w:w="6051" w:type="dxa"/>
        <w:tblInd w:w="2885" w:type="dxa"/>
        <w:tblLayout w:type="fixed"/>
        <w:tblCellMar>
          <w:top w:w="120" w:type="dxa"/>
          <w:left w:w="0" w:type="dxa"/>
          <w:bottom w:w="40" w:type="dxa"/>
          <w:right w:w="200" w:type="dxa"/>
        </w:tblCellMar>
        <w:tblLook w:val="0000"/>
      </w:tblPr>
      <w:tblGrid>
        <w:gridCol w:w="1708"/>
        <w:gridCol w:w="2216"/>
        <w:gridCol w:w="2127"/>
      </w:tblGrid>
      <w:tr w:rsidR="00741663" w:rsidRPr="00CF27DD" w:rsidTr="00C87365">
        <w:trPr>
          <w:trHeight w:val="340"/>
        </w:trPr>
        <w:tc>
          <w:tcPr>
            <w:tcW w:w="1708" w:type="dxa"/>
            <w:tcBorders>
              <w:top w:val="single" w:sz="4" w:space="0" w:color="000000"/>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5A0270" w:rsidP="0025772D">
            <w:pPr>
              <w:pStyle w:val="TableHead"/>
            </w:pPr>
            <w:r w:rsidRPr="00CF27DD">
              <w:rPr>
                <w:spacing w:val="2"/>
                <w:w w:val="100"/>
              </w:rPr>
              <w:t>JMS Common Interfaces</w:t>
            </w:r>
          </w:p>
        </w:tc>
        <w:tc>
          <w:tcPr>
            <w:tcW w:w="2216" w:type="dxa"/>
            <w:tcBorders>
              <w:top w:val="single" w:sz="4"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PTP-specific Interfaces</w:t>
            </w:r>
          </w:p>
        </w:tc>
        <w:tc>
          <w:tcPr>
            <w:tcW w:w="2127" w:type="dxa"/>
            <w:tcBorders>
              <w:top w:val="single" w:sz="4" w:space="0" w:color="000000"/>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Pub/Sub-specific interfaces</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ConnectionFactory</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QueueConnectionFactory</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TopicConnectionFactory</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Connection</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QueueConnection</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b w:val="0"/>
                <w:bCs w:val="0"/>
                <w:spacing w:val="2"/>
                <w:w w:val="100"/>
              </w:rPr>
              <w:t>TopicConnection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QueueSession</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TopicSession</w:t>
            </w:r>
          </w:p>
        </w:tc>
      </w:tr>
      <w:tr w:rsidR="00741663" w:rsidRPr="00CF27DD" w:rsidTr="00C87365">
        <w:trPr>
          <w:trHeight w:val="284"/>
        </w:trPr>
        <w:tc>
          <w:tcPr>
            <w:tcW w:w="1708"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216"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QueueSender</w:t>
            </w:r>
          </w:p>
        </w:tc>
        <w:tc>
          <w:tcPr>
            <w:tcW w:w="2127"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TopicPublisher</w:t>
            </w:r>
          </w:p>
        </w:tc>
      </w:tr>
      <w:tr w:rsidR="00741663" w:rsidRPr="00CF27DD" w:rsidTr="00C87365">
        <w:trPr>
          <w:trHeight w:val="284"/>
        </w:trPr>
        <w:tc>
          <w:tcPr>
            <w:tcW w:w="1708"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216" w:type="dxa"/>
            <w:tcBorders>
              <w:top w:val="nil"/>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QueueReceiver, QueueBrowser</w:t>
            </w:r>
          </w:p>
        </w:tc>
        <w:tc>
          <w:tcPr>
            <w:tcW w:w="2127"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TopicSubscriber</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The JMS common interfaces provide a domain-independent view of the PTP and Pub/Sub messaging domains. JMS client programmers are encouraged to use these interfaces to create their client programs.</w:t>
      </w:r>
    </w:p>
    <w:p w:rsidR="00741663" w:rsidRDefault="00741663" w:rsidP="00741663">
      <w:pPr>
        <w:pStyle w:val="Paragraph"/>
        <w:rPr>
          <w:w w:val="100"/>
        </w:rPr>
      </w:pPr>
      <w:r>
        <w:rPr>
          <w:spacing w:val="2"/>
          <w:w w:val="100"/>
        </w:rPr>
        <w:t>The following list provides a brief definition of these JMS concepts. See</w:t>
      </w:r>
      <w:r w:rsidR="00BD50FA">
        <w:rPr>
          <w:spacing w:val="2"/>
          <w:w w:val="100"/>
        </w:rPr>
        <w:t xml:space="preserve"> Chapter </w:t>
      </w:r>
      <w:r w:rsidR="00D71E00">
        <w:rPr>
          <w:spacing w:val="2"/>
          <w:w w:val="100"/>
        </w:rPr>
        <w:fldChar w:fldCharType="begin"/>
      </w:r>
      <w:r w:rsidR="00BD50FA">
        <w:rPr>
          <w:spacing w:val="2"/>
          <w:w w:val="100"/>
        </w:rPr>
        <w:instrText xml:space="preserve"> REF RTF36303530353a204368617054 \r \h </w:instrText>
      </w:r>
      <w:r w:rsidR="00D71E00">
        <w:rPr>
          <w:spacing w:val="2"/>
          <w:w w:val="100"/>
        </w:rPr>
      </w:r>
      <w:r w:rsidR="00D71E00">
        <w:rPr>
          <w:spacing w:val="2"/>
          <w:w w:val="100"/>
        </w:rPr>
        <w:fldChar w:fldCharType="separate"/>
      </w:r>
      <w:r w:rsidR="00533AC6">
        <w:rPr>
          <w:spacing w:val="2"/>
          <w:w w:val="100"/>
        </w:rPr>
        <w:t>4</w:t>
      </w:r>
      <w:r w:rsidR="00D71E00">
        <w:rPr>
          <w:spacing w:val="2"/>
          <w:w w:val="100"/>
        </w:rPr>
        <w:fldChar w:fldCharType="end"/>
      </w:r>
      <w:r w:rsidR="00BD50FA">
        <w:rPr>
          <w:spacing w:val="2"/>
          <w:w w:val="100"/>
        </w:rPr>
        <w:t xml:space="preserve"> "</w:t>
      </w:r>
      <w:r w:rsidR="00D71E00">
        <w:rPr>
          <w:spacing w:val="2"/>
          <w:w w:val="100"/>
        </w:rPr>
        <w:fldChar w:fldCharType="begin"/>
      </w:r>
      <w:r w:rsidR="00BD50FA">
        <w:rPr>
          <w:spacing w:val="2"/>
          <w:w w:val="100"/>
        </w:rPr>
        <w:instrText xml:space="preserve"> REF RTF36303530353a204368617054 \h </w:instrText>
      </w:r>
      <w:r w:rsidR="00D71E00">
        <w:rPr>
          <w:spacing w:val="2"/>
          <w:w w:val="100"/>
        </w:rPr>
      </w:r>
      <w:r w:rsidR="00D71E00">
        <w:rPr>
          <w:spacing w:val="2"/>
          <w:w w:val="100"/>
        </w:rPr>
        <w:fldChar w:fldCharType="separate"/>
      </w:r>
      <w:r w:rsidR="00533AC6">
        <w:t>JMS common facilities</w:t>
      </w:r>
      <w:r w:rsidR="00D71E00">
        <w:rPr>
          <w:spacing w:val="2"/>
          <w:w w:val="100"/>
        </w:rPr>
        <w:fldChar w:fldCharType="end"/>
      </w:r>
      <w:r w:rsidR="00BD50FA">
        <w:rPr>
          <w:spacing w:val="2"/>
          <w:w w:val="100"/>
        </w:rPr>
        <w:t>"</w:t>
      </w:r>
      <w:r>
        <w:rPr>
          <w:spacing w:val="2"/>
          <w:w w:val="100"/>
        </w:rPr>
        <w:t xml:space="preserve"> </w:t>
      </w:r>
      <w:r>
        <w:rPr>
          <w:w w:val="100"/>
        </w:rPr>
        <w:t>for more details about these concepts.</w:t>
      </w:r>
    </w:p>
    <w:p w:rsidR="00741663" w:rsidRDefault="00741663" w:rsidP="00741663">
      <w:pPr>
        <w:pStyle w:val="Paragraph"/>
        <w:rPr>
          <w:spacing w:val="2"/>
          <w:w w:val="100"/>
        </w:rPr>
      </w:pPr>
      <w:r>
        <w:rPr>
          <w:spacing w:val="2"/>
          <w:w w:val="100"/>
        </w:rPr>
        <w:t>For the details about the differences in the two messaging domains, see Chapter </w:t>
      </w:r>
      <w:r w:rsidR="00D71E00">
        <w:rPr>
          <w:spacing w:val="2"/>
          <w:w w:val="100"/>
        </w:rPr>
        <w:fldChar w:fldCharType="begin"/>
      </w:r>
      <w:r w:rsidR="00BD50FA">
        <w:rPr>
          <w:spacing w:val="2"/>
          <w:w w:val="100"/>
        </w:rPr>
        <w:instrText xml:space="preserve"> REF RTF36383439343a204368617054 \r \h </w:instrText>
      </w:r>
      <w:r w:rsidR="00D71E00">
        <w:rPr>
          <w:spacing w:val="2"/>
          <w:w w:val="100"/>
        </w:rPr>
      </w:r>
      <w:r w:rsidR="00D71E00">
        <w:rPr>
          <w:spacing w:val="2"/>
          <w:w w:val="100"/>
        </w:rPr>
        <w:fldChar w:fldCharType="separate"/>
      </w:r>
      <w:r w:rsidR="00533AC6">
        <w:rPr>
          <w:spacing w:val="2"/>
          <w:w w:val="100"/>
        </w:rPr>
        <w:t>5</w:t>
      </w:r>
      <w:r w:rsidR="00D71E00">
        <w:rPr>
          <w:spacing w:val="2"/>
          <w:w w:val="100"/>
        </w:rPr>
        <w:fldChar w:fldCharType="end"/>
      </w:r>
      <w:r w:rsidR="00BD50FA">
        <w:rPr>
          <w:spacing w:val="2"/>
          <w:w w:val="100"/>
        </w:rPr>
        <w:t xml:space="preserve"> "</w:t>
      </w:r>
      <w:r w:rsidR="00D71E00">
        <w:rPr>
          <w:spacing w:val="2"/>
          <w:w w:val="100"/>
        </w:rPr>
        <w:fldChar w:fldCharType="begin"/>
      </w:r>
      <w:r w:rsidR="00BD50FA">
        <w:rPr>
          <w:spacing w:val="2"/>
          <w:w w:val="100"/>
        </w:rPr>
        <w:instrText xml:space="preserve"> REF RTF36383439343a204368617054 \h </w:instrText>
      </w:r>
      <w:r w:rsidR="00D71E00">
        <w:rPr>
          <w:spacing w:val="2"/>
          <w:w w:val="100"/>
        </w:rPr>
      </w:r>
      <w:r w:rsidR="00D71E00">
        <w:rPr>
          <w:spacing w:val="2"/>
          <w:w w:val="100"/>
        </w:rPr>
        <w:fldChar w:fldCharType="separate"/>
      </w:r>
      <w:ins w:id="282" w:author="Nigel Deakin" w:date="2012-03-12T14:50:00Z">
        <w:r w:rsidR="00533AC6">
          <w:t>JMS point-to-point m</w:t>
        </w:r>
        <w:r w:rsidR="00533AC6" w:rsidRPr="00864041">
          <w:t>odel</w:t>
        </w:r>
      </w:ins>
      <w:del w:id="283" w:author="Nigel Deakin" w:date="2012-03-12T14:49:00Z">
        <w:r w:rsidR="007214A1" w:rsidDel="00533AC6">
          <w:delText>JMS point-to-point m</w:delText>
        </w:r>
        <w:r w:rsidR="007214A1" w:rsidRPr="00864041" w:rsidDel="00533AC6">
          <w:delText>odel</w:delText>
        </w:r>
      </w:del>
      <w:r w:rsidR="00D71E00">
        <w:rPr>
          <w:spacing w:val="2"/>
          <w:w w:val="100"/>
        </w:rPr>
        <w:fldChar w:fldCharType="end"/>
      </w:r>
      <w:r w:rsidR="00BD50FA">
        <w:rPr>
          <w:spacing w:val="2"/>
          <w:w w:val="100"/>
        </w:rPr>
        <w:t xml:space="preserve">" </w:t>
      </w:r>
      <w:r>
        <w:rPr>
          <w:spacing w:val="2"/>
          <w:w w:val="100"/>
        </w:rPr>
        <w:t>and Chapter </w:t>
      </w:r>
      <w:r w:rsidR="00D71E00">
        <w:rPr>
          <w:spacing w:val="2"/>
          <w:w w:val="100"/>
        </w:rPr>
        <w:fldChar w:fldCharType="begin"/>
      </w:r>
      <w:r w:rsidR="00BD50FA">
        <w:rPr>
          <w:spacing w:val="2"/>
          <w:w w:val="100"/>
        </w:rPr>
        <w:instrText xml:space="preserve"> REF _Ref308010044 \h </w:instrText>
      </w:r>
      <w:r w:rsidR="00D71E00">
        <w:rPr>
          <w:spacing w:val="2"/>
          <w:w w:val="100"/>
        </w:rPr>
      </w:r>
      <w:r w:rsidR="00D71E00">
        <w:rPr>
          <w:spacing w:val="2"/>
          <w:w w:val="100"/>
        </w:rPr>
        <w:fldChar w:fldCharType="separate"/>
      </w:r>
      <w:ins w:id="284" w:author="Nigel Deakin" w:date="2012-03-12T14:50:00Z">
        <w:r w:rsidR="00533AC6">
          <w:t>JMS publish/subscribe m</w:t>
        </w:r>
        <w:r w:rsidR="00533AC6" w:rsidRPr="00864041">
          <w:t>odel</w:t>
        </w:r>
      </w:ins>
      <w:del w:id="285" w:author="Nigel Deakin" w:date="2012-03-12T14:49:00Z">
        <w:r w:rsidR="007214A1" w:rsidDel="00533AC6">
          <w:delText>JMS publish/subscribe m</w:delText>
        </w:r>
        <w:r w:rsidR="007214A1" w:rsidRPr="00864041" w:rsidDel="00533AC6">
          <w:delText>odel</w:delText>
        </w:r>
      </w:del>
      <w:r w:rsidR="00D71E00">
        <w:rPr>
          <w:spacing w:val="2"/>
          <w:w w:val="100"/>
        </w:rPr>
        <w:fldChar w:fldCharType="end"/>
      </w:r>
      <w:r>
        <w:rPr>
          <w:spacing w:val="2"/>
          <w:w w:val="100"/>
        </w:rPr>
        <w:t>, “JMS Publish/Subscribe Model.”</w:t>
      </w:r>
    </w:p>
    <w:p w:rsidR="00741663" w:rsidRPr="00703D83" w:rsidRDefault="00741663" w:rsidP="00703D83">
      <w:pPr>
        <w:pStyle w:val="ListBullet"/>
      </w:pPr>
      <w:r w:rsidRPr="00703D83">
        <w:t>ConnectionFactory - an administered object used by a client to create a Connection</w:t>
      </w:r>
    </w:p>
    <w:p w:rsidR="00741663" w:rsidRPr="00703D83" w:rsidRDefault="00741663" w:rsidP="00703D83">
      <w:pPr>
        <w:pStyle w:val="ListBullet"/>
      </w:pPr>
      <w:r w:rsidRPr="00703D83">
        <w:t>Connection - an active connection to a JMS provider</w:t>
      </w:r>
    </w:p>
    <w:p w:rsidR="00741663" w:rsidRPr="00703D83" w:rsidRDefault="00741663" w:rsidP="00703D83">
      <w:pPr>
        <w:pStyle w:val="ListBullet"/>
      </w:pPr>
      <w:r w:rsidRPr="00703D83">
        <w:t>Destination - an administered object that encapsulates the identity of a message destination</w:t>
      </w:r>
    </w:p>
    <w:p w:rsidR="00741663" w:rsidRPr="00703D83" w:rsidRDefault="00741663" w:rsidP="00703D83">
      <w:pPr>
        <w:pStyle w:val="ListBullet"/>
      </w:pPr>
      <w:r w:rsidRPr="00703D83">
        <w:t>Session - a single-threaded context for sending and receiving messages</w:t>
      </w:r>
    </w:p>
    <w:p w:rsidR="00741663" w:rsidRPr="00703D83" w:rsidRDefault="00741663" w:rsidP="00703D83">
      <w:pPr>
        <w:pStyle w:val="ListBullet"/>
      </w:pPr>
      <w:r w:rsidRPr="00703D83">
        <w:t>MessageProducer - an object created by a Session that is used for sending messages to a destination</w:t>
      </w:r>
    </w:p>
    <w:p w:rsidR="00741663" w:rsidRDefault="00741663" w:rsidP="00703D83">
      <w:pPr>
        <w:pStyle w:val="ListBullet"/>
      </w:pPr>
      <w:r w:rsidRPr="00703D83">
        <w:t>MessageConsumer - an object created by a Session that is used for receiving messages sent to a destination</w:t>
      </w:r>
    </w:p>
    <w:p w:rsidR="00703D83" w:rsidRDefault="00703D83" w:rsidP="00703D83">
      <w:pPr>
        <w:pStyle w:val="Caption"/>
      </w:pPr>
      <w:proofErr w:type="gramStart"/>
      <w:r>
        <w:t xml:space="preserve">Figure </w:t>
      </w:r>
      <w:r w:rsidR="00D71E00">
        <w:fldChar w:fldCharType="begin"/>
      </w:r>
      <w:r w:rsidR="000E5B15">
        <w:instrText xml:space="preserve"> STYLEREF 1 \s </w:instrText>
      </w:r>
      <w:r w:rsidR="00D71E00">
        <w:fldChar w:fldCharType="separate"/>
      </w:r>
      <w:r w:rsidR="00533AC6">
        <w:rPr>
          <w:noProof/>
        </w:rPr>
        <w:t>2</w:t>
      </w:r>
      <w:r w:rsidR="00D71E00">
        <w:fldChar w:fldCharType="end"/>
      </w:r>
      <w:r w:rsidR="00654EB1">
        <w:t>.</w:t>
      </w:r>
      <w:proofErr w:type="gramEnd"/>
      <w:r w:rsidR="00D71E00">
        <w:fldChar w:fldCharType="begin"/>
      </w:r>
      <w:r w:rsidR="009A16AE">
        <w:instrText xml:space="preserve"> SEQ Figure \* ARABIC \s 1 </w:instrText>
      </w:r>
      <w:r w:rsidR="00D71E00">
        <w:fldChar w:fldCharType="separate"/>
      </w:r>
      <w:r w:rsidR="00533AC6">
        <w:rPr>
          <w:noProof/>
        </w:rPr>
        <w:t>2</w:t>
      </w:r>
      <w:r w:rsidR="00D71E00">
        <w:fldChar w:fldCharType="end"/>
      </w:r>
      <w:r>
        <w:t xml:space="preserve"> Overview of JMS object relationships</w:t>
      </w:r>
    </w:p>
    <w:p w:rsidR="00703D83" w:rsidRPr="00703D83" w:rsidRDefault="00337643" w:rsidP="00703D83">
      <w:r>
        <w:rPr>
          <w:noProof/>
          <w:lang w:val="en-GB"/>
        </w:rPr>
        <w:drawing>
          <wp:inline distT="0" distB="0" distL="0" distR="0">
            <wp:extent cx="3510915" cy="23634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3510915" cy="2363470"/>
                    </a:xfrm>
                    <a:prstGeom prst="rect">
                      <a:avLst/>
                    </a:prstGeom>
                    <a:noFill/>
                    <a:ln w="9525">
                      <a:noFill/>
                      <a:miter lim="800000"/>
                      <a:headEnd/>
                      <a:tailEnd/>
                    </a:ln>
                  </pic:spPr>
                </pic:pic>
              </a:graphicData>
            </a:graphic>
          </wp:inline>
        </w:drawing>
      </w:r>
    </w:p>
    <w:p w:rsidR="00741663" w:rsidRDefault="00741663" w:rsidP="00741663">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741663" w:rsidRDefault="00741663" w:rsidP="00741663">
      <w:pPr>
        <w:pStyle w:val="Paragraph"/>
        <w:rPr>
          <w:spacing w:val="2"/>
          <w:w w:val="100"/>
        </w:rPr>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p>
    <w:p w:rsidR="00741663" w:rsidRPr="002C4EB8" w:rsidRDefault="00BF24B8" w:rsidP="00C82C12">
      <w:pPr>
        <w:pStyle w:val="Heading2"/>
      </w:pPr>
      <w:bookmarkStart w:id="286" w:name="_Toc311729194"/>
      <w:bookmarkStart w:id="287" w:name="_Toc339906291"/>
      <w:r>
        <w:t>Developing a JMS a</w:t>
      </w:r>
      <w:r w:rsidR="00741663" w:rsidRPr="002C4EB8">
        <w:t>pplication</w:t>
      </w:r>
      <w:bookmarkEnd w:id="286"/>
      <w:bookmarkEnd w:id="287"/>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provider’s native API in place of JMS.</w:t>
      </w:r>
    </w:p>
    <w:p w:rsidR="00741663" w:rsidRDefault="00741663" w:rsidP="00741663">
      <w:pPr>
        <w:pStyle w:val="Paragraph"/>
        <w:rPr>
          <w:spacing w:val="2"/>
          <w:w w:val="100"/>
        </w:rPr>
      </w:pPr>
      <w:r>
        <w:rPr>
          <w:spacing w:val="2"/>
          <w:w w:val="100"/>
        </w:rPr>
        <w:lastRenderedPageBreak/>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288" w:name="_Toc311729195"/>
      <w:bookmarkStart w:id="289" w:name="_Toc339906292"/>
      <w:r w:rsidRPr="002C4EB8">
        <w:t xml:space="preserve">Developing a JMS </w:t>
      </w:r>
      <w:r w:rsidR="00665B9B">
        <w:t>c</w:t>
      </w:r>
      <w:r w:rsidRPr="002C4EB8">
        <w:t>lient</w:t>
      </w:r>
      <w:bookmarkEnd w:id="288"/>
      <w:bookmarkEnd w:id="289"/>
    </w:p>
    <w:p w:rsidR="00741663" w:rsidRDefault="00741663" w:rsidP="00741663">
      <w:pPr>
        <w:pStyle w:val="Paragraph"/>
        <w:rPr>
          <w:spacing w:val="2"/>
          <w:w w:val="100"/>
        </w:rPr>
      </w:pPr>
      <w:r>
        <w:rPr>
          <w:spacing w:val="2"/>
          <w:w w:val="100"/>
        </w:rPr>
        <w:t>A typical JMS client executes the following JMS setup procedure:</w:t>
      </w:r>
    </w:p>
    <w:p w:rsidR="00741663" w:rsidRDefault="00741663" w:rsidP="00882EA3">
      <w:pPr>
        <w:pStyle w:val="ListBullet"/>
      </w:pPr>
      <w:r>
        <w:t>Use JNDI to find a ConnectionFactory object</w:t>
      </w:r>
    </w:p>
    <w:p w:rsidR="00741663" w:rsidRDefault="00741663" w:rsidP="00882EA3">
      <w:pPr>
        <w:pStyle w:val="ListBullet"/>
      </w:pPr>
      <w:r>
        <w:t>Use JNDI to find one or more Destination objects</w:t>
      </w:r>
    </w:p>
    <w:p w:rsidR="00741663" w:rsidRDefault="00741663" w:rsidP="00882EA3">
      <w:pPr>
        <w:pStyle w:val="ListBullet"/>
      </w:pPr>
      <w:r>
        <w:t>Use the ConnectionFactory to create a JMS Connection with message delivery inhibited</w:t>
      </w:r>
    </w:p>
    <w:p w:rsidR="00741663" w:rsidRDefault="00741663" w:rsidP="00882EA3">
      <w:pPr>
        <w:pStyle w:val="ListBullet"/>
      </w:pPr>
      <w:r>
        <w:t>Use the Connection to create one or more JMS Sessions</w:t>
      </w:r>
    </w:p>
    <w:p w:rsidR="00741663" w:rsidRDefault="00741663" w:rsidP="00882EA3">
      <w:pPr>
        <w:pStyle w:val="ListBullet"/>
      </w:pPr>
      <w:r>
        <w:t>Use a Session and the Destinations to create the MessageProducers and MessageConsumers needed</w:t>
      </w:r>
    </w:p>
    <w:p w:rsidR="00741663" w:rsidRDefault="00741663" w:rsidP="00741663">
      <w:pPr>
        <w:pStyle w:val="Paragraph"/>
        <w:rPr>
          <w:w w:val="100"/>
        </w:rPr>
      </w:pPr>
      <w:r>
        <w:rPr>
          <w:w w:val="100"/>
          <w:sz w:val="24"/>
          <w:szCs w:val="24"/>
        </w:rPr>
        <w:t>•</w:t>
      </w:r>
      <w:r>
        <w:rPr>
          <w:b/>
          <w:bCs/>
          <w:w w:val="100"/>
          <w:sz w:val="28"/>
          <w:szCs w:val="28"/>
        </w:rPr>
        <w:t xml:space="preserve"> </w:t>
      </w:r>
      <w:r>
        <w:rPr>
          <w:w w:val="100"/>
        </w:rPr>
        <w:t>Tell the Connection to start delivery of messages</w:t>
      </w:r>
    </w:p>
    <w:p w:rsidR="00741663" w:rsidRDefault="00741663" w:rsidP="00741663">
      <w:pPr>
        <w:pStyle w:val="Paragraph"/>
        <w:rPr>
          <w:spacing w:val="2"/>
          <w:w w:val="100"/>
        </w:rPr>
      </w:pPr>
      <w:r>
        <w:rPr>
          <w:spacing w:val="2"/>
          <w:w w:val="100"/>
        </w:rPr>
        <w:t>At this point a client has the basic JMS setup needed to produce and consume messages.</w:t>
      </w:r>
    </w:p>
    <w:p w:rsidR="00741663" w:rsidRDefault="00741663" w:rsidP="00C82C12">
      <w:pPr>
        <w:pStyle w:val="Heading2"/>
      </w:pPr>
      <w:bookmarkStart w:id="290" w:name="_Toc311729196"/>
      <w:bookmarkStart w:id="291" w:name="_Toc339906293"/>
      <w:r>
        <w:t>Security</w:t>
      </w:r>
      <w:bookmarkEnd w:id="290"/>
      <w:bookmarkEnd w:id="291"/>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292" w:name="_Toc311729197"/>
      <w:bookmarkStart w:id="293" w:name="_Ref330290540"/>
      <w:bookmarkStart w:id="294" w:name="_Ref330290542"/>
      <w:bookmarkStart w:id="295" w:name="_Toc339906294"/>
      <w:r>
        <w:t>Multi-t</w:t>
      </w:r>
      <w:r w:rsidR="00741663">
        <w:t>hreading</w:t>
      </w:r>
      <w:bookmarkEnd w:id="292"/>
      <w:bookmarkEnd w:id="293"/>
      <w:bookmarkEnd w:id="294"/>
      <w:bookmarkEnd w:id="295"/>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complexity, the JMS design restricts its requirement for concurrent access to those objects that would naturally be shared by a multi-threaded client. The </w:t>
      </w:r>
      <w:proofErr w:type="gramStart"/>
      <w:r>
        <w:rPr>
          <w:spacing w:val="2"/>
          <w:w w:val="100"/>
        </w:rPr>
        <w:t>remainder are</w:t>
      </w:r>
      <w:proofErr w:type="gramEnd"/>
      <w:r>
        <w:rPr>
          <w:spacing w:val="2"/>
          <w:w w:val="100"/>
        </w:rPr>
        <w:t xml:space="preserve"> designed to be accessed by one logical thread of control at a time.</w:t>
      </w:r>
    </w:p>
    <w:p w:rsidR="00882EA3" w:rsidRDefault="00882EA3" w:rsidP="00882EA3">
      <w:pPr>
        <w:pStyle w:val="Caption"/>
      </w:pPr>
      <w:proofErr w:type="gramStart"/>
      <w:r>
        <w:t xml:space="preserve">Table </w:t>
      </w:r>
      <w:r w:rsidR="00D71E00">
        <w:fldChar w:fldCharType="begin"/>
      </w:r>
      <w:r w:rsidR="000E5B15">
        <w:instrText xml:space="preserve"> STYLEREF 1 \s </w:instrText>
      </w:r>
      <w:r w:rsidR="00D71E00">
        <w:fldChar w:fldCharType="separate"/>
      </w:r>
      <w:r w:rsidR="00533AC6">
        <w:rPr>
          <w:noProof/>
        </w:rPr>
        <w:t>2</w:t>
      </w:r>
      <w:r w:rsidR="00D71E00">
        <w:fldChar w:fldCharType="end"/>
      </w:r>
      <w:r w:rsidR="00F6232A">
        <w:t>.</w:t>
      </w:r>
      <w:proofErr w:type="gramEnd"/>
      <w:r w:rsidR="00D71E00">
        <w:fldChar w:fldCharType="begin"/>
      </w:r>
      <w:r w:rsidR="009A16AE">
        <w:instrText xml:space="preserve"> SEQ Table \* ARABIC \s 1 </w:instrText>
      </w:r>
      <w:r w:rsidR="00D71E00">
        <w:fldChar w:fldCharType="separate"/>
      </w:r>
      <w:r w:rsidR="00533AC6">
        <w:rPr>
          <w:noProof/>
        </w:rPr>
        <w:t>2</w:t>
      </w:r>
      <w:r w:rsidR="00D71E00">
        <w:fldChar w:fldCharType="end"/>
      </w:r>
      <w:r>
        <w:t xml:space="preserve"> JMS objects that support concurrent use</w:t>
      </w:r>
    </w:p>
    <w:tbl>
      <w:tblPr>
        <w:tblW w:w="0" w:type="auto"/>
        <w:tblInd w:w="2885" w:type="dxa"/>
        <w:tblLayout w:type="fixed"/>
        <w:tblCellMar>
          <w:top w:w="120" w:type="dxa"/>
          <w:left w:w="0" w:type="dxa"/>
          <w:bottom w:w="40" w:type="dxa"/>
          <w:right w:w="200" w:type="dxa"/>
        </w:tblCellMar>
        <w:tblLook w:val="0000"/>
      </w:tblPr>
      <w:tblGrid>
        <w:gridCol w:w="1760"/>
        <w:gridCol w:w="2340"/>
      </w:tblGrid>
      <w:tr w:rsidR="00741663" w:rsidRPr="00CF27DD" w:rsidTr="00C87365">
        <w:trPr>
          <w:trHeight w:val="284"/>
        </w:trPr>
        <w:tc>
          <w:tcPr>
            <w:tcW w:w="1760"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JMS Object</w:t>
            </w:r>
          </w:p>
        </w:tc>
        <w:tc>
          <w:tcPr>
            <w:tcW w:w="2340"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Supports Concurrent Use</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Destination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ConnectionFactory</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Connection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YES</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Session</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MessageProducer</w:t>
            </w:r>
          </w:p>
        </w:tc>
        <w:tc>
          <w:tcPr>
            <w:tcW w:w="2340"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r w:rsidR="00741663" w:rsidRPr="00CF27DD" w:rsidTr="00C87365">
        <w:trPr>
          <w:trHeight w:val="284"/>
        </w:trPr>
        <w:tc>
          <w:tcPr>
            <w:tcW w:w="1760"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MessageConsumer</w:t>
            </w:r>
          </w:p>
        </w:tc>
        <w:tc>
          <w:tcPr>
            <w:tcW w:w="2340"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NO</w:t>
            </w:r>
          </w:p>
        </w:tc>
      </w:tr>
    </w:tbl>
    <w:p w:rsidR="00741663" w:rsidRDefault="00741663" w:rsidP="00741663">
      <w:pPr>
        <w:pStyle w:val="Paragraph"/>
        <w:rPr>
          <w:spacing w:val="2"/>
          <w:w w:val="100"/>
        </w:rPr>
      </w:pPr>
    </w:p>
    <w:p w:rsidR="00741663" w:rsidRDefault="00741663" w:rsidP="00741663">
      <w:pPr>
        <w:pStyle w:val="Paragraph"/>
        <w:rPr>
          <w:spacing w:val="2"/>
          <w:w w:val="100"/>
        </w:rPr>
      </w:pPr>
      <w:r>
        <w:rPr>
          <w:spacing w:val="2"/>
          <w:w w:val="100"/>
        </w:rPr>
        <w:lastRenderedPageBreak/>
        <w:t>JMS defines some specific rules that restrict the concurrent use of Sessions. Since they require more knowledge of JMS specifics than we have presented at this point, they will be described later. Here we will describe the rationale for imposing them.</w:t>
      </w:r>
    </w:p>
    <w:p w:rsidR="00741663" w:rsidRDefault="00741663" w:rsidP="00741663">
      <w:pPr>
        <w:pStyle w:val="Paragraph"/>
        <w:rPr>
          <w:spacing w:val="2"/>
          <w:w w:val="100"/>
        </w:rPr>
      </w:pPr>
      <w:r>
        <w:rPr>
          <w:spacing w:val="2"/>
          <w:w w:val="100"/>
        </w:rPr>
        <w:t xml:space="preserve">There are two reasons for restricting concurrent access to Sessions. First, Sessions are the JMS entity that supports transactions. It is very difficult to implement transactions that are multi-threaded. Second, Sessions support asynchronous message consumption. It is important that JMS </w:t>
      </w:r>
      <w:r>
        <w:rPr>
          <w:rStyle w:val="Emphasis"/>
          <w:spacing w:val="2"/>
          <w:w w:val="100"/>
        </w:rPr>
        <w:t>not</w:t>
      </w:r>
      <w:r>
        <w:rPr>
          <w:spacing w:val="2"/>
          <w:w w:val="100"/>
        </w:rPr>
        <w:t xml:space="preserve"> require that client code used for asynchronous message consumption be capable of handling multiple, concurrent messages. In addition, if a Session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p>
    <w:p w:rsidR="00741663" w:rsidRDefault="00741663" w:rsidP="00C82C12">
      <w:pPr>
        <w:pStyle w:val="Heading2"/>
      </w:pPr>
      <w:bookmarkStart w:id="296" w:name="_Toc311729198"/>
      <w:bookmarkStart w:id="297" w:name="_Toc339906295"/>
      <w:r>
        <w:t>Trig</w:t>
      </w:r>
      <w:r w:rsidR="00665B9B">
        <w:t>gering c</w:t>
      </w:r>
      <w:r>
        <w:t>lients</w:t>
      </w:r>
      <w:bookmarkEnd w:id="296"/>
      <w:bookmarkEnd w:id="297"/>
    </w:p>
    <w:p w:rsidR="00741663" w:rsidRDefault="00741663" w:rsidP="00741663">
      <w:pPr>
        <w:pStyle w:val="Paragraph"/>
        <w:rPr>
          <w:spacing w:val="2"/>
          <w:w w:val="100"/>
        </w:rPr>
      </w:pPr>
      <w:r>
        <w:rPr>
          <w:spacing w:val="2"/>
          <w:w w:val="100"/>
        </w:rP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741663">
      <w:pPr>
        <w:pStyle w:val="Paragraph"/>
        <w:rPr>
          <w:spacing w:val="2"/>
          <w:w w:val="100"/>
        </w:rPr>
      </w:pPr>
      <w:r>
        <w:rPr>
          <w:spacing w:val="2"/>
          <w:w w:val="100"/>
        </w:rP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298" w:name="_Toc311729199"/>
      <w:bookmarkStart w:id="299" w:name="_Toc339906296"/>
      <w:r>
        <w:t>Request/r</w:t>
      </w:r>
      <w:r w:rsidR="00741663">
        <w:t>eply</w:t>
      </w:r>
      <w:bookmarkEnd w:id="298"/>
      <w:bookmarkEnd w:id="299"/>
    </w:p>
    <w:p w:rsidR="00741663" w:rsidRDefault="00741663" w:rsidP="00741663">
      <w:pPr>
        <w:pStyle w:val="Paragraph"/>
        <w:rPr>
          <w:spacing w:val="2"/>
          <w:w w:val="100"/>
        </w:rPr>
      </w:pPr>
      <w:r>
        <w:rPr>
          <w:spacing w:val="2"/>
          <w:w w:val="100"/>
        </w:rPr>
        <w:t xml:space="preserve">JMS provides the </w:t>
      </w:r>
      <w:r w:rsidRPr="00DE790D">
        <w:rPr>
          <w:rStyle w:val="Code"/>
        </w:rPr>
        <w:t>JMSReplyTo</w:t>
      </w:r>
      <w:r>
        <w:rPr>
          <w:spacing w:val="2"/>
          <w:w w:val="100"/>
        </w:rPr>
        <w:t xml:space="preserve"> message header field for specifying the Destination where a reply to a message should be sent. The </w:t>
      </w:r>
      <w:r w:rsidRPr="00DE790D">
        <w:rPr>
          <w:rStyle w:val="Code"/>
        </w:rPr>
        <w:t>JMSCorrelationID</w:t>
      </w:r>
      <w:r>
        <w:rPr>
          <w:spacing w:val="2"/>
          <w:w w:val="100"/>
        </w:rPr>
        <w:t xml:space="preserve"> header field of the reply can be used to reference the original request. See </w:t>
      </w:r>
      <w:r w:rsidR="00C47011">
        <w:rPr>
          <w:spacing w:val="2"/>
          <w:w w:val="100"/>
        </w:rPr>
        <w:t xml:space="preserve">Section </w:t>
      </w:r>
      <w:r w:rsidR="00D71E00">
        <w:rPr>
          <w:spacing w:val="2"/>
          <w:w w:val="100"/>
        </w:rPr>
        <w:fldChar w:fldCharType="begin"/>
      </w:r>
      <w:r w:rsidR="00C47011">
        <w:rPr>
          <w:spacing w:val="2"/>
          <w:w w:val="100"/>
        </w:rPr>
        <w:instrText xml:space="preserve"> REF X18680 \r \h </w:instrText>
      </w:r>
      <w:r w:rsidR="00D71E00">
        <w:rPr>
          <w:spacing w:val="2"/>
          <w:w w:val="100"/>
        </w:rPr>
      </w:r>
      <w:r w:rsidR="00D71E00">
        <w:rPr>
          <w:spacing w:val="2"/>
          <w:w w:val="100"/>
        </w:rPr>
        <w:fldChar w:fldCharType="separate"/>
      </w:r>
      <w:r w:rsidR="00533AC6">
        <w:rPr>
          <w:spacing w:val="2"/>
          <w:w w:val="100"/>
        </w:rPr>
        <w:t>3.4</w:t>
      </w:r>
      <w:r w:rsidR="00D71E00">
        <w:rPr>
          <w:spacing w:val="2"/>
          <w:w w:val="100"/>
        </w:rPr>
        <w:fldChar w:fldCharType="end"/>
      </w:r>
      <w:r w:rsidR="00C47011">
        <w:rPr>
          <w:spacing w:val="2"/>
          <w:w w:val="100"/>
        </w:rPr>
        <w:t xml:space="preserve"> "</w:t>
      </w:r>
      <w:r w:rsidR="00D71E00">
        <w:rPr>
          <w:spacing w:val="2"/>
          <w:w w:val="100"/>
        </w:rPr>
        <w:fldChar w:fldCharType="begin"/>
      </w:r>
      <w:r w:rsidR="00C47011">
        <w:rPr>
          <w:spacing w:val="2"/>
          <w:w w:val="100"/>
        </w:rPr>
        <w:instrText xml:space="preserve"> REF X18680 \h </w:instrText>
      </w:r>
      <w:r w:rsidR="00D71E00">
        <w:rPr>
          <w:spacing w:val="2"/>
          <w:w w:val="100"/>
        </w:rPr>
      </w:r>
      <w:r w:rsidR="00D71E00">
        <w:rPr>
          <w:spacing w:val="2"/>
          <w:w w:val="100"/>
        </w:rPr>
        <w:fldChar w:fldCharType="separate"/>
      </w:r>
      <w:r w:rsidR="00533AC6">
        <w:t>Message header fields</w:t>
      </w:r>
      <w:r w:rsidR="00D71E00">
        <w:rPr>
          <w:spacing w:val="2"/>
          <w:w w:val="100"/>
        </w:rPr>
        <w:fldChar w:fldCharType="end"/>
      </w:r>
      <w:r w:rsidR="00C47011">
        <w:rPr>
          <w:spacing w:val="2"/>
          <w:w w:val="100"/>
        </w:rPr>
        <w:t>"</w:t>
      </w:r>
      <w:r>
        <w:rPr>
          <w:spacing w:val="2"/>
          <w:w w:val="100"/>
        </w:rPr>
        <w:t xml:space="preserve"> for more information. </w:t>
      </w:r>
    </w:p>
    <w:p w:rsidR="00741663" w:rsidRDefault="00741663" w:rsidP="00741663">
      <w:pPr>
        <w:pStyle w:val="Paragraph"/>
        <w:rPr>
          <w:spacing w:val="2"/>
          <w:w w:val="100"/>
        </w:rPr>
      </w:pPr>
      <w:r>
        <w:rPr>
          <w:spacing w:val="2"/>
          <w:w w:val="100"/>
        </w:rPr>
        <w:t>In addition, JMS provides a facility for creating temporary queues and topics that can be used as a unique destination for replies.</w:t>
      </w:r>
    </w:p>
    <w:p w:rsidR="00741663" w:rsidRDefault="00741663" w:rsidP="00741663">
      <w:pPr>
        <w:pStyle w:val="Paragraph"/>
        <w:rPr>
          <w:spacing w:val="2"/>
          <w:w w:val="100"/>
        </w:rPr>
      </w:pPr>
      <w:r>
        <w:rPr>
          <w:spacing w:val="2"/>
          <w:w w:val="100"/>
        </w:rPr>
        <w:t>Enterprise messaging products support many styles of request/reply, from the simple “one message request yields a one message reply” to “one message request yields streams of messages from multiple respondents.” Rather than architect a specific JMS request/reply abstraction, JMS provides the basic facilities on which many can be built.</w:t>
      </w:r>
    </w:p>
    <w:p w:rsidR="00741663" w:rsidRDefault="00741663" w:rsidP="00741663">
      <w:pPr>
        <w:pStyle w:val="Paragraph"/>
      </w:pPr>
      <w:r>
        <w:rPr>
          <w:spacing w:val="2"/>
          <w:w w:val="100"/>
        </w:rPr>
        <w:t>For convenience, JMS defines request/reply helper classes (classes written using JMS) for both the PTP and Pub/Sub domains that implement a basic form of request/reply. JMS providers and clients may provide more specialized implementations.</w:t>
      </w:r>
    </w:p>
    <w:p w:rsidR="00741663" w:rsidRDefault="00665B9B" w:rsidP="00145D89">
      <w:pPr>
        <w:pStyle w:val="Heading1"/>
      </w:pPr>
      <w:bookmarkStart w:id="300" w:name="_Toc311729200"/>
      <w:bookmarkStart w:id="301" w:name="_Toc339906297"/>
      <w:r>
        <w:lastRenderedPageBreak/>
        <w:t>JMS message m</w:t>
      </w:r>
      <w:r w:rsidR="00741663">
        <w:t>odel</w:t>
      </w:r>
      <w:bookmarkEnd w:id="300"/>
      <w:bookmarkEnd w:id="301"/>
    </w:p>
    <w:p w:rsidR="00741663" w:rsidRPr="002C4EB8" w:rsidRDefault="00741663" w:rsidP="00C82C12">
      <w:pPr>
        <w:pStyle w:val="Heading2"/>
      </w:pPr>
      <w:bookmarkStart w:id="302" w:name="_Toc311729201"/>
      <w:bookmarkStart w:id="303" w:name="_Toc339906298"/>
      <w:r w:rsidRPr="002C4EB8">
        <w:t>Background</w:t>
      </w:r>
      <w:bookmarkEnd w:id="302"/>
      <w:bookmarkEnd w:id="303"/>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 xml:space="preserve">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304" w:name="_Toc311729202"/>
      <w:bookmarkStart w:id="305" w:name="_Toc339906299"/>
      <w:r>
        <w:t>Goals</w:t>
      </w:r>
      <w:bookmarkEnd w:id="304"/>
      <w:bookmarkEnd w:id="305"/>
    </w:p>
    <w:p w:rsidR="00AF3332" w:rsidRDefault="00741663" w:rsidP="00AF3332">
      <w:pPr>
        <w:pStyle w:val="Paragraph"/>
        <w:tabs>
          <w:tab w:val="left" w:pos="2880"/>
        </w:tabs>
        <w:spacing w:before="40"/>
      </w:pPr>
      <w:r>
        <w:t>The JMS message model has the following goals:</w:t>
      </w:r>
    </w:p>
    <w:p w:rsidR="009D4FC8" w:rsidRPr="007F2677" w:rsidRDefault="00741663" w:rsidP="007F2677">
      <w:pPr>
        <w:pStyle w:val="ListBullet"/>
      </w:pPr>
      <w:r w:rsidRPr="007F2677">
        <w:t>Provide a single, unified message API</w:t>
      </w:r>
    </w:p>
    <w:p w:rsidR="009D4FC8" w:rsidRPr="007F2677" w:rsidRDefault="00741663" w:rsidP="007F2677">
      <w:pPr>
        <w:pStyle w:val="ListBullet"/>
      </w:pPr>
      <w:r w:rsidRPr="007F2677">
        <w:t>Provide an API suitable for creating messages that match the format used by existing, non-JMS applications</w:t>
      </w:r>
    </w:p>
    <w:p w:rsidR="00E44FD6" w:rsidRPr="007F2677" w:rsidRDefault="00741663" w:rsidP="007F2677">
      <w:pPr>
        <w:pStyle w:val="ListBullet"/>
      </w:pPr>
      <w:r w:rsidRPr="007F2677">
        <w:t>Support the development of heterogeneous applications that span operating systems, machine architectures, and computer languages</w:t>
      </w:r>
    </w:p>
    <w:p w:rsidR="00E44FD6" w:rsidRPr="007F2677" w:rsidRDefault="00741663" w:rsidP="007F2677">
      <w:pPr>
        <w:pStyle w:val="ListBullet"/>
      </w:pPr>
      <w:r w:rsidRPr="007F2677">
        <w:t>Support messages containing Java objects</w:t>
      </w:r>
    </w:p>
    <w:p w:rsidR="00741663" w:rsidRPr="007F2677" w:rsidRDefault="00741663" w:rsidP="007F2677">
      <w:pPr>
        <w:pStyle w:val="ListBullet"/>
      </w:pPr>
      <w:r w:rsidRPr="007F2677">
        <w:t>Support messages containing Extensible Markup Language pages (see http://www.w3.org/XML).</w:t>
      </w:r>
    </w:p>
    <w:p w:rsidR="00741663" w:rsidRDefault="00665B9B" w:rsidP="00C82C12">
      <w:pPr>
        <w:pStyle w:val="Heading2"/>
        <w:rPr>
          <w:iCs/>
        </w:rPr>
      </w:pPr>
      <w:bookmarkStart w:id="306" w:name="_Toc311729203"/>
      <w:bookmarkStart w:id="307" w:name="_Toc339906300"/>
      <w:r>
        <w:t>JMS m</w:t>
      </w:r>
      <w:r w:rsidR="00741663">
        <w:t>essages</w:t>
      </w:r>
      <w:bookmarkEnd w:id="306"/>
      <w:bookmarkEnd w:id="307"/>
    </w:p>
    <w:p w:rsidR="009D4FC8" w:rsidRDefault="00741663" w:rsidP="00B07D35">
      <w:r>
        <w:t>JMS messages are composed of the following parts:</w:t>
      </w:r>
    </w:p>
    <w:p w:rsidR="009D4FC8" w:rsidRDefault="00741663" w:rsidP="00C47011">
      <w:pPr>
        <w:pStyle w:val="ListBullet"/>
      </w:pPr>
      <w:r w:rsidRPr="009D4FC8">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Provider-specific properties - Integrating a JMS client with a JMS provider native client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308" w:name="X18680"/>
      <w:bookmarkStart w:id="309" w:name="_Toc311729204"/>
      <w:bookmarkStart w:id="310" w:name="_Toc339906301"/>
      <w:r>
        <w:t>Message header f</w:t>
      </w:r>
      <w:r w:rsidR="00741663">
        <w:t>ields</w:t>
      </w:r>
      <w:bookmarkEnd w:id="308"/>
      <w:bookmarkEnd w:id="309"/>
      <w:bookmarkEnd w:id="310"/>
    </w:p>
    <w:p w:rsidR="002F6AED" w:rsidRDefault="00741663" w:rsidP="002F6AED">
      <w:pPr>
        <w:pStyle w:val="Paragraph"/>
        <w:tabs>
          <w:tab w:val="left" w:pos="2880"/>
        </w:tabs>
        <w:spacing w:before="40"/>
      </w:pPr>
      <w:r>
        <w:t>The following subsections describe each JMS message header field. A message’s complete header is transmitted to all JMS clients that receive the message. JMS does not define the header fields transmitted to non-JMS clients.</w:t>
      </w:r>
    </w:p>
    <w:p w:rsidR="00741663" w:rsidRPr="002F6AED" w:rsidRDefault="00741663" w:rsidP="00515B98">
      <w:pPr>
        <w:pStyle w:val="Heading3"/>
      </w:pPr>
      <w:bookmarkStart w:id="311" w:name="_Toc311729205"/>
      <w:bookmarkStart w:id="312" w:name="_Toc339906302"/>
      <w:r>
        <w:t>JMSDestination</w:t>
      </w:r>
      <w:bookmarkEnd w:id="311"/>
      <w:bookmarkEnd w:id="312"/>
    </w:p>
    <w:p w:rsidR="00741663" w:rsidRDefault="00741663" w:rsidP="00741663">
      <w:pPr>
        <w:pStyle w:val="Paragraph"/>
        <w:tabs>
          <w:tab w:val="left" w:pos="2880"/>
        </w:tabs>
        <w:spacing w:before="100"/>
      </w:pPr>
      <w:r>
        <w:t xml:space="preserve">The </w:t>
      </w:r>
      <w:r>
        <w:rPr>
          <w:rStyle w:val="Emphasis"/>
        </w:rPr>
        <w:t>JMSDestination</w:t>
      </w:r>
      <w:r>
        <w:t xml:space="preserve"> header field contains the destination to which the message is being sent.</w:t>
      </w:r>
    </w:p>
    <w:p w:rsidR="00741663" w:rsidRDefault="00741663" w:rsidP="00741663">
      <w:pPr>
        <w:pStyle w:val="Paragraph"/>
        <w:tabs>
          <w:tab w:val="left" w:pos="2880"/>
        </w:tabs>
      </w:pPr>
      <w:r>
        <w:t>When a message is sent this value is ignored. After completion of the send it holds the destination object specified by the sending method.</w:t>
      </w:r>
    </w:p>
    <w:p w:rsidR="00741663" w:rsidRDefault="00741663" w:rsidP="00741663">
      <w:pPr>
        <w:pStyle w:val="Paragraph"/>
        <w:tabs>
          <w:tab w:val="left" w:pos="2880"/>
        </w:tabs>
      </w:pPr>
      <w:r>
        <w:t>When a message is received, its destination value must be equivalent to the value assigned when it was sent.</w:t>
      </w:r>
    </w:p>
    <w:p w:rsidR="00741663" w:rsidRDefault="00741663" w:rsidP="00515B98">
      <w:pPr>
        <w:pStyle w:val="Heading3"/>
        <w:rPr>
          <w:iCs/>
        </w:rPr>
      </w:pPr>
      <w:bookmarkStart w:id="313" w:name="_Toc311729206"/>
      <w:bookmarkStart w:id="314" w:name="_Toc339906303"/>
      <w:r>
        <w:t>JMSDeliveryMode</w:t>
      </w:r>
      <w:bookmarkEnd w:id="313"/>
      <w:bookmarkEnd w:id="314"/>
    </w:p>
    <w:p w:rsidR="00741663" w:rsidRDefault="00741663" w:rsidP="00741663">
      <w:pPr>
        <w:pStyle w:val="Paragraph"/>
        <w:tabs>
          <w:tab w:val="left" w:pos="2880"/>
        </w:tabs>
        <w:spacing w:before="100"/>
      </w:pPr>
      <w:r>
        <w:t xml:space="preserve">The </w:t>
      </w:r>
      <w:r w:rsidRPr="00DE790D">
        <w:rPr>
          <w:rStyle w:val="Code"/>
        </w:rPr>
        <w:t>JMSDeliveryMode</w:t>
      </w:r>
      <w:r>
        <w:t xml:space="preserve"> header field contains the delivery mode specified when the message was sent.</w:t>
      </w:r>
    </w:p>
    <w:p w:rsidR="00741663" w:rsidRDefault="00741663" w:rsidP="00741663">
      <w:pPr>
        <w:pStyle w:val="Paragraph"/>
        <w:tabs>
          <w:tab w:val="left" w:pos="2880"/>
        </w:tabs>
      </w:pPr>
      <w:r>
        <w:t>When a message is sent this value is ignored. After completion of the send, it holds the delivery mode specified by the sending method.</w:t>
      </w:r>
    </w:p>
    <w:p w:rsidR="00741663" w:rsidRDefault="00741663" w:rsidP="00741663">
      <w:pPr>
        <w:pStyle w:val="Paragraph"/>
        <w:tabs>
          <w:tab w:val="left" w:pos="2880"/>
        </w:tabs>
      </w:pPr>
      <w:r>
        <w:t>See Section </w:t>
      </w:r>
      <w:r w:rsidR="00D71E00">
        <w:fldChar w:fldCharType="begin"/>
      </w:r>
      <w:r w:rsidR="000F0E15">
        <w:instrText xml:space="preserve"> REF _Ref308013641 \r \h </w:instrText>
      </w:r>
      <w:r w:rsidR="00D71E00">
        <w:fldChar w:fldCharType="separate"/>
      </w:r>
      <w:r w:rsidR="00533AC6">
        <w:t>4.7</w:t>
      </w:r>
      <w:r w:rsidR="00D71E00">
        <w:fldChar w:fldCharType="end"/>
      </w:r>
      <w:r w:rsidR="000F0E15">
        <w:t xml:space="preserve"> "</w:t>
      </w:r>
      <w:r w:rsidR="00D71E00">
        <w:fldChar w:fldCharType="begin"/>
      </w:r>
      <w:r w:rsidR="000F0E15">
        <w:instrText xml:space="preserve"> REF _Ref308013633 \h </w:instrText>
      </w:r>
      <w:r w:rsidR="00D71E00">
        <w:fldChar w:fldCharType="separate"/>
      </w:r>
      <w:r w:rsidR="00533AC6">
        <w:t>Message delivery mode</w:t>
      </w:r>
      <w:r w:rsidR="00D71E00">
        <w:fldChar w:fldCharType="end"/>
      </w:r>
      <w:r w:rsidR="000F0E15">
        <w:t>"</w:t>
      </w:r>
      <w:r>
        <w:t xml:space="preserve"> for more information.</w:t>
      </w:r>
    </w:p>
    <w:p w:rsidR="00741663" w:rsidRDefault="00741663" w:rsidP="00515B98">
      <w:pPr>
        <w:pStyle w:val="Heading3"/>
        <w:rPr>
          <w:iCs/>
        </w:rPr>
      </w:pPr>
      <w:bookmarkStart w:id="315" w:name="_Toc311729207"/>
      <w:bookmarkStart w:id="316" w:name="_Toc339906304"/>
      <w:r>
        <w:t>JMSMessageID</w:t>
      </w:r>
      <w:bookmarkEnd w:id="315"/>
      <w:bookmarkEnd w:id="316"/>
    </w:p>
    <w:p w:rsidR="00741663" w:rsidRDefault="00741663" w:rsidP="00741663">
      <w:pPr>
        <w:pStyle w:val="Paragraph"/>
        <w:tabs>
          <w:tab w:val="left" w:pos="2880"/>
        </w:tabs>
        <w:spacing w:before="100"/>
      </w:pPr>
      <w:r>
        <w:t xml:space="preserve">The </w:t>
      </w:r>
      <w:r w:rsidRPr="00DE790D">
        <w:rPr>
          <w:rStyle w:val="Code"/>
        </w:rPr>
        <w:t>JMSMessageID</w:t>
      </w:r>
      <w:r>
        <w:t xml:space="preserve"> header field contains a value that uniquely identifies each message sent by a provider. </w:t>
      </w:r>
    </w:p>
    <w:p w:rsidR="00741663" w:rsidRDefault="00741663" w:rsidP="00741663">
      <w:pPr>
        <w:pStyle w:val="Paragraph"/>
        <w:tabs>
          <w:tab w:val="left" w:pos="2880"/>
        </w:tabs>
      </w:pPr>
      <w:r>
        <w:t xml:space="preserve">When a message is sent, </w:t>
      </w:r>
      <w:r w:rsidRPr="00DE790D">
        <w:rPr>
          <w:rStyle w:val="Code"/>
        </w:rPr>
        <w:t>JMSMessageID</w:t>
      </w:r>
      <w:r>
        <w:t xml:space="preserve"> is ignored. When the send method returns it contains a provider-assigned value.</w:t>
      </w:r>
    </w:p>
    <w:p w:rsidR="00741663" w:rsidRDefault="00741663" w:rsidP="00741663">
      <w:pPr>
        <w:pStyle w:val="Paragraph"/>
        <w:tabs>
          <w:tab w:val="left" w:pos="2880"/>
        </w:tabs>
      </w:pPr>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741663">
      <w:pPr>
        <w:pStyle w:val="Paragraph"/>
        <w:tabs>
          <w:tab w:val="left" w:pos="2880"/>
        </w:tabs>
      </w:pPr>
      <w:r>
        <w:t xml:space="preserve">All </w:t>
      </w:r>
      <w:r w:rsidRPr="00DE790D">
        <w:rPr>
          <w:rStyle w:val="Code"/>
        </w:rPr>
        <w:t>JMSMessageID</w:t>
      </w:r>
      <w:r>
        <w:t xml:space="preserve"> values must start with the prefix </w:t>
      </w:r>
      <w:proofErr w:type="gramStart"/>
      <w:r>
        <w:t>‘</w:t>
      </w:r>
      <w:r w:rsidRPr="00DE790D">
        <w:rPr>
          <w:rStyle w:val="Code"/>
        </w:rPr>
        <w:t>ID:</w:t>
      </w:r>
      <w:r>
        <w:t>’.</w:t>
      </w:r>
      <w:proofErr w:type="gramEnd"/>
      <w:r>
        <w:t xml:space="preserve"> Uniqueness of message ID values across different providers is not required.</w:t>
      </w:r>
    </w:p>
    <w:p w:rsidR="00000000" w:rsidRDefault="00741663">
      <w:pPr>
        <w:pPrChange w:id="317" w:author="Nigel Deakin" w:date="2012-08-06T17:20:00Z">
          <w:pPr>
            <w:pStyle w:val="Paragraph"/>
            <w:tabs>
              <w:tab w:val="left" w:pos="2880"/>
            </w:tabs>
          </w:pPr>
        </w:pPrChange>
      </w:pPr>
      <w:r>
        <w:t xml:space="preserve">Since message IDs take some effort to create and increase a message’s size, some JMS providers may be able to optimize message overhead if they are given a hint that message ID is not used by an application. </w:t>
      </w:r>
      <w:del w:id="318" w:author="Nigel Deakin" w:date="2012-08-06T17:18:00Z">
        <w:r w:rsidDel="00B25BE5">
          <w:delText xml:space="preserve">JMS </w:delText>
        </w:r>
      </w:del>
      <w:ins w:id="319" w:author="Nigel Deakin" w:date="2012-08-06T17:21:00Z">
        <w:r w:rsidR="00B053B8">
          <w:t>Both</w:t>
        </w:r>
      </w:ins>
      <w:ins w:id="320" w:author="Nigel Deakin" w:date="2012-08-06T17:18:00Z">
        <w:r w:rsidR="00B25BE5">
          <w:t xml:space="preserve"> </w:t>
        </w:r>
      </w:ins>
      <w:r w:rsidRPr="00DE790D">
        <w:rPr>
          <w:rStyle w:val="Code"/>
        </w:rPr>
        <w:t>MessageProducer</w:t>
      </w:r>
      <w:r w:rsidR="00D71E00" w:rsidRPr="00D71E00">
        <w:rPr>
          <w:rPrChange w:id="321" w:author="Nigel Deakin" w:date="2012-08-06T17:19:00Z">
            <w:rPr>
              <w:rFonts w:ascii="Courier New" w:hAnsi="Courier New"/>
              <w:i/>
              <w:iCs/>
              <w:sz w:val="18"/>
            </w:rPr>
          </w:rPrChange>
        </w:rPr>
        <w:t xml:space="preserve"> </w:t>
      </w:r>
      <w:ins w:id="322" w:author="Nigel Deakin" w:date="2012-08-06T17:18:00Z">
        <w:r w:rsidR="00D71E00" w:rsidRPr="00D71E00">
          <w:rPr>
            <w:rPrChange w:id="323" w:author="Nigel Deakin" w:date="2012-08-06T17:19:00Z">
              <w:rPr>
                <w:rFonts w:ascii="Courier New" w:hAnsi="Courier New"/>
                <w:i/>
                <w:iCs/>
                <w:sz w:val="18"/>
              </w:rPr>
            </w:rPrChange>
          </w:rPr>
          <w:t xml:space="preserve">and </w:t>
        </w:r>
        <w:r w:rsidR="00D71E00" w:rsidRPr="00D71E00">
          <w:rPr>
            <w:rStyle w:val="Code"/>
            <w:rPrChange w:id="324" w:author="Nigel Deakin" w:date="2012-08-06T17:19:00Z">
              <w:rPr>
                <w:rFonts w:ascii="Courier New" w:hAnsi="Courier New"/>
                <w:i/>
                <w:iCs/>
                <w:sz w:val="18"/>
              </w:rPr>
            </w:rPrChange>
          </w:rPr>
          <w:t>JMSProducer</w:t>
        </w:r>
        <w:r w:rsidR="00D71E00" w:rsidRPr="00D71E00">
          <w:rPr>
            <w:rPrChange w:id="325" w:author="Nigel Deakin" w:date="2012-08-06T17:20:00Z">
              <w:rPr>
                <w:rStyle w:val="Code"/>
              </w:rPr>
            </w:rPrChange>
          </w:rPr>
          <w:t xml:space="preserve"> </w:t>
        </w:r>
      </w:ins>
      <w:ins w:id="326" w:author="Nigel Deakin" w:date="2012-08-06T17:21:00Z">
        <w:r w:rsidR="00B053B8">
          <w:t xml:space="preserve">provide a </w:t>
        </w:r>
      </w:ins>
      <w:ins w:id="327" w:author="Nigel Deakin" w:date="2012-08-06T17:20:00Z">
        <w:r w:rsidR="007554BD">
          <w:t>m</w:t>
        </w:r>
        <w:r w:rsidR="00B053B8">
          <w:t>ethod</w:t>
        </w:r>
        <w:r w:rsidR="007554BD">
          <w:t xml:space="preserve"> </w:t>
        </w:r>
        <w:r w:rsidR="00D71E00" w:rsidRPr="00D71E00">
          <w:rPr>
            <w:rStyle w:val="Code"/>
            <w:rPrChange w:id="328" w:author="Nigel Deakin" w:date="2012-08-06T17:21:00Z">
              <w:rPr>
                <w:rFonts w:ascii="Courier New" w:hAnsi="Courier New"/>
                <w:sz w:val="18"/>
              </w:rPr>
            </w:rPrChange>
          </w:rPr>
          <w:t>setDisableMessageID</w:t>
        </w:r>
        <w:r w:rsidR="00B25BE5">
          <w:t xml:space="preserve"> </w:t>
        </w:r>
      </w:ins>
      <w:ins w:id="329" w:author="Nigel Deakin" w:date="2012-08-06T17:21:00Z">
        <w:r w:rsidR="00B053B8">
          <w:t xml:space="preserve">which </w:t>
        </w:r>
      </w:ins>
      <w:ins w:id="330" w:author="Nigel Deakin" w:date="2012-08-06T17:20:00Z">
        <w:r w:rsidR="00B25BE5">
          <w:t>allow</w:t>
        </w:r>
      </w:ins>
      <w:ins w:id="331" w:author="Nigel Deakin" w:date="2012-08-06T17:21:00Z">
        <w:r w:rsidR="00B053B8">
          <w:t>s</w:t>
        </w:r>
      </w:ins>
      <w:ins w:id="332" w:author="Nigel Deakin" w:date="2012-08-06T17:20:00Z">
        <w:r w:rsidR="00B25BE5">
          <w:t xml:space="preserve"> the application to provide </w:t>
        </w:r>
      </w:ins>
      <w:del w:id="333" w:author="Nigel Deakin" w:date="2012-08-06T17:20:00Z">
        <w:r w:rsidDel="00B25BE5">
          <w:delText xml:space="preserve">provides a </w:delText>
        </w:r>
      </w:del>
      <w:ins w:id="334" w:author="Nigel Deakin" w:date="2012-08-06T17:20:00Z">
        <w:r w:rsidR="00B25BE5">
          <w:t xml:space="preserve">a </w:t>
        </w:r>
      </w:ins>
      <w:r>
        <w:t>hint to disable message ID. When a</w:t>
      </w:r>
      <w:ins w:id="335" w:author="Nigel Deakin" w:date="2012-08-06T17:22:00Z">
        <w:r w:rsidR="009A5C7E">
          <w:t xml:space="preserve">n </w:t>
        </w:r>
      </w:ins>
      <w:del w:id="336" w:author="Nigel Deakin" w:date="2012-08-06T17:22:00Z">
        <w:r w:rsidDel="009A5C7E">
          <w:delText xml:space="preserve"> client </w:delText>
        </w:r>
      </w:del>
      <w:ins w:id="337" w:author="Nigel Deakin" w:date="2012-08-06T17:21:00Z">
        <w:r w:rsidR="00B51A4B">
          <w:t>application</w:t>
        </w:r>
        <w:r w:rsidR="00D71E00" w:rsidRPr="00D71E00">
          <w:rPr>
            <w:rPrChange w:id="338" w:author="Nigel Deakin" w:date="2012-08-06T17:22:00Z">
              <w:rPr>
                <w:rFonts w:ascii="Courier New" w:hAnsi="Courier New"/>
                <w:sz w:val="18"/>
              </w:rPr>
            </w:rPrChange>
          </w:rPr>
          <w:t xml:space="preserve"> </w:t>
        </w:r>
      </w:ins>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339" w:name="_Toc311729208"/>
      <w:bookmarkStart w:id="340" w:name="_Toc339906305"/>
      <w:r>
        <w:lastRenderedPageBreak/>
        <w:t>JMSTimestamp</w:t>
      </w:r>
      <w:bookmarkEnd w:id="339"/>
      <w:bookmarkEnd w:id="340"/>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 xml:space="preserve">is ignored. When the send method returns, the field contains </w:t>
      </w:r>
      <w:proofErr w:type="gramStart"/>
      <w:r>
        <w:t>a</w:t>
      </w:r>
      <w:proofErr w:type="gramEnd"/>
      <w:r>
        <w:t xml:space="preserve">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ins w:id="341" w:author="Nigel Deakin" w:date="2012-08-06T17:22:00Z">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ins>
      <w:del w:id="342" w:author="Nigel Deakin" w:date="2012-08-06T17:22:00Z">
        <w:r w:rsidR="00D71E00" w:rsidRPr="00D71E00">
          <w:rPr>
            <w:rStyle w:val="Code"/>
            <w:rPrChange w:id="343" w:author="Nigel Deakin" w:date="2012-08-06T17:23:00Z">
              <w:rPr>
                <w:rFonts w:ascii="Courier New" w:hAnsi="Courier New"/>
                <w:sz w:val="18"/>
              </w:rPr>
            </w:rPrChange>
          </w:rPr>
          <w:delText>JMS MessageProducer</w:delText>
        </w:r>
      </w:del>
      <w:ins w:id="344" w:author="Nigel Deakin" w:date="2012-08-06T17:22:00Z">
        <w:r w:rsidR="00D71E00" w:rsidRPr="00D71E00">
          <w:rPr>
            <w:rStyle w:val="Code"/>
            <w:rPrChange w:id="345" w:author="Nigel Deakin" w:date="2012-08-06T17:23:00Z">
              <w:rPr>
                <w:rFonts w:ascii="Courier New" w:hAnsi="Courier New"/>
                <w:sz w:val="18"/>
              </w:rPr>
            </w:rPrChange>
          </w:rPr>
          <w:t>setDisableMessageTimestamp</w:t>
        </w:r>
        <w:r w:rsidR="00F36CBC">
          <w:t xml:space="preserve"> which allows the application to</w:t>
        </w:r>
      </w:ins>
      <w:r>
        <w:rPr>
          <w:i/>
          <w:iCs/>
        </w:rPr>
        <w:t xml:space="preserve"> </w:t>
      </w:r>
      <w:r>
        <w:t>provide</w:t>
      </w:r>
      <w:del w:id="346" w:author="Nigel Deakin" w:date="2012-08-06T17:23:00Z">
        <w:r w:rsidDel="003126FB">
          <w:delText>s</w:delText>
        </w:r>
      </w:del>
      <w:r>
        <w:t xml:space="preserve"> a hint to disable timestamps. When </w:t>
      </w:r>
      <w:del w:id="347" w:author="Nigel Deakin" w:date="2012-08-06T17:23:00Z">
        <w:r w:rsidDel="00CC6F12">
          <w:delText>a client</w:delText>
        </w:r>
      </w:del>
      <w:ins w:id="348" w:author="Nigel Deakin" w:date="2012-08-06T17:23:00Z">
        <w:r w:rsidR="00CC6F12">
          <w:t>an application</w:t>
        </w:r>
      </w:ins>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349" w:name="_Toc311729209"/>
      <w:bookmarkStart w:id="350" w:name="_Toc339906306"/>
      <w:r>
        <w:t>JMSCorrelationID</w:t>
      </w:r>
      <w:bookmarkEnd w:id="349"/>
      <w:bookmarkEnd w:id="350"/>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 ID values must start with the ‘ID:’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Pr="00DE790D">
        <w:rPr>
          <w:rStyle w:val="Code"/>
        </w:rPr>
        <w:t>ID:</w:t>
      </w:r>
      <w:r>
        <w:t>’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1"/>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351" w:name="_Toc311729210"/>
      <w:bookmarkStart w:id="352" w:name="_Toc339906307"/>
      <w:r>
        <w:lastRenderedPageBreak/>
        <w:t>JMSReplyTo</w:t>
      </w:r>
      <w:bookmarkEnd w:id="351"/>
      <w:bookmarkEnd w:id="352"/>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Destination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353" w:name="X12625"/>
      <w:bookmarkStart w:id="354" w:name="_Toc311729211"/>
      <w:bookmarkStart w:id="355" w:name="_Toc339906308"/>
      <w:r>
        <w:t>JMSRedelivered</w:t>
      </w:r>
      <w:bookmarkEnd w:id="353"/>
      <w:bookmarkEnd w:id="354"/>
      <w:bookmarkEnd w:id="355"/>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D71E00">
        <w:fldChar w:fldCharType="begin"/>
      </w:r>
      <w:r w:rsidR="00A13505">
        <w:instrText xml:space="preserve"> REF RTF33353939353a204865616432 \r \h </w:instrText>
      </w:r>
      <w:r w:rsidR="00D71E00">
        <w:fldChar w:fldCharType="separate"/>
      </w:r>
      <w:r w:rsidR="00533AC6">
        <w:t>4.4.11</w:t>
      </w:r>
      <w:r w:rsidR="00D71E00">
        <w:fldChar w:fldCharType="end"/>
      </w:r>
      <w:r w:rsidR="00EA40BA">
        <w:t>"</w:t>
      </w:r>
      <w:r w:rsidR="00D71E00">
        <w:fldChar w:fldCharType="begin"/>
      </w:r>
      <w:r w:rsidR="00A13505">
        <w:instrText xml:space="preserve"> REF RTF33353939353a204865616432 \h </w:instrText>
      </w:r>
      <w:r w:rsidR="00D71E00">
        <w:fldChar w:fldCharType="separate"/>
      </w:r>
      <w:ins w:id="356" w:author="Nigel Deakin" w:date="2012-03-12T14:50:00Z">
        <w:r w:rsidR="00533AC6">
          <w:t>Message a</w:t>
        </w:r>
        <w:r w:rsidR="00533AC6" w:rsidRPr="00864041">
          <w:t>cknowledgment</w:t>
        </w:r>
      </w:ins>
      <w:del w:id="357" w:author="Nigel Deakin" w:date="2012-03-12T14:49:00Z">
        <w:r w:rsidR="007214A1" w:rsidDel="00533AC6">
          <w:delText>Message a</w:delText>
        </w:r>
        <w:r w:rsidR="007214A1" w:rsidRPr="00864041" w:rsidDel="00533AC6">
          <w:delText>cknowledgment</w:delText>
        </w:r>
      </w:del>
      <w:r w:rsidR="00D71E00">
        <w:fldChar w:fldCharType="end"/>
      </w:r>
      <w:r w:rsidR="00EA40BA">
        <w:t>"</w:t>
      </w:r>
      <w:r>
        <w:t xml:space="preserve"> for more information.</w:t>
      </w:r>
    </w:p>
    <w:p w:rsidR="00741663" w:rsidRDefault="00741663" w:rsidP="00741663">
      <w:pPr>
        <w:pStyle w:val="Paragraph"/>
        <w:tabs>
          <w:tab w:val="left" w:pos="2880"/>
        </w:tabs>
        <w:rPr>
          <w:ins w:id="358" w:author="Nigel Deakin" w:date="2011-12-20T17:55:00Z"/>
        </w:rPr>
      </w:pPr>
      <w:r>
        <w:t>This header field has no meaning on send and is left unassigned by the sending method.</w:t>
      </w:r>
    </w:p>
    <w:p w:rsidR="0025711F" w:rsidRDefault="0025711F" w:rsidP="00741663">
      <w:pPr>
        <w:pStyle w:val="Paragraph"/>
        <w:tabs>
          <w:tab w:val="left" w:pos="2880"/>
        </w:tabs>
      </w:pPr>
      <w:ins w:id="359" w:author="Nigel Deakin" w:date="2011-12-20T17:55:00Z">
        <w:r>
          <w:t xml:space="preserve">The JMS-defined message property </w:t>
        </w:r>
        <w:r w:rsidRPr="00DE790D">
          <w:rPr>
            <w:rStyle w:val="Code"/>
          </w:rPr>
          <w:t>JMSXDeliveryCount</w:t>
        </w:r>
        <w:r>
          <w:t xml:space="preserve"> </w:t>
        </w:r>
      </w:ins>
      <w:ins w:id="360" w:author="Nigel Deakin" w:date="2011-12-20T17:56:00Z">
        <w:r w:rsidR="00C63769">
          <w:t>will be set to the number of</w:t>
        </w:r>
      </w:ins>
      <w:ins w:id="361" w:author="Nigel Deakin" w:date="2011-12-20T17:55:00Z">
        <w:r>
          <w:t xml:space="preserve"> times a particular message has been delivered. See </w:t>
        </w:r>
      </w:ins>
      <w:ins w:id="362" w:author="Nigel Deakin" w:date="2011-12-20T17:57:00Z">
        <w:r w:rsidR="0092625A">
          <w:t xml:space="preserve">section </w:t>
        </w:r>
        <w:r w:rsidR="00D71E00">
          <w:fldChar w:fldCharType="begin"/>
        </w:r>
        <w:r w:rsidR="0092625A">
          <w:instrText xml:space="preserve"> REF _Ref312166691 \r \h </w:instrText>
        </w:r>
      </w:ins>
      <w:r w:rsidR="00D71E00">
        <w:fldChar w:fldCharType="separate"/>
      </w:r>
      <w:r w:rsidR="00533AC6">
        <w:t>3.5.11</w:t>
      </w:r>
      <w:ins w:id="363" w:author="Nigel Deakin" w:date="2011-12-20T17:57:00Z">
        <w:r w:rsidR="00D71E00">
          <w:fldChar w:fldCharType="end"/>
        </w:r>
        <w:r w:rsidR="0092625A">
          <w:t xml:space="preserve"> "</w:t>
        </w:r>
        <w:r w:rsidR="00D71E00">
          <w:fldChar w:fldCharType="begin"/>
        </w:r>
        <w:r w:rsidR="0092625A">
          <w:instrText xml:space="preserve"> REF _Ref312166691 \h </w:instrText>
        </w:r>
      </w:ins>
      <w:r w:rsidR="00D71E00">
        <w:fldChar w:fldCharType="separate"/>
      </w:r>
      <w:ins w:id="364" w:author="Nigel Deakin" w:date="2012-03-12T14:50:00Z">
        <w:r w:rsidR="00533AC6">
          <w:t>JMSXDeliveryCount</w:t>
        </w:r>
      </w:ins>
      <w:ins w:id="365" w:author="Nigel Deakin" w:date="2011-12-20T17:57:00Z">
        <w:r w:rsidR="00D71E00">
          <w:fldChar w:fldCharType="end"/>
        </w:r>
        <w:r w:rsidR="0092625A">
          <w:t>"</w:t>
        </w:r>
      </w:ins>
      <w:ins w:id="366" w:author="Nigel Deakin" w:date="2011-12-20T18:00:00Z">
        <w:r w:rsidR="00A863B9">
          <w:t xml:space="preserve"> for more information.</w:t>
        </w:r>
      </w:ins>
    </w:p>
    <w:p w:rsidR="00741663" w:rsidRDefault="00741663" w:rsidP="00515B98">
      <w:pPr>
        <w:pStyle w:val="Heading3"/>
        <w:rPr>
          <w:iCs/>
        </w:rPr>
      </w:pPr>
      <w:bookmarkStart w:id="367" w:name="_Toc311729212"/>
      <w:bookmarkStart w:id="368" w:name="_Toc339906309"/>
      <w:r>
        <w:t>JMSType</w:t>
      </w:r>
      <w:bookmarkEnd w:id="367"/>
      <w:bookmarkEnd w:id="368"/>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Pr>
          <w:rStyle w:val="Emphasis"/>
        </w:rPr>
        <w:t>type</w:t>
      </w:r>
      <w:r>
        <w:t xml:space="preserve"> 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insures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369" w:name="X40387"/>
      <w:bookmarkStart w:id="370" w:name="_Toc311729213"/>
      <w:bookmarkStart w:id="371" w:name="_Toc339906310"/>
      <w:r>
        <w:t>JMSExpiration</w:t>
      </w:r>
      <w:bookmarkEnd w:id="369"/>
      <w:bookmarkEnd w:id="370"/>
      <w:bookmarkEnd w:id="371"/>
    </w:p>
    <w:p w:rsidR="007C36DD" w:rsidRDefault="00741663" w:rsidP="007C36DD">
      <w:pPr>
        <w:pStyle w:val="Paragraph"/>
        <w:tabs>
          <w:tab w:val="left" w:pos="2880"/>
        </w:tabs>
        <w:spacing w:before="100"/>
        <w:rPr>
          <w:ins w:id="372" w:author="Nigel Deakin" w:date="2012-09-19T15:27:00Z"/>
        </w:rPr>
      </w:pPr>
      <w:r>
        <w:t xml:space="preserve">When a message is sent, </w:t>
      </w:r>
      <w:ins w:id="373" w:author="Nigel Deakin" w:date="2012-09-19T15:34:00Z">
        <w:r w:rsidR="00D74671">
          <w:t xml:space="preserve">the JMS provider calculates </w:t>
        </w:r>
      </w:ins>
      <w:r>
        <w:t>its expiration time</w:t>
      </w:r>
      <w:del w:id="374" w:author="Nigel Deakin" w:date="2012-09-19T15:34:00Z">
        <w:r w:rsidDel="00E8526A">
          <w:delText xml:space="preserve"> is calculated </w:delText>
        </w:r>
      </w:del>
      <w:del w:id="375" w:author="Nigel Deakin" w:date="2012-09-19T15:27:00Z">
        <w:r w:rsidDel="007C36DD">
          <w:delText>as the sum of</w:delText>
        </w:r>
      </w:del>
      <w:ins w:id="376" w:author="Nigel Deakin" w:date="2012-09-19T15:34:00Z">
        <w:r w:rsidR="00E8526A">
          <w:t xml:space="preserve"> by </w:t>
        </w:r>
      </w:ins>
      <w:ins w:id="377" w:author="Nigel Deakin" w:date="2012-09-19T15:27:00Z">
        <w:r w:rsidR="007C36DD">
          <w:t>adding</w:t>
        </w:r>
      </w:ins>
      <w:r>
        <w:t xml:space="preserve"> the time-to-live value specified on the send method </w:t>
      </w:r>
      <w:del w:id="378" w:author="Nigel Deakin" w:date="2012-09-19T15:27:00Z">
        <w:r w:rsidDel="007C36DD">
          <w:delText xml:space="preserve">and </w:delText>
        </w:r>
      </w:del>
      <w:ins w:id="379" w:author="Nigel Deakin" w:date="2012-09-19T15:27:00Z">
        <w:r w:rsidR="007C36DD">
          <w:t xml:space="preserve">to </w:t>
        </w:r>
      </w:ins>
      <w:r>
        <w:t>the</w:t>
      </w:r>
      <w:ins w:id="380" w:author="Nigel Deakin" w:date="2012-09-19T15:27:00Z">
        <w:r w:rsidR="007C36DD">
          <w:t xml:space="preserve"> time the message was sent</w:t>
        </w:r>
      </w:ins>
      <w:ins w:id="381" w:author="Nigel Deakin" w:date="2012-09-19T16:20:00Z">
        <w:r w:rsidR="0068541B">
          <w:t xml:space="preserve"> </w:t>
        </w:r>
        <w:r w:rsidR="0068541B">
          <w:rPr>
            <w:spacing w:val="2"/>
            <w:w w:val="100"/>
          </w:rPr>
          <w:t>(for transacted sends, this is the time the client sends the message, not the time the transaction is committed)</w:t>
        </w:r>
      </w:ins>
      <w:ins w:id="382" w:author="Nigel Deakin" w:date="2012-09-19T15:28:00Z">
        <w:r w:rsidR="007C36DD">
          <w:t>.</w:t>
        </w:r>
      </w:ins>
      <w:ins w:id="383" w:author="Nigel Deakin" w:date="2012-09-19T15:27:00Z">
        <w:r w:rsidR="007C36DD">
          <w:t xml:space="preserve"> </w:t>
        </w:r>
      </w:ins>
      <w:ins w:id="384" w:author="Nigel Deakin" w:date="2012-09-19T15:34:00Z">
        <w:r w:rsidR="00BD73C7">
          <w:t xml:space="preserve">It is </w:t>
        </w:r>
      </w:ins>
      <w:ins w:id="385" w:author="Nigel Deakin" w:date="2012-09-19T16:23:00Z">
        <w:r w:rsidR="00826063">
          <w:t xml:space="preserve">represented as </w:t>
        </w:r>
      </w:ins>
      <w:ins w:id="386" w:author="Nigel Deakin" w:date="2012-09-19T15:34:00Z">
        <w:r w:rsidR="00BD73C7">
          <w:t>a</w:t>
        </w:r>
      </w:ins>
      <w:ins w:id="387" w:author="Nigel Deakin" w:date="2012-09-19T15:31:00Z">
        <w:r w:rsidR="000805C6">
          <w:t xml:space="preserve"> </w:t>
        </w:r>
        <w:r w:rsidR="00D71E00" w:rsidRPr="00D71E00">
          <w:rPr>
            <w:rStyle w:val="Code"/>
            <w:rPrChange w:id="388" w:author="Nigel Deakin" w:date="2012-09-19T15:31:00Z">
              <w:rPr>
                <w:rFonts w:ascii="Courier New" w:hAnsi="Courier New"/>
                <w:sz w:val="18"/>
              </w:rPr>
            </w:rPrChange>
          </w:rPr>
          <w:t>long</w:t>
        </w:r>
        <w:r w:rsidR="000805C6">
          <w:t xml:space="preserve"> value</w:t>
        </w:r>
      </w:ins>
      <w:ins w:id="389" w:author="Nigel Deakin" w:date="2012-09-19T15:29:00Z">
        <w:r w:rsidR="007C36DD">
          <w:t xml:space="preserve"> </w:t>
        </w:r>
      </w:ins>
      <w:ins w:id="390" w:author="Nigel Deakin" w:date="2012-09-19T15:35:00Z">
        <w:r w:rsidR="00263170">
          <w:t>which is</w:t>
        </w:r>
      </w:ins>
      <w:ins w:id="391" w:author="Nigel Deakin" w:date="2012-09-19T15:29:00Z">
        <w:r w:rsidR="007C36DD">
          <w:t xml:space="preserve"> </w:t>
        </w:r>
      </w:ins>
      <w:ins w:id="392" w:author="Nigel Deakin" w:date="2012-09-19T15:36:00Z">
        <w:r w:rsidR="00DC5B59">
          <w:t xml:space="preserve">defined as </w:t>
        </w:r>
      </w:ins>
      <w:ins w:id="393" w:author="Nigel Deakin" w:date="2012-09-19T15:29:00Z">
        <w:r w:rsidR="007C36DD">
          <w:t xml:space="preserve">the difference, measured in milliseconds, </w:t>
        </w:r>
      </w:ins>
      <w:ins w:id="394" w:author="Nigel Deakin" w:date="2012-09-19T15:28:00Z">
        <w:r w:rsidR="007C36DD">
          <w:t xml:space="preserve">between the </w:t>
        </w:r>
      </w:ins>
      <w:ins w:id="395" w:author="Nigel Deakin" w:date="2012-09-19T15:30:00Z">
        <w:r w:rsidR="00BA2FFF">
          <w:t>expiration</w:t>
        </w:r>
      </w:ins>
      <w:ins w:id="396" w:author="Nigel Deakin" w:date="2012-09-19T15:28:00Z">
        <w:r w:rsidR="007C36DD">
          <w:t xml:space="preserve"> time and midnight, January 1, 1970 UTC.</w:t>
        </w:r>
      </w:ins>
      <w:del w:id="397" w:author="Nigel Deakin" w:date="2012-09-19T15:27:00Z">
        <w:r w:rsidDel="007C36DD">
          <w:delText xml:space="preserve"> current GMT value</w:delText>
        </w:r>
      </w:del>
    </w:p>
    <w:p w:rsidR="007C36DD" w:rsidRDefault="007C36DD" w:rsidP="00741663">
      <w:pPr>
        <w:pStyle w:val="Paragraph"/>
        <w:tabs>
          <w:tab w:val="left" w:pos="2880"/>
        </w:tabs>
        <w:spacing w:before="100"/>
        <w:rPr>
          <w:ins w:id="398" w:author="Nigel Deakin" w:date="2012-09-19T15:27:00Z"/>
        </w:rPr>
      </w:pPr>
    </w:p>
    <w:p w:rsidR="00741663" w:rsidRDefault="00741663" w:rsidP="00741663">
      <w:pPr>
        <w:pStyle w:val="Paragraph"/>
        <w:tabs>
          <w:tab w:val="left" w:pos="2880"/>
        </w:tabs>
        <w:spacing w:before="100"/>
      </w:pPr>
      <w:del w:id="399" w:author="Nigel Deakin" w:date="2012-09-19T15:32:00Z">
        <w:r w:rsidDel="007D6D09">
          <w:delText xml:space="preserve">. </w:delText>
        </w:r>
      </w:del>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ins w:id="400" w:author="Nigel Deakin" w:date="2012-09-19T16:02:00Z">
        <w:r w:rsidR="00373669">
          <w:t xml:space="preserve">the message’s </w:t>
        </w:r>
        <w:r w:rsidR="00373669" w:rsidRPr="00DE790D">
          <w:rPr>
            <w:rStyle w:val="Code"/>
          </w:rPr>
          <w:t>JMSExpiration</w:t>
        </w:r>
        <w:r w:rsidR="00373669">
          <w:rPr>
            <w:i/>
            <w:iCs/>
          </w:rPr>
          <w:t xml:space="preserve"> </w:t>
        </w:r>
        <w:r w:rsidR="00373669">
          <w:t xml:space="preserve">header </w:t>
        </w:r>
      </w:ins>
      <w:ins w:id="401" w:author="Nigel Deakin" w:date="2012-09-19T16:03:00Z">
        <w:r w:rsidR="00183E0B">
          <w:t xml:space="preserve">field </w:t>
        </w:r>
      </w:ins>
      <w:del w:id="402" w:author="Nigel Deakin" w:date="2012-09-19T16:02:00Z">
        <w:r w:rsidDel="00373669">
          <w:delText xml:space="preserve">expiration </w:delText>
        </w:r>
      </w:del>
      <w:r>
        <w:t>is set to zero to indicate that the message does not expire.</w:t>
      </w:r>
    </w:p>
    <w:p w:rsidR="00741663" w:rsidRDefault="00741663" w:rsidP="00741663">
      <w:pPr>
        <w:pStyle w:val="Paragraph"/>
        <w:tabs>
          <w:tab w:val="left" w:pos="2880"/>
        </w:tabs>
      </w:pPr>
      <w:r>
        <w:t xml:space="preserve">When </w:t>
      </w:r>
      <w:del w:id="403" w:author="Nigel Deakin" w:date="2012-09-19T15:33:00Z">
        <w:r w:rsidDel="00BE03DA">
          <w:delText xml:space="preserve">GMT is later than </w:delText>
        </w:r>
      </w:del>
      <w:r>
        <w:t>an undelivered message’s expiration time</w:t>
      </w:r>
      <w:ins w:id="404" w:author="Nigel Deakin" w:date="2012-09-19T15:33:00Z">
        <w:r w:rsidR="00BE03DA">
          <w:t xml:space="preserve"> </w:t>
        </w:r>
      </w:ins>
      <w:ins w:id="405" w:author="Nigel Deakin" w:date="2012-09-19T15:48:00Z">
        <w:r w:rsidR="006C1A1F">
          <w:t>is reached</w:t>
        </w:r>
      </w:ins>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406" w:name="X39784"/>
      <w:bookmarkEnd w:id="406"/>
    </w:p>
    <w:p w:rsidR="00741663" w:rsidRDefault="00741663" w:rsidP="00515B98">
      <w:pPr>
        <w:pStyle w:val="Heading3"/>
        <w:rPr>
          <w:iCs/>
        </w:rPr>
      </w:pPr>
      <w:bookmarkStart w:id="407" w:name="X75069"/>
      <w:bookmarkStart w:id="408" w:name="_Toc311729214"/>
      <w:bookmarkStart w:id="409" w:name="_Toc339906311"/>
      <w:r>
        <w:t>JMSPriority</w:t>
      </w:r>
      <w:bookmarkEnd w:id="407"/>
      <w:bookmarkEnd w:id="408"/>
      <w:bookmarkEnd w:id="409"/>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rPr>
          <w:ins w:id="410" w:author="Nigel Deakin" w:date="2012-03-12T12:22:00Z"/>
        </w:rPr>
      </w:pPr>
      <w:bookmarkStart w:id="411" w:name="_Ref308089264"/>
      <w:bookmarkStart w:id="412" w:name="_Ref308089272"/>
      <w:bookmarkStart w:id="413" w:name="_Toc311729215"/>
      <w:bookmarkStart w:id="414" w:name="_Toc339906312"/>
      <w:bookmarkStart w:id="415" w:name="X15969"/>
      <w:r>
        <w:t>How message header values are s</w:t>
      </w:r>
      <w:r w:rsidR="00741663">
        <w:t>et</w:t>
      </w:r>
      <w:bookmarkEnd w:id="411"/>
      <w:bookmarkEnd w:id="412"/>
      <w:bookmarkEnd w:id="413"/>
      <w:bookmarkEnd w:id="414"/>
    </w:p>
    <w:p w:rsidR="00000000" w:rsidRDefault="00B66963">
      <w:pPr>
        <w:pPrChange w:id="416" w:author="Nigel Deakin" w:date="2012-03-12T12:22:00Z">
          <w:pPr>
            <w:pStyle w:val="Heading3"/>
          </w:pPr>
        </w:pPrChange>
      </w:pPr>
      <w:ins w:id="417" w:author="Nigel Deakin" w:date="2012-03-12T12:22:00Z">
        <w:r>
          <w:t xml:space="preserve">The following table </w:t>
        </w:r>
      </w:ins>
      <w:ins w:id="418" w:author="Nigel Deakin" w:date="2012-03-12T12:23:00Z">
        <w:r>
          <w:t>lists the message header fields supported by JMS and whether they are set by the JMS provider or by the client application.</w:t>
        </w:r>
      </w:ins>
    </w:p>
    <w:p w:rsidR="00741663" w:rsidRDefault="00537324" w:rsidP="00537324">
      <w:pPr>
        <w:pStyle w:val="Caption"/>
      </w:pPr>
      <w:proofErr w:type="gramStart"/>
      <w:r>
        <w:t xml:space="preserve">Table </w:t>
      </w:r>
      <w:r w:rsidR="00D71E00">
        <w:fldChar w:fldCharType="begin"/>
      </w:r>
      <w:r w:rsidR="000E5B15">
        <w:instrText xml:space="preserve"> STYLEREF 1 \s </w:instrText>
      </w:r>
      <w:r w:rsidR="00D71E00">
        <w:fldChar w:fldCharType="separate"/>
      </w:r>
      <w:r w:rsidR="00533AC6">
        <w:rPr>
          <w:noProof/>
        </w:rPr>
        <w:t>3</w:t>
      </w:r>
      <w:r w:rsidR="00D71E00">
        <w:fldChar w:fldCharType="end"/>
      </w:r>
      <w:r w:rsidR="00F6232A">
        <w:t>.</w:t>
      </w:r>
      <w:proofErr w:type="gramEnd"/>
      <w:r w:rsidR="00D71E00">
        <w:fldChar w:fldCharType="begin"/>
      </w:r>
      <w:r w:rsidR="009A16AE">
        <w:instrText xml:space="preserve"> SEQ Table \* ARABIC \s 1 </w:instrText>
      </w:r>
      <w:r w:rsidR="00D71E00">
        <w:fldChar w:fldCharType="separate"/>
      </w:r>
      <w:r w:rsidR="00533AC6">
        <w:rPr>
          <w:noProof/>
        </w:rPr>
        <w:t>1</w:t>
      </w:r>
      <w:r w:rsidR="00D71E00">
        <w:fldChar w:fldCharType="end"/>
      </w:r>
      <w:r>
        <w:t xml:space="preserve"> Message header field values</w:t>
      </w:r>
    </w:p>
    <w:tbl>
      <w:tblPr>
        <w:tblW w:w="0" w:type="auto"/>
        <w:tblInd w:w="2381" w:type="dxa"/>
        <w:tblLayout w:type="fixed"/>
        <w:tblCellMar>
          <w:top w:w="120" w:type="dxa"/>
          <w:left w:w="0" w:type="dxa"/>
          <w:bottom w:w="40" w:type="dxa"/>
          <w:right w:w="200" w:type="dxa"/>
        </w:tblCellMar>
        <w:tblLook w:val="0000"/>
        <w:tblPrChange w:id="419" w:author="Nigel Deakin" w:date="2012-03-12T12:28:00Z">
          <w:tblPr>
            <w:tblW w:w="0" w:type="auto"/>
            <w:tblInd w:w="2523" w:type="dxa"/>
            <w:tblLayout w:type="fixed"/>
            <w:tblCellMar>
              <w:top w:w="120" w:type="dxa"/>
              <w:left w:w="0" w:type="dxa"/>
              <w:bottom w:w="40" w:type="dxa"/>
              <w:right w:w="200" w:type="dxa"/>
            </w:tblCellMar>
            <w:tblLook w:val="0000"/>
          </w:tblPr>
        </w:tblPrChange>
      </w:tblPr>
      <w:tblGrid>
        <w:gridCol w:w="2127"/>
        <w:gridCol w:w="1417"/>
        <w:gridCol w:w="3168"/>
        <w:tblGridChange w:id="420">
          <w:tblGrid>
            <w:gridCol w:w="1985"/>
            <w:gridCol w:w="383"/>
            <w:gridCol w:w="1034"/>
            <w:gridCol w:w="1093"/>
            <w:gridCol w:w="1417"/>
            <w:gridCol w:w="658"/>
            <w:gridCol w:w="2510"/>
          </w:tblGrid>
        </w:tblGridChange>
      </w:tblGrid>
      <w:tr w:rsidR="00597B1F" w:rsidRPr="00CF27DD" w:rsidTr="002E4B13">
        <w:trPr>
          <w:trHeight w:val="284"/>
          <w:trPrChange w:id="421" w:author="Nigel Deakin" w:date="2012-03-12T12:28:00Z">
            <w:trPr>
              <w:gridAfter w:val="0"/>
              <w:trHeight w:val="284"/>
            </w:trPr>
          </w:trPrChange>
        </w:trPr>
        <w:tc>
          <w:tcPr>
            <w:tcW w:w="2127"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Change w:id="422" w:author="Nigel Deakin" w:date="2012-03-12T12:28:00Z">
              <w:tcPr>
                <w:tcW w:w="1985" w:type="dxa"/>
                <w:tcBorders>
                  <w:top w:val="single" w:sz="4" w:space="0" w:color="000000"/>
                  <w:left w:val="single" w:sz="4" w:space="0" w:color="000000"/>
                  <w:bottom w:val="single" w:sz="4" w:space="0" w:color="000000"/>
                  <w:right w:val="single" w:sz="2" w:space="0" w:color="000000"/>
                </w:tcBorders>
                <w:tcMar>
                  <w:top w:w="57" w:type="dxa"/>
                  <w:left w:w="113" w:type="dxa"/>
                  <w:bottom w:w="57" w:type="dxa"/>
                  <w:right w:w="200" w:type="dxa"/>
                </w:tcMar>
                <w:vAlign w:val="center"/>
              </w:tcPr>
            </w:tcPrChange>
          </w:tcPr>
          <w:bookmarkEnd w:id="415"/>
          <w:p w:rsidR="00000000" w:rsidRDefault="00205042">
            <w:pPr>
              <w:pStyle w:val="TableHead"/>
              <w:rPr>
                <w:i/>
                <w:iCs/>
                <w:spacing w:val="2"/>
              </w:rPr>
              <w:pPrChange w:id="423"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Header Fields</w:t>
            </w:r>
          </w:p>
        </w:tc>
        <w:tc>
          <w:tcPr>
            <w:tcW w:w="1417" w:type="dxa"/>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Change w:id="424" w:author="Nigel Deakin" w:date="2012-03-12T12:28:00Z">
              <w:tcPr>
                <w:tcW w:w="1417" w:type="dxa"/>
                <w:gridSpan w:val="2"/>
                <w:tcBorders>
                  <w:top w:val="single" w:sz="4" w:space="0" w:color="000000"/>
                  <w:left w:val="single" w:sz="2" w:space="0" w:color="000000"/>
                  <w:bottom w:val="single" w:sz="4" w:space="0" w:color="000000"/>
                  <w:right w:val="single" w:sz="4" w:space="0" w:color="000000"/>
                </w:tcBorders>
                <w:tcMar>
                  <w:top w:w="57" w:type="dxa"/>
                  <w:left w:w="113" w:type="dxa"/>
                  <w:bottom w:w="57" w:type="dxa"/>
                  <w:right w:w="200" w:type="dxa"/>
                </w:tcMar>
                <w:vAlign w:val="center"/>
              </w:tcPr>
            </w:tcPrChange>
          </w:tcPr>
          <w:p w:rsidR="00000000" w:rsidRDefault="00205042">
            <w:pPr>
              <w:pStyle w:val="TableHead"/>
              <w:rPr>
                <w:i/>
                <w:iCs/>
                <w:spacing w:val="2"/>
              </w:rPr>
              <w:pPrChange w:id="425" w:author="Nigel Deakin" w:date="2012-03-12T12:15:00Z">
                <w:pPr>
                  <w:pStyle w:val="TableHead"/>
                  <w:pageBreakBefore/>
                  <w:widowControl w:val="0"/>
                  <w:numPr>
                    <w:numId w:val="11"/>
                  </w:numPr>
                  <w:pBdr>
                    <w:bottom w:val="single" w:sz="4" w:space="1" w:color="auto"/>
                  </w:pBdr>
                  <w:spacing w:before="160" w:after="600"/>
                  <w:ind w:left="2835" w:firstLine="2520"/>
                  <w:outlineLvl w:val="0"/>
                </w:pPr>
              </w:pPrChange>
            </w:pPr>
            <w:r w:rsidRPr="00CF27DD">
              <w:t>Set By</w:t>
            </w:r>
          </w:p>
        </w:tc>
        <w:tc>
          <w:tcPr>
            <w:tcW w:w="3168" w:type="dxa"/>
            <w:tcBorders>
              <w:top w:val="single" w:sz="4" w:space="0" w:color="000000"/>
              <w:left w:val="single" w:sz="2" w:space="0" w:color="000000"/>
              <w:bottom w:val="single" w:sz="4" w:space="0" w:color="000000"/>
              <w:right w:val="single" w:sz="4" w:space="0" w:color="000000"/>
            </w:tcBorders>
            <w:tcMar>
              <w:left w:w="113" w:type="dxa"/>
            </w:tcMar>
            <w:vAlign w:val="center"/>
            <w:tcPrChange w:id="426" w:author="Nigel Deakin" w:date="2012-03-12T12:28:00Z">
              <w:tcPr>
                <w:tcW w:w="3168" w:type="dxa"/>
                <w:gridSpan w:val="3"/>
                <w:tcBorders>
                  <w:top w:val="single" w:sz="4" w:space="0" w:color="000000"/>
                  <w:left w:val="single" w:sz="2" w:space="0" w:color="000000"/>
                  <w:bottom w:val="single" w:sz="4" w:space="0" w:color="000000"/>
                  <w:right w:val="single" w:sz="4" w:space="0" w:color="000000"/>
                </w:tcBorders>
                <w:tcMar>
                  <w:left w:w="113" w:type="dxa"/>
                </w:tcMar>
                <w:vAlign w:val="center"/>
              </w:tcPr>
            </w:tcPrChange>
          </w:tcPr>
          <w:p w:rsidR="00000000" w:rsidRDefault="00205042">
            <w:pPr>
              <w:pStyle w:val="TableHead"/>
              <w:rPr>
                <w:ins w:id="427" w:author="Nigel Deakin" w:date="2012-03-12T12:15:00Z"/>
                <w:spacing w:val="2"/>
              </w:rPr>
              <w:pPrChange w:id="428" w:author="Nigel Deakin" w:date="2012-03-12T12:15:00Z">
                <w:pPr>
                  <w:pStyle w:val="TableHead"/>
                  <w:spacing w:before="160"/>
                  <w:ind w:left="2880"/>
                </w:pPr>
              </w:pPrChange>
            </w:pPr>
            <w:ins w:id="429" w:author="Nigel Deakin" w:date="2012-03-12T12:15:00Z">
              <w:r>
                <w:t>Setter method</w:t>
              </w:r>
            </w:ins>
          </w:p>
        </w:tc>
      </w:tr>
      <w:tr w:rsidR="00597B1F" w:rsidRPr="00CF27DD" w:rsidTr="002E4B13">
        <w:trPr>
          <w:trHeight w:val="284"/>
          <w:trPrChange w:id="430" w:author="Nigel Deakin" w:date="2012-03-12T12:28: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31" w:author="Nigel Deakin" w:date="2012-03-12T12:28: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205042" w:rsidRPr="00DE790D" w:rsidRDefault="00205042" w:rsidP="00A457B0">
            <w:pPr>
              <w:pStyle w:val="TableText"/>
              <w:tabs>
                <w:tab w:val="left" w:pos="1800"/>
              </w:tabs>
              <w:rPr>
                <w:rStyle w:val="Code"/>
              </w:rPr>
            </w:pPr>
            <w:r w:rsidRPr="00DE790D">
              <w:rPr>
                <w:rStyle w:val="Code"/>
              </w:rPr>
              <w:t>JMSDestination</w:t>
            </w:r>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Change w:id="432" w:author="Nigel Deakin" w:date="2012-03-12T12:28: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000000" w:rsidRDefault="00783082">
            <w:pPr>
              <w:pStyle w:val="TableText"/>
              <w:tabs>
                <w:tab w:val="left" w:pos="1800"/>
              </w:tabs>
              <w:rPr>
                <w:spacing w:val="2"/>
              </w:rPr>
              <w:pPrChange w:id="433" w:author="Nigel Deakin" w:date="2012-03-12T12:28:00Z">
                <w:pPr>
                  <w:pStyle w:val="TableText"/>
                  <w:tabs>
                    <w:tab w:val="left" w:pos="1800"/>
                  </w:tabs>
                  <w:spacing w:before="160"/>
                  <w:ind w:left="2880"/>
                </w:pPr>
              </w:pPrChange>
            </w:pPr>
            <w:ins w:id="434" w:author="Nigel Deakin" w:date="2012-03-12T12:28:00Z">
              <w:r>
                <w:t>JMS p</w:t>
              </w:r>
            </w:ins>
            <w:ins w:id="435" w:author="Nigel Deakin" w:date="2012-03-12T12:25:00Z">
              <w:r w:rsidR="00597B1F" w:rsidRPr="00CF27DD">
                <w:t xml:space="preserve">rovider </w:t>
              </w:r>
            </w:ins>
            <w:del w:id="436" w:author="Nigel Deakin" w:date="2012-03-12T12:25:00Z">
              <w:r w:rsidR="00205042" w:rsidRPr="00CF27DD" w:rsidDel="00597B1F">
                <w:delText>S</w:delText>
              </w:r>
            </w:del>
            <w:ins w:id="437" w:author="Nigel Deakin" w:date="2012-03-12T12:25:00Z">
              <w:r w:rsidR="00597B1F">
                <w:t>s</w:t>
              </w:r>
            </w:ins>
            <w:r w:rsidR="00205042" w:rsidRPr="00CF27DD">
              <w:t xml:space="preserve">end </w:t>
            </w:r>
            <w:ins w:id="438" w:author="Nigel Deakin" w:date="2012-03-12T12:26:00Z">
              <w:r w:rsidR="00597B1F">
                <w:t>m</w:t>
              </w:r>
            </w:ins>
            <w:del w:id="439" w:author="Nigel Deakin" w:date="2012-03-12T12:26:00Z">
              <w:r w:rsidR="00205042" w:rsidRPr="00CF27DD" w:rsidDel="00597B1F">
                <w:delText>M</w:delText>
              </w:r>
            </w:del>
            <w:r w:rsidR="00205042" w:rsidRPr="00CF27DD">
              <w:t>ethod</w:t>
            </w:r>
          </w:p>
        </w:tc>
        <w:tc>
          <w:tcPr>
            <w:tcW w:w="3168" w:type="dxa"/>
            <w:tcBorders>
              <w:top w:val="nil"/>
              <w:left w:val="single" w:sz="2" w:space="0" w:color="000000"/>
              <w:bottom w:val="single" w:sz="2" w:space="0" w:color="000000"/>
              <w:right w:val="single" w:sz="4" w:space="0" w:color="000000"/>
            </w:tcBorders>
            <w:tcMar>
              <w:left w:w="113" w:type="dxa"/>
            </w:tcMar>
            <w:tcPrChange w:id="440" w:author="Nigel Deakin" w:date="2012-03-12T12:28: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205042" w:rsidRPr="00CF27DD" w:rsidRDefault="00D71E00" w:rsidP="00A457B0">
            <w:pPr>
              <w:pStyle w:val="TableText"/>
              <w:tabs>
                <w:tab w:val="left" w:pos="1800"/>
              </w:tabs>
              <w:rPr>
                <w:ins w:id="441" w:author="Nigel Deakin" w:date="2012-03-12T12:15:00Z"/>
              </w:rPr>
            </w:pPr>
            <w:ins w:id="442" w:author="Nigel Deakin" w:date="2012-03-12T12:17:00Z">
              <w:r w:rsidRPr="00D71E00">
                <w:rPr>
                  <w:rStyle w:val="Code"/>
                  <w:rPrChange w:id="443" w:author="Nigel Deakin" w:date="2012-03-12T12:21:00Z">
                    <w:rPr>
                      <w:rFonts w:ascii="Courier New" w:hAnsi="Courier New"/>
                      <w:color w:val="0000FF"/>
                      <w:u w:val="single"/>
                    </w:rPr>
                  </w:rPrChange>
                </w:rPr>
                <w:t>setJMSDestination</w:t>
              </w:r>
            </w:ins>
            <w:ins w:id="444" w:author="Nigel Deakin" w:date="2012-03-12T12:20:00Z">
              <w:r w:rsidR="001C16F1">
                <w:br/>
                <w:t>(not for client use)</w:t>
              </w:r>
            </w:ins>
          </w:p>
        </w:tc>
      </w:tr>
      <w:tr w:rsidR="001617C3" w:rsidRPr="00CF27DD" w:rsidTr="002E4B13">
        <w:trPr>
          <w:trHeight w:val="284"/>
          <w:ins w:id="445" w:author="Nigel Deakin" w:date="2012-05-16T14:24:00Z"/>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p w:rsidR="001617C3" w:rsidRPr="00DE790D" w:rsidRDefault="001617C3" w:rsidP="00A457B0">
            <w:pPr>
              <w:pStyle w:val="TableText"/>
              <w:tabs>
                <w:tab w:val="left" w:pos="1800"/>
              </w:tabs>
              <w:rPr>
                <w:ins w:id="446" w:author="Nigel Deakin" w:date="2012-05-16T14:24:00Z"/>
                <w:rStyle w:val="Code"/>
              </w:rPr>
            </w:pPr>
            <w:ins w:id="447" w:author="Nigel Deakin" w:date="2012-05-16T14:24:00Z">
              <w:r w:rsidRPr="00DE790D">
                <w:rPr>
                  <w:rStyle w:val="Code"/>
                </w:rPr>
                <w:t>JMSDeliveryMode</w:t>
              </w:r>
            </w:ins>
          </w:p>
        </w:tc>
        <w:tc>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p w:rsidR="001617C3" w:rsidRDefault="001617C3">
            <w:pPr>
              <w:pStyle w:val="TableText"/>
              <w:tabs>
                <w:tab w:val="left" w:pos="1800"/>
              </w:tabs>
              <w:rPr>
                <w:ins w:id="448" w:author="Nigel Deakin" w:date="2012-05-16T14:24:00Z"/>
              </w:rPr>
            </w:pPr>
            <w:ins w:id="449" w:author="Nigel Deakin" w:date="2012-05-16T14:24: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2" w:space="0" w:color="000000"/>
              <w:right w:val="single" w:sz="4" w:space="0" w:color="000000"/>
            </w:tcBorders>
            <w:tcMar>
              <w:left w:w="113" w:type="dxa"/>
            </w:tcMar>
          </w:tcPr>
          <w:p w:rsidR="00000000" w:rsidRDefault="001617C3">
            <w:pPr>
              <w:pStyle w:val="TableText"/>
              <w:tabs>
                <w:tab w:val="left" w:pos="1800"/>
              </w:tabs>
              <w:rPr>
                <w:ins w:id="450" w:author="Nigel Deakin" w:date="2012-05-16T14:24:00Z"/>
                <w:rStyle w:val="Code"/>
              </w:rPr>
              <w:pPrChange w:id="451" w:author="Nigel Deakin" w:date="2012-07-17T12:50:00Z">
                <w:pPr>
                  <w:pStyle w:val="TableText"/>
                  <w:tabs>
                    <w:tab w:val="left" w:pos="1800"/>
                  </w:tabs>
                  <w:spacing w:before="160"/>
                  <w:ind w:left="2880"/>
                </w:pPr>
              </w:pPrChange>
            </w:pPr>
            <w:ins w:id="452" w:author="Nigel Deakin" w:date="2012-05-16T14:25:00Z">
              <w:r w:rsidRPr="001617C3">
                <w:rPr>
                  <w:rStyle w:val="Code"/>
                </w:rPr>
                <w:t>setJMSDeliveryMode</w:t>
              </w:r>
            </w:ins>
            <w:ins w:id="453" w:author="Nigel Deakin" w:date="2012-05-16T14:28:00Z">
              <w:r>
                <w:t>(not for client use)</w:t>
              </w:r>
            </w:ins>
          </w:p>
        </w:tc>
      </w:tr>
      <w:tr w:rsidR="001617C3" w:rsidRPr="00CF27DD" w:rsidTr="001617C3">
        <w:tblPrEx>
          <w:tblPrExChange w:id="454" w:author="Nigel Deakin" w:date="2012-05-16T14:27:00Z">
            <w:tblPrEx>
              <w:tblInd w:w="2381" w:type="dxa"/>
            </w:tblPrEx>
          </w:tblPrExChange>
        </w:tblPrEx>
        <w:trPr>
          <w:trHeight w:val="284"/>
          <w:ins w:id="455" w:author="Nigel Deakin" w:date="2012-05-16T14:25:00Z"/>
          <w:trPrChange w:id="456" w:author="Nigel Deakin" w:date="2012-05-16T14:27:00Z">
            <w:trPr>
              <w:gridBefore w:val="2"/>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457"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58" w:author="Nigel Deakin" w:date="2012-05-16T14:25:00Z"/>
                <w:rStyle w:val="Code"/>
              </w:rPr>
            </w:pPr>
            <w:ins w:id="459" w:author="Nigel Deakin" w:date="2012-05-16T14:26:00Z">
              <w:r w:rsidRPr="00DE790D">
                <w:rPr>
                  <w:rStyle w:val="Code"/>
                </w:rPr>
                <w:t>JMSExpiration</w:t>
              </w:r>
            </w:ins>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460"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61" w:author="Nigel Deakin" w:date="2012-05-16T14:25:00Z"/>
              </w:rPr>
            </w:pPr>
            <w:ins w:id="462"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nil"/>
              <w:left w:val="single" w:sz="2" w:space="0" w:color="000000"/>
              <w:bottom w:val="single" w:sz="4" w:space="0" w:color="000000"/>
              <w:right w:val="single" w:sz="4" w:space="0" w:color="000000"/>
            </w:tcBorders>
            <w:tcMar>
              <w:left w:w="113" w:type="dxa"/>
            </w:tcMar>
            <w:tcPrChange w:id="463"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64" w:author="Nigel Deakin" w:date="2012-05-16T14:26:00Z"/>
                <w:rStyle w:val="Code"/>
              </w:rPr>
            </w:pPr>
            <w:ins w:id="465" w:author="Nigel Deakin" w:date="2012-05-16T14:26:00Z">
              <w:r w:rsidRPr="001617C3">
                <w:rPr>
                  <w:rStyle w:val="Code"/>
                </w:rPr>
                <w:t>setJMSExpiration</w:t>
              </w:r>
            </w:ins>
          </w:p>
          <w:p w:rsidR="001617C3" w:rsidRPr="001617C3" w:rsidRDefault="001617C3" w:rsidP="001617C3">
            <w:pPr>
              <w:pStyle w:val="TableText"/>
              <w:tabs>
                <w:tab w:val="left" w:pos="1800"/>
              </w:tabs>
              <w:rPr>
                <w:ins w:id="466" w:author="Nigel Deakin" w:date="2012-05-16T14:25:00Z"/>
                <w:rStyle w:val="Code"/>
              </w:rPr>
            </w:pPr>
            <w:ins w:id="467" w:author="Nigel Deakin" w:date="2012-05-16T14:28:00Z">
              <w:r>
                <w:t>(not for client use)</w:t>
              </w:r>
            </w:ins>
          </w:p>
        </w:tc>
      </w:tr>
      <w:tr w:rsidR="001617C3" w:rsidRPr="00CF27DD" w:rsidTr="001617C3">
        <w:tblPrEx>
          <w:tblPrExChange w:id="468" w:author="Nigel Deakin" w:date="2012-05-16T14:27:00Z">
            <w:tblPrEx>
              <w:tblInd w:w="2381" w:type="dxa"/>
            </w:tblPrEx>
          </w:tblPrExChange>
        </w:tblPrEx>
        <w:trPr>
          <w:trHeight w:val="284"/>
          <w:ins w:id="469" w:author="Nigel Deakin" w:date="2012-05-16T14:26:00Z"/>
          <w:trPrChange w:id="470" w:author="Nigel Deakin" w:date="2012-05-16T14:27:00Z">
            <w:trPr>
              <w:gridBefore w:val="2"/>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71"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ins w:id="472" w:author="Nigel Deakin" w:date="2012-05-16T14:26:00Z"/>
                <w:rStyle w:val="Code"/>
              </w:rPr>
            </w:pPr>
            <w:ins w:id="473" w:author="Nigel Deakin" w:date="2012-05-16T14:26:00Z">
              <w:r w:rsidRPr="00DE790D">
                <w:rPr>
                  <w:rStyle w:val="Code"/>
                </w:rPr>
                <w:t>JMSDeliveryTime</w:t>
              </w:r>
            </w:ins>
          </w:p>
        </w:tc>
        <w:tc>
          <w:tcPr>
            <w:tcW w:w="1417" w:type="dxa"/>
            <w:tcBorders>
              <w:top w:val="single" w:sz="4" w:space="0" w:color="000000"/>
              <w:left w:val="single" w:sz="4" w:space="0" w:color="000000"/>
              <w:bottom w:val="single" w:sz="6" w:space="0" w:color="000000"/>
              <w:right w:val="single" w:sz="6" w:space="0" w:color="000000"/>
            </w:tcBorders>
            <w:tcMar>
              <w:top w:w="57" w:type="dxa"/>
              <w:left w:w="113" w:type="dxa"/>
              <w:bottom w:w="57" w:type="dxa"/>
              <w:right w:w="200" w:type="dxa"/>
            </w:tcMar>
            <w:tcPrChange w:id="474"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Default="001617C3">
            <w:pPr>
              <w:pStyle w:val="TableText"/>
              <w:tabs>
                <w:tab w:val="left" w:pos="1800"/>
              </w:tabs>
              <w:rPr>
                <w:ins w:id="475" w:author="Nigel Deakin" w:date="2012-05-16T14:26:00Z"/>
              </w:rPr>
            </w:pPr>
            <w:ins w:id="476" w:author="Nigel Deakin" w:date="2012-05-16T14:26:00Z">
              <w:r>
                <w:t>JMS p</w:t>
              </w:r>
              <w:r w:rsidRPr="00CF27DD">
                <w:t xml:space="preserve">rovider </w:t>
              </w:r>
              <w:r>
                <w:t>s</w:t>
              </w:r>
              <w:r w:rsidRPr="00CF27DD">
                <w:t xml:space="preserve">end </w:t>
              </w:r>
              <w:r>
                <w:t>m</w:t>
              </w:r>
              <w:r w:rsidRPr="00CF27DD">
                <w:t>ethod</w:t>
              </w:r>
            </w:ins>
          </w:p>
        </w:tc>
        <w:tc>
          <w:tcPr>
            <w:tcW w:w="3168" w:type="dxa"/>
            <w:tcBorders>
              <w:top w:val="single" w:sz="4" w:space="0" w:color="000000"/>
              <w:left w:val="single" w:sz="6" w:space="0" w:color="000000"/>
              <w:bottom w:val="single" w:sz="6" w:space="0" w:color="000000"/>
              <w:right w:val="single" w:sz="4" w:space="0" w:color="000000"/>
            </w:tcBorders>
            <w:tcMar>
              <w:left w:w="113" w:type="dxa"/>
            </w:tcMar>
            <w:tcPrChange w:id="477" w:author="Nigel Deakin" w:date="2012-05-16T14:27:00Z">
              <w:tcPr>
                <w:tcW w:w="3168" w:type="dxa"/>
                <w:gridSpan w:val="2"/>
                <w:tcBorders>
                  <w:top w:val="nil"/>
                  <w:left w:val="single" w:sz="2" w:space="0" w:color="000000"/>
                  <w:bottom w:val="single" w:sz="2" w:space="0" w:color="000000"/>
                  <w:right w:val="single" w:sz="4" w:space="0" w:color="000000"/>
                </w:tcBorders>
                <w:tcMar>
                  <w:left w:w="113" w:type="dxa"/>
                </w:tcMar>
              </w:tcPr>
            </w:tcPrChange>
          </w:tcPr>
          <w:p w:rsidR="001617C3" w:rsidRPr="001617C3" w:rsidRDefault="001617C3" w:rsidP="001617C3">
            <w:pPr>
              <w:pStyle w:val="TableText"/>
              <w:tabs>
                <w:tab w:val="left" w:pos="1800"/>
              </w:tabs>
              <w:rPr>
                <w:ins w:id="478" w:author="Nigel Deakin" w:date="2012-05-16T14:26:00Z"/>
                <w:rStyle w:val="Code"/>
              </w:rPr>
            </w:pPr>
            <w:ins w:id="479" w:author="Nigel Deakin" w:date="2012-05-16T14:26:00Z">
              <w:r w:rsidRPr="001617C3">
                <w:rPr>
                  <w:rStyle w:val="Code"/>
                </w:rPr>
                <w:t>setJMSDeliveryTime</w:t>
              </w:r>
            </w:ins>
          </w:p>
          <w:p w:rsidR="001617C3" w:rsidRPr="001617C3" w:rsidRDefault="001617C3" w:rsidP="001617C3">
            <w:pPr>
              <w:pStyle w:val="TableText"/>
              <w:tabs>
                <w:tab w:val="left" w:pos="1800"/>
              </w:tabs>
              <w:rPr>
                <w:ins w:id="480" w:author="Nigel Deakin" w:date="2012-05-16T14:26:00Z"/>
                <w:rStyle w:val="Code"/>
              </w:rPr>
            </w:pPr>
            <w:ins w:id="481" w:author="Nigel Deakin" w:date="2012-05-16T14:28:00Z">
              <w:r>
                <w:t>(not for client use)</w:t>
              </w:r>
            </w:ins>
          </w:p>
        </w:tc>
      </w:tr>
      <w:tr w:rsidR="001617C3" w:rsidRPr="00CF27DD" w:rsidDel="001617C3" w:rsidTr="001617C3">
        <w:trPr>
          <w:trHeight w:val="284"/>
          <w:del w:id="482" w:author="Nigel Deakin" w:date="2012-05-16T14:25:00Z"/>
          <w:trPrChange w:id="483"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84"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85" w:author="Nigel Deakin" w:date="2012-05-16T14:25:00Z"/>
                <w:rStyle w:val="Code"/>
              </w:rPr>
            </w:pPr>
            <w:del w:id="486" w:author="Nigel Deakin" w:date="2012-05-16T14:25:00Z">
              <w:r w:rsidRPr="00DE790D" w:rsidDel="001617C3">
                <w:rPr>
                  <w:rStyle w:val="Code"/>
                </w:rPr>
                <w:delText>JMSDeliveryMode</w:delText>
              </w:r>
            </w:del>
          </w:p>
        </w:tc>
        <w:tc>
          <w:tcPr>
            <w:tcW w:w="1417" w:type="dxa"/>
            <w:tcBorders>
              <w:top w:val="single" w:sz="6" w:space="0" w:color="000000"/>
              <w:left w:val="single" w:sz="4" w:space="0" w:color="000000"/>
              <w:bottom w:val="single" w:sz="6" w:space="0" w:color="000000"/>
              <w:right w:val="single" w:sz="6" w:space="0" w:color="000000"/>
            </w:tcBorders>
            <w:tcMar>
              <w:top w:w="57" w:type="dxa"/>
              <w:left w:w="113" w:type="dxa"/>
              <w:bottom w:w="57" w:type="dxa"/>
              <w:right w:w="200" w:type="dxa"/>
            </w:tcMar>
            <w:tcPrChange w:id="487"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88" w:author="Nigel Deakin" w:date="2012-05-16T14:25:00Z"/>
              </w:rPr>
            </w:pPr>
            <w:del w:id="489" w:author="Nigel Deakin" w:date="2012-03-12T12:26:00Z">
              <w:r w:rsidRPr="00CF27DD" w:rsidDel="00F8372A">
                <w:delText>Send Method</w:delText>
              </w:r>
            </w:del>
          </w:p>
        </w:tc>
        <w:tc>
          <w:tcPr>
            <w:tcW w:w="3168" w:type="dxa"/>
            <w:tcBorders>
              <w:top w:val="single" w:sz="6" w:space="0" w:color="000000"/>
              <w:left w:val="single" w:sz="6" w:space="0" w:color="000000"/>
              <w:bottom w:val="single" w:sz="6" w:space="0" w:color="000000"/>
              <w:right w:val="single" w:sz="4" w:space="0" w:color="000000"/>
            </w:tcBorders>
            <w:tcMar>
              <w:left w:w="113" w:type="dxa"/>
            </w:tcMar>
            <w:tcPrChange w:id="490"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Pr="00CF27DD" w:rsidDel="001617C3" w:rsidRDefault="001617C3" w:rsidP="00A457B0">
            <w:pPr>
              <w:pStyle w:val="TableText"/>
              <w:tabs>
                <w:tab w:val="left" w:pos="1800"/>
              </w:tabs>
              <w:rPr>
                <w:del w:id="491" w:author="Nigel Deakin" w:date="2012-05-16T14:25:00Z"/>
              </w:rPr>
            </w:pPr>
          </w:p>
        </w:tc>
      </w:tr>
      <w:tr w:rsidR="001617C3" w:rsidRPr="00CF27DD" w:rsidDel="001617C3" w:rsidTr="001617C3">
        <w:tblPrEx>
          <w:tblPrExChange w:id="492" w:author="Nigel Deakin" w:date="2012-05-16T14:27:00Z">
            <w:tblPrEx>
              <w:tblInd w:w="2381" w:type="dxa"/>
            </w:tblPrEx>
          </w:tblPrExChange>
        </w:tblPrEx>
        <w:trPr>
          <w:gridAfter w:val="1"/>
          <w:wAfter w:w="3168" w:type="dxa"/>
          <w:trHeight w:val="284"/>
          <w:del w:id="493" w:author="Nigel Deakin" w:date="2012-05-16T14:26:00Z"/>
          <w:trPrChange w:id="494" w:author="Nigel Deakin" w:date="2012-05-16T14:27:00Z">
            <w:trPr>
              <w:gridBefore w:val="2"/>
              <w:gridAfter w:val="1"/>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495" w:author="Nigel Deakin" w:date="2012-05-16T14:27:00Z">
              <w:tcPr>
                <w:tcW w:w="2127" w:type="dxa"/>
                <w:gridSpan w:val="2"/>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Del="001617C3" w:rsidRDefault="001617C3" w:rsidP="00A457B0">
            <w:pPr>
              <w:pStyle w:val="TableText"/>
              <w:tabs>
                <w:tab w:val="left" w:pos="1800"/>
              </w:tabs>
              <w:rPr>
                <w:del w:id="496" w:author="Nigel Deakin" w:date="2012-05-16T14:26:00Z"/>
                <w:rStyle w:val="Code"/>
              </w:rPr>
            </w:pPr>
            <w:del w:id="497" w:author="Nigel Deakin" w:date="2012-05-16T14:26:00Z">
              <w:r w:rsidRPr="00DE790D" w:rsidDel="001617C3">
                <w:rPr>
                  <w:rStyle w:val="Code"/>
                </w:rPr>
                <w:delText>JMSExpiration</w:delText>
              </w:r>
            </w:del>
          </w:p>
        </w:tc>
        <w:tc>
          <w:tcPr>
            <w:tcW w:w="1417" w:type="dxa"/>
            <w:tcBorders>
              <w:top w:val="single" w:sz="6" w:space="0" w:color="000000"/>
              <w:left w:val="single" w:sz="4" w:space="0" w:color="000000"/>
              <w:bottom w:val="single" w:sz="6" w:space="0" w:color="000000"/>
              <w:right w:val="single" w:sz="4" w:space="0" w:color="000000"/>
            </w:tcBorders>
            <w:tcMar>
              <w:top w:w="57" w:type="dxa"/>
              <w:left w:w="113" w:type="dxa"/>
              <w:bottom w:w="57" w:type="dxa"/>
              <w:right w:w="200" w:type="dxa"/>
            </w:tcMar>
            <w:tcPrChange w:id="498" w:author="Nigel Deakin" w:date="2012-05-16T14:27:00Z">
              <w:tcPr>
                <w:tcW w:w="1417" w:type="dxa"/>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Del="001617C3" w:rsidRDefault="001617C3" w:rsidP="00A457B0">
            <w:pPr>
              <w:pStyle w:val="TableText"/>
              <w:tabs>
                <w:tab w:val="left" w:pos="1800"/>
              </w:tabs>
              <w:rPr>
                <w:del w:id="499" w:author="Nigel Deakin" w:date="2012-05-16T14:26:00Z"/>
              </w:rPr>
            </w:pPr>
            <w:del w:id="500" w:author="Nigel Deakin" w:date="2012-03-12T12:26:00Z">
              <w:r w:rsidRPr="00CF27DD" w:rsidDel="00F8372A">
                <w:delText>Send Method</w:delText>
              </w:r>
            </w:del>
          </w:p>
        </w:tc>
      </w:tr>
      <w:tr w:rsidR="001617C3" w:rsidRPr="00CF27DD" w:rsidTr="001617C3">
        <w:trPr>
          <w:trHeight w:val="284"/>
          <w:trPrChange w:id="501" w:author="Nigel Deakin" w:date="2012-05-16T14:27:00Z">
            <w:trPr>
              <w:gridAfter w:val="0"/>
              <w:trHeight w:val="284"/>
            </w:trPr>
          </w:trPrChange>
        </w:trPr>
        <w:tc>
          <w:tcPr>
            <w:tcW w:w="2127" w:type="dxa"/>
            <w:tcBorders>
              <w:top w:val="nil"/>
              <w:left w:val="single" w:sz="4" w:space="0" w:color="000000"/>
              <w:bottom w:val="single" w:sz="2" w:space="0" w:color="000000"/>
              <w:right w:val="single" w:sz="4" w:space="0" w:color="000000"/>
            </w:tcBorders>
            <w:tcMar>
              <w:top w:w="57" w:type="dxa"/>
              <w:left w:w="113" w:type="dxa"/>
              <w:bottom w:w="57" w:type="dxa"/>
              <w:right w:w="200" w:type="dxa"/>
            </w:tcMar>
            <w:tcPrChange w:id="50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JMSPriority</w:t>
            </w:r>
          </w:p>
        </w:tc>
        <w:tc>
          <w:tcPr>
            <w:tcW w:w="1417" w:type="dxa"/>
            <w:tcBorders>
              <w:top w:val="single" w:sz="6" w:space="0" w:color="000000"/>
              <w:left w:val="single" w:sz="4" w:space="0" w:color="000000"/>
              <w:bottom w:val="single" w:sz="4" w:space="0" w:color="000000"/>
              <w:right w:val="single" w:sz="6" w:space="0" w:color="000000"/>
            </w:tcBorders>
            <w:tcMar>
              <w:top w:w="57" w:type="dxa"/>
              <w:left w:w="113" w:type="dxa"/>
              <w:bottom w:w="57" w:type="dxa"/>
              <w:right w:w="200" w:type="dxa"/>
            </w:tcMar>
            <w:tcPrChange w:id="50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04" w:author="Nigel Deakin" w:date="2012-03-12T12:29:00Z">
              <w:r>
                <w:t>JMS p</w:t>
              </w:r>
              <w:r w:rsidRPr="00CF27DD">
                <w:t xml:space="preserve">rovider </w:t>
              </w:r>
              <w:r>
                <w:t>s</w:t>
              </w:r>
              <w:r w:rsidRPr="00CF27DD">
                <w:t xml:space="preserve">end </w:t>
              </w:r>
              <w:r>
                <w:t>m</w:t>
              </w:r>
              <w:r w:rsidRPr="00CF27DD">
                <w:t>ethod</w:t>
              </w:r>
            </w:ins>
            <w:del w:id="505" w:author="Nigel Deakin" w:date="2012-03-12T12:26:00Z">
              <w:r w:rsidRPr="00CF27DD" w:rsidDel="00F8372A">
                <w:delText>Send Method</w:delText>
              </w:r>
            </w:del>
          </w:p>
        </w:tc>
        <w:tc>
          <w:tcPr>
            <w:tcW w:w="3168" w:type="dxa"/>
            <w:tcBorders>
              <w:top w:val="single" w:sz="6" w:space="0" w:color="000000"/>
              <w:left w:val="single" w:sz="6" w:space="0" w:color="000000"/>
              <w:bottom w:val="single" w:sz="4" w:space="0" w:color="000000"/>
              <w:right w:val="single" w:sz="4" w:space="0" w:color="000000"/>
            </w:tcBorders>
            <w:tcMar>
              <w:left w:w="113" w:type="dxa"/>
            </w:tcMar>
            <w:tcPrChange w:id="50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07" w:author="Nigel Deakin" w:date="2012-05-16T14:27:00Z"/>
              </w:rPr>
            </w:pPr>
            <w:ins w:id="508" w:author="Nigel Deakin" w:date="2012-05-16T14:27:00Z">
              <w:r>
                <w:t>setJMSPriority</w:t>
              </w:r>
            </w:ins>
          </w:p>
          <w:p w:rsidR="001617C3" w:rsidRPr="00CF27DD" w:rsidRDefault="001617C3" w:rsidP="001617C3">
            <w:pPr>
              <w:pStyle w:val="TableText"/>
              <w:tabs>
                <w:tab w:val="left" w:pos="1800"/>
              </w:tabs>
              <w:rPr>
                <w:ins w:id="509" w:author="Nigel Deakin" w:date="2012-03-12T12:15:00Z"/>
              </w:rPr>
            </w:pPr>
            <w:ins w:id="510" w:author="Nigel Deakin" w:date="2012-05-16T14:27:00Z">
              <w:r>
                <w:t>(not for client use)</w:t>
              </w:r>
            </w:ins>
          </w:p>
        </w:tc>
      </w:tr>
      <w:tr w:rsidR="001617C3" w:rsidRPr="00CF27DD" w:rsidTr="001617C3">
        <w:trPr>
          <w:trHeight w:val="284"/>
          <w:trPrChange w:id="511" w:author="Nigel Deakin" w:date="2012-05-16T14:27:00Z">
            <w:trPr>
              <w:gridAfter w:val="0"/>
              <w:trHeight w:val="284"/>
            </w:trPr>
          </w:trPrChange>
        </w:trPr>
        <w:tc>
          <w:tcPr>
            <w:tcW w:w="2127"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Change w:id="512" w:author="Nigel Deakin" w:date="2012-05-16T14:27:00Z">
              <w:tcPr>
                <w:tcW w:w="1985" w:type="dxa"/>
                <w:tcBorders>
                  <w:top w:val="nil"/>
                  <w:left w:val="single" w:sz="4" w:space="0" w:color="000000"/>
                  <w:bottom w:val="single" w:sz="2"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JMSMessageID</w:t>
            </w:r>
          </w:p>
        </w:tc>
        <w:tc>
          <w:tcPr>
            <w:tcW w:w="1417" w:type="dxa"/>
            <w:tcBorders>
              <w:top w:val="single" w:sz="4" w:space="0" w:color="000000"/>
              <w:left w:val="single" w:sz="2" w:space="0" w:color="000000"/>
              <w:bottom w:val="single" w:sz="2" w:space="0" w:color="000000"/>
              <w:right w:val="single" w:sz="4" w:space="0" w:color="000000"/>
            </w:tcBorders>
            <w:tcMar>
              <w:top w:w="57" w:type="dxa"/>
              <w:left w:w="113" w:type="dxa"/>
              <w:bottom w:w="57" w:type="dxa"/>
              <w:right w:w="200" w:type="dxa"/>
            </w:tcMar>
            <w:tcPrChange w:id="513" w:author="Nigel Deakin" w:date="2012-05-16T14:27:00Z">
              <w:tcPr>
                <w:tcW w:w="1417" w:type="dxa"/>
                <w:gridSpan w:val="2"/>
                <w:tcBorders>
                  <w:top w:val="nil"/>
                  <w:left w:val="single" w:sz="2" w:space="0" w:color="000000"/>
                  <w:bottom w:val="single" w:sz="2"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14" w:author="Nigel Deakin" w:date="2012-03-12T12:29:00Z">
              <w:r>
                <w:t>JMS p</w:t>
              </w:r>
              <w:r w:rsidRPr="00CF27DD">
                <w:t xml:space="preserve">rovider </w:t>
              </w:r>
              <w:r>
                <w:t>s</w:t>
              </w:r>
              <w:r w:rsidRPr="00CF27DD">
                <w:t xml:space="preserve">end </w:t>
              </w:r>
              <w:r>
                <w:t>m</w:t>
              </w:r>
              <w:r w:rsidRPr="00CF27DD">
                <w:t>ethod</w:t>
              </w:r>
            </w:ins>
            <w:del w:id="515" w:author="Nigel Deakin" w:date="2012-03-12T12:26:00Z">
              <w:r w:rsidRPr="00CF27DD" w:rsidDel="00F8372A">
                <w:delText>Send Method</w:delText>
              </w:r>
            </w:del>
          </w:p>
        </w:tc>
        <w:tc>
          <w:tcPr>
            <w:tcW w:w="3168" w:type="dxa"/>
            <w:tcBorders>
              <w:top w:val="single" w:sz="4" w:space="0" w:color="000000"/>
              <w:left w:val="single" w:sz="2" w:space="0" w:color="000000"/>
              <w:bottom w:val="single" w:sz="2" w:space="0" w:color="000000"/>
              <w:right w:val="single" w:sz="4" w:space="0" w:color="000000"/>
            </w:tcBorders>
            <w:tcMar>
              <w:left w:w="113" w:type="dxa"/>
            </w:tcMar>
            <w:tcPrChange w:id="516" w:author="Nigel Deakin" w:date="2012-05-16T14:27:00Z">
              <w:tcPr>
                <w:tcW w:w="3168" w:type="dxa"/>
                <w:gridSpan w:val="3"/>
                <w:tcBorders>
                  <w:top w:val="nil"/>
                  <w:left w:val="single" w:sz="2" w:space="0" w:color="000000"/>
                  <w:bottom w:val="single" w:sz="2" w:space="0" w:color="000000"/>
                  <w:right w:val="single" w:sz="4" w:space="0" w:color="000000"/>
                </w:tcBorders>
                <w:tcMar>
                  <w:left w:w="113" w:type="dxa"/>
                </w:tcMar>
              </w:tcPr>
            </w:tcPrChange>
          </w:tcPr>
          <w:p w:rsidR="001617C3" w:rsidRDefault="001617C3" w:rsidP="001617C3">
            <w:pPr>
              <w:pStyle w:val="TableText"/>
              <w:tabs>
                <w:tab w:val="left" w:pos="1800"/>
              </w:tabs>
              <w:rPr>
                <w:ins w:id="517" w:author="Nigel Deakin" w:date="2012-05-16T14:27:00Z"/>
              </w:rPr>
            </w:pPr>
            <w:ins w:id="518" w:author="Nigel Deakin" w:date="2012-05-16T14:27:00Z">
              <w:r>
                <w:t>setJMSMessageID</w:t>
              </w:r>
            </w:ins>
          </w:p>
          <w:p w:rsidR="001617C3" w:rsidRPr="00CF27DD" w:rsidRDefault="001617C3" w:rsidP="001617C3">
            <w:pPr>
              <w:pStyle w:val="TableText"/>
              <w:tabs>
                <w:tab w:val="left" w:pos="1800"/>
              </w:tabs>
              <w:rPr>
                <w:ins w:id="519" w:author="Nigel Deakin" w:date="2012-03-12T12:15:00Z"/>
              </w:rPr>
            </w:pPr>
            <w:ins w:id="520" w:author="Nigel Deakin" w:date="2012-05-16T14:27:00Z">
              <w:r>
                <w:t>(not for client use)</w:t>
              </w:r>
            </w:ins>
          </w:p>
        </w:tc>
      </w:tr>
      <w:tr w:rsidR="001617C3" w:rsidRPr="00CF27DD" w:rsidTr="002E4B13">
        <w:trPr>
          <w:trHeight w:val="284"/>
          <w:trPrChange w:id="52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2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JMSTimestamp</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2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24" w:author="Nigel Deakin" w:date="2012-03-12T12:29:00Z">
              <w:r>
                <w:t>JMS p</w:t>
              </w:r>
              <w:r w:rsidRPr="00CF27DD">
                <w:t xml:space="preserve">rovider </w:t>
              </w:r>
              <w:r>
                <w:t>s</w:t>
              </w:r>
              <w:r w:rsidRPr="00CF27DD">
                <w:t xml:space="preserve">end </w:t>
              </w:r>
              <w:r>
                <w:t>m</w:t>
              </w:r>
              <w:r w:rsidRPr="00CF27DD">
                <w:t>ethod</w:t>
              </w:r>
            </w:ins>
            <w:del w:id="525" w:author="Nigel Deakin" w:date="2012-03-12T12:26:00Z">
              <w:r w:rsidRPr="00CF27DD" w:rsidDel="00F8372A">
                <w:delText>Send Method</w:delText>
              </w:r>
            </w:del>
          </w:p>
        </w:tc>
        <w:tc>
          <w:tcPr>
            <w:tcW w:w="3168" w:type="dxa"/>
            <w:tcBorders>
              <w:top w:val="nil"/>
              <w:left w:val="single" w:sz="2" w:space="0" w:color="000000"/>
              <w:bottom w:val="single" w:sz="4" w:space="0" w:color="000000"/>
              <w:right w:val="single" w:sz="4" w:space="0" w:color="000000"/>
            </w:tcBorders>
            <w:tcMar>
              <w:left w:w="113" w:type="dxa"/>
            </w:tcMar>
            <w:tcPrChange w:id="52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Default="001617C3" w:rsidP="001617C3">
            <w:pPr>
              <w:pStyle w:val="TableText"/>
              <w:tabs>
                <w:tab w:val="left" w:pos="1800"/>
              </w:tabs>
              <w:rPr>
                <w:ins w:id="527" w:author="Nigel Deakin" w:date="2012-05-16T14:27:00Z"/>
              </w:rPr>
            </w:pPr>
            <w:ins w:id="528" w:author="Nigel Deakin" w:date="2012-05-16T14:27:00Z">
              <w:r>
                <w:t>setJMSTimestamp</w:t>
              </w:r>
            </w:ins>
          </w:p>
          <w:p w:rsidR="001617C3" w:rsidRPr="00CF27DD" w:rsidRDefault="001617C3" w:rsidP="001617C3">
            <w:pPr>
              <w:pStyle w:val="TableText"/>
              <w:tabs>
                <w:tab w:val="left" w:pos="1800"/>
              </w:tabs>
              <w:rPr>
                <w:ins w:id="529" w:author="Nigel Deakin" w:date="2012-03-12T12:15:00Z"/>
              </w:rPr>
            </w:pPr>
            <w:ins w:id="530" w:author="Nigel Deakin" w:date="2012-05-16T14:27:00Z">
              <w:r>
                <w:t>(not for client use)</w:t>
              </w:r>
            </w:ins>
          </w:p>
        </w:tc>
      </w:tr>
      <w:tr w:rsidR="001617C3" w:rsidRPr="00CF27DD" w:rsidTr="002E4B13">
        <w:trPr>
          <w:trHeight w:val="284"/>
          <w:trPrChange w:id="53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3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JMSCorrelationID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3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r w:rsidRPr="00CF27DD">
              <w:t xml:space="preserve">Client </w:t>
            </w:r>
            <w:ins w:id="534" w:author="Nigel Deakin" w:date="2012-03-12T12:25:00Z">
              <w:r>
                <w:t>application</w:t>
              </w:r>
            </w:ins>
          </w:p>
        </w:tc>
        <w:tc>
          <w:tcPr>
            <w:tcW w:w="3168" w:type="dxa"/>
            <w:tcBorders>
              <w:top w:val="nil"/>
              <w:left w:val="single" w:sz="2" w:space="0" w:color="000000"/>
              <w:bottom w:val="single" w:sz="4" w:space="0" w:color="000000"/>
              <w:right w:val="single" w:sz="4" w:space="0" w:color="000000"/>
            </w:tcBorders>
            <w:tcMar>
              <w:left w:w="113" w:type="dxa"/>
            </w:tcMar>
            <w:tcPrChange w:id="535"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D71E00">
            <w:pPr>
              <w:pStyle w:val="TableText"/>
              <w:tabs>
                <w:tab w:val="left" w:pos="1800"/>
              </w:tabs>
              <w:rPr>
                <w:ins w:id="536" w:author="Nigel Deakin" w:date="2012-03-12T12:15:00Z"/>
                <w:spacing w:val="2"/>
              </w:rPr>
              <w:pPrChange w:id="537" w:author="Nigel Deakin" w:date="2012-03-12T12:20:00Z">
                <w:pPr>
                  <w:pStyle w:val="TableText"/>
                  <w:tabs>
                    <w:tab w:val="left" w:pos="1800"/>
                  </w:tabs>
                  <w:spacing w:before="160"/>
                  <w:ind w:left="2880"/>
                </w:pPr>
              </w:pPrChange>
            </w:pPr>
            <w:ins w:id="538" w:author="Nigel Deakin" w:date="2012-03-12T12:19:00Z">
              <w:r w:rsidRPr="00D71E00">
                <w:rPr>
                  <w:rStyle w:val="Code"/>
                  <w:rPrChange w:id="539" w:author="Nigel Deakin" w:date="2012-03-12T12:21:00Z">
                    <w:rPr>
                      <w:rFonts w:ascii="Courier New" w:hAnsi="Courier New"/>
                      <w:color w:val="0000FF"/>
                      <w:u w:val="single"/>
                    </w:rPr>
                  </w:rPrChange>
                </w:rPr>
                <w:t>setJMSCorrelationID</w:t>
              </w:r>
              <w:r w:rsidR="001617C3">
                <w:t xml:space="preserve">, </w:t>
              </w:r>
              <w:r w:rsidRPr="00D71E00">
                <w:rPr>
                  <w:rStyle w:val="Code"/>
                  <w:rPrChange w:id="540" w:author="Nigel Deakin" w:date="2012-03-12T12:21:00Z">
                    <w:rPr>
                      <w:rFonts w:ascii="Courier New" w:hAnsi="Courier New"/>
                      <w:color w:val="0000FF"/>
                      <w:u w:val="single"/>
                    </w:rPr>
                  </w:rPrChange>
                </w:rPr>
                <w:t>setJMSCorrelationIDAsBytes</w:t>
              </w:r>
            </w:ins>
          </w:p>
        </w:tc>
      </w:tr>
      <w:tr w:rsidR="001617C3" w:rsidRPr="00CF27DD" w:rsidTr="002E4B13">
        <w:trPr>
          <w:trHeight w:val="284"/>
          <w:trPrChange w:id="541"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42"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lastRenderedPageBreak/>
              <w:t>JMSReplyTo</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43"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44" w:author="Nigel Deakin" w:date="2012-03-12T12:26:00Z">
              <w:r w:rsidRPr="00CF27DD">
                <w:t xml:space="preserve">Client </w:t>
              </w:r>
              <w:r>
                <w:t>application</w:t>
              </w:r>
            </w:ins>
            <w:del w:id="545"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46"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547" w:author="Nigel Deakin" w:date="2012-03-12T12:15:00Z"/>
                <w:rStyle w:val="Code"/>
                <w:rPrChange w:id="548" w:author="Nigel Deakin" w:date="2012-03-12T12:21:00Z">
                  <w:rPr>
                    <w:ins w:id="549" w:author="Nigel Deakin" w:date="2012-03-12T12:15:00Z"/>
                    <w:spacing w:val="2"/>
                  </w:rPr>
                </w:rPrChange>
              </w:rPr>
              <w:pPrChange w:id="550" w:author="Nigel Deakin" w:date="2012-05-16T14:28:00Z">
                <w:pPr>
                  <w:pStyle w:val="TableText"/>
                  <w:tabs>
                    <w:tab w:val="left" w:pos="1800"/>
                  </w:tabs>
                  <w:spacing w:before="160"/>
                  <w:ind w:left="2880"/>
                </w:pPr>
              </w:pPrChange>
            </w:pPr>
            <w:ins w:id="551" w:author="Nigel Deakin" w:date="2012-05-16T14:28:00Z">
              <w:r w:rsidRPr="001617C3">
                <w:rPr>
                  <w:rStyle w:val="Code"/>
                </w:rPr>
                <w:t>setJMSReplyTo</w:t>
              </w:r>
            </w:ins>
          </w:p>
        </w:tc>
      </w:tr>
      <w:tr w:rsidR="001617C3" w:rsidRPr="00CF27DD" w:rsidTr="002E4B13">
        <w:trPr>
          <w:trHeight w:val="284"/>
          <w:trPrChange w:id="552"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53"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JMSType</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54"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1617C3" w:rsidRPr="00CF27DD" w:rsidRDefault="001617C3" w:rsidP="00A457B0">
            <w:pPr>
              <w:pStyle w:val="TableText"/>
              <w:tabs>
                <w:tab w:val="left" w:pos="1800"/>
              </w:tabs>
            </w:pPr>
            <w:ins w:id="555" w:author="Nigel Deakin" w:date="2012-03-12T12:26:00Z">
              <w:r w:rsidRPr="00CF27DD">
                <w:t xml:space="preserve">Client </w:t>
              </w:r>
              <w:r>
                <w:t>application</w:t>
              </w:r>
            </w:ins>
            <w:del w:id="556" w:author="Nigel Deakin" w:date="2012-03-12T12:26:00Z">
              <w:r w:rsidRPr="00CF27DD" w:rsidDel="00AD591A">
                <w:delText>Client</w:delText>
              </w:r>
            </w:del>
          </w:p>
        </w:tc>
        <w:tc>
          <w:tcPr>
            <w:tcW w:w="3168" w:type="dxa"/>
            <w:tcBorders>
              <w:top w:val="nil"/>
              <w:left w:val="single" w:sz="2" w:space="0" w:color="000000"/>
              <w:bottom w:val="single" w:sz="4" w:space="0" w:color="000000"/>
              <w:right w:val="single" w:sz="4" w:space="0" w:color="000000"/>
            </w:tcBorders>
            <w:tcMar>
              <w:left w:w="113" w:type="dxa"/>
            </w:tcMar>
            <w:tcPrChange w:id="557"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000000" w:rsidRDefault="001617C3">
            <w:pPr>
              <w:pStyle w:val="TableText"/>
              <w:tabs>
                <w:tab w:val="left" w:pos="1800"/>
              </w:tabs>
              <w:spacing w:before="160"/>
              <w:rPr>
                <w:ins w:id="558" w:author="Nigel Deakin" w:date="2012-03-12T12:15:00Z"/>
                <w:rStyle w:val="Code"/>
                <w:rPrChange w:id="559" w:author="Nigel Deakin" w:date="2012-03-12T12:22:00Z">
                  <w:rPr>
                    <w:ins w:id="560" w:author="Nigel Deakin" w:date="2012-03-12T12:15:00Z"/>
                    <w:spacing w:val="2"/>
                  </w:rPr>
                </w:rPrChange>
              </w:rPr>
              <w:pPrChange w:id="561" w:author="Nigel Deakin" w:date="2012-05-16T14:28:00Z">
                <w:pPr>
                  <w:pStyle w:val="TableText"/>
                  <w:tabs>
                    <w:tab w:val="left" w:pos="1800"/>
                  </w:tabs>
                  <w:spacing w:before="160"/>
                  <w:ind w:left="2880"/>
                </w:pPr>
              </w:pPrChange>
            </w:pPr>
            <w:ins w:id="562" w:author="Nigel Deakin" w:date="2012-05-16T14:28:00Z">
              <w:r w:rsidRPr="001617C3">
                <w:rPr>
                  <w:rStyle w:val="Code"/>
                </w:rPr>
                <w:t>setJMSType</w:t>
              </w:r>
            </w:ins>
          </w:p>
        </w:tc>
      </w:tr>
      <w:tr w:rsidR="001617C3" w:rsidRPr="00CF27DD" w:rsidTr="002E4B13">
        <w:trPr>
          <w:trHeight w:val="284"/>
          <w:trPrChange w:id="563" w:author="Nigel Deakin" w:date="2012-03-12T12:28:00Z">
            <w:trPr>
              <w:gridAfter w:val="0"/>
              <w:trHeight w:val="284"/>
            </w:trPr>
          </w:trPrChange>
        </w:trPr>
        <w:tc>
          <w:tcPr>
            <w:tcW w:w="2127"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Change w:id="564" w:author="Nigel Deakin" w:date="2012-03-12T12:28:00Z">
              <w:tcPr>
                <w:tcW w:w="1985" w:type="dxa"/>
                <w:tcBorders>
                  <w:top w:val="nil"/>
                  <w:left w:val="single" w:sz="4" w:space="0" w:color="000000"/>
                  <w:bottom w:val="single" w:sz="4" w:space="0" w:color="000000"/>
                  <w:right w:val="single" w:sz="2" w:space="0" w:color="000000"/>
                </w:tcBorders>
                <w:tcMar>
                  <w:top w:w="57" w:type="dxa"/>
                  <w:left w:w="113" w:type="dxa"/>
                  <w:bottom w:w="57" w:type="dxa"/>
                  <w:right w:w="200" w:type="dxa"/>
                </w:tcMar>
              </w:tcPr>
            </w:tcPrChange>
          </w:tcPr>
          <w:p w:rsidR="001617C3" w:rsidRPr="00DE790D" w:rsidRDefault="001617C3" w:rsidP="00A457B0">
            <w:pPr>
              <w:pStyle w:val="TableText"/>
              <w:tabs>
                <w:tab w:val="left" w:pos="1800"/>
              </w:tabs>
              <w:rPr>
                <w:rStyle w:val="Code"/>
              </w:rPr>
            </w:pPr>
            <w:r w:rsidRPr="00DE790D">
              <w:rPr>
                <w:rStyle w:val="Code"/>
              </w:rPr>
              <w:t>JMSRedelivered</w:t>
            </w:r>
          </w:p>
        </w:tc>
        <w:tc>
          <w:tcPr>
            <w:tcW w:w="1417" w:type="dxa"/>
            <w:tcBorders>
              <w:top w:val="nil"/>
              <w:left w:val="single" w:sz="2" w:space="0" w:color="000000"/>
              <w:bottom w:val="single" w:sz="4" w:space="0" w:color="000000"/>
              <w:right w:val="single" w:sz="4" w:space="0" w:color="000000"/>
            </w:tcBorders>
            <w:tcMar>
              <w:top w:w="57" w:type="dxa"/>
              <w:left w:w="113" w:type="dxa"/>
              <w:bottom w:w="57" w:type="dxa"/>
              <w:right w:w="200" w:type="dxa"/>
            </w:tcMar>
            <w:tcPrChange w:id="565" w:author="Nigel Deakin" w:date="2012-03-12T12:28:00Z">
              <w:tcPr>
                <w:tcW w:w="1417" w:type="dxa"/>
                <w:gridSpan w:val="2"/>
                <w:tcBorders>
                  <w:top w:val="nil"/>
                  <w:left w:val="single" w:sz="2" w:space="0" w:color="000000"/>
                  <w:bottom w:val="single" w:sz="4" w:space="0" w:color="000000"/>
                  <w:right w:val="single" w:sz="4" w:space="0" w:color="000000"/>
                </w:tcBorders>
                <w:tcMar>
                  <w:top w:w="57" w:type="dxa"/>
                  <w:left w:w="113" w:type="dxa"/>
                  <w:bottom w:w="57" w:type="dxa"/>
                  <w:right w:w="200" w:type="dxa"/>
                </w:tcMar>
              </w:tcPr>
            </w:tcPrChange>
          </w:tcPr>
          <w:p w:rsidR="00000000" w:rsidRDefault="001617C3">
            <w:pPr>
              <w:pStyle w:val="TableText"/>
              <w:tabs>
                <w:tab w:val="left" w:pos="1800"/>
              </w:tabs>
              <w:rPr>
                <w:spacing w:val="2"/>
              </w:rPr>
              <w:pPrChange w:id="566" w:author="Nigel Deakin" w:date="2012-03-12T12:29:00Z">
                <w:pPr>
                  <w:pStyle w:val="TableText"/>
                  <w:tabs>
                    <w:tab w:val="left" w:pos="1800"/>
                  </w:tabs>
                  <w:spacing w:before="160"/>
                  <w:ind w:left="2880"/>
                </w:pPr>
              </w:pPrChange>
            </w:pPr>
            <w:ins w:id="567" w:author="Nigel Deakin" w:date="2012-03-12T12:29:00Z">
              <w:r>
                <w:t>JMS p</w:t>
              </w:r>
            </w:ins>
            <w:del w:id="568" w:author="Nigel Deakin" w:date="2012-03-12T12:29:00Z">
              <w:r w:rsidRPr="00CF27DD" w:rsidDel="00EB3D7D">
                <w:delText>P</w:delText>
              </w:r>
            </w:del>
            <w:r w:rsidRPr="00CF27DD">
              <w:t>rovider</w:t>
            </w:r>
            <w:ins w:id="569" w:author="Nigel Deakin" w:date="2012-03-12T12:26:00Z">
              <w:r>
                <w:t xml:space="preserve"> prior to delivery</w:t>
              </w:r>
            </w:ins>
          </w:p>
        </w:tc>
        <w:tc>
          <w:tcPr>
            <w:tcW w:w="3168" w:type="dxa"/>
            <w:tcBorders>
              <w:top w:val="nil"/>
              <w:left w:val="single" w:sz="2" w:space="0" w:color="000000"/>
              <w:bottom w:val="single" w:sz="4" w:space="0" w:color="000000"/>
              <w:right w:val="single" w:sz="4" w:space="0" w:color="000000"/>
            </w:tcBorders>
            <w:tcMar>
              <w:left w:w="113" w:type="dxa"/>
            </w:tcMar>
            <w:tcPrChange w:id="570" w:author="Nigel Deakin" w:date="2012-03-12T12:28:00Z">
              <w:tcPr>
                <w:tcW w:w="3168" w:type="dxa"/>
                <w:gridSpan w:val="3"/>
                <w:tcBorders>
                  <w:top w:val="nil"/>
                  <w:left w:val="single" w:sz="2" w:space="0" w:color="000000"/>
                  <w:bottom w:val="single" w:sz="4" w:space="0" w:color="000000"/>
                  <w:right w:val="single" w:sz="4" w:space="0" w:color="000000"/>
                </w:tcBorders>
                <w:tcMar>
                  <w:left w:w="113" w:type="dxa"/>
                </w:tcMar>
              </w:tcPr>
            </w:tcPrChange>
          </w:tcPr>
          <w:p w:rsidR="001617C3" w:rsidRPr="00B66963" w:rsidRDefault="001617C3" w:rsidP="00AD08A0">
            <w:pPr>
              <w:pStyle w:val="TableText"/>
              <w:tabs>
                <w:tab w:val="left" w:pos="1800"/>
              </w:tabs>
              <w:rPr>
                <w:ins w:id="571" w:author="Nigel Deakin" w:date="2012-03-12T12:27:00Z"/>
                <w:rStyle w:val="Code"/>
              </w:rPr>
            </w:pPr>
            <w:ins w:id="572" w:author="Nigel Deakin" w:date="2012-03-12T12:27:00Z">
              <w:r w:rsidRPr="00B66963">
                <w:rPr>
                  <w:rStyle w:val="Code"/>
                </w:rPr>
                <w:t>set</w:t>
              </w:r>
              <w:r w:rsidRPr="00DE790D">
                <w:rPr>
                  <w:rStyle w:val="Code"/>
                </w:rPr>
                <w:t>JMSRedelivered</w:t>
              </w:r>
            </w:ins>
          </w:p>
          <w:p w:rsidR="00000000" w:rsidRDefault="001617C3">
            <w:pPr>
              <w:pStyle w:val="TableText"/>
              <w:tabs>
                <w:tab w:val="left" w:pos="1800"/>
              </w:tabs>
              <w:rPr>
                <w:ins w:id="573" w:author="Nigel Deakin" w:date="2012-03-12T12:15:00Z"/>
                <w:rStyle w:val="Code"/>
                <w:rPrChange w:id="574" w:author="Nigel Deakin" w:date="2012-03-12T12:22:00Z">
                  <w:rPr>
                    <w:ins w:id="575" w:author="Nigel Deakin" w:date="2012-03-12T12:15:00Z"/>
                    <w:spacing w:val="2"/>
                  </w:rPr>
                </w:rPrChange>
              </w:rPr>
              <w:pPrChange w:id="576" w:author="Nigel Deakin" w:date="2012-03-12T12:27:00Z">
                <w:pPr>
                  <w:pStyle w:val="TableText"/>
                  <w:tabs>
                    <w:tab w:val="left" w:pos="1800"/>
                  </w:tabs>
                  <w:spacing w:before="160"/>
                  <w:ind w:left="2880"/>
                </w:pPr>
              </w:pPrChange>
            </w:pPr>
            <w:ins w:id="577" w:author="Nigel Deakin" w:date="2012-03-12T12:27:00Z">
              <w:r>
                <w:t>(not for client use)</w:t>
              </w:r>
            </w:ins>
          </w:p>
        </w:tc>
      </w:tr>
    </w:tbl>
    <w:p w:rsidR="00000000" w:rsidRDefault="00D844AF">
      <w:pPr>
        <w:rPr>
          <w:ins w:id="578" w:author="Nigel Deakin" w:date="2011-12-22T16:05:00Z"/>
        </w:rPr>
        <w:pPrChange w:id="579" w:author="Nigel Deakin" w:date="2011-12-22T15:59:00Z">
          <w:pPr>
            <w:pStyle w:val="Heading3"/>
          </w:pPr>
        </w:pPrChange>
      </w:pPr>
      <w:bookmarkStart w:id="580" w:name="_Toc311729216"/>
      <w:ins w:id="581" w:author="Nigel Deakin" w:date="2011-12-22T16:03:00Z">
        <w:r>
          <w:t>Message header</w:t>
        </w:r>
      </w:ins>
      <w:ins w:id="582" w:author="Nigel Deakin" w:date="2011-12-22T16:02:00Z">
        <w:r w:rsidR="00252BA5">
          <w:t xml:space="preserve"> fields that are defined as being set by</w:t>
        </w:r>
      </w:ins>
      <w:ins w:id="583" w:author="Nigel Deakin" w:date="2012-03-12T12:10:00Z">
        <w:r w:rsidR="00504C9F">
          <w:t xml:space="preserve"> the</w:t>
        </w:r>
      </w:ins>
      <w:ins w:id="584" w:author="Nigel Deakin" w:date="2011-12-22T16:02:00Z">
        <w:r w:rsidR="00252BA5">
          <w:t xml:space="preserve"> "</w:t>
        </w:r>
      </w:ins>
      <w:ins w:id="585" w:author="Nigel Deakin" w:date="2011-12-22T16:03:00Z">
        <w:r w:rsidR="00252BA5">
          <w:t>client</w:t>
        </w:r>
      </w:ins>
      <w:ins w:id="586" w:author="Nigel Deakin" w:date="2012-03-12T12:28:00Z">
        <w:r w:rsidR="002E4B13">
          <w:t xml:space="preserve"> application</w:t>
        </w:r>
      </w:ins>
      <w:ins w:id="587" w:author="Nigel Deakin" w:date="2011-12-22T16:03:00Z">
        <w:r w:rsidR="00252BA5">
          <w:t xml:space="preserve">" in the above table </w:t>
        </w:r>
      </w:ins>
      <w:ins w:id="588" w:author="Nigel Deakin" w:date="2011-12-22T16:04:00Z">
        <w:r>
          <w:t>may be</w:t>
        </w:r>
      </w:ins>
      <w:ins w:id="589" w:author="Nigel Deakin" w:date="2011-12-22T16:03:00Z">
        <w:r w:rsidR="00AC6316">
          <w:t xml:space="preserve"> set by the client</w:t>
        </w:r>
      </w:ins>
      <w:ins w:id="590" w:author="Nigel Deakin" w:date="2012-07-17T14:27:00Z">
        <w:r w:rsidR="00AC6316">
          <w:t xml:space="preserve"> application</w:t>
        </w:r>
      </w:ins>
      <w:ins w:id="591" w:author="Nigel Deakin" w:date="2012-07-17T14:26:00Z">
        <w:r w:rsidR="00AC6316">
          <w:t xml:space="preserve">, </w:t>
        </w:r>
      </w:ins>
      <w:ins w:id="592" w:author="Nigel Deakin" w:date="2011-12-22T16:04:00Z">
        <w:r>
          <w:t xml:space="preserve">using </w:t>
        </w:r>
      </w:ins>
      <w:ins w:id="593" w:author="Nigel Deakin" w:date="2012-03-12T12:28:00Z">
        <w:r w:rsidR="00756E96">
          <w:t>t</w:t>
        </w:r>
        <w:r w:rsidR="003D792A">
          <w:t>he</w:t>
        </w:r>
      </w:ins>
      <w:ins w:id="594" w:author="Nigel Deakin" w:date="2011-12-22T16:04:00Z">
        <w:r w:rsidR="00AC6316">
          <w:t xml:space="preserve"> appropriate setter method</w:t>
        </w:r>
      </w:ins>
      <w:ins w:id="595" w:author="Nigel Deakin" w:date="2012-07-17T14:26:00Z">
        <w:r w:rsidR="00AC6316">
          <w:t>, before the message is sent</w:t>
        </w:r>
      </w:ins>
      <w:ins w:id="596" w:author="Nigel Deakin" w:date="2012-07-17T14:27:00Z">
        <w:r w:rsidR="00AC6316">
          <w:t>.</w:t>
        </w:r>
      </w:ins>
    </w:p>
    <w:p w:rsidR="00AA1D65" w:rsidRDefault="00B918DF" w:rsidP="00AA1D65">
      <w:pPr>
        <w:rPr>
          <w:ins w:id="597" w:author="Nigel Deakin" w:date="2012-07-17T14:24:00Z"/>
        </w:rPr>
      </w:pPr>
      <w:ins w:id="598" w:author="Nigel Deakin" w:date="2012-07-17T14:06:00Z">
        <w:r>
          <w:t>M</w:t>
        </w:r>
      </w:ins>
      <w:ins w:id="599" w:author="Nigel Deakin" w:date="2012-07-17T14:05:00Z">
        <w:r>
          <w:t>essage header fields that are defined as being set by the "JMS provider on send"</w:t>
        </w:r>
      </w:ins>
      <w:ins w:id="600" w:author="Nigel Deakin" w:date="2012-07-17T14:06:00Z">
        <w:r>
          <w:t xml:space="preserve"> will be available </w:t>
        </w:r>
        <w:r w:rsidR="00751B22">
          <w:t>on</w:t>
        </w:r>
        <w:r>
          <w:t xml:space="preserve"> the sending </w:t>
        </w:r>
      </w:ins>
      <w:ins w:id="601" w:author="Nigel Deakin" w:date="2012-07-17T14:09:00Z">
        <w:r w:rsidR="00C35D3B">
          <w:t xml:space="preserve">client </w:t>
        </w:r>
      </w:ins>
      <w:ins w:id="602" w:author="Nigel Deakin" w:date="2012-07-17T14:06:00Z">
        <w:r>
          <w:t xml:space="preserve">as well as </w:t>
        </w:r>
      </w:ins>
      <w:ins w:id="603" w:author="Nigel Deakin" w:date="2012-07-17T14:09:00Z">
        <w:r w:rsidR="00CE5669">
          <w:t xml:space="preserve">on </w:t>
        </w:r>
      </w:ins>
      <w:ins w:id="604" w:author="Nigel Deakin" w:date="2012-07-17T14:06:00Z">
        <w:r>
          <w:t xml:space="preserve">the receiving client. </w:t>
        </w:r>
      </w:ins>
      <w:ins w:id="605" w:author="Nigel Deakin" w:date="2012-07-17T14:04:00Z">
        <w:r w:rsidR="006F5DB2">
          <w:t xml:space="preserve">If a message is sent synchronously (see section </w:t>
        </w:r>
      </w:ins>
      <w:ins w:id="606" w:author="Nigel Deakin" w:date="2012-07-17T14:07:00Z">
        <w:r w:rsidR="00D71E00">
          <w:fldChar w:fldCharType="begin"/>
        </w:r>
        <w:r w:rsidR="003A34FB">
          <w:instrText xml:space="preserve"> REF _Ref330224743 \r \h </w:instrText>
        </w:r>
      </w:ins>
      <w:r w:rsidR="00D71E00">
        <w:fldChar w:fldCharType="separate"/>
      </w:r>
      <w:ins w:id="607" w:author="Nigel Deakin" w:date="2012-07-17T14:07:00Z">
        <w:r w:rsidR="003A34FB">
          <w:t>4.6.1</w:t>
        </w:r>
        <w:r w:rsidR="00D71E00">
          <w:fldChar w:fldCharType="end"/>
        </w:r>
      </w:ins>
      <w:ins w:id="608" w:author="Nigel Deakin" w:date="2012-07-17T14:05:00Z">
        <w:r w:rsidR="006F5DB2">
          <w:t xml:space="preserve"> "</w:t>
        </w:r>
      </w:ins>
      <w:ins w:id="609" w:author="Nigel Deakin" w:date="2012-07-17T14:07:00Z">
        <w:r w:rsidR="00D71E00">
          <w:fldChar w:fldCharType="begin"/>
        </w:r>
        <w:r w:rsidR="003A34FB">
          <w:instrText xml:space="preserve"> REF _Ref330224743 \h </w:instrText>
        </w:r>
      </w:ins>
      <w:r w:rsidR="00D71E00">
        <w:fldChar w:fldCharType="separate"/>
      </w:r>
      <w:ins w:id="610" w:author="Nigel Deakin" w:date="2012-07-17T14:07:00Z">
        <w:r w:rsidR="003A34FB">
          <w:t>Synchronous send</w:t>
        </w:r>
        <w:r w:rsidR="00D71E00">
          <w:fldChar w:fldCharType="end"/>
        </w:r>
      </w:ins>
      <w:ins w:id="611" w:author="Nigel Deakin" w:date="2012-07-17T14:04:00Z">
        <w:r w:rsidR="006F5DB2">
          <w:t>"</w:t>
        </w:r>
      </w:ins>
      <w:ins w:id="612" w:author="Nigel Deakin" w:date="2012-07-17T14:05:00Z">
        <w:r w:rsidR="006F5DB2">
          <w:t xml:space="preserve">) then </w:t>
        </w:r>
      </w:ins>
      <w:ins w:id="613" w:author="Nigel Deakin" w:date="2012-07-17T14:06:00Z">
        <w:r w:rsidR="00335D9B">
          <w:t>the</w:t>
        </w:r>
      </w:ins>
      <w:ins w:id="614" w:author="Nigel Deakin" w:date="2012-07-17T14:07:00Z">
        <w:r w:rsidR="00FA469D">
          <w:t>se</w:t>
        </w:r>
      </w:ins>
      <w:ins w:id="615" w:author="Nigel Deakin" w:date="2012-07-17T14:06:00Z">
        <w:r w:rsidR="00FA469D">
          <w:t xml:space="preserve"> message</w:t>
        </w:r>
      </w:ins>
      <w:ins w:id="616" w:author="Nigel Deakin" w:date="2012-07-17T14:00:00Z">
        <w:r w:rsidR="00097A2C">
          <w:t xml:space="preserve"> header</w:t>
        </w:r>
      </w:ins>
      <w:ins w:id="617" w:author="Nigel Deakin" w:date="2012-07-17T14:01:00Z">
        <w:r w:rsidR="00097A2C">
          <w:t xml:space="preserve"> field</w:t>
        </w:r>
      </w:ins>
      <w:ins w:id="618" w:author="Nigel Deakin" w:date="2012-07-17T14:00:00Z">
        <w:r w:rsidR="00097A2C">
          <w:t xml:space="preserve">s </w:t>
        </w:r>
      </w:ins>
      <w:ins w:id="619" w:author="Nigel Deakin" w:date="2012-07-17T14:08:00Z">
        <w:r w:rsidR="003A34FB">
          <w:t xml:space="preserve">may be accessed </w:t>
        </w:r>
      </w:ins>
      <w:ins w:id="620" w:author="Nigel Deakin" w:date="2012-07-17T14:09:00Z">
        <w:r w:rsidR="00AB261E">
          <w:t xml:space="preserve">on the sending client </w:t>
        </w:r>
      </w:ins>
      <w:ins w:id="621" w:author="Nigel Deakin" w:date="2012-07-17T14:08:00Z">
        <w:r w:rsidR="003A34FB">
          <w:t>when</w:t>
        </w:r>
      </w:ins>
      <w:ins w:id="622" w:author="Nigel Deakin" w:date="2012-07-17T14:05:00Z">
        <w:r w:rsidR="006F5DB2">
          <w:t xml:space="preserve"> the send method returns. </w:t>
        </w:r>
      </w:ins>
      <w:ins w:id="623" w:author="Nigel Deakin" w:date="2012-07-17T14:06:00Z">
        <w:r w:rsidR="000D5884">
          <w:t xml:space="preserve">If a message </w:t>
        </w:r>
      </w:ins>
      <w:ins w:id="624" w:author="Nigel Deakin" w:date="2012-07-17T14:07:00Z">
        <w:r w:rsidR="003A34FB">
          <w:t>is sent asynchronously (see section</w:t>
        </w:r>
      </w:ins>
      <w:ins w:id="625" w:author="Nigel Deakin" w:date="2012-07-17T14:08:00Z">
        <w:r w:rsidR="003A34FB">
          <w:t xml:space="preserve"> </w:t>
        </w:r>
      </w:ins>
      <w:ins w:id="626" w:author="Nigel Deakin" w:date="2012-07-17T14:07:00Z">
        <w:r w:rsidR="00D71E00">
          <w:fldChar w:fldCharType="begin"/>
        </w:r>
        <w:r w:rsidR="003A34FB">
          <w:instrText xml:space="preserve"> REF _Ref330224750 \r \h </w:instrText>
        </w:r>
      </w:ins>
      <w:r w:rsidR="00D71E00">
        <w:fldChar w:fldCharType="separate"/>
      </w:r>
      <w:ins w:id="627" w:author="Nigel Deakin" w:date="2012-07-17T14:07:00Z">
        <w:r w:rsidR="003A34FB">
          <w:t>4.6.2</w:t>
        </w:r>
        <w:r w:rsidR="00D71E00">
          <w:fldChar w:fldCharType="end"/>
        </w:r>
      </w:ins>
      <w:ins w:id="628" w:author="Nigel Deakin" w:date="2012-07-17T14:08:00Z">
        <w:r w:rsidR="003A34FB">
          <w:t xml:space="preserve"> "</w:t>
        </w:r>
      </w:ins>
      <w:ins w:id="629" w:author="Nigel Deakin" w:date="2012-07-17T14:07:00Z">
        <w:r w:rsidR="00D71E00">
          <w:fldChar w:fldCharType="begin"/>
        </w:r>
        <w:r w:rsidR="003A34FB">
          <w:instrText xml:space="preserve"> REF _Ref330224750 \h </w:instrText>
        </w:r>
      </w:ins>
      <w:r w:rsidR="00D71E00">
        <w:fldChar w:fldCharType="separate"/>
      </w:r>
      <w:ins w:id="630" w:author="Nigel Deakin" w:date="2012-07-17T14:07:00Z">
        <w:r w:rsidR="003A34FB">
          <w:t>Asynchronous send</w:t>
        </w:r>
        <w:r w:rsidR="00D71E00">
          <w:fldChar w:fldCharType="end"/>
        </w:r>
      </w:ins>
      <w:ins w:id="631" w:author="Nigel Deakin" w:date="2012-07-17T14:08:00Z">
        <w:r w:rsidR="003A34FB">
          <w:t>"</w:t>
        </w:r>
      </w:ins>
      <w:ins w:id="632" w:author="Nigel Deakin" w:date="2012-07-17T14:23:00Z">
        <w:r w:rsidR="00844132">
          <w:t>)</w:t>
        </w:r>
      </w:ins>
      <w:ins w:id="633" w:author="Nigel Deakin" w:date="2012-07-17T14:08:00Z">
        <w:r w:rsidR="003A34FB">
          <w:t xml:space="preserve"> then these message header fields may be accessed </w:t>
        </w:r>
      </w:ins>
      <w:ins w:id="634" w:author="Nigel Deakin" w:date="2012-07-17T14:10:00Z">
        <w:r w:rsidR="005A4FA9">
          <w:t xml:space="preserve">on the sending client only </w:t>
        </w:r>
      </w:ins>
      <w:ins w:id="635" w:author="Nigel Deakin" w:date="2012-07-17T14:08:00Z">
        <w:r w:rsidR="003A34FB">
          <w:t xml:space="preserve">after the completion listener </w:t>
        </w:r>
      </w:ins>
      <w:ins w:id="636" w:author="Nigel Deakin" w:date="2012-07-17T14:10:00Z">
        <w:r w:rsidR="00100306">
          <w:t>has been</w:t>
        </w:r>
      </w:ins>
      <w:ins w:id="637" w:author="Nigel Deakin" w:date="2012-07-17T14:08:00Z">
        <w:r w:rsidR="003A34FB">
          <w:t xml:space="preserve"> invoked.  </w:t>
        </w:r>
      </w:ins>
      <w:ins w:id="638" w:author="Nigel Deakin" w:date="2012-07-17T14:24:00Z">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ins>
    </w:p>
    <w:p w:rsidR="00000000" w:rsidRDefault="00A14026">
      <w:pPr>
        <w:pStyle w:val="Paragraph"/>
        <w:tabs>
          <w:tab w:val="left" w:pos="2880"/>
        </w:tabs>
        <w:spacing w:before="100"/>
        <w:rPr>
          <w:ins w:id="639" w:author="Nigel Deakin" w:date="2012-07-17T14:11:00Z"/>
        </w:rPr>
        <w:pPrChange w:id="640" w:author="Nigel Deakin" w:date="2012-03-12T12:43:00Z">
          <w:pPr>
            <w:pStyle w:val="Heading3"/>
          </w:pPr>
        </w:pPrChange>
      </w:pPr>
      <w:ins w:id="641" w:author="Nigel Deakin" w:date="2012-03-12T12:43:00Z">
        <w:r>
          <w:t xml:space="preserve">A client application may specify the delivery mode, </w:t>
        </w:r>
      </w:ins>
      <w:ins w:id="642" w:author="Nigel Deakin" w:date="2012-03-12T12:47:00Z">
        <w:r w:rsidR="00576DA3">
          <w:t xml:space="preserve">priority, </w:t>
        </w:r>
      </w:ins>
      <w:ins w:id="643" w:author="Nigel Deakin" w:date="2012-03-12T12:43:00Z">
        <w:r>
          <w:t>time to live</w:t>
        </w:r>
      </w:ins>
      <w:ins w:id="644" w:author="Nigel Deakin" w:date="2012-03-12T12:47:00Z">
        <w:r w:rsidR="00576DA3">
          <w:t xml:space="preserve"> and</w:t>
        </w:r>
        <w:r w:rsidR="00DD2482">
          <w:t xml:space="preserve"> delivery delay</w:t>
        </w:r>
      </w:ins>
      <w:ins w:id="645" w:author="Nigel Deakin" w:date="2012-03-12T12:43:00Z">
        <w:r>
          <w:t xml:space="preserve"> of a message using appropriate methods on the </w:t>
        </w:r>
        <w:r w:rsidRPr="003731A4">
          <w:rPr>
            <w:rStyle w:val="Code"/>
          </w:rPr>
          <w:t>MessageProducer</w:t>
        </w:r>
        <w:r>
          <w:t xml:space="preserve"> or </w:t>
        </w:r>
      </w:ins>
      <w:ins w:id="646" w:author="Nigel Deakin" w:date="2012-03-21T10:25:00Z">
        <w:r w:rsidR="00712267">
          <w:rPr>
            <w:rStyle w:val="Code"/>
          </w:rPr>
          <w:t>JMSContext</w:t>
        </w:r>
      </w:ins>
      <w:ins w:id="647" w:author="Nigel Deakin" w:date="2012-03-12T12:43:00Z">
        <w:r>
          <w:t xml:space="preserve"> </w:t>
        </w:r>
        <w:r w:rsidR="00A84FB4">
          <w:t xml:space="preserve">object, but not by methods on the </w:t>
        </w:r>
        <w:r w:rsidR="00D71E00" w:rsidRPr="00D71E00">
          <w:rPr>
            <w:rStyle w:val="Code"/>
            <w:rPrChange w:id="648" w:author="Nigel Deakin" w:date="2012-03-12T12:43:00Z">
              <w:rPr>
                <w:rFonts w:ascii="Courier New" w:hAnsi="Courier New"/>
                <w:color w:val="0000FF"/>
                <w:sz w:val="18"/>
                <w:u w:val="single"/>
              </w:rPr>
            </w:rPrChange>
          </w:rPr>
          <w:t>Message</w:t>
        </w:r>
        <w:r w:rsidR="00A84FB4">
          <w:t xml:space="preserve"> object itself.</w:t>
        </w:r>
      </w:ins>
    </w:p>
    <w:p w:rsidR="009E24B7" w:rsidRDefault="009E24B7" w:rsidP="009E24B7">
      <w:pPr>
        <w:rPr>
          <w:ins w:id="649" w:author="Nigel Deakin" w:date="2012-07-17T14:25:00Z"/>
        </w:rPr>
      </w:pPr>
      <w:ins w:id="650" w:author="Nigel Deakin" w:date="2012-07-17T14:25:00Z">
        <w:r>
          <w:t>Message header fields that are defined as being set by the "JMS provider prior to delivery" will be set by the JMS provider</w:t>
        </w:r>
      </w:ins>
      <w:ins w:id="651" w:author="Nigel Deakin" w:date="2012-07-17T14:26:00Z">
        <w:r>
          <w:t xml:space="preserve"> on the message delivered to the receiving client.</w:t>
        </w:r>
      </w:ins>
    </w:p>
    <w:p w:rsidR="00741663" w:rsidRDefault="00555009" w:rsidP="00515B98">
      <w:pPr>
        <w:pStyle w:val="Heading3"/>
        <w:rPr>
          <w:iCs/>
        </w:rPr>
      </w:pPr>
      <w:bookmarkStart w:id="652" w:name="_Toc339906313"/>
      <w:r>
        <w:t>Overriding message header f</w:t>
      </w:r>
      <w:r w:rsidR="00741663">
        <w:t>ields</w:t>
      </w:r>
      <w:bookmarkEnd w:id="580"/>
      <w:bookmarkEnd w:id="652"/>
    </w:p>
    <w:p w:rsidR="00F56B5E" w:rsidRDefault="0023158E" w:rsidP="00741663">
      <w:pPr>
        <w:pStyle w:val="Paragraph"/>
        <w:tabs>
          <w:tab w:val="left" w:pos="2880"/>
        </w:tabs>
        <w:spacing w:before="100"/>
        <w:rPr>
          <w:ins w:id="653" w:author="Nigel Deakin" w:date="2012-03-12T12:33:00Z"/>
        </w:rPr>
      </w:pPr>
      <w:ins w:id="654" w:author="Nigel Deakin" w:date="2012-03-12T12:49:00Z">
        <w:r w:rsidRPr="0023158E">
          <w:t>JMS permits an administrator to configure JMS to override the client specified values for</w:t>
        </w:r>
        <w:r>
          <w:t xml:space="preserve"> </w:t>
        </w:r>
        <w:r w:rsidR="00E67762">
          <w:t xml:space="preserve">delivery mode, priority, time to live </w:t>
        </w:r>
      </w:ins>
      <w:ins w:id="655" w:author="Nigel Deakin" w:date="2012-03-12T12:51:00Z">
        <w:r w:rsidR="000D2B81">
          <w:t>and delivery</w:t>
        </w:r>
      </w:ins>
      <w:ins w:id="656" w:author="Nigel Deakin" w:date="2012-03-12T12:49:00Z">
        <w:r w:rsidR="00E67762">
          <w:t xml:space="preserve"> delay</w:t>
        </w:r>
      </w:ins>
      <w:ins w:id="657" w:author="Nigel Deakin" w:date="2012-03-12T12:51:00Z">
        <w:r w:rsidR="000D2B81">
          <w:t>.</w:t>
        </w:r>
      </w:ins>
      <w:ins w:id="658" w:author="Nigel Deakin" w:date="2012-03-12T12:49:00Z">
        <w:r w:rsidR="00DE7496">
          <w:t xml:space="preserve"> </w:t>
        </w:r>
        <w:r w:rsidR="00DE7496" w:rsidRPr="00DE7496">
          <w:t xml:space="preserve">If this is done, the </w:t>
        </w:r>
      </w:ins>
      <w:ins w:id="659" w:author="Nigel Deakin" w:date="2012-03-12T12:50:00Z">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ins>
      <w:ins w:id="660" w:author="Nigel Deakin" w:date="2012-03-12T12:49:00Z">
        <w:r w:rsidR="00DE7496" w:rsidRPr="00DE7496">
          <w:t>header field value must reflect the administratively specified value</w:t>
        </w:r>
      </w:ins>
      <w:ins w:id="661" w:author="Nigel Deakin" w:date="2012-03-12T12:37:00Z">
        <w:r w:rsidR="00774BDE">
          <w:t xml:space="preserve">. </w:t>
        </w:r>
      </w:ins>
    </w:p>
    <w:p w:rsidR="00741663" w:rsidDel="00EC5305" w:rsidRDefault="00741663" w:rsidP="00741663">
      <w:pPr>
        <w:pStyle w:val="Paragraph"/>
        <w:tabs>
          <w:tab w:val="left" w:pos="2880"/>
        </w:tabs>
        <w:spacing w:before="100"/>
        <w:rPr>
          <w:del w:id="662" w:author="Nigel Deakin" w:date="2012-03-12T12:50:00Z"/>
        </w:rPr>
      </w:pPr>
      <w:del w:id="663" w:author="Nigel Deakin" w:date="2012-03-12T12:50:00Z">
        <w:r w:rsidDel="00EC5305">
          <w:delText>JMS permits an administrator to configure JMS to override the</w:delText>
        </w:r>
      </w:del>
      <w:del w:id="664" w:author="Nigel Deakin" w:date="2012-03-12T12:36:00Z">
        <w:r w:rsidDel="003E581D">
          <w:delText xml:space="preserve"> client specified values for </w:delText>
        </w:r>
        <w:r w:rsidRPr="00DE790D" w:rsidDel="003E581D">
          <w:rPr>
            <w:rStyle w:val="Code"/>
          </w:rPr>
          <w:delText>JMSDeliveryMode</w:delText>
        </w:r>
        <w:r w:rsidDel="003E581D">
          <w:delText xml:space="preserve">, </w:delText>
        </w:r>
        <w:r w:rsidRPr="00DE790D" w:rsidDel="003E581D">
          <w:rPr>
            <w:rStyle w:val="Code"/>
          </w:rPr>
          <w:delText>JMSExpiration</w:delText>
        </w:r>
        <w:r w:rsidDel="003E581D">
          <w:delText xml:space="preserve"> and </w:delText>
        </w:r>
        <w:r w:rsidRPr="00DE790D" w:rsidDel="003E581D">
          <w:rPr>
            <w:rStyle w:val="Code"/>
          </w:rPr>
          <w:delText>JMSPriority</w:delText>
        </w:r>
        <w:r w:rsidDel="003E581D">
          <w:delText xml:space="preserve">. </w:delText>
        </w:r>
      </w:del>
      <w:del w:id="665" w:author="Nigel Deakin" w:date="2012-03-12T12:50:00Z">
        <w:r w:rsidDel="00EC5305">
          <w:delText xml:space="preserve">If this is done, the </w:delText>
        </w:r>
      </w:del>
      <w:del w:id="666" w:author="Nigel Deakin" w:date="2012-03-12T12:36:00Z">
        <w:r w:rsidDel="003E581D">
          <w:delText xml:space="preserve">header field value </w:delText>
        </w:r>
      </w:del>
      <w:del w:id="667" w:author="Nigel Deakin" w:date="2012-03-12T12:50:00Z">
        <w:r w:rsidDel="00EC5305">
          <w:delText>must reflect the administratively specified value.</w:delText>
        </w:r>
      </w:del>
    </w:p>
    <w:p w:rsidR="00741663" w:rsidRDefault="00741663" w:rsidP="00741663">
      <w:pPr>
        <w:pStyle w:val="Paragraph"/>
        <w:tabs>
          <w:tab w:val="left" w:pos="2880"/>
        </w:tabs>
        <w:rPr>
          <w:ins w:id="668" w:author="Nigel Deakin" w:date="2011-12-19T14:17:00Z"/>
        </w:rPr>
      </w:pPr>
      <w:r>
        <w:t>JMS does not define specifically how an administrator overrides these header field values. A JMS provider is not required to support this administrative option.</w:t>
      </w:r>
    </w:p>
    <w:p w:rsidR="00000000" w:rsidRDefault="00700E9B">
      <w:pPr>
        <w:pStyle w:val="Heading3"/>
        <w:rPr>
          <w:ins w:id="669" w:author="Nigel Deakin" w:date="2011-12-19T14:17:00Z"/>
        </w:rPr>
        <w:pPrChange w:id="670" w:author="Nigel Deakin" w:date="2011-12-19T14:17:00Z">
          <w:pPr>
            <w:pStyle w:val="Paragraph"/>
            <w:tabs>
              <w:tab w:val="left" w:pos="2880"/>
            </w:tabs>
          </w:pPr>
        </w:pPrChange>
      </w:pPr>
      <w:bookmarkStart w:id="671" w:name="_Ref312068765"/>
      <w:bookmarkStart w:id="672" w:name="_Toc339906314"/>
      <w:ins w:id="673" w:author="Nigel Deakin" w:date="2011-12-19T14:17:00Z">
        <w:r>
          <w:t>JMSDeliveryTime</w:t>
        </w:r>
        <w:bookmarkEnd w:id="671"/>
        <w:bookmarkEnd w:id="672"/>
      </w:ins>
    </w:p>
    <w:p w:rsidR="00317C93" w:rsidRDefault="00317C93" w:rsidP="00317C93">
      <w:pPr>
        <w:pStyle w:val="Paragraph"/>
        <w:tabs>
          <w:tab w:val="left" w:pos="2880"/>
        </w:tabs>
        <w:spacing w:before="100"/>
        <w:rPr>
          <w:ins w:id="674" w:author="Nigel Deakin" w:date="2012-09-19T15:46:00Z"/>
        </w:rPr>
      </w:pPr>
      <w:ins w:id="675" w:author="Nigel Deakin" w:date="2012-09-19T15:46:00Z">
        <w:r>
          <w:t>When a message is sent, the JMS provider calculates its delivery time by adding the delivery delay value specified on the send method to the time the message was sent</w:t>
        </w:r>
      </w:ins>
      <w:ins w:id="676" w:author="Nigel Deakin" w:date="2012-09-19T16:20:00Z">
        <w:r w:rsidR="00EB358B">
          <w:t xml:space="preserve"> </w:t>
        </w:r>
        <w:r w:rsidR="00EB358B">
          <w:rPr>
            <w:spacing w:val="2"/>
            <w:w w:val="100"/>
          </w:rPr>
          <w:t>(for transacted sends, this is the time the client sends the message, not the time the transaction is committed)</w:t>
        </w:r>
      </w:ins>
      <w:ins w:id="677" w:author="Nigel Deakin" w:date="2012-09-19T15:46:00Z">
        <w:r>
          <w:t xml:space="preserve">. It is </w:t>
        </w:r>
      </w:ins>
      <w:ins w:id="678" w:author="Nigel Deakin" w:date="2012-09-19T16:23:00Z">
        <w:r w:rsidR="00A4614E">
          <w:t xml:space="preserve">represented as </w:t>
        </w:r>
      </w:ins>
      <w:ins w:id="679" w:author="Nigel Deakin" w:date="2012-09-19T15:46:00Z">
        <w:r>
          <w:t xml:space="preserve">a </w:t>
        </w:r>
        <w:r w:rsidRPr="000805C6">
          <w:rPr>
            <w:rStyle w:val="Code"/>
          </w:rPr>
          <w:t>long</w:t>
        </w:r>
        <w:r>
          <w:t xml:space="preserve"> value which is defined as the difference, measured in milliseconds, between the </w:t>
        </w:r>
      </w:ins>
      <w:ins w:id="680" w:author="Nigel Deakin" w:date="2012-09-19T15:47:00Z">
        <w:r>
          <w:t>delivery time</w:t>
        </w:r>
      </w:ins>
      <w:ins w:id="681" w:author="Nigel Deakin" w:date="2012-09-19T15:46:00Z">
        <w:r>
          <w:t xml:space="preserve"> time and midnight, January 1, 1970 UTC.</w:t>
        </w:r>
      </w:ins>
    </w:p>
    <w:p w:rsidR="00317C93" w:rsidRDefault="00317C93" w:rsidP="00317C93">
      <w:pPr>
        <w:pStyle w:val="Paragraph"/>
        <w:tabs>
          <w:tab w:val="left" w:pos="2880"/>
        </w:tabs>
        <w:spacing w:before="100"/>
        <w:rPr>
          <w:ins w:id="682" w:author="Nigel Deakin" w:date="2012-09-19T15:46:00Z"/>
        </w:rPr>
      </w:pPr>
      <w:ins w:id="683" w:author="Nigel Deakin" w:date="2012-09-19T15:46:00Z">
        <w:r>
          <w:t xml:space="preserve">On return from the send method, the message’s </w:t>
        </w:r>
      </w:ins>
      <w:ins w:id="684" w:author="Nigel Deakin" w:date="2012-09-19T15:47:00Z">
        <w:r w:rsidR="00490B29" w:rsidRPr="00DE790D">
          <w:rPr>
            <w:rStyle w:val="Code"/>
          </w:rPr>
          <w:t>JMSDeliveryTime</w:t>
        </w:r>
        <w:r w:rsidR="00490B29">
          <w:t xml:space="preserve"> </w:t>
        </w:r>
      </w:ins>
      <w:ins w:id="685" w:author="Nigel Deakin" w:date="2012-09-19T15:46:00Z">
        <w:r>
          <w:t xml:space="preserve">header field contains this value. When a message is received its </w:t>
        </w:r>
      </w:ins>
      <w:ins w:id="686" w:author="Nigel Deakin" w:date="2012-09-19T15:47:00Z">
        <w:r w:rsidR="00490B29" w:rsidRPr="00DE790D">
          <w:rPr>
            <w:rStyle w:val="Code"/>
          </w:rPr>
          <w:t>JMSDeliveryTime</w:t>
        </w:r>
        <w:r w:rsidR="00490B29">
          <w:t xml:space="preserve"> </w:t>
        </w:r>
      </w:ins>
      <w:ins w:id="687" w:author="Nigel Deakin" w:date="2012-09-19T15:46:00Z">
        <w:r>
          <w:t>header field contains this same value.</w:t>
        </w:r>
      </w:ins>
    </w:p>
    <w:p w:rsidR="00E242B3" w:rsidRDefault="00E242B3" w:rsidP="00700E9B">
      <w:pPr>
        <w:pStyle w:val="Paragraph"/>
        <w:tabs>
          <w:tab w:val="left" w:pos="2880"/>
        </w:tabs>
        <w:spacing w:before="100"/>
        <w:rPr>
          <w:ins w:id="688" w:author="Nigel Deakin" w:date="2011-12-19T14:17:00Z"/>
        </w:rPr>
      </w:pPr>
      <w:ins w:id="689" w:author="Nigel Deakin" w:date="2011-12-19T14:20:00Z">
        <w:r w:rsidRPr="00E242B3">
          <w:lastRenderedPageBreak/>
          <w:t>A message's delivery time is the earliest time when a provider may make the message visible on the target destination and available for delivery to consumers.</w:t>
        </w:r>
      </w:ins>
    </w:p>
    <w:p w:rsidR="00000000" w:rsidRDefault="00E70A76">
      <w:pPr>
        <w:pPrChange w:id="690" w:author="Nigel Deakin" w:date="2011-12-19T14:17:00Z">
          <w:pPr>
            <w:pStyle w:val="Paragraph"/>
            <w:tabs>
              <w:tab w:val="left" w:pos="2880"/>
            </w:tabs>
          </w:pPr>
        </w:pPrChange>
      </w:pPr>
      <w:ins w:id="691" w:author="Nigel Deakin" w:date="2011-12-19T14:20:00Z">
        <w:r w:rsidRPr="00E70A76">
          <w:rPr>
            <w:spacing w:val="0"/>
            <w:w w:val="0"/>
          </w:rPr>
          <w:t>Clients must not receive messages before the delivery time has been reached.</w:t>
        </w:r>
      </w:ins>
    </w:p>
    <w:p w:rsidR="00741663" w:rsidRPr="003309C2" w:rsidRDefault="003309C2" w:rsidP="00C82C12">
      <w:pPr>
        <w:pStyle w:val="Heading2"/>
      </w:pPr>
      <w:bookmarkStart w:id="692" w:name="_Toc311729217"/>
      <w:bookmarkStart w:id="693" w:name="_Toc339906315"/>
      <w:r>
        <w:t xml:space="preserve">Message </w:t>
      </w:r>
      <w:r w:rsidR="00C4417E">
        <w:t>p</w:t>
      </w:r>
      <w:r>
        <w:t>roperties</w:t>
      </w:r>
      <w:bookmarkEnd w:id="692"/>
      <w:bookmarkEnd w:id="693"/>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D71E00">
        <w:fldChar w:fldCharType="begin"/>
      </w:r>
      <w:r w:rsidR="00A457B0">
        <w:instrText xml:space="preserve"> REF X32536 \r \h </w:instrText>
      </w:r>
      <w:r w:rsidR="00D71E00">
        <w:fldChar w:fldCharType="separate"/>
      </w:r>
      <w:r w:rsidR="00533AC6">
        <w:t>3.8</w:t>
      </w:r>
      <w:r w:rsidR="00D71E00">
        <w:fldChar w:fldCharType="end"/>
      </w:r>
      <w:r w:rsidR="00A457B0">
        <w:t xml:space="preserve"> "</w:t>
      </w:r>
      <w:ins w:id="694" w:author="Nigel Deakin" w:date="2012-03-12T12:53:00Z">
        <w:r w:rsidR="00D71E00">
          <w:fldChar w:fldCharType="begin"/>
        </w:r>
        <w:r w:rsidR="008F78E9">
          <w:instrText xml:space="preserve"> REF X32536 \h </w:instrText>
        </w:r>
      </w:ins>
      <w:r w:rsidR="00D71E00">
        <w:fldChar w:fldCharType="separate"/>
      </w:r>
      <w:ins w:id="695" w:author="Nigel Deakin" w:date="2012-03-12T14:50:00Z">
        <w:r w:rsidR="00533AC6">
          <w:t>Message selection</w:t>
        </w:r>
      </w:ins>
      <w:ins w:id="696" w:author="Nigel Deakin" w:date="2012-03-12T12:53:00Z">
        <w:r w:rsidR="00D71E00">
          <w:fldChar w:fldCharType="end"/>
        </w:r>
      </w:ins>
      <w:r w:rsidR="00A457B0">
        <w:t>"</w:t>
      </w:r>
      <w:r>
        <w:t>), to have a JMS provider select messages on its behalf using application-specific criteria.</w:t>
      </w:r>
    </w:p>
    <w:p w:rsidR="00741663" w:rsidRPr="003309C2" w:rsidRDefault="00C4417E" w:rsidP="00515B98">
      <w:pPr>
        <w:pStyle w:val="Heading3"/>
      </w:pPr>
      <w:bookmarkStart w:id="697" w:name="_Toc311729218"/>
      <w:bookmarkStart w:id="698" w:name="_Toc339906316"/>
      <w:r>
        <w:t>Property n</w:t>
      </w:r>
      <w:r w:rsidR="00741663" w:rsidRPr="003309C2">
        <w:t>ames</w:t>
      </w:r>
      <w:bookmarkEnd w:id="697"/>
      <w:bookmarkEnd w:id="698"/>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D71E00">
        <w:fldChar w:fldCharType="begin"/>
      </w:r>
      <w:r w:rsidR="00991035">
        <w:instrText xml:space="preserve"> REF X32536 \r \h </w:instrText>
      </w:r>
      <w:r w:rsidR="00D71E00">
        <w:fldChar w:fldCharType="separate"/>
      </w:r>
      <w:r w:rsidR="00533AC6">
        <w:t>3.8</w:t>
      </w:r>
      <w:r w:rsidR="00D71E00">
        <w:fldChar w:fldCharType="end"/>
      </w:r>
      <w:r w:rsidR="00991035">
        <w:t xml:space="preserve"> "</w:t>
      </w:r>
      <w:r w:rsidR="00D71E00">
        <w:fldChar w:fldCharType="begin"/>
      </w:r>
      <w:r w:rsidR="00991035">
        <w:instrText xml:space="preserve"> REF X32536 \h </w:instrText>
      </w:r>
      <w:r w:rsidR="00D71E00">
        <w:fldChar w:fldCharType="separate"/>
      </w:r>
      <w:r w:rsidR="00533AC6">
        <w:t>Message selection</w:t>
      </w:r>
      <w:r w:rsidR="00D71E00">
        <w:fldChar w:fldCharType="end"/>
      </w:r>
      <w:r w:rsidR="00991035">
        <w:t>"</w:t>
      </w:r>
      <w:r>
        <w:t xml:space="preserve"> for more information.</w:t>
      </w:r>
    </w:p>
    <w:p w:rsidR="00741663" w:rsidRDefault="00741663" w:rsidP="00515B98">
      <w:pPr>
        <w:pStyle w:val="Heading3"/>
        <w:rPr>
          <w:iCs/>
        </w:rPr>
      </w:pPr>
      <w:bookmarkStart w:id="699" w:name="_Toc311729219"/>
      <w:bookmarkStart w:id="700" w:name="_Toc339906317"/>
      <w:r>
        <w:t xml:space="preserve">Property </w:t>
      </w:r>
      <w:r w:rsidR="00C4417E">
        <w:t>v</w:t>
      </w:r>
      <w:r>
        <w:t>alues</w:t>
      </w:r>
      <w:bookmarkEnd w:id="699"/>
      <w:bookmarkEnd w:id="700"/>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701" w:name="_Toc311729220"/>
      <w:bookmarkStart w:id="702" w:name="_Toc339906318"/>
      <w:r>
        <w:t xml:space="preserve">Using </w:t>
      </w:r>
      <w:r w:rsidR="00C4417E">
        <w:t>p</w:t>
      </w:r>
      <w:r>
        <w:t>roperties</w:t>
      </w:r>
      <w:bookmarkEnd w:id="701"/>
      <w:bookmarkEnd w:id="702"/>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D71E00">
        <w:fldChar w:fldCharType="begin"/>
      </w:r>
      <w:r w:rsidR="00991035">
        <w:instrText xml:space="preserve"> REF X32536 \r \h </w:instrText>
      </w:r>
      <w:r w:rsidR="00D71E00">
        <w:fldChar w:fldCharType="separate"/>
      </w:r>
      <w:r w:rsidR="00533AC6">
        <w:t>3.8</w:t>
      </w:r>
      <w:r w:rsidR="00D71E00">
        <w:fldChar w:fldCharType="end"/>
      </w:r>
      <w:r w:rsidR="00991035">
        <w:t xml:space="preserve"> "</w:t>
      </w:r>
      <w:r w:rsidR="00D71E00">
        <w:fldChar w:fldCharType="begin"/>
      </w:r>
      <w:r w:rsidR="00991035">
        <w:instrText xml:space="preserve"> REF X32536 \h </w:instrText>
      </w:r>
      <w:r w:rsidR="00D71E00">
        <w:fldChar w:fldCharType="separate"/>
      </w:r>
      <w:r w:rsidR="00533AC6">
        <w:t>Message selection</w:t>
      </w:r>
      <w:r w:rsidR="00D71E00">
        <w:fldChar w:fldCharType="end"/>
      </w:r>
      <w:r w:rsidR="00991035">
        <w:t>"</w:t>
      </w:r>
      <w:r>
        <w:t xml:space="preserve"> for more information about JMS message properties.</w:t>
      </w:r>
    </w:p>
    <w:p w:rsidR="00741663" w:rsidRDefault="00C4417E" w:rsidP="00515B98">
      <w:pPr>
        <w:pStyle w:val="Heading3"/>
        <w:rPr>
          <w:iCs/>
        </w:rPr>
      </w:pPr>
      <w:bookmarkStart w:id="703" w:name="_Ref308088710"/>
      <w:bookmarkStart w:id="704" w:name="_Ref308088721"/>
      <w:bookmarkStart w:id="705" w:name="_Toc311729221"/>
      <w:bookmarkStart w:id="706" w:name="_Toc339906319"/>
      <w:r>
        <w:t>Property value c</w:t>
      </w:r>
      <w:r w:rsidR="00741663">
        <w:t>onversion</w:t>
      </w:r>
      <w:bookmarkEnd w:id="703"/>
      <w:bookmarkEnd w:id="704"/>
      <w:bookmarkEnd w:id="705"/>
      <w:bookmarkEnd w:id="706"/>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proofErr w:type="gramStart"/>
      <w:r w:rsidRPr="00DE790D">
        <w:rPr>
          <w:rStyle w:val="Code"/>
        </w:rPr>
        <w:t>valueOf(</w:t>
      </w:r>
      <w:proofErr w:type="gramEnd"/>
      <w:r w:rsidRPr="00DE790D">
        <w:rPr>
          <w:rStyle w:val="Code"/>
        </w:rPr>
        <w:t>)</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991035" w:rsidRDefault="00991035" w:rsidP="00991035">
      <w:pPr>
        <w:pStyle w:val="Caption"/>
      </w:pPr>
      <w:proofErr w:type="gramStart"/>
      <w:r>
        <w:t xml:space="preserve">Table </w:t>
      </w:r>
      <w:r w:rsidR="00D71E00">
        <w:fldChar w:fldCharType="begin"/>
      </w:r>
      <w:r w:rsidR="000E5B15">
        <w:instrText xml:space="preserve"> STYLEREF 1 \s </w:instrText>
      </w:r>
      <w:r w:rsidR="00D71E00">
        <w:fldChar w:fldCharType="separate"/>
      </w:r>
      <w:r w:rsidR="00533AC6">
        <w:rPr>
          <w:noProof/>
        </w:rPr>
        <w:t>3</w:t>
      </w:r>
      <w:r w:rsidR="00D71E00">
        <w:fldChar w:fldCharType="end"/>
      </w:r>
      <w:r w:rsidR="00F6232A">
        <w:t>.</w:t>
      </w:r>
      <w:proofErr w:type="gramEnd"/>
      <w:r w:rsidR="00D71E00">
        <w:fldChar w:fldCharType="begin"/>
      </w:r>
      <w:r w:rsidR="009A16AE">
        <w:instrText xml:space="preserve"> SEQ Table \* ARABIC \s 1 </w:instrText>
      </w:r>
      <w:r w:rsidR="00D71E00">
        <w:fldChar w:fldCharType="separate"/>
      </w:r>
      <w:proofErr w:type="gramStart"/>
      <w:r w:rsidR="00533AC6">
        <w:rPr>
          <w:noProof/>
        </w:rPr>
        <w:t>2</w:t>
      </w:r>
      <w:r w:rsidR="00D71E00">
        <w:fldChar w:fldCharType="end"/>
      </w:r>
      <w:r>
        <w:t xml:space="preserve"> Property value conversion</w:t>
      </w:r>
      <w:proofErr w:type="gramEnd"/>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B71151"/>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Head"/>
              <w:tabs>
                <w:tab w:val="left" w:pos="1800"/>
              </w:tabs>
              <w:rPr>
                <w:rStyle w:val="Code"/>
                <w:sz w:val="16"/>
              </w:rPr>
            </w:pPr>
            <w:r w:rsidRPr="005A68F4">
              <w:rPr>
                <w:rStyle w:val="Code"/>
                <w:sz w:val="16"/>
              </w:rPr>
              <w:t>String</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lastRenderedPageBreak/>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5A68F4">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707" w:name="_Toc311729222"/>
      <w:bookmarkStart w:id="708" w:name="_Toc339906320"/>
      <w:r>
        <w:t>Property values as o</w:t>
      </w:r>
      <w:r w:rsidR="00741663">
        <w:t>bjects</w:t>
      </w:r>
      <w:bookmarkEnd w:id="707"/>
      <w:bookmarkEnd w:id="708"/>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709" w:name="_Toc311729223"/>
      <w:bookmarkStart w:id="710" w:name="_Toc339906321"/>
      <w:r>
        <w:t>Property i</w:t>
      </w:r>
      <w:r w:rsidR="00741663">
        <w:t>teration</w:t>
      </w:r>
      <w:bookmarkEnd w:id="709"/>
      <w:bookmarkEnd w:id="710"/>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711" w:name="_Toc311729224"/>
      <w:bookmarkStart w:id="712" w:name="_Toc339906322"/>
      <w:r>
        <w:t>Clearing a message’s property v</w:t>
      </w:r>
      <w:r w:rsidR="00741663">
        <w:t>alues</w:t>
      </w:r>
      <w:bookmarkEnd w:id="711"/>
      <w:bookmarkEnd w:id="712"/>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713" w:name="_Toc311729225"/>
      <w:bookmarkStart w:id="714" w:name="_Toc339906323"/>
      <w:r>
        <w:t xml:space="preserve">Non-existent </w:t>
      </w:r>
      <w:r w:rsidR="00C4417E">
        <w:t>p</w:t>
      </w:r>
      <w:r>
        <w:t>roperties</w:t>
      </w:r>
      <w:bookmarkEnd w:id="713"/>
      <w:bookmarkEnd w:id="714"/>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715" w:name="X41763"/>
      <w:bookmarkStart w:id="716" w:name="_Toc311729226"/>
      <w:bookmarkStart w:id="717" w:name="_Toc339906324"/>
      <w:r>
        <w:t xml:space="preserve">JMS </w:t>
      </w:r>
      <w:r w:rsidR="00C4417E">
        <w:t>defined p</w:t>
      </w:r>
      <w:r>
        <w:t>roperties</w:t>
      </w:r>
      <w:bookmarkEnd w:id="715"/>
      <w:bookmarkEnd w:id="716"/>
      <w:bookmarkEnd w:id="717"/>
    </w:p>
    <w:p w:rsidR="00A80866" w:rsidRDefault="00741663" w:rsidP="00741663">
      <w:pPr>
        <w:pStyle w:val="Paragraph"/>
        <w:tabs>
          <w:tab w:val="left" w:pos="2880"/>
        </w:tabs>
        <w:spacing w:before="100"/>
        <w:rPr>
          <w:ins w:id="718" w:author="Nigel Deakin" w:date="2011-12-20T16:53:00Z"/>
        </w:rPr>
      </w:pPr>
      <w:r>
        <w:t>JMS reserves the ‘</w:t>
      </w:r>
      <w:r w:rsidRPr="00FE5597">
        <w:rPr>
          <w:rStyle w:val="Code"/>
        </w:rPr>
        <w:t>JMSX</w:t>
      </w:r>
      <w:r>
        <w:t xml:space="preserve">’ property name prefix for JMS defined properties. The full set of these properties is provided in </w:t>
      </w:r>
      <w:r w:rsidR="00D71E00">
        <w:fldChar w:fldCharType="begin"/>
      </w:r>
      <w:r w:rsidR="009A6EA9">
        <w:instrText xml:space="preserve"> REF _Ref308018923 \h </w:instrText>
      </w:r>
      <w:r w:rsidR="00D71E00">
        <w:fldChar w:fldCharType="separate"/>
      </w:r>
      <w:r w:rsidR="00533AC6">
        <w:t xml:space="preserve">Table </w:t>
      </w:r>
      <w:r w:rsidR="00533AC6">
        <w:rPr>
          <w:noProof/>
        </w:rPr>
        <w:t>3</w:t>
      </w:r>
      <w:r w:rsidR="00533AC6">
        <w:t>.</w:t>
      </w:r>
      <w:r w:rsidR="00533AC6">
        <w:rPr>
          <w:noProof/>
        </w:rPr>
        <w:t>3</w:t>
      </w:r>
      <w:r w:rsidR="00D71E00">
        <w:fldChar w:fldCharType="end"/>
      </w:r>
      <w:ins w:id="719" w:author="Nigel Deakin" w:date="2011-12-20T16:53:00Z">
        <w:r w:rsidR="00A80866">
          <w:t>. This</w:t>
        </w:r>
      </w:ins>
      <w:ins w:id="720" w:author="Nigel Deakin" w:date="2011-12-20T16:54:00Z">
        <w:r w:rsidR="00A80866">
          <w:t xml:space="preserve"> table</w:t>
        </w:r>
      </w:ins>
      <w:ins w:id="721" w:author="Nigel Deakin" w:date="2011-12-20T16:53:00Z">
        <w:r w:rsidR="00A80866">
          <w:t xml:space="preserve"> defines:</w:t>
        </w:r>
      </w:ins>
    </w:p>
    <w:p w:rsidR="00000000" w:rsidRDefault="00A80866">
      <w:pPr>
        <w:pStyle w:val="ListBullet"/>
        <w:rPr>
          <w:ins w:id="722" w:author="Nigel Deakin" w:date="2011-12-20T16:59:00Z"/>
        </w:rPr>
        <w:pPrChange w:id="723" w:author="Nigel Deakin" w:date="2011-12-20T16:54:00Z">
          <w:pPr>
            <w:pStyle w:val="Paragraph"/>
            <w:tabs>
              <w:tab w:val="left" w:pos="2880"/>
            </w:tabs>
            <w:spacing w:before="100"/>
          </w:pPr>
        </w:pPrChange>
      </w:pPr>
      <w:ins w:id="724" w:author="Nigel Deakin" w:date="2011-12-20T16:56:00Z">
        <w:r>
          <w:t>The name of the property</w:t>
        </w:r>
      </w:ins>
    </w:p>
    <w:p w:rsidR="00000000" w:rsidRDefault="002137A2">
      <w:pPr>
        <w:pStyle w:val="ListBullet"/>
        <w:rPr>
          <w:ins w:id="725" w:author="Nigel Deakin" w:date="2011-12-20T16:56:00Z"/>
        </w:rPr>
        <w:pPrChange w:id="726" w:author="Nigel Deakin" w:date="2011-12-20T16:54:00Z">
          <w:pPr>
            <w:pStyle w:val="Paragraph"/>
            <w:tabs>
              <w:tab w:val="left" w:pos="2880"/>
            </w:tabs>
            <w:spacing w:before="100"/>
          </w:pPr>
        </w:pPrChange>
      </w:pPr>
      <w:ins w:id="727" w:author="Nigel Deakin" w:date="2011-12-20T16:59:00Z">
        <w:r>
          <w:lastRenderedPageBreak/>
          <w:t>The type of the property (int</w:t>
        </w:r>
      </w:ins>
      <w:ins w:id="728" w:author="Nigel Deakin" w:date="2011-12-20T17:00:00Z">
        <w:r>
          <w:t>eger or string)</w:t>
        </w:r>
      </w:ins>
    </w:p>
    <w:p w:rsidR="00000000" w:rsidRDefault="00A80866">
      <w:pPr>
        <w:pStyle w:val="ListBullet"/>
        <w:rPr>
          <w:ins w:id="729" w:author="Nigel Deakin" w:date="2011-12-20T16:54:00Z"/>
        </w:rPr>
        <w:pPrChange w:id="730" w:author="Nigel Deakin" w:date="2011-12-20T16:54:00Z">
          <w:pPr>
            <w:pStyle w:val="Paragraph"/>
            <w:tabs>
              <w:tab w:val="left" w:pos="2880"/>
            </w:tabs>
            <w:spacing w:before="100"/>
          </w:pPr>
        </w:pPrChange>
      </w:pPr>
      <w:ins w:id="731" w:author="Nigel Deakin" w:date="2011-12-20T16:56:00Z">
        <w:r>
          <w:t xml:space="preserve">Whether support for the property is </w:t>
        </w:r>
      </w:ins>
      <w:ins w:id="732" w:author="Nigel Deakin" w:date="2011-12-20T16:49:00Z">
        <w:r w:rsidR="0011353F">
          <w:t xml:space="preserve">mandatory </w:t>
        </w:r>
      </w:ins>
      <w:ins w:id="733" w:author="Nigel Deakin" w:date="2011-12-20T16:56:00Z">
        <w:r>
          <w:t>or</w:t>
        </w:r>
      </w:ins>
      <w:ins w:id="734" w:author="Nigel Deakin" w:date="2011-12-20T16:49:00Z">
        <w:r w:rsidR="0011353F">
          <w:t xml:space="preserve"> optional.</w:t>
        </w:r>
      </w:ins>
      <w:del w:id="735" w:author="Nigel Deakin" w:date="2011-12-20T16:49:00Z">
        <w:r w:rsidR="009A6EA9" w:rsidDel="0011353F">
          <w:delText>.</w:delText>
        </w:r>
      </w:del>
      <w:r w:rsidR="009A6EA9">
        <w:t xml:space="preserve"> </w:t>
      </w:r>
    </w:p>
    <w:p w:rsidR="00000000" w:rsidRDefault="00A80866">
      <w:pPr>
        <w:pStyle w:val="ListBullet"/>
        <w:rPr>
          <w:ins w:id="736" w:author="Nigel Deakin" w:date="2011-12-20T16:59:00Z"/>
        </w:rPr>
        <w:pPrChange w:id="737" w:author="Nigel Deakin" w:date="2011-12-20T16:54:00Z">
          <w:pPr>
            <w:pStyle w:val="Paragraph"/>
            <w:tabs>
              <w:tab w:val="left" w:pos="2880"/>
            </w:tabs>
            <w:spacing w:before="100"/>
          </w:pPr>
        </w:pPrChange>
      </w:pPr>
      <w:ins w:id="738" w:author="Nigel Deakin" w:date="2011-12-20T16:57:00Z">
        <w:r>
          <w:t>Whether the property is set by the sending client</w:t>
        </w:r>
      </w:ins>
      <w:ins w:id="739" w:author="Nigel Deakin" w:date="2011-12-20T16:58:00Z">
        <w:r>
          <w:t xml:space="preserve">, </w:t>
        </w:r>
      </w:ins>
      <w:ins w:id="740" w:author="Nigel Deakin" w:date="2011-12-20T16:57:00Z">
        <w:r>
          <w:t>by the provider</w:t>
        </w:r>
      </w:ins>
      <w:ins w:id="741" w:author="Nigel Deakin" w:date="2011-12-20T16:58:00Z">
        <w:r>
          <w:t xml:space="preserve"> when the message is sent, or by the provider when the message is received</w:t>
        </w:r>
      </w:ins>
      <w:ins w:id="742" w:author="Nigel Deakin" w:date="2011-12-20T16:59:00Z">
        <w:r>
          <w:t>.</w:t>
        </w:r>
      </w:ins>
    </w:p>
    <w:p w:rsidR="00000000" w:rsidRDefault="00A80866">
      <w:pPr>
        <w:pStyle w:val="ListBullet"/>
        <w:rPr>
          <w:ins w:id="743" w:author="Nigel Deakin" w:date="2011-12-20T16:56:00Z"/>
        </w:rPr>
        <w:pPrChange w:id="744" w:author="Nigel Deakin" w:date="2011-12-20T16:54:00Z">
          <w:pPr>
            <w:pStyle w:val="Paragraph"/>
            <w:tabs>
              <w:tab w:val="left" w:pos="2880"/>
            </w:tabs>
            <w:spacing w:before="100"/>
          </w:pPr>
        </w:pPrChange>
      </w:pPr>
      <w:ins w:id="745" w:author="Nigel Deakin" w:date="2011-12-20T16:59:00Z">
        <w:r>
          <w:t>The purpose of the property</w:t>
        </w:r>
      </w:ins>
      <w:ins w:id="746" w:author="Nigel Deakin" w:date="2011-12-20T16:57:00Z">
        <w:r>
          <w:t xml:space="preserve"> </w:t>
        </w:r>
      </w:ins>
    </w:p>
    <w:p w:rsidR="00000000" w:rsidRDefault="00741663">
      <w:pPr>
        <w:pPrChange w:id="747" w:author="Nigel Deakin" w:date="2011-12-20T16:56:00Z">
          <w:pPr>
            <w:pStyle w:val="Paragraph"/>
            <w:tabs>
              <w:tab w:val="left" w:pos="2880"/>
            </w:tabs>
            <w:spacing w:before="100"/>
          </w:pPr>
        </w:pPrChange>
      </w:pPr>
      <w:r>
        <w:t xml:space="preserve">New JMS defined properties may be added in later versions of JMS. </w:t>
      </w:r>
    </w:p>
    <w:p w:rsidR="007D25A4" w:rsidRDefault="00741663" w:rsidP="00741663">
      <w:pPr>
        <w:pStyle w:val="Paragraph"/>
        <w:tabs>
          <w:tab w:val="left" w:pos="2880"/>
        </w:tabs>
        <w:rPr>
          <w:ins w:id="748" w:author="Nigel Deakin" w:date="2011-12-20T17:53:00Z"/>
        </w:rPr>
      </w:pPr>
      <w:del w:id="749" w:author="Nigel Deakin" w:date="2011-12-20T17:11:00Z">
        <w:r w:rsidDel="00AA4243">
          <w:delText xml:space="preserve">Unless noted otherwise, support for these properties is optional. </w:delText>
        </w:r>
      </w:del>
      <w:r>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w:t>
      </w:r>
      <w:ins w:id="750" w:author="Nigel Deakin" w:date="2011-12-20T17:12:00Z">
        <w:r w:rsidR="00AA4243">
          <w:t xml:space="preserve"> </w:t>
        </w:r>
      </w:ins>
    </w:p>
    <w:p w:rsidR="00741663" w:rsidRPr="00FE5597" w:rsidDel="00AA4243" w:rsidRDefault="00741663" w:rsidP="00FE5597">
      <w:pPr>
        <w:rPr>
          <w:del w:id="751" w:author="Nigel Deakin" w:date="2011-12-20T17:12:00Z"/>
          <w:rStyle w:val="Code"/>
          <w:rFonts w:ascii="Times New Roman" w:hAnsi="Times New Roman"/>
        </w:rPr>
      </w:pPr>
    </w:p>
    <w:p w:rsidR="00741663" w:rsidRDefault="00741663" w:rsidP="00FE5597">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w:t>
      </w:r>
      <w:ins w:id="752" w:author="Nigel Deakin" w:date="2011-12-20T17:53:00Z">
        <w:r w:rsidR="007D25A4">
          <w:t xml:space="preserve">The effect of setting a message selector on a property which is set by the provider on </w:t>
        </w:r>
        <w:proofErr w:type="gramStart"/>
        <w:r w:rsidR="007D25A4">
          <w:t>receive</w:t>
        </w:r>
        <w:proofErr w:type="gramEnd"/>
        <w:r w:rsidR="007D25A4">
          <w:t xml:space="preserve"> is undefined.</w:t>
        </w:r>
      </w:ins>
    </w:p>
    <w:p w:rsidR="00741663" w:rsidRDefault="00741663" w:rsidP="00741663">
      <w:pPr>
        <w:pStyle w:val="Paragraph"/>
        <w:tabs>
          <w:tab w:val="left" w:pos="2880"/>
        </w:tabs>
      </w:pPr>
      <w:r>
        <w:t xml:space="preserve">The existence, in a particular message, of </w:t>
      </w:r>
      <w:ins w:id="753" w:author="Nigel Deakin" w:date="2011-12-20T17:13:00Z">
        <w:r w:rsidR="00AA4243">
          <w:t xml:space="preserve">optional </w:t>
        </w:r>
      </w:ins>
      <w:r>
        <w:t>JMS defined properties that are set by a JMS Provider depends on how a particular provider controls use of the property. It may choose to include them in some messages and omit them in others depending on administrative or other criteria.</w:t>
      </w:r>
    </w:p>
    <w:p w:rsidR="009A6EA9" w:rsidRDefault="009A6EA9" w:rsidP="009A6EA9">
      <w:pPr>
        <w:pStyle w:val="Caption"/>
      </w:pPr>
      <w:bookmarkStart w:id="754" w:name="_Ref308018923"/>
      <w:proofErr w:type="gramStart"/>
      <w:r>
        <w:t xml:space="preserve">Table </w:t>
      </w:r>
      <w:r w:rsidR="00D71E00">
        <w:fldChar w:fldCharType="begin"/>
      </w:r>
      <w:r w:rsidR="000E5B15">
        <w:instrText xml:space="preserve"> STYLEREF 1 \s </w:instrText>
      </w:r>
      <w:r w:rsidR="00D71E00">
        <w:fldChar w:fldCharType="separate"/>
      </w:r>
      <w:r w:rsidR="00533AC6">
        <w:rPr>
          <w:noProof/>
        </w:rPr>
        <w:t>3</w:t>
      </w:r>
      <w:r w:rsidR="00D71E00">
        <w:fldChar w:fldCharType="end"/>
      </w:r>
      <w:r w:rsidR="00F6232A">
        <w:t>.</w:t>
      </w:r>
      <w:proofErr w:type="gramEnd"/>
      <w:r w:rsidR="00D71E00">
        <w:fldChar w:fldCharType="begin"/>
      </w:r>
      <w:r w:rsidR="009A16AE">
        <w:instrText xml:space="preserve"> SEQ Table \* ARABIC \s 1 </w:instrText>
      </w:r>
      <w:r w:rsidR="00D71E00">
        <w:fldChar w:fldCharType="separate"/>
      </w:r>
      <w:r w:rsidR="00533AC6">
        <w:rPr>
          <w:noProof/>
        </w:rPr>
        <w:t>3</w:t>
      </w:r>
      <w:r w:rsidR="00D71E00">
        <w:fldChar w:fldCharType="end"/>
      </w:r>
      <w:bookmarkEnd w:id="75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Change w:id="755" w:author="Nigel Deakin" w:date="2011-12-20T16:49:00Z">
          <w:tblPr>
            <w:tblW w:w="6249" w:type="dxa"/>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PrChange>
      </w:tblPr>
      <w:tblGrid>
        <w:gridCol w:w="1843"/>
        <w:gridCol w:w="709"/>
        <w:gridCol w:w="1134"/>
        <w:gridCol w:w="992"/>
        <w:gridCol w:w="2693"/>
        <w:tblGridChange w:id="756">
          <w:tblGrid>
            <w:gridCol w:w="1809"/>
            <w:gridCol w:w="46"/>
            <w:gridCol w:w="709"/>
            <w:gridCol w:w="1043"/>
            <w:gridCol w:w="45"/>
            <w:gridCol w:w="709"/>
            <w:gridCol w:w="289"/>
            <w:gridCol w:w="845"/>
            <w:gridCol w:w="992"/>
            <w:gridCol w:w="805"/>
            <w:gridCol w:w="1888"/>
          </w:tblGrid>
        </w:tblGridChange>
      </w:tblGrid>
      <w:tr w:rsidR="0011353F" w:rsidRPr="00CF27DD" w:rsidTr="0011353F">
        <w:trPr>
          <w:cantSplit/>
          <w:tblHeader/>
          <w:trPrChange w:id="757" w:author="Nigel Deakin" w:date="2011-12-20T16:49:00Z">
            <w:trPr>
              <w:gridAfter w:val="0"/>
              <w:cantSplit/>
              <w:tblHeader/>
            </w:trPr>
          </w:trPrChange>
        </w:trPr>
        <w:tc>
          <w:tcPr>
            <w:tcW w:w="1843" w:type="dxa"/>
            <w:tcMar>
              <w:top w:w="57" w:type="dxa"/>
              <w:left w:w="57" w:type="dxa"/>
              <w:bottom w:w="57" w:type="dxa"/>
              <w:right w:w="57" w:type="dxa"/>
            </w:tcMar>
            <w:tcPrChange w:id="758" w:author="Nigel Deakin" w:date="2011-12-20T16:49:00Z">
              <w:tcPr>
                <w:tcW w:w="1855" w:type="dxa"/>
                <w:gridSpan w:val="2"/>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Change w:id="759" w:author="Nigel Deakin" w:date="2011-12-20T16:49:00Z">
              <w:tcPr>
                <w:tcW w:w="709" w:type="dxa"/>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Type</w:t>
            </w:r>
          </w:p>
        </w:tc>
        <w:tc>
          <w:tcPr>
            <w:tcW w:w="1134" w:type="dxa"/>
            <w:tcPrChange w:id="760" w:author="Nigel Deakin" w:date="2011-12-20T16:49:00Z">
              <w:tcPr>
                <w:tcW w:w="1043" w:type="dxa"/>
              </w:tcPr>
            </w:tcPrChange>
          </w:tcPr>
          <w:p w:rsidR="005D3BC6" w:rsidRDefault="0011353F">
            <w:pPr>
              <w:pStyle w:val="TableHead"/>
              <w:tabs>
                <w:tab w:val="left" w:pos="1800"/>
              </w:tabs>
              <w:rPr>
                <w:ins w:id="761" w:author="Nigel Deakin" w:date="2011-12-20T16:46:00Z"/>
              </w:rPr>
            </w:pPr>
            <w:ins w:id="762" w:author="Nigel Deakin" w:date="2011-12-20T16:48:00Z">
              <w:r>
                <w:t>Optional or m</w:t>
              </w:r>
            </w:ins>
            <w:ins w:id="763" w:author="Nigel Deakin" w:date="2011-12-20T16:47:00Z">
              <w:r>
                <w:t>andatory</w:t>
              </w:r>
            </w:ins>
          </w:p>
        </w:tc>
        <w:tc>
          <w:tcPr>
            <w:tcW w:w="992" w:type="dxa"/>
            <w:tcMar>
              <w:top w:w="57" w:type="dxa"/>
              <w:left w:w="57" w:type="dxa"/>
              <w:bottom w:w="57" w:type="dxa"/>
              <w:right w:w="57" w:type="dxa"/>
            </w:tcMar>
            <w:tcPrChange w:id="764"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Change w:id="765"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Change w:id="766" w:author="Nigel Deakin" w:date="2011-12-20T16:49:00Z">
            <w:trPr>
              <w:gridAfter w:val="0"/>
              <w:cantSplit/>
            </w:trPr>
          </w:trPrChange>
        </w:trPr>
        <w:tc>
          <w:tcPr>
            <w:tcW w:w="1843" w:type="dxa"/>
            <w:tcMar>
              <w:top w:w="57" w:type="dxa"/>
              <w:left w:w="57" w:type="dxa"/>
              <w:bottom w:w="57" w:type="dxa"/>
              <w:right w:w="57" w:type="dxa"/>
            </w:tcMar>
            <w:tcPrChange w:id="767"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Change w:id="768"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69" w:author="Nigel Deakin" w:date="2011-12-20T16:49:00Z">
              <w:tcPr>
                <w:tcW w:w="1043" w:type="dxa"/>
              </w:tcPr>
            </w:tcPrChange>
          </w:tcPr>
          <w:p w:rsidR="0011353F" w:rsidRPr="00CF27DD" w:rsidRDefault="0011353F" w:rsidP="00CF27DD">
            <w:pPr>
              <w:pStyle w:val="TableText"/>
              <w:tabs>
                <w:tab w:val="left" w:pos="1800"/>
              </w:tabs>
              <w:rPr>
                <w:ins w:id="770" w:author="Nigel Deakin" w:date="2011-12-20T16:46:00Z"/>
              </w:rPr>
            </w:pPr>
            <w:ins w:id="771" w:author="Nigel Deakin" w:date="2011-12-20T16:48:00Z">
              <w:r>
                <w:t>Optional</w:t>
              </w:r>
            </w:ins>
          </w:p>
        </w:tc>
        <w:tc>
          <w:tcPr>
            <w:tcW w:w="992" w:type="dxa"/>
            <w:tcMar>
              <w:top w:w="57" w:type="dxa"/>
              <w:left w:w="57" w:type="dxa"/>
              <w:bottom w:w="57" w:type="dxa"/>
              <w:right w:w="57" w:type="dxa"/>
            </w:tcMar>
            <w:tcPrChange w:id="772"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73"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Change w:id="774" w:author="Nigel Deakin" w:date="2011-12-20T16:49:00Z">
            <w:trPr>
              <w:gridAfter w:val="0"/>
              <w:cantSplit/>
            </w:trPr>
          </w:trPrChange>
        </w:trPr>
        <w:tc>
          <w:tcPr>
            <w:tcW w:w="1843" w:type="dxa"/>
            <w:tcMar>
              <w:top w:w="57" w:type="dxa"/>
              <w:left w:w="57" w:type="dxa"/>
              <w:bottom w:w="57" w:type="dxa"/>
              <w:right w:w="57" w:type="dxa"/>
            </w:tcMar>
            <w:tcPrChange w:id="775"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Change w:id="776"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77" w:author="Nigel Deakin" w:date="2011-12-20T16:49:00Z">
              <w:tcPr>
                <w:tcW w:w="1043" w:type="dxa"/>
              </w:tcPr>
            </w:tcPrChange>
          </w:tcPr>
          <w:p w:rsidR="0011353F" w:rsidRPr="00CF27DD" w:rsidRDefault="0011353F" w:rsidP="00CF27DD">
            <w:pPr>
              <w:pStyle w:val="TableText"/>
              <w:tabs>
                <w:tab w:val="left" w:pos="1800"/>
              </w:tabs>
              <w:rPr>
                <w:ins w:id="778" w:author="Nigel Deakin" w:date="2011-12-20T16:46:00Z"/>
              </w:rPr>
            </w:pPr>
            <w:ins w:id="779" w:author="Nigel Deakin" w:date="2011-12-20T16:48:00Z">
              <w:r>
                <w:t>Optional</w:t>
              </w:r>
            </w:ins>
          </w:p>
        </w:tc>
        <w:tc>
          <w:tcPr>
            <w:tcW w:w="992" w:type="dxa"/>
            <w:tcMar>
              <w:top w:w="57" w:type="dxa"/>
              <w:left w:w="57" w:type="dxa"/>
              <w:bottom w:w="57" w:type="dxa"/>
              <w:right w:w="57" w:type="dxa"/>
            </w:tcMar>
            <w:tcPrChange w:id="780"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781"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rPr>
                <w:ins w:id="782" w:author="Nigel Deakin" w:date="2011-12-20T16:46:00Z"/>
              </w:rPr>
            </w:pPr>
            <w:ins w:id="783" w:author="Nigel Deakin" w:date="2011-12-20T16:48:00Z">
              <w:r>
                <w:t>Mandatory</w:t>
              </w:r>
            </w:ins>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del w:id="784" w:author="Nigel Deakin" w:date="2011-12-20T17:49:00Z">
              <w:r w:rsidRPr="00CF27DD" w:rsidDel="00830C21">
                <w:delText>; the first is 1, the second 2,...</w:delText>
              </w:r>
            </w:del>
            <w:ins w:id="785" w:author="Nigel Deakin" w:date="2011-12-20T17:49:00Z">
              <w:r w:rsidR="00830C21">
                <w:t xml:space="preserve">. See section </w:t>
              </w:r>
              <w:r w:rsidR="00D71E00">
                <w:fldChar w:fldCharType="begin"/>
              </w:r>
              <w:r w:rsidR="00830C21">
                <w:instrText xml:space="preserve"> REF _Ref312166691 \r \h </w:instrText>
              </w:r>
            </w:ins>
            <w:r w:rsidR="00FE5597">
              <w:instrText xml:space="preserve"> \* MERGEFORMAT </w:instrText>
            </w:r>
            <w:r w:rsidR="00D71E00">
              <w:fldChar w:fldCharType="separate"/>
            </w:r>
            <w:r w:rsidR="00533AC6">
              <w:t>3.5.11</w:t>
            </w:r>
            <w:ins w:id="786" w:author="Nigel Deakin" w:date="2011-12-20T17:49:00Z">
              <w:r w:rsidR="00D71E00">
                <w:fldChar w:fldCharType="end"/>
              </w:r>
              <w:r w:rsidR="00830C21">
                <w:t xml:space="preserve"> "</w:t>
              </w:r>
              <w:r w:rsidR="00D71E00">
                <w:fldChar w:fldCharType="begin"/>
              </w:r>
              <w:r w:rsidR="00830C21">
                <w:instrText xml:space="preserve"> REF _Ref312166691 \h </w:instrText>
              </w:r>
            </w:ins>
            <w:r w:rsidR="00FE5597">
              <w:instrText xml:space="preserve"> \* MERGEFORMAT </w:instrText>
            </w:r>
            <w:r w:rsidR="00D71E00">
              <w:fldChar w:fldCharType="separate"/>
            </w:r>
            <w:ins w:id="787" w:author="Nigel Deakin" w:date="2012-03-12T14:50:00Z">
              <w:r w:rsidR="00533AC6">
                <w:t>JMSXDeliveryCount</w:t>
              </w:r>
            </w:ins>
            <w:ins w:id="788" w:author="Nigel Deakin" w:date="2011-12-20T17:49:00Z">
              <w:r w:rsidR="00D71E00">
                <w:fldChar w:fldCharType="end"/>
              </w:r>
              <w:r w:rsidR="00830C21">
                <w:t>".</w:t>
              </w:r>
            </w:ins>
          </w:p>
        </w:tc>
      </w:tr>
      <w:tr w:rsidR="0011353F" w:rsidRPr="00CF27DD" w:rsidTr="0011353F">
        <w:trPr>
          <w:cantSplit/>
          <w:trPrChange w:id="789" w:author="Nigel Deakin" w:date="2011-12-20T16:49:00Z">
            <w:trPr>
              <w:gridAfter w:val="0"/>
              <w:cantSplit/>
            </w:trPr>
          </w:trPrChange>
        </w:trPr>
        <w:tc>
          <w:tcPr>
            <w:tcW w:w="1843" w:type="dxa"/>
            <w:tcMar>
              <w:top w:w="57" w:type="dxa"/>
              <w:left w:w="57" w:type="dxa"/>
              <w:bottom w:w="57" w:type="dxa"/>
              <w:right w:w="57" w:type="dxa"/>
            </w:tcMar>
            <w:tcPrChange w:id="79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Change w:id="79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792" w:author="Nigel Deakin" w:date="2011-12-20T16:49:00Z">
              <w:tcPr>
                <w:tcW w:w="1043" w:type="dxa"/>
              </w:tcPr>
            </w:tcPrChange>
          </w:tcPr>
          <w:p w:rsidR="0011353F" w:rsidRPr="00CF27DD" w:rsidRDefault="0011353F" w:rsidP="00CF27DD">
            <w:pPr>
              <w:pStyle w:val="TableText"/>
              <w:tabs>
                <w:tab w:val="left" w:pos="1800"/>
              </w:tabs>
              <w:rPr>
                <w:ins w:id="793" w:author="Nigel Deakin" w:date="2011-12-20T16:46:00Z"/>
              </w:rPr>
            </w:pPr>
            <w:ins w:id="794" w:author="Nigel Deakin" w:date="2011-12-20T16:48:00Z">
              <w:r>
                <w:t>Optional</w:t>
              </w:r>
            </w:ins>
          </w:p>
        </w:tc>
        <w:tc>
          <w:tcPr>
            <w:tcW w:w="992" w:type="dxa"/>
            <w:tcMar>
              <w:top w:w="57" w:type="dxa"/>
              <w:left w:w="57" w:type="dxa"/>
              <w:bottom w:w="57" w:type="dxa"/>
              <w:right w:w="57" w:type="dxa"/>
            </w:tcMar>
            <w:tcPrChange w:id="79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79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Change w:id="797" w:author="Nigel Deakin" w:date="2011-12-20T16:49:00Z">
            <w:trPr>
              <w:gridAfter w:val="0"/>
              <w:cantSplit/>
            </w:trPr>
          </w:trPrChange>
        </w:trPr>
        <w:tc>
          <w:tcPr>
            <w:tcW w:w="1843" w:type="dxa"/>
            <w:tcMar>
              <w:top w:w="57" w:type="dxa"/>
              <w:left w:w="57" w:type="dxa"/>
              <w:bottom w:w="57" w:type="dxa"/>
              <w:right w:w="57" w:type="dxa"/>
            </w:tcMar>
            <w:tcPrChange w:id="798"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Change w:id="799"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00" w:author="Nigel Deakin" w:date="2011-12-20T16:49:00Z">
              <w:tcPr>
                <w:tcW w:w="1043" w:type="dxa"/>
              </w:tcPr>
            </w:tcPrChange>
          </w:tcPr>
          <w:p w:rsidR="0011353F" w:rsidRPr="00CF27DD" w:rsidRDefault="0011353F" w:rsidP="00CF27DD">
            <w:pPr>
              <w:pStyle w:val="TableText"/>
              <w:tabs>
                <w:tab w:val="left" w:pos="1800"/>
              </w:tabs>
              <w:rPr>
                <w:ins w:id="801" w:author="Nigel Deakin" w:date="2011-12-20T16:46:00Z"/>
              </w:rPr>
            </w:pPr>
            <w:ins w:id="802" w:author="Nigel Deakin" w:date="2011-12-20T16:48:00Z">
              <w:r>
                <w:t>Optional</w:t>
              </w:r>
            </w:ins>
          </w:p>
        </w:tc>
        <w:tc>
          <w:tcPr>
            <w:tcW w:w="992" w:type="dxa"/>
            <w:tcMar>
              <w:top w:w="57" w:type="dxa"/>
              <w:left w:w="57" w:type="dxa"/>
              <w:bottom w:w="57" w:type="dxa"/>
              <w:right w:w="57" w:type="dxa"/>
            </w:tcMar>
            <w:tcPrChange w:id="803"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Change w:id="804"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Change w:id="805" w:author="Nigel Deakin" w:date="2011-12-20T16:49:00Z">
            <w:trPr>
              <w:gridAfter w:val="0"/>
              <w:cantSplit/>
            </w:trPr>
          </w:trPrChange>
        </w:trPr>
        <w:tc>
          <w:tcPr>
            <w:tcW w:w="1843" w:type="dxa"/>
            <w:tcMar>
              <w:top w:w="57" w:type="dxa"/>
              <w:left w:w="57" w:type="dxa"/>
              <w:bottom w:w="57" w:type="dxa"/>
              <w:right w:w="57" w:type="dxa"/>
            </w:tcMar>
            <w:tcPrChange w:id="806"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Change w:id="807"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08" w:author="Nigel Deakin" w:date="2011-12-20T16:49:00Z">
              <w:tcPr>
                <w:tcW w:w="1043" w:type="dxa"/>
              </w:tcPr>
            </w:tcPrChange>
          </w:tcPr>
          <w:p w:rsidR="0011353F" w:rsidRPr="00CF27DD" w:rsidRDefault="0011353F" w:rsidP="00CF27DD">
            <w:pPr>
              <w:pStyle w:val="TableText"/>
              <w:tabs>
                <w:tab w:val="left" w:pos="1800"/>
              </w:tabs>
              <w:rPr>
                <w:ins w:id="809" w:author="Nigel Deakin" w:date="2011-12-20T16:46:00Z"/>
              </w:rPr>
            </w:pPr>
            <w:ins w:id="810" w:author="Nigel Deakin" w:date="2011-12-20T16:48:00Z">
              <w:r>
                <w:t>Optional</w:t>
              </w:r>
            </w:ins>
          </w:p>
        </w:tc>
        <w:tc>
          <w:tcPr>
            <w:tcW w:w="992" w:type="dxa"/>
            <w:tcMar>
              <w:top w:w="57" w:type="dxa"/>
              <w:left w:w="57" w:type="dxa"/>
              <w:bottom w:w="57" w:type="dxa"/>
              <w:right w:w="57" w:type="dxa"/>
            </w:tcMar>
            <w:tcPrChange w:id="811"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Change w:id="812"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Change w:id="813" w:author="Nigel Deakin" w:date="2011-12-20T16:49:00Z">
            <w:trPr>
              <w:gridAfter w:val="0"/>
              <w:cantSplit/>
            </w:trPr>
          </w:trPrChange>
        </w:trPr>
        <w:tc>
          <w:tcPr>
            <w:tcW w:w="1843" w:type="dxa"/>
            <w:tcMar>
              <w:top w:w="57" w:type="dxa"/>
              <w:left w:w="57" w:type="dxa"/>
              <w:bottom w:w="57" w:type="dxa"/>
              <w:right w:w="57" w:type="dxa"/>
            </w:tcMar>
            <w:tcPrChange w:id="814"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Change w:id="815"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Change w:id="816" w:author="Nigel Deakin" w:date="2011-12-20T16:49:00Z">
              <w:tcPr>
                <w:tcW w:w="1043" w:type="dxa"/>
              </w:tcPr>
            </w:tcPrChange>
          </w:tcPr>
          <w:p w:rsidR="0011353F" w:rsidRPr="00CF27DD" w:rsidRDefault="0011353F" w:rsidP="00CF27DD">
            <w:pPr>
              <w:pStyle w:val="TableText"/>
              <w:tabs>
                <w:tab w:val="left" w:pos="1800"/>
              </w:tabs>
              <w:rPr>
                <w:ins w:id="817" w:author="Nigel Deakin" w:date="2011-12-20T16:46:00Z"/>
              </w:rPr>
            </w:pPr>
            <w:ins w:id="818" w:author="Nigel Deakin" w:date="2011-12-20T16:48:00Z">
              <w:r>
                <w:t>Optional</w:t>
              </w:r>
            </w:ins>
          </w:p>
        </w:tc>
        <w:tc>
          <w:tcPr>
            <w:tcW w:w="992" w:type="dxa"/>
            <w:tcMar>
              <w:top w:w="57" w:type="dxa"/>
              <w:left w:w="57" w:type="dxa"/>
              <w:bottom w:w="57" w:type="dxa"/>
              <w:right w:w="57" w:type="dxa"/>
            </w:tcMar>
            <w:tcPrChange w:id="819"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0"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Change w:id="821" w:author="Nigel Deakin" w:date="2011-12-20T16:49:00Z">
            <w:trPr>
              <w:gridAfter w:val="0"/>
              <w:cantSplit/>
            </w:trPr>
          </w:trPrChange>
        </w:trPr>
        <w:tc>
          <w:tcPr>
            <w:tcW w:w="1843" w:type="dxa"/>
            <w:tcMar>
              <w:top w:w="57" w:type="dxa"/>
              <w:left w:w="57" w:type="dxa"/>
              <w:bottom w:w="57" w:type="dxa"/>
              <w:right w:w="57" w:type="dxa"/>
            </w:tcMar>
            <w:tcPrChange w:id="822"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Change w:id="823"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Change w:id="824" w:author="Nigel Deakin" w:date="2011-12-20T16:49:00Z">
              <w:tcPr>
                <w:tcW w:w="1043" w:type="dxa"/>
              </w:tcPr>
            </w:tcPrChange>
          </w:tcPr>
          <w:p w:rsidR="0011353F" w:rsidRPr="00CF27DD" w:rsidRDefault="0011353F" w:rsidP="00CF27DD">
            <w:pPr>
              <w:pStyle w:val="TableText"/>
              <w:tabs>
                <w:tab w:val="left" w:pos="1800"/>
              </w:tabs>
              <w:rPr>
                <w:ins w:id="825" w:author="Nigel Deakin" w:date="2011-12-20T16:46:00Z"/>
              </w:rPr>
            </w:pPr>
            <w:ins w:id="826" w:author="Nigel Deakin" w:date="2011-12-20T16:48:00Z">
              <w:r>
                <w:t>Optional</w:t>
              </w:r>
            </w:ins>
          </w:p>
        </w:tc>
        <w:tc>
          <w:tcPr>
            <w:tcW w:w="992" w:type="dxa"/>
            <w:tcMar>
              <w:top w:w="57" w:type="dxa"/>
              <w:left w:w="57" w:type="dxa"/>
              <w:bottom w:w="57" w:type="dxa"/>
              <w:right w:w="57" w:type="dxa"/>
            </w:tcMar>
            <w:tcPrChange w:id="827"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Change w:id="828"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Change w:id="829" w:author="Nigel Deakin" w:date="2011-12-20T16:49:00Z">
            <w:trPr>
              <w:gridAfter w:val="0"/>
              <w:cantSplit/>
            </w:trPr>
          </w:trPrChange>
        </w:trPr>
        <w:tc>
          <w:tcPr>
            <w:tcW w:w="1843" w:type="dxa"/>
            <w:tcMar>
              <w:top w:w="57" w:type="dxa"/>
              <w:left w:w="57" w:type="dxa"/>
              <w:bottom w:w="57" w:type="dxa"/>
              <w:right w:w="57" w:type="dxa"/>
            </w:tcMar>
            <w:tcPrChange w:id="830" w:author="Nigel Deakin" w:date="2011-12-20T16:49:00Z">
              <w:tcPr>
                <w:tcW w:w="1855" w:type="dxa"/>
                <w:gridSpan w:val="2"/>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lastRenderedPageBreak/>
              <w:t>JMSXState</w:t>
            </w:r>
          </w:p>
        </w:tc>
        <w:tc>
          <w:tcPr>
            <w:tcW w:w="709" w:type="dxa"/>
            <w:tcMar>
              <w:top w:w="57" w:type="dxa"/>
              <w:left w:w="57" w:type="dxa"/>
              <w:bottom w:w="57" w:type="dxa"/>
              <w:right w:w="57" w:type="dxa"/>
            </w:tcMar>
            <w:tcPrChange w:id="831" w:author="Nigel Deakin" w:date="2011-12-20T16:49:00Z">
              <w:tcPr>
                <w:tcW w:w="709" w:type="dxa"/>
                <w:tcMar>
                  <w:top w:w="57" w:type="dxa"/>
                  <w:left w:w="57" w:type="dxa"/>
                  <w:bottom w:w="57" w:type="dxa"/>
                  <w:right w:w="57" w:type="dxa"/>
                </w:tcMar>
              </w:tcPr>
            </w:tcPrChange>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Change w:id="832" w:author="Nigel Deakin" w:date="2011-12-20T16:49:00Z">
              <w:tcPr>
                <w:tcW w:w="1043" w:type="dxa"/>
              </w:tcPr>
            </w:tcPrChange>
          </w:tcPr>
          <w:p w:rsidR="0011353F" w:rsidRPr="00CF27DD" w:rsidRDefault="0011353F" w:rsidP="00CF27DD">
            <w:pPr>
              <w:pStyle w:val="TableText"/>
              <w:tabs>
                <w:tab w:val="left" w:pos="1800"/>
              </w:tabs>
              <w:rPr>
                <w:ins w:id="833" w:author="Nigel Deakin" w:date="2011-12-20T16:46:00Z"/>
              </w:rPr>
            </w:pPr>
            <w:ins w:id="834" w:author="Nigel Deakin" w:date="2011-12-20T16:48:00Z">
              <w:r>
                <w:t>Optional</w:t>
              </w:r>
            </w:ins>
          </w:p>
        </w:tc>
        <w:tc>
          <w:tcPr>
            <w:tcW w:w="992" w:type="dxa"/>
            <w:tcMar>
              <w:top w:w="57" w:type="dxa"/>
              <w:left w:w="57" w:type="dxa"/>
              <w:bottom w:w="57" w:type="dxa"/>
              <w:right w:w="57" w:type="dxa"/>
            </w:tcMar>
            <w:tcPrChange w:id="835" w:author="Nigel Deakin" w:date="2011-12-20T16:49:00Z">
              <w:tcPr>
                <w:tcW w:w="1043"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Change w:id="836" w:author="Nigel Deakin" w:date="2011-12-20T16:49:00Z">
              <w:tcPr>
                <w:tcW w:w="2642" w:type="dxa"/>
                <w:gridSpan w:val="3"/>
                <w:tcMar>
                  <w:top w:w="57" w:type="dxa"/>
                  <w:left w:w="57" w:type="dxa"/>
                  <w:bottom w:w="57" w:type="dxa"/>
                  <w:right w:w="57" w:type="dxa"/>
                </w:tcMar>
              </w:tcPr>
            </w:tcPrChange>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C3098F" w:rsidRPr="00FE5597" w:rsidDel="002B4FFA" w:rsidRDefault="00741663" w:rsidP="00741663">
      <w:pPr>
        <w:pStyle w:val="Paragraph"/>
        <w:tabs>
          <w:tab w:val="left" w:pos="2880"/>
        </w:tabs>
        <w:rPr>
          <w:del w:id="837" w:author="Nigel Deakin" w:date="2011-12-20T17:06:00Z"/>
          <w:rStyle w:val="Code"/>
        </w:rPr>
      </w:pPr>
      <w:r>
        <w:t>JMSX properties ‘set by provider on send’ are available to both the producer and the consumers of the message. JSMX properties set by the provider on receive are only available to the consumers.</w:t>
      </w:r>
      <w:r w:rsidR="00FE5597">
        <w:t xml:space="preserve"> </w:t>
      </w:r>
    </w:p>
    <w:p w:rsidR="00741663" w:rsidRDefault="00741663" w:rsidP="00741663">
      <w:pPr>
        <w:pStyle w:val="Paragraph"/>
        <w:tabs>
          <w:tab w:val="left" w:pos="2880"/>
        </w:tabs>
      </w:pP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838" w:name="_Toc311729227"/>
      <w:bookmarkStart w:id="839" w:name="_Toc339906325"/>
      <w:r>
        <w:t>Provider-</w:t>
      </w:r>
      <w:r w:rsidR="00474592">
        <w:t>s</w:t>
      </w:r>
      <w:r>
        <w:t xml:space="preserve">pecific </w:t>
      </w:r>
      <w:r w:rsidR="00474592">
        <w:t>p</w:t>
      </w:r>
      <w:r>
        <w:t>roperties</w:t>
      </w:r>
      <w:bookmarkEnd w:id="838"/>
      <w:bookmarkEnd w:id="839"/>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ins w:id="840" w:author="Nigel Deakin" w:date="2011-12-20T17:47:00Z"/>
          <w:rStyle w:val="Emphasis"/>
        </w:rPr>
      </w:pPr>
      <w:r>
        <w:rPr>
          <w:rStyle w:val="Emphasis"/>
        </w:rPr>
        <w:t>The purpose of provider-specific properties is to provide special features needed to support JMS use with provider-native clients. They should not be used for JMS to JMS messaging.</w:t>
      </w:r>
    </w:p>
    <w:p w:rsidR="00000000" w:rsidRDefault="00972658">
      <w:pPr>
        <w:pStyle w:val="Heading3"/>
        <w:rPr>
          <w:ins w:id="841" w:author="Nigel Deakin" w:date="2011-12-20T17:47:00Z"/>
        </w:rPr>
        <w:pPrChange w:id="842" w:author="Nigel Deakin" w:date="2011-12-20T17:47:00Z">
          <w:pPr>
            <w:pStyle w:val="Paragraph"/>
            <w:tabs>
              <w:tab w:val="left" w:pos="2880"/>
            </w:tabs>
          </w:pPr>
        </w:pPrChange>
      </w:pPr>
      <w:bookmarkStart w:id="843" w:name="_Ref312166691"/>
      <w:bookmarkStart w:id="844" w:name="_Toc339906326"/>
      <w:ins w:id="845" w:author="Nigel Deakin" w:date="2011-12-20T17:47:00Z">
        <w:r>
          <w:t>JMSXDeliveryCount</w:t>
        </w:r>
        <w:bookmarkEnd w:id="843"/>
        <w:bookmarkEnd w:id="844"/>
      </w:ins>
    </w:p>
    <w:p w:rsidR="00972658" w:rsidRDefault="00972658" w:rsidP="00972658">
      <w:pPr>
        <w:pStyle w:val="Paragraph"/>
        <w:tabs>
          <w:tab w:val="left" w:pos="2880"/>
        </w:tabs>
        <w:spacing w:before="100"/>
        <w:rPr>
          <w:ins w:id="846" w:author="Nigel Deakin" w:date="2011-12-20T17:47:00Z"/>
        </w:rPr>
      </w:pPr>
      <w:ins w:id="847" w:author="Nigel Deakin" w:date="2011-12-20T17:47:00Z">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ins>
    </w:p>
    <w:p w:rsidR="00972658" w:rsidRDefault="00972658" w:rsidP="00972658">
      <w:pPr>
        <w:pStyle w:val="Paragraph"/>
        <w:tabs>
          <w:tab w:val="left" w:pos="2880"/>
        </w:tabs>
        <w:spacing w:before="100"/>
        <w:rPr>
          <w:ins w:id="848" w:author="Nigel Deakin" w:date="2011-12-20T17:47:00Z"/>
        </w:rPr>
      </w:pPr>
      <w:ins w:id="849" w:author="Nigel Deakin" w:date="2011-12-20T17:47:00Z">
        <w:r>
          <w:t xml:space="preserve">If the </w:t>
        </w:r>
        <w:r w:rsidRPr="00FE5597">
          <w:rPr>
            <w:rStyle w:val="Code"/>
          </w:rPr>
          <w:t>JMSRedelivered</w:t>
        </w:r>
        <w:r>
          <w:t xml:space="preserve"> </w:t>
        </w:r>
      </w:ins>
      <w:ins w:id="850" w:author="Nigel Deakin" w:date="2011-12-20T18:00:00Z">
        <w:r w:rsidR="00367EA4">
          <w:t xml:space="preserve">message header </w:t>
        </w:r>
      </w:ins>
      <w:ins w:id="851" w:author="Nigel Deakin" w:date="2011-12-20T17:47:00Z">
        <w:r>
          <w:t xml:space="preserve">value is set then the </w:t>
        </w:r>
        <w:r w:rsidRPr="00FE5597">
          <w:rPr>
            <w:rStyle w:val="Code"/>
          </w:rPr>
          <w:t>JMSXDeliveryCount</w:t>
        </w:r>
        <w:r>
          <w:t xml:space="preserve"> property must always be 2 or more. </w:t>
        </w:r>
      </w:ins>
      <w:ins w:id="852" w:author="Nigel Deakin" w:date="2011-12-20T18:01:00Z">
        <w:r w:rsidR="00367EA4">
          <w:t>S</w:t>
        </w:r>
      </w:ins>
      <w:ins w:id="853" w:author="Nigel Deakin" w:date="2011-12-20T18:00:00Z">
        <w:r w:rsidR="00367EA4">
          <w:t xml:space="preserve">ee section </w:t>
        </w:r>
      </w:ins>
      <w:ins w:id="854" w:author="Nigel Deakin" w:date="2011-12-20T18:01:00Z">
        <w:r w:rsidR="00D71E00">
          <w:fldChar w:fldCharType="begin"/>
        </w:r>
        <w:r w:rsidR="00367EA4">
          <w:instrText xml:space="preserve"> REF X12625 \r \h </w:instrText>
        </w:r>
      </w:ins>
      <w:r w:rsidR="00D71E00">
        <w:fldChar w:fldCharType="separate"/>
      </w:r>
      <w:r w:rsidR="00533AC6">
        <w:t>3.4.7</w:t>
      </w:r>
      <w:ins w:id="855" w:author="Nigel Deakin" w:date="2011-12-20T18:01:00Z">
        <w:r w:rsidR="00D71E00">
          <w:fldChar w:fldCharType="end"/>
        </w:r>
        <w:r w:rsidR="00367EA4">
          <w:t xml:space="preserve"> "</w:t>
        </w:r>
        <w:r w:rsidR="00D71E00">
          <w:fldChar w:fldCharType="begin"/>
        </w:r>
        <w:r w:rsidR="00367EA4">
          <w:instrText xml:space="preserve"> REF X12625 \h </w:instrText>
        </w:r>
      </w:ins>
      <w:r w:rsidR="00D71E00">
        <w:fldChar w:fldCharType="separate"/>
      </w:r>
      <w:r w:rsidR="00533AC6">
        <w:t>JMSRedelivered</w:t>
      </w:r>
      <w:ins w:id="856" w:author="Nigel Deakin" w:date="2011-12-20T18:01:00Z">
        <w:r w:rsidR="00D71E00">
          <w:fldChar w:fldCharType="end"/>
        </w:r>
        <w:r w:rsidR="00367EA4">
          <w:t>"</w:t>
        </w:r>
      </w:ins>
      <w:ins w:id="857" w:author="Nigel Deakin" w:date="2011-12-20T18:02:00Z">
        <w:r w:rsidR="00367EA4">
          <w:t xml:space="preserve"> for more information about the </w:t>
        </w:r>
        <w:r w:rsidR="00367EA4" w:rsidRPr="00FE5597">
          <w:rPr>
            <w:rStyle w:val="Code"/>
          </w:rPr>
          <w:t>JMSRedelivered</w:t>
        </w:r>
        <w:r w:rsidR="00367EA4">
          <w:t xml:space="preserve"> message header</w:t>
        </w:r>
        <w:r w:rsidR="00A51535">
          <w:t>,</w:t>
        </w:r>
      </w:ins>
    </w:p>
    <w:p w:rsidR="00972658" w:rsidRDefault="00972658" w:rsidP="00972658">
      <w:pPr>
        <w:pStyle w:val="Paragraph"/>
        <w:tabs>
          <w:tab w:val="left" w:pos="2880"/>
        </w:tabs>
        <w:spacing w:before="100"/>
        <w:rPr>
          <w:ins w:id="858" w:author="Nigel Deakin" w:date="2011-12-20T17:47:00Z"/>
        </w:rPr>
      </w:pPr>
      <w:ins w:id="859" w:author="Nigel Deakin" w:date="2011-12-20T17:47:00Z">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ins>
    </w:p>
    <w:p w:rsidR="00972658" w:rsidRDefault="00972658" w:rsidP="00972658">
      <w:pPr>
        <w:pStyle w:val="Paragraph"/>
        <w:tabs>
          <w:tab w:val="left" w:pos="2880"/>
        </w:tabs>
        <w:spacing w:before="100"/>
        <w:rPr>
          <w:ins w:id="860" w:author="Nigel Deakin" w:date="2011-12-20T18:00:00Z"/>
        </w:rPr>
      </w:pPr>
      <w:ins w:id="861" w:author="Nigel Deakin" w:date="2011-12-20T17:47:00Z">
        <w:r>
          <w:t xml:space="preserve">The value of the </w:t>
        </w:r>
        <w:r w:rsidRPr="00FE5597">
          <w:rPr>
            <w:rStyle w:val="Code"/>
          </w:rPr>
          <w:t>JMSXDeliveryCount</w:t>
        </w:r>
        <w:r>
          <w:t xml:space="preserve"> property is not guaranteed to be exactly correct. The JMS provider is not </w:t>
        </w:r>
      </w:ins>
      <w:ins w:id="862" w:author="Nigel Deakin" w:date="2011-12-20T18:03:00Z">
        <w:r w:rsidR="00B52837">
          <w:t>expected</w:t>
        </w:r>
      </w:ins>
      <w:ins w:id="863" w:author="Nigel Deakin" w:date="2011-12-20T17:47:00Z">
        <w:r>
          <w:t xml:space="preserve"> to </w:t>
        </w:r>
        <w:proofErr w:type="gramStart"/>
        <w:r>
          <w:t>persist</w:t>
        </w:r>
        <w:proofErr w:type="gramEnd"/>
        <w:r>
          <w:t xml:space="preserve"> this value to ensure that its value is not lost in the event of a failure. </w:t>
        </w:r>
      </w:ins>
    </w:p>
    <w:p w:rsidR="00000000" w:rsidRDefault="005F7E80">
      <w:pPr>
        <w:pPrChange w:id="864" w:author="Nigel Deakin" w:date="2011-12-20T17:47:00Z">
          <w:pPr>
            <w:pStyle w:val="Paragraph"/>
            <w:tabs>
              <w:tab w:val="left" w:pos="2880"/>
            </w:tabs>
          </w:pPr>
        </w:pPrChange>
      </w:pPr>
    </w:p>
    <w:p w:rsidR="00741663" w:rsidRDefault="00741663" w:rsidP="00C82C12">
      <w:pPr>
        <w:pStyle w:val="Heading2"/>
        <w:rPr>
          <w:iCs/>
        </w:rPr>
      </w:pPr>
      <w:bookmarkStart w:id="865" w:name="_Toc311729228"/>
      <w:bookmarkStart w:id="866" w:name="_Toc339906327"/>
      <w:r>
        <w:lastRenderedPageBreak/>
        <w:t xml:space="preserve">Message </w:t>
      </w:r>
      <w:r w:rsidR="00474592">
        <w:t>a</w:t>
      </w:r>
      <w:r>
        <w:t>cknowledgment</w:t>
      </w:r>
      <w:bookmarkEnd w:id="865"/>
      <w:bookmarkEnd w:id="866"/>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D71E00">
        <w:fldChar w:fldCharType="begin"/>
      </w:r>
      <w:r w:rsidR="0004790C">
        <w:instrText xml:space="preserve"> REF RTF33353939353a204865616432 \r \h </w:instrText>
      </w:r>
      <w:r w:rsidR="00D71E00">
        <w:fldChar w:fldCharType="separate"/>
      </w:r>
      <w:r w:rsidR="00533AC6">
        <w:t>4.4.11</w:t>
      </w:r>
      <w:r w:rsidR="00D71E00">
        <w:fldChar w:fldCharType="end"/>
      </w:r>
      <w:r w:rsidR="0004790C">
        <w:t xml:space="preserve"> "</w:t>
      </w:r>
      <w:r w:rsidR="00D71E00">
        <w:fldChar w:fldCharType="begin"/>
      </w:r>
      <w:r w:rsidR="0004790C">
        <w:instrText xml:space="preserve"> REF RTF33353939353a204865616432 \h </w:instrText>
      </w:r>
      <w:r w:rsidR="00D71E00">
        <w:fldChar w:fldCharType="separate"/>
      </w:r>
      <w:ins w:id="867" w:author="Nigel Deakin" w:date="2012-03-12T14:50:00Z">
        <w:r w:rsidR="00533AC6">
          <w:t>Message a</w:t>
        </w:r>
        <w:r w:rsidR="00533AC6" w:rsidRPr="00864041">
          <w:t>cknowledgment</w:t>
        </w:r>
      </w:ins>
      <w:del w:id="868" w:author="Nigel Deakin" w:date="2012-03-12T14:49:00Z">
        <w:r w:rsidR="007214A1" w:rsidDel="00533AC6">
          <w:delText>Message a</w:delText>
        </w:r>
        <w:r w:rsidR="007214A1" w:rsidRPr="00864041" w:rsidDel="00533AC6">
          <w:delText>cknowledgment</w:delText>
        </w:r>
      </w:del>
      <w:r w:rsidR="00D71E00">
        <w:fldChar w:fldCharType="end"/>
      </w:r>
      <w:r w:rsidR="0004790C">
        <w:t xml:space="preserve">" </w:t>
      </w:r>
      <w:r>
        <w:t>for more information.</w:t>
      </w:r>
    </w:p>
    <w:p w:rsidR="00741663" w:rsidRDefault="00741663" w:rsidP="00C82C12">
      <w:pPr>
        <w:pStyle w:val="Heading2"/>
        <w:rPr>
          <w:iCs/>
        </w:rPr>
      </w:pPr>
      <w:bookmarkStart w:id="869" w:name="_Toc311729229"/>
      <w:bookmarkStart w:id="870" w:name="_Toc339906328"/>
      <w:r>
        <w:t xml:space="preserve">The Message </w:t>
      </w:r>
      <w:r w:rsidR="00474592">
        <w:t>i</w:t>
      </w:r>
      <w:r>
        <w:t>nterface</w:t>
      </w:r>
      <w:bookmarkEnd w:id="869"/>
      <w:bookmarkEnd w:id="870"/>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871" w:name="X32536"/>
      <w:bookmarkStart w:id="872" w:name="_Toc311729230"/>
      <w:bookmarkStart w:id="873" w:name="_Toc339906329"/>
      <w:r>
        <w:t>Message s</w:t>
      </w:r>
      <w:r w:rsidR="00741663">
        <w:t>election</w:t>
      </w:r>
      <w:bookmarkEnd w:id="871"/>
      <w:bookmarkEnd w:id="872"/>
      <w:bookmarkEnd w:id="873"/>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874" w:name="X21538"/>
      <w:bookmarkStart w:id="875" w:name="_Toc311729231"/>
      <w:bookmarkStart w:id="876" w:name="_Toc339906330"/>
      <w:r>
        <w:t>Message s</w:t>
      </w:r>
      <w:r w:rsidR="00741663">
        <w:t>elector</w:t>
      </w:r>
      <w:bookmarkEnd w:id="874"/>
      <w:bookmarkEnd w:id="875"/>
      <w:bookmarkEnd w:id="876"/>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04790C">
        <w:t xml:space="preserve">Section </w:t>
      </w:r>
      <w:r w:rsidR="00D71E00">
        <w:fldChar w:fldCharType="begin"/>
      </w:r>
      <w:r w:rsidR="0004790C">
        <w:instrText xml:space="preserve"> REF RTF31343231323a204865616431 \r \h </w:instrText>
      </w:r>
      <w:r w:rsidR="00D71E00">
        <w:fldChar w:fldCharType="separate"/>
      </w:r>
      <w:r w:rsidR="00533AC6">
        <w:t>5.8</w:t>
      </w:r>
      <w:r w:rsidR="00D71E00">
        <w:fldChar w:fldCharType="end"/>
      </w:r>
      <w:r w:rsidR="0004790C">
        <w:t xml:space="preserve"> "</w:t>
      </w:r>
      <w:r w:rsidR="00D71E00">
        <w:fldChar w:fldCharType="begin"/>
      </w:r>
      <w:r w:rsidR="0004790C">
        <w:instrText xml:space="preserve"> REF RTF31343231323a204865616431 \h </w:instrText>
      </w:r>
      <w:r w:rsidR="00D71E00">
        <w:fldChar w:fldCharType="separate"/>
      </w:r>
      <w:r w:rsidR="00533AC6">
        <w:t>QueueReceiver</w:t>
      </w:r>
      <w:r w:rsidR="00D71E00">
        <w:fldChar w:fldCharType="end"/>
      </w:r>
      <w:r w:rsidR="0004790C">
        <w:t xml:space="preserve">" and Section </w:t>
      </w:r>
      <w:r w:rsidR="00D71E00">
        <w:fldChar w:fldCharType="begin"/>
      </w:r>
      <w:r w:rsidR="0004790C">
        <w:instrText xml:space="preserve"> REF _Ref308020071 \r \h </w:instrText>
      </w:r>
      <w:r w:rsidR="00D71E00">
        <w:fldChar w:fldCharType="separate"/>
      </w:r>
      <w:r w:rsidR="00533AC6">
        <w:t>6.11</w:t>
      </w:r>
      <w:r w:rsidR="00D71E00">
        <w:fldChar w:fldCharType="end"/>
      </w:r>
      <w:r w:rsidR="0004790C">
        <w:t xml:space="preserve"> "</w:t>
      </w:r>
      <w:r w:rsidR="00D71E00">
        <w:fldChar w:fldCharType="begin"/>
      </w:r>
      <w:r w:rsidR="0004790C">
        <w:instrText xml:space="preserve"> REF _Ref308020077 \h </w:instrText>
      </w:r>
      <w:r w:rsidR="00D71E00">
        <w:fldChar w:fldCharType="separate"/>
      </w:r>
      <w:r w:rsidR="00533AC6">
        <w:t>TopicSubscriber</w:t>
      </w:r>
      <w:r w:rsidR="00D71E00">
        <w:fldChar w:fldCharType="end"/>
      </w:r>
      <w:r w:rsidR="0004790C">
        <w:t>"</w:t>
      </w:r>
      <w:r>
        <w:t xml:space="preserve"> 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364F85">
      <w:pPr>
        <w:pStyle w:val="Heading4"/>
      </w:pPr>
      <w:bookmarkStart w:id="877" w:name="X10515"/>
      <w:bookmarkStart w:id="878" w:name="_Toc311729232"/>
      <w:r>
        <w:t>Message selector s</w:t>
      </w:r>
      <w:r w:rsidR="00741663">
        <w:t>yntax</w:t>
      </w:r>
      <w:bookmarkEnd w:id="877"/>
      <w:bookmarkEnd w:id="878"/>
    </w:p>
    <w:p w:rsidR="00741663" w:rsidRDefault="00741663" w:rsidP="00B71151">
      <w:r>
        <w:lastRenderedPageBreak/>
        <w:t>A message selector is a</w:t>
      </w:r>
      <w:r w:rsidRPr="00FE5597">
        <w:rPr>
          <w:rStyle w:val="Code"/>
        </w:rPr>
        <w:t xml:space="preserve"> String </w:t>
      </w:r>
      <w:r>
        <w:t>whose syntax is based on a subset of the SQL92</w:t>
      </w:r>
      <w:r w:rsidR="0004790C">
        <w:rPr>
          <w:rStyle w:val="FootnoteReference"/>
        </w:rPr>
        <w:footnoteReference w:id="2"/>
      </w:r>
      <w:r>
        <w:t xml:space="preserve"> conditional expression syntax.</w:t>
      </w:r>
    </w:p>
    <w:p w:rsidR="00741663" w:rsidRDefault="00741663" w:rsidP="00741663">
      <w:pPr>
        <w:pStyle w:val="Paragraph"/>
        <w:tabs>
          <w:tab w:val="left" w:pos="2880"/>
        </w:tabs>
      </w:pPr>
      <w:r>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w:t>
      </w:r>
      <w:r w:rsidRPr="00AF3332">
        <w:lastRenderedPageBreak/>
        <w:t xml:space="preserve">semantics of evaluating </w:t>
      </w:r>
      <w:r w:rsidRPr="00CD1D37">
        <w:rPr>
          <w:rStyle w:val="Code"/>
        </w:rPr>
        <w:t>NULL</w:t>
      </w:r>
      <w:r w:rsidRPr="00AF3332">
        <w:t xml:space="preserve"> values </w:t>
      </w:r>
      <w:r>
        <w:t xml:space="preserve">in a selector are described in </w:t>
      </w:r>
      <w:r w:rsidR="00AC2F53">
        <w:t xml:space="preserve">Section </w:t>
      </w:r>
      <w:r w:rsidR="00D71E00">
        <w:fldChar w:fldCharType="begin"/>
      </w:r>
      <w:r w:rsidR="00AC2F53">
        <w:instrText xml:space="preserve"> REF X38609 \r \h </w:instrText>
      </w:r>
      <w:r w:rsidR="00D71E00">
        <w:fldChar w:fldCharType="separate"/>
      </w:r>
      <w:r w:rsidR="00533AC6">
        <w:t>3.8.1.2</w:t>
      </w:r>
      <w:r w:rsidR="00D71E00">
        <w:fldChar w:fldCharType="end"/>
      </w:r>
      <w:r w:rsidR="00AC2F53">
        <w:t xml:space="preserve">  "</w:t>
      </w:r>
      <w:r w:rsidR="00D71E00">
        <w:fldChar w:fldCharType="begin"/>
      </w:r>
      <w:r w:rsidR="00AC2F53">
        <w:instrText xml:space="preserve"> REF X38609 \h </w:instrText>
      </w:r>
      <w:r w:rsidR="00D71E00">
        <w:fldChar w:fldCharType="separate"/>
      </w:r>
      <w:r w:rsidR="00533AC6">
        <w:t>Null values</w:t>
      </w:r>
      <w:r w:rsidR="00D71E00">
        <w:fldChar w:fldCharType="end"/>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lastRenderedPageBreak/>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w:t>
      </w:r>
      <w:r>
        <w:rPr>
          <w:rStyle w:val="Code"/>
        </w:rPr>
        <w:t xml:space="preserve"> </w:t>
      </w:r>
      <w:r w:rsidR="00CD1D37" w:rsidRPr="00634FC6">
        <w:rPr>
          <w:rStyle w:val="Code"/>
        </w:rPr>
        <w:t>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741663" w:rsidRPr="00CD1D37">
        <w:rPr>
          <w:rStyle w:val="Code"/>
        </w:rPr>
        <w:t xml:space="preserve"> UK’) OR (Country = </w:t>
      </w:r>
      <w:r w:rsidR="00A22860">
        <w:rPr>
          <w:rStyle w:val="Code"/>
        </w:rPr>
        <w:t>'</w:t>
      </w:r>
      <w:r w:rsidR="00741663" w:rsidRPr="00CD1D37">
        <w:rPr>
          <w:rStyle w:val="Code"/>
        </w:rPr>
        <w:t xml:space="preserve"> US</w:t>
      </w:r>
      <w:r w:rsidR="00A22860">
        <w:rPr>
          <w:rStyle w:val="Code"/>
        </w:rPr>
        <w:t>'</w:t>
      </w:r>
      <w:r w:rsidR="00741663" w:rsidRPr="00CD1D37">
        <w:rPr>
          <w:rStyle w:val="Code"/>
        </w:rPr>
        <w:t xml:space="preserve">) OR (Country = </w:t>
      </w:r>
      <w:r w:rsidR="00A22860">
        <w:rPr>
          <w:rStyle w:val="Code"/>
        </w:rPr>
        <w:t>'</w:t>
      </w:r>
      <w:r w:rsidR="00741663" w:rsidRPr="00CD1D37">
        <w:rPr>
          <w:rStyle w:val="Code"/>
        </w:rPr>
        <w:t xml:space="preserve"> 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 xml:space="preserve"> 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 UK'</w:t>
      </w:r>
      <w:r w:rsidRPr="00147CC2">
        <w:rPr>
          <w:rStyle w:val="Code"/>
        </w:rPr>
        <w:t xml:space="preserve">) OR (Country = </w:t>
      </w:r>
      <w:r w:rsidR="00147CC2" w:rsidRPr="00147CC2">
        <w:rPr>
          <w:rStyle w:val="Code"/>
        </w:rPr>
        <w:t>' US'</w:t>
      </w:r>
      <w:r w:rsidRPr="00147CC2">
        <w:rPr>
          <w:rStyle w:val="Code"/>
        </w:rPr>
        <w:t xml:space="preserve">) OR (Country = </w:t>
      </w:r>
      <w:r w:rsidR="00147CC2" w:rsidRPr="00147CC2">
        <w:rPr>
          <w:rStyle w:val="Code"/>
        </w:rPr>
        <w:t>' 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phone LIKE ‘12%3’</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lastRenderedPageBreak/>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JMS providers may also optionally provide some semantic checking at the 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879" w:name="X38609"/>
      <w:bookmarkStart w:id="880" w:name="_Toc311729233"/>
      <w:r>
        <w:t>Null v</w:t>
      </w:r>
      <w:r w:rsidR="00741663">
        <w:t>alues</w:t>
      </w:r>
      <w:bookmarkEnd w:id="879"/>
      <w:bookmarkEnd w:id="880"/>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proofErr w:type="gramStart"/>
      <w:r>
        <w:t xml:space="preserve">Table </w:t>
      </w:r>
      <w:r w:rsidR="00D71E00">
        <w:fldChar w:fldCharType="begin"/>
      </w:r>
      <w:r w:rsidR="000E5B15">
        <w:instrText xml:space="preserve"> STYLEREF 1 \s </w:instrText>
      </w:r>
      <w:r w:rsidR="00D71E00">
        <w:fldChar w:fldCharType="separate"/>
      </w:r>
      <w:r w:rsidR="00533AC6">
        <w:rPr>
          <w:noProof/>
        </w:rPr>
        <w:t>3</w:t>
      </w:r>
      <w:r w:rsidR="00D71E00">
        <w:fldChar w:fldCharType="end"/>
      </w:r>
      <w:r w:rsidR="00F6232A">
        <w:t>.</w:t>
      </w:r>
      <w:proofErr w:type="gramEnd"/>
      <w:r w:rsidR="00D71E00">
        <w:fldChar w:fldCharType="begin"/>
      </w:r>
      <w:r w:rsidR="009A16AE">
        <w:instrText xml:space="preserve"> SEQ Table \* ARABIC \s 1 </w:instrText>
      </w:r>
      <w:r w:rsidR="00D71E00">
        <w:fldChar w:fldCharType="separate"/>
      </w:r>
      <w:r w:rsidR="00533AC6">
        <w:rPr>
          <w:noProof/>
        </w:rPr>
        <w:t>4</w:t>
      </w:r>
      <w:r w:rsidR="00D71E00">
        <w:fldChar w:fldCharType="end"/>
      </w:r>
      <w:r>
        <w:t xml:space="preserve"> </w:t>
      </w:r>
      <w:r w:rsidRPr="00124E6D">
        <w:t>The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D71E00">
        <w:fldChar w:fldCharType="begin"/>
      </w:r>
      <w:r w:rsidR="000E5B15">
        <w:instrText xml:space="preserve"> STYLEREF 1 \s </w:instrText>
      </w:r>
      <w:r w:rsidR="00D71E00">
        <w:fldChar w:fldCharType="separate"/>
      </w:r>
      <w:r w:rsidR="00533AC6">
        <w:rPr>
          <w:noProof/>
        </w:rPr>
        <w:t>3</w:t>
      </w:r>
      <w:r w:rsidR="00D71E00">
        <w:fldChar w:fldCharType="end"/>
      </w:r>
      <w:r w:rsidR="00F6232A">
        <w:t>.</w:t>
      </w:r>
      <w:proofErr w:type="gramEnd"/>
      <w:r w:rsidR="00D71E00">
        <w:fldChar w:fldCharType="begin"/>
      </w:r>
      <w:r w:rsidR="009A16AE">
        <w:instrText xml:space="preserve"> SEQ Table \* ARABIC \s 1 </w:instrText>
      </w:r>
      <w:r w:rsidR="00D71E00">
        <w:fldChar w:fldCharType="separate"/>
      </w:r>
      <w:r w:rsidR="00533AC6">
        <w:rPr>
          <w:noProof/>
        </w:rPr>
        <w:t>5</w:t>
      </w:r>
      <w:r w:rsidR="00D71E00">
        <w:fldChar w:fldCharType="end"/>
      </w:r>
      <w:r>
        <w:t xml:space="preserve"> </w:t>
      </w:r>
      <w:r w:rsidRPr="007F552E">
        <w:t>The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proofErr w:type="gramStart"/>
      <w:r>
        <w:t xml:space="preserve">Table </w:t>
      </w:r>
      <w:r w:rsidR="00D71E00">
        <w:fldChar w:fldCharType="begin"/>
      </w:r>
      <w:r w:rsidR="000E5B15">
        <w:instrText xml:space="preserve"> STYLEREF 1 \s </w:instrText>
      </w:r>
      <w:r w:rsidR="00D71E00">
        <w:fldChar w:fldCharType="separate"/>
      </w:r>
      <w:r w:rsidR="00533AC6">
        <w:rPr>
          <w:noProof/>
        </w:rPr>
        <w:t>3</w:t>
      </w:r>
      <w:r w:rsidR="00D71E00">
        <w:fldChar w:fldCharType="end"/>
      </w:r>
      <w:r w:rsidR="00F6232A">
        <w:t>.</w:t>
      </w:r>
      <w:proofErr w:type="gramEnd"/>
      <w:r w:rsidR="00D71E00">
        <w:fldChar w:fldCharType="begin"/>
      </w:r>
      <w:r w:rsidR="009A16AE">
        <w:instrText xml:space="preserve"> SEQ Table \* ARABIC \s 1 </w:instrText>
      </w:r>
      <w:r w:rsidR="00D71E00">
        <w:fldChar w:fldCharType="separate"/>
      </w:r>
      <w:r w:rsidR="00533AC6">
        <w:rPr>
          <w:noProof/>
        </w:rPr>
        <w:t>6</w:t>
      </w:r>
      <w:r w:rsidR="00D71E00">
        <w:fldChar w:fldCharType="end"/>
      </w:r>
      <w:r>
        <w:t xml:space="preserve"> </w:t>
      </w:r>
      <w:r w:rsidRPr="00333889">
        <w:t>The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lastRenderedPageBreak/>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881" w:name="_Toc311729234"/>
      <w:r>
        <w:t>Special n</w:t>
      </w:r>
      <w:r w:rsidR="00741663">
        <w:t>otes</w:t>
      </w:r>
      <w:bookmarkEnd w:id="881"/>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Although SQL supports fixed decimal comparison and arithmetic, JMS message selectors do not. This is the reason for restricting exact numeric 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882" w:name="X20167"/>
      <w:bookmarkStart w:id="883" w:name="_Toc311729235"/>
      <w:bookmarkStart w:id="884" w:name="_Toc339906331"/>
      <w:r>
        <w:t>Access to sent m</w:t>
      </w:r>
      <w:r w:rsidR="00741663">
        <w:t>essages</w:t>
      </w:r>
      <w:bookmarkEnd w:id="882"/>
      <w:bookmarkEnd w:id="883"/>
      <w:bookmarkEnd w:id="884"/>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885" w:name="X30046"/>
      <w:bookmarkStart w:id="886" w:name="_Toc311729236"/>
      <w:bookmarkStart w:id="887" w:name="_Toc339906332"/>
      <w:r>
        <w:t>Changing the value of a received m</w:t>
      </w:r>
      <w:r w:rsidR="00741663">
        <w:t>essage</w:t>
      </w:r>
      <w:bookmarkEnd w:id="885"/>
      <w:bookmarkEnd w:id="886"/>
      <w:bookmarkEnd w:id="887"/>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888" w:name="_Toc311729237"/>
      <w:bookmarkStart w:id="889" w:name="_Toc339906333"/>
      <w:r>
        <w:t>JMS message b</w:t>
      </w:r>
      <w:r w:rsidR="00741663">
        <w:t>ody</w:t>
      </w:r>
      <w:bookmarkEnd w:id="888"/>
      <w:bookmarkEnd w:id="889"/>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lastRenderedPageBreak/>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890" w:name="_Toc311729238"/>
      <w:bookmarkStart w:id="891" w:name="_Toc339906334"/>
      <w:r>
        <w:t>Clearing a message b</w:t>
      </w:r>
      <w:r w:rsidR="00741663" w:rsidRPr="00D62F39">
        <w:t>ody</w:t>
      </w:r>
      <w:bookmarkEnd w:id="890"/>
      <w:bookmarkEnd w:id="891"/>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892" w:name="_Toc311729239"/>
      <w:bookmarkStart w:id="893" w:name="_Toc339906335"/>
      <w:r>
        <w:t>Read-only message b</w:t>
      </w:r>
      <w:r w:rsidR="00741663">
        <w:t>ody</w:t>
      </w:r>
      <w:bookmarkEnd w:id="892"/>
      <w:bookmarkEnd w:id="893"/>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894" w:name="_Toc311729240"/>
      <w:bookmarkStart w:id="895" w:name="_Toc339906336"/>
      <w:r>
        <w:t>Conver</w:t>
      </w:r>
      <w:r w:rsidR="00620B4C">
        <w:t>sions p</w:t>
      </w:r>
      <w:r w:rsidR="004F4E3C">
        <w:t xml:space="preserve">rovided by StreamMessage and </w:t>
      </w:r>
      <w:r>
        <w:t>MapMessage</w:t>
      </w:r>
      <w:bookmarkEnd w:id="894"/>
      <w:bookmarkEnd w:id="895"/>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lastRenderedPageBreak/>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proofErr w:type="gramStart"/>
      <w:r>
        <w:t xml:space="preserve">Table </w:t>
      </w:r>
      <w:r w:rsidR="00D71E00">
        <w:fldChar w:fldCharType="begin"/>
      </w:r>
      <w:r w:rsidR="000E5B15">
        <w:instrText xml:space="preserve"> STYLEREF 1 \s </w:instrText>
      </w:r>
      <w:r w:rsidR="00D71E00">
        <w:fldChar w:fldCharType="separate"/>
      </w:r>
      <w:r w:rsidR="00533AC6">
        <w:rPr>
          <w:noProof/>
        </w:rPr>
        <w:t>3</w:t>
      </w:r>
      <w:r w:rsidR="00D71E00">
        <w:fldChar w:fldCharType="end"/>
      </w:r>
      <w:r w:rsidR="00F6232A">
        <w:t>.</w:t>
      </w:r>
      <w:proofErr w:type="gramEnd"/>
      <w:r w:rsidR="00D71E00">
        <w:fldChar w:fldCharType="begin"/>
      </w:r>
      <w:r w:rsidR="009A16AE">
        <w:instrText xml:space="preserve"> SEQ Table \* ARABIC \s 1 </w:instrText>
      </w:r>
      <w:r w:rsidR="00D71E00">
        <w:fldChar w:fldCharType="separate"/>
      </w:r>
      <w:r w:rsidR="00533AC6">
        <w:rPr>
          <w:noProof/>
        </w:rPr>
        <w:t>7</w:t>
      </w:r>
      <w:r w:rsidR="00D71E00">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896" w:name="_Toc311729241"/>
      <w:bookmarkStart w:id="897" w:name="_Toc339906337"/>
      <w:r>
        <w:t>Messages for non-JMS c</w:t>
      </w:r>
      <w:r w:rsidR="00741663">
        <w:t>lients</w:t>
      </w:r>
      <w:bookmarkEnd w:id="896"/>
      <w:bookmarkEnd w:id="897"/>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898" w:name="X35535"/>
      <w:bookmarkStart w:id="899" w:name="_Toc311729242"/>
      <w:bookmarkStart w:id="900" w:name="_Toc339906338"/>
      <w:r>
        <w:lastRenderedPageBreak/>
        <w:t>Provide</w:t>
      </w:r>
      <w:r w:rsidR="00AD56F5">
        <w:t>r</w:t>
      </w:r>
      <w:r w:rsidR="002779C7">
        <w:t xml:space="preserve"> </w:t>
      </w:r>
      <w:r w:rsidR="00AD56F5">
        <w:t>implementations of JMS message i</w:t>
      </w:r>
      <w:r>
        <w:t>nterfaces</w:t>
      </w:r>
      <w:bookmarkEnd w:id="898"/>
      <w:bookmarkEnd w:id="899"/>
      <w:bookmarkEnd w:id="900"/>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741663" w:rsidRDefault="00741663" w:rsidP="00B71151"/>
    <w:p w:rsidR="00741663" w:rsidRDefault="00741663" w:rsidP="00145D89">
      <w:pPr>
        <w:pStyle w:val="Heading1"/>
      </w:pPr>
      <w:bookmarkStart w:id="901" w:name="RTF36303530353a204368617054"/>
      <w:bookmarkStart w:id="902" w:name="_Toc311729243"/>
      <w:bookmarkStart w:id="903" w:name="_Toc339906339"/>
      <w:r>
        <w:lastRenderedPageBreak/>
        <w:t>J</w:t>
      </w:r>
      <w:r w:rsidR="002779C7">
        <w:t>MS common f</w:t>
      </w:r>
      <w:r>
        <w:t>acilities</w:t>
      </w:r>
      <w:bookmarkEnd w:id="901"/>
      <w:bookmarkEnd w:id="902"/>
      <w:bookmarkEnd w:id="903"/>
    </w:p>
    <w:p w:rsidR="00741663" w:rsidRDefault="00741663" w:rsidP="00C82C12">
      <w:pPr>
        <w:pStyle w:val="Heading2"/>
      </w:pPr>
      <w:bookmarkStart w:id="904" w:name="_Toc311729244"/>
      <w:bookmarkStart w:id="905" w:name="_Toc339906340"/>
      <w:r>
        <w:t>Overview</w:t>
      </w:r>
      <w:bookmarkEnd w:id="904"/>
      <w:bookmarkEnd w:id="905"/>
    </w:p>
    <w:p w:rsidR="00741663" w:rsidRDefault="00741663" w:rsidP="00741663">
      <w:pPr>
        <w:pStyle w:val="Paragraph"/>
        <w:rPr>
          <w:spacing w:val="2"/>
          <w:w w:val="100"/>
        </w:rPr>
      </w:pPr>
      <w:r>
        <w:rPr>
          <w:spacing w:val="2"/>
          <w:w w:val="100"/>
        </w:rPr>
        <w:t>This chapter describes the JMS facilities that are shared by both the PTP and Pub/Sub domains.</w:t>
      </w:r>
    </w:p>
    <w:p w:rsidR="00741663" w:rsidRDefault="002779C7" w:rsidP="00C82C12">
      <w:pPr>
        <w:pStyle w:val="Heading2"/>
      </w:pPr>
      <w:bookmarkStart w:id="906" w:name="RTF33373438383a204865616431"/>
      <w:bookmarkStart w:id="907" w:name="_Toc311729245"/>
      <w:bookmarkStart w:id="908" w:name="_Toc339906341"/>
      <w:r>
        <w:t>Administered o</w:t>
      </w:r>
      <w:r w:rsidR="00741663">
        <w:t>bjects</w:t>
      </w:r>
      <w:bookmarkEnd w:id="906"/>
      <w:bookmarkEnd w:id="907"/>
      <w:bookmarkEnd w:id="908"/>
    </w:p>
    <w:p w:rsidR="00741663" w:rsidRDefault="00741663" w:rsidP="00741663">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741663" w:rsidRDefault="00741663" w:rsidP="00741663">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741663" w:rsidRDefault="00741663" w:rsidP="00741663">
      <w:pPr>
        <w:pStyle w:val="Paragraph"/>
        <w:rPr>
          <w:spacing w:val="2"/>
          <w:w w:val="100"/>
        </w:rPr>
      </w:pPr>
      <w:r>
        <w:rPr>
          <w:spacing w:val="2"/>
          <w:w w:val="100"/>
        </w:rPr>
        <w:t>An administrator can place an administered object anywhere in a namespace. JMS does not define a naming policy.</w:t>
      </w:r>
    </w:p>
    <w:p w:rsidR="00741663" w:rsidRDefault="00741663" w:rsidP="00741663">
      <w:pPr>
        <w:pStyle w:val="Paragraph"/>
        <w:rPr>
          <w:spacing w:val="2"/>
          <w:w w:val="100"/>
        </w:rPr>
      </w:pPr>
      <w:bookmarkStart w:id="909" w:name="RTF34323337333a204865616431"/>
      <w:r>
        <w:rPr>
          <w:spacing w:val="2"/>
          <w:w w:val="100"/>
        </w:rPr>
        <w:t>Thi</w:t>
      </w:r>
      <w:bookmarkEnd w:id="909"/>
      <w:r>
        <w:rPr>
          <w:spacing w:val="2"/>
          <w:w w:val="100"/>
        </w:rPr>
        <w:t>s strategy of partitioning JMS and administration provides several benefits:</w:t>
      </w:r>
    </w:p>
    <w:p w:rsidR="00741663" w:rsidRDefault="00741663" w:rsidP="00BB3C63">
      <w:pPr>
        <w:pStyle w:val="ListBullet"/>
      </w:pPr>
      <w:r>
        <w:t>It hides provider-specific configuration details from JMS clients.</w:t>
      </w:r>
    </w:p>
    <w:p w:rsidR="00741663" w:rsidRDefault="00741663" w:rsidP="00BB3C63">
      <w:pPr>
        <w:pStyle w:val="ListBullet"/>
      </w:pPr>
      <w:r>
        <w:t>It abstracts JMS administrative information into Java objects that are easily organized and administered from a common management console.</w:t>
      </w:r>
    </w:p>
    <w:p w:rsidR="00741663" w:rsidRDefault="00741663" w:rsidP="00BB3C63">
      <w:pPr>
        <w:pStyle w:val="ListBullet"/>
      </w:pPr>
      <w:r>
        <w:t>Since there will be JNDI providers for all popular naming services, this means JMS providers can deliver one implementation of administered objects that will run everywhere.</w:t>
      </w:r>
    </w:p>
    <w:p w:rsidR="00741663" w:rsidRDefault="00741663" w:rsidP="00741663">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741663" w:rsidRDefault="00741663" w:rsidP="00741663">
      <w:pPr>
        <w:pStyle w:val="Paragraph"/>
        <w:rPr>
          <w:spacing w:val="2"/>
          <w:w w:val="100"/>
        </w:rPr>
      </w:pPr>
      <w:r>
        <w:rPr>
          <w:spacing w:val="2"/>
          <w:w w:val="100"/>
        </w:rPr>
        <w:t xml:space="preserve">Clients should think of administered objects as local Java objects. Looking them up should not have any hidden side </w:t>
      </w:r>
      <w:r w:rsidR="00BB3C63">
        <w:rPr>
          <w:spacing w:val="2"/>
          <w:w w:val="100"/>
        </w:rPr>
        <w:t>effects</w:t>
      </w:r>
      <w:r>
        <w:rPr>
          <w:spacing w:val="2"/>
          <w:w w:val="100"/>
        </w:rPr>
        <w:t xml:space="preserve"> or use surprising amounts of local resources.</w:t>
      </w:r>
    </w:p>
    <w:p w:rsidR="00741663" w:rsidRDefault="00741663" w:rsidP="00741663">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741663" w:rsidRDefault="00741663" w:rsidP="00741663">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741663" w:rsidRPr="00864041" w:rsidRDefault="00741663" w:rsidP="00515B98">
      <w:pPr>
        <w:pStyle w:val="Heading3"/>
      </w:pPr>
      <w:bookmarkStart w:id="910" w:name="_Toc311729246"/>
      <w:bookmarkStart w:id="911" w:name="_Toc339906342"/>
      <w:r w:rsidRPr="00864041">
        <w:t>Destination</w:t>
      </w:r>
      <w:bookmarkEnd w:id="910"/>
      <w:bookmarkEnd w:id="911"/>
    </w:p>
    <w:p w:rsidR="00741663" w:rsidRDefault="00741663" w:rsidP="00741663">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t>
      </w:r>
      <w:r>
        <w:rPr>
          <w:spacing w:val="2"/>
          <w:w w:val="100"/>
        </w:rPr>
        <w:lastRenderedPageBreak/>
        <w:t xml:space="preserve">with a single syntax. Instead, JMS defines the </w:t>
      </w:r>
      <w:r w:rsidRPr="00610970">
        <w:rPr>
          <w:rStyle w:val="Code"/>
        </w:rPr>
        <w:t>Destination</w:t>
      </w:r>
      <w:r>
        <w:rPr>
          <w:spacing w:val="2"/>
          <w:w w:val="100"/>
        </w:rPr>
        <w:t xml:space="preserve"> object which encapsulates provider-specific addresses.</w:t>
      </w:r>
    </w:p>
    <w:p w:rsidR="00741663" w:rsidRDefault="00741663" w:rsidP="00741663">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741663" w:rsidRDefault="00741663" w:rsidP="00741663">
      <w:pPr>
        <w:pStyle w:val="Paragraph"/>
        <w:rPr>
          <w:spacing w:val="2"/>
          <w:w w:val="100"/>
        </w:rPr>
      </w:pPr>
      <w:r>
        <w:rPr>
          <w:spacing w:val="2"/>
          <w:w w:val="100"/>
        </w:rPr>
        <w:t xml:space="preserve">JMS also supports a client’s use of provider-specific address names. See </w:t>
      </w:r>
      <w:r w:rsidR="00BB3C63">
        <w:rPr>
          <w:spacing w:val="2"/>
          <w:w w:val="100"/>
        </w:rPr>
        <w:t xml:space="preserve">Section </w:t>
      </w:r>
      <w:r w:rsidR="00D71E00">
        <w:rPr>
          <w:spacing w:val="2"/>
          <w:w w:val="100"/>
        </w:rPr>
        <w:fldChar w:fldCharType="begin"/>
      </w:r>
      <w:r w:rsidR="00BB3C63">
        <w:rPr>
          <w:spacing w:val="2"/>
          <w:w w:val="100"/>
        </w:rPr>
        <w:instrText xml:space="preserve"> REF _Ref308031566 \r \h </w:instrText>
      </w:r>
      <w:r w:rsidR="00D71E00">
        <w:rPr>
          <w:spacing w:val="2"/>
          <w:w w:val="100"/>
        </w:rPr>
      </w:r>
      <w:r w:rsidR="00D71E00">
        <w:rPr>
          <w:spacing w:val="2"/>
          <w:w w:val="100"/>
        </w:rPr>
        <w:fldChar w:fldCharType="separate"/>
      </w:r>
      <w:r w:rsidR="00533AC6">
        <w:rPr>
          <w:spacing w:val="2"/>
          <w:w w:val="100"/>
        </w:rPr>
        <w:t>4.4.4</w:t>
      </w:r>
      <w:r w:rsidR="00D71E00">
        <w:rPr>
          <w:spacing w:val="2"/>
          <w:w w:val="100"/>
        </w:rPr>
        <w:fldChar w:fldCharType="end"/>
      </w:r>
      <w:r w:rsidR="00BB3C63">
        <w:rPr>
          <w:spacing w:val="2"/>
          <w:w w:val="100"/>
        </w:rPr>
        <w:t xml:space="preserve"> "</w:t>
      </w:r>
      <w:r w:rsidR="00D71E00">
        <w:rPr>
          <w:spacing w:val="2"/>
          <w:w w:val="100"/>
        </w:rPr>
        <w:fldChar w:fldCharType="begin"/>
      </w:r>
      <w:r w:rsidR="00BB3C63">
        <w:rPr>
          <w:spacing w:val="2"/>
          <w:w w:val="100"/>
        </w:rPr>
        <w:instrText xml:space="preserve"> REF _Ref308031573 \h </w:instrText>
      </w:r>
      <w:r w:rsidR="00D71E00">
        <w:rPr>
          <w:spacing w:val="2"/>
          <w:w w:val="100"/>
        </w:rPr>
      </w:r>
      <w:r w:rsidR="00D71E00">
        <w:rPr>
          <w:spacing w:val="2"/>
          <w:w w:val="100"/>
        </w:rPr>
        <w:fldChar w:fldCharType="separate"/>
      </w:r>
      <w:r w:rsidR="00533AC6">
        <w:t>Creating Destination objects</w:t>
      </w:r>
      <w:r w:rsidR="00D71E00">
        <w:rPr>
          <w:spacing w:val="2"/>
          <w:w w:val="100"/>
        </w:rPr>
        <w:fldChar w:fldCharType="end"/>
      </w:r>
      <w:r w:rsidR="00BB3C63">
        <w:rPr>
          <w:spacing w:val="2"/>
          <w:w w:val="100"/>
        </w:rPr>
        <w:t>"</w:t>
      </w:r>
      <w:r>
        <w:rPr>
          <w:spacing w:val="2"/>
          <w:w w:val="100"/>
        </w:rPr>
        <w:t xml:space="preserve"> for more information.</w:t>
      </w:r>
    </w:p>
    <w:p w:rsidR="00741663" w:rsidRDefault="00741663" w:rsidP="00741663">
      <w:pPr>
        <w:pStyle w:val="Paragraph"/>
        <w:rPr>
          <w:spacing w:val="2"/>
          <w:w w:val="100"/>
        </w:rPr>
      </w:pPr>
      <w:r w:rsidRPr="00610970">
        <w:rPr>
          <w:rStyle w:val="Code"/>
        </w:rPr>
        <w:t>Destination</w:t>
      </w:r>
      <w:r>
        <w:rPr>
          <w:spacing w:val="2"/>
          <w:w w:val="100"/>
        </w:rPr>
        <w:t xml:space="preserve"> objects support concurrent use.</w:t>
      </w:r>
    </w:p>
    <w:p w:rsidR="00741663" w:rsidRPr="00864041" w:rsidRDefault="00741663" w:rsidP="00515B98">
      <w:pPr>
        <w:pStyle w:val="Heading3"/>
      </w:pPr>
      <w:bookmarkStart w:id="912" w:name="_Toc311729247"/>
      <w:bookmarkStart w:id="913" w:name="_Toc339906343"/>
      <w:r w:rsidRPr="00864041">
        <w:t>ConnectionFactory</w:t>
      </w:r>
      <w:bookmarkEnd w:id="912"/>
      <w:bookmarkEnd w:id="913"/>
    </w:p>
    <w:p w:rsidR="00741663" w:rsidRDefault="00741663" w:rsidP="00741663">
      <w:pPr>
        <w:pStyle w:val="Paragraph"/>
        <w:rPr>
          <w:spacing w:val="2"/>
          <w:w w:val="100"/>
        </w:rPr>
      </w:pPr>
      <w:r>
        <w:rPr>
          <w:spacing w:val="2"/>
          <w:w w:val="100"/>
        </w:rPr>
        <w:t xml:space="preserve">A </w:t>
      </w:r>
      <w:r w:rsidRPr="00610970">
        <w:rPr>
          <w:rStyle w:val="Code"/>
        </w:rPr>
        <w:t>ConnectionFactory</w:t>
      </w:r>
      <w:r>
        <w:rPr>
          <w:spacing w:val="2"/>
          <w:w w:val="100"/>
        </w:rPr>
        <w:t xml:space="preserve"> encapsulates a set of connection configuration parameters that has been defined by an administrator. A client uses it to create a Connection with a JMS provider.</w:t>
      </w:r>
    </w:p>
    <w:p w:rsidR="00741663" w:rsidRDefault="00741663" w:rsidP="00741663">
      <w:pPr>
        <w:pStyle w:val="Paragraph"/>
        <w:rPr>
          <w:spacing w:val="2"/>
          <w:w w:val="100"/>
        </w:rPr>
      </w:pPr>
      <w:r w:rsidRPr="00610970">
        <w:rPr>
          <w:rStyle w:val="Code"/>
        </w:rPr>
        <w:t>ConnectionFactory</w:t>
      </w:r>
      <w:r>
        <w:rPr>
          <w:spacing w:val="2"/>
          <w:w w:val="100"/>
        </w:rPr>
        <w:t xml:space="preserve"> objects support concurrent use.</w:t>
      </w:r>
    </w:p>
    <w:p w:rsidR="00741663" w:rsidRDefault="00741663" w:rsidP="00C82C12">
      <w:pPr>
        <w:pStyle w:val="Heading2"/>
      </w:pPr>
      <w:bookmarkStart w:id="914" w:name="RTF31383636353a204865616431"/>
      <w:bookmarkStart w:id="915" w:name="_Toc311729248"/>
      <w:bookmarkStart w:id="916" w:name="_Toc339906344"/>
      <w:r>
        <w:t>Connection</w:t>
      </w:r>
      <w:bookmarkEnd w:id="914"/>
      <w:bookmarkEnd w:id="915"/>
      <w:bookmarkEnd w:id="916"/>
    </w:p>
    <w:p w:rsidR="00741663" w:rsidRDefault="00741663" w:rsidP="00741663">
      <w:pPr>
        <w:pStyle w:val="Paragraph"/>
        <w:rPr>
          <w:spacing w:val="2"/>
          <w:w w:val="100"/>
        </w:rPr>
      </w:pPr>
      <w:r>
        <w:rPr>
          <w:spacing w:val="2"/>
          <w:w w:val="100"/>
        </w:rPr>
        <w:t xml:space="preserve">A JMS </w:t>
      </w:r>
      <w:r w:rsidRPr="00610970">
        <w:rPr>
          <w:rStyle w:val="Code"/>
        </w:rPr>
        <w:t>Connection</w:t>
      </w:r>
      <w:r>
        <w:rPr>
          <w:spacing w:val="2"/>
          <w:w w:val="100"/>
        </w:rPr>
        <w:t xml:space="preserve"> is a client’s active connection to its JMS provider. It will typically allocate provider resources outside the Java virtual machine. </w:t>
      </w:r>
    </w:p>
    <w:p w:rsidR="00741663" w:rsidRDefault="00741663" w:rsidP="00741663">
      <w:pPr>
        <w:pStyle w:val="Paragraph"/>
        <w:rPr>
          <w:spacing w:val="2"/>
          <w:w w:val="100"/>
        </w:rPr>
      </w:pPr>
      <w:r w:rsidRPr="00610970">
        <w:rPr>
          <w:rStyle w:val="Code"/>
        </w:rPr>
        <w:t>Connection</w:t>
      </w:r>
      <w:r>
        <w:rPr>
          <w:spacing w:val="2"/>
          <w:w w:val="100"/>
        </w:rPr>
        <w:t xml:space="preserve"> </w:t>
      </w:r>
      <w:r w:rsidR="00610970">
        <w:rPr>
          <w:spacing w:val="2"/>
          <w:w w:val="100"/>
        </w:rPr>
        <w:t xml:space="preserve">objects </w:t>
      </w:r>
      <w:r>
        <w:rPr>
          <w:spacing w:val="2"/>
          <w:w w:val="100"/>
        </w:rPr>
        <w:t>support concurrent use.</w:t>
      </w:r>
    </w:p>
    <w:p w:rsidR="00741663" w:rsidRDefault="00741663" w:rsidP="00741663">
      <w:pPr>
        <w:pStyle w:val="Paragraph"/>
        <w:rPr>
          <w:spacing w:val="2"/>
          <w:w w:val="100"/>
        </w:rPr>
      </w:pPr>
      <w:r>
        <w:rPr>
          <w:spacing w:val="2"/>
          <w:w w:val="100"/>
        </w:rPr>
        <w:t xml:space="preserve">A </w:t>
      </w:r>
      <w:r w:rsidRPr="00610970">
        <w:rPr>
          <w:rStyle w:val="Code"/>
        </w:rPr>
        <w:t>Connection</w:t>
      </w:r>
      <w:r>
        <w:rPr>
          <w:spacing w:val="2"/>
          <w:w w:val="100"/>
        </w:rPr>
        <w:t xml:space="preserve"> serves several purposes:</w:t>
      </w:r>
    </w:p>
    <w:p w:rsidR="00741663" w:rsidRDefault="00741663" w:rsidP="00BB3C63">
      <w:pPr>
        <w:pStyle w:val="ListBullet"/>
      </w:pPr>
      <w:r>
        <w:t>It encapsulates an open connection with a JMS provider. It typically represents an open TCP/IP socket between a client and a provider’s service daemon.</w:t>
      </w:r>
    </w:p>
    <w:p w:rsidR="00741663" w:rsidRDefault="00741663" w:rsidP="00BB3C63">
      <w:pPr>
        <w:pStyle w:val="ListBullet"/>
      </w:pPr>
      <w:r>
        <w:t>Its creation is where client authentication takes place.</w:t>
      </w:r>
    </w:p>
    <w:p w:rsidR="00741663" w:rsidRDefault="00741663" w:rsidP="00BB3C63">
      <w:pPr>
        <w:pStyle w:val="ListBullet"/>
      </w:pPr>
      <w:r>
        <w:t>It can specify a unique client identifier.</w:t>
      </w:r>
    </w:p>
    <w:p w:rsidR="00741663" w:rsidRDefault="00741663" w:rsidP="00BB3C63">
      <w:pPr>
        <w:pStyle w:val="ListBullet"/>
        <w:rPr>
          <w:rStyle w:val="Emphasis"/>
          <w:i w:val="0"/>
          <w:iCs w:val="0"/>
        </w:rPr>
      </w:pPr>
      <w:r>
        <w:t xml:space="preserve">It creates </w:t>
      </w:r>
      <w:r w:rsidRPr="00610970">
        <w:rPr>
          <w:rStyle w:val="Code"/>
        </w:rPr>
        <w:t>Session</w:t>
      </w:r>
      <w:r>
        <w:rPr>
          <w:rStyle w:val="Emphasis"/>
          <w:i w:val="0"/>
          <w:iCs w:val="0"/>
        </w:rPr>
        <w:t xml:space="preserve"> objects.</w:t>
      </w:r>
    </w:p>
    <w:p w:rsidR="00741663" w:rsidRDefault="00741663" w:rsidP="00BB3C63">
      <w:pPr>
        <w:pStyle w:val="ListBullet"/>
      </w:pPr>
      <w:r>
        <w:t xml:space="preserve">It provides </w:t>
      </w:r>
      <w:r w:rsidRPr="00610970">
        <w:rPr>
          <w:rStyle w:val="Code"/>
        </w:rPr>
        <w:t>ConnectionMetaData</w:t>
      </w:r>
      <w:r>
        <w:t>.</w:t>
      </w:r>
    </w:p>
    <w:p w:rsidR="00741663" w:rsidRDefault="00741663" w:rsidP="00BB3C63">
      <w:pPr>
        <w:pStyle w:val="ListBullet"/>
      </w:pPr>
      <w:r>
        <w:t xml:space="preserve">It supports an optional </w:t>
      </w:r>
      <w:r w:rsidRPr="00610970">
        <w:rPr>
          <w:rStyle w:val="Code"/>
        </w:rPr>
        <w:t>ExceptionListener</w:t>
      </w:r>
      <w:r>
        <w:t>.</w:t>
      </w:r>
    </w:p>
    <w:p w:rsidR="00741663" w:rsidRDefault="00741663" w:rsidP="00741663">
      <w:pPr>
        <w:pStyle w:val="Paragraph"/>
        <w:rPr>
          <w:spacing w:val="2"/>
          <w:w w:val="100"/>
        </w:rPr>
      </w:pPr>
      <w:r>
        <w:rPr>
          <w:spacing w:val="2"/>
          <w:w w:val="100"/>
        </w:rPr>
        <w:t xml:space="preserve">Due to the authentication and communication setup done when a </w:t>
      </w:r>
      <w:r w:rsidRPr="00610970">
        <w:rPr>
          <w:rStyle w:val="Code"/>
        </w:rPr>
        <w:t>Connection</w:t>
      </w:r>
      <w:r>
        <w:rPr>
          <w:spacing w:val="2"/>
          <w:w w:val="100"/>
        </w:rPr>
        <w:t xml:space="preserve"> is created, a </w:t>
      </w:r>
      <w:r w:rsidRPr="00610970">
        <w:rPr>
          <w:rStyle w:val="Code"/>
        </w:rPr>
        <w:t>Connection</w:t>
      </w:r>
      <w:r>
        <w:rPr>
          <w:spacing w:val="2"/>
          <w:w w:val="100"/>
        </w:rPr>
        <w:t xml:space="preserve"> is a relatively heavyweight JMS object. Most clients will do all their messaging with a single </w:t>
      </w:r>
      <w:r w:rsidRPr="00610970">
        <w:rPr>
          <w:rStyle w:val="Code"/>
        </w:rPr>
        <w:t>Connection</w:t>
      </w:r>
      <w:r>
        <w:rPr>
          <w:spacing w:val="2"/>
          <w:w w:val="100"/>
        </w:rPr>
        <w:t xml:space="preserve">. Other more advanced applications may use several </w:t>
      </w:r>
      <w:r w:rsidRPr="00610970">
        <w:rPr>
          <w:rStyle w:val="Code"/>
        </w:rPr>
        <w:t>Connection</w:t>
      </w:r>
      <w:r w:rsidR="00610970">
        <w:rPr>
          <w:rStyle w:val="Emphasis"/>
          <w:spacing w:val="2"/>
          <w:w w:val="100"/>
        </w:rPr>
        <w:t xml:space="preserve"> </w:t>
      </w:r>
      <w:r w:rsidR="00610970" w:rsidRPr="00610970">
        <w:t>objects</w:t>
      </w:r>
      <w:r>
        <w:rPr>
          <w:spacing w:val="2"/>
          <w:w w:val="100"/>
        </w:rPr>
        <w:t>. JMS does not architect a reason for using multiple connections (other than when a client acts as a gateway between two different providers); however, there may be operational reasons for doing so.</w:t>
      </w:r>
    </w:p>
    <w:p w:rsidR="00741663" w:rsidRPr="00864041" w:rsidRDefault="00741663" w:rsidP="00515B98">
      <w:pPr>
        <w:pStyle w:val="Heading3"/>
      </w:pPr>
      <w:bookmarkStart w:id="917" w:name="_Toc311729249"/>
      <w:bookmarkStart w:id="918" w:name="_Toc339906345"/>
      <w:r w:rsidRPr="00864041">
        <w:t>Authentication</w:t>
      </w:r>
      <w:bookmarkEnd w:id="917"/>
      <w:bookmarkEnd w:id="918"/>
    </w:p>
    <w:p w:rsidR="00741663" w:rsidRDefault="00741663" w:rsidP="00741663">
      <w:pPr>
        <w:pStyle w:val="Paragraph"/>
        <w:rPr>
          <w:spacing w:val="2"/>
          <w:w w:val="100"/>
        </w:rPr>
      </w:pPr>
      <w:r>
        <w:rPr>
          <w:spacing w:val="2"/>
          <w:w w:val="100"/>
        </w:rPr>
        <w:t xml:space="preserve">When creating a connection, a client may specify its credentials as name/password. </w:t>
      </w:r>
    </w:p>
    <w:p w:rsidR="00741663" w:rsidRDefault="00741663" w:rsidP="00741663">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41663" w:rsidRPr="00864041" w:rsidRDefault="00741663" w:rsidP="00515B98">
      <w:pPr>
        <w:pStyle w:val="Heading3"/>
      </w:pPr>
      <w:bookmarkStart w:id="919" w:name="RTF33303230393a204865616432"/>
      <w:bookmarkStart w:id="920" w:name="_Ref308034030"/>
      <w:bookmarkStart w:id="921" w:name="_Ref308034035"/>
      <w:bookmarkStart w:id="922" w:name="_Toc311729250"/>
      <w:bookmarkStart w:id="923" w:name="_Toc339906346"/>
      <w:r w:rsidRPr="00864041">
        <w:lastRenderedPageBreak/>
        <w:t>Cli</w:t>
      </w:r>
      <w:bookmarkEnd w:id="919"/>
      <w:r w:rsidR="002779C7">
        <w:t>ent i</w:t>
      </w:r>
      <w:r w:rsidRPr="00864041">
        <w:t>dentifier</w:t>
      </w:r>
      <w:bookmarkEnd w:id="920"/>
      <w:bookmarkEnd w:id="921"/>
      <w:bookmarkEnd w:id="922"/>
      <w:bookmarkEnd w:id="923"/>
    </w:p>
    <w:p w:rsidR="00741663" w:rsidRDefault="00741663" w:rsidP="00741663">
      <w:pPr>
        <w:pStyle w:val="Paragraph"/>
        <w:rPr>
          <w:ins w:id="924" w:author="Nigel Deakin" w:date="2012-02-16T14:20:00Z"/>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connections’s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proofErr w:type="gramStart"/>
      <w:r>
        <w:rPr>
          <w:spacing w:val="2"/>
          <w:w w:val="100"/>
        </w:rPr>
        <w:t>a</w:t>
      </w:r>
      <w:proofErr w:type="gramEnd"/>
      <w:r>
        <w:rPr>
          <w:spacing w:val="2"/>
          <w:w w:val="100"/>
        </w:rPr>
        <w:t xml:space="preserve"> </w:t>
      </w:r>
      <w:r w:rsidRPr="0075737D">
        <w:rPr>
          <w:rStyle w:val="Code"/>
        </w:rPr>
        <w:t>IllegalStateException</w:t>
      </w:r>
      <w:r>
        <w:rPr>
          <w:spacing w:val="2"/>
          <w:w w:val="100"/>
        </w:rPr>
        <w:t>.</w:t>
      </w:r>
    </w:p>
    <w:p w:rsidR="004E410A" w:rsidRDefault="004E410A" w:rsidP="00741663">
      <w:pPr>
        <w:pStyle w:val="Paragraph"/>
        <w:rPr>
          <w:spacing w:val="2"/>
          <w:w w:val="100"/>
        </w:rPr>
      </w:pPr>
      <w:ins w:id="925" w:author="Nigel Deakin" w:date="2012-02-16T14:22:00Z">
        <w:r>
          <w:rPr>
            <w:spacing w:val="2"/>
            <w:w w:val="100"/>
          </w:rPr>
          <w:t>An application may explicitly</w:t>
        </w:r>
      </w:ins>
      <w:ins w:id="926" w:author="Nigel Deakin" w:date="2012-02-16T14:20:00Z">
        <w:r>
          <w:rPr>
            <w:spacing w:val="2"/>
            <w:w w:val="100"/>
          </w:rPr>
          <w:t xml:space="preserve"> set a connection's client identifier</w:t>
        </w:r>
      </w:ins>
      <w:ins w:id="927" w:author="Nigel Deakin" w:date="2012-02-16T14:22:00Z">
        <w:r>
          <w:rPr>
            <w:spacing w:val="2"/>
            <w:w w:val="100"/>
          </w:rPr>
          <w:t xml:space="preserve"> by calling the </w:t>
        </w:r>
        <w:r w:rsidR="00D71E00" w:rsidRPr="00D71E00">
          <w:rPr>
            <w:rStyle w:val="Code"/>
            <w:rPrChange w:id="928" w:author="Nigel Deakin" w:date="2012-02-16T14:24:00Z">
              <w:rPr>
                <w:rFonts w:ascii="Courier New" w:hAnsi="Courier New"/>
                <w:color w:val="0000FF"/>
                <w:spacing w:val="2"/>
                <w:w w:val="100"/>
                <w:sz w:val="18"/>
                <w:u w:val="single"/>
              </w:rPr>
            </w:rPrChange>
          </w:rPr>
          <w:t>setClientID</w:t>
        </w:r>
        <w:r>
          <w:rPr>
            <w:spacing w:val="2"/>
            <w:w w:val="100"/>
          </w:rPr>
          <w:t xml:space="preserve"> method on the </w:t>
        </w:r>
        <w:r w:rsidR="00D71E00" w:rsidRPr="00D71E00">
          <w:rPr>
            <w:rStyle w:val="Code"/>
            <w:rPrChange w:id="929" w:author="Nigel Deakin" w:date="2012-02-16T14:24:00Z">
              <w:rPr>
                <w:rFonts w:ascii="Courier New" w:hAnsi="Courier New"/>
                <w:color w:val="0000FF"/>
                <w:spacing w:val="2"/>
                <w:w w:val="100"/>
                <w:sz w:val="18"/>
                <w:u w:val="single"/>
              </w:rPr>
            </w:rPrChange>
          </w:rPr>
          <w:t>Connection</w:t>
        </w:r>
        <w:r>
          <w:rPr>
            <w:spacing w:val="2"/>
            <w:w w:val="100"/>
          </w:rPr>
          <w:t xml:space="preserve"> </w:t>
        </w:r>
      </w:ins>
      <w:ins w:id="930" w:author="Nigel Deakin" w:date="2012-02-16T14:24:00Z">
        <w:r w:rsidR="004419BD">
          <w:rPr>
            <w:spacing w:val="2"/>
            <w:w w:val="100"/>
          </w:rPr>
          <w:t xml:space="preserve">object or, if the simplified API is being used, on the </w:t>
        </w:r>
      </w:ins>
      <w:ins w:id="931" w:author="Nigel Deakin" w:date="2012-03-21T10:25:00Z">
        <w:r w:rsidR="00712267">
          <w:rPr>
            <w:rStyle w:val="Code"/>
          </w:rPr>
          <w:t>JMSContext</w:t>
        </w:r>
      </w:ins>
      <w:ins w:id="932" w:author="Nigel Deakin" w:date="2012-02-16T14:22:00Z">
        <w:r>
          <w:rPr>
            <w:spacing w:val="2"/>
            <w:w w:val="100"/>
          </w:rPr>
          <w:t>.</w:t>
        </w:r>
      </w:ins>
      <w:ins w:id="933" w:author="Nigel Deakin" w:date="2012-02-16T14:20:00Z">
        <w:r>
          <w:rPr>
            <w:spacing w:val="2"/>
            <w:w w:val="100"/>
          </w:rPr>
          <w:t xml:space="preserve"> </w:t>
        </w:r>
      </w:ins>
    </w:p>
    <w:p w:rsidR="00741663" w:rsidRDefault="00741663" w:rsidP="00741663">
      <w:pPr>
        <w:pStyle w:val="Paragraph"/>
        <w:rPr>
          <w:spacing w:val="2"/>
          <w:w w:val="100"/>
        </w:rPr>
      </w:pPr>
      <w:r>
        <w:rPr>
          <w:spacing w:val="2"/>
          <w:w w:val="100"/>
        </w:rPr>
        <w:t xml:space="preserve">If a client explicitly </w:t>
      </w:r>
      <w:ins w:id="934" w:author="Nigel Deakin" w:date="2012-02-16T14:24:00Z">
        <w:r w:rsidR="00965C0D">
          <w:rPr>
            <w:spacing w:val="2"/>
            <w:w w:val="100"/>
          </w:rPr>
          <w:t>set</w:t>
        </w:r>
      </w:ins>
      <w:ins w:id="935" w:author="Nigel Deakin" w:date="2012-02-16T14:26:00Z">
        <w:r w:rsidR="0004324A">
          <w:rPr>
            <w:spacing w:val="2"/>
            <w:w w:val="100"/>
          </w:rPr>
          <w:t>s</w:t>
        </w:r>
      </w:ins>
      <w:ins w:id="936" w:author="Nigel Deakin" w:date="2012-02-16T14:24:00Z">
        <w:r w:rsidR="00965C0D">
          <w:rPr>
            <w:spacing w:val="2"/>
            <w:w w:val="100"/>
          </w:rPr>
          <w:t xml:space="preserve"> a connection's client identifier </w:t>
        </w:r>
      </w:ins>
      <w:del w:id="937" w:author="Nigel Deakin" w:date="2012-02-16T14:24:00Z">
        <w:r w:rsidDel="00965C0D">
          <w:rPr>
            <w:spacing w:val="2"/>
            <w:w w:val="100"/>
          </w:rPr>
          <w:delText xml:space="preserve">does the set </w:delText>
        </w:r>
      </w:del>
      <w:r>
        <w:rPr>
          <w:spacing w:val="2"/>
          <w:w w:val="100"/>
        </w:rPr>
        <w:t xml:space="preserve">it must do </w:t>
      </w:r>
      <w:del w:id="938" w:author="Nigel Deakin" w:date="2012-02-16T14:25:00Z">
        <w:r w:rsidDel="00965C0D">
          <w:rPr>
            <w:spacing w:val="2"/>
            <w:w w:val="100"/>
          </w:rPr>
          <w:delText xml:space="preserve">this </w:delText>
        </w:r>
      </w:del>
      <w:ins w:id="939" w:author="Nigel Deakin" w:date="2012-02-16T14:25:00Z">
        <w:r w:rsidR="00965C0D">
          <w:rPr>
            <w:spacing w:val="2"/>
            <w:w w:val="100"/>
          </w:rPr>
          <w:t xml:space="preserve">so </w:t>
        </w:r>
      </w:ins>
      <w:r>
        <w:rPr>
          <w:spacing w:val="2"/>
          <w:w w:val="100"/>
        </w:rPr>
        <w:t xml:space="preserve">immediately after creating the </w:t>
      </w:r>
      <w:ins w:id="940" w:author="Nigel Deakin" w:date="2012-03-21T10:55:00Z">
        <w:r w:rsidR="00D71E00" w:rsidRPr="00D71E00">
          <w:rPr>
            <w:rStyle w:val="Code"/>
            <w:rPrChange w:id="941" w:author="Nigel Deakin" w:date="2012-03-21T10:55:00Z">
              <w:rPr>
                <w:rFonts w:ascii="Courier New" w:hAnsi="Courier New"/>
                <w:color w:val="0000FF"/>
                <w:spacing w:val="2"/>
                <w:w w:val="100"/>
                <w:sz w:val="18"/>
                <w:u w:val="single"/>
              </w:rPr>
            </w:rPrChange>
          </w:rPr>
          <w:t>C</w:t>
        </w:r>
      </w:ins>
      <w:del w:id="942" w:author="Nigel Deakin" w:date="2012-03-21T10:55:00Z">
        <w:r w:rsidR="00D71E00" w:rsidRPr="00D71E00">
          <w:rPr>
            <w:rStyle w:val="Code"/>
            <w:rPrChange w:id="943" w:author="Nigel Deakin" w:date="2012-03-21T10:55:00Z">
              <w:rPr>
                <w:rFonts w:ascii="Courier New" w:hAnsi="Courier New"/>
                <w:color w:val="0000FF"/>
                <w:spacing w:val="2"/>
                <w:w w:val="100"/>
                <w:sz w:val="18"/>
                <w:u w:val="single"/>
              </w:rPr>
            </w:rPrChange>
          </w:rPr>
          <w:delText>c</w:delText>
        </w:r>
      </w:del>
      <w:r w:rsidR="00D71E00" w:rsidRPr="00D71E00">
        <w:rPr>
          <w:rStyle w:val="Code"/>
          <w:rPrChange w:id="944" w:author="Nigel Deakin" w:date="2012-03-21T10:55:00Z">
            <w:rPr>
              <w:rFonts w:ascii="Courier New" w:hAnsi="Courier New"/>
              <w:color w:val="0000FF"/>
              <w:spacing w:val="2"/>
              <w:w w:val="100"/>
              <w:sz w:val="18"/>
              <w:u w:val="single"/>
            </w:rPr>
          </w:rPrChange>
        </w:rPr>
        <w:t>onnection</w:t>
      </w:r>
      <w:r>
        <w:rPr>
          <w:spacing w:val="2"/>
          <w:w w:val="100"/>
        </w:rPr>
        <w:t xml:space="preserve"> </w:t>
      </w:r>
      <w:ins w:id="945" w:author="Nigel Deakin" w:date="2012-02-16T14:25:00Z">
        <w:r w:rsidR="00D6721E">
          <w:rPr>
            <w:spacing w:val="2"/>
            <w:w w:val="100"/>
          </w:rPr>
          <w:t xml:space="preserve">or </w:t>
        </w:r>
      </w:ins>
      <w:ins w:id="946" w:author="Nigel Deakin" w:date="2012-03-21T10:54:00Z">
        <w:r w:rsidR="00AA7AD3" w:rsidRPr="00AA7AD3">
          <w:rPr>
            <w:rStyle w:val="Code"/>
          </w:rPr>
          <w:t>JMSContext</w:t>
        </w:r>
      </w:ins>
      <w:ins w:id="947" w:author="Nigel Deakin" w:date="2012-02-16T14:25:00Z">
        <w:r w:rsidR="00D6721E">
          <w:rPr>
            <w:spacing w:val="2"/>
            <w:w w:val="100"/>
          </w:rPr>
          <w:t xml:space="preserve"> </w:t>
        </w:r>
      </w:ins>
      <w:r>
        <w:rPr>
          <w:spacing w:val="2"/>
          <w:w w:val="100"/>
        </w:rPr>
        <w:t xml:space="preserve">and before any other action on the </w:t>
      </w:r>
      <w:del w:id="948" w:author="Nigel Deakin" w:date="2012-03-21T10:55:00Z">
        <w:r w:rsidR="00D71E00" w:rsidRPr="00D71E00">
          <w:rPr>
            <w:rStyle w:val="Code"/>
            <w:rPrChange w:id="949" w:author="Nigel Deakin" w:date="2012-03-21T10:55:00Z">
              <w:rPr>
                <w:rFonts w:ascii="Courier New" w:hAnsi="Courier New"/>
                <w:color w:val="0000FF"/>
                <w:spacing w:val="2"/>
                <w:w w:val="100"/>
                <w:sz w:val="18"/>
                <w:u w:val="single"/>
              </w:rPr>
            </w:rPrChange>
          </w:rPr>
          <w:delText>connection</w:delText>
        </w:r>
      </w:del>
      <w:ins w:id="950" w:author="Nigel Deakin" w:date="2012-03-21T10:55:00Z">
        <w:r w:rsidR="00D71E00" w:rsidRPr="00D71E00">
          <w:rPr>
            <w:rStyle w:val="Code"/>
            <w:rPrChange w:id="951" w:author="Nigel Deakin" w:date="2012-03-21T10:55:00Z">
              <w:rPr>
                <w:rFonts w:ascii="Courier New" w:hAnsi="Courier New"/>
                <w:color w:val="0000FF"/>
                <w:spacing w:val="2"/>
                <w:w w:val="100"/>
                <w:sz w:val="18"/>
                <w:u w:val="single"/>
              </w:rPr>
            </w:rPrChange>
          </w:rPr>
          <w:t>Connection</w:t>
        </w:r>
        <w:r w:rsidR="00AA7AD3">
          <w:rPr>
            <w:spacing w:val="2"/>
            <w:w w:val="100"/>
          </w:rPr>
          <w:t xml:space="preserve"> </w:t>
        </w:r>
      </w:ins>
      <w:ins w:id="952" w:author="Nigel Deakin" w:date="2012-02-16T14:25:00Z">
        <w:r w:rsidR="00372F7C">
          <w:rPr>
            <w:spacing w:val="2"/>
            <w:w w:val="100"/>
          </w:rPr>
          <w:t xml:space="preserve">or </w:t>
        </w:r>
      </w:ins>
      <w:ins w:id="953" w:author="Nigel Deakin" w:date="2012-03-21T10:54:00Z">
        <w:r w:rsidR="00AA7AD3" w:rsidRPr="00AA7AD3">
          <w:rPr>
            <w:rStyle w:val="Code"/>
          </w:rPr>
          <w:t>JMSContext</w:t>
        </w:r>
      </w:ins>
      <w:r>
        <w:rPr>
          <w:spacing w:val="2"/>
          <w:w w:val="100"/>
        </w:rPr>
        <w:t xml:space="preserve"> is taken. After this point, setting the client identifier is a programming error that should throw an </w:t>
      </w:r>
      <w:r w:rsidRPr="0075737D">
        <w:rPr>
          <w:rStyle w:val="Code"/>
        </w:rPr>
        <w:t>IllegalStateException</w:t>
      </w:r>
      <w:r>
        <w:rPr>
          <w:spacing w:val="2"/>
          <w:w w:val="100"/>
        </w:rPr>
        <w:t>.</w:t>
      </w:r>
    </w:p>
    <w:p w:rsidR="00741663" w:rsidRDefault="00741663" w:rsidP="00741663">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only be ‘in use’ by only one client at a time. A JMS provider must prevent concurrently executing clients from using it. </w:t>
      </w:r>
    </w:p>
    <w:p w:rsidR="00741663" w:rsidRDefault="00741663" w:rsidP="00741663">
      <w:pPr>
        <w:pStyle w:val="Paragraph"/>
        <w:rPr>
          <w:spacing w:val="2"/>
          <w:w w:val="100"/>
        </w:rPr>
      </w:pPr>
      <w:r>
        <w:rPr>
          <w:spacing w:val="2"/>
          <w:w w:val="100"/>
        </w:rPr>
        <w:t xml:space="preserve">This prevention may take the form of JMSExceptions thrown when such use is attempted; it may result in the offending client being blocked; or some other solution. A JMS provider must insure that such attempted ‘sharing’ of an individual client state does not result in messages being lost or doubly processed. </w:t>
      </w:r>
    </w:p>
    <w:p w:rsidR="00741663" w:rsidRDefault="00741663" w:rsidP="00741663">
      <w:pPr>
        <w:pStyle w:val="Paragraph"/>
        <w:rPr>
          <w:spacing w:val="2"/>
          <w:w w:val="100"/>
        </w:rPr>
      </w:pPr>
      <w:r>
        <w:rPr>
          <w:spacing w:val="2"/>
          <w:w w:val="100"/>
        </w:rPr>
        <w:t xml:space="preserve">The only </w:t>
      </w:r>
      <w:del w:id="954" w:author="Nigel Deakin" w:date="2011-12-21T14:12:00Z">
        <w:r w:rsidDel="00A974C8">
          <w:rPr>
            <w:spacing w:val="2"/>
            <w:w w:val="100"/>
          </w:rPr>
          <w:delText>individual client state</w:delText>
        </w:r>
      </w:del>
      <w:ins w:id="955" w:author="Nigel Deakin" w:date="2011-12-21T14:12:00Z">
        <w:r w:rsidR="00A974C8">
          <w:rPr>
            <w:spacing w:val="2"/>
            <w:w w:val="100"/>
          </w:rPr>
          <w:t xml:space="preserve">use of a client identifier </w:t>
        </w:r>
      </w:ins>
      <w:ins w:id="956" w:author="Nigel Deakin" w:date="2011-12-21T14:14:00Z">
        <w:r w:rsidR="00A974C8">
          <w:rPr>
            <w:spacing w:val="2"/>
            <w:w w:val="100"/>
          </w:rPr>
          <w:t>defined</w:t>
        </w:r>
      </w:ins>
      <w:ins w:id="957" w:author="Nigel Deakin" w:date="2011-12-21T14:12:00Z">
        <w:r w:rsidR="00A974C8">
          <w:rPr>
            <w:spacing w:val="2"/>
            <w:w w:val="100"/>
          </w:rPr>
          <w:t xml:space="preserve"> </w:t>
        </w:r>
      </w:ins>
      <w:del w:id="958" w:author="Nigel Deakin" w:date="2011-12-21T14:12:00Z">
        <w:r w:rsidDel="00A974C8">
          <w:rPr>
            <w:spacing w:val="2"/>
            <w:w w:val="100"/>
          </w:rPr>
          <w:delText xml:space="preserve"> identified </w:delText>
        </w:r>
      </w:del>
      <w:r>
        <w:rPr>
          <w:spacing w:val="2"/>
          <w:w w:val="100"/>
        </w:rPr>
        <w:t xml:space="preserve">by JMS is </w:t>
      </w:r>
      <w:del w:id="959" w:author="Nigel Deakin" w:date="2011-12-21T14:13:00Z">
        <w:r w:rsidDel="00A974C8">
          <w:rPr>
            <w:spacing w:val="2"/>
            <w:w w:val="100"/>
          </w:rPr>
          <w:delText>that required to support</w:delText>
        </w:r>
      </w:del>
      <w:ins w:id="960" w:author="Nigel Deakin" w:date="2011-12-21T14:14:00Z">
        <w:r w:rsidR="00A974C8">
          <w:rPr>
            <w:spacing w:val="2"/>
            <w:w w:val="100"/>
          </w:rPr>
          <w:t>its optional use in identifying a</w:t>
        </w:r>
      </w:ins>
      <w:r>
        <w:rPr>
          <w:spacing w:val="2"/>
          <w:w w:val="100"/>
        </w:rPr>
        <w:t xml:space="preserve"> durable subscription</w:t>
      </w:r>
      <w:del w:id="961" w:author="Nigel Deakin" w:date="2011-12-21T14:13:00Z">
        <w:r w:rsidDel="00A974C8">
          <w:rPr>
            <w:spacing w:val="2"/>
            <w:w w:val="100"/>
          </w:rPr>
          <w:delText>s</w:delText>
        </w:r>
      </w:del>
      <w:r>
        <w:rPr>
          <w:spacing w:val="2"/>
          <w:w w:val="100"/>
        </w:rPr>
        <w:t>.</w:t>
      </w:r>
    </w:p>
    <w:p w:rsidR="00741663" w:rsidRPr="00864041" w:rsidRDefault="003B5EB1" w:rsidP="00515B98">
      <w:pPr>
        <w:pStyle w:val="Heading3"/>
      </w:pPr>
      <w:bookmarkStart w:id="962" w:name="_Toc311729251"/>
      <w:bookmarkStart w:id="963" w:name="_Ref312253943"/>
      <w:bookmarkStart w:id="964" w:name="_Ref312253946"/>
      <w:bookmarkStart w:id="965" w:name="_Ref317166027"/>
      <w:bookmarkStart w:id="966" w:name="_Ref317166029"/>
      <w:bookmarkStart w:id="967" w:name="_Toc339906347"/>
      <w:r>
        <w:t>Connection s</w:t>
      </w:r>
      <w:r w:rsidR="00741663" w:rsidRPr="00864041">
        <w:t>etup</w:t>
      </w:r>
      <w:bookmarkEnd w:id="962"/>
      <w:bookmarkEnd w:id="963"/>
      <w:bookmarkEnd w:id="964"/>
      <w:bookmarkEnd w:id="965"/>
      <w:bookmarkEnd w:id="966"/>
      <w:bookmarkEnd w:id="967"/>
    </w:p>
    <w:p w:rsidR="00741663" w:rsidRDefault="00741663" w:rsidP="00BB3C63">
      <w:r>
        <w:t xml:space="preserve">A JMS client typically creates a </w:t>
      </w:r>
      <w:r w:rsidRPr="0075737D">
        <w:rPr>
          <w:rStyle w:val="Code"/>
        </w:rPr>
        <w:t>Connection</w:t>
      </w:r>
      <w:r>
        <w:t xml:space="preserve">; one or more </w:t>
      </w:r>
      <w:r w:rsidRPr="0075737D">
        <w:rPr>
          <w:rStyle w:val="Code"/>
        </w:rPr>
        <w:t>Session</w:t>
      </w:r>
      <w:r w:rsidR="0075737D">
        <w:rPr>
          <w:rStyle w:val="Emphasis"/>
        </w:rPr>
        <w:t xml:space="preserve"> </w:t>
      </w:r>
      <w:r w:rsidR="0075737D" w:rsidRPr="0075737D">
        <w:t>object</w:t>
      </w:r>
      <w:r w:rsidRPr="0075737D">
        <w:t>s</w:t>
      </w:r>
      <w:r>
        <w:t xml:space="preserve">; and a number of </w:t>
      </w:r>
      <w:r w:rsidRPr="0075737D">
        <w:rPr>
          <w:rStyle w:val="Code"/>
        </w:rPr>
        <w:t>MessageProducer</w:t>
      </w:r>
      <w:r>
        <w:t xml:space="preserve"> and </w:t>
      </w:r>
      <w:r w:rsidRPr="0075737D">
        <w:rPr>
          <w:rStyle w:val="Code"/>
        </w:rPr>
        <w:t>MessageConsumer</w:t>
      </w:r>
      <w:r w:rsidR="0075737D">
        <w:rPr>
          <w:rStyle w:val="Emphasis"/>
        </w:rPr>
        <w:t xml:space="preserve"> </w:t>
      </w:r>
      <w:r w:rsidR="0075737D" w:rsidRPr="0075737D">
        <w:t>objects</w:t>
      </w:r>
      <w:r>
        <w:t xml:space="preserve">. When a </w:t>
      </w:r>
      <w:r w:rsidRPr="0075737D">
        <w:rPr>
          <w:rStyle w:val="Code"/>
        </w:rPr>
        <w:t>Connection</w:t>
      </w:r>
      <w:r>
        <w:t xml:space="preserve"> is created, it is in </w:t>
      </w:r>
      <w:r>
        <w:rPr>
          <w:rStyle w:val="Emphasis"/>
        </w:rPr>
        <w:t>stopped</w:t>
      </w:r>
      <w:r>
        <w:t xml:space="preserve"> mode. That means that no messages are being delivered to it.</w:t>
      </w:r>
    </w:p>
    <w:p w:rsidR="00741663" w:rsidRDefault="00741663" w:rsidP="00BB3C63">
      <w:r>
        <w:t xml:space="preserve">It is typical to leave the </w:t>
      </w:r>
      <w:r w:rsidRPr="0075737D">
        <w:rPr>
          <w:rStyle w:val="Code"/>
        </w:rPr>
        <w:t>Connection</w:t>
      </w:r>
      <w:r>
        <w:t xml:space="preserve"> in stopped mode until setup is complete. At that point the</w:t>
      </w:r>
      <w:r w:rsidRPr="00C6201C">
        <w:t xml:space="preserve"> </w:t>
      </w:r>
      <w:r w:rsidR="00C6201C" w:rsidRPr="00C6201C">
        <w:t>connection's</w:t>
      </w:r>
      <w:r>
        <w:t xml:space="preserve"> </w:t>
      </w:r>
      <w:proofErr w:type="gramStart"/>
      <w:r w:rsidRPr="0075737D">
        <w:rPr>
          <w:rStyle w:val="Code"/>
        </w:rPr>
        <w:t>start(</w:t>
      </w:r>
      <w:proofErr w:type="gramEnd"/>
      <w:r w:rsidRPr="0075737D">
        <w:rPr>
          <w:rStyle w:val="Code"/>
        </w:rPr>
        <w:t>)</w:t>
      </w:r>
      <w:r>
        <w:t xml:space="preserve"> method is called and messages begin arriving at the </w:t>
      </w:r>
      <w:r w:rsidR="00C6201C">
        <w:t>c</w:t>
      </w:r>
      <w:r w:rsidRPr="00C6201C">
        <w:t>onnection’s</w:t>
      </w:r>
      <w:r>
        <w:t xml:space="preserve"> consumers. This setup convention minimizes any client confusion that may result from asynchronous message delivery while the client is still in the process of setting itself up.</w:t>
      </w:r>
    </w:p>
    <w:p w:rsidR="00741663" w:rsidRDefault="00741663" w:rsidP="00BB3C63">
      <w:r>
        <w:t xml:space="preserve">A </w:t>
      </w:r>
      <w:r w:rsidRPr="0075737D">
        <w:rPr>
          <w:rStyle w:val="Code"/>
        </w:rPr>
        <w:t>Connection</w:t>
      </w:r>
      <w:r>
        <w:t xml:space="preserve"> can be started immediately and the setup can be done afterwards. Clients that do this must be prepared to handle asynchronous message delivery while they are still in the process of setting up.</w:t>
      </w:r>
    </w:p>
    <w:p w:rsidR="00741663" w:rsidRDefault="00741663" w:rsidP="00BB3C63">
      <w:r>
        <w:t xml:space="preserve">A </w:t>
      </w:r>
      <w:r w:rsidRPr="0075737D">
        <w:rPr>
          <w:rStyle w:val="Code"/>
        </w:rPr>
        <w:t>MessageProducer</w:t>
      </w:r>
      <w:r>
        <w:t xml:space="preserve"> can send messages while a </w:t>
      </w:r>
      <w:r w:rsidRPr="0075737D">
        <w:rPr>
          <w:rStyle w:val="Code"/>
        </w:rPr>
        <w:t>Connection</w:t>
      </w:r>
      <w:r>
        <w:t xml:space="preserve"> is stopped.</w:t>
      </w:r>
    </w:p>
    <w:p w:rsidR="00741663" w:rsidRDefault="00741663" w:rsidP="00BB3C63">
      <w:r>
        <w:t xml:space="preserve">It is important to note that clients rely on the fact that no messages are delivered by a connection until it has been started. JMS Providers must </w:t>
      </w:r>
      <w:r w:rsidR="009731F8">
        <w:t>e</w:t>
      </w:r>
      <w:r>
        <w:t>nsure that this is the case.</w:t>
      </w:r>
    </w:p>
    <w:p w:rsidR="00741663" w:rsidRPr="00864041" w:rsidRDefault="00E83049" w:rsidP="00515B98">
      <w:pPr>
        <w:pStyle w:val="Heading3"/>
      </w:pPr>
      <w:bookmarkStart w:id="968" w:name="_Toc311729252"/>
      <w:bookmarkStart w:id="969" w:name="_Ref313452151"/>
      <w:bookmarkStart w:id="970" w:name="_Ref313452154"/>
      <w:bookmarkStart w:id="971" w:name="_Toc339906348"/>
      <w:r>
        <w:lastRenderedPageBreak/>
        <w:t>Pausing delivery of incoming m</w:t>
      </w:r>
      <w:r w:rsidR="00741663" w:rsidRPr="00864041">
        <w:t>essages</w:t>
      </w:r>
      <w:bookmarkEnd w:id="968"/>
      <w:bookmarkEnd w:id="969"/>
      <w:bookmarkEnd w:id="970"/>
      <w:bookmarkEnd w:id="971"/>
    </w:p>
    <w:p w:rsidR="00741663" w:rsidRDefault="00741663" w:rsidP="00E324BE">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 </w:t>
      </w:r>
      <w:r w:rsidRPr="0075737D">
        <w:rPr>
          <w:rStyle w:val="Code"/>
        </w:rPr>
        <w:t>MessageConsumer</w:t>
      </w:r>
      <w:r w:rsidR="0075737D">
        <w:rPr>
          <w:rStyle w:val="Code"/>
        </w:rPr>
        <w:t xml:space="preserve"> </w:t>
      </w:r>
      <w:r w:rsidR="0075737D" w:rsidRPr="0075737D">
        <w:t>objects</w:t>
      </w:r>
      <w:r>
        <w:t xml:space="preserve"> is inhibited: synchronous receives block, and messages are not delivered to </w:t>
      </w:r>
      <w:ins w:id="972" w:author="Nigel Deakin" w:date="2011-12-13T18:29:00Z">
        <w:r w:rsidR="00413D06">
          <w:t>any</w:t>
        </w:r>
      </w:ins>
      <w:ins w:id="973" w:author="Nigel Deakin" w:date="2011-12-13T18:30:00Z">
        <w:r w:rsidR="00E30510">
          <w:t xml:space="preserve"> message listener</w:t>
        </w:r>
      </w:ins>
      <w:ins w:id="974" w:author="Nigel Deakin" w:date="2011-12-13T18:31:00Z">
        <w:r w:rsidR="00E30510">
          <w:t>s</w:t>
        </w:r>
      </w:ins>
      <w:ins w:id="975" w:author="Nigel Deakin" w:date="2011-12-13T18:30:00Z">
        <w:r w:rsidR="00413D06">
          <w:t>.</w:t>
        </w:r>
      </w:ins>
      <w:del w:id="976" w:author="Nigel Deakin" w:date="2011-12-13T18:30:00Z">
        <w:r w:rsidDel="00413D06">
          <w:delText>.</w:delText>
        </w:r>
      </w:del>
    </w:p>
    <w:p w:rsidR="00741663" w:rsidRDefault="00741663" w:rsidP="00741663">
      <w:pPr>
        <w:pStyle w:val="Paragraph"/>
        <w:rPr>
          <w:spacing w:val="2"/>
          <w:w w:val="100"/>
        </w:rPr>
      </w:pPr>
      <w:r>
        <w:rPr>
          <w:spacing w:val="2"/>
          <w:w w:val="100"/>
        </w:rPr>
        <w:t>Stopping a connection has no affect on its ability to send messages. Stopping a stopped connection and starting a started connection are ignored.</w:t>
      </w:r>
    </w:p>
    <w:p w:rsidR="00741663" w:rsidRDefault="00741663" w:rsidP="00741663">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0E0B0A" w:rsidRDefault="00741663" w:rsidP="00741663">
      <w:pPr>
        <w:pStyle w:val="Paragraph"/>
        <w:rPr>
          <w:ins w:id="977" w:author="Nigel Deakin" w:date="2012-01-04T14:36:00Z"/>
          <w:spacing w:val="2"/>
          <w:w w:val="100"/>
        </w:rPr>
      </w:pPr>
      <w:r>
        <w:rPr>
          <w:spacing w:val="2"/>
          <w:w w:val="100"/>
        </w:rPr>
        <w:t xml:space="preserve">If </w:t>
      </w:r>
      <w:del w:id="978" w:author="Nigel Deakin" w:date="2011-12-13T18:31:00Z">
        <w:r w:rsidDel="003104D6">
          <w:rPr>
            <w:spacing w:val="2"/>
            <w:w w:val="100"/>
          </w:rPr>
          <w:delText xml:space="preserve">MessageListeners </w:delText>
        </w:r>
      </w:del>
      <w:ins w:id="979" w:author="Nigel Deakin" w:date="2011-12-13T18:31:00Z">
        <w:r w:rsidR="003104D6">
          <w:rPr>
            <w:spacing w:val="2"/>
            <w:w w:val="100"/>
          </w:rPr>
          <w:t xml:space="preserve">any message listeners </w:t>
        </w:r>
      </w:ins>
      <w:r>
        <w:rPr>
          <w:spacing w:val="2"/>
          <w:w w:val="100"/>
        </w:rPr>
        <w:t xml:space="preserve">are running when </w:t>
      </w:r>
      <w:r w:rsidRPr="00925213">
        <w:rPr>
          <w:rStyle w:val="Code"/>
        </w:rPr>
        <w:t>stop</w:t>
      </w:r>
      <w:r>
        <w:rPr>
          <w:spacing w:val="2"/>
          <w:w w:val="100"/>
        </w:rPr>
        <w:t xml:space="preserve"> is invoked, stop must wait until all of them have returned before it may return. While these </w:t>
      </w:r>
      <w:del w:id="980" w:author="Nigel Deakin" w:date="2011-12-13T18:31:00Z">
        <w:r w:rsidDel="00702ABD">
          <w:rPr>
            <w:spacing w:val="2"/>
            <w:w w:val="100"/>
          </w:rPr>
          <w:delText xml:space="preserve">MessageListeners </w:delText>
        </w:r>
      </w:del>
      <w:ins w:id="981" w:author="Nigel Deakin" w:date="2011-12-13T18:31:00Z">
        <w:r w:rsidR="00702ABD">
          <w:rPr>
            <w:spacing w:val="2"/>
            <w:w w:val="100"/>
          </w:rPr>
          <w:t xml:space="preserve">message listeners </w:t>
        </w:r>
      </w:ins>
      <w:r>
        <w:rPr>
          <w:spacing w:val="2"/>
          <w:w w:val="100"/>
        </w:rPr>
        <w:t xml:space="preserve">are completing, they must have the full services of the connection available to them. </w:t>
      </w:r>
    </w:p>
    <w:p w:rsidR="00C12DE7" w:rsidRDefault="005D05F1">
      <w:pPr>
        <w:pStyle w:val="Paragraph"/>
        <w:rPr>
          <w:spacing w:val="2"/>
          <w:w w:val="100"/>
        </w:rPr>
      </w:pPr>
      <w:ins w:id="982" w:author="Nigel Deakin" w:date="2012-01-04T15:35:00Z">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741663" w:rsidRPr="00864041" w:rsidRDefault="00D820A3" w:rsidP="00515B98">
      <w:pPr>
        <w:pStyle w:val="Heading3"/>
      </w:pPr>
      <w:bookmarkStart w:id="983" w:name="RTF38363131363a204865616432"/>
      <w:bookmarkStart w:id="984" w:name="_Toc311729253"/>
      <w:bookmarkStart w:id="985" w:name="_Toc339906349"/>
      <w:r>
        <w:t xml:space="preserve">Closing a </w:t>
      </w:r>
      <w:r w:rsidR="00520295">
        <w:t>C</w:t>
      </w:r>
      <w:r w:rsidR="00741663" w:rsidRPr="00864041">
        <w:t>onnection</w:t>
      </w:r>
      <w:bookmarkEnd w:id="983"/>
      <w:bookmarkEnd w:id="984"/>
      <w:bookmarkEnd w:id="985"/>
    </w:p>
    <w:p w:rsidR="00741663" w:rsidRDefault="00741663" w:rsidP="00741663">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741663" w:rsidRDefault="00741663" w:rsidP="00741663">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741663" w:rsidRDefault="00741663" w:rsidP="00741663">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741663" w:rsidRDefault="00741663" w:rsidP="00741663">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741663" w:rsidRDefault="00741663" w:rsidP="00741663">
      <w:pPr>
        <w:pStyle w:val="Paragraph"/>
        <w:rPr>
          <w:ins w:id="986" w:author="Nigel Deakin" w:date="2012-01-04T14:41:00Z"/>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B52343" w:rsidRDefault="00B52343" w:rsidP="00B52343">
      <w:pPr>
        <w:pStyle w:val="Paragraph"/>
        <w:rPr>
          <w:ins w:id="987" w:author="Nigel Deakin" w:date="2012-01-04T15:36:00Z"/>
          <w:spacing w:val="2"/>
          <w:w w:val="100"/>
        </w:rPr>
      </w:pPr>
      <w:ins w:id="988" w:author="Nigel Deakin" w:date="2012-01-04T15:36:00Z">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ins>
    </w:p>
    <w:p w:rsidR="00C12DE7" w:rsidRDefault="00C12DE7">
      <w:pPr>
        <w:pStyle w:val="Paragraph"/>
        <w:rPr>
          <w:del w:id="989" w:author="Nigel Deakin" w:date="2012-01-04T15:36:00Z"/>
          <w:spacing w:val="2"/>
          <w:w w:val="100"/>
        </w:rPr>
      </w:pPr>
    </w:p>
    <w:p w:rsidR="00741663" w:rsidRDefault="00741663" w:rsidP="00741663">
      <w:pPr>
        <w:pStyle w:val="Paragraph"/>
        <w:rPr>
          <w:ins w:id="990" w:author="Nigel Deakin" w:date="2011-12-16T11:57:00Z"/>
          <w:spacing w:val="2"/>
          <w:w w:val="100"/>
        </w:rPr>
      </w:pPr>
      <w:r>
        <w:rPr>
          <w:spacing w:val="2"/>
          <w:w w:val="100"/>
        </w:rPr>
        <w:t xml:space="preserve">If a connection is closed, there is no need to close its constituent </w:t>
      </w:r>
      <w:del w:id="991" w:author="Nigel Deakin" w:date="2011-12-16T18:33:00Z">
        <w:r w:rsidDel="00602B07">
          <w:rPr>
            <w:spacing w:val="2"/>
            <w:w w:val="100"/>
          </w:rPr>
          <w:delText>objects</w:delText>
        </w:r>
      </w:del>
      <w:ins w:id="992" w:author="Nigel Deakin" w:date="2011-12-16T18:33:00Z">
        <w:r w:rsidR="00602B07">
          <w:rPr>
            <w:spacing w:val="2"/>
            <w:w w:val="100"/>
          </w:rPr>
          <w:t>sessions, message producers, messages consumers or queue browsers</w:t>
        </w:r>
      </w:ins>
      <w:r>
        <w:rPr>
          <w:spacing w:val="2"/>
          <w:w w:val="100"/>
        </w:rPr>
        <w:t>. The connection close is sufficient to signal the JMS provider that all resources for the connection should be released.</w:t>
      </w:r>
    </w:p>
    <w:p w:rsidR="00DD0F4B" w:rsidRDefault="00DD0F4B" w:rsidP="00741663">
      <w:pPr>
        <w:pStyle w:val="Paragraph"/>
        <w:rPr>
          <w:spacing w:val="2"/>
          <w:w w:val="100"/>
        </w:rPr>
      </w:pPr>
      <w:ins w:id="993" w:author="Nigel Deakin" w:date="2011-12-16T11:57:00Z">
        <w:r>
          <w:rPr>
            <w:spacing w:val="2"/>
            <w:w w:val="100"/>
          </w:rPr>
          <w:t xml:space="preserve">The </w:t>
        </w:r>
        <w:r w:rsidR="00D71E00" w:rsidRPr="00D71E00">
          <w:rPr>
            <w:rStyle w:val="Code"/>
            <w:rPrChange w:id="994" w:author="Nigel Deakin" w:date="2011-12-16T12:05:00Z">
              <w:rPr>
                <w:rFonts w:ascii="Courier New" w:hAnsi="Courier New"/>
                <w:color w:val="0000FF"/>
                <w:spacing w:val="2"/>
                <w:w w:val="100"/>
                <w:sz w:val="18"/>
                <w:u w:val="single"/>
              </w:rPr>
            </w:rPrChange>
          </w:rPr>
          <w:t>Connection</w:t>
        </w:r>
        <w:r>
          <w:rPr>
            <w:spacing w:val="2"/>
            <w:w w:val="100"/>
          </w:rPr>
          <w:t xml:space="preserve"> interface extends the </w:t>
        </w:r>
        <w:r w:rsidR="00D71E00" w:rsidRPr="00D71E00">
          <w:rPr>
            <w:rStyle w:val="Code"/>
            <w:rPrChange w:id="995" w:author="Nigel Deakin" w:date="2011-12-16T12:06:00Z">
              <w:rPr>
                <w:rFonts w:ascii="Courier New" w:hAnsi="Courier New"/>
                <w:color w:val="0000FF"/>
                <w:spacing w:val="2"/>
                <w:w w:val="100"/>
                <w:sz w:val="18"/>
                <w:u w:val="single"/>
              </w:rPr>
            </w:rPrChange>
          </w:rPr>
          <w:t>java.lang.</w:t>
        </w:r>
      </w:ins>
      <w:ins w:id="996" w:author="Nigel Deakin" w:date="2011-12-16T11:58:00Z">
        <w:r w:rsidR="00D71E00" w:rsidRPr="00D71E00">
          <w:rPr>
            <w:rStyle w:val="Code"/>
            <w:rPrChange w:id="997" w:author="Nigel Deakin" w:date="2011-12-16T12:06:00Z">
              <w:rPr>
                <w:rFonts w:ascii="Courier New" w:hAnsi="Courier New"/>
                <w:color w:val="0000FF"/>
                <w:spacing w:val="2"/>
                <w:w w:val="100"/>
                <w:sz w:val="18"/>
                <w:u w:val="single"/>
              </w:rPr>
            </w:rPrChange>
          </w:rPr>
          <w:t>AutoCloseable</w:t>
        </w:r>
        <w:r>
          <w:rPr>
            <w:spacing w:val="2"/>
            <w:w w:val="100"/>
          </w:rPr>
          <w:t xml:space="preserve"> </w:t>
        </w:r>
      </w:ins>
      <w:ins w:id="998" w:author="Nigel Deakin" w:date="2011-12-16T11:57:00Z">
        <w:r>
          <w:rPr>
            <w:spacing w:val="2"/>
            <w:w w:val="100"/>
          </w:rPr>
          <w:t xml:space="preserve">interface. </w:t>
        </w:r>
      </w:ins>
      <w:ins w:id="999" w:author="Nigel Deakin" w:date="2011-12-16T11:59:00Z">
        <w:r>
          <w:rPr>
            <w:spacing w:val="2"/>
            <w:w w:val="100"/>
          </w:rPr>
          <w:t xml:space="preserve">This means that applications which create the connection in a </w:t>
        </w:r>
        <w:r w:rsidR="00D71E00" w:rsidRPr="00D71E00">
          <w:rPr>
            <w:rStyle w:val="Code"/>
            <w:rPrChange w:id="1000" w:author="Nigel Deakin" w:date="2011-12-16T12:06:00Z">
              <w:rPr>
                <w:rFonts w:ascii="Courier New" w:hAnsi="Courier New"/>
                <w:color w:val="0000FF"/>
                <w:spacing w:val="2"/>
                <w:w w:val="100"/>
                <w:sz w:val="18"/>
                <w:u w:val="single"/>
              </w:rPr>
            </w:rPrChange>
          </w:rPr>
          <w:t>try-with-resources</w:t>
        </w:r>
        <w:r>
          <w:rPr>
            <w:spacing w:val="2"/>
            <w:w w:val="100"/>
          </w:rPr>
          <w:t xml:space="preserve"> statement do not need to call the </w:t>
        </w:r>
        <w:r w:rsidR="00D71E00" w:rsidRPr="00D71E00">
          <w:rPr>
            <w:rStyle w:val="Code"/>
            <w:rPrChange w:id="1001" w:author="Nigel Deakin" w:date="2011-12-16T12:06:00Z">
              <w:rPr>
                <w:rFonts w:ascii="Courier New" w:hAnsi="Courier New"/>
                <w:color w:val="0000FF"/>
                <w:spacing w:val="2"/>
                <w:w w:val="100"/>
                <w:sz w:val="18"/>
                <w:u w:val="single"/>
              </w:rPr>
            </w:rPrChange>
          </w:rPr>
          <w:t>close</w:t>
        </w:r>
        <w:r>
          <w:rPr>
            <w:spacing w:val="2"/>
            <w:w w:val="100"/>
          </w:rPr>
          <w:t xml:space="preserve"> method when the connection is no longer needed. Instead the </w:t>
        </w:r>
      </w:ins>
      <w:ins w:id="1002" w:author="Nigel Deakin" w:date="2011-12-16T12:00:00Z">
        <w:r>
          <w:rPr>
            <w:spacing w:val="2"/>
            <w:w w:val="100"/>
          </w:rPr>
          <w:t xml:space="preserve">connection will be closed automatically at the end of the statement. </w:t>
        </w:r>
      </w:ins>
      <w:ins w:id="1003" w:author="Nigel Deakin" w:date="2011-12-16T12:06:00Z">
        <w:r w:rsidR="00666695">
          <w:rPr>
            <w:spacing w:val="2"/>
            <w:w w:val="100"/>
          </w:rPr>
          <w:t xml:space="preserve">The use of a </w:t>
        </w:r>
        <w:r w:rsidR="00D71E00" w:rsidRPr="00D71E00">
          <w:rPr>
            <w:rStyle w:val="Code"/>
            <w:rPrChange w:id="1004" w:author="Nigel Deakin" w:date="2011-12-16T12:07:00Z">
              <w:rPr>
                <w:rFonts w:ascii="Courier New" w:hAnsi="Courier New"/>
                <w:color w:val="0000FF"/>
                <w:spacing w:val="2"/>
                <w:w w:val="100"/>
                <w:sz w:val="18"/>
                <w:u w:val="single"/>
              </w:rPr>
            </w:rPrChange>
          </w:rPr>
          <w:t>try-with-resources</w:t>
        </w:r>
        <w:r w:rsidR="00666695">
          <w:rPr>
            <w:spacing w:val="2"/>
            <w:w w:val="100"/>
          </w:rPr>
          <w:t xml:space="preserve"> statement also simplifies the handling of any exception</w:t>
        </w:r>
      </w:ins>
      <w:ins w:id="1005" w:author="Nigel Deakin" w:date="2011-12-16T12:08:00Z">
        <w:r w:rsidR="00666695">
          <w:rPr>
            <w:spacing w:val="2"/>
            <w:w w:val="100"/>
          </w:rPr>
          <w:t>s</w:t>
        </w:r>
      </w:ins>
      <w:ins w:id="1006" w:author="Nigel Deakin" w:date="2011-12-16T12:06:00Z">
        <w:r w:rsidR="00666695">
          <w:rPr>
            <w:spacing w:val="2"/>
            <w:w w:val="100"/>
          </w:rPr>
          <w:t xml:space="preserve"> thrown by the </w:t>
        </w:r>
        <w:r w:rsidR="00D71E00" w:rsidRPr="00D71E00">
          <w:rPr>
            <w:rStyle w:val="Code"/>
            <w:rPrChange w:id="1007" w:author="Nigel Deakin" w:date="2011-12-16T12:07:00Z">
              <w:rPr>
                <w:rFonts w:ascii="Courier New" w:hAnsi="Courier New"/>
                <w:color w:val="0000FF"/>
                <w:spacing w:val="2"/>
                <w:w w:val="100"/>
                <w:sz w:val="18"/>
                <w:u w:val="single"/>
              </w:rPr>
            </w:rPrChange>
          </w:rPr>
          <w:t>close</w:t>
        </w:r>
        <w:r w:rsidR="00666695">
          <w:rPr>
            <w:spacing w:val="2"/>
            <w:w w:val="100"/>
          </w:rPr>
          <w:t xml:space="preserve"> method.</w:t>
        </w:r>
      </w:ins>
      <w:ins w:id="1008" w:author="Nigel Deakin" w:date="2011-12-16T12:08:00Z">
        <w:r w:rsidR="00666695">
          <w:rPr>
            <w:spacing w:val="2"/>
            <w:w w:val="100"/>
          </w:rPr>
          <w:t xml:space="preserve"> </w:t>
        </w:r>
      </w:ins>
      <w:ins w:id="1009" w:author="Nigel Deakin" w:date="2011-12-16T12:09:00Z">
        <w:r w:rsidR="00666695">
          <w:rPr>
            <w:spacing w:val="2"/>
            <w:w w:val="100"/>
          </w:rPr>
          <w:t xml:space="preserve"> S</w:t>
        </w:r>
      </w:ins>
      <w:ins w:id="1010" w:author="Nigel Deakin" w:date="2011-12-16T12:00:00Z">
        <w:r>
          <w:rPr>
            <w:spacing w:val="2"/>
            <w:w w:val="100"/>
          </w:rPr>
          <w:t xml:space="preserve">ee the Java </w:t>
        </w:r>
      </w:ins>
      <w:ins w:id="1011" w:author="Nigel Deakin" w:date="2011-12-16T12:01:00Z">
        <w:r w:rsidR="00CD2860">
          <w:rPr>
            <w:spacing w:val="2"/>
            <w:w w:val="100"/>
          </w:rPr>
          <w:t>Tutorial</w:t>
        </w:r>
      </w:ins>
      <w:ins w:id="1012" w:author="Nigel Deakin" w:date="2011-12-16T12:09:00Z">
        <w:r w:rsidR="009376E9">
          <w:rPr>
            <w:spacing w:val="2"/>
            <w:w w:val="100"/>
          </w:rPr>
          <w:t>s</w:t>
        </w:r>
      </w:ins>
      <w:ins w:id="1013" w:author="Nigel Deakin" w:date="2011-12-16T12:01:00Z">
        <w:r w:rsidR="00CD2860">
          <w:rPr>
            <w:rStyle w:val="FootnoteReference"/>
            <w:spacing w:val="2"/>
            <w:w w:val="100"/>
          </w:rPr>
          <w:footnoteReference w:id="3"/>
        </w:r>
      </w:ins>
      <w:ins w:id="1017" w:author="Nigel Deakin" w:date="2011-12-16T12:09:00Z">
        <w:r w:rsidR="00666695">
          <w:rPr>
            <w:spacing w:val="2"/>
            <w:w w:val="100"/>
          </w:rPr>
          <w:t xml:space="preserve"> for more information about the </w:t>
        </w:r>
        <w:r w:rsidR="00666695" w:rsidRPr="00936C1B">
          <w:rPr>
            <w:rStyle w:val="Code"/>
          </w:rPr>
          <w:t>try-with-resources</w:t>
        </w:r>
        <w:r w:rsidR="00666695">
          <w:rPr>
            <w:spacing w:val="2"/>
            <w:w w:val="100"/>
          </w:rPr>
          <w:t xml:space="preserve"> statement.</w:t>
        </w:r>
      </w:ins>
    </w:p>
    <w:p w:rsidR="00741663" w:rsidRDefault="00741663" w:rsidP="00741663">
      <w:pPr>
        <w:pStyle w:val="Paragraph"/>
        <w:rPr>
          <w:spacing w:val="2"/>
          <w:w w:val="100"/>
        </w:rPr>
      </w:pPr>
      <w:r>
        <w:rPr>
          <w:spacing w:val="2"/>
          <w:w w:val="100"/>
        </w:rPr>
        <w:t>Closing a connection must rollback the transactions in progress on its transacted sessions</w:t>
      </w:r>
      <w:r w:rsidR="00BB3C63">
        <w:rPr>
          <w:rStyle w:val="FootnoteReference"/>
          <w:spacing w:val="2"/>
          <w:w w:val="100"/>
        </w:rPr>
        <w:footnoteReference w:id="4"/>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insure that closing a connection does not cause messages to be lost for queues and durable subscriptions which require reliable processing by a subsequent execution of their JMS client.</w:t>
      </w:r>
    </w:p>
    <w:p w:rsidR="00741663" w:rsidRDefault="00741663" w:rsidP="00741663">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sidR="00065C4E">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connection must NOT throw an exception.</w:t>
      </w:r>
    </w:p>
    <w:p w:rsidR="00741663" w:rsidRPr="00864041" w:rsidRDefault="00741663" w:rsidP="00515B98">
      <w:pPr>
        <w:pStyle w:val="Heading3"/>
      </w:pPr>
      <w:bookmarkStart w:id="1018" w:name="_Toc311729254"/>
      <w:bookmarkStart w:id="1019" w:name="_Toc339906350"/>
      <w:bookmarkStart w:id="1020" w:name="RTF33373534343a204865616432"/>
      <w:r w:rsidRPr="00864041">
        <w:t>Sessions</w:t>
      </w:r>
      <w:bookmarkEnd w:id="1018"/>
      <w:bookmarkEnd w:id="1019"/>
    </w:p>
    <w:bookmarkEnd w:id="1020"/>
    <w:p w:rsidR="00741663" w:rsidRDefault="00741663" w:rsidP="00BB3C63">
      <w:r>
        <w:t xml:space="preserve">A </w:t>
      </w:r>
      <w:r w:rsidRPr="005B4E19">
        <w:rPr>
          <w:rStyle w:val="Code"/>
        </w:rPr>
        <w:t>Connection</w:t>
      </w:r>
      <w:r>
        <w:t xml:space="preserve"> is a factory for </w:t>
      </w:r>
      <w:r w:rsidRPr="005B4E19">
        <w:rPr>
          <w:rStyle w:val="Code"/>
        </w:rPr>
        <w:t>Session</w:t>
      </w:r>
      <w:r w:rsidR="005B4E19">
        <w:rPr>
          <w:rStyle w:val="Emphasis"/>
        </w:rPr>
        <w:t xml:space="preserve"> </w:t>
      </w:r>
      <w:r w:rsidR="005B4E19" w:rsidRPr="005B4E19">
        <w:t>object</w:t>
      </w:r>
      <w:r w:rsidRPr="005B4E19">
        <w:t>s</w:t>
      </w:r>
      <w:r>
        <w:t xml:space="preserve"> that use its underlying connection to a JMS provider for producing and consuming messages.</w:t>
      </w:r>
    </w:p>
    <w:p w:rsidR="00741663" w:rsidRPr="00864041" w:rsidRDefault="00741663" w:rsidP="00515B98">
      <w:pPr>
        <w:pStyle w:val="Heading3"/>
      </w:pPr>
      <w:bookmarkStart w:id="1021" w:name="_Toc311729255"/>
      <w:bookmarkStart w:id="1022" w:name="_Toc339906351"/>
      <w:r w:rsidRPr="00864041">
        <w:t>ConnectionMetaData</w:t>
      </w:r>
      <w:bookmarkEnd w:id="1021"/>
      <w:bookmarkEnd w:id="1022"/>
    </w:p>
    <w:p w:rsidR="00741663" w:rsidRDefault="00741663" w:rsidP="00BB3C63">
      <w:r>
        <w:t xml:space="preserve">A </w:t>
      </w:r>
      <w:r w:rsidRPr="00A63BD4">
        <w:rPr>
          <w:rStyle w:val="Code"/>
        </w:rPr>
        <w:t>Connection</w:t>
      </w:r>
      <w:r>
        <w:t xml:space="preserve"> provides a </w:t>
      </w:r>
      <w:r w:rsidRPr="00A63BD4">
        <w:rPr>
          <w:rStyle w:val="Code"/>
        </w:rPr>
        <w:t>ConnectionMetaData</w:t>
      </w:r>
      <w:r>
        <w:t xml:space="preserve"> object. This object provides the latest version of JMS supported by the provider as well as the provider’s product name and version.</w:t>
      </w:r>
    </w:p>
    <w:p w:rsidR="00741663" w:rsidRDefault="00741663" w:rsidP="00BB3C63">
      <w:r>
        <w:t>It also provides a list of the JMS defined property names supported by the connection.</w:t>
      </w:r>
    </w:p>
    <w:p w:rsidR="00741663" w:rsidRPr="00864041" w:rsidRDefault="00741663" w:rsidP="00515B98">
      <w:pPr>
        <w:pStyle w:val="Heading3"/>
      </w:pPr>
      <w:bookmarkStart w:id="1023" w:name="RTF34393534373a204865616432"/>
      <w:bookmarkStart w:id="1024" w:name="_Toc311729256"/>
      <w:bookmarkStart w:id="1025" w:name="_Toc339906352"/>
      <w:r w:rsidRPr="00864041">
        <w:lastRenderedPageBreak/>
        <w:t>ExceptionListener</w:t>
      </w:r>
      <w:bookmarkEnd w:id="1023"/>
      <w:bookmarkEnd w:id="1024"/>
      <w:bookmarkEnd w:id="1025"/>
    </w:p>
    <w:p w:rsidR="00741663" w:rsidRDefault="00741663" w:rsidP="00BB3C63">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w:t>
      </w:r>
      <w:r w:rsidR="000B1D99" w:rsidRPr="000B1D99">
        <w:rPr>
          <w:rStyle w:val="Code"/>
        </w:rPr>
        <w:t>n</w:t>
      </w:r>
      <w:r w:rsidRPr="000B1D99">
        <w:rPr>
          <w:rStyle w:val="Code"/>
        </w:rPr>
        <w:t>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The connection can then use the listener by calling the listener</w:t>
      </w:r>
      <w:del w:id="1026" w:author="Nigel Deakin" w:date="2012-01-03T17:42:00Z">
        <w:r w:rsidDel="002A1216">
          <w:delText xml:space="preserve"> </w:delText>
        </w:r>
      </w:del>
      <w:r>
        <w:t xml:space="preserve">’s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41663" w:rsidRDefault="00741663" w:rsidP="00BB3C63">
      <w:r>
        <w:t>This allows a client to be asynchronously notified of a problem. Some connections only consume messages, so they would have no other way to learn their connection has failed.</w:t>
      </w:r>
    </w:p>
    <w:p w:rsidR="00741663" w:rsidRDefault="00741663" w:rsidP="00BB3C63">
      <w:r>
        <w:t>A Connection serializes</w:t>
      </w:r>
      <w:r w:rsidR="002A1216">
        <w:t xml:space="preserve"> </w:t>
      </w:r>
      <w:r>
        <w:t xml:space="preserve">execution of its </w:t>
      </w:r>
      <w:r w:rsidRPr="000B1D99">
        <w:rPr>
          <w:rStyle w:val="Code"/>
        </w:rPr>
        <w:t>ExceptionListener</w:t>
      </w:r>
      <w:r>
        <w:t>.</w:t>
      </w:r>
      <w:ins w:id="1027" w:author="Nigel Deakin" w:date="2012-01-03T17:10:00Z">
        <w:r w:rsidR="00097F0B" w:rsidRPr="00097F0B">
          <w:t xml:space="preserve">This means that if a connection encounters multiple problems and therefore needs to call its </w:t>
        </w:r>
        <w:r w:rsidR="00D71E00" w:rsidRPr="00D71E00">
          <w:rPr>
            <w:rStyle w:val="Code"/>
            <w:rPrChange w:id="1028" w:author="Nigel Deakin" w:date="2012-01-03T17:10:00Z">
              <w:rPr>
                <w:rFonts w:ascii="Courier New" w:hAnsi="Courier New"/>
                <w:color w:val="0000FF"/>
                <w:sz w:val="18"/>
                <w:u w:val="single"/>
              </w:rPr>
            </w:rPrChange>
          </w:rPr>
          <w:t>ExceptionListener</w:t>
        </w:r>
        <w:r w:rsidR="00097F0B">
          <w:t xml:space="preserve"> </w:t>
        </w:r>
        <w:r w:rsidR="00097F0B" w:rsidRPr="00097F0B">
          <w:t>multiple times, then</w:t>
        </w:r>
        <w:r w:rsidR="00097F0B">
          <w:t xml:space="preserve"> it will only invoke </w:t>
        </w:r>
        <w:r w:rsidR="00D71E00" w:rsidRPr="00D71E00">
          <w:rPr>
            <w:rStyle w:val="Code"/>
            <w:rPrChange w:id="1029" w:author="Nigel Deakin" w:date="2012-01-03T17:11:00Z">
              <w:rPr>
                <w:rFonts w:ascii="Courier New" w:hAnsi="Courier New"/>
                <w:color w:val="0000FF"/>
                <w:sz w:val="18"/>
                <w:u w:val="single"/>
              </w:rPr>
            </w:rPrChange>
          </w:rPr>
          <w:t>on</w:t>
        </w:r>
      </w:ins>
      <w:ins w:id="1030" w:author="Nigel Deakin" w:date="2012-03-12T12:54:00Z">
        <w:r w:rsidR="008F78E9">
          <w:rPr>
            <w:rStyle w:val="Code"/>
          </w:rPr>
          <w:t>Exception</w:t>
        </w:r>
      </w:ins>
      <w:ins w:id="1031" w:author="Nigel Deakin" w:date="2012-01-03T17:10:00Z">
        <w:r w:rsidR="00097F0B" w:rsidRPr="00097F0B">
          <w:t xml:space="preserve"> from one thread at a time. </w:t>
        </w:r>
      </w:ins>
      <w:ins w:id="1032" w:author="Nigel Deakin" w:date="2012-01-03T17:11:00Z">
        <w:r w:rsidR="00097F0B">
          <w:t>However</w:t>
        </w:r>
      </w:ins>
      <w:ins w:id="1033" w:author="Nigel Deakin" w:date="2012-01-03T17:10:00Z">
        <w:r w:rsidR="00097F0B" w:rsidRPr="00097F0B">
          <w:t xml:space="preserve"> if the same </w:t>
        </w:r>
        <w:r w:rsidR="00D71E00" w:rsidRPr="00D71E00">
          <w:rPr>
            <w:rStyle w:val="Code"/>
            <w:rPrChange w:id="1034" w:author="Nigel Deakin" w:date="2012-01-03T17:13:00Z">
              <w:rPr>
                <w:rFonts w:ascii="Courier New" w:hAnsi="Courier New"/>
                <w:color w:val="0000FF"/>
                <w:sz w:val="18"/>
                <w:u w:val="single"/>
              </w:rPr>
            </w:rPrChange>
          </w:rPr>
          <w:t>ExceptionListener</w:t>
        </w:r>
        <w:r w:rsidR="00097F0B" w:rsidRPr="00097F0B">
          <w:t xml:space="preserve"> is registered with multiple connections then it is undefined whether these co</w:t>
        </w:r>
        <w:r w:rsidR="00737883">
          <w:t xml:space="preserve">nnections could call </w:t>
        </w:r>
      </w:ins>
      <w:ins w:id="1035" w:author="Nigel Deakin" w:date="2012-03-12T12:55:00Z">
        <w:r w:rsidR="001A362B" w:rsidRPr="000E5B15">
          <w:rPr>
            <w:rStyle w:val="Code"/>
          </w:rPr>
          <w:t>on</w:t>
        </w:r>
        <w:r w:rsidR="001A362B">
          <w:rPr>
            <w:rStyle w:val="Code"/>
          </w:rPr>
          <w:t>Exception</w:t>
        </w:r>
        <w:r w:rsidR="001A362B" w:rsidRPr="00097F0B">
          <w:t xml:space="preserve"> </w:t>
        </w:r>
      </w:ins>
      <w:ins w:id="1036" w:author="Nigel Deakin" w:date="2012-01-03T17:10:00Z">
        <w:r w:rsidR="00097F0B" w:rsidRPr="00097F0B">
          <w:t>from different threads simultaneously.</w:t>
        </w:r>
      </w:ins>
    </w:p>
    <w:p w:rsidR="00741663" w:rsidRDefault="00741663" w:rsidP="00BB3C63">
      <w:r>
        <w:t>A JMS provider should attempt to resolve connection problems itself prior to notifying the client of them.</w:t>
      </w:r>
    </w:p>
    <w:p w:rsidR="00741663" w:rsidRDefault="00741663" w:rsidP="00BB3C63">
      <w:pPr>
        <w:rPr>
          <w:ins w:id="1037" w:author="Nigel Deakin" w:date="2012-01-03T17:12:00Z"/>
        </w:rPr>
      </w:pPr>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503572" w:rsidRDefault="00503572" w:rsidP="00BB3C63">
      <w:ins w:id="1038" w:author="Nigel Deakin" w:date="2012-01-03T17:12:00Z">
        <w:r w:rsidRPr="00503572">
          <w:t xml:space="preserve">There is no restriction on the use of the JMS API by the listener's </w:t>
        </w:r>
        <w:r w:rsidR="00D71E00" w:rsidRPr="00D71E00">
          <w:rPr>
            <w:rStyle w:val="Code"/>
            <w:rPrChange w:id="1039" w:author="Nigel Deakin" w:date="2012-01-03T17:13:00Z">
              <w:rPr>
                <w:rFonts w:ascii="Courier New" w:hAnsi="Courier New"/>
                <w:color w:val="0000FF"/>
                <w:sz w:val="18"/>
                <w:u w:val="single"/>
              </w:rPr>
            </w:rPrChange>
          </w:rPr>
          <w:t>onException</w:t>
        </w:r>
        <w:r w:rsidRPr="00503572">
          <w:t xml:space="preserve"> method. However since that method will only be called when there is a serious problem with the connection, any attempt to use that connection may fail and cause exceptions.</w:t>
        </w:r>
      </w:ins>
    </w:p>
    <w:p w:rsidR="00741663" w:rsidRDefault="00741663" w:rsidP="00C82C12">
      <w:pPr>
        <w:pStyle w:val="Heading2"/>
      </w:pPr>
      <w:bookmarkStart w:id="1040" w:name="RTF31323337313a204865616431"/>
      <w:bookmarkStart w:id="1041" w:name="_Ref308033923"/>
      <w:bookmarkStart w:id="1042" w:name="_Ref308033928"/>
      <w:bookmarkStart w:id="1043" w:name="_Ref308095044"/>
      <w:bookmarkStart w:id="1044" w:name="_Ref308095051"/>
      <w:bookmarkStart w:id="1045" w:name="_Toc311729257"/>
      <w:bookmarkStart w:id="1046" w:name="_Toc339906353"/>
      <w:r>
        <w:t>Ses</w:t>
      </w:r>
      <w:bookmarkEnd w:id="1040"/>
      <w:r>
        <w:t>sion</w:t>
      </w:r>
      <w:bookmarkEnd w:id="1041"/>
      <w:bookmarkEnd w:id="1042"/>
      <w:bookmarkEnd w:id="1043"/>
      <w:bookmarkEnd w:id="1044"/>
      <w:bookmarkEnd w:id="1045"/>
      <w:bookmarkEnd w:id="1046"/>
    </w:p>
    <w:p w:rsidR="00741663" w:rsidRDefault="00741663" w:rsidP="00741663">
      <w:pPr>
        <w:pStyle w:val="Paragraph"/>
        <w:rPr>
          <w:spacing w:val="2"/>
          <w:w w:val="100"/>
        </w:rPr>
      </w:pPr>
      <w:r>
        <w:rPr>
          <w:spacing w:val="2"/>
          <w:w w:val="100"/>
        </w:rPr>
        <w:t xml:space="preserve">A JMS </w:t>
      </w:r>
      <w:r w:rsidRPr="008541EE">
        <w:rPr>
          <w:rStyle w:val="Code"/>
        </w:rPr>
        <w:t>Session</w:t>
      </w:r>
      <w:r>
        <w:rPr>
          <w:spacing w:val="2"/>
          <w:w w:val="100"/>
        </w:rPr>
        <w:t xml:space="preserve"> is a single threaded context</w:t>
      </w:r>
      <w:r w:rsidR="000C174E">
        <w:rPr>
          <w:rStyle w:val="FootnoteReference"/>
          <w:spacing w:val="2"/>
          <w:w w:val="100"/>
        </w:rPr>
        <w:footnoteReference w:id="5"/>
      </w:r>
      <w:r w:rsidR="000C174E">
        <w:rPr>
          <w:spacing w:val="2"/>
          <w:w w:val="100"/>
        </w:rPr>
        <w:t xml:space="preserve"> </w:t>
      </w:r>
      <w:r>
        <w:rPr>
          <w:spacing w:val="2"/>
          <w:w w:val="100"/>
        </w:rPr>
        <w:t>for producing and consuming messages. Although it may allocate provider resources outside the Java virtual machine, it is considered a light-weight JMS object.</w:t>
      </w:r>
    </w:p>
    <w:p w:rsidR="00741663" w:rsidRDefault="00741663" w:rsidP="00741663">
      <w:pPr>
        <w:pStyle w:val="Paragraph"/>
        <w:rPr>
          <w:spacing w:val="2"/>
          <w:w w:val="100"/>
        </w:rPr>
      </w:pPr>
      <w:r>
        <w:rPr>
          <w:spacing w:val="2"/>
          <w:w w:val="100"/>
        </w:rPr>
        <w:t xml:space="preserve">A </w:t>
      </w:r>
      <w:r w:rsidRPr="008541EE">
        <w:rPr>
          <w:rStyle w:val="Code"/>
        </w:rPr>
        <w:t>Session</w:t>
      </w:r>
      <w:r>
        <w:rPr>
          <w:spacing w:val="2"/>
          <w:w w:val="100"/>
        </w:rPr>
        <w:t xml:space="preserve"> serves several purposes:</w:t>
      </w:r>
    </w:p>
    <w:p w:rsidR="00741663" w:rsidRDefault="00741663" w:rsidP="00BB3C63">
      <w:pPr>
        <w:pStyle w:val="ListBullet"/>
      </w:pPr>
      <w:r>
        <w:t xml:space="preserve">It is a factory for </w:t>
      </w:r>
      <w:r w:rsidRPr="008541EE">
        <w:rPr>
          <w:rStyle w:val="Code"/>
        </w:rPr>
        <w:t>MessageProducer</w:t>
      </w:r>
      <w:r>
        <w:t xml:space="preserve"> and </w:t>
      </w:r>
      <w:r w:rsidRPr="008541EE">
        <w:rPr>
          <w:rStyle w:val="Code"/>
        </w:rPr>
        <w:t>MessageConsumer</w:t>
      </w:r>
      <w:r w:rsidR="008541EE">
        <w:t xml:space="preserve"> objects.</w:t>
      </w:r>
    </w:p>
    <w:p w:rsidR="00741663" w:rsidRDefault="00741663" w:rsidP="00BB3C63">
      <w:pPr>
        <w:pStyle w:val="ListBullet"/>
      </w:pPr>
      <w:r>
        <w:t xml:space="preserve">It is a factory for </w:t>
      </w:r>
      <w:r w:rsidRPr="00CE7F24">
        <w:rPr>
          <w:rStyle w:val="Code"/>
        </w:rPr>
        <w:t>TemporaryTopic</w:t>
      </w:r>
      <w:r w:rsidRPr="00CE7F24">
        <w:t xml:space="preserve"> and </w:t>
      </w:r>
      <w:r w:rsidRPr="00CE7F24">
        <w:rPr>
          <w:rStyle w:val="Code"/>
        </w:rPr>
        <w:t>TemporaryQueue</w:t>
      </w:r>
      <w:r w:rsidR="00CE7F24" w:rsidRPr="00CE7F24">
        <w:t xml:space="preserve"> objects</w:t>
      </w:r>
      <w:r>
        <w:t>.</w:t>
      </w:r>
    </w:p>
    <w:p w:rsidR="00741663" w:rsidRDefault="00741663" w:rsidP="00BB3C63">
      <w:pPr>
        <w:pStyle w:val="ListBullet"/>
      </w:pPr>
      <w:r>
        <w:lastRenderedPageBreak/>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41663" w:rsidRDefault="00741663" w:rsidP="00BB3C63">
      <w:pPr>
        <w:pStyle w:val="ListBullet"/>
      </w:pPr>
      <w:r>
        <w:t>It supplies provider-optimized message factories.</w:t>
      </w:r>
    </w:p>
    <w:p w:rsidR="00741663" w:rsidRDefault="00741663" w:rsidP="00BB3C63">
      <w:pPr>
        <w:pStyle w:val="ListBullet"/>
      </w:pPr>
      <w:r>
        <w:t>It supports a single series of transactions that combine work spanning this session’s producers and consumers into atomic units.</w:t>
      </w:r>
    </w:p>
    <w:p w:rsidR="00741663" w:rsidRDefault="00741663" w:rsidP="00BB3C63">
      <w:pPr>
        <w:pStyle w:val="ListBullet"/>
      </w:pPr>
      <w:r>
        <w:t>It defines a serial order for the messages it consumes and the messages it produces.</w:t>
      </w:r>
    </w:p>
    <w:p w:rsidR="00741663" w:rsidRDefault="00741663" w:rsidP="00BB3C63">
      <w:pPr>
        <w:pStyle w:val="ListBullet"/>
      </w:pPr>
      <w:r>
        <w:t>It retains messages it consumes until they have been acknowledged.</w:t>
      </w:r>
    </w:p>
    <w:p w:rsidR="00741663" w:rsidRDefault="00741663" w:rsidP="00BB3C63">
      <w:pPr>
        <w:pStyle w:val="ListBullet"/>
      </w:pPr>
      <w:r>
        <w:t xml:space="preserve">It serializes execution of </w:t>
      </w:r>
      <w:r w:rsidRPr="00484CF7">
        <w:rPr>
          <w:rStyle w:val="Code"/>
        </w:rPr>
        <w:t>MessageListener</w:t>
      </w:r>
      <w:r w:rsidR="00C7076F">
        <w:t xml:space="preserve"> objects</w:t>
      </w:r>
      <w:r>
        <w:t xml:space="preserve"> registered with it.</w:t>
      </w:r>
    </w:p>
    <w:p w:rsidR="00741663" w:rsidRDefault="00741663" w:rsidP="00BB3C63">
      <w:pPr>
        <w:pStyle w:val="ListBullet"/>
      </w:pPr>
      <w:r>
        <w:t xml:space="preserve">It is a factory </w:t>
      </w:r>
      <w:r w:rsidRPr="00484CF7">
        <w:t xml:space="preserve">for </w:t>
      </w:r>
      <w:r w:rsidRPr="00484CF7">
        <w:rPr>
          <w:rStyle w:val="Code"/>
        </w:rPr>
        <w:t>QueueBrowser</w:t>
      </w:r>
      <w:r w:rsidR="00484CF7" w:rsidRPr="00484CF7">
        <w:t xml:space="preserve"> objects</w:t>
      </w:r>
      <w:r>
        <w:t>.</w:t>
      </w:r>
    </w:p>
    <w:p w:rsidR="00741663" w:rsidRPr="00864041" w:rsidRDefault="00DF61C4" w:rsidP="00515B98">
      <w:pPr>
        <w:pStyle w:val="Heading3"/>
      </w:pPr>
      <w:bookmarkStart w:id="1047" w:name="RTF31303038323a204865616432"/>
      <w:bookmarkStart w:id="1048" w:name="_Toc311729258"/>
      <w:bookmarkStart w:id="1049" w:name="_Toc339906354"/>
      <w:r>
        <w:t xml:space="preserve">Closing a </w:t>
      </w:r>
      <w:r w:rsidR="00520295">
        <w:t>S</w:t>
      </w:r>
      <w:r w:rsidR="00741663" w:rsidRPr="00864041">
        <w:t>ession</w:t>
      </w:r>
      <w:bookmarkEnd w:id="1047"/>
      <w:bookmarkEnd w:id="1048"/>
      <w:bookmarkEnd w:id="1049"/>
    </w:p>
    <w:p w:rsidR="00741663" w:rsidRDefault="00741663" w:rsidP="00741663">
      <w:pPr>
        <w:pStyle w:val="Paragraph"/>
        <w:rPr>
          <w:spacing w:val="2"/>
          <w:w w:val="100"/>
        </w:rPr>
      </w:pPr>
      <w:r>
        <w:rPr>
          <w:spacing w:val="2"/>
          <w:w w:val="100"/>
        </w:rPr>
        <w:t xml:space="preserve">Since a provider may allocate some resources on behalf of a session outside the JVM, clients should close them when they are not needed. Relying on garbage collection to eventually reclaim these resources may not be timely enough. The same is true for the </w:t>
      </w:r>
      <w:r w:rsidRPr="006A107C">
        <w:rPr>
          <w:rStyle w:val="Code"/>
        </w:rPr>
        <w:t>MessageProducer</w:t>
      </w:r>
      <w:r>
        <w:rPr>
          <w:spacing w:val="2"/>
          <w:w w:val="100"/>
        </w:rPr>
        <w:t xml:space="preserve"> and </w:t>
      </w:r>
      <w:r w:rsidRPr="006A107C">
        <w:rPr>
          <w:rStyle w:val="Code"/>
        </w:rPr>
        <w:t>MessageConsumer</w:t>
      </w:r>
      <w:r>
        <w:rPr>
          <w:spacing w:val="2"/>
          <w:w w:val="100"/>
        </w:rPr>
        <w:t xml:space="preserve"> </w:t>
      </w:r>
      <w:r w:rsidR="006A107C">
        <w:rPr>
          <w:spacing w:val="2"/>
          <w:w w:val="100"/>
        </w:rPr>
        <w:t xml:space="preserve">objects </w:t>
      </w:r>
      <w:r>
        <w:rPr>
          <w:spacing w:val="2"/>
          <w:w w:val="100"/>
        </w:rPr>
        <w:t>created by a session.</w:t>
      </w:r>
    </w:p>
    <w:p w:rsidR="00741663" w:rsidRDefault="00741663" w:rsidP="00741663">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w:t>
      </w:r>
      <w:r w:rsidR="00D71E00">
        <w:rPr>
          <w:spacing w:val="2"/>
          <w:w w:val="100"/>
        </w:rPr>
        <w:fldChar w:fldCharType="begin"/>
      </w:r>
      <w:r>
        <w:rPr>
          <w:spacing w:val="2"/>
          <w:w w:val="100"/>
        </w:rPr>
        <w:instrText xml:space="preserve"> REF  RTF38363131363a204865616432 \h</w:instrText>
      </w:r>
      <w:r w:rsidR="00D71E00">
        <w:rPr>
          <w:spacing w:val="2"/>
          <w:w w:val="100"/>
        </w:rPr>
      </w:r>
      <w:r w:rsidR="00D71E00">
        <w:rPr>
          <w:spacing w:val="2"/>
          <w:w w:val="100"/>
        </w:rPr>
        <w:fldChar w:fldCharType="separate"/>
      </w:r>
      <w:ins w:id="1050" w:author="Nigel Deakin" w:date="2012-03-12T14:50:00Z">
        <w:r w:rsidR="00533AC6">
          <w:t>Closing a C</w:t>
        </w:r>
        <w:r w:rsidR="00533AC6" w:rsidRPr="00864041">
          <w:t>onnection</w:t>
        </w:r>
      </w:ins>
      <w:del w:id="1051" w:author="Nigel Deakin" w:date="2012-03-12T14:49:00Z">
        <w:r w:rsidR="007214A1" w:rsidDel="00533AC6">
          <w:delText>Closing a C</w:delText>
        </w:r>
        <w:r w:rsidR="007214A1" w:rsidRPr="00864041" w:rsidDel="00533AC6">
          <w:delText>onnection</w:delText>
        </w:r>
      </w:del>
      <w:r w:rsidR="00D71E00">
        <w:rPr>
          <w:spacing w:val="2"/>
          <w:w w:val="100"/>
        </w:rPr>
        <w:fldChar w:fldCharType="end"/>
      </w:r>
      <w:r>
        <w:rPr>
          <w:spacing w:val="2"/>
          <w:w w:val="100"/>
        </w:rPr>
        <w:t>.</w:t>
      </w:r>
    </w:p>
    <w:p w:rsidR="00741663" w:rsidRDefault="00741663" w:rsidP="00741663">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741663" w:rsidRDefault="00741663" w:rsidP="00741663">
      <w:pPr>
        <w:pStyle w:val="Paragraph"/>
        <w:rPr>
          <w:ins w:id="1052" w:author="Nigel Deakin" w:date="2012-01-04T14:43:00Z"/>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C12DE7" w:rsidRDefault="005C5EC6">
      <w:pPr>
        <w:pStyle w:val="Paragraph"/>
        <w:rPr>
          <w:spacing w:val="2"/>
          <w:w w:val="100"/>
        </w:rPr>
      </w:pPr>
      <w:ins w:id="1053" w:author="Nigel Deakin" w:date="2012-01-04T15:34:00Z">
        <w:r w:rsidRPr="005C5EC6">
          <w:rPr>
            <w:spacing w:val="2"/>
            <w:w w:val="100"/>
          </w:rPr>
          <w:t xml:space="preserve">A message listener must not attempt to </w:t>
        </w:r>
      </w:ins>
      <w:ins w:id="1054" w:author="Nigel Deakin" w:date="2012-01-04T15:35:00Z">
        <w:r w:rsidR="00DA0B23">
          <w:rPr>
            <w:spacing w:val="2"/>
            <w:w w:val="100"/>
          </w:rPr>
          <w:t>close</w:t>
        </w:r>
      </w:ins>
      <w:ins w:id="1055" w:author="Nigel Deakin" w:date="2012-01-04T15:34:00Z">
        <w:r>
          <w:rPr>
            <w:spacing w:val="2"/>
            <w:w w:val="100"/>
          </w:rPr>
          <w:t xml:space="preserve"> its own </w:t>
        </w:r>
      </w:ins>
      <w:ins w:id="1056" w:author="Nigel Deakin" w:date="2012-01-04T15:36:00Z">
        <w:r w:rsidR="00D82E45">
          <w:rPr>
            <w:spacing w:val="2"/>
            <w:w w:val="100"/>
          </w:rPr>
          <w:t>session</w:t>
        </w:r>
      </w:ins>
      <w:ins w:id="1057" w:author="Nigel Deakin" w:date="2012-01-04T15:34:00Z">
        <w:r>
          <w:rPr>
            <w:spacing w:val="2"/>
            <w:w w:val="100"/>
          </w:rPr>
          <w:t xml:space="preserve"> as this w</w:t>
        </w:r>
        <w:r w:rsidRPr="005C5EC6">
          <w:rPr>
            <w:spacing w:val="2"/>
            <w:w w:val="100"/>
          </w:rPr>
          <w:t>ould lead to deadlock. The JMS provid</w:t>
        </w:r>
        <w:r>
          <w:rPr>
            <w:spacing w:val="2"/>
            <w:w w:val="100"/>
          </w:rPr>
          <w:t xml:space="preserve">er must detect this and throw a </w:t>
        </w:r>
        <w:r w:rsidR="00D71E00" w:rsidRPr="00D71E00">
          <w:rPr>
            <w:rStyle w:val="Code"/>
            <w:rPrChange w:id="1058" w:author="Nigel Deakin" w:date="2012-01-04T15:34:00Z">
              <w:rPr>
                <w:rFonts w:ascii="Courier New" w:hAnsi="Courier New"/>
                <w:color w:val="0000FF"/>
                <w:spacing w:val="2"/>
                <w:w w:val="100"/>
                <w:sz w:val="18"/>
                <w:u w:val="single"/>
              </w:rPr>
            </w:rPrChange>
          </w:rPr>
          <w:t>javax.jms.IllegalStateException</w:t>
        </w:r>
        <w:r w:rsidRPr="005C5EC6">
          <w:rPr>
            <w:spacing w:val="2"/>
            <w:w w:val="100"/>
          </w:rPr>
          <w:t>.</w:t>
        </w:r>
      </w:ins>
    </w:p>
    <w:p w:rsidR="00741663" w:rsidRDefault="00741663" w:rsidP="00741663">
      <w:pPr>
        <w:pStyle w:val="Paragraph"/>
        <w:rPr>
          <w:ins w:id="1059" w:author="Nigel Deakin" w:date="2011-12-16T18:34:00Z"/>
          <w:spacing w:val="2"/>
          <w:w w:val="100"/>
        </w:rPr>
      </w:pPr>
      <w:r>
        <w:rPr>
          <w:spacing w:val="2"/>
          <w:w w:val="100"/>
        </w:rPr>
        <w:t>When a session is closed, there is no need to close its constituent message producers</w:t>
      </w:r>
      <w:ins w:id="1060" w:author="Nigel Deakin" w:date="2011-12-16T18:34:00Z">
        <w:r w:rsidR="00B82799">
          <w:rPr>
            <w:spacing w:val="2"/>
            <w:w w:val="100"/>
          </w:rPr>
          <w:t xml:space="preserve">, message </w:t>
        </w:r>
      </w:ins>
      <w:del w:id="1061" w:author="Nigel Deakin" w:date="2011-12-16T18:34:00Z">
        <w:r w:rsidDel="00B82799">
          <w:rPr>
            <w:spacing w:val="2"/>
            <w:w w:val="100"/>
          </w:rPr>
          <w:delText xml:space="preserve"> and </w:delText>
        </w:r>
      </w:del>
      <w:r>
        <w:rPr>
          <w:spacing w:val="2"/>
          <w:w w:val="100"/>
        </w:rPr>
        <w:t>consumers</w:t>
      </w:r>
      <w:ins w:id="1062" w:author="Nigel Deakin" w:date="2011-12-16T18:34:00Z">
        <w:r w:rsidR="00B82799">
          <w:rPr>
            <w:spacing w:val="2"/>
            <w:w w:val="100"/>
          </w:rPr>
          <w:t xml:space="preserve"> or queue browsers</w:t>
        </w:r>
      </w:ins>
      <w:r>
        <w:rPr>
          <w:spacing w:val="2"/>
          <w:w w:val="100"/>
        </w:rPr>
        <w:t>. The session close is sufficient to signal the JMS provider that all resources for the session should be released.</w:t>
      </w:r>
    </w:p>
    <w:p w:rsidR="004008AF" w:rsidRDefault="004008AF" w:rsidP="00741663">
      <w:pPr>
        <w:pStyle w:val="Paragraph"/>
        <w:rPr>
          <w:ins w:id="1063" w:author="Nigel Deakin" w:date="2011-12-16T18:24:00Z"/>
          <w:spacing w:val="2"/>
          <w:w w:val="100"/>
        </w:rPr>
      </w:pPr>
      <w:ins w:id="1064" w:author="Nigel Deakin" w:date="2011-12-16T18:34:00Z">
        <w:r>
          <w:rPr>
            <w:spacing w:val="2"/>
            <w:w w:val="100"/>
          </w:rPr>
          <w:t>Note that closing a connection will cause any sessions created from it to be closed</w:t>
        </w:r>
      </w:ins>
      <w:ins w:id="1065" w:author="Nigel Deakin" w:date="2011-12-16T18:35:00Z">
        <w:r>
          <w:rPr>
            <w:spacing w:val="2"/>
            <w:w w:val="100"/>
          </w:rPr>
          <w:t>, so</w:t>
        </w:r>
      </w:ins>
      <w:ins w:id="1066" w:author="Nigel Deakin" w:date="2011-12-16T18:36:00Z">
        <w:r w:rsidR="008037D7">
          <w:rPr>
            <w:spacing w:val="2"/>
            <w:w w:val="100"/>
          </w:rPr>
          <w:t>,</w:t>
        </w:r>
      </w:ins>
      <w:ins w:id="1067" w:author="Nigel Deakin" w:date="2011-12-16T18:35:00Z">
        <w:r>
          <w:rPr>
            <w:spacing w:val="2"/>
            <w:w w:val="100"/>
          </w:rPr>
          <w:t xml:space="preserve"> </w:t>
        </w:r>
      </w:ins>
      <w:ins w:id="1068" w:author="Nigel Deakin" w:date="2011-12-16T18:36:00Z">
        <w:r w:rsidR="008037D7">
          <w:rPr>
            <w:spacing w:val="2"/>
            <w:w w:val="100"/>
          </w:rPr>
          <w:t>although a session should b</w:t>
        </w:r>
        <w:r w:rsidR="003B1F76">
          <w:rPr>
            <w:spacing w:val="2"/>
            <w:w w:val="100"/>
          </w:rPr>
          <w:t xml:space="preserve">e closed when no longer needed, </w:t>
        </w:r>
        <w:r w:rsidR="007C4245">
          <w:rPr>
            <w:spacing w:val="2"/>
            <w:w w:val="100"/>
          </w:rPr>
          <w:t>there</w:t>
        </w:r>
      </w:ins>
      <w:ins w:id="1069" w:author="Nigel Deakin" w:date="2011-12-16T18:35:00Z">
        <w:r>
          <w:rPr>
            <w:spacing w:val="2"/>
            <w:w w:val="100"/>
          </w:rPr>
          <w:t xml:space="preserve"> is no need to close a session immediately prior to closing </w:t>
        </w:r>
      </w:ins>
      <w:ins w:id="1070" w:author="Nigel Deakin" w:date="2011-12-16T18:36:00Z">
        <w:r w:rsidR="007F659E">
          <w:rPr>
            <w:spacing w:val="2"/>
            <w:w w:val="100"/>
          </w:rPr>
          <w:t>its</w:t>
        </w:r>
      </w:ins>
      <w:ins w:id="1071" w:author="Nigel Deakin" w:date="2011-12-16T18:35:00Z">
        <w:r>
          <w:rPr>
            <w:spacing w:val="2"/>
            <w:w w:val="100"/>
          </w:rPr>
          <w:t xml:space="preserve"> connection.</w:t>
        </w:r>
      </w:ins>
    </w:p>
    <w:p w:rsidR="00D47BD6" w:rsidRDefault="002B38C1">
      <w:pPr>
        <w:pStyle w:val="Paragraph"/>
        <w:rPr>
          <w:spacing w:val="2"/>
          <w:w w:val="100"/>
        </w:rPr>
      </w:pPr>
      <w:ins w:id="1072" w:author="Nigel Deakin" w:date="2011-12-16T18:24:00Z">
        <w:r>
          <w:rPr>
            <w:spacing w:val="2"/>
            <w:w w:val="100"/>
          </w:rPr>
          <w:t xml:space="preserve">The </w:t>
        </w:r>
        <w:r w:rsidRPr="00936C1B">
          <w:rPr>
            <w:rStyle w:val="Code"/>
          </w:rPr>
          <w:t>Session</w:t>
        </w:r>
        <w:r>
          <w:rPr>
            <w:spacing w:val="2"/>
            <w:w w:val="100"/>
          </w:rPr>
          <w:t xml:space="preserve"> interface extends the </w:t>
        </w:r>
        <w:r w:rsidRPr="00936C1B">
          <w:rPr>
            <w:rStyle w:val="Code"/>
          </w:rPr>
          <w:t>java.lang.AutoCloseable</w:t>
        </w:r>
        <w:r>
          <w:rPr>
            <w:spacing w:val="2"/>
            <w:w w:val="100"/>
          </w:rPr>
          <w:t xml:space="preserve"> interface. This means that applications which create the </w:t>
        </w:r>
        <w:r w:rsidR="00D71E00" w:rsidRPr="00D71E00">
          <w:rPr>
            <w:rStyle w:val="Code"/>
            <w:rPrChange w:id="1073" w:author="Nigel Deakin" w:date="2011-12-16T18:24:00Z">
              <w:rPr>
                <w:rFonts w:ascii="Courier New" w:hAnsi="Courier New"/>
                <w:color w:val="0000FF"/>
                <w:spacing w:val="2"/>
                <w:w w:val="100"/>
                <w:sz w:val="18"/>
                <w:u w:val="single"/>
              </w:rPr>
            </w:rPrChange>
          </w:rPr>
          <w:t>session</w:t>
        </w:r>
        <w:r>
          <w:rPr>
            <w:spacing w:val="2"/>
            <w:w w:val="100"/>
          </w:rPr>
          <w:t xml:space="preserve">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 connection is no longer needed. Instead the </w:t>
        </w:r>
      </w:ins>
      <w:ins w:id="1074" w:author="Nigel Deakin" w:date="2011-12-16T18:25:00Z">
        <w:r w:rsidR="000460BB">
          <w:rPr>
            <w:spacing w:val="2"/>
            <w:w w:val="100"/>
          </w:rPr>
          <w:t>session</w:t>
        </w:r>
      </w:ins>
      <w:ins w:id="1075" w:author="Nigel Deakin" w:date="2011-12-16T18:24:00Z">
        <w:r>
          <w:rPr>
            <w:spacing w:val="2"/>
            <w:w w:val="100"/>
          </w:rPr>
          <w:t xml:space="preserve">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ins>
    </w:p>
    <w:p w:rsidR="00741663" w:rsidRDefault="00741663" w:rsidP="00741663">
      <w:pPr>
        <w:pStyle w:val="Paragraph"/>
        <w:rPr>
          <w:spacing w:val="2"/>
          <w:w w:val="100"/>
        </w:rPr>
      </w:pPr>
      <w:r>
        <w:rPr>
          <w:spacing w:val="2"/>
          <w:w w:val="100"/>
        </w:rPr>
        <w:lastRenderedPageBreak/>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741663" w:rsidRDefault="00741663" w:rsidP="00741663">
      <w:pPr>
        <w:pStyle w:val="Paragraph"/>
        <w:rPr>
          <w:spacing w:val="2"/>
          <w:w w:val="100"/>
        </w:rPr>
      </w:pPr>
      <w:r>
        <w:rPr>
          <w:spacing w:val="2"/>
          <w:w w:val="100"/>
        </w:rPr>
        <w:t xml:space="preserve">Once a session has been closed, an attempt to use it or its message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741663" w:rsidRDefault="00741663" w:rsidP="00741663">
      <w:pPr>
        <w:pStyle w:val="Paragraph"/>
        <w:rPr>
          <w:spacing w:val="2"/>
          <w:w w:val="100"/>
        </w:rPr>
      </w:pPr>
      <w:r>
        <w:rPr>
          <w:spacing w:val="2"/>
          <w:w w:val="100"/>
        </w:rPr>
        <w:t>Closing a closed session must NOT throw an exception.</w:t>
      </w:r>
    </w:p>
    <w:p w:rsidR="00741663" w:rsidRPr="00864041" w:rsidRDefault="00741663" w:rsidP="00515B98">
      <w:pPr>
        <w:pStyle w:val="Heading3"/>
      </w:pPr>
      <w:bookmarkStart w:id="1076" w:name="_Toc311729259"/>
      <w:bookmarkStart w:id="1077" w:name="_Toc339906355"/>
      <w:r w:rsidRPr="00864041">
        <w:t>MessageProducer and MessageConsumer Creation</w:t>
      </w:r>
      <w:bookmarkEnd w:id="1076"/>
      <w:bookmarkEnd w:id="1077"/>
    </w:p>
    <w:p w:rsidR="00741663" w:rsidRDefault="00741663" w:rsidP="00741663">
      <w:pPr>
        <w:pStyle w:val="Paragraph"/>
        <w:rPr>
          <w:spacing w:val="2"/>
          <w:w w:val="100"/>
        </w:rPr>
      </w:pPr>
      <w:r w:rsidRPr="00C35BF9">
        <w:t xml:space="preserve">A session can create and service multiple </w:t>
      </w:r>
      <w:r w:rsidRPr="00C35BF9">
        <w:rPr>
          <w:rStyle w:val="Code"/>
        </w:rPr>
        <w:t>MessageProducer</w:t>
      </w:r>
      <w:r w:rsidRPr="00C35BF9">
        <w:t xml:space="preserve"> and </w:t>
      </w:r>
      <w:r w:rsidRPr="00C35BF9">
        <w:rPr>
          <w:rStyle w:val="Code"/>
        </w:rPr>
        <w:t>MessageConsumer</w:t>
      </w:r>
      <w:r w:rsidR="00C35BF9" w:rsidRPr="00C35BF9">
        <w:t xml:space="preserve"> objects</w:t>
      </w:r>
      <w:r w:rsidRPr="00C35BF9">
        <w:t>.</w:t>
      </w:r>
      <w:r>
        <w:rPr>
          <w:spacing w:val="2"/>
          <w:w w:val="100"/>
        </w:rPr>
        <w:t xml:space="preserve"> See </w:t>
      </w:r>
      <w:r w:rsidR="005C5477">
        <w:rPr>
          <w:spacing w:val="2"/>
          <w:w w:val="100"/>
        </w:rPr>
        <w:t xml:space="preserve">Section </w:t>
      </w:r>
      <w:r w:rsidR="00D71E00">
        <w:rPr>
          <w:spacing w:val="2"/>
          <w:w w:val="100"/>
        </w:rPr>
        <w:fldChar w:fldCharType="begin"/>
      </w:r>
      <w:r w:rsidR="005C5477">
        <w:rPr>
          <w:spacing w:val="2"/>
          <w:w w:val="100"/>
        </w:rPr>
        <w:instrText xml:space="preserve"> REF RTF31363433303a204865616431 \r \h </w:instrText>
      </w:r>
      <w:r w:rsidR="00D71E00">
        <w:rPr>
          <w:spacing w:val="2"/>
          <w:w w:val="100"/>
        </w:rPr>
      </w:r>
      <w:r w:rsidR="00D71E00">
        <w:rPr>
          <w:spacing w:val="2"/>
          <w:w w:val="100"/>
        </w:rPr>
        <w:fldChar w:fldCharType="separate"/>
      </w:r>
      <w:r w:rsidR="00533AC6">
        <w:rPr>
          <w:spacing w:val="2"/>
          <w:w w:val="100"/>
        </w:rPr>
        <w:t>4.5</w:t>
      </w:r>
      <w:r w:rsidR="00D71E00">
        <w:rPr>
          <w:spacing w:val="2"/>
          <w:w w:val="100"/>
        </w:rPr>
        <w:fldChar w:fldCharType="end"/>
      </w:r>
      <w:r w:rsidR="005C5477">
        <w:rPr>
          <w:spacing w:val="2"/>
          <w:w w:val="100"/>
        </w:rPr>
        <w:t xml:space="preserve"> "</w:t>
      </w:r>
      <w:r w:rsidR="00D71E00">
        <w:rPr>
          <w:spacing w:val="2"/>
          <w:w w:val="100"/>
        </w:rPr>
        <w:fldChar w:fldCharType="begin"/>
      </w:r>
      <w:r w:rsidR="005C5477">
        <w:rPr>
          <w:spacing w:val="2"/>
          <w:w w:val="100"/>
        </w:rPr>
        <w:instrText xml:space="preserve"> REF RTF31363433303a204865616431 \h </w:instrText>
      </w:r>
      <w:r w:rsidR="00D71E00">
        <w:rPr>
          <w:spacing w:val="2"/>
          <w:w w:val="100"/>
        </w:rPr>
      </w:r>
      <w:r w:rsidR="00D71E00">
        <w:rPr>
          <w:spacing w:val="2"/>
          <w:w w:val="100"/>
        </w:rPr>
        <w:fldChar w:fldCharType="separate"/>
      </w:r>
      <w:r w:rsidR="00533AC6">
        <w:t>MessageConsumer</w:t>
      </w:r>
      <w:r w:rsidR="00D71E00">
        <w:rPr>
          <w:spacing w:val="2"/>
          <w:w w:val="100"/>
        </w:rPr>
        <w:fldChar w:fldCharType="end"/>
      </w:r>
      <w:r w:rsidR="005C5477">
        <w:rPr>
          <w:spacing w:val="2"/>
          <w:w w:val="100"/>
        </w:rPr>
        <w:t xml:space="preserve">" and Section </w:t>
      </w:r>
      <w:r w:rsidR="00D71E00">
        <w:rPr>
          <w:spacing w:val="2"/>
          <w:w w:val="100"/>
        </w:rPr>
        <w:fldChar w:fldCharType="begin"/>
      </w:r>
      <w:r w:rsidR="005C5477">
        <w:rPr>
          <w:spacing w:val="2"/>
          <w:w w:val="100"/>
        </w:rPr>
        <w:instrText xml:space="preserve"> REF _Ref308032008 \r \h </w:instrText>
      </w:r>
      <w:r w:rsidR="00D71E00">
        <w:rPr>
          <w:spacing w:val="2"/>
          <w:w w:val="100"/>
        </w:rPr>
      </w:r>
      <w:r w:rsidR="00D71E00">
        <w:rPr>
          <w:spacing w:val="2"/>
          <w:w w:val="100"/>
        </w:rPr>
        <w:fldChar w:fldCharType="separate"/>
      </w:r>
      <w:r w:rsidR="00533AC6">
        <w:rPr>
          <w:spacing w:val="2"/>
          <w:w w:val="100"/>
        </w:rPr>
        <w:t>4.6</w:t>
      </w:r>
      <w:r w:rsidR="00D71E00">
        <w:rPr>
          <w:spacing w:val="2"/>
          <w:w w:val="100"/>
        </w:rPr>
        <w:fldChar w:fldCharType="end"/>
      </w:r>
      <w:r w:rsidR="005C5477">
        <w:rPr>
          <w:spacing w:val="2"/>
          <w:w w:val="100"/>
        </w:rPr>
        <w:t xml:space="preserve"> "</w:t>
      </w:r>
      <w:r w:rsidR="00D71E00">
        <w:rPr>
          <w:spacing w:val="2"/>
          <w:w w:val="100"/>
        </w:rPr>
        <w:fldChar w:fldCharType="begin"/>
      </w:r>
      <w:r w:rsidR="005C5477">
        <w:rPr>
          <w:spacing w:val="2"/>
          <w:w w:val="100"/>
        </w:rPr>
        <w:instrText xml:space="preserve"> REF _Ref308032015 \h </w:instrText>
      </w:r>
      <w:r w:rsidR="00D71E00">
        <w:rPr>
          <w:spacing w:val="2"/>
          <w:w w:val="100"/>
        </w:rPr>
      </w:r>
      <w:r w:rsidR="00D71E00">
        <w:rPr>
          <w:spacing w:val="2"/>
          <w:w w:val="100"/>
        </w:rPr>
        <w:fldChar w:fldCharType="separate"/>
      </w:r>
      <w:r w:rsidR="00533AC6">
        <w:t>MessageProducer</w:t>
      </w:r>
      <w:r w:rsidR="00D71E00">
        <w:rPr>
          <w:spacing w:val="2"/>
          <w:w w:val="100"/>
        </w:rPr>
        <w:fldChar w:fldCharType="end"/>
      </w:r>
      <w:r w:rsidR="005C5477">
        <w:rPr>
          <w:spacing w:val="2"/>
          <w:w w:val="100"/>
        </w:rPr>
        <w:t xml:space="preserve">" </w:t>
      </w:r>
      <w:r>
        <w:rPr>
          <w:spacing w:val="2"/>
          <w:w w:val="100"/>
        </w:rPr>
        <w:t>for information on their creation and use.</w:t>
      </w:r>
    </w:p>
    <w:p w:rsidR="00741663" w:rsidRDefault="00741663" w:rsidP="00741663">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741663" w:rsidRDefault="009E63FC" w:rsidP="00515B98">
      <w:pPr>
        <w:pStyle w:val="Heading3"/>
      </w:pPr>
      <w:bookmarkStart w:id="1078" w:name="RTF33303938393a204865616432"/>
      <w:bookmarkStart w:id="1079" w:name="_Toc311729260"/>
      <w:bookmarkStart w:id="1080" w:name="_Toc339906356"/>
      <w:r>
        <w:t>Creating t</w:t>
      </w:r>
      <w:r w:rsidR="00741663">
        <w:t>emporary</w:t>
      </w:r>
      <w:r w:rsidR="00060C85">
        <w:t xml:space="preserve"> </w:t>
      </w:r>
      <w:r>
        <w:t>d</w:t>
      </w:r>
      <w:r w:rsidR="00741663">
        <w:t>estinations</w:t>
      </w:r>
      <w:bookmarkEnd w:id="1078"/>
      <w:bookmarkEnd w:id="1079"/>
      <w:bookmarkEnd w:id="1080"/>
    </w:p>
    <w:p w:rsidR="00741663" w:rsidRDefault="00741663" w:rsidP="00741663">
      <w:pPr>
        <w:pStyle w:val="Paragraph"/>
        <w:rPr>
          <w:spacing w:val="2"/>
          <w:w w:val="100"/>
        </w:rPr>
      </w:pPr>
      <w:r>
        <w:rPr>
          <w:spacing w:val="2"/>
          <w:w w:val="100"/>
        </w:rPr>
        <w:t xml:space="preserve">Although sessions are used to create temporary destinations, this is only for convenience. Their scope is actually the entire connection. Their lifetime is that of their connection and any of the connection’s sessions are allowed to create a </w:t>
      </w:r>
      <w:r w:rsidRPr="00EC1EA4">
        <w:rPr>
          <w:rStyle w:val="Code"/>
        </w:rPr>
        <w:t>MessageConsumer</w:t>
      </w:r>
      <w:r>
        <w:rPr>
          <w:spacing w:val="2"/>
          <w:w w:val="100"/>
        </w:rPr>
        <w:t xml:space="preserve"> for them.</w:t>
      </w:r>
    </w:p>
    <w:p w:rsidR="00741663" w:rsidRDefault="00741663" w:rsidP="00741663">
      <w:pPr>
        <w:pStyle w:val="Paragraph"/>
        <w:rPr>
          <w:spacing w:val="2"/>
          <w:w w:val="100"/>
        </w:rPr>
      </w:pPr>
      <w:r>
        <w:rPr>
          <w:spacing w:val="2"/>
          <w:w w:val="100"/>
        </w:rPr>
        <w:t>Temporary destinations (</w:t>
      </w:r>
      <w:r w:rsidRPr="00EC1EA4">
        <w:rPr>
          <w:rStyle w:val="Code"/>
        </w:rPr>
        <w:t>TemporaryQueue</w:t>
      </w:r>
      <w:r>
        <w:rPr>
          <w:i/>
          <w:iCs/>
          <w:spacing w:val="2"/>
          <w:w w:val="100"/>
        </w:rPr>
        <w:t xml:space="preserve"> </w:t>
      </w:r>
      <w:r>
        <w:rPr>
          <w:spacing w:val="2"/>
          <w:w w:val="100"/>
        </w:rPr>
        <w:t xml:space="preserve">or </w:t>
      </w:r>
      <w:r w:rsidRPr="00EC1EA4">
        <w:rPr>
          <w:rStyle w:val="Code"/>
        </w:rPr>
        <w:t>TemporaryTopic</w:t>
      </w:r>
      <w:r>
        <w:rPr>
          <w:i/>
          <w:iCs/>
          <w:spacing w:val="2"/>
          <w:w w:val="100"/>
        </w:rPr>
        <w:t xml:space="preserve"> </w:t>
      </w:r>
      <w:r>
        <w:rPr>
          <w:spacing w:val="2"/>
          <w:w w:val="100"/>
        </w:rPr>
        <w:t xml:space="preserve">objects) are destinations that are system-generated uniquely for their connection. Only their own connection is allowed to create </w:t>
      </w:r>
      <w:r w:rsidRPr="00EC1EA4">
        <w:rPr>
          <w:rStyle w:val="Code"/>
        </w:rPr>
        <w:t>MessageConsumer</w:t>
      </w:r>
      <w:r w:rsidR="00EC1EA4" w:rsidRPr="00EC1EA4">
        <w:t xml:space="preserve"> object</w:t>
      </w:r>
      <w:r w:rsidRPr="00EC1EA4">
        <w:t>s</w:t>
      </w:r>
      <w:r>
        <w:rPr>
          <w:spacing w:val="2"/>
          <w:w w:val="100"/>
        </w:rPr>
        <w:t xml:space="preserve"> for them.</w:t>
      </w:r>
    </w:p>
    <w:p w:rsidR="00741663" w:rsidRDefault="00741663" w:rsidP="00741663">
      <w:pPr>
        <w:pStyle w:val="Paragraph"/>
        <w:rPr>
          <w:spacing w:val="2"/>
          <w:w w:val="100"/>
        </w:rPr>
      </w:pPr>
      <w:r>
        <w:rPr>
          <w:spacing w:val="2"/>
          <w:w w:val="100"/>
        </w:rPr>
        <w:t xml:space="preserve">One typical use for a </w:t>
      </w:r>
      <w:r w:rsidRPr="00EC1EA4">
        <w:rPr>
          <w:rStyle w:val="Code"/>
        </w:rPr>
        <w:t>TemporaryDestination</w:t>
      </w:r>
      <w:r>
        <w:rPr>
          <w:spacing w:val="2"/>
          <w:w w:val="100"/>
        </w:rPr>
        <w:t xml:space="preserve"> is as the </w:t>
      </w:r>
      <w:r w:rsidRPr="00EC1EA4">
        <w:rPr>
          <w:rStyle w:val="Code"/>
        </w:rPr>
        <w:t>JMSReplyTo</w:t>
      </w:r>
      <w:r>
        <w:rPr>
          <w:spacing w:val="2"/>
          <w:w w:val="100"/>
        </w:rPr>
        <w:t xml:space="preserve"> destination for service requests.</w:t>
      </w:r>
    </w:p>
    <w:p w:rsidR="00741663" w:rsidRDefault="00741663" w:rsidP="00741663">
      <w:pPr>
        <w:pStyle w:val="Paragraph"/>
        <w:rPr>
          <w:spacing w:val="2"/>
          <w:w w:val="100"/>
        </w:rPr>
      </w:pPr>
      <w:r>
        <w:rPr>
          <w:spacing w:val="2"/>
          <w:w w:val="100"/>
        </w:rPr>
        <w:t xml:space="preserve">Each </w:t>
      </w:r>
      <w:r w:rsidRPr="00EC1EA4">
        <w:rPr>
          <w:rStyle w:val="Code"/>
        </w:rPr>
        <w:t>TemporaryQueue</w:t>
      </w:r>
      <w:r>
        <w:rPr>
          <w:i/>
          <w:iCs/>
          <w:w w:val="100"/>
        </w:rPr>
        <w:t xml:space="preserve"> </w:t>
      </w:r>
      <w:r>
        <w:rPr>
          <w:w w:val="100"/>
        </w:rPr>
        <w:t xml:space="preserve">or </w:t>
      </w:r>
      <w:r w:rsidRPr="00EC1EA4">
        <w:rPr>
          <w:rStyle w:val="Code"/>
        </w:rPr>
        <w:t>TemporaryTopic</w:t>
      </w:r>
      <w:r>
        <w:rPr>
          <w:i/>
          <w:iCs/>
          <w:w w:val="100"/>
        </w:rPr>
        <w:t xml:space="preserve"> </w:t>
      </w:r>
      <w:r>
        <w:rPr>
          <w:w w:val="100"/>
        </w:rPr>
        <w:t>object</w:t>
      </w:r>
      <w:r>
        <w:rPr>
          <w:spacing w:val="2"/>
          <w:w w:val="100"/>
        </w:rPr>
        <w:t xml:space="preserve"> object is unique. It cannot be copied.</w:t>
      </w:r>
    </w:p>
    <w:p w:rsidR="00741663" w:rsidRDefault="00741663" w:rsidP="00741663">
      <w:pPr>
        <w:pStyle w:val="Paragraph"/>
        <w:rPr>
          <w:spacing w:val="2"/>
          <w:w w:val="100"/>
        </w:rPr>
      </w:pPr>
      <w:r>
        <w:rPr>
          <w:spacing w:val="2"/>
          <w:w w:val="100"/>
        </w:rPr>
        <w:t xml:space="preserve">Since </w:t>
      </w:r>
      <w:r>
        <w:rPr>
          <w:w w:val="100"/>
        </w:rPr>
        <w:t>temporary destinations</w:t>
      </w:r>
      <w:r>
        <w:rPr>
          <w:spacing w:val="2"/>
          <w:w w:val="100"/>
        </w:rPr>
        <w:t xml:space="preserve"> may allocate resources outside the JVM, they should be deleted if they are no longer needed. They will be automatically deleted when they are garbage collected or when their connection is closed.</w:t>
      </w:r>
    </w:p>
    <w:p w:rsidR="00741663" w:rsidRDefault="00741663" w:rsidP="00515B98">
      <w:pPr>
        <w:pStyle w:val="Heading3"/>
      </w:pPr>
      <w:bookmarkStart w:id="1081" w:name="RTF32343634343a204865616432"/>
      <w:bookmarkStart w:id="1082" w:name="_Ref308031566"/>
      <w:bookmarkStart w:id="1083" w:name="_Ref308031573"/>
      <w:bookmarkStart w:id="1084" w:name="_Toc311729261"/>
      <w:bookmarkStart w:id="1085" w:name="_Toc339906357"/>
      <w:r>
        <w:t>Cre</w:t>
      </w:r>
      <w:bookmarkEnd w:id="1081"/>
      <w:r w:rsidR="009E63FC">
        <w:t>ating Destination o</w:t>
      </w:r>
      <w:r>
        <w:t>bjects</w:t>
      </w:r>
      <w:bookmarkEnd w:id="1082"/>
      <w:bookmarkEnd w:id="1083"/>
      <w:bookmarkEnd w:id="1084"/>
      <w:bookmarkEnd w:id="1085"/>
    </w:p>
    <w:p w:rsidR="00741663" w:rsidRDefault="00741663" w:rsidP="00741663">
      <w:pPr>
        <w:pStyle w:val="Paragraph"/>
        <w:rPr>
          <w:spacing w:val="2"/>
          <w:w w:val="100"/>
        </w:rPr>
      </w:pPr>
      <w:r>
        <w:rPr>
          <w:spacing w:val="2"/>
          <w:w w:val="100"/>
        </w:rPr>
        <w:t xml:space="preserve">Most clients will use </w:t>
      </w:r>
      <w:r w:rsidRPr="00CA338A">
        <w:rPr>
          <w:rStyle w:val="Code"/>
        </w:rPr>
        <w:t>Destination</w:t>
      </w:r>
      <w:r w:rsidR="00CA338A" w:rsidRPr="00CA338A">
        <w:t xml:space="preserve"> object</w:t>
      </w:r>
      <w:r w:rsidRPr="00CA338A">
        <w:t>s</w:t>
      </w:r>
      <w:r>
        <w:rPr>
          <w:spacing w:val="2"/>
          <w:w w:val="100"/>
        </w:rPr>
        <w:t xml:space="preserve"> that are JMS administered objects that they have looked up via JNDI. This is the most portable approach.</w:t>
      </w:r>
    </w:p>
    <w:p w:rsidR="00741663" w:rsidRDefault="00741663" w:rsidP="00741663">
      <w:pPr>
        <w:pStyle w:val="Paragraph"/>
        <w:rPr>
          <w:spacing w:val="2"/>
          <w:w w:val="100"/>
        </w:rPr>
      </w:pPr>
      <w:r>
        <w:rPr>
          <w:spacing w:val="2"/>
          <w:w w:val="100"/>
        </w:rPr>
        <w:t xml:space="preserve">Some specialized clients may need to create </w:t>
      </w:r>
      <w:r w:rsidRPr="00A87ADB">
        <w:rPr>
          <w:rStyle w:val="Code"/>
        </w:rPr>
        <w:t>Destination</w:t>
      </w:r>
      <w:r>
        <w:rPr>
          <w:spacing w:val="2"/>
          <w:w w:val="100"/>
        </w:rPr>
        <w:t xml:space="preserve"> </w:t>
      </w:r>
      <w:r w:rsidR="00A87ADB">
        <w:rPr>
          <w:spacing w:val="2"/>
          <w:w w:val="100"/>
        </w:rPr>
        <w:t xml:space="preserve">objects </w:t>
      </w:r>
      <w:r>
        <w:rPr>
          <w:spacing w:val="2"/>
          <w:w w:val="100"/>
        </w:rPr>
        <w:t>by dynamically manufacturing one using a provider specific destination name. Sessions provide a JMS provider-specific method for doing this.</w:t>
      </w:r>
    </w:p>
    <w:p w:rsidR="00741663" w:rsidRPr="00864041" w:rsidRDefault="00AE028E" w:rsidP="00515B98">
      <w:pPr>
        <w:pStyle w:val="Heading3"/>
      </w:pPr>
      <w:bookmarkStart w:id="1086" w:name="_Toc311729262"/>
      <w:bookmarkStart w:id="1087" w:name="_Ref312078847"/>
      <w:bookmarkStart w:id="1088" w:name="_Ref312078851"/>
      <w:bookmarkStart w:id="1089" w:name="_Toc339906358"/>
      <w:r>
        <w:t>Optimized message i</w:t>
      </w:r>
      <w:r w:rsidR="00741663" w:rsidRPr="00864041">
        <w:t>mplementations</w:t>
      </w:r>
      <w:bookmarkEnd w:id="1086"/>
      <w:bookmarkEnd w:id="1087"/>
      <w:bookmarkEnd w:id="1088"/>
      <w:bookmarkEnd w:id="1089"/>
    </w:p>
    <w:p w:rsidR="00917E9F" w:rsidRDefault="00B17322" w:rsidP="00741663">
      <w:pPr>
        <w:pStyle w:val="Paragraph"/>
        <w:rPr>
          <w:ins w:id="1090" w:author="Nigel Deakin" w:date="2011-12-19T16:26:00Z"/>
          <w:spacing w:val="2"/>
          <w:w w:val="100"/>
        </w:rPr>
      </w:pPr>
      <w:ins w:id="1091" w:author="Nigel Deakin" w:date="2011-12-19T16:20:00Z">
        <w:r>
          <w:rPr>
            <w:spacing w:val="2"/>
            <w:w w:val="100"/>
          </w:rPr>
          <w:t xml:space="preserve">A session provides </w:t>
        </w:r>
      </w:ins>
      <w:ins w:id="1092" w:author="Nigel Deakin" w:date="2011-12-19T16:21:00Z">
        <w:r>
          <w:rPr>
            <w:spacing w:val="2"/>
            <w:w w:val="100"/>
          </w:rPr>
          <w:t xml:space="preserve">the following </w:t>
        </w:r>
      </w:ins>
      <w:ins w:id="1093" w:author="Nigel Deakin" w:date="2011-12-19T16:20:00Z">
        <w:r>
          <w:rPr>
            <w:spacing w:val="2"/>
            <w:w w:val="100"/>
          </w:rPr>
          <w:t xml:space="preserve">methods to create messages: </w:t>
        </w:r>
      </w:ins>
      <w:ins w:id="1094" w:author="Nigel Deakin" w:date="2011-12-19T16:21:00Z">
        <w:r w:rsidR="00D71E00" w:rsidRPr="00D71E00">
          <w:rPr>
            <w:rStyle w:val="Code"/>
            <w:rPrChange w:id="1095" w:author="Nigel Deakin" w:date="2011-12-19T16:26:00Z">
              <w:rPr>
                <w:rFonts w:ascii="Courier New" w:hAnsi="Courier New"/>
                <w:color w:val="0000FF"/>
                <w:spacing w:val="2"/>
                <w:w w:val="100"/>
                <w:sz w:val="18"/>
                <w:u w:val="single"/>
              </w:rPr>
            </w:rPrChange>
          </w:rPr>
          <w:t>createMessage</w:t>
        </w:r>
        <w:r>
          <w:rPr>
            <w:spacing w:val="2"/>
            <w:w w:val="100"/>
          </w:rPr>
          <w:t xml:space="preserve">, </w:t>
        </w:r>
        <w:r w:rsidR="00D71E00" w:rsidRPr="00D71E00">
          <w:rPr>
            <w:rStyle w:val="Code"/>
            <w:rPrChange w:id="1096" w:author="Nigel Deakin" w:date="2011-12-19T16:26:00Z">
              <w:rPr>
                <w:rFonts w:ascii="Courier New" w:hAnsi="Courier New"/>
                <w:color w:val="0000FF"/>
                <w:spacing w:val="2"/>
                <w:w w:val="100"/>
                <w:sz w:val="18"/>
                <w:u w:val="single"/>
              </w:rPr>
            </w:rPrChange>
          </w:rPr>
          <w:t>createBytesMessage</w:t>
        </w:r>
        <w:r>
          <w:rPr>
            <w:spacing w:val="2"/>
            <w:w w:val="100"/>
          </w:rPr>
          <w:t xml:space="preserve">, </w:t>
        </w:r>
        <w:r w:rsidR="00D71E00" w:rsidRPr="00D71E00">
          <w:rPr>
            <w:rStyle w:val="Code"/>
            <w:rPrChange w:id="1097" w:author="Nigel Deakin" w:date="2011-12-19T16:26:00Z">
              <w:rPr>
                <w:rFonts w:ascii="Courier New" w:hAnsi="Courier New"/>
                <w:color w:val="0000FF"/>
                <w:spacing w:val="2"/>
                <w:w w:val="100"/>
                <w:sz w:val="18"/>
                <w:u w:val="single"/>
              </w:rPr>
            </w:rPrChange>
          </w:rPr>
          <w:t>createMapMessage</w:t>
        </w:r>
        <w:r>
          <w:rPr>
            <w:spacing w:val="2"/>
            <w:w w:val="100"/>
          </w:rPr>
          <w:t xml:space="preserve">, </w:t>
        </w:r>
        <w:r w:rsidR="00D71E00" w:rsidRPr="00D71E00">
          <w:rPr>
            <w:rStyle w:val="Code"/>
            <w:rPrChange w:id="1098" w:author="Nigel Deakin" w:date="2011-12-19T16:26:00Z">
              <w:rPr>
                <w:rFonts w:ascii="Courier New" w:hAnsi="Courier New"/>
                <w:color w:val="0000FF"/>
                <w:spacing w:val="2"/>
                <w:w w:val="100"/>
                <w:sz w:val="18"/>
                <w:u w:val="single"/>
              </w:rPr>
            </w:rPrChange>
          </w:rPr>
          <w:t>createObjectMessage</w:t>
        </w:r>
        <w:r>
          <w:rPr>
            <w:spacing w:val="2"/>
            <w:w w:val="100"/>
          </w:rPr>
          <w:t xml:space="preserve">, </w:t>
        </w:r>
        <w:r w:rsidR="00D71E00" w:rsidRPr="00D71E00">
          <w:rPr>
            <w:rStyle w:val="Code"/>
            <w:rPrChange w:id="1099" w:author="Nigel Deakin" w:date="2011-12-19T16:26:00Z">
              <w:rPr>
                <w:rFonts w:ascii="Courier New" w:hAnsi="Courier New"/>
                <w:color w:val="0000FF"/>
                <w:spacing w:val="2"/>
                <w:w w:val="100"/>
                <w:sz w:val="18"/>
                <w:u w:val="single"/>
              </w:rPr>
            </w:rPrChange>
          </w:rPr>
          <w:t>createStreamMessage</w:t>
        </w:r>
        <w:r>
          <w:rPr>
            <w:spacing w:val="2"/>
            <w:w w:val="100"/>
          </w:rPr>
          <w:t xml:space="preserve"> and </w:t>
        </w:r>
        <w:r w:rsidR="00D71E00" w:rsidRPr="00D71E00">
          <w:rPr>
            <w:rStyle w:val="Code"/>
            <w:rPrChange w:id="1100" w:author="Nigel Deakin" w:date="2011-12-19T16:26:00Z">
              <w:rPr>
                <w:rFonts w:ascii="Courier New" w:hAnsi="Courier New"/>
                <w:color w:val="0000FF"/>
                <w:spacing w:val="2"/>
                <w:w w:val="100"/>
                <w:sz w:val="18"/>
                <w:u w:val="single"/>
              </w:rPr>
            </w:rPrChange>
          </w:rPr>
          <w:t>createTextMessage</w:t>
        </w:r>
        <w:r>
          <w:rPr>
            <w:spacing w:val="2"/>
            <w:w w:val="100"/>
          </w:rPr>
          <w:t xml:space="preserve">. </w:t>
        </w:r>
      </w:ins>
    </w:p>
    <w:p w:rsidR="00B17322" w:rsidRDefault="00B17322" w:rsidP="00741663">
      <w:pPr>
        <w:pStyle w:val="Paragraph"/>
        <w:rPr>
          <w:ins w:id="1101" w:author="Nigel Deakin" w:date="2011-12-19T16:19:00Z"/>
          <w:spacing w:val="2"/>
          <w:w w:val="100"/>
        </w:rPr>
      </w:pPr>
      <w:ins w:id="1102" w:author="Nigel Deakin" w:date="2011-12-19T16:21:00Z">
        <w:r>
          <w:rPr>
            <w:spacing w:val="2"/>
            <w:w w:val="100"/>
          </w:rPr>
          <w:lastRenderedPageBreak/>
          <w:t xml:space="preserve">These methods allow the JMS provider to create message implementations </w:t>
        </w:r>
      </w:ins>
      <w:ins w:id="1103" w:author="Nigel Deakin" w:date="2011-12-19T16:23:00Z">
        <w:r w:rsidR="00D367B2">
          <w:rPr>
            <w:spacing w:val="2"/>
            <w:w w:val="100"/>
          </w:rPr>
          <w:t xml:space="preserve">which are </w:t>
        </w:r>
      </w:ins>
      <w:ins w:id="1104" w:author="Nigel Deakin" w:date="2011-12-19T16:22:00Z">
        <w:r>
          <w:rPr>
            <w:spacing w:val="2"/>
            <w:w w:val="100"/>
          </w:rPr>
          <w:t>optimized</w:t>
        </w:r>
      </w:ins>
      <w:ins w:id="1105" w:author="Nigel Deakin" w:date="2011-12-19T16:21:00Z">
        <w:r>
          <w:rPr>
            <w:spacing w:val="2"/>
            <w:w w:val="100"/>
          </w:rPr>
          <w:t xml:space="preserve"> </w:t>
        </w:r>
      </w:ins>
      <w:ins w:id="1106" w:author="Nigel Deakin" w:date="2011-12-19T16:22:00Z">
        <w:r>
          <w:rPr>
            <w:spacing w:val="2"/>
            <w:w w:val="100"/>
          </w:rPr>
          <w:t xml:space="preserve">for </w:t>
        </w:r>
        <w:r w:rsidR="00D367B2">
          <w:rPr>
            <w:spacing w:val="2"/>
            <w:w w:val="100"/>
          </w:rPr>
          <w:t>that particular provide</w:t>
        </w:r>
      </w:ins>
      <w:ins w:id="1107" w:author="Nigel Deakin" w:date="2011-12-19T16:23:00Z">
        <w:r w:rsidR="00D367B2">
          <w:rPr>
            <w:spacing w:val="2"/>
            <w:w w:val="100"/>
          </w:rPr>
          <w:t xml:space="preserve">r and </w:t>
        </w:r>
      </w:ins>
      <w:ins w:id="1108" w:author="Nigel Deakin" w:date="2011-12-19T16:22:00Z">
        <w:r w:rsidR="00296B53">
          <w:rPr>
            <w:spacing w:val="2"/>
            <w:w w:val="100"/>
          </w:rPr>
          <w:t xml:space="preserve">allow the provider to minimize its overhead for handling messages. </w:t>
        </w:r>
      </w:ins>
    </w:p>
    <w:p w:rsidR="00B17322" w:rsidRDefault="00741663" w:rsidP="00741663">
      <w:pPr>
        <w:pStyle w:val="Paragraph"/>
        <w:rPr>
          <w:spacing w:val="2"/>
          <w:w w:val="100"/>
        </w:rPr>
      </w:pPr>
      <w:del w:id="1109" w:author="Nigel Deakin" w:date="2011-12-19T16:23:00Z">
        <w:r w:rsidDel="00D367B2">
          <w:rPr>
            <w:spacing w:val="2"/>
            <w:w w:val="100"/>
          </w:rPr>
          <w:delText xml:space="preserve">A session provides message </w:delText>
        </w:r>
      </w:del>
      <w:del w:id="1110" w:author="Nigel Deakin" w:date="2011-12-19T16:19:00Z">
        <w:r w:rsidDel="00B17322">
          <w:rPr>
            <w:spacing w:val="2"/>
            <w:w w:val="100"/>
          </w:rPr>
          <w:delText xml:space="preserve">create </w:delText>
        </w:r>
      </w:del>
      <w:del w:id="1111" w:author="Nigel Deakin" w:date="2011-12-19T16:23:00Z">
        <w:r w:rsidDel="00D367B2">
          <w:rPr>
            <w:spacing w:val="2"/>
            <w:w w:val="100"/>
          </w:rPr>
          <w:delText>methods that use provider-optimized implementations. This allows a provider to minimize its overhead for handling messages</w:delText>
        </w:r>
      </w:del>
      <w:ins w:id="1112" w:author="Nigel Deakin" w:date="2011-12-19T16:23:00Z">
        <w:r w:rsidR="00D367B2">
          <w:rPr>
            <w:spacing w:val="2"/>
            <w:w w:val="100"/>
          </w:rPr>
          <w:t xml:space="preserve">However </w:t>
        </w:r>
      </w:ins>
      <w:del w:id="1113" w:author="Nigel Deakin" w:date="2011-12-19T16:23:00Z">
        <w:r w:rsidDel="00D367B2">
          <w:rPr>
            <w:spacing w:val="2"/>
            <w:w w:val="100"/>
          </w:rPr>
          <w:delText>.</w:delText>
        </w:r>
      </w:del>
      <w:ins w:id="1114" w:author="Nigel Deakin" w:date="2011-12-19T16:23:00Z">
        <w:r w:rsidR="00D367B2">
          <w:rPr>
            <w:spacing w:val="2"/>
            <w:w w:val="100"/>
          </w:rPr>
          <w:t xml:space="preserve">the fact that these methods are </w:t>
        </w:r>
      </w:ins>
      <w:ins w:id="1115" w:author="Nigel Deakin" w:date="2011-12-19T16:27:00Z">
        <w:r w:rsidR="00917E9F">
          <w:rPr>
            <w:spacing w:val="2"/>
            <w:w w:val="100"/>
          </w:rPr>
          <w:t xml:space="preserve">provided </w:t>
        </w:r>
      </w:ins>
      <w:ins w:id="1116" w:author="Nigel Deakin" w:date="2011-12-19T16:23:00Z">
        <w:r w:rsidR="006150EB">
          <w:rPr>
            <w:spacing w:val="2"/>
            <w:w w:val="100"/>
          </w:rPr>
          <w:t xml:space="preserve">on </w:t>
        </w:r>
      </w:ins>
      <w:ins w:id="1117" w:author="Nigel Deakin" w:date="2011-12-19T16:28:00Z">
        <w:r w:rsidR="006150EB">
          <w:rPr>
            <w:spacing w:val="2"/>
            <w:w w:val="100"/>
          </w:rPr>
          <w:t>a session</w:t>
        </w:r>
      </w:ins>
      <w:ins w:id="1118" w:author="Nigel Deakin" w:date="2011-12-19T16:23:00Z">
        <w:r w:rsidR="00D367B2">
          <w:rPr>
            <w:spacing w:val="2"/>
            <w:w w:val="100"/>
          </w:rPr>
          <w:t xml:space="preserve"> does not </w:t>
        </w:r>
      </w:ins>
      <w:ins w:id="1119" w:author="Nigel Deakin" w:date="2011-12-19T16:28:00Z">
        <w:r w:rsidR="00694520">
          <w:rPr>
            <w:spacing w:val="2"/>
            <w:w w:val="100"/>
          </w:rPr>
          <w:t>mean that</w:t>
        </w:r>
      </w:ins>
      <w:ins w:id="1120" w:author="Nigel Deakin" w:date="2011-12-19T16:23:00Z">
        <w:r w:rsidR="00D367B2">
          <w:rPr>
            <w:spacing w:val="2"/>
            <w:w w:val="100"/>
          </w:rPr>
          <w:t xml:space="preserve"> messages </w:t>
        </w:r>
      </w:ins>
      <w:ins w:id="1121" w:author="Nigel Deakin" w:date="2011-12-19T16:28:00Z">
        <w:r w:rsidR="00694520">
          <w:rPr>
            <w:spacing w:val="2"/>
            <w:w w:val="100"/>
          </w:rPr>
          <w:t>must</w:t>
        </w:r>
      </w:ins>
      <w:ins w:id="1122" w:author="Nigel Deakin" w:date="2011-12-19T16:23:00Z">
        <w:r w:rsidR="00D367B2">
          <w:rPr>
            <w:spacing w:val="2"/>
            <w:w w:val="100"/>
          </w:rPr>
          <w:t xml:space="preserve"> be sent using</w:t>
        </w:r>
      </w:ins>
      <w:ins w:id="1123" w:author="Nigel Deakin" w:date="2011-12-19T16:24:00Z">
        <w:r w:rsidR="00D367B2">
          <w:rPr>
            <w:spacing w:val="2"/>
            <w:w w:val="100"/>
          </w:rPr>
          <w:t xml:space="preserve"> a message producer created from the same session. Messages may be sent using any session, not just the session used to create the message. </w:t>
        </w:r>
      </w:ins>
      <w:del w:id="1124" w:author="Nigel Deakin" w:date="2011-12-19T16:25:00Z">
        <w:r w:rsidDel="00D367B2">
          <w:rPr>
            <w:spacing w:val="2"/>
            <w:w w:val="100"/>
          </w:rPr>
          <w:delText xml:space="preserve"> </w:delText>
        </w:r>
      </w:del>
    </w:p>
    <w:p w:rsidR="00741663" w:rsidRDefault="00D367B2" w:rsidP="00741663">
      <w:pPr>
        <w:pStyle w:val="Paragraph"/>
        <w:rPr>
          <w:spacing w:val="2"/>
          <w:w w:val="100"/>
        </w:rPr>
      </w:pPr>
      <w:ins w:id="1125" w:author="Nigel Deakin" w:date="2011-12-19T16:25:00Z">
        <w:r>
          <w:rPr>
            <w:spacing w:val="2"/>
            <w:w w:val="100"/>
          </w:rPr>
          <w:t>Furthermore, s</w:t>
        </w:r>
      </w:ins>
      <w:del w:id="1126" w:author="Nigel Deakin" w:date="2011-12-19T16:25:00Z">
        <w:r w:rsidR="00741663" w:rsidDel="00D367B2">
          <w:rPr>
            <w:spacing w:val="2"/>
            <w:w w:val="100"/>
          </w:rPr>
          <w:delText>S</w:delText>
        </w:r>
      </w:del>
      <w:r w:rsidR="00741663">
        <w:rPr>
          <w:spacing w:val="2"/>
          <w:w w:val="100"/>
        </w:rPr>
        <w:t>essions must be capable of sending all JMS messages regardless of how they may be implemented.</w:t>
      </w:r>
      <w:ins w:id="1127" w:author="Nigel Deakin" w:date="2011-12-19T16:27:00Z">
        <w:r w:rsidR="00917E9F">
          <w:rPr>
            <w:spacing w:val="2"/>
            <w:w w:val="100"/>
          </w:rPr>
          <w:t xml:space="preserve"> See section </w:t>
        </w:r>
        <w:r w:rsidR="00D71E00">
          <w:rPr>
            <w:spacing w:val="2"/>
            <w:w w:val="100"/>
          </w:rPr>
          <w:fldChar w:fldCharType="begin"/>
        </w:r>
        <w:r w:rsidR="00917E9F">
          <w:rPr>
            <w:spacing w:val="2"/>
            <w:w w:val="100"/>
          </w:rPr>
          <w:instrText xml:space="preserve"> REF X35535 \r \h </w:instrText>
        </w:r>
      </w:ins>
      <w:r w:rsidR="00D71E00">
        <w:rPr>
          <w:spacing w:val="2"/>
          <w:w w:val="100"/>
        </w:rPr>
      </w:r>
      <w:r w:rsidR="00D71E00">
        <w:rPr>
          <w:spacing w:val="2"/>
          <w:w w:val="100"/>
        </w:rPr>
        <w:fldChar w:fldCharType="separate"/>
      </w:r>
      <w:r w:rsidR="00533AC6">
        <w:rPr>
          <w:spacing w:val="2"/>
          <w:w w:val="100"/>
        </w:rPr>
        <w:t>3.12</w:t>
      </w:r>
      <w:ins w:id="1128" w:author="Nigel Deakin" w:date="2011-12-19T16:27:00Z">
        <w:r w:rsidR="00D71E00">
          <w:rPr>
            <w:spacing w:val="2"/>
            <w:w w:val="100"/>
          </w:rPr>
          <w:fldChar w:fldCharType="end"/>
        </w:r>
        <w:r w:rsidR="00917E9F">
          <w:rPr>
            <w:spacing w:val="2"/>
            <w:w w:val="100"/>
          </w:rPr>
          <w:t xml:space="preserve"> "</w:t>
        </w:r>
        <w:r w:rsidR="00D71E00">
          <w:rPr>
            <w:spacing w:val="2"/>
            <w:w w:val="100"/>
          </w:rPr>
          <w:fldChar w:fldCharType="begin"/>
        </w:r>
        <w:r w:rsidR="00917E9F">
          <w:rPr>
            <w:spacing w:val="2"/>
            <w:w w:val="100"/>
          </w:rPr>
          <w:instrText xml:space="preserve"> REF X35535 \h </w:instrText>
        </w:r>
      </w:ins>
      <w:r w:rsidR="00D71E00">
        <w:rPr>
          <w:spacing w:val="2"/>
          <w:w w:val="100"/>
        </w:rPr>
      </w:r>
      <w:r w:rsidR="00D71E00">
        <w:rPr>
          <w:spacing w:val="2"/>
          <w:w w:val="100"/>
        </w:rPr>
        <w:fldChar w:fldCharType="separate"/>
      </w:r>
      <w:r w:rsidR="00533AC6">
        <w:t>Provider implementations of JMS message interfaces</w:t>
      </w:r>
      <w:ins w:id="1129" w:author="Nigel Deakin" w:date="2011-12-19T16:27:00Z">
        <w:r w:rsidR="00D71E00">
          <w:rPr>
            <w:spacing w:val="2"/>
            <w:w w:val="100"/>
          </w:rPr>
          <w:fldChar w:fldCharType="end"/>
        </w:r>
        <w:r w:rsidR="00917E9F">
          <w:rPr>
            <w:spacing w:val="2"/>
            <w:w w:val="100"/>
          </w:rPr>
          <w:t>".</w:t>
        </w:r>
      </w:ins>
    </w:p>
    <w:p w:rsidR="00741663" w:rsidRPr="00864041" w:rsidRDefault="00446A31" w:rsidP="00515B98">
      <w:pPr>
        <w:pStyle w:val="Heading3"/>
      </w:pPr>
      <w:bookmarkStart w:id="1130" w:name="RTF31303034353a204865616432"/>
      <w:bookmarkStart w:id="1131" w:name="_Toc311729263"/>
      <w:bookmarkStart w:id="1132" w:name="_Toc339906359"/>
      <w:r>
        <w:t>Conventions for using a s</w:t>
      </w:r>
      <w:r w:rsidR="00741663" w:rsidRPr="00864041">
        <w:t>ession</w:t>
      </w:r>
      <w:bookmarkEnd w:id="1130"/>
      <w:bookmarkEnd w:id="1131"/>
      <w:bookmarkEnd w:id="1132"/>
    </w:p>
    <w:p w:rsidR="00701F24" w:rsidRDefault="00741663">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w:t>
      </w:r>
      <w:r w:rsidR="005C5477">
        <w:rPr>
          <w:spacing w:val="2"/>
          <w:w w:val="100"/>
        </w:rPr>
        <w:t xml:space="preserve">Section </w:t>
      </w:r>
      <w:r w:rsidR="00D71E00">
        <w:rPr>
          <w:spacing w:val="2"/>
          <w:w w:val="100"/>
        </w:rPr>
        <w:fldChar w:fldCharType="begin"/>
      </w:r>
      <w:r w:rsidR="005C5477">
        <w:rPr>
          <w:spacing w:val="2"/>
          <w:w w:val="100"/>
        </w:rPr>
        <w:instrText xml:space="preserve"> REF RTF38363131363a204865616432 \r \h </w:instrText>
      </w:r>
      <w:r w:rsidR="00D71E00">
        <w:rPr>
          <w:spacing w:val="2"/>
          <w:w w:val="100"/>
        </w:rPr>
      </w:r>
      <w:r w:rsidR="00D71E00">
        <w:rPr>
          <w:spacing w:val="2"/>
          <w:w w:val="100"/>
        </w:rPr>
        <w:fldChar w:fldCharType="separate"/>
      </w:r>
      <w:r w:rsidR="00533AC6">
        <w:rPr>
          <w:spacing w:val="2"/>
          <w:w w:val="100"/>
        </w:rPr>
        <w:t>4.3.5</w:t>
      </w:r>
      <w:r w:rsidR="00D71E00">
        <w:rPr>
          <w:spacing w:val="2"/>
          <w:w w:val="100"/>
        </w:rPr>
        <w:fldChar w:fldCharType="end"/>
      </w:r>
      <w:r w:rsidR="005C5477">
        <w:rPr>
          <w:spacing w:val="2"/>
          <w:w w:val="100"/>
        </w:rPr>
        <w:t xml:space="preserve"> "</w:t>
      </w:r>
      <w:r w:rsidR="00D71E00">
        <w:rPr>
          <w:spacing w:val="2"/>
          <w:w w:val="100"/>
        </w:rPr>
        <w:fldChar w:fldCharType="begin"/>
      </w:r>
      <w:r w:rsidR="005C5477">
        <w:rPr>
          <w:spacing w:val="2"/>
          <w:w w:val="100"/>
        </w:rPr>
        <w:instrText xml:space="preserve"> REF RTF38363131363a204865616432 \h </w:instrText>
      </w:r>
      <w:r w:rsidR="00D71E00">
        <w:rPr>
          <w:spacing w:val="2"/>
          <w:w w:val="100"/>
        </w:rPr>
      </w:r>
      <w:r w:rsidR="00D71E00">
        <w:rPr>
          <w:spacing w:val="2"/>
          <w:w w:val="100"/>
        </w:rPr>
        <w:fldChar w:fldCharType="separate"/>
      </w:r>
      <w:ins w:id="1133" w:author="Nigel Deakin" w:date="2012-03-12T14:50:00Z">
        <w:r w:rsidR="00533AC6">
          <w:t>Closing a C</w:t>
        </w:r>
        <w:r w:rsidR="00533AC6" w:rsidRPr="00864041">
          <w:t>onnection</w:t>
        </w:r>
      </w:ins>
      <w:del w:id="1134" w:author="Nigel Deakin" w:date="2012-03-12T14:49:00Z">
        <w:r w:rsidR="007214A1" w:rsidDel="00533AC6">
          <w:delText>Closing a C</w:delText>
        </w:r>
        <w:r w:rsidR="007214A1" w:rsidRPr="00864041" w:rsidDel="00533AC6">
          <w:delText>onnection</w:delText>
        </w:r>
      </w:del>
      <w:r w:rsidR="00D71E00">
        <w:rPr>
          <w:spacing w:val="2"/>
          <w:w w:val="100"/>
        </w:rPr>
        <w:fldChar w:fldCharType="end"/>
      </w:r>
      <w:r w:rsidR="005C5477">
        <w:rPr>
          <w:spacing w:val="2"/>
          <w:w w:val="100"/>
        </w:rPr>
        <w:t xml:space="preserve">" and Section </w:t>
      </w:r>
      <w:r w:rsidR="00D71E00">
        <w:rPr>
          <w:spacing w:val="2"/>
          <w:w w:val="100"/>
        </w:rPr>
        <w:fldChar w:fldCharType="begin"/>
      </w:r>
      <w:r w:rsidR="005C5477">
        <w:rPr>
          <w:spacing w:val="2"/>
          <w:w w:val="100"/>
        </w:rPr>
        <w:instrText xml:space="preserve"> REF RTF31303038323a204865616432 \r \h </w:instrText>
      </w:r>
      <w:r w:rsidR="00D71E00">
        <w:rPr>
          <w:spacing w:val="2"/>
          <w:w w:val="100"/>
        </w:rPr>
      </w:r>
      <w:r w:rsidR="00D71E00">
        <w:rPr>
          <w:spacing w:val="2"/>
          <w:w w:val="100"/>
        </w:rPr>
        <w:fldChar w:fldCharType="separate"/>
      </w:r>
      <w:r w:rsidR="00533AC6">
        <w:rPr>
          <w:spacing w:val="2"/>
          <w:w w:val="100"/>
        </w:rPr>
        <w:t>4.4.1</w:t>
      </w:r>
      <w:r w:rsidR="00D71E00">
        <w:rPr>
          <w:spacing w:val="2"/>
          <w:w w:val="100"/>
        </w:rPr>
        <w:fldChar w:fldCharType="end"/>
      </w:r>
      <w:r w:rsidR="005C5477">
        <w:rPr>
          <w:spacing w:val="2"/>
          <w:w w:val="100"/>
        </w:rPr>
        <w:t xml:space="preserve"> "</w:t>
      </w:r>
      <w:r w:rsidR="00D71E00">
        <w:rPr>
          <w:spacing w:val="2"/>
          <w:w w:val="100"/>
        </w:rPr>
        <w:fldChar w:fldCharType="begin"/>
      </w:r>
      <w:r w:rsidR="005C5477">
        <w:rPr>
          <w:spacing w:val="2"/>
          <w:w w:val="100"/>
        </w:rPr>
        <w:instrText xml:space="preserve"> REF RTF31303038323a204865616432 \h </w:instrText>
      </w:r>
      <w:r w:rsidR="00D71E00">
        <w:rPr>
          <w:spacing w:val="2"/>
          <w:w w:val="100"/>
        </w:rPr>
      </w:r>
      <w:r w:rsidR="00D71E00">
        <w:rPr>
          <w:spacing w:val="2"/>
          <w:w w:val="100"/>
        </w:rPr>
        <w:fldChar w:fldCharType="separate"/>
      </w:r>
      <w:ins w:id="1135" w:author="Nigel Deakin" w:date="2012-03-12T14:50:00Z">
        <w:r w:rsidR="00533AC6">
          <w:t>Closing a S</w:t>
        </w:r>
        <w:r w:rsidR="00533AC6" w:rsidRPr="00864041">
          <w:t>ession</w:t>
        </w:r>
      </w:ins>
      <w:del w:id="1136" w:author="Nigel Deakin" w:date="2012-03-12T14:49:00Z">
        <w:r w:rsidR="007214A1" w:rsidDel="00533AC6">
          <w:delText>Closing a S</w:delText>
        </w:r>
        <w:r w:rsidR="007214A1" w:rsidRPr="00864041" w:rsidDel="00533AC6">
          <w:delText>ession</w:delText>
        </w:r>
      </w:del>
      <w:r w:rsidR="00D71E00">
        <w:rPr>
          <w:spacing w:val="2"/>
          <w:w w:val="100"/>
        </w:rPr>
        <w:fldChar w:fldCharType="end"/>
      </w:r>
      <w:r w:rsidR="005C5477">
        <w:rPr>
          <w:spacing w:val="2"/>
          <w:w w:val="100"/>
        </w:rPr>
        <w:t xml:space="preserve">" </w:t>
      </w:r>
      <w:r>
        <w:rPr>
          <w:spacing w:val="2"/>
          <w:w w:val="100"/>
        </w:rPr>
        <w:t xml:space="preserve">for further details. </w:t>
      </w:r>
    </w:p>
    <w:p w:rsidR="00741663" w:rsidRDefault="00741663" w:rsidP="00741663">
      <w:pPr>
        <w:pStyle w:val="Paragraph"/>
        <w:rPr>
          <w:spacing w:val="2"/>
          <w:w w:val="100"/>
        </w:rPr>
      </w:pPr>
      <w:r>
        <w:rPr>
          <w:spacing w:val="2"/>
          <w:w w:val="100"/>
        </w:rPr>
        <w:t xml:space="preserve">One typical use is to have a thread block on a synchronous </w:t>
      </w:r>
      <w:r w:rsidRPr="0047722C">
        <w:rPr>
          <w:rStyle w:val="Code"/>
        </w:rPr>
        <w:t>MessageConsumer</w:t>
      </w:r>
      <w:r>
        <w:rPr>
          <w:spacing w:val="2"/>
          <w:w w:val="100"/>
        </w:rPr>
        <w:t xml:space="preserve"> until a message arrives. The thread may then use one or more of the session’s </w:t>
      </w:r>
      <w:r w:rsidRPr="0047722C">
        <w:rPr>
          <w:rStyle w:val="Code"/>
        </w:rPr>
        <w:t>MessageProducer</w:t>
      </w:r>
      <w:r w:rsidR="0047722C">
        <w:rPr>
          <w:rStyle w:val="Emphasis"/>
          <w:spacing w:val="2"/>
          <w:w w:val="100"/>
        </w:rPr>
        <w:t xml:space="preserve"> </w:t>
      </w:r>
      <w:r w:rsidR="0047722C" w:rsidRPr="0047722C">
        <w:t>object</w:t>
      </w:r>
      <w:r w:rsidRPr="0047722C">
        <w:t>s</w:t>
      </w:r>
      <w:r>
        <w:rPr>
          <w:spacing w:val="2"/>
          <w:w w:val="100"/>
        </w:rPr>
        <w:t>.</w:t>
      </w:r>
    </w:p>
    <w:p w:rsidR="00741663" w:rsidRDefault="00741663" w:rsidP="00741663">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1464D4" w:rsidRDefault="00741663">
      <w:r>
        <w:t xml:space="preserve">Another typical use is to have one thread set up a session by creating its producers and one or more asynchronous consumers. In this case, the message producers are exclusively for the use of the consumer’s message listeners. Since the session serializes execution of its </w:t>
      </w:r>
      <w:r w:rsidR="008E355E">
        <w:t xml:space="preserve">consumers' </w:t>
      </w:r>
      <w:r w:rsidR="008E355E" w:rsidRPr="0044318D">
        <w:t>message</w:t>
      </w:r>
      <w:r w:rsidR="0044318D" w:rsidRPr="0044318D">
        <w:t xml:space="preserve"> listeners</w:t>
      </w:r>
      <w:r>
        <w:t xml:space="preserve">, they can safely share the resources of their session. </w:t>
      </w:r>
    </w:p>
    <w:p w:rsidR="00741663" w:rsidRDefault="00741663" w:rsidP="00741663">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w:t>
      </w:r>
      <w:r w:rsidR="00C45785">
        <w:rPr>
          <w:spacing w:val="2"/>
          <w:w w:val="100"/>
        </w:rPr>
        <w:t>to ensure</w:t>
      </w:r>
      <w:r>
        <w:rPr>
          <w:spacing w:val="2"/>
          <w:w w:val="100"/>
        </w:rPr>
        <w:t xml:space="preserve"> that a </w:t>
      </w:r>
      <w:r w:rsidRPr="0031560D">
        <w:t xml:space="preserve">session’s </w:t>
      </w:r>
      <w:r w:rsidR="0031560D" w:rsidRPr="0031560D">
        <w:t>message producers</w:t>
      </w:r>
      <w:r w:rsidRPr="0031560D">
        <w:t xml:space="preserve">, </w:t>
      </w:r>
      <w:r w:rsidR="0031560D">
        <w:t>message consumers</w:t>
      </w:r>
      <w:r w:rsidRPr="0031560D">
        <w:t xml:space="preserve"> and </w:t>
      </w:r>
      <w:r w:rsidR="0054188D" w:rsidRPr="0031560D">
        <w:t>message listener</w:t>
      </w:r>
      <w:r w:rsidR="0031560D">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 </w:t>
      </w:r>
      <w:r w:rsidRPr="00F249D2">
        <w:rPr>
          <w:rStyle w:val="Code"/>
        </w:rPr>
        <w:t>MessageProducer</w:t>
      </w:r>
      <w:r>
        <w:rPr>
          <w:spacing w:val="2"/>
          <w:w w:val="100"/>
        </w:rPr>
        <w:t xml:space="preserve"> that has yet to be created; or messages may arrive in the wrong order due to the order in which </w:t>
      </w:r>
      <w:r w:rsidRPr="00F249D2">
        <w:rPr>
          <w:rStyle w:val="Code"/>
        </w:rPr>
        <w:t>MessageListener</w:t>
      </w:r>
      <w:r w:rsidR="00F249D2">
        <w:rPr>
          <w:rStyle w:val="Emphasis"/>
          <w:spacing w:val="2"/>
          <w:w w:val="100"/>
        </w:rPr>
        <w:t xml:space="preserve"> </w:t>
      </w:r>
      <w:r w:rsidR="00F249D2" w:rsidRPr="00F249D2">
        <w:t>object</w:t>
      </w:r>
      <w:r w:rsidRPr="00F249D2">
        <w:t>s</w:t>
      </w:r>
      <w:r>
        <w:rPr>
          <w:spacing w:val="2"/>
          <w:w w:val="100"/>
        </w:rPr>
        <w:t xml:space="preserve"> are registered.</w:t>
      </w:r>
    </w:p>
    <w:p w:rsidR="00741663" w:rsidRDefault="00741663" w:rsidP="00741663">
      <w:pPr>
        <w:pStyle w:val="Paragraph"/>
        <w:rPr>
          <w:spacing w:val="2"/>
          <w:w w:val="100"/>
        </w:rPr>
      </w:pPr>
      <w:r>
        <w:rPr>
          <w:spacing w:val="2"/>
          <w:w w:val="100"/>
        </w:rPr>
        <w:t>If a client desires to have one thread producing messages while others consume them, the client should use a separate session for its producing thread.</w:t>
      </w:r>
    </w:p>
    <w:p w:rsidR="00741663" w:rsidRDefault="00741663" w:rsidP="00741663">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session or connection close method. </w:t>
      </w:r>
    </w:p>
    <w:p w:rsidR="00741663" w:rsidRDefault="00741663" w:rsidP="00741663">
      <w:pPr>
        <w:pStyle w:val="Paragraph"/>
        <w:rPr>
          <w:spacing w:val="2"/>
          <w:w w:val="100"/>
        </w:rPr>
      </w:pPr>
      <w:r>
        <w:rPr>
          <w:spacing w:val="2"/>
          <w:w w:val="100"/>
        </w:rPr>
        <w:t xml:space="preserve">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w:t>
      </w:r>
      <w:r>
        <w:rPr>
          <w:spacing w:val="2"/>
          <w:w w:val="100"/>
        </w:rPr>
        <w:lastRenderedPageBreak/>
        <w:t>control initiated by client code. It is erroneous to attempt to combine both in the same session.</w:t>
      </w:r>
    </w:p>
    <w:p w:rsidR="00C81137" w:rsidRDefault="00741663" w:rsidP="00741663">
      <w:pPr>
        <w:pStyle w:val="Paragraph"/>
        <w:rPr>
          <w:spacing w:val="2"/>
          <w:w w:val="100"/>
        </w:rPr>
      </w:pPr>
      <w:r>
        <w:rPr>
          <w:spacing w:val="2"/>
          <w:w w:val="100"/>
        </w:rPr>
        <w:t>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w:t>
      </w:r>
      <w:r w:rsidR="00C81137">
        <w:rPr>
          <w:spacing w:val="2"/>
          <w:w w:val="100"/>
        </w:rPr>
        <w:t xml:space="preserve"> </w:t>
      </w:r>
    </w:p>
    <w:p w:rsidR="00741663" w:rsidRDefault="00741663" w:rsidP="00741663">
      <w:pPr>
        <w:pStyle w:val="Paragraph"/>
        <w:rPr>
          <w:ins w:id="1137" w:author="Nigel Deakin" w:date="2012-02-02T10:56:00Z"/>
          <w:spacing w:val="2"/>
          <w:w w:val="100"/>
        </w:rPr>
      </w:pPr>
      <w:r>
        <w:rPr>
          <w:spacing w:val="2"/>
          <w:w w:val="100"/>
        </w:rPr>
        <w:t>It should be natural for most clients to partition their work into sessions. This model allows clients to start simply and incrementally add message processing complexity as their need for concurrency grows.</w:t>
      </w:r>
    </w:p>
    <w:p w:rsidR="00000000" w:rsidRDefault="00880C05">
      <w:pPr>
        <w:rPr>
          <w:ins w:id="1138" w:author="Nigel Deakin" w:date="2012-07-25T10:08:00Z"/>
        </w:rPr>
        <w:pPrChange w:id="1139" w:author="Nigel Deakin" w:date="2012-02-02T10:56:00Z">
          <w:pPr>
            <w:pStyle w:val="Paragraph"/>
          </w:pPr>
        </w:pPrChange>
      </w:pPr>
      <w:ins w:id="1140" w:author="Nigel Deakin" w:date="2012-02-02T10:56:00Z">
        <w:r>
          <w:t xml:space="preserve">Since a </w:t>
        </w:r>
      </w:ins>
      <w:ins w:id="1141" w:author="Nigel Deakin" w:date="2012-03-21T11:11:00Z">
        <w:r w:rsidR="00225E6F" w:rsidRPr="00225E6F">
          <w:rPr>
            <w:rStyle w:val="Code"/>
          </w:rPr>
          <w:t>JMSContext</w:t>
        </w:r>
      </w:ins>
      <w:ins w:id="1142" w:author="Nigel Deakin" w:date="2012-02-02T10:56:00Z">
        <w:r>
          <w:t xml:space="preserve"> incorporates a Session it is subject to the same threading restrictions as a Session. For more information, and an exception to this, see section </w:t>
        </w:r>
      </w:ins>
      <w:ins w:id="1143" w:author="Nigel Deakin" w:date="2012-03-13T12:48:00Z">
        <w:r w:rsidR="00D71E00">
          <w:fldChar w:fldCharType="begin"/>
        </w:r>
        <w:r w:rsidR="00406AF0">
          <w:instrText xml:space="preserve"> REF _Ref319406231 \r \h </w:instrText>
        </w:r>
      </w:ins>
      <w:r w:rsidR="00D71E00">
        <w:fldChar w:fldCharType="separate"/>
      </w:r>
      <w:ins w:id="1144" w:author="Nigel Deakin" w:date="2012-03-13T12:48:00Z">
        <w:r w:rsidR="00406AF0">
          <w:t>11.2.8</w:t>
        </w:r>
        <w:r w:rsidR="00D71E00">
          <w:fldChar w:fldCharType="end"/>
        </w:r>
        <w:r w:rsidR="00406AF0">
          <w:t xml:space="preserve"> "</w:t>
        </w:r>
        <w:r w:rsidR="00D71E00">
          <w:fldChar w:fldCharType="begin"/>
        </w:r>
        <w:r w:rsidR="00406AF0">
          <w:instrText xml:space="preserve"> REF _Ref319406231 \h </w:instrText>
        </w:r>
      </w:ins>
      <w:r w:rsidR="00D71E00">
        <w:fldChar w:fldCharType="separate"/>
      </w:r>
      <w:ins w:id="1145" w:author="Nigel Deakin" w:date="2012-03-13T12:48:00Z">
        <w:r w:rsidR="00406AF0">
          <w:t xml:space="preserve">Threading restrictions on a </w:t>
        </w:r>
      </w:ins>
      <w:ins w:id="1146" w:author="Nigel Deakin" w:date="2012-03-21T11:11:00Z">
        <w:r w:rsidR="00225E6F" w:rsidRPr="00225E6F">
          <w:rPr>
            <w:rStyle w:val="Code"/>
          </w:rPr>
          <w:t>JMSContext</w:t>
        </w:r>
      </w:ins>
      <w:ins w:id="1147" w:author="Nigel Deakin" w:date="2012-03-13T12:48:00Z">
        <w:r w:rsidR="00D71E00">
          <w:fldChar w:fldCharType="end"/>
        </w:r>
        <w:r w:rsidR="00406AF0">
          <w:t>"</w:t>
        </w:r>
      </w:ins>
      <w:ins w:id="1148" w:author="Nigel Deakin" w:date="2012-02-02T10:56:00Z">
        <w:r>
          <w:t>.</w:t>
        </w:r>
      </w:ins>
    </w:p>
    <w:p w:rsidR="00000000" w:rsidRDefault="005C6516">
      <w:pPr>
        <w:pPrChange w:id="1149" w:author="Nigel Deakin" w:date="2012-02-02T10:56:00Z">
          <w:pPr>
            <w:pStyle w:val="Paragraph"/>
          </w:pPr>
        </w:pPrChange>
      </w:pPr>
      <w:ins w:id="1150" w:author="Nigel Deakin" w:date="2012-07-25T10:16:00Z">
        <w:r>
          <w:t xml:space="preserve">Additional threading restrictions apply to applications which perform an </w:t>
        </w:r>
      </w:ins>
      <w:ins w:id="1151" w:author="Nigel Deakin" w:date="2012-07-25T10:17:00Z">
        <w:r>
          <w:t>asynchronous</w:t>
        </w:r>
      </w:ins>
      <w:ins w:id="1152" w:author="Nigel Deakin" w:date="2012-07-25T10:16:00Z">
        <w:r>
          <w:t xml:space="preserve"> send. </w:t>
        </w:r>
      </w:ins>
      <w:ins w:id="1153" w:author="Nigel Deakin" w:date="2012-07-25T10:17:00Z">
        <w:r>
          <w:t xml:space="preserve">See section </w:t>
        </w:r>
        <w:r w:rsidR="00D71E00">
          <w:fldChar w:fldCharType="begin"/>
        </w:r>
        <w:r>
          <w:instrText xml:space="preserve"> REF _Ref330224750 \r \h </w:instrText>
        </w:r>
      </w:ins>
      <w:r w:rsidR="00D71E00">
        <w:fldChar w:fldCharType="separate"/>
      </w:r>
      <w:ins w:id="1154" w:author="Nigel Deakin" w:date="2012-07-25T10:17:00Z">
        <w:r>
          <w:t>4.6.2</w:t>
        </w:r>
        <w:r w:rsidR="00D71E00">
          <w:fldChar w:fldCharType="end"/>
        </w:r>
        <w:r>
          <w:t xml:space="preserve"> "</w:t>
        </w:r>
        <w:r w:rsidR="00D71E00">
          <w:fldChar w:fldCharType="begin"/>
        </w:r>
        <w:r>
          <w:instrText xml:space="preserve"> REF _Ref330224750 \h </w:instrText>
        </w:r>
      </w:ins>
      <w:r w:rsidR="00D71E00">
        <w:fldChar w:fldCharType="separate"/>
      </w:r>
      <w:ins w:id="1155" w:author="Nigel Deakin" w:date="2012-07-25T10:17:00Z">
        <w:r>
          <w:t>Asynchronous send</w:t>
        </w:r>
        <w:r w:rsidR="00D71E00">
          <w:fldChar w:fldCharType="end"/>
        </w:r>
        <w:r>
          <w:t>" and in particular s</w:t>
        </w:r>
      </w:ins>
      <w:ins w:id="1156" w:author="Nigel Deakin" w:date="2012-07-25T10:08:00Z">
        <w:r>
          <w:t xml:space="preserve">ection </w:t>
        </w:r>
      </w:ins>
      <w:ins w:id="1157" w:author="Nigel Deakin" w:date="2012-07-25T10:10:00Z">
        <w:r w:rsidR="00D71E00">
          <w:fldChar w:fldCharType="begin"/>
        </w:r>
        <w:r>
          <w:instrText xml:space="preserve"> REF _Ref330974328 \n \h </w:instrText>
        </w:r>
      </w:ins>
      <w:r w:rsidR="00D71E00">
        <w:fldChar w:fldCharType="separate"/>
      </w:r>
      <w:ins w:id="1158" w:author="Nigel Deakin" w:date="2012-07-25T10:10:00Z">
        <w:r>
          <w:t>4.6.2.6</w:t>
        </w:r>
        <w:r w:rsidR="00D71E00">
          <w:fldChar w:fldCharType="end"/>
        </w:r>
        <w:r>
          <w:t xml:space="preserve"> "</w:t>
        </w:r>
        <w:r w:rsidR="00D71E00">
          <w:fldChar w:fldCharType="begin"/>
        </w:r>
        <w:r>
          <w:instrText xml:space="preserve"> REF _Ref330974328 \h </w:instrText>
        </w:r>
      </w:ins>
      <w:r w:rsidR="00D71E00">
        <w:fldChar w:fldCharType="separate"/>
      </w:r>
      <w:ins w:id="1159" w:author="Nigel Deakin" w:date="2012-07-25T10:10:00Z">
        <w:r w:rsidRPr="00575748">
          <w:t>Restrictions on threading</w:t>
        </w:r>
        <w:r w:rsidR="00D71E00">
          <w:fldChar w:fldCharType="end"/>
        </w:r>
        <w:r>
          <w:t>"</w:t>
        </w:r>
      </w:ins>
    </w:p>
    <w:p w:rsidR="00741663" w:rsidRPr="00864041" w:rsidRDefault="00741663" w:rsidP="00515B98">
      <w:pPr>
        <w:pStyle w:val="Heading3"/>
      </w:pPr>
      <w:bookmarkStart w:id="1160" w:name="RTF32333637353a204865616432"/>
      <w:bookmarkStart w:id="1161" w:name="_Toc311729264"/>
      <w:bookmarkStart w:id="1162" w:name="_Toc339906360"/>
      <w:r w:rsidRPr="00864041">
        <w:t>Transactions</w:t>
      </w:r>
      <w:bookmarkEnd w:id="1160"/>
      <w:bookmarkEnd w:id="1161"/>
      <w:bookmarkEnd w:id="1162"/>
    </w:p>
    <w:p w:rsidR="00741663" w:rsidRDefault="00741663" w:rsidP="00741663">
      <w:pPr>
        <w:pStyle w:val="Paragraph"/>
        <w:rPr>
          <w:spacing w:val="2"/>
          <w:w w:val="100"/>
        </w:rPr>
      </w:pPr>
      <w:r>
        <w:rPr>
          <w:spacing w:val="2"/>
          <w:w w:val="100"/>
        </w:rPr>
        <w:t xml:space="preserve">A </w:t>
      </w:r>
      <w:r w:rsidRPr="00D2586F">
        <w:rPr>
          <w:rStyle w:val="Code"/>
        </w:rPr>
        <w:t>Session</w:t>
      </w:r>
      <w:r>
        <w:rPr>
          <w:spacing w:val="2"/>
          <w:w w:val="100"/>
        </w:rPr>
        <w:t xml:space="preserve"> may be optionally specified as </w:t>
      </w:r>
      <w:r>
        <w:rPr>
          <w:rStyle w:val="Emphasis"/>
          <w:spacing w:val="2"/>
          <w:w w:val="100"/>
        </w:rPr>
        <w:t>transacted</w:t>
      </w:r>
      <w:r>
        <w:rPr>
          <w:spacing w:val="2"/>
          <w:w w:val="100"/>
        </w:rPr>
        <w:t>. Each transacted session supports a single series of transactions. Each transaction groups a set of produced messages and a set of consumed messages into an atomic unit of work. In effect, transactions organize a session’s input message stream and output message stream into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w:t>
      </w:r>
      <w:r w:rsidR="005C5477">
        <w:rPr>
          <w:spacing w:val="2"/>
          <w:w w:val="100"/>
        </w:rPr>
        <w:t xml:space="preserve"> Section </w:t>
      </w:r>
      <w:r w:rsidR="00D71E00">
        <w:rPr>
          <w:spacing w:val="2"/>
          <w:w w:val="100"/>
        </w:rPr>
        <w:fldChar w:fldCharType="begin"/>
      </w:r>
      <w:r w:rsidR="005C5477">
        <w:rPr>
          <w:spacing w:val="2"/>
          <w:w w:val="100"/>
        </w:rPr>
        <w:instrText xml:space="preserve"> REF RTF33353939353a204865616432 \r \h </w:instrText>
      </w:r>
      <w:r w:rsidR="00D71E00">
        <w:rPr>
          <w:spacing w:val="2"/>
          <w:w w:val="100"/>
        </w:rPr>
      </w:r>
      <w:r w:rsidR="00D71E00">
        <w:rPr>
          <w:spacing w:val="2"/>
          <w:w w:val="100"/>
        </w:rPr>
        <w:fldChar w:fldCharType="separate"/>
      </w:r>
      <w:r w:rsidR="00533AC6">
        <w:rPr>
          <w:spacing w:val="2"/>
          <w:w w:val="100"/>
        </w:rPr>
        <w:t>4.4.11</w:t>
      </w:r>
      <w:r w:rsidR="00D71E00">
        <w:rPr>
          <w:spacing w:val="2"/>
          <w:w w:val="100"/>
        </w:rPr>
        <w:fldChar w:fldCharType="end"/>
      </w:r>
      <w:r w:rsidR="005C5477">
        <w:rPr>
          <w:spacing w:val="2"/>
          <w:w w:val="100"/>
        </w:rPr>
        <w:t xml:space="preserve"> "</w:t>
      </w:r>
      <w:r w:rsidR="00D71E00">
        <w:rPr>
          <w:spacing w:val="2"/>
          <w:w w:val="100"/>
        </w:rPr>
        <w:fldChar w:fldCharType="begin"/>
      </w:r>
      <w:r w:rsidR="005C5477">
        <w:rPr>
          <w:spacing w:val="2"/>
          <w:w w:val="100"/>
        </w:rPr>
        <w:instrText xml:space="preserve"> REF RTF33353939353a204865616432 \h </w:instrText>
      </w:r>
      <w:r w:rsidR="00D71E00">
        <w:rPr>
          <w:spacing w:val="2"/>
          <w:w w:val="100"/>
        </w:rPr>
      </w:r>
      <w:r w:rsidR="00D71E00">
        <w:rPr>
          <w:spacing w:val="2"/>
          <w:w w:val="100"/>
        </w:rPr>
        <w:fldChar w:fldCharType="separate"/>
      </w:r>
      <w:ins w:id="1163" w:author="Nigel Deakin" w:date="2012-03-12T14:50:00Z">
        <w:r w:rsidR="00533AC6">
          <w:t>Message a</w:t>
        </w:r>
        <w:r w:rsidR="00533AC6" w:rsidRPr="00864041">
          <w:t>cknowledgment</w:t>
        </w:r>
      </w:ins>
      <w:del w:id="1164" w:author="Nigel Deakin" w:date="2012-03-12T14:49:00Z">
        <w:r w:rsidR="007214A1" w:rsidDel="00533AC6">
          <w:delText>Message a</w:delText>
        </w:r>
        <w:r w:rsidR="007214A1" w:rsidRPr="00864041" w:rsidDel="00533AC6">
          <w:delText>cknowledgment</w:delText>
        </w:r>
      </w:del>
      <w:r w:rsidR="00D71E00">
        <w:rPr>
          <w:spacing w:val="2"/>
          <w:w w:val="100"/>
        </w:rPr>
        <w:fldChar w:fldCharType="end"/>
      </w:r>
      <w:r w:rsidR="005C5477">
        <w:rPr>
          <w:spacing w:val="2"/>
          <w:w w:val="100"/>
        </w:rPr>
        <w:t>".</w:t>
      </w:r>
    </w:p>
    <w:p w:rsidR="00741663" w:rsidRDefault="00741663" w:rsidP="00741663">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741663" w:rsidRDefault="00741663" w:rsidP="00741663">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741663" w:rsidRPr="00864041" w:rsidRDefault="00AB7E0D" w:rsidP="00515B98">
      <w:pPr>
        <w:pStyle w:val="Heading3"/>
      </w:pPr>
      <w:bookmarkStart w:id="1165" w:name="_Toc311729265"/>
      <w:bookmarkStart w:id="1166" w:name="_Toc339906361"/>
      <w:r>
        <w:t>Distributed t</w:t>
      </w:r>
      <w:r w:rsidR="00741663" w:rsidRPr="00864041">
        <w:t>ransactions</w:t>
      </w:r>
      <w:bookmarkEnd w:id="1165"/>
      <w:bookmarkEnd w:id="1166"/>
    </w:p>
    <w:p w:rsidR="00741663" w:rsidRDefault="00741663" w:rsidP="00741663">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741663" w:rsidRDefault="00741663" w:rsidP="00741663">
      <w:pPr>
        <w:pStyle w:val="Paragraph"/>
        <w:rPr>
          <w:spacing w:val="2"/>
          <w:w w:val="100"/>
        </w:rPr>
      </w:pPr>
      <w:r>
        <w:rPr>
          <w:spacing w:val="2"/>
          <w:w w:val="100"/>
        </w:rPr>
        <w:t>A JMS provider may also be a distributed transaction monitor. If it is, it should provide control of the transaction via the JTA API.</w:t>
      </w:r>
    </w:p>
    <w:p w:rsidR="00864041" w:rsidRDefault="00741663" w:rsidP="00864041">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00471FE4" w:rsidRPr="00471FE4">
        <w:rPr>
          <w:spacing w:val="2"/>
          <w:w w:val="100"/>
        </w:rPr>
        <w:t xml:space="preserve">Chapter </w:t>
      </w:r>
      <w:r w:rsidR="00D71E00" w:rsidRPr="00471FE4">
        <w:rPr>
          <w:spacing w:val="2"/>
          <w:w w:val="100"/>
        </w:rPr>
        <w:fldChar w:fldCharType="begin"/>
      </w:r>
      <w:r w:rsidR="00471FE4" w:rsidRPr="00471FE4">
        <w:rPr>
          <w:spacing w:val="2"/>
          <w:w w:val="100"/>
        </w:rPr>
        <w:instrText xml:space="preserve"> REF _Ref308032283 \r \h </w:instrText>
      </w:r>
      <w:r w:rsidR="00D71E00" w:rsidRPr="00471FE4">
        <w:rPr>
          <w:spacing w:val="2"/>
          <w:w w:val="100"/>
        </w:rPr>
      </w:r>
      <w:r w:rsidR="00D71E00" w:rsidRPr="00471FE4">
        <w:rPr>
          <w:spacing w:val="2"/>
          <w:w w:val="100"/>
        </w:rPr>
        <w:fldChar w:fldCharType="separate"/>
      </w:r>
      <w:r w:rsidR="00533AC6">
        <w:rPr>
          <w:spacing w:val="2"/>
          <w:w w:val="100"/>
        </w:rPr>
        <w:t>8</w:t>
      </w:r>
      <w:r w:rsidR="00D71E00" w:rsidRPr="00471FE4">
        <w:rPr>
          <w:spacing w:val="2"/>
          <w:w w:val="100"/>
        </w:rPr>
        <w:fldChar w:fldCharType="end"/>
      </w:r>
      <w:r w:rsidR="00471FE4" w:rsidRPr="00471FE4">
        <w:rPr>
          <w:spacing w:val="2"/>
          <w:w w:val="100"/>
        </w:rPr>
        <w:t xml:space="preserve"> "</w:t>
      </w:r>
      <w:r w:rsidR="00D71E00" w:rsidRPr="00471FE4">
        <w:rPr>
          <w:spacing w:val="2"/>
          <w:w w:val="100"/>
        </w:rPr>
        <w:fldChar w:fldCharType="begin"/>
      </w:r>
      <w:r w:rsidR="00471FE4" w:rsidRPr="00471FE4">
        <w:rPr>
          <w:spacing w:val="2"/>
          <w:w w:val="100"/>
        </w:rPr>
        <w:instrText xml:space="preserve"> REF _Ref308032290 \h </w:instrText>
      </w:r>
      <w:r w:rsidR="00D71E00" w:rsidRPr="00471FE4">
        <w:rPr>
          <w:spacing w:val="2"/>
          <w:w w:val="100"/>
        </w:rPr>
      </w:r>
      <w:r w:rsidR="00D71E00" w:rsidRPr="00471FE4">
        <w:rPr>
          <w:spacing w:val="2"/>
          <w:w w:val="100"/>
        </w:rPr>
        <w:fldChar w:fldCharType="separate"/>
      </w:r>
      <w:ins w:id="1167" w:author="Nigel Deakin" w:date="2012-03-12T14:50:00Z">
        <w:r w:rsidR="00533AC6">
          <w:t>JMS application s</w:t>
        </w:r>
        <w:r w:rsidR="00533AC6" w:rsidRPr="00C82C12">
          <w:t xml:space="preserve">erver </w:t>
        </w:r>
        <w:r w:rsidR="00533AC6">
          <w:t>f</w:t>
        </w:r>
        <w:r w:rsidR="00533AC6" w:rsidRPr="00C82C12">
          <w:t>acilities</w:t>
        </w:r>
      </w:ins>
      <w:del w:id="1168"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D71E00" w:rsidRPr="00471FE4">
        <w:rPr>
          <w:spacing w:val="2"/>
          <w:w w:val="100"/>
        </w:rPr>
        <w:fldChar w:fldCharType="end"/>
      </w:r>
      <w:r w:rsidR="00471FE4" w:rsidRPr="00471FE4">
        <w:rPr>
          <w:spacing w:val="2"/>
          <w:w w:val="100"/>
        </w:rPr>
        <w:t xml:space="preserve">" </w:t>
      </w:r>
      <w:r>
        <w:rPr>
          <w:spacing w:val="2"/>
          <w:w w:val="100"/>
        </w:rPr>
        <w:t xml:space="preserve">may not be portable across different JMS </w:t>
      </w:r>
      <w:r>
        <w:rPr>
          <w:spacing w:val="2"/>
          <w:w w:val="100"/>
        </w:rPr>
        <w:lastRenderedPageBreak/>
        <w:t>implementations, because these interfaces are optional. Support for JTA in JMS is targeted at systems vendors who will be integrating JMS into their applicati</w:t>
      </w:r>
      <w:r w:rsidR="005C5477">
        <w:rPr>
          <w:spacing w:val="2"/>
          <w:w w:val="100"/>
        </w:rPr>
        <w:t xml:space="preserve">on server products. See Chapter </w:t>
      </w:r>
      <w:r w:rsidR="00D71E00">
        <w:rPr>
          <w:spacing w:val="2"/>
          <w:w w:val="100"/>
        </w:rPr>
        <w:fldChar w:fldCharType="begin"/>
      </w:r>
      <w:r w:rsidR="005C5477">
        <w:rPr>
          <w:spacing w:val="2"/>
          <w:w w:val="100"/>
        </w:rPr>
        <w:instrText xml:space="preserve"> REF _Ref308032283 \r \h </w:instrText>
      </w:r>
      <w:r w:rsidR="00D71E00">
        <w:rPr>
          <w:spacing w:val="2"/>
          <w:w w:val="100"/>
        </w:rPr>
      </w:r>
      <w:r w:rsidR="00D71E00">
        <w:rPr>
          <w:spacing w:val="2"/>
          <w:w w:val="100"/>
        </w:rPr>
        <w:fldChar w:fldCharType="separate"/>
      </w:r>
      <w:r w:rsidR="00533AC6">
        <w:rPr>
          <w:spacing w:val="2"/>
          <w:w w:val="100"/>
        </w:rPr>
        <w:t>8</w:t>
      </w:r>
      <w:r w:rsidR="00D71E00">
        <w:rPr>
          <w:spacing w:val="2"/>
          <w:w w:val="100"/>
        </w:rPr>
        <w:fldChar w:fldCharType="end"/>
      </w:r>
      <w:r w:rsidR="005C5477">
        <w:rPr>
          <w:spacing w:val="2"/>
          <w:w w:val="100"/>
        </w:rPr>
        <w:t xml:space="preserve"> "</w:t>
      </w:r>
      <w:r w:rsidR="00D71E00">
        <w:rPr>
          <w:spacing w:val="2"/>
          <w:w w:val="100"/>
        </w:rPr>
        <w:fldChar w:fldCharType="begin"/>
      </w:r>
      <w:r w:rsidR="005C5477">
        <w:rPr>
          <w:spacing w:val="2"/>
          <w:w w:val="100"/>
        </w:rPr>
        <w:instrText xml:space="preserve"> REF _Ref308032290 \h </w:instrText>
      </w:r>
      <w:r w:rsidR="00D71E00">
        <w:rPr>
          <w:spacing w:val="2"/>
          <w:w w:val="100"/>
        </w:rPr>
      </w:r>
      <w:r w:rsidR="00D71E00">
        <w:rPr>
          <w:spacing w:val="2"/>
          <w:w w:val="100"/>
        </w:rPr>
        <w:fldChar w:fldCharType="separate"/>
      </w:r>
      <w:ins w:id="1169" w:author="Nigel Deakin" w:date="2012-03-12T14:50:00Z">
        <w:r w:rsidR="00533AC6">
          <w:t>JMS application s</w:t>
        </w:r>
        <w:r w:rsidR="00533AC6" w:rsidRPr="00C82C12">
          <w:t xml:space="preserve">erver </w:t>
        </w:r>
        <w:r w:rsidR="00533AC6">
          <w:t>f</w:t>
        </w:r>
        <w:r w:rsidR="00533AC6" w:rsidRPr="00C82C12">
          <w:t>acilities</w:t>
        </w:r>
      </w:ins>
      <w:del w:id="1170" w:author="Nigel Deakin" w:date="2012-03-12T14:49:00Z">
        <w:r w:rsidR="007214A1" w:rsidDel="00533AC6">
          <w:delText>JMS application s</w:delText>
        </w:r>
        <w:r w:rsidR="007214A1" w:rsidRPr="00C82C12" w:rsidDel="00533AC6">
          <w:delText xml:space="preserve">erver </w:delText>
        </w:r>
        <w:r w:rsidR="007214A1" w:rsidDel="00533AC6">
          <w:delText>f</w:delText>
        </w:r>
        <w:r w:rsidR="007214A1" w:rsidRPr="00C82C12" w:rsidDel="00533AC6">
          <w:delText>acilities</w:delText>
        </w:r>
      </w:del>
      <w:r w:rsidR="00D71E00">
        <w:rPr>
          <w:spacing w:val="2"/>
          <w:w w:val="100"/>
        </w:rPr>
        <w:fldChar w:fldCharType="end"/>
      </w:r>
      <w:r w:rsidR="005C5477">
        <w:rPr>
          <w:spacing w:val="2"/>
          <w:w w:val="100"/>
        </w:rPr>
        <w:t>"</w:t>
      </w:r>
      <w:r>
        <w:rPr>
          <w:spacing w:val="2"/>
          <w:w w:val="100"/>
        </w:rPr>
        <w:t xml:space="preserve"> for more information.</w:t>
      </w:r>
      <w:bookmarkStart w:id="1171" w:name="RTF31343130313a204865616432"/>
    </w:p>
    <w:p w:rsidR="00741663" w:rsidRPr="00864041" w:rsidRDefault="00C276F5" w:rsidP="00515B98">
      <w:pPr>
        <w:pStyle w:val="Heading3"/>
      </w:pPr>
      <w:bookmarkStart w:id="1172" w:name="_Ref308095794"/>
      <w:bookmarkStart w:id="1173" w:name="_Ref308095799"/>
      <w:bookmarkStart w:id="1174" w:name="_Toc311729266"/>
      <w:bookmarkStart w:id="1175" w:name="_Toc339906362"/>
      <w:r>
        <w:t>Multiple s</w:t>
      </w:r>
      <w:r w:rsidR="00741663" w:rsidRPr="00864041">
        <w:t>essions</w:t>
      </w:r>
      <w:bookmarkEnd w:id="1171"/>
      <w:bookmarkEnd w:id="1172"/>
      <w:bookmarkEnd w:id="1173"/>
      <w:bookmarkEnd w:id="1174"/>
      <w:bookmarkEnd w:id="1175"/>
    </w:p>
    <w:p w:rsidR="00741663" w:rsidRDefault="00741663" w:rsidP="00741663">
      <w:pPr>
        <w:pStyle w:val="Paragraph"/>
        <w:rPr>
          <w:spacing w:val="2"/>
          <w:w w:val="100"/>
        </w:rPr>
      </w:pPr>
      <w:r>
        <w:rPr>
          <w:spacing w:val="2"/>
          <w:w w:val="100"/>
        </w:rPr>
        <w:t>A client may create multiple sessions. Each session is an independent producer and consumer of messages.</w:t>
      </w:r>
    </w:p>
    <w:p w:rsidR="00741663" w:rsidRDefault="00741663" w:rsidP="00741663">
      <w:pPr>
        <w:pStyle w:val="Paragraph"/>
        <w:rPr>
          <w:spacing w:val="2"/>
          <w:w w:val="100"/>
        </w:rPr>
      </w:pPr>
      <w:r>
        <w:rPr>
          <w:spacing w:val="2"/>
          <w:w w:val="100"/>
        </w:rPr>
        <w:t xml:space="preserve">For Pub/Sub, if two sessions each have a </w:t>
      </w:r>
      <w:r w:rsidRPr="00A60F65">
        <w:rPr>
          <w:rStyle w:val="Code"/>
        </w:rPr>
        <w:t>TopicSubscriber</w:t>
      </w:r>
      <w:r>
        <w:rPr>
          <w:i/>
          <w:iCs/>
          <w:spacing w:val="2"/>
          <w:w w:val="100"/>
        </w:rPr>
        <w:t xml:space="preserve"> </w:t>
      </w:r>
      <w:r>
        <w:rPr>
          <w:spacing w:val="2"/>
          <w:w w:val="100"/>
        </w:rPr>
        <w:t xml:space="preserve">that subscribes to the same </w:t>
      </w:r>
      <w:r w:rsidR="00AC62D1" w:rsidRPr="00AC62D1">
        <w:t>topic</w:t>
      </w:r>
      <w:r>
        <w:rPr>
          <w:spacing w:val="2"/>
          <w:w w:val="100"/>
        </w:rPr>
        <w:t>, each subscriber is given each message. Delivery to one subscriber does not block if the other gets behind.</w:t>
      </w:r>
    </w:p>
    <w:p w:rsidR="00864041" w:rsidRDefault="00741663" w:rsidP="00864041">
      <w:pPr>
        <w:pStyle w:val="Paragraph"/>
        <w:rPr>
          <w:spacing w:val="2"/>
          <w:w w:val="100"/>
        </w:rPr>
      </w:pPr>
      <w:r>
        <w:rPr>
          <w:spacing w:val="2"/>
          <w:w w:val="100"/>
        </w:rPr>
        <w:t xml:space="preserve">For PTP, JMS does not specify the semantics of concurrent </w:t>
      </w:r>
      <w:r w:rsidRPr="00A60F65">
        <w:rPr>
          <w:rStyle w:val="Code"/>
        </w:rPr>
        <w:t>QueueReceiver</w:t>
      </w:r>
      <w:r w:rsidR="00A60F65">
        <w:rPr>
          <w:i/>
          <w:iCs/>
          <w:spacing w:val="2"/>
          <w:w w:val="100"/>
        </w:rPr>
        <w:t xml:space="preserve"> </w:t>
      </w:r>
      <w:r w:rsidR="00A60F65" w:rsidRPr="00A60F65">
        <w:t>object</w:t>
      </w:r>
      <w:r w:rsidRPr="00A60F65">
        <w:t>s</w:t>
      </w:r>
      <w:r>
        <w:rPr>
          <w:i/>
          <w:iCs/>
          <w:spacing w:val="2"/>
          <w:w w:val="100"/>
        </w:rPr>
        <w:t xml:space="preserve"> </w:t>
      </w:r>
      <w:r>
        <w:rPr>
          <w:spacing w:val="2"/>
          <w:w w:val="100"/>
        </w:rPr>
        <w:t xml:space="preserve">for the same </w:t>
      </w:r>
      <w:r w:rsidR="00AC62D1">
        <w:t>queue</w:t>
      </w:r>
      <w:r>
        <w:rPr>
          <w:spacing w:val="2"/>
          <w:w w:val="100"/>
        </w:rPr>
        <w:t xml:space="preserve">; however, JMS does not prohibit a provider from supporting this. Therefore, message delivery to multiple </w:t>
      </w:r>
      <w:r w:rsidRPr="00CF57A2">
        <w:rPr>
          <w:rStyle w:val="Code"/>
        </w:rPr>
        <w:t>QueueReceiver</w:t>
      </w:r>
      <w:r w:rsidR="00CF57A2">
        <w:rPr>
          <w:i/>
          <w:iCs/>
          <w:spacing w:val="2"/>
          <w:w w:val="100"/>
        </w:rPr>
        <w:t xml:space="preserve"> </w:t>
      </w:r>
      <w:r w:rsidR="00CF57A2" w:rsidRPr="00CF57A2">
        <w:t>object</w:t>
      </w:r>
      <w:r w:rsidRPr="00CF57A2">
        <w:t>s</w:t>
      </w:r>
      <w:r>
        <w:rPr>
          <w:i/>
          <w:iCs/>
          <w:spacing w:val="2"/>
          <w:w w:val="100"/>
        </w:rPr>
        <w:t xml:space="preserve"> </w:t>
      </w:r>
      <w:r>
        <w:rPr>
          <w:spacing w:val="2"/>
          <w:w w:val="100"/>
        </w:rPr>
        <w:t xml:space="preserve">will depend on the JMS provider’s implementation. Applications that depend on delivery to multiple </w:t>
      </w:r>
      <w:r w:rsidRPr="00CF57A2">
        <w:rPr>
          <w:rStyle w:val="Code"/>
        </w:rPr>
        <w:t>QueueReceiver</w:t>
      </w:r>
      <w:r>
        <w:rPr>
          <w:i/>
          <w:iCs/>
          <w:spacing w:val="2"/>
          <w:w w:val="100"/>
        </w:rPr>
        <w:t xml:space="preserve"> </w:t>
      </w:r>
      <w:r w:rsidR="00CF57A2" w:rsidRPr="00CF57A2">
        <w:t>objects</w:t>
      </w:r>
      <w:r w:rsidR="00CF57A2">
        <w:rPr>
          <w:i/>
          <w:iCs/>
          <w:spacing w:val="2"/>
          <w:w w:val="100"/>
        </w:rPr>
        <w:t xml:space="preserve"> </w:t>
      </w:r>
      <w:r>
        <w:rPr>
          <w:spacing w:val="2"/>
          <w:w w:val="100"/>
        </w:rPr>
        <w:t>are not portable</w:t>
      </w:r>
    </w:p>
    <w:p w:rsidR="00741663" w:rsidRPr="00864041" w:rsidRDefault="00C276F5" w:rsidP="00515B98">
      <w:pPr>
        <w:pStyle w:val="Heading3"/>
      </w:pPr>
      <w:bookmarkStart w:id="1176" w:name="_Toc311729267"/>
      <w:bookmarkStart w:id="1177" w:name="_Ref330290022"/>
      <w:bookmarkStart w:id="1178" w:name="_Ref330290025"/>
      <w:bookmarkStart w:id="1179" w:name="_Toc339906363"/>
      <w:r>
        <w:t>Message o</w:t>
      </w:r>
      <w:r w:rsidR="00741663" w:rsidRPr="00864041">
        <w:t>rder</w:t>
      </w:r>
      <w:bookmarkEnd w:id="1176"/>
      <w:bookmarkEnd w:id="1177"/>
      <w:bookmarkEnd w:id="1178"/>
      <w:bookmarkEnd w:id="1179"/>
    </w:p>
    <w:p w:rsidR="00741663" w:rsidRDefault="00741663" w:rsidP="00741663">
      <w:pPr>
        <w:pStyle w:val="Paragraph"/>
        <w:rPr>
          <w:spacing w:val="2"/>
          <w:w w:val="100"/>
        </w:rPr>
      </w:pPr>
      <w:r>
        <w:rPr>
          <w:spacing w:val="2"/>
          <w:w w:val="100"/>
        </w:rPr>
        <w:t>JMS clients need to understand when they can depend on message order and when they cannot.</w:t>
      </w:r>
    </w:p>
    <w:p w:rsidR="00741663" w:rsidRDefault="00C276F5" w:rsidP="00364F85">
      <w:pPr>
        <w:pStyle w:val="Heading4"/>
      </w:pPr>
      <w:bookmarkStart w:id="1180" w:name="_Toc311729268"/>
      <w:r>
        <w:t>Order of message r</w:t>
      </w:r>
      <w:r w:rsidR="00741663">
        <w:t>eceipt</w:t>
      </w:r>
      <w:bookmarkEnd w:id="1180"/>
    </w:p>
    <w:p w:rsidR="00741663" w:rsidRDefault="00741663" w:rsidP="00741663">
      <w:pPr>
        <w:pStyle w:val="Paragraph"/>
        <w:rPr>
          <w:spacing w:val="2"/>
          <w:w w:val="100"/>
        </w:rPr>
      </w:pPr>
      <w:r>
        <w:rPr>
          <w:spacing w:val="2"/>
          <w:w w:val="100"/>
        </w:rPr>
        <w:t xml:space="preserve">Messages consumed by a session define a serial order. This order is important because it defines the effect of message acknowledgment. See </w:t>
      </w:r>
      <w:r w:rsidR="00471FE4">
        <w:rPr>
          <w:spacing w:val="2"/>
          <w:w w:val="100"/>
        </w:rPr>
        <w:t xml:space="preserve">Section </w:t>
      </w:r>
      <w:r w:rsidR="00D71E00">
        <w:rPr>
          <w:spacing w:val="2"/>
          <w:w w:val="100"/>
        </w:rPr>
        <w:fldChar w:fldCharType="begin"/>
      </w:r>
      <w:r w:rsidR="00471FE4">
        <w:rPr>
          <w:spacing w:val="2"/>
          <w:w w:val="100"/>
        </w:rPr>
        <w:instrText xml:space="preserve"> REF RTF33353939353a204865616432 \r \h </w:instrText>
      </w:r>
      <w:r w:rsidR="00D71E00">
        <w:rPr>
          <w:spacing w:val="2"/>
          <w:w w:val="100"/>
        </w:rPr>
      </w:r>
      <w:r w:rsidR="00D71E00">
        <w:rPr>
          <w:spacing w:val="2"/>
          <w:w w:val="100"/>
        </w:rPr>
        <w:fldChar w:fldCharType="separate"/>
      </w:r>
      <w:r w:rsidR="00533AC6">
        <w:rPr>
          <w:spacing w:val="2"/>
          <w:w w:val="100"/>
        </w:rPr>
        <w:t>4.4.11</w:t>
      </w:r>
      <w:r w:rsidR="00D71E00">
        <w:rPr>
          <w:spacing w:val="2"/>
          <w:w w:val="100"/>
        </w:rPr>
        <w:fldChar w:fldCharType="end"/>
      </w:r>
      <w:r w:rsidR="00471FE4">
        <w:rPr>
          <w:spacing w:val="2"/>
          <w:w w:val="100"/>
        </w:rPr>
        <w:t xml:space="preserve"> "</w:t>
      </w:r>
      <w:r w:rsidR="00D71E00">
        <w:rPr>
          <w:spacing w:val="2"/>
          <w:w w:val="100"/>
        </w:rPr>
        <w:fldChar w:fldCharType="begin"/>
      </w:r>
      <w:r w:rsidR="00471FE4">
        <w:rPr>
          <w:spacing w:val="2"/>
          <w:w w:val="100"/>
        </w:rPr>
        <w:instrText xml:space="preserve"> REF RTF33353939353a204865616432 \h </w:instrText>
      </w:r>
      <w:r w:rsidR="00D71E00">
        <w:rPr>
          <w:spacing w:val="2"/>
          <w:w w:val="100"/>
        </w:rPr>
      </w:r>
      <w:r w:rsidR="00D71E00">
        <w:rPr>
          <w:spacing w:val="2"/>
          <w:w w:val="100"/>
        </w:rPr>
        <w:fldChar w:fldCharType="separate"/>
      </w:r>
      <w:ins w:id="1181" w:author="Nigel Deakin" w:date="2012-03-12T14:50:00Z">
        <w:r w:rsidR="00533AC6">
          <w:t>Message a</w:t>
        </w:r>
        <w:r w:rsidR="00533AC6" w:rsidRPr="00864041">
          <w:t>cknowledgment</w:t>
        </w:r>
      </w:ins>
      <w:del w:id="1182" w:author="Nigel Deakin" w:date="2012-03-12T14:49:00Z">
        <w:r w:rsidR="007214A1" w:rsidDel="00533AC6">
          <w:delText>Message a</w:delText>
        </w:r>
        <w:r w:rsidR="007214A1" w:rsidRPr="00864041" w:rsidDel="00533AC6">
          <w:delText>cknowledgment</w:delText>
        </w:r>
      </w:del>
      <w:r w:rsidR="00D71E00">
        <w:rPr>
          <w:spacing w:val="2"/>
          <w:w w:val="100"/>
        </w:rPr>
        <w:fldChar w:fldCharType="end"/>
      </w:r>
      <w:r w:rsidR="00471FE4">
        <w:rPr>
          <w:spacing w:val="2"/>
          <w:w w:val="100"/>
        </w:rPr>
        <w:t xml:space="preserve">" for </w:t>
      </w:r>
      <w:r>
        <w:rPr>
          <w:spacing w:val="2"/>
          <w:w w:val="100"/>
        </w:rPr>
        <w:t>more details. The messages for each of a session’s consumers are interleaved in a session’s input message stream.</w:t>
      </w:r>
    </w:p>
    <w:p w:rsidR="00741663" w:rsidRDefault="00741663" w:rsidP="00741663">
      <w:pPr>
        <w:pStyle w:val="Paragraph"/>
        <w:rPr>
          <w:spacing w:val="2"/>
          <w:w w:val="100"/>
        </w:rPr>
      </w:pPr>
      <w:r>
        <w:rPr>
          <w:spacing w:val="2"/>
          <w:w w:val="100"/>
        </w:rPr>
        <w:t xml:space="preserve">JMS defines that messages sent by a session to a destination must be received in the order in which they were sent (see </w:t>
      </w:r>
      <w:r w:rsidR="00471FE4">
        <w:rPr>
          <w:spacing w:val="2"/>
          <w:w w:val="100"/>
        </w:rPr>
        <w:t xml:space="preserve">Section </w:t>
      </w:r>
      <w:r w:rsidR="00D71E00">
        <w:rPr>
          <w:spacing w:val="2"/>
          <w:w w:val="100"/>
        </w:rPr>
        <w:fldChar w:fldCharType="begin"/>
      </w:r>
      <w:r w:rsidR="00471FE4">
        <w:rPr>
          <w:spacing w:val="2"/>
          <w:w w:val="100"/>
        </w:rPr>
        <w:instrText xml:space="preserve"> REF _Ref308032475 \r \h </w:instrText>
      </w:r>
      <w:r w:rsidR="00D71E00">
        <w:rPr>
          <w:spacing w:val="2"/>
          <w:w w:val="100"/>
        </w:rPr>
      </w:r>
      <w:r w:rsidR="00D71E00">
        <w:rPr>
          <w:spacing w:val="2"/>
          <w:w w:val="100"/>
        </w:rPr>
        <w:fldChar w:fldCharType="separate"/>
      </w:r>
      <w:r w:rsidR="00533AC6">
        <w:rPr>
          <w:spacing w:val="2"/>
          <w:w w:val="100"/>
        </w:rPr>
        <w:t>4.4.10.2</w:t>
      </w:r>
      <w:r w:rsidR="00D71E00">
        <w:rPr>
          <w:spacing w:val="2"/>
          <w:w w:val="100"/>
        </w:rPr>
        <w:fldChar w:fldCharType="end"/>
      </w:r>
      <w:r w:rsidR="00471FE4">
        <w:rPr>
          <w:spacing w:val="2"/>
          <w:w w:val="100"/>
        </w:rPr>
        <w:t xml:space="preserve"> "</w:t>
      </w:r>
      <w:r w:rsidR="00D71E00">
        <w:rPr>
          <w:spacing w:val="2"/>
          <w:w w:val="100"/>
        </w:rPr>
        <w:fldChar w:fldCharType="begin"/>
      </w:r>
      <w:r w:rsidR="00471FE4">
        <w:rPr>
          <w:spacing w:val="2"/>
          <w:w w:val="100"/>
        </w:rPr>
        <w:instrText xml:space="preserve"> REF _Ref308032488 \h </w:instrText>
      </w:r>
      <w:r w:rsidR="00D71E00">
        <w:rPr>
          <w:spacing w:val="2"/>
          <w:w w:val="100"/>
        </w:rPr>
      </w:r>
      <w:r w:rsidR="00D71E00">
        <w:rPr>
          <w:spacing w:val="2"/>
          <w:w w:val="100"/>
        </w:rPr>
        <w:fldChar w:fldCharType="separate"/>
      </w:r>
      <w:r w:rsidR="00533AC6">
        <w:t>Order of message sends</w:t>
      </w:r>
      <w:r w:rsidR="00D71E00">
        <w:rPr>
          <w:spacing w:val="2"/>
          <w:w w:val="100"/>
        </w:rPr>
        <w:fldChar w:fldCharType="end"/>
      </w:r>
      <w:r w:rsidR="00471FE4">
        <w:rPr>
          <w:spacing w:val="2"/>
          <w:w w:val="100"/>
        </w:rPr>
        <w:t xml:space="preserve">" for </w:t>
      </w:r>
      <w:r>
        <w:rPr>
          <w:spacing w:val="2"/>
          <w:w w:val="100"/>
        </w:rPr>
        <w:t>a few qualifications). This defines a partial ordering constraint on a session’s input message stream.</w:t>
      </w:r>
    </w:p>
    <w:p w:rsidR="00741663" w:rsidRDefault="00741663" w:rsidP="00741663">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741663" w:rsidRDefault="00741663" w:rsidP="00364F85">
      <w:pPr>
        <w:pStyle w:val="Heading4"/>
      </w:pPr>
      <w:bookmarkStart w:id="1183" w:name="RTF31383232333a204865616433"/>
      <w:bookmarkStart w:id="1184" w:name="_Ref308032475"/>
      <w:bookmarkStart w:id="1185" w:name="_Ref308032488"/>
      <w:bookmarkStart w:id="1186" w:name="_Toc311729269"/>
      <w:r>
        <w:t>Ord</w:t>
      </w:r>
      <w:bookmarkEnd w:id="1183"/>
      <w:r w:rsidR="00C276F5">
        <w:t>er of message s</w:t>
      </w:r>
      <w:r>
        <w:t>ends</w:t>
      </w:r>
      <w:bookmarkEnd w:id="1184"/>
      <w:bookmarkEnd w:id="1185"/>
      <w:bookmarkEnd w:id="1186"/>
    </w:p>
    <w:p w:rsidR="00741663" w:rsidRDefault="00741663" w:rsidP="00741663">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1D64C2" w:rsidRDefault="00741663" w:rsidP="00471FE4">
      <w:pPr>
        <w:pStyle w:val="ListBullet"/>
      </w:pPr>
      <w:r>
        <w:t>Messages of higher priority may jump ahead of previous lower-priority messages.</w:t>
      </w:r>
    </w:p>
    <w:p w:rsidR="00331B70" w:rsidRDefault="00F30984">
      <w:pPr>
        <w:pStyle w:val="ListBullet"/>
      </w:pPr>
      <w:ins w:id="1187" w:author="Nigel Deakin" w:date="2011-12-19T15:35:00Z">
        <w:r>
          <w:t>Messages with a later delivery time may be delivered after messages with an earlier delivery time.</w:t>
        </w:r>
      </w:ins>
    </w:p>
    <w:p w:rsidR="00741663" w:rsidRDefault="00741663" w:rsidP="00471FE4">
      <w:pPr>
        <w:pStyle w:val="ListBullet"/>
      </w:pPr>
      <w:r>
        <w:t xml:space="preserve">A client may not receive a </w:t>
      </w:r>
      <w:r w:rsidRPr="00AC62D1">
        <w:rPr>
          <w:rStyle w:val="Code"/>
        </w:rPr>
        <w:t>NON_PERSISTENT</w:t>
      </w:r>
      <w:r>
        <w:t xml:space="preserve"> message due to a JMS provider failure.</w:t>
      </w:r>
    </w:p>
    <w:p w:rsidR="00741663" w:rsidRDefault="00741663" w:rsidP="00471FE4">
      <w:pPr>
        <w:pStyle w:val="ListBullet"/>
      </w:pPr>
      <w:r>
        <w:lastRenderedPageBreak/>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t>PERSISTENT</w:t>
      </w:r>
      <w:r>
        <w:t xml:space="preserve"> message; however, it will never arrive ahead of an earlier </w:t>
      </w:r>
      <w:r w:rsidRPr="00AC62D1">
        <w:rPr>
          <w:rStyle w:val="Code"/>
        </w:rPr>
        <w:t>NON_PERSISTENT</w:t>
      </w:r>
      <w:r>
        <w:t xml:space="preserve"> message with the same priority.</w:t>
      </w:r>
    </w:p>
    <w:p w:rsidR="00741663" w:rsidRDefault="00741663" w:rsidP="00471FE4">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w:t>
      </w:r>
      <w:r w:rsidR="00471FE4">
        <w:t xml:space="preserve">Section </w:t>
      </w:r>
      <w:r w:rsidR="00D71E00">
        <w:fldChar w:fldCharType="begin"/>
      </w:r>
      <w:r w:rsidR="00471FE4">
        <w:instrText xml:space="preserve"> REF RTF32333637353a204865616432 \r \h </w:instrText>
      </w:r>
      <w:r w:rsidR="00D71E00">
        <w:fldChar w:fldCharType="separate"/>
      </w:r>
      <w:r w:rsidR="00533AC6">
        <w:t>4.4.7</w:t>
      </w:r>
      <w:r w:rsidR="00D71E00">
        <w:fldChar w:fldCharType="end"/>
      </w:r>
      <w:r w:rsidR="00471FE4">
        <w:t xml:space="preserve"> "</w:t>
      </w:r>
      <w:r w:rsidR="00D71E00">
        <w:fldChar w:fldCharType="begin"/>
      </w:r>
      <w:r w:rsidR="00471FE4">
        <w:instrText xml:space="preserve"> REF RTF32333637353a204865616432 \h </w:instrText>
      </w:r>
      <w:r w:rsidR="00D71E00">
        <w:fldChar w:fldCharType="separate"/>
      </w:r>
      <w:r w:rsidR="00533AC6" w:rsidRPr="00864041">
        <w:t>Transactions</w:t>
      </w:r>
      <w:r w:rsidR="00D71E00">
        <w:fldChar w:fldCharType="end"/>
      </w:r>
      <w:r w:rsidR="00471FE4">
        <w:t xml:space="preserve">" </w:t>
      </w:r>
      <w:r>
        <w:t>for more information.</w:t>
      </w:r>
    </w:p>
    <w:p w:rsidR="00741663" w:rsidRPr="00864041" w:rsidRDefault="00C276F5" w:rsidP="00515B98">
      <w:pPr>
        <w:pStyle w:val="Heading3"/>
      </w:pPr>
      <w:bookmarkStart w:id="1188" w:name="RTF33353939353a204865616432"/>
      <w:bookmarkStart w:id="1189" w:name="_Toc311729270"/>
      <w:bookmarkStart w:id="1190" w:name="_Toc339906364"/>
      <w:r>
        <w:t>Message a</w:t>
      </w:r>
      <w:r w:rsidR="00741663" w:rsidRPr="00864041">
        <w:t>cknowledgment</w:t>
      </w:r>
      <w:bookmarkEnd w:id="1188"/>
      <w:bookmarkEnd w:id="1189"/>
      <w:bookmarkEnd w:id="1190"/>
    </w:p>
    <w:p w:rsidR="00741663" w:rsidRDefault="00741663" w:rsidP="00741663">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741663" w:rsidRDefault="00741663" w:rsidP="00741663">
      <w:pPr>
        <w:pStyle w:val="Paragraph"/>
        <w:rPr>
          <w:spacing w:val="2"/>
          <w:w w:val="100"/>
        </w:rPr>
      </w:pPr>
      <w:r>
        <w:rPr>
          <w:spacing w:val="2"/>
          <w:w w:val="100"/>
        </w:rPr>
        <w:t>If a session is not transacted, there are three acknowledgment options and recovery is handled manually:</w:t>
      </w:r>
    </w:p>
    <w:p w:rsidR="00741663" w:rsidRDefault="00741663" w:rsidP="00611A7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 it should only be used by consumers that are tolerant of duplicate messages. Its benefit is the reduction of session overhead achieved by minimizing the work the session does to prevent duplicates.</w:t>
      </w:r>
    </w:p>
    <w:p w:rsidR="00741663" w:rsidRDefault="00741663" w:rsidP="00611A7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w:t>
      </w:r>
      <w:r w:rsidR="00AC62D1" w:rsidRPr="00AC62D1">
        <w:t>message listener</w:t>
      </w:r>
      <w:r>
        <w:t xml:space="preserve"> it has called to process the message successfully returns.</w:t>
      </w:r>
    </w:p>
    <w:p w:rsidR="00741663" w:rsidRDefault="00741663" w:rsidP="00611A7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741663" w:rsidRDefault="00741663" w:rsidP="00C07BD4">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741663" w:rsidRDefault="00741663" w:rsidP="00C07BD4">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w:t>
      </w:r>
      <w:ins w:id="1191" w:author="Nigel Deakin" w:date="2011-12-19T14:31:00Z">
        <w:r w:rsidR="004F40D8">
          <w:t xml:space="preserve">, </w:t>
        </w:r>
      </w:ins>
      <w:del w:id="1192" w:author="Nigel Deakin" w:date="2011-12-19T14:31:00Z">
        <w:r w:rsidDel="004F40D8">
          <w:delText xml:space="preserve"> and </w:delText>
        </w:r>
      </w:del>
      <w:r>
        <w:t>the arrival of higher-priority messages</w:t>
      </w:r>
      <w:ins w:id="1193" w:author="Nigel Deakin" w:date="2011-12-19T14:31:00Z">
        <w:r w:rsidR="004F40D8">
          <w:t xml:space="preserve">, or the delivery of messages which could not previously be delivered as they had not reached their specified delivery time. </w:t>
        </w:r>
      </w:ins>
      <w:del w:id="1194" w:author="Nigel Deakin" w:date="2011-12-19T14:31:00Z">
        <w:r w:rsidDel="004F40D8">
          <w:delText>.</w:delText>
        </w:r>
      </w:del>
    </w:p>
    <w:p w:rsidR="00741663" w:rsidRDefault="00741663" w:rsidP="00C07BD4">
      <w:r>
        <w:t xml:space="preserve">A session must set the </w:t>
      </w:r>
      <w:del w:id="1195" w:author="Nigel Deakin" w:date="2011-12-20T18:04:00Z">
        <w:r w:rsidRPr="004217AD" w:rsidDel="0041308E">
          <w:rPr>
            <w:rStyle w:val="Code"/>
          </w:rPr>
          <w:delText xml:space="preserve">redelivered </w:delText>
        </w:r>
      </w:del>
      <w:ins w:id="1196" w:author="Nigel Deakin" w:date="2011-12-20T18:04:00Z">
        <w:r w:rsidR="0041308E" w:rsidRPr="004217AD">
          <w:rPr>
            <w:rStyle w:val="Code"/>
          </w:rPr>
          <w:t>JMSRedelivered</w:t>
        </w:r>
        <w:r w:rsidR="0041308E">
          <w:t xml:space="preserve"> </w:t>
        </w:r>
      </w:ins>
      <w:del w:id="1197" w:author="Nigel Deakin" w:date="2011-12-20T18:04:00Z">
        <w:r w:rsidDel="0041308E">
          <w:delText xml:space="preserve">flag </w:delText>
        </w:r>
      </w:del>
      <w:ins w:id="1198" w:author="Nigel Deakin" w:date="2011-12-20T18:04:00Z">
        <w:r w:rsidR="0041308E">
          <w:t xml:space="preserve">header and increment the </w:t>
        </w:r>
        <w:r w:rsidR="00D71E00" w:rsidRPr="00D71E00">
          <w:rPr>
            <w:rStyle w:val="Code"/>
            <w:rPrChange w:id="1199" w:author="Nigel Deakin" w:date="2011-12-20T18:05:00Z">
              <w:rPr>
                <w:rFonts w:ascii="Courier New" w:hAnsi="Courier New"/>
                <w:i/>
                <w:iCs/>
                <w:color w:val="0000FF"/>
                <w:sz w:val="18"/>
                <w:u w:val="single"/>
              </w:rPr>
            </w:rPrChange>
          </w:rPr>
          <w:t>JMSXDeliveryCount</w:t>
        </w:r>
        <w:r w:rsidR="0041308E">
          <w:t xml:space="preserve"> property</w:t>
        </w:r>
      </w:ins>
      <w:ins w:id="1200" w:author="Nigel Deakin" w:date="2011-12-20T18:05:00Z">
        <w:r w:rsidR="0041308E">
          <w:t xml:space="preserve"> </w:t>
        </w:r>
      </w:ins>
      <w:r>
        <w:t>of messages it redelivers due to a recovery</w:t>
      </w:r>
      <w:del w:id="1201" w:author="Nigel Deakin" w:date="2011-12-20T18:03:00Z">
        <w:r w:rsidDel="00B52837">
          <w:delText>.</w:delText>
        </w:r>
      </w:del>
    </w:p>
    <w:p w:rsidR="00741663" w:rsidRPr="00864041" w:rsidRDefault="00C276F5" w:rsidP="00515B98">
      <w:pPr>
        <w:pStyle w:val="Heading3"/>
      </w:pPr>
      <w:bookmarkStart w:id="1202" w:name="RTF33343439343a204865616432"/>
      <w:bookmarkStart w:id="1203" w:name="_Toc311729271"/>
      <w:bookmarkStart w:id="1204" w:name="_Toc339906365"/>
      <w:r>
        <w:t>Duplicate delivery of m</w:t>
      </w:r>
      <w:r w:rsidR="00741663" w:rsidRPr="00864041">
        <w:t>essages</w:t>
      </w:r>
      <w:bookmarkEnd w:id="1202"/>
      <w:bookmarkEnd w:id="1203"/>
      <w:bookmarkEnd w:id="1204"/>
    </w:p>
    <w:p w:rsidR="00741663" w:rsidRDefault="00741663" w:rsidP="00741663">
      <w:pPr>
        <w:pStyle w:val="Paragraph"/>
        <w:rPr>
          <w:spacing w:val="2"/>
          <w:w w:val="100"/>
        </w:rPr>
      </w:pPr>
      <w:r>
        <w:rPr>
          <w:spacing w:val="2"/>
          <w:w w:val="100"/>
        </w:rPr>
        <w:t>A JMS provider must never deliver a second copy of an acknowledged message.</w:t>
      </w:r>
    </w:p>
    <w:p w:rsidR="00741663" w:rsidRDefault="00741663" w:rsidP="00741663">
      <w:pPr>
        <w:pStyle w:val="Paragraph"/>
        <w:rPr>
          <w:spacing w:val="2"/>
          <w:w w:val="100"/>
        </w:rPr>
      </w:pPr>
      <w:r>
        <w:rPr>
          <w:spacing w:val="2"/>
          <w:w w:val="100"/>
        </w:rPr>
        <w:lastRenderedPageBreak/>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message header field will be set for a message redelivered under these circumstances</w:t>
      </w:r>
      <w:ins w:id="1205" w:author="Nigel Deakin" w:date="2011-12-20T18:08:00Z">
        <w:r w:rsidR="00E750A0">
          <w:rPr>
            <w:spacing w:val="2"/>
            <w:w w:val="100"/>
          </w:rPr>
          <w:t xml:space="preserve">, and the </w:t>
        </w:r>
        <w:r w:rsidR="00E750A0" w:rsidRPr="004217AD">
          <w:rPr>
            <w:rStyle w:val="Code"/>
          </w:rPr>
          <w:t>JMSXDeliveryCount</w:t>
        </w:r>
        <w:r w:rsidR="00E750A0">
          <w:rPr>
            <w:spacing w:val="2"/>
            <w:w w:val="100"/>
          </w:rPr>
          <w:t xml:space="preserve"> property will be incremented.</w:t>
        </w:r>
      </w:ins>
      <w:del w:id="1206" w:author="Nigel Deakin" w:date="2011-12-20T18:08:00Z">
        <w:r w:rsidDel="00E750A0">
          <w:rPr>
            <w:spacing w:val="2"/>
            <w:w w:val="100"/>
          </w:rPr>
          <w:delText>.</w:delText>
        </w:r>
      </w:del>
    </w:p>
    <w:p w:rsidR="00741663" w:rsidRPr="00864041" w:rsidRDefault="007049E1" w:rsidP="00515B98">
      <w:pPr>
        <w:pStyle w:val="Heading3"/>
      </w:pPr>
      <w:bookmarkStart w:id="1207" w:name="_Toc311729272"/>
      <w:bookmarkStart w:id="1208" w:name="_Toc339906366"/>
      <w:r>
        <w:t>Duplicate production of m</w:t>
      </w:r>
      <w:r w:rsidR="00741663" w:rsidRPr="00864041">
        <w:t>essages</w:t>
      </w:r>
      <w:bookmarkEnd w:id="1207"/>
      <w:bookmarkEnd w:id="1208"/>
    </w:p>
    <w:p w:rsidR="00741663" w:rsidRDefault="00741663" w:rsidP="00741663">
      <w:pPr>
        <w:pStyle w:val="Paragraph"/>
        <w:rPr>
          <w:spacing w:val="2"/>
          <w:w w:val="100"/>
        </w:rPr>
      </w:pPr>
      <w:r>
        <w:rPr>
          <w:spacing w:val="2"/>
          <w:w w:val="100"/>
        </w:rPr>
        <w:t xml:space="preserve">JMS providers must never produce duplicate messages. This means that a client that produces a message can rely on its JMS provider </w:t>
      </w:r>
      <w:r w:rsidR="00C45785">
        <w:rPr>
          <w:spacing w:val="2"/>
          <w:w w:val="100"/>
        </w:rPr>
        <w:t>to ensure</w:t>
      </w:r>
      <w:r>
        <w:rPr>
          <w:spacing w:val="2"/>
          <w:w w:val="100"/>
        </w:rPr>
        <w:t xml:space="preserve"> that consumers of the message will receive it only once. No client error can cause a provider to duplicate a message.</w:t>
      </w:r>
    </w:p>
    <w:p w:rsidR="00741663" w:rsidRDefault="00741663" w:rsidP="00741663">
      <w:pPr>
        <w:pStyle w:val="Paragraph"/>
        <w:rPr>
          <w:spacing w:val="2"/>
          <w:w w:val="100"/>
        </w:rPr>
      </w:pPr>
      <w:r>
        <w:rPr>
          <w:spacing w:val="2"/>
          <w:w w:val="100"/>
        </w:rPr>
        <w:t xml:space="preserve">If a failure occurs between the time a client commits its work on a Session and the commit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741663" w:rsidRDefault="00741663" w:rsidP="00741663">
      <w:pPr>
        <w:pStyle w:val="Paragraph"/>
        <w:rPr>
          <w:spacing w:val="2"/>
          <w:w w:val="100"/>
        </w:rPr>
      </w:pPr>
      <w:r>
        <w:rPr>
          <w:spacing w:val="2"/>
          <w:w w:val="100"/>
        </w:rPr>
        <w:t>It is up to a JMS application to deal with this ambiguity. In some cases, this may cause a client to produce functionally duplicate messages.</w:t>
      </w:r>
    </w:p>
    <w:p w:rsidR="00741663" w:rsidRDefault="00741663" w:rsidP="00741663">
      <w:pPr>
        <w:pStyle w:val="Paragraph"/>
        <w:rPr>
          <w:spacing w:val="2"/>
          <w:w w:val="100"/>
        </w:rPr>
      </w:pPr>
      <w:r>
        <w:rPr>
          <w:spacing w:val="2"/>
          <w:w w:val="100"/>
        </w:rPr>
        <w:t>A message that is redelivered due to session recovery is not considered a duplicate message.</w:t>
      </w:r>
    </w:p>
    <w:p w:rsidR="00741663" w:rsidRPr="00864041" w:rsidRDefault="00741663" w:rsidP="00515B98">
      <w:pPr>
        <w:pStyle w:val="Heading3"/>
      </w:pPr>
      <w:bookmarkStart w:id="1209" w:name="RTF31373638323a204865616432"/>
      <w:bookmarkStart w:id="1210" w:name="_Ref308032717"/>
      <w:bookmarkStart w:id="1211" w:name="_Ref308032724"/>
      <w:bookmarkStart w:id="1212" w:name="_Toc311729273"/>
      <w:bookmarkStart w:id="1213" w:name="_Toc339906367"/>
      <w:r w:rsidRPr="00864041">
        <w:t>Ser</w:t>
      </w:r>
      <w:bookmarkEnd w:id="1209"/>
      <w:r w:rsidR="007049E1">
        <w:t>ial execution of client c</w:t>
      </w:r>
      <w:r w:rsidRPr="00864041">
        <w:t>ode</w:t>
      </w:r>
      <w:bookmarkEnd w:id="1210"/>
      <w:bookmarkEnd w:id="1211"/>
      <w:bookmarkEnd w:id="1212"/>
      <w:bookmarkEnd w:id="1213"/>
    </w:p>
    <w:p w:rsidR="00741663" w:rsidRDefault="00741663" w:rsidP="00741663">
      <w:pPr>
        <w:pStyle w:val="Paragraph"/>
        <w:rPr>
          <w:spacing w:val="2"/>
          <w:w w:val="100"/>
        </w:rPr>
      </w:pPr>
      <w:r>
        <w:rPr>
          <w:spacing w:val="2"/>
          <w:w w:val="100"/>
        </w:rPr>
        <w:t>Even though the Java language provides built-in support for multithreading, writing multithreaded programs is still more difficult than writing singlethreaded ones.</w:t>
      </w:r>
    </w:p>
    <w:p w:rsidR="00741663" w:rsidRDefault="00741663" w:rsidP="00741663">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741663" w:rsidRDefault="00741663" w:rsidP="00741663">
      <w:pPr>
        <w:pStyle w:val="Paragraph"/>
        <w:rPr>
          <w:spacing w:val="2"/>
          <w:w w:val="100"/>
        </w:rPr>
      </w:pPr>
      <w:r>
        <w:rPr>
          <w:spacing w:val="2"/>
          <w:w w:val="100"/>
        </w:rPr>
        <w:t xml:space="preserve">To receive messages asynchronously, a client registers an object that implements the JMS </w:t>
      </w:r>
      <w:r w:rsidRPr="004217AD">
        <w:rPr>
          <w:rStyle w:val="Code"/>
        </w:rPr>
        <w:t>MessageListener</w:t>
      </w:r>
      <w:r w:rsidR="0044318D" w:rsidRPr="004217AD">
        <w:t xml:space="preserve"> </w:t>
      </w:r>
      <w:r>
        <w:rPr>
          <w:spacing w:val="2"/>
          <w:w w:val="100"/>
        </w:rPr>
        <w:t xml:space="preserve">interface with a </w:t>
      </w:r>
      <w:r w:rsidR="009F5E12" w:rsidRPr="004217AD">
        <w:rPr>
          <w:rStyle w:val="Code"/>
        </w:rPr>
        <w:t>Message</w:t>
      </w:r>
      <w:r w:rsidR="009F5E12">
        <w:rPr>
          <w:rStyle w:val="Code"/>
        </w:rPr>
        <w:t>Consumer</w:t>
      </w:r>
      <w:r w:rsidR="009F5E12" w:rsidRPr="009F5E12">
        <w:t xml:space="preserve"> </w:t>
      </w:r>
      <w:ins w:id="1214" w:author="Nigel Deakin" w:date="2012-04-20T15:18:00Z">
        <w:r w:rsidR="009F5E12" w:rsidRPr="009F5E12">
          <w:t xml:space="preserve">or </w:t>
        </w:r>
        <w:r w:rsidR="009F5E12">
          <w:rPr>
            <w:rStyle w:val="Code"/>
          </w:rPr>
          <w:t>JMSConsumer</w:t>
        </w:r>
      </w:ins>
      <w:r>
        <w:rPr>
          <w:spacing w:val="2"/>
          <w:w w:val="100"/>
        </w:rPr>
        <w:t xml:space="preserve">. </w:t>
      </w:r>
      <w:r>
        <w:rPr>
          <w:i/>
          <w:iCs/>
          <w:spacing w:val="2"/>
          <w:w w:val="100"/>
        </w:rPr>
        <w:t xml:space="preserve">In effect, a </w:t>
      </w:r>
      <w:r w:rsidR="004217AD">
        <w:rPr>
          <w:i/>
          <w:iCs/>
          <w:spacing w:val="2"/>
          <w:w w:val="100"/>
        </w:rPr>
        <w:t>s</w:t>
      </w:r>
      <w:r>
        <w:rPr>
          <w:i/>
          <w:iCs/>
          <w:spacing w:val="2"/>
          <w:w w:val="100"/>
        </w:rPr>
        <w:t xml:space="preserve">ession uses a single thread to run all its </w:t>
      </w:r>
      <w:r w:rsidR="00243F0E">
        <w:rPr>
          <w:i/>
          <w:iCs/>
          <w:spacing w:val="2"/>
          <w:w w:val="100"/>
        </w:rPr>
        <w:t>message listeners</w:t>
      </w:r>
      <w:r>
        <w:rPr>
          <w:spacing w:val="2"/>
          <w:w w:val="100"/>
        </w:rPr>
        <w:t>. While the thread is busy executing one listener, all other messages to be asynchronously delivered to the session must wait.</w:t>
      </w:r>
    </w:p>
    <w:p w:rsidR="00741663" w:rsidRPr="00864041" w:rsidRDefault="007049E1" w:rsidP="00515B98">
      <w:pPr>
        <w:pStyle w:val="Heading3"/>
      </w:pPr>
      <w:bookmarkStart w:id="1215" w:name="_Toc311729274"/>
      <w:bookmarkStart w:id="1216" w:name="_Toc339906368"/>
      <w:r>
        <w:t>Concurrent message d</w:t>
      </w:r>
      <w:r w:rsidR="00741663" w:rsidRPr="00864041">
        <w:t>elivery</w:t>
      </w:r>
      <w:bookmarkEnd w:id="1215"/>
      <w:bookmarkEnd w:id="1216"/>
    </w:p>
    <w:p w:rsidR="00741663" w:rsidRDefault="00741663" w:rsidP="00741663">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741663" w:rsidRDefault="00741663" w:rsidP="00741663">
      <w:pPr>
        <w:pStyle w:val="Paragraph"/>
        <w:rPr>
          <w:spacing w:val="2"/>
          <w:w w:val="100"/>
        </w:rPr>
      </w:pPr>
      <w:r>
        <w:rPr>
          <w:spacing w:val="2"/>
          <w:w w:val="100"/>
        </w:rPr>
        <w:t>Note that JMS itself does not provide the facilities for concurrently processing a topic’s message set (the messages delivered to a single consumer). A client could use a single consumer and implement all the multithreading logic needed to concurrently process the messages; however, it is not possible to do this reliably, because JMS does not have the transaction facilities needed to handle the concurrent transactions this would require.</w:t>
      </w:r>
    </w:p>
    <w:p w:rsidR="00741663" w:rsidRDefault="00741663" w:rsidP="00C82C12">
      <w:pPr>
        <w:pStyle w:val="Heading2"/>
      </w:pPr>
      <w:bookmarkStart w:id="1217" w:name="RTF31363433303a204865616431"/>
      <w:bookmarkStart w:id="1218" w:name="_Toc311729275"/>
      <w:bookmarkStart w:id="1219" w:name="_Toc339906369"/>
      <w:r>
        <w:lastRenderedPageBreak/>
        <w:t>MessageConsumer</w:t>
      </w:r>
      <w:bookmarkEnd w:id="1217"/>
      <w:bookmarkEnd w:id="1218"/>
      <w:bookmarkEnd w:id="1219"/>
    </w:p>
    <w:p w:rsidR="00741663" w:rsidRDefault="00741663" w:rsidP="00741663">
      <w:pPr>
        <w:pStyle w:val="Paragraph"/>
        <w:rPr>
          <w:spacing w:val="2"/>
          <w:w w:val="100"/>
        </w:rPr>
      </w:pPr>
      <w:r>
        <w:rPr>
          <w:spacing w:val="2"/>
          <w:w w:val="100"/>
        </w:rPr>
        <w:t xml:space="preserve">A client uses a </w:t>
      </w:r>
      <w:r w:rsidRPr="00473F2A">
        <w:rPr>
          <w:rStyle w:val="Code"/>
        </w:rPr>
        <w:t>MessageConsumer</w:t>
      </w:r>
      <w:r>
        <w:rPr>
          <w:i/>
          <w:iCs/>
          <w:spacing w:val="2"/>
          <w:w w:val="100"/>
        </w:rPr>
        <w:t xml:space="preserve"> </w:t>
      </w:r>
      <w:r>
        <w:rPr>
          <w:spacing w:val="2"/>
          <w:w w:val="100"/>
        </w:rPr>
        <w:t xml:space="preserve">to receive messages from a destination. A </w:t>
      </w:r>
      <w:r w:rsidRPr="00473F2A">
        <w:rPr>
          <w:rStyle w:val="Code"/>
        </w:rPr>
        <w:t>MessageConsumer</w:t>
      </w:r>
      <w:r>
        <w:rPr>
          <w:i/>
          <w:iCs/>
          <w:spacing w:val="2"/>
          <w:w w:val="100"/>
        </w:rPr>
        <w:t xml:space="preserve"> </w:t>
      </w:r>
      <w:r>
        <w:rPr>
          <w:spacing w:val="2"/>
          <w:w w:val="100"/>
        </w:rPr>
        <w:t xml:space="preserve">is created by passing a </w:t>
      </w:r>
      <w:r w:rsidRPr="00473F2A">
        <w:rPr>
          <w:rStyle w:val="Code"/>
        </w:rPr>
        <w:t>Queue</w:t>
      </w:r>
      <w:r>
        <w:rPr>
          <w:i/>
          <w:iCs/>
          <w:spacing w:val="2"/>
          <w:w w:val="100"/>
        </w:rPr>
        <w:t xml:space="preserve"> </w:t>
      </w:r>
      <w:r>
        <w:rPr>
          <w:spacing w:val="2"/>
          <w:w w:val="100"/>
        </w:rPr>
        <w:t xml:space="preserve">or </w:t>
      </w:r>
      <w:r w:rsidRPr="00473F2A">
        <w:rPr>
          <w:rStyle w:val="Code"/>
        </w:rPr>
        <w:t>Topic</w:t>
      </w:r>
      <w:r>
        <w:rPr>
          <w:i/>
          <w:iCs/>
          <w:spacing w:val="2"/>
          <w:w w:val="100"/>
        </w:rPr>
        <w:t xml:space="preserve"> </w:t>
      </w:r>
      <w:r>
        <w:rPr>
          <w:spacing w:val="2"/>
          <w:w w:val="100"/>
        </w:rPr>
        <w:t>t</w:t>
      </w:r>
      <w:r w:rsidRPr="00473F2A">
        <w:t xml:space="preserve">o a </w:t>
      </w:r>
      <w:r w:rsidR="00473F2A" w:rsidRPr="00473F2A">
        <w:t>session's</w:t>
      </w:r>
      <w:r>
        <w:rPr>
          <w:i/>
          <w:iCs/>
          <w:spacing w:val="2"/>
          <w:w w:val="100"/>
        </w:rPr>
        <w:t xml:space="preserve"> </w:t>
      </w:r>
      <w:r w:rsidRPr="00473F2A">
        <w:rPr>
          <w:rStyle w:val="Code"/>
        </w:rPr>
        <w:t>createConsumer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t xml:space="preserve">A consumer can be created with a message selector. This allows the client to restrict the messages delivered to the consumer to those that </w:t>
      </w:r>
      <w:r w:rsidR="00817B53">
        <w:rPr>
          <w:spacing w:val="2"/>
          <w:w w:val="100"/>
        </w:rPr>
        <w:t xml:space="preserve">match the selector. See Section </w:t>
      </w:r>
      <w:r w:rsidR="00D71E00">
        <w:rPr>
          <w:spacing w:val="2"/>
          <w:w w:val="100"/>
        </w:rPr>
        <w:fldChar w:fldCharType="begin"/>
      </w:r>
      <w:r w:rsidR="00817B53">
        <w:rPr>
          <w:spacing w:val="2"/>
          <w:w w:val="100"/>
        </w:rPr>
        <w:instrText xml:space="preserve"> REF X21538 \r \h </w:instrText>
      </w:r>
      <w:r w:rsidR="00D71E00">
        <w:rPr>
          <w:spacing w:val="2"/>
          <w:w w:val="100"/>
        </w:rPr>
      </w:r>
      <w:r w:rsidR="00D71E00">
        <w:rPr>
          <w:spacing w:val="2"/>
          <w:w w:val="100"/>
        </w:rPr>
        <w:fldChar w:fldCharType="separate"/>
      </w:r>
      <w:r w:rsidR="00533AC6">
        <w:rPr>
          <w:spacing w:val="2"/>
          <w:w w:val="100"/>
        </w:rPr>
        <w:t>3.8.1</w:t>
      </w:r>
      <w:r w:rsidR="00D71E00">
        <w:rPr>
          <w:spacing w:val="2"/>
          <w:w w:val="100"/>
        </w:rPr>
        <w:fldChar w:fldCharType="end"/>
      </w:r>
      <w:r w:rsidR="00817B53">
        <w:rPr>
          <w:spacing w:val="2"/>
          <w:w w:val="100"/>
        </w:rPr>
        <w:t xml:space="preserve"> "</w:t>
      </w:r>
      <w:r w:rsidR="00D71E00">
        <w:rPr>
          <w:spacing w:val="2"/>
          <w:w w:val="100"/>
        </w:rPr>
        <w:fldChar w:fldCharType="begin"/>
      </w:r>
      <w:r w:rsidR="00817B53">
        <w:rPr>
          <w:spacing w:val="2"/>
          <w:w w:val="100"/>
        </w:rPr>
        <w:instrText xml:space="preserve"> REF X21538 \h </w:instrText>
      </w:r>
      <w:r w:rsidR="00D71E00">
        <w:rPr>
          <w:spacing w:val="2"/>
          <w:w w:val="100"/>
        </w:rPr>
      </w:r>
      <w:r w:rsidR="00D71E00">
        <w:rPr>
          <w:spacing w:val="2"/>
          <w:w w:val="100"/>
        </w:rPr>
        <w:fldChar w:fldCharType="separate"/>
      </w:r>
      <w:r w:rsidR="00533AC6">
        <w:t>Message selector</w:t>
      </w:r>
      <w:r w:rsidR="00D71E00">
        <w:rPr>
          <w:spacing w:val="2"/>
          <w:w w:val="100"/>
        </w:rPr>
        <w:fldChar w:fldCharType="end"/>
      </w:r>
      <w:r w:rsidR="00817B53">
        <w:rPr>
          <w:spacing w:val="2"/>
          <w:w w:val="100"/>
        </w:rPr>
        <w:t xml:space="preserve">" </w:t>
      </w:r>
      <w:r>
        <w:rPr>
          <w:spacing w:val="2"/>
          <w:w w:val="100"/>
        </w:rPr>
        <w:t>for more information.</w:t>
      </w:r>
    </w:p>
    <w:p w:rsidR="00741663" w:rsidRDefault="00741663" w:rsidP="00741663">
      <w:pPr>
        <w:pStyle w:val="Paragraph"/>
        <w:rPr>
          <w:spacing w:val="2"/>
          <w:w w:val="100"/>
        </w:rPr>
      </w:pPr>
      <w:r>
        <w:rPr>
          <w:spacing w:val="2"/>
          <w:w w:val="100"/>
        </w:rPr>
        <w:t>A client may either synchronously receive a consumer’s messages or have the provider asynchronously deliver them as they arrive.</w:t>
      </w:r>
    </w:p>
    <w:p w:rsidR="00741663" w:rsidRPr="00864041" w:rsidRDefault="007049E1" w:rsidP="00515B98">
      <w:pPr>
        <w:pStyle w:val="Heading3"/>
      </w:pPr>
      <w:bookmarkStart w:id="1220" w:name="_Toc311729276"/>
      <w:bookmarkStart w:id="1221" w:name="_Toc339906370"/>
      <w:r>
        <w:t>Synchronous d</w:t>
      </w:r>
      <w:r w:rsidR="00741663" w:rsidRPr="00864041">
        <w:t>elivery</w:t>
      </w:r>
      <w:bookmarkEnd w:id="1220"/>
      <w:bookmarkEnd w:id="1221"/>
    </w:p>
    <w:p w:rsidR="00741663" w:rsidRDefault="00741663" w:rsidP="00817B53">
      <w:r>
        <w:t xml:space="preserve">A client can request the next message from a </w:t>
      </w:r>
      <w:r w:rsidRPr="00EC154D">
        <w:rPr>
          <w:rStyle w:val="Code"/>
        </w:rPr>
        <w:t>MessageConsumer</w:t>
      </w:r>
      <w:r>
        <w:t xml:space="preserve"> using one of </w:t>
      </w:r>
      <w:proofErr w:type="gramStart"/>
      <w:r>
        <w:t>its</w:t>
      </w:r>
      <w:proofErr w:type="gramEnd"/>
      <w:r>
        <w:t xml:space="preserve"> </w:t>
      </w:r>
      <w:r w:rsidRPr="00EC154D">
        <w:rPr>
          <w:rStyle w:val="Code"/>
        </w:rPr>
        <w:t>receive</w:t>
      </w:r>
      <w:r>
        <w:t xml:space="preserve"> methods. There are several variations of receive that allow a client to poll or wait for the next message.</w:t>
      </w:r>
    </w:p>
    <w:p w:rsidR="00741663" w:rsidRPr="00864041" w:rsidRDefault="007049E1" w:rsidP="00515B98">
      <w:pPr>
        <w:pStyle w:val="Heading3"/>
      </w:pPr>
      <w:bookmarkStart w:id="1222" w:name="RTF38373637343a204865616432"/>
      <w:bookmarkStart w:id="1223" w:name="_Toc311729277"/>
      <w:bookmarkStart w:id="1224" w:name="_Toc339906371"/>
      <w:r>
        <w:t>Asynchronous d</w:t>
      </w:r>
      <w:r w:rsidR="00741663" w:rsidRPr="00864041">
        <w:t>elivery</w:t>
      </w:r>
      <w:bookmarkEnd w:id="1222"/>
      <w:bookmarkEnd w:id="1223"/>
      <w:bookmarkEnd w:id="1224"/>
    </w:p>
    <w:p w:rsidR="00741663" w:rsidRDefault="00741663" w:rsidP="00741663">
      <w:pPr>
        <w:pStyle w:val="Paragraph"/>
        <w:rPr>
          <w:spacing w:val="2"/>
          <w:w w:val="100"/>
        </w:rPr>
      </w:pPr>
      <w:r>
        <w:rPr>
          <w:spacing w:val="2"/>
          <w:w w:val="100"/>
        </w:rPr>
        <w:t xml:space="preserve">A client can register an object that implements the JMS </w:t>
      </w:r>
      <w:r w:rsidRPr="00EC154D">
        <w:rPr>
          <w:rStyle w:val="Code"/>
        </w:rPr>
        <w:t>MessageListener</w:t>
      </w:r>
      <w:r>
        <w:rPr>
          <w:spacing w:val="2"/>
          <w:w w:val="100"/>
        </w:rPr>
        <w:t xml:space="preserve"> interface with a </w:t>
      </w:r>
      <w:r w:rsidRPr="00EC154D">
        <w:rPr>
          <w:rStyle w:val="Code"/>
        </w:rPr>
        <w:t>MessageConsumer</w:t>
      </w:r>
      <w:r>
        <w:rPr>
          <w:spacing w:val="2"/>
          <w:w w:val="100"/>
        </w:rPr>
        <w:t xml:space="preserve">. As messages arrive for the consumer, the provider delivers them by calling the listener’s </w:t>
      </w:r>
      <w:r w:rsidRPr="00EC154D">
        <w:rPr>
          <w:rStyle w:val="Code"/>
        </w:rPr>
        <w:t>onMessage</w:t>
      </w:r>
      <w:r>
        <w:rPr>
          <w:spacing w:val="2"/>
          <w:w w:val="100"/>
        </w:rPr>
        <w:t xml:space="preserve"> method.</w:t>
      </w:r>
    </w:p>
    <w:p w:rsidR="00741663" w:rsidRDefault="00741663" w:rsidP="00741663">
      <w:pPr>
        <w:pStyle w:val="Paragraph"/>
        <w:rPr>
          <w:spacing w:val="2"/>
          <w:w w:val="100"/>
        </w:rPr>
      </w:pPr>
      <w:r>
        <w:rPr>
          <w:spacing w:val="2"/>
          <w:w w:val="100"/>
        </w:rPr>
        <w:t xml:space="preserve">It is possible for a listener to throw a </w:t>
      </w:r>
      <w:r w:rsidRPr="00EC154D">
        <w:rPr>
          <w:rStyle w:val="Code"/>
        </w:rPr>
        <w:t>RuntimeException</w:t>
      </w:r>
      <w:r>
        <w:rPr>
          <w:spacing w:val="2"/>
          <w:w w:val="100"/>
        </w:rPr>
        <w:t xml:space="preserve">; however, this is considered a client programming error. Well behaved listeners should catch such exceptions and attempt to divert messages causing them to some form of application-specific ‘unprocessable message’ destination. </w:t>
      </w:r>
    </w:p>
    <w:p w:rsidR="00741663" w:rsidRDefault="00741663" w:rsidP="00741663">
      <w:pPr>
        <w:pStyle w:val="Paragraph"/>
        <w:rPr>
          <w:spacing w:val="2"/>
          <w:w w:val="100"/>
        </w:rPr>
      </w:pPr>
      <w:r>
        <w:rPr>
          <w:spacing w:val="2"/>
          <w:w w:val="100"/>
        </w:rPr>
        <w:t xml:space="preserve">The result of a listener throwing a </w:t>
      </w:r>
      <w:r w:rsidRPr="00EC154D">
        <w:rPr>
          <w:rStyle w:val="Code"/>
        </w:rPr>
        <w:t>RuntimeException</w:t>
      </w:r>
      <w:r>
        <w:rPr>
          <w:spacing w:val="2"/>
          <w:w w:val="100"/>
        </w:rPr>
        <w:t xml:space="preserve"> depends on the session’s acknowledgment mode.</w:t>
      </w:r>
    </w:p>
    <w:p w:rsidR="00741663" w:rsidRDefault="00741663" w:rsidP="00817B53">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message header field will be set</w:t>
      </w:r>
      <w:ins w:id="1225" w:author="Nigel Deakin" w:date="2011-12-20T18:09:00Z">
        <w:r w:rsidR="002666D2">
          <w:t xml:space="preserve">, and the </w:t>
        </w:r>
        <w:r w:rsidR="00D71E00" w:rsidRPr="00D71E00">
          <w:rPr>
            <w:rStyle w:val="Code"/>
            <w:rPrChange w:id="1226" w:author="Nigel Deakin" w:date="2011-12-20T18:09:00Z">
              <w:rPr>
                <w:rFonts w:ascii="Courier New" w:hAnsi="Courier New"/>
                <w:i/>
                <w:iCs/>
                <w:color w:val="0000FF"/>
                <w:sz w:val="18"/>
                <w:u w:val="single"/>
              </w:rPr>
            </w:rPrChange>
          </w:rPr>
          <w:t>JMSXDeliveryCount</w:t>
        </w:r>
        <w:r w:rsidR="002666D2">
          <w:t xml:space="preserve"> message property incremented,</w:t>
        </w:r>
      </w:ins>
      <w:r>
        <w:t xml:space="preserve"> for a message redelivered under these circumstances.</w:t>
      </w:r>
    </w:p>
    <w:p w:rsidR="00741663" w:rsidRDefault="00741663" w:rsidP="00817B53">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741663" w:rsidRDefault="00741663" w:rsidP="00817B53">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741663" w:rsidRDefault="00741663" w:rsidP="00741663">
      <w:pPr>
        <w:pStyle w:val="Paragraph"/>
        <w:rPr>
          <w:spacing w:val="2"/>
          <w:w w:val="100"/>
        </w:rPr>
      </w:pPr>
      <w:r>
        <w:rPr>
          <w:spacing w:val="2"/>
          <w:w w:val="100"/>
        </w:rPr>
        <w:t xml:space="preserve">JMS providers should flag clients with message listeners that are throwing </w:t>
      </w:r>
      <w:r w:rsidRPr="00EC154D">
        <w:rPr>
          <w:rStyle w:val="Code"/>
        </w:rPr>
        <w:t>RuntimeException</w:t>
      </w:r>
      <w:r w:rsidR="00EC154D">
        <w:rPr>
          <w:rStyle w:val="Code"/>
        </w:rPr>
        <w:t xml:space="preserve"> </w:t>
      </w:r>
      <w:r>
        <w:rPr>
          <w:spacing w:val="2"/>
          <w:w w:val="100"/>
        </w:rPr>
        <w:t xml:space="preserve">as possibly malfunctioning. </w:t>
      </w:r>
    </w:p>
    <w:p w:rsidR="00741663" w:rsidRDefault="00741663" w:rsidP="00741663">
      <w:pPr>
        <w:pStyle w:val="Paragraph"/>
        <w:rPr>
          <w:spacing w:val="2"/>
          <w:w w:val="100"/>
        </w:rPr>
      </w:pPr>
      <w:r>
        <w:rPr>
          <w:spacing w:val="2"/>
          <w:w w:val="100"/>
        </w:rPr>
        <w:t xml:space="preserve">See </w:t>
      </w:r>
      <w:r w:rsidR="00817B53">
        <w:rPr>
          <w:spacing w:val="2"/>
          <w:w w:val="100"/>
        </w:rPr>
        <w:t xml:space="preserve">Section </w:t>
      </w:r>
      <w:r w:rsidR="00D71E00">
        <w:rPr>
          <w:spacing w:val="2"/>
          <w:w w:val="100"/>
        </w:rPr>
        <w:fldChar w:fldCharType="begin"/>
      </w:r>
      <w:r w:rsidR="00817B53">
        <w:rPr>
          <w:spacing w:val="2"/>
          <w:w w:val="100"/>
        </w:rPr>
        <w:instrText xml:space="preserve"> REF _Ref308032717 \r \h </w:instrText>
      </w:r>
      <w:r w:rsidR="00D71E00">
        <w:rPr>
          <w:spacing w:val="2"/>
          <w:w w:val="100"/>
        </w:rPr>
      </w:r>
      <w:r w:rsidR="00D71E00">
        <w:rPr>
          <w:spacing w:val="2"/>
          <w:w w:val="100"/>
        </w:rPr>
        <w:fldChar w:fldCharType="separate"/>
      </w:r>
      <w:r w:rsidR="00533AC6">
        <w:rPr>
          <w:spacing w:val="2"/>
          <w:w w:val="100"/>
        </w:rPr>
        <w:t>4.4.14</w:t>
      </w:r>
      <w:r w:rsidR="00D71E00">
        <w:rPr>
          <w:spacing w:val="2"/>
          <w:w w:val="100"/>
        </w:rPr>
        <w:fldChar w:fldCharType="end"/>
      </w:r>
      <w:r w:rsidR="00817B53">
        <w:rPr>
          <w:spacing w:val="2"/>
          <w:w w:val="100"/>
        </w:rPr>
        <w:t xml:space="preserve"> "</w:t>
      </w:r>
      <w:r w:rsidR="00D71E00">
        <w:rPr>
          <w:spacing w:val="2"/>
          <w:w w:val="100"/>
        </w:rPr>
        <w:fldChar w:fldCharType="begin"/>
      </w:r>
      <w:r w:rsidR="00817B53">
        <w:rPr>
          <w:spacing w:val="2"/>
          <w:w w:val="100"/>
        </w:rPr>
        <w:instrText xml:space="preserve"> REF _Ref308032724 \h </w:instrText>
      </w:r>
      <w:r w:rsidR="00D71E00">
        <w:rPr>
          <w:spacing w:val="2"/>
          <w:w w:val="100"/>
        </w:rPr>
      </w:r>
      <w:r w:rsidR="00D71E00">
        <w:rPr>
          <w:spacing w:val="2"/>
          <w:w w:val="100"/>
        </w:rPr>
        <w:fldChar w:fldCharType="separate"/>
      </w:r>
      <w:ins w:id="1227" w:author="Nigel Deakin" w:date="2012-03-12T14:50:00Z">
        <w:r w:rsidR="00533AC6" w:rsidRPr="00864041">
          <w:t>Ser</w:t>
        </w:r>
        <w:r w:rsidR="00533AC6">
          <w:t>ial execution of client c</w:t>
        </w:r>
        <w:r w:rsidR="00533AC6" w:rsidRPr="00864041">
          <w:t>ode</w:t>
        </w:r>
      </w:ins>
      <w:del w:id="1228" w:author="Nigel Deakin" w:date="2012-03-12T14:49:00Z">
        <w:r w:rsidR="007214A1" w:rsidRPr="00864041" w:rsidDel="00533AC6">
          <w:delText>Ser</w:delText>
        </w:r>
        <w:r w:rsidR="007214A1" w:rsidDel="00533AC6">
          <w:delText>ial execution of client c</w:delText>
        </w:r>
        <w:r w:rsidR="007214A1" w:rsidRPr="00864041" w:rsidDel="00533AC6">
          <w:delText>ode</w:delText>
        </w:r>
      </w:del>
      <w:r w:rsidR="00D71E00">
        <w:rPr>
          <w:spacing w:val="2"/>
          <w:w w:val="100"/>
        </w:rPr>
        <w:fldChar w:fldCharType="end"/>
      </w:r>
      <w:r w:rsidR="00817B53">
        <w:rPr>
          <w:spacing w:val="2"/>
          <w:w w:val="100"/>
        </w:rPr>
        <w:t>"</w:t>
      </w:r>
      <w:r>
        <w:rPr>
          <w:spacing w:val="2"/>
          <w:w w:val="100"/>
        </w:rPr>
        <w:t xml:space="preserve"> for information about how </w:t>
      </w:r>
      <w:r w:rsidRPr="00741B8E">
        <w:rPr>
          <w:rStyle w:val="Code"/>
        </w:rPr>
        <w:t>onMessage</w:t>
      </w:r>
      <w:r>
        <w:rPr>
          <w:spacing w:val="2"/>
          <w:w w:val="100"/>
        </w:rPr>
        <w:t xml:space="preserve"> calls are serialized by a session.</w:t>
      </w:r>
    </w:p>
    <w:p w:rsidR="00741663" w:rsidRDefault="00741663" w:rsidP="00C82C12">
      <w:pPr>
        <w:pStyle w:val="Heading2"/>
      </w:pPr>
      <w:bookmarkStart w:id="1229" w:name="_Ref308032008"/>
      <w:bookmarkStart w:id="1230" w:name="_Ref308032015"/>
      <w:bookmarkStart w:id="1231" w:name="_Ref308033542"/>
      <w:bookmarkStart w:id="1232" w:name="_Ref308033551"/>
      <w:bookmarkStart w:id="1233" w:name="_Ref308033964"/>
      <w:bookmarkStart w:id="1234" w:name="_Ref308033969"/>
      <w:bookmarkStart w:id="1235" w:name="_Ref311728791"/>
      <w:bookmarkStart w:id="1236" w:name="_Ref311728797"/>
      <w:bookmarkStart w:id="1237" w:name="_Toc311729278"/>
      <w:bookmarkStart w:id="1238" w:name="_Toc339906372"/>
      <w:r>
        <w:t>Message</w:t>
      </w:r>
      <w:bookmarkStart w:id="1239" w:name="RTF33323836323a204865616431"/>
      <w:r>
        <w:t>Producer</w:t>
      </w:r>
      <w:bookmarkEnd w:id="1229"/>
      <w:bookmarkEnd w:id="1230"/>
      <w:bookmarkEnd w:id="1231"/>
      <w:bookmarkEnd w:id="1232"/>
      <w:bookmarkEnd w:id="1233"/>
      <w:bookmarkEnd w:id="1234"/>
      <w:bookmarkEnd w:id="1235"/>
      <w:bookmarkEnd w:id="1236"/>
      <w:bookmarkEnd w:id="1237"/>
      <w:bookmarkEnd w:id="1238"/>
      <w:bookmarkEnd w:id="1239"/>
    </w:p>
    <w:p w:rsidR="00741663" w:rsidRDefault="00741663" w:rsidP="00741663">
      <w:pPr>
        <w:pStyle w:val="Paragraph"/>
        <w:rPr>
          <w:spacing w:val="2"/>
          <w:w w:val="100"/>
        </w:rPr>
      </w:pPr>
      <w:r>
        <w:rPr>
          <w:spacing w:val="2"/>
          <w:w w:val="100"/>
        </w:rPr>
        <w:t xml:space="preserve">A client uses a </w:t>
      </w:r>
      <w:r w:rsidRPr="00741B8E">
        <w:rPr>
          <w:rStyle w:val="Code"/>
        </w:rPr>
        <w:t>MessageProducer</w:t>
      </w:r>
      <w:r>
        <w:rPr>
          <w:i/>
          <w:iCs/>
          <w:spacing w:val="2"/>
          <w:w w:val="100"/>
        </w:rPr>
        <w:t xml:space="preserve"> </w:t>
      </w:r>
      <w:r>
        <w:rPr>
          <w:spacing w:val="2"/>
          <w:w w:val="100"/>
        </w:rPr>
        <w:t xml:space="preserve">to send messages to a </w:t>
      </w:r>
      <w:r w:rsidRPr="005B4CCC">
        <w:rPr>
          <w:rStyle w:val="Code"/>
        </w:rPr>
        <w:t>Destination</w:t>
      </w:r>
      <w:r>
        <w:rPr>
          <w:spacing w:val="2"/>
          <w:w w:val="100"/>
        </w:rPr>
        <w:t xml:space="preserve">. A </w:t>
      </w:r>
      <w:r w:rsidRPr="005B4CCC">
        <w:rPr>
          <w:rStyle w:val="Code"/>
        </w:rPr>
        <w:t>MessageProducer</w:t>
      </w:r>
      <w:r>
        <w:rPr>
          <w:i/>
          <w:iCs/>
          <w:spacing w:val="2"/>
          <w:w w:val="100"/>
        </w:rPr>
        <w:t xml:space="preserve"> </w:t>
      </w:r>
      <w:r>
        <w:rPr>
          <w:spacing w:val="2"/>
          <w:w w:val="100"/>
        </w:rPr>
        <w:t xml:space="preserve">is created by passing a </w:t>
      </w:r>
      <w:r w:rsidRPr="005B4CCC">
        <w:rPr>
          <w:rStyle w:val="Code"/>
        </w:rPr>
        <w:t>Queue</w:t>
      </w:r>
      <w:r>
        <w:rPr>
          <w:i/>
          <w:iCs/>
          <w:spacing w:val="2"/>
          <w:w w:val="100"/>
        </w:rPr>
        <w:t xml:space="preserve"> </w:t>
      </w:r>
      <w:r>
        <w:rPr>
          <w:spacing w:val="2"/>
          <w:w w:val="100"/>
        </w:rPr>
        <w:t xml:space="preserve">or </w:t>
      </w:r>
      <w:r w:rsidRPr="005B4CCC">
        <w:rPr>
          <w:rStyle w:val="Code"/>
        </w:rPr>
        <w:t>Topic</w:t>
      </w:r>
      <w:r>
        <w:rPr>
          <w:i/>
          <w:iCs/>
          <w:spacing w:val="2"/>
          <w:w w:val="100"/>
        </w:rPr>
        <w:t xml:space="preserve"> </w:t>
      </w:r>
      <w:r>
        <w:rPr>
          <w:spacing w:val="2"/>
          <w:w w:val="100"/>
        </w:rPr>
        <w:t xml:space="preserve">to a session’s </w:t>
      </w:r>
      <w:r w:rsidRPr="005B4CCC">
        <w:rPr>
          <w:rStyle w:val="Code"/>
        </w:rPr>
        <w:t>createProducer</w:t>
      </w:r>
      <w:r>
        <w:rPr>
          <w:i/>
          <w:iCs/>
          <w:spacing w:val="2"/>
          <w:w w:val="100"/>
        </w:rPr>
        <w:t xml:space="preserve"> </w:t>
      </w:r>
      <w:r>
        <w:rPr>
          <w:spacing w:val="2"/>
          <w:w w:val="100"/>
        </w:rPr>
        <w:t>method.</w:t>
      </w:r>
    </w:p>
    <w:p w:rsidR="00741663" w:rsidRDefault="00741663" w:rsidP="00741663">
      <w:pPr>
        <w:pStyle w:val="Paragraph"/>
        <w:rPr>
          <w:spacing w:val="2"/>
          <w:w w:val="100"/>
        </w:rPr>
      </w:pPr>
      <w:r>
        <w:rPr>
          <w:spacing w:val="2"/>
          <w:w w:val="100"/>
        </w:rPr>
        <w:lastRenderedPageBreak/>
        <w:t xml:space="preserve">A client also has the option of creating a producer without supplying a destination. In this case, a destination must be input on every send operation. A typical use for this style of producer is to send replies to requests using the request’s </w:t>
      </w:r>
      <w:r w:rsidRPr="005B4CCC">
        <w:rPr>
          <w:rStyle w:val="Code"/>
        </w:rPr>
        <w:t>JMSReplyTo</w:t>
      </w:r>
      <w:r>
        <w:rPr>
          <w:i/>
          <w:iCs/>
          <w:spacing w:val="2"/>
          <w:w w:val="100"/>
        </w:rPr>
        <w:t xml:space="preserve"> </w:t>
      </w:r>
      <w:r>
        <w:rPr>
          <w:spacing w:val="2"/>
          <w:w w:val="100"/>
        </w:rPr>
        <w:t>destination.</w:t>
      </w:r>
    </w:p>
    <w:p w:rsidR="007D5739" w:rsidRDefault="007D5739" w:rsidP="00741663">
      <w:pPr>
        <w:pStyle w:val="Paragraph"/>
        <w:rPr>
          <w:spacing w:val="2"/>
          <w:w w:val="100"/>
        </w:rPr>
      </w:pPr>
      <w:ins w:id="1240" w:author="Nigel Deakin" w:date="2012-07-17T11:30:00Z">
        <w:r>
          <w:rPr>
            <w:spacing w:val="2"/>
            <w:w w:val="100"/>
          </w:rPr>
          <w:t xml:space="preserve">A client may send a message either synchronously or asynchronously. For more details see sections </w:t>
        </w:r>
        <w:r w:rsidR="00D71E00">
          <w:rPr>
            <w:spacing w:val="2"/>
            <w:w w:val="100"/>
          </w:rPr>
          <w:fldChar w:fldCharType="begin"/>
        </w:r>
        <w:r>
          <w:rPr>
            <w:spacing w:val="2"/>
            <w:w w:val="100"/>
          </w:rPr>
          <w:instrText xml:space="preserve"> REF _Ref330224743 \r \h </w:instrText>
        </w:r>
      </w:ins>
      <w:r w:rsidR="00D71E00">
        <w:rPr>
          <w:spacing w:val="2"/>
          <w:w w:val="100"/>
        </w:rPr>
      </w:r>
      <w:ins w:id="1241" w:author="Nigel Deakin" w:date="2012-07-17T11:30:00Z">
        <w:r w:rsidR="00D71E00">
          <w:rPr>
            <w:spacing w:val="2"/>
            <w:w w:val="100"/>
          </w:rPr>
          <w:fldChar w:fldCharType="separate"/>
        </w:r>
        <w:r>
          <w:rPr>
            <w:spacing w:val="2"/>
            <w:w w:val="100"/>
          </w:rPr>
          <w:t>4.6.1</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_Ref330224743 \h </w:instrText>
        </w:r>
      </w:ins>
      <w:r w:rsidR="00D71E00">
        <w:rPr>
          <w:spacing w:val="2"/>
          <w:w w:val="100"/>
        </w:rPr>
      </w:r>
      <w:ins w:id="1242" w:author="Nigel Deakin" w:date="2012-07-17T11:30:00Z">
        <w:r w:rsidR="00D71E00">
          <w:rPr>
            <w:spacing w:val="2"/>
            <w:w w:val="100"/>
          </w:rPr>
          <w:fldChar w:fldCharType="separate"/>
        </w:r>
        <w:r>
          <w:t>Synchronous send</w:t>
        </w:r>
        <w:r w:rsidR="00D71E00">
          <w:rPr>
            <w:spacing w:val="2"/>
            <w:w w:val="100"/>
          </w:rPr>
          <w:fldChar w:fldCharType="end"/>
        </w:r>
        <w:r>
          <w:rPr>
            <w:spacing w:val="2"/>
            <w:w w:val="100"/>
          </w:rPr>
          <w:t xml:space="preserve">" and </w:t>
        </w:r>
        <w:r w:rsidR="00D71E00">
          <w:rPr>
            <w:spacing w:val="2"/>
            <w:w w:val="100"/>
          </w:rPr>
          <w:fldChar w:fldCharType="begin"/>
        </w:r>
        <w:r>
          <w:rPr>
            <w:spacing w:val="2"/>
            <w:w w:val="100"/>
          </w:rPr>
          <w:instrText xml:space="preserve"> REF _Ref330224750 \r \h </w:instrText>
        </w:r>
      </w:ins>
      <w:r w:rsidR="00D71E00">
        <w:rPr>
          <w:spacing w:val="2"/>
          <w:w w:val="100"/>
        </w:rPr>
      </w:r>
      <w:ins w:id="1243" w:author="Nigel Deakin" w:date="2012-07-17T11:30:00Z">
        <w:r w:rsidR="00D71E00">
          <w:rPr>
            <w:spacing w:val="2"/>
            <w:w w:val="100"/>
          </w:rPr>
          <w:fldChar w:fldCharType="separate"/>
        </w:r>
        <w:r>
          <w:rPr>
            <w:spacing w:val="2"/>
            <w:w w:val="100"/>
          </w:rPr>
          <w:t>4.6.2</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_Ref330224750 \h </w:instrText>
        </w:r>
      </w:ins>
      <w:r w:rsidR="00D71E00">
        <w:rPr>
          <w:spacing w:val="2"/>
          <w:w w:val="100"/>
        </w:rPr>
      </w:r>
      <w:ins w:id="1244" w:author="Nigel Deakin" w:date="2012-07-17T11:30:00Z">
        <w:r w:rsidR="00D71E00">
          <w:rPr>
            <w:spacing w:val="2"/>
            <w:w w:val="100"/>
          </w:rPr>
          <w:fldChar w:fldCharType="separate"/>
        </w:r>
        <w:r>
          <w:t>Asynchronous send</w:t>
        </w:r>
        <w:r w:rsidR="00D71E00">
          <w:rPr>
            <w:spacing w:val="2"/>
            <w:w w:val="100"/>
          </w:rPr>
          <w:fldChar w:fldCharType="end"/>
        </w:r>
        <w:r>
          <w:rPr>
            <w:spacing w:val="2"/>
            <w:w w:val="100"/>
          </w:rPr>
          <w:t xml:space="preserve">". </w:t>
        </w:r>
      </w:ins>
    </w:p>
    <w:p w:rsidR="00B430C4" w:rsidRDefault="00741663" w:rsidP="00741663">
      <w:pPr>
        <w:pStyle w:val="Paragraph"/>
        <w:rPr>
          <w:ins w:id="1245" w:author="Nigel Deakin" w:date="2011-12-19T14:48:00Z"/>
          <w:spacing w:val="2"/>
          <w:w w:val="100"/>
        </w:rPr>
      </w:pPr>
      <w:r>
        <w:rPr>
          <w:spacing w:val="2"/>
          <w:w w:val="100"/>
        </w:rPr>
        <w:t xml:space="preserve">A client can specify a default delivery mode, priority, </w:t>
      </w:r>
      <w:del w:id="1246" w:author="Nigel Deakin" w:date="2011-12-19T14:34:00Z">
        <w:r w:rsidDel="004F40D8">
          <w:rPr>
            <w:spacing w:val="2"/>
            <w:w w:val="100"/>
          </w:rPr>
          <w:delText xml:space="preserve">and </w:delText>
        </w:r>
      </w:del>
      <w:r>
        <w:rPr>
          <w:spacing w:val="2"/>
          <w:w w:val="100"/>
        </w:rPr>
        <w:t xml:space="preserve">time-to-live </w:t>
      </w:r>
      <w:ins w:id="1247" w:author="Nigel Deakin" w:date="2011-12-19T14:34:00Z">
        <w:r w:rsidR="004F40D8">
          <w:rPr>
            <w:spacing w:val="2"/>
            <w:w w:val="100"/>
          </w:rPr>
          <w:t xml:space="preserve">and delivery delay </w:t>
        </w:r>
      </w:ins>
      <w:r>
        <w:rPr>
          <w:spacing w:val="2"/>
          <w:w w:val="100"/>
        </w:rPr>
        <w:t xml:space="preserve">for messages sent by a producer. </w:t>
      </w:r>
    </w:p>
    <w:p w:rsidR="00230F2B" w:rsidRDefault="00B430C4" w:rsidP="00741663">
      <w:pPr>
        <w:pStyle w:val="Paragraph"/>
        <w:rPr>
          <w:ins w:id="1248" w:author="Nigel Deakin" w:date="2012-07-16T17:52:00Z"/>
          <w:spacing w:val="2"/>
          <w:w w:val="100"/>
        </w:rPr>
      </w:pPr>
      <w:ins w:id="1249" w:author="Nigel Deakin" w:date="2011-12-19T14:48:00Z">
        <w:r>
          <w:rPr>
            <w:spacing w:val="2"/>
            <w:w w:val="100"/>
          </w:rPr>
          <w:t xml:space="preserve">A client </w:t>
        </w:r>
      </w:ins>
      <w:del w:id="1250" w:author="Nigel Deakin" w:date="2011-12-19T14:48:00Z">
        <w:r w:rsidR="00741663" w:rsidDel="00B430C4">
          <w:rPr>
            <w:spacing w:val="2"/>
            <w:w w:val="100"/>
          </w:rPr>
          <w:delText xml:space="preserve">It </w:delText>
        </w:r>
      </w:del>
      <w:r w:rsidR="00741663">
        <w:rPr>
          <w:spacing w:val="2"/>
          <w:w w:val="100"/>
        </w:rPr>
        <w:t>can also specify delivery mode, priority, and time-to-live per message.</w:t>
      </w:r>
      <w:ins w:id="1251" w:author="Nigel Deakin" w:date="2011-12-19T14:48:00Z">
        <w:r>
          <w:rPr>
            <w:spacing w:val="2"/>
            <w:w w:val="100"/>
          </w:rPr>
          <w:t xml:space="preserve"> </w:t>
        </w:r>
      </w:ins>
    </w:p>
    <w:p w:rsidR="00797E54" w:rsidRDefault="00797E54" w:rsidP="00797E54">
      <w:pPr>
        <w:pStyle w:val="Paragraph"/>
        <w:rPr>
          <w:spacing w:val="2"/>
          <w:w w:val="100"/>
        </w:rPr>
      </w:pPr>
      <w:r>
        <w:rPr>
          <w:spacing w:val="2"/>
          <w:w w:val="100"/>
        </w:rPr>
        <w:t xml:space="preserve">Each time a client creates a </w:t>
      </w:r>
      <w:r w:rsidRPr="00155D00">
        <w:rPr>
          <w:rStyle w:val="Code"/>
        </w:rPr>
        <w:t>MessageProducer</w:t>
      </w:r>
      <w:r>
        <w:rPr>
          <w:spacing w:val="2"/>
          <w:w w:val="100"/>
        </w:rPr>
        <w:t>, it defines a new sequence of messages that have no ordering relationship with the messages it has previously sent.</w:t>
      </w:r>
    </w:p>
    <w:p w:rsidR="00797E54" w:rsidRDefault="00797E54" w:rsidP="00797E54">
      <w:pPr>
        <w:pStyle w:val="Paragraph"/>
        <w:rPr>
          <w:spacing w:val="2"/>
          <w:w w:val="100"/>
        </w:rPr>
      </w:pPr>
      <w:r>
        <w:rPr>
          <w:spacing w:val="2"/>
          <w:w w:val="100"/>
        </w:rPr>
        <w:t xml:space="preserve">See Section </w:t>
      </w:r>
      <w:r w:rsidR="00D71E00">
        <w:rPr>
          <w:spacing w:val="2"/>
          <w:w w:val="100"/>
        </w:rPr>
        <w:fldChar w:fldCharType="begin"/>
      </w:r>
      <w:r>
        <w:rPr>
          <w:spacing w:val="2"/>
          <w:w w:val="100"/>
        </w:rPr>
        <w:instrText xml:space="preserve"> REF X40387 \r \h </w:instrText>
      </w:r>
      <w:r w:rsidR="00D71E00">
        <w:rPr>
          <w:spacing w:val="2"/>
          <w:w w:val="100"/>
        </w:rPr>
      </w:r>
      <w:r w:rsidR="00D71E00">
        <w:rPr>
          <w:spacing w:val="2"/>
          <w:w w:val="100"/>
        </w:rPr>
        <w:fldChar w:fldCharType="separate"/>
      </w:r>
      <w:r>
        <w:rPr>
          <w:spacing w:val="2"/>
          <w:w w:val="100"/>
        </w:rPr>
        <w:t>3.4.9</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X40387 \h </w:instrText>
      </w:r>
      <w:r w:rsidR="00D71E00">
        <w:rPr>
          <w:spacing w:val="2"/>
          <w:w w:val="100"/>
        </w:rPr>
      </w:r>
      <w:r w:rsidR="00D71E00">
        <w:rPr>
          <w:spacing w:val="2"/>
          <w:w w:val="100"/>
        </w:rPr>
        <w:fldChar w:fldCharType="separate"/>
      </w:r>
      <w:r>
        <w:t>JMSExpiration</w:t>
      </w:r>
      <w:r w:rsidR="00D71E00">
        <w:rPr>
          <w:spacing w:val="2"/>
          <w:w w:val="100"/>
        </w:rPr>
        <w:fldChar w:fldCharType="end"/>
      </w:r>
      <w:r>
        <w:rPr>
          <w:spacing w:val="2"/>
          <w:w w:val="100"/>
        </w:rPr>
        <w:t>" for more information on time-to-live. See Section</w:t>
      </w:r>
      <w:proofErr w:type="gramStart"/>
      <w:r>
        <w:rPr>
          <w:spacing w:val="2"/>
          <w:w w:val="100"/>
        </w:rPr>
        <w:t xml:space="preserve">  </w:t>
      </w:r>
      <w:proofErr w:type="gramEnd"/>
      <w:r w:rsidR="00D71E00">
        <w:rPr>
          <w:spacing w:val="2"/>
          <w:w w:val="100"/>
        </w:rPr>
        <w:fldChar w:fldCharType="begin"/>
      </w:r>
      <w:r>
        <w:rPr>
          <w:spacing w:val="2"/>
          <w:w w:val="100"/>
        </w:rPr>
        <w:instrText xml:space="preserve"> REF X75069 \r \h </w:instrText>
      </w:r>
      <w:r w:rsidR="00D71E00">
        <w:rPr>
          <w:spacing w:val="2"/>
          <w:w w:val="100"/>
        </w:rPr>
      </w:r>
      <w:r w:rsidR="00D71E00">
        <w:rPr>
          <w:spacing w:val="2"/>
          <w:w w:val="100"/>
        </w:rPr>
        <w:fldChar w:fldCharType="separate"/>
      </w:r>
      <w:r>
        <w:rPr>
          <w:spacing w:val="2"/>
          <w:w w:val="100"/>
        </w:rPr>
        <w:t>3.4.10</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X75069 \h </w:instrText>
      </w:r>
      <w:r w:rsidR="00D71E00">
        <w:rPr>
          <w:spacing w:val="2"/>
          <w:w w:val="100"/>
        </w:rPr>
      </w:r>
      <w:r w:rsidR="00D71E00">
        <w:rPr>
          <w:spacing w:val="2"/>
          <w:w w:val="100"/>
        </w:rPr>
        <w:fldChar w:fldCharType="separate"/>
      </w:r>
      <w:r>
        <w:t>JMSPriority</w:t>
      </w:r>
      <w:r w:rsidR="00D71E00">
        <w:rPr>
          <w:spacing w:val="2"/>
          <w:w w:val="100"/>
        </w:rPr>
        <w:fldChar w:fldCharType="end"/>
      </w:r>
      <w:r>
        <w:rPr>
          <w:spacing w:val="2"/>
          <w:w w:val="100"/>
        </w:rPr>
        <w:t xml:space="preserve">" for more information on priority. See Section </w:t>
      </w:r>
      <w:r w:rsidR="00D71E00">
        <w:rPr>
          <w:spacing w:val="2"/>
          <w:w w:val="100"/>
        </w:rPr>
        <w:fldChar w:fldCharType="begin"/>
      </w:r>
      <w:r>
        <w:rPr>
          <w:spacing w:val="2"/>
          <w:w w:val="100"/>
        </w:rPr>
        <w:instrText xml:space="preserve"> REF _Ref312068765 \r \h </w:instrText>
      </w:r>
      <w:r w:rsidR="00D71E00">
        <w:rPr>
          <w:spacing w:val="2"/>
          <w:w w:val="100"/>
        </w:rPr>
      </w:r>
      <w:r w:rsidR="00D71E00">
        <w:rPr>
          <w:spacing w:val="2"/>
          <w:w w:val="100"/>
        </w:rPr>
        <w:fldChar w:fldCharType="separate"/>
      </w:r>
      <w:r>
        <w:rPr>
          <w:spacing w:val="2"/>
          <w:w w:val="100"/>
        </w:rPr>
        <w:t>3.4.13</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_Ref312068765 \h </w:instrText>
      </w:r>
      <w:r w:rsidR="00D71E00">
        <w:rPr>
          <w:spacing w:val="2"/>
          <w:w w:val="100"/>
        </w:rPr>
      </w:r>
      <w:r w:rsidR="00D71E00">
        <w:rPr>
          <w:spacing w:val="2"/>
          <w:w w:val="100"/>
        </w:rPr>
        <w:fldChar w:fldCharType="separate"/>
      </w:r>
      <w:r>
        <w:t>JMSDeliveryTime</w:t>
      </w:r>
      <w:r w:rsidR="00D71E00">
        <w:rPr>
          <w:spacing w:val="2"/>
          <w:w w:val="100"/>
        </w:rPr>
        <w:fldChar w:fldCharType="end"/>
      </w:r>
      <w:r>
        <w:rPr>
          <w:spacing w:val="2"/>
          <w:w w:val="100"/>
        </w:rPr>
        <w:t>" for more information on delivery delay.</w:t>
      </w:r>
    </w:p>
    <w:p w:rsidR="00000000" w:rsidRDefault="00DB59AF">
      <w:pPr>
        <w:pStyle w:val="Heading3"/>
        <w:rPr>
          <w:ins w:id="1252" w:author="Nigel Deakin" w:date="2011-12-19T14:48:00Z"/>
        </w:rPr>
        <w:pPrChange w:id="1253" w:author="Nigel Deakin" w:date="2012-07-16T17:53:00Z">
          <w:pPr>
            <w:pStyle w:val="Paragraph"/>
          </w:pPr>
        </w:pPrChange>
      </w:pPr>
      <w:bookmarkStart w:id="1254" w:name="_Ref330224743"/>
      <w:bookmarkStart w:id="1255" w:name="_Toc339906373"/>
      <w:ins w:id="1256" w:author="Nigel Deakin" w:date="2012-07-16T17:53:00Z">
        <w:r>
          <w:t>Synchronous send</w:t>
        </w:r>
      </w:ins>
      <w:bookmarkEnd w:id="1254"/>
      <w:bookmarkEnd w:id="1255"/>
    </w:p>
    <w:p w:rsidR="00AB3A1B" w:rsidRDefault="00230F2B" w:rsidP="00741663">
      <w:pPr>
        <w:pStyle w:val="Paragraph"/>
        <w:rPr>
          <w:ins w:id="1257" w:author="Nigel Deakin" w:date="2011-12-15T15:51:00Z"/>
          <w:spacing w:val="2"/>
          <w:w w:val="100"/>
        </w:rPr>
      </w:pPr>
      <w:ins w:id="1258" w:author="Nigel Deakin" w:date="2011-12-19T14:48:00Z">
        <w:r>
          <w:rPr>
            <w:spacing w:val="2"/>
            <w:w w:val="100"/>
          </w:rPr>
          <w:t>T</w:t>
        </w:r>
      </w:ins>
      <w:ins w:id="1259" w:author="Nigel Deakin" w:date="2011-12-15T15:53:00Z">
        <w:r w:rsidR="00AB3A1B">
          <w:rPr>
            <w:spacing w:val="2"/>
            <w:w w:val="100"/>
          </w:rPr>
          <w:t xml:space="preserve">he following </w:t>
        </w:r>
      </w:ins>
      <w:ins w:id="1260" w:author="Nigel Deakin" w:date="2011-12-15T15:54:00Z">
        <w:r w:rsidR="00AB3A1B">
          <w:rPr>
            <w:spacing w:val="2"/>
            <w:w w:val="100"/>
          </w:rPr>
          <w:t xml:space="preserve">methods on </w:t>
        </w:r>
        <w:r w:rsidR="00D71E00" w:rsidRPr="00D71E00">
          <w:rPr>
            <w:rStyle w:val="Code"/>
            <w:rPrChange w:id="1261" w:author="Nigel Deakin" w:date="2011-12-15T15:54:00Z">
              <w:rPr>
                <w:rFonts w:ascii="Courier New" w:hAnsi="Courier New"/>
                <w:i/>
                <w:iCs/>
                <w:color w:val="0000FF"/>
                <w:spacing w:val="2"/>
                <w:w w:val="100"/>
                <w:sz w:val="18"/>
                <w:u w:val="single"/>
              </w:rPr>
            </w:rPrChange>
          </w:rPr>
          <w:t>MessageProducer</w:t>
        </w:r>
      </w:ins>
      <w:ins w:id="1262" w:author="Nigel Deakin" w:date="2011-12-19T14:48:00Z">
        <w:r w:rsidR="00007477">
          <w:rPr>
            <w:spacing w:val="2"/>
            <w:w w:val="100"/>
          </w:rPr>
          <w:t xml:space="preserve"> ma</w:t>
        </w:r>
      </w:ins>
      <w:ins w:id="1263" w:author="Nigel Deakin" w:date="2011-12-19T14:49:00Z">
        <w:r w:rsidR="00007477">
          <w:rPr>
            <w:spacing w:val="2"/>
            <w:w w:val="100"/>
          </w:rPr>
          <w:t>y</w:t>
        </w:r>
      </w:ins>
      <w:ins w:id="1264" w:author="Nigel Deakin" w:date="2011-12-19T14:48:00Z">
        <w:r w:rsidR="009B604E">
          <w:rPr>
            <w:spacing w:val="2"/>
            <w:w w:val="100"/>
          </w:rPr>
          <w:t xml:space="preserve"> be used to send a message</w:t>
        </w:r>
      </w:ins>
      <w:ins w:id="1265" w:author="Nigel Deakin" w:date="2012-07-16T17:54:00Z">
        <w:r w:rsidR="009B604E">
          <w:rPr>
            <w:spacing w:val="2"/>
            <w:w w:val="100"/>
          </w:rPr>
          <w:t xml:space="preserve"> synchronously:</w:t>
        </w:r>
      </w:ins>
    </w:p>
    <w:p w:rsidR="00000000" w:rsidRDefault="00AB3A1B">
      <w:pPr>
        <w:pStyle w:val="CodePara"/>
        <w:rPr>
          <w:ins w:id="1266" w:author="Nigel Deakin" w:date="2011-12-15T15:53:00Z"/>
        </w:rPr>
        <w:pPrChange w:id="1267" w:author="Nigel Deakin" w:date="2011-12-15T15:53:00Z">
          <w:pPr>
            <w:pStyle w:val="Paragraph"/>
          </w:pPr>
        </w:pPrChange>
      </w:pPr>
      <w:proofErr w:type="gramStart"/>
      <w:ins w:id="1268" w:author="Nigel Deakin" w:date="2011-12-15T15:52:00Z">
        <w:r>
          <w:t>void</w:t>
        </w:r>
        <w:proofErr w:type="gramEnd"/>
        <w:r>
          <w:t xml:space="preserve"> </w:t>
        </w:r>
      </w:ins>
      <w:ins w:id="1269" w:author="Nigel Deakin" w:date="2011-12-15T15:51:00Z">
        <w:r w:rsidR="00874DE7" w:rsidRPr="00874DE7">
          <w:t>send(Message message)</w:t>
        </w:r>
      </w:ins>
    </w:p>
    <w:p w:rsidR="00000000" w:rsidRDefault="005F7E80">
      <w:pPr>
        <w:pStyle w:val="CodePara"/>
        <w:rPr>
          <w:ins w:id="1270" w:author="Nigel Deakin" w:date="2011-12-15T15:51:00Z"/>
        </w:rPr>
        <w:pPrChange w:id="1271" w:author="Nigel Deakin" w:date="2011-12-15T15:53:00Z">
          <w:pPr>
            <w:pStyle w:val="Paragraph"/>
          </w:pPr>
        </w:pPrChange>
      </w:pPr>
    </w:p>
    <w:p w:rsidR="00000000" w:rsidRDefault="00AB3A1B">
      <w:pPr>
        <w:pStyle w:val="CodePara"/>
        <w:rPr>
          <w:ins w:id="1272" w:author="Nigel Deakin" w:date="2011-12-15T15:51:00Z"/>
        </w:rPr>
        <w:pPrChange w:id="1273" w:author="Nigel Deakin" w:date="2011-12-15T15:53:00Z">
          <w:pPr>
            <w:pStyle w:val="Paragraph"/>
          </w:pPr>
        </w:pPrChange>
      </w:pPr>
      <w:proofErr w:type="gramStart"/>
      <w:ins w:id="1274" w:author="Nigel Deakin" w:date="2011-12-15T15:52:00Z">
        <w:r>
          <w:t>void</w:t>
        </w:r>
        <w:proofErr w:type="gramEnd"/>
        <w:r>
          <w:t xml:space="preserve"> </w:t>
        </w:r>
      </w:ins>
      <w:ins w:id="1275" w:author="Nigel Deakin" w:date="2011-12-15T15:51:00Z">
        <w:r w:rsidR="00874DE7" w:rsidRPr="00874DE7">
          <w:t>send(Destination destination, Message message)</w:t>
        </w:r>
      </w:ins>
    </w:p>
    <w:p w:rsidR="00000000" w:rsidRDefault="005F7E80">
      <w:pPr>
        <w:pStyle w:val="CodePara"/>
        <w:rPr>
          <w:ins w:id="1276" w:author="Nigel Deakin" w:date="2011-12-15T15:53:00Z"/>
        </w:rPr>
        <w:pPrChange w:id="1277" w:author="Nigel Deakin" w:date="2011-12-15T15:53:00Z">
          <w:pPr>
            <w:pStyle w:val="Paragraph"/>
          </w:pPr>
        </w:pPrChange>
      </w:pPr>
    </w:p>
    <w:p w:rsidR="00000000" w:rsidRDefault="00AB3A1B">
      <w:pPr>
        <w:pStyle w:val="CodePara"/>
        <w:rPr>
          <w:ins w:id="1278" w:author="Nigel Deakin" w:date="2011-12-15T15:51:00Z"/>
        </w:rPr>
        <w:pPrChange w:id="1279" w:author="Nigel Deakin" w:date="2011-12-15T15:53:00Z">
          <w:pPr>
            <w:pStyle w:val="Paragraph"/>
          </w:pPr>
        </w:pPrChange>
      </w:pPr>
      <w:proofErr w:type="gramStart"/>
      <w:ins w:id="1280" w:author="Nigel Deakin" w:date="2011-12-15T15:52:00Z">
        <w:r>
          <w:t>void</w:t>
        </w:r>
        <w:proofErr w:type="gramEnd"/>
        <w:r>
          <w:t xml:space="preserve"> </w:t>
        </w:r>
      </w:ins>
      <w:ins w:id="1281" w:author="Nigel Deakin" w:date="2011-12-15T15:51:00Z">
        <w:r w:rsidR="00874DE7" w:rsidRPr="00874DE7">
          <w:t>send(Destination destination, Message message, int deliveryMode, int priority, long timeToLive)</w:t>
        </w:r>
      </w:ins>
    </w:p>
    <w:p w:rsidR="00000000" w:rsidRDefault="005F7E80">
      <w:pPr>
        <w:pStyle w:val="CodePara"/>
        <w:rPr>
          <w:ins w:id="1282" w:author="Nigel Deakin" w:date="2011-12-15T15:53:00Z"/>
        </w:rPr>
        <w:pPrChange w:id="1283" w:author="Nigel Deakin" w:date="2011-12-15T15:53:00Z">
          <w:pPr>
            <w:pStyle w:val="Paragraph"/>
          </w:pPr>
        </w:pPrChange>
      </w:pPr>
    </w:p>
    <w:p w:rsidR="00000000" w:rsidRDefault="00AB3A1B">
      <w:pPr>
        <w:pStyle w:val="CodePara"/>
        <w:rPr>
          <w:ins w:id="1284" w:author="Nigel Deakin" w:date="2011-12-15T15:50:00Z"/>
        </w:rPr>
        <w:pPrChange w:id="1285" w:author="Nigel Deakin" w:date="2011-12-15T15:53:00Z">
          <w:pPr>
            <w:pStyle w:val="Paragraph"/>
          </w:pPr>
        </w:pPrChange>
      </w:pPr>
      <w:proofErr w:type="gramStart"/>
      <w:ins w:id="1286" w:author="Nigel Deakin" w:date="2011-12-15T15:52:00Z">
        <w:r>
          <w:t>void</w:t>
        </w:r>
        <w:proofErr w:type="gramEnd"/>
        <w:r>
          <w:t xml:space="preserve"> </w:t>
        </w:r>
      </w:ins>
      <w:ins w:id="1287" w:author="Nigel Deakin" w:date="2011-12-15T15:51:00Z">
        <w:r w:rsidR="00874DE7" w:rsidRPr="00874DE7">
          <w:t>send(Message message, int deliveryMode, int priority, long timeToLive)</w:t>
        </w:r>
      </w:ins>
    </w:p>
    <w:p w:rsidR="003546CF" w:rsidRDefault="000F34AD" w:rsidP="00741663">
      <w:pPr>
        <w:pStyle w:val="Paragraph"/>
        <w:rPr>
          <w:ins w:id="1288" w:author="Nigel Deakin" w:date="2012-07-16T17:54:00Z"/>
          <w:spacing w:val="2"/>
          <w:w w:val="100"/>
        </w:rPr>
      </w:pPr>
      <w:ins w:id="1289" w:author="Nigel Deakin" w:date="2011-12-15T15:54:00Z">
        <w:r>
          <w:rPr>
            <w:spacing w:val="2"/>
            <w:w w:val="100"/>
          </w:rPr>
          <w:t>These methods will</w:t>
        </w:r>
      </w:ins>
      <w:ins w:id="1290" w:author="Nigel Deakin" w:date="2011-12-15T15:50:00Z">
        <w:r w:rsidR="00874DE7">
          <w:rPr>
            <w:spacing w:val="2"/>
            <w:w w:val="100"/>
          </w:rPr>
          <w:t xml:space="preserve"> block until the message has been sent</w:t>
        </w:r>
      </w:ins>
      <w:ins w:id="1291" w:author="Nigel Deakin" w:date="2011-12-15T15:55:00Z">
        <w:r>
          <w:rPr>
            <w:spacing w:val="2"/>
            <w:w w:val="100"/>
          </w:rPr>
          <w:t xml:space="preserve">. </w:t>
        </w:r>
        <w:r w:rsidR="00E67CE2">
          <w:rPr>
            <w:spacing w:val="2"/>
            <w:w w:val="100"/>
          </w:rPr>
          <w:t xml:space="preserve">If </w:t>
        </w:r>
        <w:r w:rsidR="002D51A7">
          <w:rPr>
            <w:spacing w:val="2"/>
            <w:w w:val="100"/>
          </w:rPr>
          <w:t>necessary</w:t>
        </w:r>
        <w:r>
          <w:rPr>
            <w:spacing w:val="2"/>
            <w:w w:val="100"/>
          </w:rPr>
          <w:t xml:space="preserve"> the call will block until a confirmation message has been received back from the JMS server. </w:t>
        </w:r>
      </w:ins>
    </w:p>
    <w:p w:rsidR="00000000" w:rsidRDefault="00DB59AF">
      <w:pPr>
        <w:pStyle w:val="Heading3"/>
        <w:rPr>
          <w:ins w:id="1292" w:author="Nigel Deakin" w:date="2011-12-15T15:55:00Z"/>
        </w:rPr>
        <w:pPrChange w:id="1293" w:author="Nigel Deakin" w:date="2012-07-16T17:54:00Z">
          <w:pPr>
            <w:pStyle w:val="Paragraph"/>
          </w:pPr>
        </w:pPrChange>
      </w:pPr>
      <w:bookmarkStart w:id="1294" w:name="_Ref330224750"/>
      <w:bookmarkStart w:id="1295" w:name="_Toc339906374"/>
      <w:ins w:id="1296" w:author="Nigel Deakin" w:date="2012-07-16T17:54:00Z">
        <w:r>
          <w:t>Asynchronous send</w:t>
        </w:r>
      </w:ins>
      <w:bookmarkEnd w:id="1294"/>
      <w:bookmarkEnd w:id="1295"/>
    </w:p>
    <w:p w:rsidR="009C51D1" w:rsidRDefault="00CA57CB">
      <w:pPr>
        <w:pStyle w:val="Paragraph"/>
        <w:rPr>
          <w:ins w:id="1297" w:author="Nigel Deakin" w:date="2011-12-15T15:57:00Z"/>
          <w:spacing w:val="2"/>
          <w:w w:val="100"/>
        </w:rPr>
      </w:pPr>
      <w:ins w:id="1298" w:author="Nigel Deakin" w:date="2011-12-15T15:55:00Z">
        <w:r>
          <w:rPr>
            <w:spacing w:val="2"/>
            <w:w w:val="100"/>
          </w:rPr>
          <w:t>Clients may alternatively</w:t>
        </w:r>
      </w:ins>
      <w:ins w:id="1299" w:author="Nigel Deakin" w:date="2012-07-17T14:46:00Z">
        <w:r>
          <w:rPr>
            <w:spacing w:val="2"/>
            <w:w w:val="100"/>
          </w:rPr>
          <w:t xml:space="preserve"> </w:t>
        </w:r>
      </w:ins>
      <w:ins w:id="1300" w:author="Nigel Deakin" w:date="2012-07-17T14:45:00Z">
        <w:r w:rsidR="00307E2D">
          <w:rPr>
            <w:spacing w:val="2"/>
            <w:w w:val="100"/>
          </w:rPr>
          <w:t>send</w:t>
        </w:r>
      </w:ins>
      <w:ins w:id="1301" w:author="Nigel Deakin" w:date="2011-12-15T15:55:00Z">
        <w:r w:rsidR="004A2403">
          <w:rPr>
            <w:spacing w:val="2"/>
            <w:w w:val="100"/>
          </w:rPr>
          <w:t xml:space="preserve"> </w:t>
        </w:r>
      </w:ins>
      <w:ins w:id="1302" w:author="Nigel Deakin" w:date="2012-07-17T14:45:00Z">
        <w:r w:rsidR="00307E2D">
          <w:rPr>
            <w:spacing w:val="2"/>
            <w:w w:val="100"/>
          </w:rPr>
          <w:t xml:space="preserve">a message using </w:t>
        </w:r>
      </w:ins>
      <w:ins w:id="1303" w:author="Nigel Deakin" w:date="2011-12-15T15:57:00Z">
        <w:r w:rsidR="007A5629">
          <w:rPr>
            <w:spacing w:val="2"/>
            <w:w w:val="100"/>
          </w:rPr>
          <w:t xml:space="preserve">the following </w:t>
        </w:r>
      </w:ins>
      <w:ins w:id="1304" w:author="Nigel Deakin" w:date="2011-12-15T15:56:00Z">
        <w:r w:rsidR="004A2403">
          <w:rPr>
            <w:spacing w:val="2"/>
            <w:w w:val="100"/>
          </w:rPr>
          <w:t xml:space="preserve">methods which </w:t>
        </w:r>
      </w:ins>
      <w:ins w:id="1305" w:author="Nigel Deakin" w:date="2012-07-17T14:44:00Z">
        <w:r w:rsidR="00755A63">
          <w:rPr>
            <w:spacing w:val="2"/>
            <w:w w:val="100"/>
          </w:rPr>
          <w:t>permit</w:t>
        </w:r>
      </w:ins>
      <w:ins w:id="1306" w:author="Nigel Deakin" w:date="2012-07-17T11:38:00Z">
        <w:r w:rsidR="00575748" w:rsidRPr="00575748">
          <w:rPr>
            <w:spacing w:val="2"/>
            <w:w w:val="100"/>
          </w:rPr>
          <w:t xml:space="preserve"> the JMS provider to perform part of the work involved in sending </w:t>
        </w:r>
      </w:ins>
      <w:ins w:id="1307" w:author="Nigel Deakin" w:date="2012-07-17T14:46:00Z">
        <w:r w:rsidR="006B01BB">
          <w:rPr>
            <w:spacing w:val="2"/>
            <w:w w:val="100"/>
          </w:rPr>
          <w:t>the</w:t>
        </w:r>
      </w:ins>
      <w:ins w:id="1308" w:author="Nigel Deakin" w:date="2012-07-17T11:38:00Z">
        <w:r w:rsidR="00575748" w:rsidRPr="00575748">
          <w:rPr>
            <w:spacing w:val="2"/>
            <w:w w:val="100"/>
          </w:rPr>
          <w:t xml:space="preserve"> message in a separate thread. JMS refers to this as an "asynchronous send".</w:t>
        </w:r>
      </w:ins>
    </w:p>
    <w:p w:rsidR="00000000" w:rsidRDefault="00453D1D">
      <w:pPr>
        <w:pStyle w:val="CodePara"/>
        <w:rPr>
          <w:ins w:id="1309" w:author="Nigel Deakin" w:date="2011-12-15T15:57:00Z"/>
        </w:rPr>
        <w:pPrChange w:id="1310" w:author="Nigel Deakin" w:date="2011-12-15T15:58:00Z">
          <w:pPr>
            <w:pStyle w:val="Paragraph"/>
          </w:pPr>
        </w:pPrChange>
      </w:pPr>
      <w:proofErr w:type="gramStart"/>
      <w:ins w:id="1311" w:author="Nigel Deakin" w:date="2011-12-15T15:57:00Z">
        <w:r w:rsidRPr="00453D1D">
          <w:t>send(</w:t>
        </w:r>
        <w:proofErr w:type="gramEnd"/>
        <w:r w:rsidRPr="00453D1D">
          <w:t>Destination destination, Message message, CompletionListener completionListener)</w:t>
        </w:r>
      </w:ins>
    </w:p>
    <w:p w:rsidR="00000000" w:rsidRDefault="005F7E80">
      <w:pPr>
        <w:pStyle w:val="CodePara"/>
        <w:rPr>
          <w:ins w:id="1312" w:author="Nigel Deakin" w:date="2011-12-15T15:58:00Z"/>
        </w:rPr>
        <w:pPrChange w:id="1313" w:author="Nigel Deakin" w:date="2011-12-15T15:58:00Z">
          <w:pPr>
            <w:pStyle w:val="Paragraph"/>
          </w:pPr>
        </w:pPrChange>
      </w:pPr>
    </w:p>
    <w:p w:rsidR="00000000" w:rsidRDefault="00453D1D">
      <w:pPr>
        <w:pStyle w:val="CodePara"/>
        <w:rPr>
          <w:ins w:id="1314" w:author="Nigel Deakin" w:date="2011-12-15T15:57:00Z"/>
        </w:rPr>
        <w:pPrChange w:id="1315" w:author="Nigel Deakin" w:date="2011-12-15T15:58:00Z">
          <w:pPr>
            <w:pStyle w:val="Paragraph"/>
          </w:pPr>
        </w:pPrChange>
      </w:pPr>
      <w:proofErr w:type="gramStart"/>
      <w:ins w:id="1316" w:author="Nigel Deakin" w:date="2011-12-15T15:57:00Z">
        <w:r w:rsidRPr="00453D1D">
          <w:t>send(</w:t>
        </w:r>
        <w:proofErr w:type="gramEnd"/>
        <w:r w:rsidRPr="00453D1D">
          <w:t>Destination destination, Message message, int deliveryMode, int priority, long timeToLive, CompletionListener completionListener)</w:t>
        </w:r>
      </w:ins>
    </w:p>
    <w:p w:rsidR="00000000" w:rsidRDefault="005F7E80">
      <w:pPr>
        <w:pStyle w:val="CodePara"/>
        <w:rPr>
          <w:ins w:id="1317" w:author="Nigel Deakin" w:date="2011-12-15T15:58:00Z"/>
        </w:rPr>
        <w:pPrChange w:id="1318" w:author="Nigel Deakin" w:date="2011-12-15T15:58:00Z">
          <w:pPr>
            <w:pStyle w:val="Paragraph"/>
          </w:pPr>
        </w:pPrChange>
      </w:pPr>
    </w:p>
    <w:p w:rsidR="00000000" w:rsidRDefault="00453D1D">
      <w:pPr>
        <w:pStyle w:val="CodePara"/>
        <w:rPr>
          <w:ins w:id="1319" w:author="Nigel Deakin" w:date="2011-12-15T15:57:00Z"/>
        </w:rPr>
        <w:pPrChange w:id="1320" w:author="Nigel Deakin" w:date="2011-12-15T15:58:00Z">
          <w:pPr>
            <w:pStyle w:val="Paragraph"/>
          </w:pPr>
        </w:pPrChange>
      </w:pPr>
      <w:proofErr w:type="gramStart"/>
      <w:ins w:id="1321" w:author="Nigel Deakin" w:date="2011-12-15T15:57:00Z">
        <w:r w:rsidRPr="00453D1D">
          <w:t>send(</w:t>
        </w:r>
        <w:proofErr w:type="gramEnd"/>
        <w:r w:rsidRPr="00453D1D">
          <w:t>Message message, CompletionListener completionListener)</w:t>
        </w:r>
      </w:ins>
    </w:p>
    <w:p w:rsidR="00000000" w:rsidRDefault="005F7E80">
      <w:pPr>
        <w:pStyle w:val="CodePara"/>
        <w:rPr>
          <w:ins w:id="1322" w:author="Nigel Deakin" w:date="2011-12-15T15:58:00Z"/>
        </w:rPr>
        <w:pPrChange w:id="1323" w:author="Nigel Deakin" w:date="2011-12-15T15:58:00Z">
          <w:pPr>
            <w:pStyle w:val="Paragraph"/>
          </w:pPr>
        </w:pPrChange>
      </w:pPr>
    </w:p>
    <w:p w:rsidR="00000000" w:rsidRDefault="00453D1D">
      <w:pPr>
        <w:pStyle w:val="CodePara"/>
        <w:pPrChange w:id="1324" w:author="Nigel Deakin" w:date="2011-12-15T15:58:00Z">
          <w:pPr>
            <w:pStyle w:val="Paragraph"/>
          </w:pPr>
        </w:pPrChange>
      </w:pPr>
      <w:proofErr w:type="gramStart"/>
      <w:ins w:id="1325" w:author="Nigel Deakin" w:date="2011-12-15T15:57:00Z">
        <w:r w:rsidRPr="00453D1D">
          <w:lastRenderedPageBreak/>
          <w:t>send(</w:t>
        </w:r>
        <w:proofErr w:type="gramEnd"/>
        <w:r w:rsidRPr="00453D1D">
          <w:t>Message message, int deliveryMode, int priority, long timeToLive, CompletionListener completionListener)</w:t>
        </w:r>
      </w:ins>
    </w:p>
    <w:p w:rsidR="000F0607" w:rsidRDefault="00575748">
      <w:pPr>
        <w:pStyle w:val="Paragraph"/>
        <w:rPr>
          <w:ins w:id="1326" w:author="Nigel Deakin" w:date="2012-07-17T11:34:00Z"/>
          <w:spacing w:val="2"/>
          <w:w w:val="100"/>
        </w:rPr>
      </w:pPr>
      <w:ins w:id="1327" w:author="Nigel Deakin" w:date="2012-07-17T11:34:00Z">
        <w:r w:rsidRPr="00575748">
          <w:rPr>
            <w:spacing w:val="2"/>
            <w:w w:val="100"/>
          </w:rPr>
          <w:t>When th</w:t>
        </w:r>
        <w:r w:rsidR="00E568D7">
          <w:rPr>
            <w:spacing w:val="2"/>
            <w:w w:val="100"/>
          </w:rPr>
          <w:t>e message has been successfully</w:t>
        </w:r>
      </w:ins>
      <w:ins w:id="1328" w:author="Nigel Deakin" w:date="2012-07-17T11:46:00Z">
        <w:r w:rsidR="00E568D7">
          <w:rPr>
            <w:spacing w:val="2"/>
            <w:w w:val="100"/>
          </w:rPr>
          <w:t xml:space="preserve"> </w:t>
        </w:r>
      </w:ins>
      <w:ins w:id="1329" w:author="Nigel Deakin" w:date="2012-07-17T11:34:00Z">
        <w:r w:rsidRPr="00575748">
          <w:rPr>
            <w:spacing w:val="2"/>
            <w:w w:val="100"/>
          </w:rPr>
          <w:t xml:space="preserve">sent the JMS provider invokes </w:t>
        </w:r>
      </w:ins>
      <w:ins w:id="1330" w:author="Nigel Deakin" w:date="2012-07-17T11:58:00Z">
        <w:r w:rsidR="00384EC0">
          <w:rPr>
            <w:spacing w:val="2"/>
            <w:w w:val="100"/>
          </w:rPr>
          <w:t xml:space="preserve">the </w:t>
        </w:r>
      </w:ins>
      <w:ins w:id="1331" w:author="Nigel Deakin" w:date="2012-07-17T11:34:00Z">
        <w:r w:rsidRPr="00575748">
          <w:rPr>
            <w:spacing w:val="2"/>
            <w:w w:val="100"/>
          </w:rPr>
          <w:t xml:space="preserve">callback method </w:t>
        </w:r>
      </w:ins>
      <w:ins w:id="1332" w:author="Nigel Deakin" w:date="2012-07-17T11:58:00Z">
        <w:r w:rsidR="00D71E00" w:rsidRPr="00D71E00">
          <w:rPr>
            <w:rStyle w:val="Code"/>
            <w:rPrChange w:id="1333" w:author="Nigel Deakin" w:date="2012-07-17T11:58:00Z">
              <w:rPr>
                <w:rFonts w:ascii="Courier New" w:hAnsi="Courier New"/>
                <w:spacing w:val="2"/>
                <w:w w:val="100"/>
                <w:sz w:val="18"/>
              </w:rPr>
            </w:rPrChange>
          </w:rPr>
          <w:t>onCompletion</w:t>
        </w:r>
        <w:r w:rsidR="00384EC0" w:rsidRPr="00575748">
          <w:rPr>
            <w:spacing w:val="2"/>
            <w:w w:val="100"/>
          </w:rPr>
          <w:t xml:space="preserve"> </w:t>
        </w:r>
      </w:ins>
      <w:ins w:id="1334" w:author="Nigel Deakin" w:date="2012-07-17T11:34:00Z">
        <w:r w:rsidRPr="00575748">
          <w:rPr>
            <w:spacing w:val="2"/>
            <w:w w:val="100"/>
          </w:rPr>
          <w:t xml:space="preserve">on an application-specified </w:t>
        </w:r>
        <w:r w:rsidR="00D71E00" w:rsidRPr="00D71E00">
          <w:rPr>
            <w:rStyle w:val="Code"/>
            <w:rPrChange w:id="1335" w:author="Nigel Deakin" w:date="2012-07-17T11:35:00Z">
              <w:rPr>
                <w:rFonts w:ascii="Courier New" w:hAnsi="Courier New"/>
                <w:spacing w:val="2"/>
                <w:w w:val="100"/>
                <w:sz w:val="18"/>
              </w:rPr>
            </w:rPrChange>
          </w:rPr>
          <w:t>CompletionListener</w:t>
        </w:r>
        <w:r w:rsidRPr="00575748">
          <w:rPr>
            <w:spacing w:val="2"/>
            <w:w w:val="100"/>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ins>
    </w:p>
    <w:p w:rsidR="00575748" w:rsidRPr="00575748" w:rsidRDefault="00575748" w:rsidP="00575748">
      <w:pPr>
        <w:pStyle w:val="Paragraph"/>
        <w:rPr>
          <w:ins w:id="1336" w:author="Nigel Deakin" w:date="2012-07-17T11:34:00Z"/>
          <w:spacing w:val="2"/>
          <w:w w:val="100"/>
        </w:rPr>
      </w:pPr>
      <w:ins w:id="1337" w:author="Nigel Deakin" w:date="2012-07-17T11:34:00Z">
        <w:r w:rsidRPr="00575748">
          <w:rPr>
            <w:spacing w:val="2"/>
            <w:w w:val="100"/>
          </w:rPr>
          <w:t>The following information is intended to give an indication of how an asynchronous send would typically be implemented.</w:t>
        </w:r>
      </w:ins>
    </w:p>
    <w:p w:rsidR="00575748" w:rsidRPr="00575748" w:rsidRDefault="00575748" w:rsidP="00575748">
      <w:pPr>
        <w:pStyle w:val="Paragraph"/>
        <w:rPr>
          <w:ins w:id="1338" w:author="Nigel Deakin" w:date="2012-07-17T11:34:00Z"/>
          <w:spacing w:val="2"/>
          <w:w w:val="100"/>
        </w:rPr>
      </w:pPr>
      <w:ins w:id="1339" w:author="Nigel Deakin" w:date="2012-07-17T11:34:00Z">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00D71E00" w:rsidRPr="00D71E00">
          <w:rPr>
            <w:rStyle w:val="Code"/>
            <w:rPrChange w:id="1340" w:author="Nigel Deakin" w:date="2012-07-17T11:38:00Z">
              <w:rPr>
                <w:rFonts w:ascii="Courier New" w:hAnsi="Courier New"/>
                <w:spacing w:val="2"/>
                <w:w w:val="100"/>
                <w:sz w:val="18"/>
              </w:rPr>
            </w:rPrChange>
          </w:rPr>
          <w:t>onCompletion</w:t>
        </w:r>
        <w:r w:rsidRPr="00575748">
          <w:rPr>
            <w:spacing w:val="2"/>
            <w:w w:val="100"/>
          </w:rPr>
          <w:t xml:space="preserve"> method on the application-specified </w:t>
        </w:r>
        <w:r w:rsidR="00D71E00" w:rsidRPr="00D71E00">
          <w:rPr>
            <w:rStyle w:val="Code"/>
            <w:rPrChange w:id="1341" w:author="Nigel Deakin" w:date="2012-07-17T11:38:00Z">
              <w:rPr>
                <w:rFonts w:ascii="Courier New" w:hAnsi="Courier New"/>
                <w:spacing w:val="2"/>
                <w:w w:val="100"/>
                <w:sz w:val="18"/>
              </w:rPr>
            </w:rPrChange>
          </w:rPr>
          <w:t>CompletionListener</w:t>
        </w:r>
        <w:r w:rsidRPr="00575748">
          <w:rPr>
            <w:spacing w:val="2"/>
            <w:w w:val="100"/>
          </w:rPr>
          <w:t xml:space="preserve"> object.</w:t>
        </w:r>
      </w:ins>
      <w:ins w:id="1342" w:author="Nigel Deakin" w:date="2012-07-17T12:00:00Z">
        <w:r w:rsidR="00384EC0">
          <w:rPr>
            <w:spacing w:val="2"/>
            <w:w w:val="100"/>
          </w:rPr>
          <w:t xml:space="preserve"> If </w:t>
        </w:r>
      </w:ins>
      <w:ins w:id="1343" w:author="Nigel Deakin" w:date="2012-07-17T15:15:00Z">
        <w:r w:rsidR="00A677B6">
          <w:rPr>
            <w:spacing w:val="2"/>
            <w:w w:val="100"/>
          </w:rPr>
          <w:t>for</w:t>
        </w:r>
      </w:ins>
      <w:ins w:id="1344" w:author="Nigel Deakin" w:date="2012-07-17T12:00:00Z">
        <w:r w:rsidR="00384EC0">
          <w:rPr>
            <w:spacing w:val="2"/>
            <w:w w:val="100"/>
          </w:rPr>
          <w:t xml:space="preserve"> some reason the acknowledgement is not received the JMS provider would notify the application by invoking the </w:t>
        </w:r>
        <w:r w:rsidR="00384EC0" w:rsidRPr="00575748">
          <w:rPr>
            <w:rStyle w:val="Code"/>
          </w:rPr>
          <w:t>CompletionListener</w:t>
        </w:r>
        <w:r w:rsidR="00384EC0">
          <w:rPr>
            <w:spacing w:val="2"/>
            <w:w w:val="100"/>
          </w:rPr>
          <w:t xml:space="preserve">'s </w:t>
        </w:r>
        <w:r w:rsidR="00D71E00" w:rsidRPr="00D71E00">
          <w:rPr>
            <w:rStyle w:val="Code"/>
            <w:rPrChange w:id="1345" w:author="Nigel Deakin" w:date="2012-07-17T12:01:00Z">
              <w:rPr>
                <w:rFonts w:ascii="Courier New" w:hAnsi="Courier New"/>
                <w:spacing w:val="2"/>
                <w:w w:val="100"/>
                <w:sz w:val="18"/>
              </w:rPr>
            </w:rPrChange>
          </w:rPr>
          <w:t>onException</w:t>
        </w:r>
        <w:r w:rsidR="00384EC0">
          <w:rPr>
            <w:spacing w:val="2"/>
            <w:w w:val="100"/>
          </w:rPr>
          <w:t xml:space="preserve"> method.  </w:t>
        </w:r>
      </w:ins>
    </w:p>
    <w:p w:rsidR="00575748" w:rsidRPr="00575748" w:rsidRDefault="00575748" w:rsidP="00575748">
      <w:pPr>
        <w:pStyle w:val="Paragraph"/>
        <w:rPr>
          <w:ins w:id="1346" w:author="Nigel Deakin" w:date="2012-07-17T11:34:00Z"/>
          <w:spacing w:val="2"/>
          <w:w w:val="100"/>
        </w:rPr>
      </w:pPr>
      <w:ins w:id="1347" w:author="Nigel Deakin" w:date="2012-07-17T11:34:00Z">
        <w:r w:rsidRPr="00575748">
          <w:rPr>
            <w:spacing w:val="2"/>
            <w:w w:val="100"/>
          </w:rPr>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00D71E00" w:rsidRPr="00D71E00">
          <w:rPr>
            <w:rStyle w:val="Code"/>
            <w:rPrChange w:id="1348" w:author="Nigel Deakin" w:date="2012-07-17T11:39:00Z">
              <w:rPr>
                <w:rFonts w:ascii="Courier New" w:hAnsi="Courier New"/>
                <w:spacing w:val="2"/>
                <w:w w:val="100"/>
                <w:sz w:val="18"/>
              </w:rPr>
            </w:rPrChange>
          </w:rPr>
          <w:t>onCompletion</w:t>
        </w:r>
        <w:r w:rsidRPr="00575748">
          <w:rPr>
            <w:spacing w:val="2"/>
            <w:w w:val="100"/>
          </w:rPr>
          <w:t xml:space="preserve"> method on the application-specified </w:t>
        </w:r>
        <w:r w:rsidR="00D71E00" w:rsidRPr="00D71E00">
          <w:rPr>
            <w:rStyle w:val="Code"/>
            <w:rPrChange w:id="1349" w:author="Nigel Deakin" w:date="2012-07-17T11:39:00Z">
              <w:rPr>
                <w:rFonts w:ascii="Courier New" w:hAnsi="Courier New"/>
                <w:spacing w:val="2"/>
                <w:w w:val="100"/>
                <w:sz w:val="18"/>
              </w:rPr>
            </w:rPrChange>
          </w:rPr>
          <w:t>CompletionListener</w:t>
        </w:r>
        <w:r w:rsidRPr="00575748">
          <w:rPr>
            <w:spacing w:val="2"/>
            <w:w w:val="100"/>
          </w:rPr>
          <w:t xml:space="preserve"> object.</w:t>
        </w:r>
      </w:ins>
    </w:p>
    <w:p w:rsidR="00575748" w:rsidRPr="00575748" w:rsidRDefault="00575748" w:rsidP="00575748">
      <w:pPr>
        <w:pStyle w:val="Paragraph"/>
        <w:rPr>
          <w:ins w:id="1350" w:author="Nigel Deakin" w:date="2012-07-17T11:34:00Z"/>
          <w:spacing w:val="2"/>
          <w:w w:val="100"/>
        </w:rPr>
      </w:pPr>
      <w:ins w:id="1351" w:author="Nigel Deakin" w:date="2012-07-17T11:34:00Z">
        <w:r w:rsidRPr="00575748">
          <w:rPr>
            <w:spacing w:val="2"/>
            <w:w w:val="100"/>
          </w:rPr>
          <w:t xml:space="preserve">It is up to the JMS provider to decide exactly what is performed in the calling thread and what, if </w:t>
        </w:r>
      </w:ins>
      <w:proofErr w:type="gramStart"/>
      <w:ins w:id="1352" w:author="Nigel Deakin" w:date="2012-07-17T11:46:00Z">
        <w:r w:rsidR="00E568D7" w:rsidRPr="00575748">
          <w:rPr>
            <w:spacing w:val="2"/>
            <w:w w:val="100"/>
          </w:rPr>
          <w:t>anything</w:t>
        </w:r>
        <w:r w:rsidR="00E568D7">
          <w:rPr>
            <w:spacing w:val="2"/>
            <w:w w:val="100"/>
          </w:rPr>
          <w:t>,</w:t>
        </w:r>
      </w:ins>
      <w:proofErr w:type="gramEnd"/>
      <w:ins w:id="1353" w:author="Nigel Deakin" w:date="2012-07-17T11:34:00Z">
        <w:r w:rsidRPr="00575748">
          <w:rPr>
            <w:spacing w:val="2"/>
            <w:w w:val="100"/>
          </w:rPr>
          <w:t xml:space="preserve"> is performed asynchronously, so long as it satisfies the requirements</w:t>
        </w:r>
      </w:ins>
      <w:ins w:id="1354" w:author="Nigel Deakin" w:date="2012-07-17T12:03:00Z">
        <w:r w:rsidR="00351A2F">
          <w:rPr>
            <w:spacing w:val="2"/>
            <w:w w:val="100"/>
          </w:rPr>
          <w:t xml:space="preserve"> given in the following sections:</w:t>
        </w:r>
      </w:ins>
    </w:p>
    <w:p w:rsidR="00000000" w:rsidRDefault="00575748">
      <w:pPr>
        <w:pStyle w:val="Heading4"/>
        <w:rPr>
          <w:ins w:id="1355" w:author="Nigel Deakin" w:date="2012-07-17T11:34:00Z"/>
        </w:rPr>
        <w:pPrChange w:id="1356" w:author="Nigel Deakin" w:date="2012-07-17T11:45:00Z">
          <w:pPr>
            <w:pStyle w:val="Paragraph"/>
          </w:pPr>
        </w:pPrChange>
      </w:pPr>
      <w:ins w:id="1357" w:author="Nigel Deakin" w:date="2012-07-17T11:34:00Z">
        <w:r w:rsidRPr="00575748">
          <w:t>Quality of service</w:t>
        </w:r>
      </w:ins>
    </w:p>
    <w:p w:rsidR="00575748" w:rsidRDefault="00575748" w:rsidP="00575748">
      <w:pPr>
        <w:pStyle w:val="Paragraph"/>
        <w:rPr>
          <w:ins w:id="1358" w:author="Nigel Deakin" w:date="2012-09-20T12:29:00Z"/>
          <w:spacing w:val="2"/>
          <w:w w:val="100"/>
        </w:rPr>
      </w:pPr>
      <w:ins w:id="1359" w:author="Nigel Deakin" w:date="2012-07-17T11:34:00Z">
        <w:r w:rsidRPr="00575748">
          <w:rPr>
            <w:spacing w:val="2"/>
            <w:w w:val="100"/>
          </w:rPr>
          <w:t xml:space="preserve">After the send operation </w:t>
        </w:r>
      </w:ins>
      <w:ins w:id="1360" w:author="Nigel Deakin" w:date="2012-09-20T12:26:00Z">
        <w:r w:rsidR="00232548">
          <w:rPr>
            <w:spacing w:val="2"/>
            <w:w w:val="100"/>
          </w:rPr>
          <w:t>has completed successfully</w:t>
        </w:r>
      </w:ins>
      <w:ins w:id="1361" w:author="Nigel Deakin" w:date="2012-07-17T11:34:00Z">
        <w:r w:rsidRPr="00575748">
          <w:rPr>
            <w:spacing w:val="2"/>
            <w:w w:val="100"/>
          </w:rPr>
          <w:t xml:space="preserve">, which means that the message has been successfully sent with the same degree of confidence as if a normal synchronous send had been performed, the JMS provider must invoke the </w:t>
        </w:r>
      </w:ins>
      <w:ins w:id="1362" w:author="Nigel Deakin" w:date="2012-07-17T15:06:00Z">
        <w:r w:rsidR="00A47A20" w:rsidRPr="000F0607">
          <w:rPr>
            <w:rStyle w:val="Code"/>
          </w:rPr>
          <w:t>CompletionListener</w:t>
        </w:r>
      </w:ins>
      <w:ins w:id="1363" w:author="Nigel Deakin" w:date="2012-09-20T12:26:00Z">
        <w:r w:rsidR="00232548">
          <w:rPr>
            <w:spacing w:val="2"/>
            <w:w w:val="100"/>
          </w:rPr>
          <w:t xml:space="preserve">'s </w:t>
        </w:r>
        <w:r w:rsidR="00D71E00" w:rsidRPr="00D71E00">
          <w:rPr>
            <w:rStyle w:val="Code"/>
            <w:rPrChange w:id="1364" w:author="Nigel Deakin" w:date="2012-09-20T12:26:00Z">
              <w:rPr>
                <w:rFonts w:ascii="Courier New" w:hAnsi="Courier New"/>
                <w:spacing w:val="2"/>
                <w:w w:val="100"/>
                <w:sz w:val="18"/>
              </w:rPr>
            </w:rPrChange>
          </w:rPr>
          <w:t>onCompletion</w:t>
        </w:r>
        <w:r w:rsidR="00232548">
          <w:rPr>
            <w:spacing w:val="2"/>
            <w:w w:val="100"/>
          </w:rPr>
          <w:t xml:space="preserve"> method.</w:t>
        </w:r>
      </w:ins>
      <w:ins w:id="1365" w:author="Nigel Deakin" w:date="2012-07-17T11:34:00Z">
        <w:r w:rsidRPr="00575748">
          <w:rPr>
            <w:spacing w:val="2"/>
            <w:w w:val="100"/>
          </w:rPr>
          <w:t xml:space="preserve">The </w:t>
        </w:r>
      </w:ins>
      <w:ins w:id="1366" w:author="Nigel Deakin" w:date="2012-07-17T15:06:00Z">
        <w:r w:rsidR="00A47A20" w:rsidRPr="000F0607">
          <w:rPr>
            <w:rStyle w:val="Code"/>
          </w:rPr>
          <w:t>CompletionListener</w:t>
        </w:r>
        <w:r w:rsidR="00A47A20" w:rsidRPr="00575748">
          <w:rPr>
            <w:spacing w:val="2"/>
            <w:w w:val="100"/>
          </w:rPr>
          <w:t xml:space="preserve"> </w:t>
        </w:r>
      </w:ins>
      <w:ins w:id="1367" w:author="Nigel Deakin" w:date="2012-07-17T11:34:00Z">
        <w:r w:rsidRPr="00575748">
          <w:rPr>
            <w:spacing w:val="2"/>
            <w:w w:val="100"/>
          </w:rPr>
          <w:t>must not be invoked earlier than this.</w:t>
        </w:r>
      </w:ins>
    </w:p>
    <w:p w:rsidR="00000000" w:rsidRDefault="00A92E41">
      <w:pPr>
        <w:pStyle w:val="Heading4"/>
        <w:rPr>
          <w:ins w:id="1368" w:author="Nigel Deakin" w:date="2012-09-20T12:29:00Z"/>
        </w:rPr>
        <w:pPrChange w:id="1369" w:author="Nigel Deakin" w:date="2012-09-20T12:29:00Z">
          <w:pPr>
            <w:pStyle w:val="Paragraph"/>
          </w:pPr>
        </w:pPrChange>
      </w:pPr>
      <w:ins w:id="1370" w:author="Nigel Deakin" w:date="2012-09-20T12:29:00Z">
        <w:r>
          <w:t>Exceptions</w:t>
        </w:r>
      </w:ins>
    </w:p>
    <w:p w:rsidR="00A92E41" w:rsidRDefault="00A92E41" w:rsidP="00A92E41">
      <w:pPr>
        <w:rPr>
          <w:ins w:id="1371" w:author="Nigel Deakin" w:date="2012-09-20T12:29:00Z"/>
        </w:rPr>
      </w:pPr>
      <w:ins w:id="1372" w:author="Nigel Deakin" w:date="2012-09-20T12:29:00Z">
        <w:r>
          <w:t xml:space="preserve">If an exception is encountered during the call to the </w:t>
        </w:r>
        <w:r w:rsidR="00D71E00" w:rsidRPr="00D71E00">
          <w:rPr>
            <w:rStyle w:val="Code"/>
            <w:rPrChange w:id="1373" w:author="Nigel Deakin" w:date="2012-09-20T12:29:00Z">
              <w:rPr>
                <w:rFonts w:ascii="Courier New" w:hAnsi="Courier New"/>
                <w:sz w:val="18"/>
              </w:rPr>
            </w:rPrChange>
          </w:rPr>
          <w:t>send</w:t>
        </w:r>
        <w:r>
          <w:t xml:space="preserve"> method then an appropriate exception should be thrown in the thread that is calling the </w:t>
        </w:r>
        <w:r w:rsidR="00D71E00" w:rsidRPr="00D71E00">
          <w:rPr>
            <w:rStyle w:val="Code"/>
            <w:rPrChange w:id="1374" w:author="Nigel Deakin" w:date="2012-09-20T12:29:00Z">
              <w:rPr>
                <w:rFonts w:ascii="Courier New" w:hAnsi="Courier New"/>
                <w:sz w:val="18"/>
              </w:rPr>
            </w:rPrChange>
          </w:rPr>
          <w:t>send</w:t>
        </w:r>
        <w:r>
          <w:t xml:space="preserve"> method. In this case the JMS provider must not invoke the </w:t>
        </w:r>
        <w:r w:rsidR="00D71E00" w:rsidRPr="00D71E00">
          <w:rPr>
            <w:rStyle w:val="Code"/>
            <w:rPrChange w:id="1375" w:author="Nigel Deakin" w:date="2012-09-20T12:29:00Z">
              <w:rPr>
                <w:rFonts w:ascii="Courier New" w:hAnsi="Courier New"/>
                <w:sz w:val="18"/>
              </w:rPr>
            </w:rPrChange>
          </w:rPr>
          <w:t>CompletionListener</w:t>
        </w:r>
        <w:r>
          <w:t xml:space="preserve">'s </w:t>
        </w:r>
        <w:r w:rsidR="00D71E00" w:rsidRPr="00D71E00">
          <w:rPr>
            <w:rStyle w:val="Code"/>
            <w:rPrChange w:id="1376" w:author="Nigel Deakin" w:date="2012-09-20T12:29:00Z">
              <w:rPr>
                <w:rFonts w:ascii="Courier New" w:hAnsi="Courier New"/>
                <w:sz w:val="18"/>
              </w:rPr>
            </w:rPrChange>
          </w:rPr>
          <w:t>onCompletion</w:t>
        </w:r>
        <w:r>
          <w:t xml:space="preserve"> or </w:t>
        </w:r>
        <w:r w:rsidR="00D71E00" w:rsidRPr="00D71E00">
          <w:rPr>
            <w:rStyle w:val="Code"/>
            <w:rPrChange w:id="1377" w:author="Nigel Deakin" w:date="2012-09-20T12:30:00Z">
              <w:rPr>
                <w:rFonts w:ascii="Courier New" w:hAnsi="Courier New"/>
                <w:sz w:val="18"/>
              </w:rPr>
            </w:rPrChange>
          </w:rPr>
          <w:t>onException</w:t>
        </w:r>
        <w:r>
          <w:t xml:space="preserve"> method.</w:t>
        </w:r>
      </w:ins>
    </w:p>
    <w:p w:rsidR="00A92E41" w:rsidRDefault="00A92E41" w:rsidP="00A92E41">
      <w:pPr>
        <w:rPr>
          <w:ins w:id="1378" w:author="Nigel Deakin" w:date="2012-09-20T12:29:00Z"/>
        </w:rPr>
      </w:pPr>
      <w:ins w:id="1379" w:author="Nigel Deakin" w:date="2012-09-20T12:29:00Z">
        <w:r>
          <w:t xml:space="preserve">If an exception is encountered which cannot be thrown in the thread that is calling the </w:t>
        </w:r>
        <w:r w:rsidR="00D71E00" w:rsidRPr="00D71E00">
          <w:rPr>
            <w:rStyle w:val="Code"/>
            <w:rPrChange w:id="1380" w:author="Nigel Deakin" w:date="2012-09-20T12:30:00Z">
              <w:rPr>
                <w:rFonts w:ascii="Courier New" w:hAnsi="Courier New"/>
                <w:sz w:val="18"/>
              </w:rPr>
            </w:rPrChange>
          </w:rPr>
          <w:t>send</w:t>
        </w:r>
        <w:r>
          <w:t xml:space="preserve"> method then the JMS provider must call the </w:t>
        </w:r>
        <w:r w:rsidR="00D71E00" w:rsidRPr="00D71E00">
          <w:rPr>
            <w:rStyle w:val="Code"/>
            <w:rPrChange w:id="1381" w:author="Nigel Deakin" w:date="2012-09-20T12:30:00Z">
              <w:rPr>
                <w:rFonts w:ascii="Courier New" w:hAnsi="Courier New"/>
                <w:sz w:val="18"/>
              </w:rPr>
            </w:rPrChange>
          </w:rPr>
          <w:t>CompletionListener</w:t>
        </w:r>
        <w:r>
          <w:t xml:space="preserve">'s </w:t>
        </w:r>
      </w:ins>
      <w:ins w:id="1382" w:author="Nigel Deakin" w:date="2012-09-20T12:30:00Z">
        <w:r w:rsidR="00D71E00" w:rsidRPr="00D71E00">
          <w:rPr>
            <w:rStyle w:val="Code"/>
            <w:rPrChange w:id="1383" w:author="Nigel Deakin" w:date="2012-09-20T12:30:00Z">
              <w:rPr>
                <w:rFonts w:ascii="Courier New" w:hAnsi="Courier New"/>
                <w:sz w:val="18"/>
              </w:rPr>
            </w:rPrChange>
          </w:rPr>
          <w:t>onException</w:t>
        </w:r>
      </w:ins>
      <w:ins w:id="1384" w:author="Nigel Deakin" w:date="2012-09-20T12:29:00Z">
        <w:r>
          <w:t xml:space="preserve"> method.</w:t>
        </w:r>
      </w:ins>
    </w:p>
    <w:p w:rsidR="00000000" w:rsidRDefault="00A92E41">
      <w:pPr>
        <w:rPr>
          <w:ins w:id="1385" w:author="Nigel Deakin" w:date="2012-07-17T11:34:00Z"/>
          <w:rPrChange w:id="1386" w:author="Nigel Deakin" w:date="2012-09-20T12:29:00Z">
            <w:rPr>
              <w:ins w:id="1387" w:author="Nigel Deakin" w:date="2012-07-17T11:34:00Z"/>
              <w:w w:val="100"/>
            </w:rPr>
          </w:rPrChange>
        </w:rPr>
        <w:pPrChange w:id="1388" w:author="Nigel Deakin" w:date="2012-09-20T12:29:00Z">
          <w:pPr>
            <w:pStyle w:val="Paragraph"/>
          </w:pPr>
        </w:pPrChange>
      </w:pPr>
      <w:ins w:id="1389" w:author="Nigel Deakin" w:date="2012-09-20T12:29:00Z">
        <w:r>
          <w:t>In both cases if an exception occurs it is undefined whether or not the message was successfully sent.</w:t>
        </w:r>
      </w:ins>
    </w:p>
    <w:p w:rsidR="00000000" w:rsidRDefault="00575748">
      <w:pPr>
        <w:pStyle w:val="Heading4"/>
        <w:rPr>
          <w:ins w:id="1390" w:author="Nigel Deakin" w:date="2012-07-17T11:34:00Z"/>
        </w:rPr>
        <w:pPrChange w:id="1391" w:author="Nigel Deakin" w:date="2012-07-17T11:45:00Z">
          <w:pPr>
            <w:pStyle w:val="Paragraph"/>
          </w:pPr>
        </w:pPrChange>
      </w:pPr>
      <w:ins w:id="1392" w:author="Nigel Deakin" w:date="2012-07-17T11:34:00Z">
        <w:r w:rsidRPr="00575748">
          <w:lastRenderedPageBreak/>
          <w:t>Message order</w:t>
        </w:r>
      </w:ins>
    </w:p>
    <w:p w:rsidR="00575748" w:rsidRPr="00575748" w:rsidRDefault="00575748" w:rsidP="00575748">
      <w:pPr>
        <w:pStyle w:val="Paragraph"/>
        <w:rPr>
          <w:ins w:id="1393" w:author="Nigel Deakin" w:date="2012-07-17T11:34:00Z"/>
          <w:spacing w:val="2"/>
          <w:w w:val="100"/>
        </w:rPr>
      </w:pPr>
      <w:ins w:id="1394" w:author="Nigel Deakin" w:date="2012-07-17T11:34:00Z">
        <w:r w:rsidRPr="00575748">
          <w:rPr>
            <w:spacing w:val="2"/>
            <w:w w:val="100"/>
          </w:rPr>
          <w:t xml:space="preserve">If the same </w:t>
        </w:r>
        <w:r w:rsidR="00D71E00" w:rsidRPr="00D71E00">
          <w:rPr>
            <w:rStyle w:val="Code"/>
            <w:rPrChange w:id="1395" w:author="Nigel Deakin" w:date="2012-07-17T11:48:00Z">
              <w:rPr>
                <w:rFonts w:ascii="Courier New" w:hAnsi="Courier New"/>
                <w:spacing w:val="2"/>
                <w:w w:val="100"/>
                <w:sz w:val="18"/>
              </w:rPr>
            </w:rPrChange>
          </w:rPr>
          <w:t>MessageProducer</w:t>
        </w:r>
        <w:r w:rsidRPr="00575748">
          <w:rPr>
            <w:spacing w:val="2"/>
            <w:w w:val="100"/>
          </w:rPr>
          <w:t xml:space="preserve"> or </w:t>
        </w:r>
        <w:r w:rsidR="00D71E00" w:rsidRPr="00D71E00">
          <w:rPr>
            <w:rStyle w:val="Code"/>
            <w:rPrChange w:id="1396" w:author="Nigel Deakin" w:date="2012-07-17T11:48:00Z">
              <w:rPr>
                <w:rFonts w:ascii="Courier New" w:hAnsi="Courier New"/>
                <w:spacing w:val="2"/>
                <w:w w:val="100"/>
                <w:sz w:val="18"/>
              </w:rPr>
            </w:rPrChange>
          </w:rPr>
          <w:t>JMSContext</w:t>
        </w:r>
        <w:r w:rsidRPr="00575748">
          <w:rPr>
            <w:spacing w:val="2"/>
            <w:w w:val="100"/>
          </w:rPr>
          <w:t xml:space="preserve"> is used to send multiple messages then JMS message ordering requirements (see section </w:t>
        </w:r>
      </w:ins>
      <w:ins w:id="1397" w:author="Nigel Deakin" w:date="2012-07-17T12:04:00Z">
        <w:r w:rsidR="00D71E00">
          <w:rPr>
            <w:spacing w:val="2"/>
            <w:w w:val="100"/>
          </w:rPr>
          <w:fldChar w:fldCharType="begin"/>
        </w:r>
        <w:r w:rsidR="008C515A">
          <w:rPr>
            <w:spacing w:val="2"/>
            <w:w w:val="100"/>
          </w:rPr>
          <w:instrText xml:space="preserve"> REF _Ref330290022 \r \h </w:instrText>
        </w:r>
      </w:ins>
      <w:r w:rsidR="00D71E00">
        <w:rPr>
          <w:spacing w:val="2"/>
          <w:w w:val="100"/>
        </w:rPr>
      </w:r>
      <w:r w:rsidR="00D71E00">
        <w:rPr>
          <w:spacing w:val="2"/>
          <w:w w:val="100"/>
        </w:rPr>
        <w:fldChar w:fldCharType="separate"/>
      </w:r>
      <w:ins w:id="1398" w:author="Nigel Deakin" w:date="2012-07-17T12:04:00Z">
        <w:r w:rsidR="008C515A">
          <w:rPr>
            <w:spacing w:val="2"/>
            <w:w w:val="100"/>
          </w:rPr>
          <w:t>4.4.10</w:t>
        </w:r>
        <w:r w:rsidR="00D71E00">
          <w:rPr>
            <w:spacing w:val="2"/>
            <w:w w:val="100"/>
          </w:rPr>
          <w:fldChar w:fldCharType="end"/>
        </w:r>
      </w:ins>
      <w:ins w:id="1399" w:author="Nigel Deakin" w:date="2012-07-17T12:05:00Z">
        <w:r w:rsidR="008C515A">
          <w:rPr>
            <w:spacing w:val="2"/>
            <w:w w:val="100"/>
          </w:rPr>
          <w:t xml:space="preserve"> "</w:t>
        </w:r>
      </w:ins>
      <w:ins w:id="1400" w:author="Nigel Deakin" w:date="2012-07-17T12:04:00Z">
        <w:r w:rsidR="00D71E00">
          <w:rPr>
            <w:spacing w:val="2"/>
            <w:w w:val="100"/>
          </w:rPr>
          <w:fldChar w:fldCharType="begin"/>
        </w:r>
        <w:r w:rsidR="008C515A">
          <w:rPr>
            <w:spacing w:val="2"/>
            <w:w w:val="100"/>
          </w:rPr>
          <w:instrText xml:space="preserve"> REF _Ref330290025 \h </w:instrText>
        </w:r>
      </w:ins>
      <w:r w:rsidR="00D71E00">
        <w:rPr>
          <w:spacing w:val="2"/>
          <w:w w:val="100"/>
        </w:rPr>
      </w:r>
      <w:r w:rsidR="00D71E00">
        <w:rPr>
          <w:spacing w:val="2"/>
          <w:w w:val="100"/>
        </w:rPr>
        <w:fldChar w:fldCharType="separate"/>
      </w:r>
      <w:ins w:id="1401" w:author="Nigel Deakin" w:date="2012-07-17T12:04:00Z">
        <w:r w:rsidR="008C515A">
          <w:t>Message o</w:t>
        </w:r>
        <w:r w:rsidR="008C515A" w:rsidRPr="00864041">
          <w:t>rder</w:t>
        </w:r>
        <w:r w:rsidR="00D71E00">
          <w:rPr>
            <w:spacing w:val="2"/>
            <w:w w:val="100"/>
          </w:rPr>
          <w:fldChar w:fldCharType="end"/>
        </w:r>
      </w:ins>
      <w:ins w:id="1402" w:author="Nigel Deakin" w:date="2012-07-17T12:05:00Z">
        <w:r w:rsidR="008C515A">
          <w:rPr>
            <w:spacing w:val="2"/>
            <w:w w:val="100"/>
          </w:rPr>
          <w:t>"</w:t>
        </w:r>
      </w:ins>
      <w:ins w:id="1403" w:author="Nigel Deakin" w:date="2012-07-17T11:34:00Z">
        <w:r w:rsidRPr="00575748">
          <w:rPr>
            <w:spacing w:val="2"/>
            <w:w w:val="100"/>
          </w:rPr>
          <w:t xml:space="preserve">) must be satisfied. This applies even if </w:t>
        </w:r>
      </w:ins>
      <w:ins w:id="1404" w:author="Nigel Deakin" w:date="2012-07-17T12:05:00Z">
        <w:r w:rsidR="00086AA4" w:rsidRPr="00575748">
          <w:rPr>
            <w:spacing w:val="2"/>
            <w:w w:val="100"/>
          </w:rPr>
          <w:t>a combination of synchronous and asynchronous sends has</w:t>
        </w:r>
      </w:ins>
      <w:ins w:id="1405" w:author="Nigel Deakin" w:date="2012-07-17T11:34:00Z">
        <w:r w:rsidRPr="00575748">
          <w:rPr>
            <w:spacing w:val="2"/>
            <w:w w:val="100"/>
          </w:rPr>
          <w:t xml:space="preserve"> been performed. The application is not required to wait for an asynchronous send to complete before sending the next message.</w:t>
        </w:r>
      </w:ins>
    </w:p>
    <w:p w:rsidR="00000000" w:rsidRDefault="00575748">
      <w:pPr>
        <w:pStyle w:val="Heading4"/>
        <w:rPr>
          <w:ins w:id="1406" w:author="Nigel Deakin" w:date="2012-07-17T11:34:00Z"/>
        </w:rPr>
        <w:pPrChange w:id="1407" w:author="Nigel Deakin" w:date="2012-07-17T11:45:00Z">
          <w:pPr>
            <w:pStyle w:val="Paragraph"/>
          </w:pPr>
        </w:pPrChange>
      </w:pPr>
      <w:ins w:id="1408" w:author="Nigel Deakin" w:date="2012-07-17T11:34:00Z">
        <w:r w:rsidRPr="00575748">
          <w:t>Close, commit or rollback</w:t>
        </w:r>
      </w:ins>
    </w:p>
    <w:p w:rsidR="003C6251" w:rsidRDefault="003C6251" w:rsidP="003C6251">
      <w:pPr>
        <w:pStyle w:val="Paragraph"/>
        <w:rPr>
          <w:ins w:id="1409" w:author="Nigel Deakin" w:date="2012-09-20T11:46:00Z"/>
          <w:spacing w:val="2"/>
          <w:w w:val="100"/>
        </w:rPr>
      </w:pPr>
      <w:ins w:id="1410" w:author="Nigel Deakin" w:date="2012-09-20T11:46:00Z">
        <w:r w:rsidRPr="00575748">
          <w:rPr>
            <w:spacing w:val="2"/>
            <w:w w:val="100"/>
          </w:rPr>
          <w:t xml:space="preserve">If </w:t>
        </w:r>
        <w:r>
          <w:rPr>
            <w:spacing w:val="2"/>
            <w:w w:val="100"/>
          </w:rPr>
          <w:t xml:space="preserve">the </w:t>
        </w:r>
        <w:r w:rsidRPr="004F0BE9">
          <w:rPr>
            <w:rStyle w:val="Code"/>
          </w:rPr>
          <w:t>close</w:t>
        </w:r>
        <w:r>
          <w:rPr>
            <w:spacing w:val="2"/>
            <w:w w:val="100"/>
          </w:rPr>
          <w:t xml:space="preserve"> method is called </w:t>
        </w:r>
        <w:r w:rsidRPr="00575748">
          <w:rPr>
            <w:spacing w:val="2"/>
            <w:w w:val="100"/>
          </w:rPr>
          <w:t xml:space="preserve">on the </w:t>
        </w:r>
        <w:r w:rsidRPr="004F0BE9">
          <w:rPr>
            <w:rStyle w:val="Code"/>
          </w:rPr>
          <w:t>MessageProducer</w:t>
        </w:r>
        <w:r w:rsidRPr="00575748">
          <w:rPr>
            <w:spacing w:val="2"/>
            <w:w w:val="100"/>
          </w:rPr>
          <w:t xml:space="preserve">, </w:t>
        </w:r>
        <w:r w:rsidRPr="004F0BE9">
          <w:rPr>
            <w:rStyle w:val="Code"/>
          </w:rPr>
          <w:t>Session</w:t>
        </w:r>
        <w:r w:rsidRPr="00575748">
          <w:rPr>
            <w:spacing w:val="2"/>
            <w:w w:val="100"/>
          </w:rPr>
          <w:t xml:space="preserve">, </w:t>
        </w:r>
        <w:r w:rsidRPr="004F0BE9">
          <w:rPr>
            <w:rStyle w:val="Code"/>
          </w:rPr>
          <w:t>Connection</w:t>
        </w:r>
        <w:r w:rsidRPr="00575748">
          <w:rPr>
            <w:spacing w:val="2"/>
            <w:w w:val="100"/>
          </w:rPr>
          <w:t xml:space="preserve"> or </w:t>
        </w:r>
        <w:r w:rsidRPr="004F0BE9">
          <w:rPr>
            <w:rStyle w:val="Code"/>
          </w:rPr>
          <w:t>JMSContext</w:t>
        </w:r>
        <w:r>
          <w:rPr>
            <w:spacing w:val="2"/>
            <w:w w:val="100"/>
          </w:rPr>
          <w:t xml:space="preserve"> object</w:t>
        </w:r>
        <w:r w:rsidRPr="00575748">
          <w:rPr>
            <w:spacing w:val="2"/>
            <w:w w:val="100"/>
          </w:rPr>
          <w:t xml:space="preserve"> then the JMS provider must block until any incomplete send operations have been completed and all </w:t>
        </w:r>
      </w:ins>
      <w:ins w:id="1411" w:author="Nigel Deakin" w:date="2012-09-20T11:52:00Z">
        <w:r w:rsidR="00E56192" w:rsidRPr="00DF061D">
          <w:rPr>
            <w:rStyle w:val="Code"/>
          </w:rPr>
          <w:t>CompletionListener</w:t>
        </w:r>
        <w:r w:rsidR="00E56192" w:rsidRPr="00575748">
          <w:rPr>
            <w:spacing w:val="2"/>
            <w:w w:val="100"/>
          </w:rPr>
          <w:t xml:space="preserve"> </w:t>
        </w:r>
      </w:ins>
      <w:ins w:id="1412" w:author="Nigel Deakin" w:date="2012-09-20T11:46:00Z">
        <w:r w:rsidRPr="00575748">
          <w:rPr>
            <w:spacing w:val="2"/>
            <w:w w:val="100"/>
          </w:rPr>
          <w:t>callbacks have returned before closing the object and returning.</w:t>
        </w:r>
      </w:ins>
    </w:p>
    <w:p w:rsidR="003B31DF" w:rsidRDefault="00575748" w:rsidP="00575748">
      <w:pPr>
        <w:pStyle w:val="Paragraph"/>
        <w:rPr>
          <w:ins w:id="1413" w:author="Nigel Deakin" w:date="2012-09-20T11:52:00Z"/>
          <w:spacing w:val="2"/>
          <w:w w:val="100"/>
        </w:rPr>
      </w:pPr>
      <w:ins w:id="1414" w:author="Nigel Deakin" w:date="2012-07-17T11:34:00Z">
        <w:r w:rsidRPr="00575748">
          <w:rPr>
            <w:spacing w:val="2"/>
            <w:w w:val="100"/>
          </w:rPr>
          <w:t xml:space="preserve">If the session is transacted (uses a local transaction) then when </w:t>
        </w:r>
      </w:ins>
      <w:ins w:id="1415" w:author="Nigel Deakin" w:date="2012-07-17T11:48:00Z">
        <w:r w:rsidR="00E568D7">
          <w:rPr>
            <w:spacing w:val="2"/>
            <w:w w:val="100"/>
          </w:rPr>
          <w:t xml:space="preserve">the </w:t>
        </w:r>
      </w:ins>
      <w:ins w:id="1416" w:author="Nigel Deakin" w:date="2012-07-17T11:34:00Z">
        <w:r w:rsidR="00D71E00" w:rsidRPr="00D71E00">
          <w:rPr>
            <w:rStyle w:val="Code"/>
            <w:rPrChange w:id="1417" w:author="Nigel Deakin" w:date="2012-07-17T11:49:00Z">
              <w:rPr>
                <w:rFonts w:ascii="Courier New" w:hAnsi="Courier New"/>
                <w:spacing w:val="2"/>
                <w:w w:val="100"/>
                <w:sz w:val="18"/>
              </w:rPr>
            </w:rPrChange>
          </w:rPr>
          <w:t>commi</w:t>
        </w:r>
      </w:ins>
      <w:ins w:id="1418" w:author="Nigel Deakin" w:date="2012-07-17T11:48:00Z">
        <w:r w:rsidR="00D71E00" w:rsidRPr="00D71E00">
          <w:rPr>
            <w:rStyle w:val="Code"/>
            <w:rPrChange w:id="1419" w:author="Nigel Deakin" w:date="2012-07-17T11:49:00Z">
              <w:rPr>
                <w:rFonts w:ascii="Courier New" w:hAnsi="Courier New"/>
                <w:spacing w:val="2"/>
                <w:w w:val="100"/>
                <w:sz w:val="18"/>
              </w:rPr>
            </w:rPrChange>
          </w:rPr>
          <w:t>t</w:t>
        </w:r>
      </w:ins>
      <w:ins w:id="1420" w:author="Nigel Deakin" w:date="2012-07-17T11:34:00Z">
        <w:r w:rsidR="00E568D7">
          <w:rPr>
            <w:spacing w:val="2"/>
            <w:w w:val="100"/>
          </w:rPr>
          <w:t xml:space="preserve"> or </w:t>
        </w:r>
        <w:r w:rsidR="00D71E00" w:rsidRPr="00D71E00">
          <w:rPr>
            <w:rStyle w:val="Code"/>
            <w:rPrChange w:id="1421" w:author="Nigel Deakin" w:date="2012-07-17T11:49:00Z">
              <w:rPr>
                <w:rFonts w:ascii="Courier New" w:hAnsi="Courier New"/>
                <w:spacing w:val="2"/>
                <w:w w:val="100"/>
                <w:sz w:val="18"/>
              </w:rPr>
            </w:rPrChange>
          </w:rPr>
          <w:t>rollback</w:t>
        </w:r>
      </w:ins>
      <w:ins w:id="1422" w:author="Nigel Deakin" w:date="2012-07-17T11:48:00Z">
        <w:r w:rsidR="00E568D7">
          <w:rPr>
            <w:spacing w:val="2"/>
            <w:w w:val="100"/>
          </w:rPr>
          <w:t xml:space="preserve"> method</w:t>
        </w:r>
      </w:ins>
      <w:ins w:id="1423" w:author="Nigel Deakin" w:date="2012-07-17T11:34:00Z">
        <w:r w:rsidRPr="00575748">
          <w:rPr>
            <w:spacing w:val="2"/>
            <w:w w:val="100"/>
          </w:rPr>
          <w:t xml:space="preserve"> is called the JMS provider must block until any incomplete send operations have been completed and all </w:t>
        </w:r>
      </w:ins>
      <w:ins w:id="1424" w:author="Nigel Deakin" w:date="2012-09-20T11:52:00Z">
        <w:r w:rsidR="00E56192" w:rsidRPr="00DF061D">
          <w:rPr>
            <w:rStyle w:val="Code"/>
          </w:rPr>
          <w:t>CompletionListener</w:t>
        </w:r>
        <w:r w:rsidR="00E56192" w:rsidRPr="00575748">
          <w:rPr>
            <w:spacing w:val="2"/>
            <w:w w:val="100"/>
          </w:rPr>
          <w:t xml:space="preserve"> </w:t>
        </w:r>
      </w:ins>
      <w:ins w:id="1425" w:author="Nigel Deakin" w:date="2012-07-17T11:34:00Z">
        <w:r w:rsidRPr="00575748">
          <w:rPr>
            <w:spacing w:val="2"/>
            <w:w w:val="100"/>
          </w:rPr>
          <w:t>callbacks have returned before performing the commit or rollback.</w:t>
        </w:r>
      </w:ins>
      <w:ins w:id="1426" w:author="Nigel Deakin" w:date="2012-09-20T11:41:00Z">
        <w:r w:rsidR="00F75936">
          <w:rPr>
            <w:spacing w:val="2"/>
            <w:w w:val="100"/>
          </w:rPr>
          <w:t xml:space="preserve"> </w:t>
        </w:r>
      </w:ins>
    </w:p>
    <w:p w:rsidR="00575748" w:rsidRPr="00575748" w:rsidRDefault="00F75936" w:rsidP="00575748">
      <w:pPr>
        <w:pStyle w:val="Paragraph"/>
        <w:rPr>
          <w:ins w:id="1427" w:author="Nigel Deakin" w:date="2012-07-17T11:34:00Z"/>
          <w:spacing w:val="2"/>
          <w:w w:val="100"/>
        </w:rPr>
      </w:pPr>
      <w:ins w:id="1428" w:author="Nigel Deakin" w:date="2012-09-20T11:41:00Z">
        <w:r w:rsidRPr="00F75936">
          <w:rPr>
            <w:spacing w:val="2"/>
            <w:w w:val="100"/>
          </w:rPr>
          <w:t>Incomplete sends should be allowed to complete normally unless an error occurs</w:t>
        </w:r>
        <w:r>
          <w:rPr>
            <w:spacing w:val="2"/>
            <w:w w:val="100"/>
          </w:rPr>
          <w:t>.</w:t>
        </w:r>
      </w:ins>
    </w:p>
    <w:p w:rsidR="002D5F73" w:rsidRDefault="005038BE">
      <w:pPr>
        <w:pStyle w:val="Paragraph"/>
        <w:rPr>
          <w:ins w:id="1429" w:author="Nigel Deakin" w:date="2012-09-20T11:46:00Z"/>
          <w:spacing w:val="2"/>
          <w:w w:val="100"/>
        </w:rPr>
      </w:pPr>
      <w:ins w:id="1430" w:author="Nigel Deakin" w:date="2012-09-20T18:07:00Z">
        <w:r>
          <w:rPr>
            <w:spacing w:val="2"/>
            <w:w w:val="100"/>
          </w:rPr>
          <w:t xml:space="preserve">A </w:t>
        </w:r>
      </w:ins>
      <w:ins w:id="1431" w:author="Nigel Deakin" w:date="2012-09-20T11:44:00Z">
        <w:r w:rsidR="00D71E00" w:rsidRPr="00D71E00">
          <w:rPr>
            <w:rStyle w:val="Code"/>
            <w:rPrChange w:id="1432" w:author="Nigel Deakin" w:date="2012-09-20T11:47:00Z">
              <w:rPr>
                <w:rFonts w:ascii="Courier New" w:hAnsi="Courier New"/>
                <w:spacing w:val="2"/>
                <w:w w:val="100"/>
                <w:sz w:val="18"/>
              </w:rPr>
            </w:rPrChange>
          </w:rPr>
          <w:t>CompletionListener</w:t>
        </w:r>
      </w:ins>
      <w:ins w:id="1433" w:author="Nigel Deakin" w:date="2012-09-20T11:53:00Z">
        <w:r w:rsidR="003B31DF">
          <w:rPr>
            <w:rStyle w:val="Code"/>
          </w:rPr>
          <w:t xml:space="preserve"> </w:t>
        </w:r>
        <w:r w:rsidR="00D71E00" w:rsidRPr="00D71E00">
          <w:rPr>
            <w:rPrChange w:id="1434" w:author="Nigel Deakin" w:date="2012-09-20T11:53:00Z">
              <w:rPr>
                <w:rStyle w:val="Code"/>
              </w:rPr>
            </w:rPrChange>
          </w:rPr>
          <w:t>callback</w:t>
        </w:r>
        <w:r w:rsidR="003B31DF">
          <w:rPr>
            <w:rStyle w:val="Code"/>
          </w:rPr>
          <w:t xml:space="preserve"> </w:t>
        </w:r>
      </w:ins>
      <w:ins w:id="1435" w:author="Nigel Deakin" w:date="2012-09-20T11:44:00Z">
        <w:r w:rsidR="00DF061D">
          <w:rPr>
            <w:spacing w:val="2"/>
            <w:w w:val="100"/>
          </w:rPr>
          <w:t>method</w:t>
        </w:r>
      </w:ins>
      <w:ins w:id="1436" w:author="Nigel Deakin" w:date="2012-09-20T18:07:00Z">
        <w:r>
          <w:rPr>
            <w:spacing w:val="2"/>
            <w:w w:val="100"/>
          </w:rPr>
          <w:t xml:space="preserve"> must not call </w:t>
        </w:r>
      </w:ins>
      <w:ins w:id="1437" w:author="Nigel Deakin" w:date="2012-09-20T18:08:00Z">
        <w:r w:rsidR="00D71E00" w:rsidRPr="00D71E00">
          <w:rPr>
            <w:rStyle w:val="Code"/>
            <w:rPrChange w:id="1438" w:author="Nigel Deakin" w:date="2012-09-20T18:38:00Z">
              <w:rPr>
                <w:rFonts w:ascii="Courier New" w:hAnsi="Courier New"/>
                <w:spacing w:val="2"/>
                <w:w w:val="100"/>
                <w:sz w:val="18"/>
              </w:rPr>
            </w:rPrChange>
          </w:rPr>
          <w:t>close</w:t>
        </w:r>
        <w:r>
          <w:rPr>
            <w:spacing w:val="2"/>
            <w:w w:val="100"/>
          </w:rPr>
          <w:t xml:space="preserve"> on its own </w:t>
        </w:r>
        <w:r w:rsidR="00D71E00" w:rsidRPr="00D71E00">
          <w:rPr>
            <w:rStyle w:val="Code"/>
            <w:rPrChange w:id="1439" w:author="Nigel Deakin" w:date="2012-09-20T18:38:00Z">
              <w:rPr>
                <w:rFonts w:ascii="Courier New" w:hAnsi="Courier New"/>
                <w:spacing w:val="2"/>
                <w:w w:val="100"/>
                <w:sz w:val="18"/>
              </w:rPr>
            </w:rPrChange>
          </w:rPr>
          <w:t>JMSContext</w:t>
        </w:r>
        <w:r>
          <w:rPr>
            <w:spacing w:val="2"/>
            <w:w w:val="100"/>
          </w:rPr>
          <w:t xml:space="preserve">, </w:t>
        </w:r>
        <w:r w:rsidR="00D71E00" w:rsidRPr="00D71E00">
          <w:rPr>
            <w:rStyle w:val="Code"/>
            <w:rPrChange w:id="1440" w:author="Nigel Deakin" w:date="2012-09-20T18:38:00Z">
              <w:rPr>
                <w:rFonts w:ascii="Courier New" w:hAnsi="Courier New"/>
                <w:spacing w:val="2"/>
                <w:w w:val="100"/>
                <w:sz w:val="18"/>
              </w:rPr>
            </w:rPrChange>
          </w:rPr>
          <w:t>Connection</w:t>
        </w:r>
      </w:ins>
      <w:ins w:id="1441" w:author="Nigel Deakin" w:date="2012-09-20T18:37:00Z">
        <w:r>
          <w:rPr>
            <w:spacing w:val="2"/>
            <w:w w:val="100"/>
          </w:rPr>
          <w:t xml:space="preserve">, </w:t>
        </w:r>
      </w:ins>
      <w:ins w:id="1442" w:author="Nigel Deakin" w:date="2012-09-20T18:09:00Z">
        <w:r w:rsidR="00D71E00" w:rsidRPr="00D71E00">
          <w:rPr>
            <w:rStyle w:val="Code"/>
            <w:rPrChange w:id="1443" w:author="Nigel Deakin" w:date="2012-09-20T18:38:00Z">
              <w:rPr>
                <w:rFonts w:ascii="Courier New" w:hAnsi="Courier New"/>
                <w:spacing w:val="2"/>
                <w:w w:val="100"/>
                <w:sz w:val="18"/>
              </w:rPr>
            </w:rPrChange>
          </w:rPr>
          <w:t>Session</w:t>
        </w:r>
        <w:r>
          <w:rPr>
            <w:spacing w:val="2"/>
            <w:w w:val="100"/>
          </w:rPr>
          <w:t xml:space="preserve"> </w:t>
        </w:r>
      </w:ins>
      <w:ins w:id="1444" w:author="Nigel Deakin" w:date="2012-09-20T18:37:00Z">
        <w:r>
          <w:rPr>
            <w:spacing w:val="2"/>
            <w:w w:val="100"/>
          </w:rPr>
          <w:t xml:space="preserve">or </w:t>
        </w:r>
        <w:r w:rsidR="00D71E00" w:rsidRPr="00D71E00">
          <w:rPr>
            <w:rStyle w:val="Code"/>
            <w:rPrChange w:id="1445" w:author="Nigel Deakin" w:date="2012-09-20T18:38:00Z">
              <w:rPr>
                <w:rFonts w:ascii="Courier New" w:hAnsi="Courier New"/>
                <w:spacing w:val="2"/>
                <w:w w:val="100"/>
                <w:sz w:val="18"/>
              </w:rPr>
            </w:rPrChange>
          </w:rPr>
          <w:t>MessageProducer</w:t>
        </w:r>
        <w:r>
          <w:rPr>
            <w:spacing w:val="2"/>
            <w:w w:val="100"/>
          </w:rPr>
          <w:t xml:space="preserve"> or call </w:t>
        </w:r>
        <w:r w:rsidR="00D71E00" w:rsidRPr="00D71E00">
          <w:rPr>
            <w:rStyle w:val="Code"/>
            <w:rPrChange w:id="1446" w:author="Nigel Deakin" w:date="2012-09-20T18:38:00Z">
              <w:rPr>
                <w:rFonts w:ascii="Courier New" w:hAnsi="Courier New"/>
                <w:spacing w:val="2"/>
                <w:w w:val="100"/>
                <w:sz w:val="18"/>
              </w:rPr>
            </w:rPrChange>
          </w:rPr>
          <w:t>commit</w:t>
        </w:r>
        <w:r>
          <w:rPr>
            <w:spacing w:val="2"/>
            <w:w w:val="100"/>
          </w:rPr>
          <w:t xml:space="preserve"> or </w:t>
        </w:r>
        <w:r w:rsidR="00D71E00" w:rsidRPr="00D71E00">
          <w:rPr>
            <w:rStyle w:val="Code"/>
            <w:rPrChange w:id="1447" w:author="Nigel Deakin" w:date="2012-09-20T18:38:00Z">
              <w:rPr>
                <w:rFonts w:ascii="Courier New" w:hAnsi="Courier New"/>
                <w:spacing w:val="2"/>
                <w:w w:val="100"/>
                <w:sz w:val="18"/>
              </w:rPr>
            </w:rPrChange>
          </w:rPr>
          <w:t>rollback</w:t>
        </w:r>
        <w:r>
          <w:rPr>
            <w:spacing w:val="2"/>
            <w:w w:val="100"/>
          </w:rPr>
          <w:t xml:space="preserve"> on its own </w:t>
        </w:r>
        <w:r w:rsidR="00D71E00" w:rsidRPr="00D71E00">
          <w:rPr>
            <w:rStyle w:val="Code"/>
            <w:rPrChange w:id="1448" w:author="Nigel Deakin" w:date="2012-09-20T18:38:00Z">
              <w:rPr>
                <w:rFonts w:ascii="Courier New" w:hAnsi="Courier New"/>
                <w:spacing w:val="2"/>
                <w:w w:val="100"/>
                <w:sz w:val="18"/>
              </w:rPr>
            </w:rPrChange>
          </w:rPr>
          <w:t>JMSContext</w:t>
        </w:r>
        <w:r>
          <w:rPr>
            <w:spacing w:val="2"/>
            <w:w w:val="100"/>
          </w:rPr>
          <w:t xml:space="preserve"> or </w:t>
        </w:r>
        <w:r w:rsidR="00D71E00" w:rsidRPr="00D71E00">
          <w:rPr>
            <w:rStyle w:val="Code"/>
            <w:rPrChange w:id="1449" w:author="Nigel Deakin" w:date="2012-09-20T18:38:00Z">
              <w:rPr>
                <w:rFonts w:ascii="Courier New" w:hAnsi="Courier New"/>
                <w:spacing w:val="2"/>
                <w:w w:val="100"/>
                <w:sz w:val="18"/>
              </w:rPr>
            </w:rPrChange>
          </w:rPr>
          <w:t>Session</w:t>
        </w:r>
        <w:r>
          <w:rPr>
            <w:spacing w:val="2"/>
            <w:w w:val="100"/>
          </w:rPr>
          <w:t>.</w:t>
        </w:r>
      </w:ins>
      <w:ins w:id="1450" w:author="Nigel Deakin" w:date="2012-09-20T18:38:00Z">
        <w:r w:rsidR="007C37E0">
          <w:rPr>
            <w:spacing w:val="2"/>
            <w:w w:val="100"/>
          </w:rPr>
          <w:t xml:space="preserve"> </w:t>
        </w:r>
      </w:ins>
      <w:ins w:id="1451" w:author="Nigel Deakin" w:date="2012-09-20T11:49:00Z">
        <w:r w:rsidR="00DF061D">
          <w:rPr>
            <w:spacing w:val="2"/>
            <w:w w:val="100"/>
          </w:rPr>
          <w:t xml:space="preserve">Doing so will </w:t>
        </w:r>
      </w:ins>
      <w:ins w:id="1452" w:author="Nigel Deakin" w:date="2012-09-20T11:50:00Z">
        <w:r w:rsidR="00DF061D">
          <w:t xml:space="preserve">cause </w:t>
        </w:r>
      </w:ins>
      <w:ins w:id="1453" w:author="Nigel Deakin" w:date="2012-09-20T18:44:00Z">
        <w:r w:rsidR="006D692E">
          <w:t xml:space="preserve">the </w:t>
        </w:r>
        <w:r w:rsidR="00D71E00" w:rsidRPr="00D71E00">
          <w:rPr>
            <w:rStyle w:val="Code"/>
            <w:rPrChange w:id="1454" w:author="Nigel Deakin" w:date="2012-09-20T18:44:00Z">
              <w:rPr>
                <w:rFonts w:ascii="Courier New" w:hAnsi="Courier New"/>
                <w:sz w:val="18"/>
              </w:rPr>
            </w:rPrChange>
          </w:rPr>
          <w:t>close</w:t>
        </w:r>
        <w:r w:rsidR="006D692E">
          <w:t xml:space="preserve">, </w:t>
        </w:r>
        <w:r w:rsidR="00D71E00" w:rsidRPr="00D71E00">
          <w:rPr>
            <w:rStyle w:val="Code"/>
            <w:rPrChange w:id="1455" w:author="Nigel Deakin" w:date="2012-09-20T18:44:00Z">
              <w:rPr>
                <w:rFonts w:ascii="Courier New" w:hAnsi="Courier New"/>
                <w:sz w:val="18"/>
              </w:rPr>
            </w:rPrChange>
          </w:rPr>
          <w:t>commit</w:t>
        </w:r>
        <w:r w:rsidR="006D692E">
          <w:t xml:space="preserve"> or </w:t>
        </w:r>
        <w:r w:rsidR="00D71E00" w:rsidRPr="00D71E00">
          <w:rPr>
            <w:rStyle w:val="Code"/>
            <w:rPrChange w:id="1456" w:author="Nigel Deakin" w:date="2012-09-20T18:44:00Z">
              <w:rPr>
                <w:rFonts w:ascii="Courier New" w:hAnsi="Courier New"/>
                <w:sz w:val="18"/>
              </w:rPr>
            </w:rPrChange>
          </w:rPr>
          <w:t>rollback</w:t>
        </w:r>
        <w:r w:rsidR="006D692E">
          <w:t xml:space="preserve"> to throw </w:t>
        </w:r>
      </w:ins>
      <w:ins w:id="1457" w:author="Nigel Deakin" w:date="2012-09-20T11:50:00Z">
        <w:r w:rsidR="00DF061D">
          <w:t xml:space="preserve">an </w:t>
        </w:r>
        <w:r w:rsidR="00DF061D">
          <w:rPr>
            <w:rStyle w:val="Code"/>
          </w:rPr>
          <w:t>IllegalStateException</w:t>
        </w:r>
        <w:r w:rsidR="00D71E00" w:rsidRPr="00D71E00">
          <w:rPr>
            <w:rPrChange w:id="1458" w:author="Nigel Deakin" w:date="2012-09-20T11:54:00Z">
              <w:rPr>
                <w:rStyle w:val="Code"/>
              </w:rPr>
            </w:rPrChange>
          </w:rPr>
          <w:t xml:space="preserve"> or </w:t>
        </w:r>
        <w:r w:rsidR="00DF061D">
          <w:rPr>
            <w:rStyle w:val="Code"/>
          </w:rPr>
          <w:t xml:space="preserve">IllegalStateRuntimeException </w:t>
        </w:r>
        <w:r w:rsidR="00DF061D">
          <w:t>(depending on the method signature)</w:t>
        </w:r>
        <w:r w:rsidR="00DF061D" w:rsidRPr="00C03A6F">
          <w:t>.</w:t>
        </w:r>
      </w:ins>
    </w:p>
    <w:p w:rsidR="00000000" w:rsidRDefault="00575748">
      <w:pPr>
        <w:pStyle w:val="Heading4"/>
        <w:rPr>
          <w:ins w:id="1459" w:author="Nigel Deakin" w:date="2012-07-17T11:34:00Z"/>
        </w:rPr>
        <w:pPrChange w:id="1460" w:author="Nigel Deakin" w:date="2012-07-17T11:45:00Z">
          <w:pPr>
            <w:pStyle w:val="Paragraph"/>
          </w:pPr>
        </w:pPrChange>
      </w:pPr>
      <w:ins w:id="1461" w:author="Nigel Deakin" w:date="2012-07-17T11:34:00Z">
        <w:r w:rsidRPr="00575748">
          <w:t>Restrictions on usage in Java EE</w:t>
        </w:r>
      </w:ins>
    </w:p>
    <w:p w:rsidR="0025507B" w:rsidRPr="00575748" w:rsidRDefault="00575748" w:rsidP="00575748">
      <w:pPr>
        <w:pStyle w:val="Paragraph"/>
        <w:rPr>
          <w:ins w:id="1462" w:author="Nigel Deakin" w:date="2012-07-17T11:34:00Z"/>
          <w:spacing w:val="2"/>
          <w:w w:val="100"/>
        </w:rPr>
      </w:pPr>
      <w:ins w:id="1463" w:author="Nigel Deakin" w:date="2012-07-17T11:34:00Z">
        <w:r w:rsidRPr="00575748">
          <w:rPr>
            <w:spacing w:val="2"/>
            <w:w w:val="100"/>
          </w:rPr>
          <w:t>An asynchronous send is not permitted in a Java EE EJB or web container</w:t>
        </w:r>
      </w:ins>
      <w:ins w:id="1464" w:author="Nigel Deakin" w:date="2012-07-17T11:51:00Z">
        <w:r w:rsidR="002D1A2E">
          <w:rPr>
            <w:spacing w:val="2"/>
            <w:w w:val="100"/>
          </w:rPr>
          <w:t xml:space="preserve">. </w:t>
        </w:r>
      </w:ins>
      <w:ins w:id="1465" w:author="Nigel Deakin" w:date="2012-07-17T11:53:00Z">
        <w:r w:rsidR="006D3CE8">
          <w:rPr>
            <w:spacing w:val="2"/>
            <w:w w:val="100"/>
          </w:rPr>
          <w:t xml:space="preserve">If the application component violates this restriction the send method may </w:t>
        </w:r>
      </w:ins>
      <w:ins w:id="1466" w:author="Nigel Deakin" w:date="2012-07-17T12:14:00Z">
        <w:r w:rsidR="0025507B" w:rsidRPr="00575748">
          <w:rPr>
            <w:spacing w:val="2"/>
            <w:w w:val="100"/>
          </w:rPr>
          <w:t xml:space="preserve">throw a </w:t>
        </w:r>
        <w:r w:rsidR="00D71E00" w:rsidRPr="00D71E00">
          <w:rPr>
            <w:rStyle w:val="Code"/>
            <w:rPrChange w:id="1467" w:author="Nigel Deakin" w:date="2012-07-17T12:15:00Z">
              <w:rPr>
                <w:rFonts w:ascii="Courier New" w:hAnsi="Courier New"/>
                <w:spacing w:val="2"/>
                <w:w w:val="100"/>
                <w:sz w:val="18"/>
              </w:rPr>
            </w:rPrChange>
          </w:rPr>
          <w:t>JMSException</w:t>
        </w:r>
        <w:r w:rsidR="0025507B" w:rsidRPr="00575748">
          <w:rPr>
            <w:spacing w:val="2"/>
            <w:w w:val="100"/>
          </w:rPr>
          <w:t xml:space="preserve"> or </w:t>
        </w:r>
        <w:r w:rsidR="00D71E00" w:rsidRPr="00D71E00">
          <w:rPr>
            <w:rStyle w:val="Code"/>
            <w:rPrChange w:id="1468" w:author="Nigel Deakin" w:date="2012-07-17T12:15:00Z">
              <w:rPr>
                <w:rFonts w:ascii="Courier New" w:hAnsi="Courier New"/>
                <w:spacing w:val="2"/>
                <w:w w:val="100"/>
                <w:sz w:val="18"/>
              </w:rPr>
            </w:rPrChange>
          </w:rPr>
          <w:t>JMSRuntimeException</w:t>
        </w:r>
        <w:r w:rsidR="0025507B" w:rsidRPr="00575748">
          <w:rPr>
            <w:spacing w:val="2"/>
            <w:w w:val="100"/>
          </w:rPr>
          <w:t xml:space="preserve"> (depending on the method signature</w:t>
        </w:r>
      </w:ins>
      <w:ins w:id="1469" w:author="Nigel Deakin" w:date="2012-07-17T15:52:00Z">
        <w:r w:rsidR="005D3265">
          <w:rPr>
            <w:spacing w:val="2"/>
            <w:w w:val="100"/>
          </w:rPr>
          <w:t>).</w:t>
        </w:r>
      </w:ins>
    </w:p>
    <w:p w:rsidR="00000000" w:rsidRDefault="00575748">
      <w:pPr>
        <w:pStyle w:val="Heading4"/>
        <w:rPr>
          <w:ins w:id="1470" w:author="Nigel Deakin" w:date="2012-07-17T11:34:00Z"/>
        </w:rPr>
        <w:pPrChange w:id="1471" w:author="Nigel Deakin" w:date="2012-07-17T11:45:00Z">
          <w:pPr>
            <w:pStyle w:val="Paragraph"/>
          </w:pPr>
        </w:pPrChange>
      </w:pPr>
      <w:bookmarkStart w:id="1472" w:name="_Ref330297703"/>
      <w:ins w:id="1473" w:author="Nigel Deakin" w:date="2012-07-17T11:34:00Z">
        <w:r w:rsidRPr="00575748">
          <w:t>Message header</w:t>
        </w:r>
      </w:ins>
      <w:bookmarkEnd w:id="1472"/>
      <w:ins w:id="1474" w:author="Nigel Deakin" w:date="2012-07-17T14:18:00Z">
        <w:r w:rsidR="00DA1F1C">
          <w:t>s</w:t>
        </w:r>
      </w:ins>
    </w:p>
    <w:p w:rsidR="009C51D1" w:rsidRDefault="00575748">
      <w:pPr>
        <w:pStyle w:val="Paragraph"/>
        <w:rPr>
          <w:ins w:id="1475" w:author="Nigel Deakin" w:date="2012-07-17T11:34:00Z"/>
          <w:spacing w:val="2"/>
          <w:w w:val="100"/>
        </w:rPr>
      </w:pPr>
      <w:ins w:id="1476" w:author="Nigel Deakin" w:date="2012-07-17T11:34:00Z">
        <w:r w:rsidRPr="00575748">
          <w:rPr>
            <w:spacing w:val="2"/>
            <w:w w:val="100"/>
          </w:rPr>
          <w:t xml:space="preserve">JMS defines a number of message header fields and message properties which must be set by the "JMS provider </w:t>
        </w:r>
      </w:ins>
      <w:ins w:id="1477" w:author="Nigel Deakin" w:date="2012-07-17T14:23:00Z">
        <w:r w:rsidR="00953F1A">
          <w:rPr>
            <w:spacing w:val="2"/>
            <w:w w:val="100"/>
          </w:rPr>
          <w:t xml:space="preserve">on </w:t>
        </w:r>
      </w:ins>
      <w:ins w:id="1478" w:author="Nigel Deakin" w:date="2012-07-17T11:34:00Z">
        <w:r w:rsidR="00953F1A">
          <w:rPr>
            <w:spacing w:val="2"/>
            <w:w w:val="100"/>
          </w:rPr>
          <w:t>send</w:t>
        </w:r>
        <w:r w:rsidRPr="00575748">
          <w:rPr>
            <w:spacing w:val="2"/>
            <w:w w:val="100"/>
          </w:rPr>
          <w:t>"</w:t>
        </w:r>
      </w:ins>
      <w:ins w:id="1479" w:author="Nigel Deakin" w:date="2012-07-17T12:06:00Z">
        <w:r w:rsidR="007F0555">
          <w:rPr>
            <w:spacing w:val="2"/>
            <w:w w:val="100"/>
          </w:rPr>
          <w:t>. S</w:t>
        </w:r>
      </w:ins>
      <w:ins w:id="1480" w:author="Nigel Deakin" w:date="2012-07-17T11:34:00Z">
        <w:r w:rsidRPr="00575748">
          <w:rPr>
            <w:spacing w:val="2"/>
            <w:w w:val="100"/>
          </w:rPr>
          <w:t xml:space="preserve">ee section </w:t>
        </w:r>
      </w:ins>
      <w:ins w:id="1481" w:author="Nigel Deakin" w:date="2012-07-17T11:55:00Z">
        <w:r w:rsidR="00D71E00">
          <w:rPr>
            <w:spacing w:val="2"/>
            <w:w w:val="100"/>
          </w:rPr>
          <w:fldChar w:fldCharType="begin"/>
        </w:r>
        <w:r w:rsidR="007B7A61">
          <w:rPr>
            <w:spacing w:val="2"/>
            <w:w w:val="100"/>
          </w:rPr>
          <w:instrText xml:space="preserve"> REF _Ref308089264 \r \h </w:instrText>
        </w:r>
      </w:ins>
      <w:r w:rsidR="00D71E00">
        <w:rPr>
          <w:spacing w:val="2"/>
          <w:w w:val="100"/>
        </w:rPr>
      </w:r>
      <w:r w:rsidR="00D71E00">
        <w:rPr>
          <w:spacing w:val="2"/>
          <w:w w:val="100"/>
        </w:rPr>
        <w:fldChar w:fldCharType="separate"/>
      </w:r>
      <w:ins w:id="1482" w:author="Nigel Deakin" w:date="2012-07-17T11:55:00Z">
        <w:r w:rsidR="007B7A61">
          <w:rPr>
            <w:spacing w:val="2"/>
            <w:w w:val="100"/>
          </w:rPr>
          <w:t>3.4.11</w:t>
        </w:r>
        <w:r w:rsidR="00D71E00">
          <w:rPr>
            <w:spacing w:val="2"/>
            <w:w w:val="100"/>
          </w:rPr>
          <w:fldChar w:fldCharType="end"/>
        </w:r>
      </w:ins>
      <w:ins w:id="1483" w:author="Nigel Deakin" w:date="2012-07-17T11:56:00Z">
        <w:r w:rsidR="007B7A61">
          <w:rPr>
            <w:spacing w:val="2"/>
            <w:w w:val="100"/>
          </w:rPr>
          <w:t xml:space="preserve"> "</w:t>
        </w:r>
      </w:ins>
      <w:ins w:id="1484" w:author="Nigel Deakin" w:date="2012-07-17T11:55:00Z">
        <w:r w:rsidR="00D71E00">
          <w:rPr>
            <w:spacing w:val="2"/>
            <w:w w:val="100"/>
          </w:rPr>
          <w:fldChar w:fldCharType="begin"/>
        </w:r>
        <w:r w:rsidR="007B7A61">
          <w:rPr>
            <w:spacing w:val="2"/>
            <w:w w:val="100"/>
          </w:rPr>
          <w:instrText xml:space="preserve"> REF _Ref308089264 \h </w:instrText>
        </w:r>
      </w:ins>
      <w:r w:rsidR="00D71E00">
        <w:rPr>
          <w:spacing w:val="2"/>
          <w:w w:val="100"/>
        </w:rPr>
      </w:r>
      <w:r w:rsidR="00D71E00">
        <w:rPr>
          <w:spacing w:val="2"/>
          <w:w w:val="100"/>
        </w:rPr>
        <w:fldChar w:fldCharType="separate"/>
      </w:r>
      <w:ins w:id="1485" w:author="Nigel Deakin" w:date="2012-07-17T11:55:00Z">
        <w:r w:rsidR="007B7A61">
          <w:t>How message header values are set</w:t>
        </w:r>
        <w:r w:rsidR="00D71E00">
          <w:rPr>
            <w:spacing w:val="2"/>
            <w:w w:val="100"/>
          </w:rPr>
          <w:fldChar w:fldCharType="end"/>
        </w:r>
      </w:ins>
      <w:ins w:id="1486" w:author="Nigel Deakin" w:date="2012-07-17T11:56:00Z">
        <w:r w:rsidR="007B7A61">
          <w:rPr>
            <w:spacing w:val="2"/>
            <w:w w:val="100"/>
          </w:rPr>
          <w:t xml:space="preserve">" and section </w:t>
        </w:r>
        <w:r w:rsidR="00D71E00">
          <w:rPr>
            <w:spacing w:val="2"/>
            <w:w w:val="100"/>
          </w:rPr>
          <w:fldChar w:fldCharType="begin"/>
        </w:r>
        <w:r w:rsidR="007B7A61">
          <w:rPr>
            <w:spacing w:val="2"/>
            <w:w w:val="100"/>
          </w:rPr>
          <w:instrText xml:space="preserve"> REF X41763 \r \h </w:instrText>
        </w:r>
      </w:ins>
      <w:r w:rsidR="00D71E00">
        <w:rPr>
          <w:spacing w:val="2"/>
          <w:w w:val="100"/>
        </w:rPr>
      </w:r>
      <w:r w:rsidR="00D71E00">
        <w:rPr>
          <w:spacing w:val="2"/>
          <w:w w:val="100"/>
        </w:rPr>
        <w:fldChar w:fldCharType="separate"/>
      </w:r>
      <w:ins w:id="1487" w:author="Nigel Deakin" w:date="2012-07-17T11:56:00Z">
        <w:r w:rsidR="007B7A61">
          <w:rPr>
            <w:spacing w:val="2"/>
            <w:w w:val="100"/>
          </w:rPr>
          <w:t>3.5.9</w:t>
        </w:r>
        <w:r w:rsidR="00D71E00">
          <w:rPr>
            <w:spacing w:val="2"/>
            <w:w w:val="100"/>
          </w:rPr>
          <w:fldChar w:fldCharType="end"/>
        </w:r>
        <w:r w:rsidR="007B7A61">
          <w:rPr>
            <w:spacing w:val="2"/>
            <w:w w:val="100"/>
          </w:rPr>
          <w:t xml:space="preserve"> "</w:t>
        </w:r>
        <w:r w:rsidR="00D71E00">
          <w:rPr>
            <w:spacing w:val="2"/>
            <w:w w:val="100"/>
          </w:rPr>
          <w:fldChar w:fldCharType="begin"/>
        </w:r>
        <w:r w:rsidR="007B7A61">
          <w:rPr>
            <w:spacing w:val="2"/>
            <w:w w:val="100"/>
          </w:rPr>
          <w:instrText xml:space="preserve"> REF X41763 \h </w:instrText>
        </w:r>
      </w:ins>
      <w:r w:rsidR="00D71E00">
        <w:rPr>
          <w:spacing w:val="2"/>
          <w:w w:val="100"/>
        </w:rPr>
      </w:r>
      <w:r w:rsidR="00D71E00">
        <w:rPr>
          <w:spacing w:val="2"/>
          <w:w w:val="100"/>
        </w:rPr>
        <w:fldChar w:fldCharType="separate"/>
      </w:r>
      <w:ins w:id="1488" w:author="Nigel Deakin" w:date="2012-07-17T11:56:00Z">
        <w:r w:rsidR="007B7A61">
          <w:t>JMS defined properties</w:t>
        </w:r>
        <w:r w:rsidR="00D71E00">
          <w:rPr>
            <w:spacing w:val="2"/>
            <w:w w:val="100"/>
          </w:rPr>
          <w:fldChar w:fldCharType="end"/>
        </w:r>
        <w:r w:rsidR="007B7A61">
          <w:rPr>
            <w:spacing w:val="2"/>
            <w:w w:val="100"/>
          </w:rPr>
          <w:t xml:space="preserve">". </w:t>
        </w:r>
      </w:ins>
      <w:ins w:id="1489" w:author="Nigel Deakin" w:date="2012-07-17T12:08:00Z">
        <w:r w:rsidR="008F1F7F">
          <w:rPr>
            <w:spacing w:val="2"/>
            <w:w w:val="100"/>
          </w:rPr>
          <w:t xml:space="preserve">If </w:t>
        </w:r>
        <w:r w:rsidR="008F1F7F" w:rsidRPr="00575748">
          <w:rPr>
            <w:spacing w:val="2"/>
            <w:w w:val="100"/>
          </w:rPr>
          <w:t>the</w:t>
        </w:r>
      </w:ins>
      <w:ins w:id="1490" w:author="Nigel Deakin" w:date="2012-07-17T11:34:00Z">
        <w:r w:rsidRPr="00575748">
          <w:rPr>
            <w:spacing w:val="2"/>
            <w:w w:val="100"/>
          </w:rPr>
          <w:t xml:space="preserve"> send is asynchronous</w:t>
        </w:r>
      </w:ins>
      <w:ins w:id="1491" w:author="Nigel Deakin" w:date="2012-07-17T12:07:00Z">
        <w:r w:rsidR="0084086A">
          <w:rPr>
            <w:spacing w:val="2"/>
            <w:w w:val="100"/>
          </w:rPr>
          <w:t xml:space="preserve"> t</w:t>
        </w:r>
      </w:ins>
      <w:ins w:id="1492" w:author="Nigel Deakin" w:date="2012-07-17T11:34:00Z">
        <w:r w:rsidRPr="00575748">
          <w:rPr>
            <w:spacing w:val="2"/>
            <w:w w:val="100"/>
          </w:rPr>
          <w:t>hese fields and properties</w:t>
        </w:r>
      </w:ins>
      <w:ins w:id="1493" w:author="Nigel Deakin" w:date="2012-07-17T14:17:00Z">
        <w:r w:rsidR="00DA1F1C">
          <w:rPr>
            <w:spacing w:val="2"/>
            <w:w w:val="100"/>
          </w:rPr>
          <w:t xml:space="preserve"> </w:t>
        </w:r>
      </w:ins>
      <w:ins w:id="1494" w:author="Nigel Deakin" w:date="2012-07-17T14:16:00Z">
        <w:r w:rsidR="00DA1F1C">
          <w:t xml:space="preserve">may be accessed on the sending client only after the </w:t>
        </w:r>
      </w:ins>
      <w:ins w:id="1495" w:author="Nigel Deakin" w:date="2012-07-17T14:22:00Z">
        <w:r w:rsidR="00495F1A" w:rsidRPr="000F0607">
          <w:rPr>
            <w:rStyle w:val="Code"/>
          </w:rPr>
          <w:t>CompletionListener</w:t>
        </w:r>
      </w:ins>
      <w:ins w:id="1496" w:author="Nigel Deakin" w:date="2012-07-17T14:16:00Z">
        <w:r w:rsidR="00DA1F1C">
          <w:t xml:space="preserve"> has been invoked</w:t>
        </w:r>
      </w:ins>
      <w:ins w:id="1497" w:author="Nigel Deakin" w:date="2012-07-17T14:19:00Z">
        <w:r w:rsidR="00C624B5">
          <w:t xml:space="preserve">. </w:t>
        </w:r>
      </w:ins>
      <w:ins w:id="1498" w:author="Nigel Deakin" w:date="2012-07-17T11:34:00Z">
        <w:r w:rsidRPr="00575748">
          <w:rPr>
            <w:spacing w:val="2"/>
            <w:w w:val="100"/>
          </w:rPr>
          <w:t xml:space="preserve">If the </w:t>
        </w:r>
        <w:r w:rsidR="00D71E00" w:rsidRPr="00D71E00">
          <w:rPr>
            <w:rStyle w:val="Code"/>
            <w:rPrChange w:id="1499" w:author="Nigel Deakin" w:date="2012-07-17T11:57:00Z">
              <w:rPr>
                <w:rFonts w:ascii="Courier New" w:hAnsi="Courier New"/>
                <w:spacing w:val="2"/>
                <w:w w:val="100"/>
                <w:sz w:val="18"/>
              </w:rPr>
            </w:rPrChange>
          </w:rPr>
          <w:t>CompletionListener</w:t>
        </w:r>
        <w:r w:rsidRPr="00575748">
          <w:rPr>
            <w:spacing w:val="2"/>
            <w:w w:val="100"/>
          </w:rPr>
          <w:t xml:space="preserve">'s </w:t>
        </w:r>
        <w:r w:rsidR="00D71E00" w:rsidRPr="00D71E00">
          <w:rPr>
            <w:rStyle w:val="Code"/>
            <w:rPrChange w:id="1500" w:author="Nigel Deakin" w:date="2012-07-17T11:57:00Z">
              <w:rPr>
                <w:rFonts w:ascii="Courier New" w:hAnsi="Courier New"/>
                <w:spacing w:val="2"/>
                <w:w w:val="100"/>
                <w:sz w:val="18"/>
              </w:rPr>
            </w:rPrChange>
          </w:rPr>
          <w:t>onException</w:t>
        </w:r>
        <w:r w:rsidRPr="00575748">
          <w:rPr>
            <w:spacing w:val="2"/>
            <w:w w:val="100"/>
          </w:rPr>
          <w:t xml:space="preserve"> method is called then the state of these message header fields and properties is undefined</w:t>
        </w:r>
      </w:ins>
      <w:ins w:id="1501" w:author="Nigel Deakin" w:date="2012-07-17T11:57:00Z">
        <w:r w:rsidR="00BC3A57">
          <w:rPr>
            <w:spacing w:val="2"/>
            <w:w w:val="100"/>
          </w:rPr>
          <w:t>.</w:t>
        </w:r>
      </w:ins>
      <w:ins w:id="1502" w:author="Nigel Deakin" w:date="2012-07-17T14:20:00Z">
        <w:r w:rsidR="00757BA8">
          <w:rPr>
            <w:spacing w:val="2"/>
            <w:w w:val="100"/>
          </w:rPr>
          <w:t xml:space="preserve"> See also section </w:t>
        </w:r>
        <w:r w:rsidR="00D71E00">
          <w:rPr>
            <w:spacing w:val="2"/>
            <w:w w:val="100"/>
          </w:rPr>
          <w:fldChar w:fldCharType="begin"/>
        </w:r>
        <w:r w:rsidR="00757BA8">
          <w:rPr>
            <w:spacing w:val="2"/>
            <w:w w:val="100"/>
          </w:rPr>
          <w:instrText xml:space="preserve"> REF _Ref330298149 \r \h </w:instrText>
        </w:r>
      </w:ins>
      <w:r w:rsidR="00D71E00">
        <w:rPr>
          <w:spacing w:val="2"/>
          <w:w w:val="100"/>
        </w:rPr>
      </w:r>
      <w:r w:rsidR="00D71E00">
        <w:rPr>
          <w:spacing w:val="2"/>
          <w:w w:val="100"/>
        </w:rPr>
        <w:fldChar w:fldCharType="separate"/>
      </w:r>
      <w:ins w:id="1503" w:author="Nigel Deakin" w:date="2012-07-17T14:20:00Z">
        <w:r w:rsidR="00757BA8">
          <w:rPr>
            <w:spacing w:val="2"/>
            <w:w w:val="100"/>
          </w:rPr>
          <w:t>4.6.2.8</w:t>
        </w:r>
        <w:r w:rsidR="00D71E00">
          <w:rPr>
            <w:spacing w:val="2"/>
            <w:w w:val="100"/>
          </w:rPr>
          <w:fldChar w:fldCharType="end"/>
        </w:r>
        <w:r w:rsidR="00757BA8">
          <w:rPr>
            <w:spacing w:val="2"/>
            <w:w w:val="100"/>
          </w:rPr>
          <w:t xml:space="preserve"> "</w:t>
        </w:r>
        <w:r w:rsidR="00D71E00">
          <w:rPr>
            <w:spacing w:val="2"/>
            <w:w w:val="100"/>
          </w:rPr>
          <w:fldChar w:fldCharType="begin"/>
        </w:r>
        <w:r w:rsidR="00757BA8">
          <w:rPr>
            <w:spacing w:val="2"/>
            <w:w w:val="100"/>
          </w:rPr>
          <w:instrText xml:space="preserve"> REF _Ref330298149 \h </w:instrText>
        </w:r>
      </w:ins>
      <w:r w:rsidR="00D71E00">
        <w:rPr>
          <w:spacing w:val="2"/>
          <w:w w:val="100"/>
        </w:rPr>
      </w:r>
      <w:r w:rsidR="00D71E00">
        <w:rPr>
          <w:spacing w:val="2"/>
          <w:w w:val="100"/>
        </w:rPr>
        <w:fldChar w:fldCharType="separate"/>
      </w:r>
      <w:ins w:id="1504" w:author="Nigel Deakin" w:date="2012-07-17T14:20:00Z">
        <w:r w:rsidR="00757BA8" w:rsidRPr="00575748">
          <w:t>Restrictions on the use of the Message object</w:t>
        </w:r>
        <w:r w:rsidR="00D71E00">
          <w:rPr>
            <w:spacing w:val="2"/>
            <w:w w:val="100"/>
          </w:rPr>
          <w:fldChar w:fldCharType="end"/>
        </w:r>
        <w:r w:rsidR="00757BA8">
          <w:rPr>
            <w:spacing w:val="2"/>
            <w:w w:val="100"/>
          </w:rPr>
          <w:t xml:space="preserve">" </w:t>
        </w:r>
        <w:r w:rsidR="00D71E00">
          <w:rPr>
            <w:spacing w:val="2"/>
            <w:w w:val="100"/>
          </w:rPr>
          <w:fldChar w:fldCharType="begin"/>
        </w:r>
        <w:r w:rsidR="00757BA8">
          <w:rPr>
            <w:spacing w:val="2"/>
            <w:w w:val="100"/>
          </w:rPr>
          <w:instrText xml:space="preserve"> REF _Ref330298149 \p \h </w:instrText>
        </w:r>
      </w:ins>
      <w:r w:rsidR="00D71E00">
        <w:rPr>
          <w:spacing w:val="2"/>
          <w:w w:val="100"/>
        </w:rPr>
      </w:r>
      <w:r w:rsidR="00D71E00">
        <w:rPr>
          <w:spacing w:val="2"/>
          <w:w w:val="100"/>
        </w:rPr>
        <w:fldChar w:fldCharType="separate"/>
      </w:r>
      <w:ins w:id="1505" w:author="Nigel Deakin" w:date="2012-07-17T14:20:00Z">
        <w:r w:rsidR="00757BA8">
          <w:rPr>
            <w:spacing w:val="2"/>
            <w:w w:val="100"/>
          </w:rPr>
          <w:t>below</w:t>
        </w:r>
        <w:r w:rsidR="00D71E00">
          <w:rPr>
            <w:spacing w:val="2"/>
            <w:w w:val="100"/>
          </w:rPr>
          <w:fldChar w:fldCharType="end"/>
        </w:r>
        <w:r w:rsidR="00757BA8">
          <w:rPr>
            <w:spacing w:val="2"/>
            <w:w w:val="100"/>
          </w:rPr>
          <w:t>.</w:t>
        </w:r>
      </w:ins>
    </w:p>
    <w:p w:rsidR="00000000" w:rsidRDefault="00575748">
      <w:pPr>
        <w:pStyle w:val="Heading4"/>
        <w:rPr>
          <w:ins w:id="1506" w:author="Nigel Deakin" w:date="2012-07-17T11:34:00Z"/>
        </w:rPr>
        <w:pPrChange w:id="1507" w:author="Nigel Deakin" w:date="2012-07-17T11:45:00Z">
          <w:pPr>
            <w:pStyle w:val="Paragraph"/>
          </w:pPr>
        </w:pPrChange>
      </w:pPr>
      <w:bookmarkStart w:id="1508" w:name="_Ref330974328"/>
      <w:ins w:id="1509" w:author="Nigel Deakin" w:date="2012-07-17T11:34:00Z">
        <w:r w:rsidRPr="00575748">
          <w:t>Restrictions on threading</w:t>
        </w:r>
        <w:bookmarkEnd w:id="1508"/>
        <w:r w:rsidRPr="00575748">
          <w:t xml:space="preserve"> </w:t>
        </w:r>
      </w:ins>
    </w:p>
    <w:p w:rsidR="00575748" w:rsidRPr="00575748" w:rsidRDefault="00575748" w:rsidP="00575748">
      <w:pPr>
        <w:pStyle w:val="Paragraph"/>
        <w:rPr>
          <w:ins w:id="1510" w:author="Nigel Deakin" w:date="2012-07-17T11:34:00Z"/>
          <w:spacing w:val="2"/>
          <w:w w:val="100"/>
        </w:rPr>
      </w:pPr>
      <w:ins w:id="1511" w:author="Nigel Deakin" w:date="2012-07-17T11:34:00Z">
        <w:r w:rsidRPr="00575748">
          <w:rPr>
            <w:spacing w:val="2"/>
            <w:w w:val="100"/>
          </w:rPr>
          <w:t>Applications that perform an asynchronous send must confirm to the threading restrictions defined in section</w:t>
        </w:r>
      </w:ins>
      <w:ins w:id="1512" w:author="Nigel Deakin" w:date="2012-07-17T12:10:00Z">
        <w:r w:rsidR="006C554A">
          <w:rPr>
            <w:spacing w:val="2"/>
            <w:w w:val="100"/>
          </w:rPr>
          <w:t xml:space="preserve"> </w:t>
        </w:r>
        <w:r w:rsidR="00D71E00">
          <w:rPr>
            <w:spacing w:val="2"/>
            <w:w w:val="100"/>
          </w:rPr>
          <w:fldChar w:fldCharType="begin"/>
        </w:r>
        <w:r w:rsidR="006C554A">
          <w:rPr>
            <w:spacing w:val="2"/>
            <w:w w:val="100"/>
          </w:rPr>
          <w:instrText xml:space="preserve"> REF RTF31303034353a204865616432 \r \h </w:instrText>
        </w:r>
      </w:ins>
      <w:r w:rsidR="00D71E00">
        <w:rPr>
          <w:spacing w:val="2"/>
          <w:w w:val="100"/>
        </w:rPr>
      </w:r>
      <w:r w:rsidR="00D71E00">
        <w:rPr>
          <w:spacing w:val="2"/>
          <w:w w:val="100"/>
        </w:rPr>
        <w:fldChar w:fldCharType="separate"/>
      </w:r>
      <w:ins w:id="1513" w:author="Nigel Deakin" w:date="2012-07-17T12:10:00Z">
        <w:r w:rsidR="006C554A">
          <w:rPr>
            <w:spacing w:val="2"/>
            <w:w w:val="100"/>
          </w:rPr>
          <w:t>4.4.6</w:t>
        </w:r>
        <w:r w:rsidR="00D71E00">
          <w:rPr>
            <w:spacing w:val="2"/>
            <w:w w:val="100"/>
          </w:rPr>
          <w:fldChar w:fldCharType="end"/>
        </w:r>
        <w:r w:rsidR="006C554A">
          <w:rPr>
            <w:spacing w:val="2"/>
            <w:w w:val="100"/>
          </w:rPr>
          <w:t xml:space="preserve"> "</w:t>
        </w:r>
        <w:r w:rsidR="00D71E00">
          <w:rPr>
            <w:spacing w:val="2"/>
            <w:w w:val="100"/>
          </w:rPr>
          <w:fldChar w:fldCharType="begin"/>
        </w:r>
        <w:r w:rsidR="006C554A">
          <w:rPr>
            <w:spacing w:val="2"/>
            <w:w w:val="100"/>
          </w:rPr>
          <w:instrText xml:space="preserve"> REF RTF31303034353a204865616432 \h </w:instrText>
        </w:r>
      </w:ins>
      <w:r w:rsidR="00D71E00">
        <w:rPr>
          <w:spacing w:val="2"/>
          <w:w w:val="100"/>
        </w:rPr>
      </w:r>
      <w:r w:rsidR="00D71E00">
        <w:rPr>
          <w:spacing w:val="2"/>
          <w:w w:val="100"/>
        </w:rPr>
        <w:fldChar w:fldCharType="separate"/>
      </w:r>
      <w:ins w:id="1514" w:author="Nigel Deakin" w:date="2012-07-17T12:10:00Z">
        <w:r w:rsidR="006C554A">
          <w:t>Conventions for using a s</w:t>
        </w:r>
        <w:r w:rsidR="006C554A" w:rsidRPr="00864041">
          <w:t>ession</w:t>
        </w:r>
        <w:r w:rsidR="00D71E00">
          <w:rPr>
            <w:spacing w:val="2"/>
            <w:w w:val="100"/>
          </w:rPr>
          <w:fldChar w:fldCharType="end"/>
        </w:r>
        <w:r w:rsidR="006C554A">
          <w:rPr>
            <w:spacing w:val="2"/>
            <w:w w:val="100"/>
          </w:rPr>
          <w:t>"</w:t>
        </w:r>
      </w:ins>
      <w:ins w:id="1515" w:author="Nigel Deakin" w:date="2012-07-17T11:34:00Z">
        <w:r w:rsidRPr="00575748">
          <w:rPr>
            <w:spacing w:val="2"/>
            <w:w w:val="100"/>
          </w:rPr>
          <w:t>. This means that the session may be used by only one thread at a time.</w:t>
        </w:r>
      </w:ins>
    </w:p>
    <w:p w:rsidR="00575748" w:rsidRPr="00575748" w:rsidRDefault="00575748" w:rsidP="00575748">
      <w:pPr>
        <w:pStyle w:val="Paragraph"/>
        <w:rPr>
          <w:ins w:id="1516" w:author="Nigel Deakin" w:date="2012-07-17T11:34:00Z"/>
          <w:spacing w:val="2"/>
          <w:w w:val="100"/>
        </w:rPr>
      </w:pPr>
      <w:ins w:id="1517" w:author="Nigel Deakin" w:date="2012-07-17T11:34:00Z">
        <w:r w:rsidRPr="00575748">
          <w:rPr>
            <w:spacing w:val="2"/>
            <w:w w:val="100"/>
          </w:rPr>
          <w:t xml:space="preserve">Setting a </w:t>
        </w:r>
      </w:ins>
      <w:ins w:id="1518" w:author="Nigel Deakin" w:date="2012-07-17T12:11:00Z">
        <w:r w:rsidR="00A10520" w:rsidRPr="00BC3A57">
          <w:rPr>
            <w:rStyle w:val="Code"/>
          </w:rPr>
          <w:t>CompletionListener</w:t>
        </w:r>
      </w:ins>
      <w:ins w:id="1519" w:author="Nigel Deakin" w:date="2012-07-17T11:34:00Z">
        <w:r w:rsidRPr="00575748">
          <w:rPr>
            <w:spacing w:val="2"/>
            <w:w w:val="100"/>
          </w:rPr>
          <w:t xml:space="preserve"> does not cause the session to be dedicated to the thread of control which calls the </w:t>
        </w:r>
      </w:ins>
      <w:ins w:id="1520" w:author="Nigel Deakin" w:date="2012-07-17T12:11:00Z">
        <w:r w:rsidR="00172C8E" w:rsidRPr="00BC3A57">
          <w:rPr>
            <w:rStyle w:val="Code"/>
          </w:rPr>
          <w:t>CompletionListener</w:t>
        </w:r>
      </w:ins>
      <w:ins w:id="1521" w:author="Nigel Deakin" w:date="2012-07-17T11:34:00Z">
        <w:r w:rsidRPr="00575748">
          <w:rPr>
            <w:spacing w:val="2"/>
            <w:w w:val="100"/>
          </w:rPr>
          <w:t xml:space="preserve">. </w:t>
        </w:r>
        <w:r w:rsidRPr="00575748">
          <w:rPr>
            <w:spacing w:val="2"/>
            <w:w w:val="100"/>
          </w:rPr>
          <w:lastRenderedPageBreak/>
          <w:t xml:space="preserve">The application thread may therefore continue to use the session after performing an </w:t>
        </w:r>
      </w:ins>
      <w:ins w:id="1522" w:author="Nigel Deakin" w:date="2012-07-17T12:09:00Z">
        <w:r w:rsidR="00221055" w:rsidRPr="00575748">
          <w:rPr>
            <w:spacing w:val="2"/>
            <w:w w:val="100"/>
          </w:rPr>
          <w:t xml:space="preserve">asynchronous </w:t>
        </w:r>
      </w:ins>
      <w:ins w:id="1523" w:author="Nigel Deakin" w:date="2012-07-17T11:34:00Z">
        <w:r w:rsidRPr="00575748">
          <w:rPr>
            <w:spacing w:val="2"/>
            <w:w w:val="100"/>
          </w:rPr>
          <w:t>send. However th</w:t>
        </w:r>
        <w:r w:rsidR="000E7425">
          <w:rPr>
            <w:spacing w:val="2"/>
            <w:w w:val="100"/>
          </w:rPr>
          <w:t xml:space="preserve">e </w:t>
        </w:r>
      </w:ins>
      <w:ins w:id="1524" w:author="Nigel Deakin" w:date="2012-07-17T12:11:00Z">
        <w:r w:rsidR="00553113" w:rsidRPr="00BC3A57">
          <w:rPr>
            <w:rStyle w:val="Code"/>
          </w:rPr>
          <w:t>CompletionListener</w:t>
        </w:r>
      </w:ins>
      <w:ins w:id="1525" w:author="Nigel Deakin" w:date="2012-07-17T11:34:00Z">
        <w:r w:rsidR="000E7425">
          <w:rPr>
            <w:spacing w:val="2"/>
            <w:w w:val="100"/>
          </w:rPr>
          <w:t xml:space="preserve">'s </w:t>
        </w:r>
        <w:r w:rsidRPr="00575748">
          <w:rPr>
            <w:spacing w:val="2"/>
            <w:w w:val="100"/>
          </w:rPr>
          <w:t>callback methods must not use the session if an application thread might be using the session at the same time.</w:t>
        </w:r>
      </w:ins>
    </w:p>
    <w:p w:rsidR="00000000" w:rsidRDefault="00575748">
      <w:pPr>
        <w:pStyle w:val="Heading4"/>
        <w:rPr>
          <w:ins w:id="1526" w:author="Nigel Deakin" w:date="2012-07-17T11:34:00Z"/>
        </w:rPr>
        <w:pPrChange w:id="1527" w:author="Nigel Deakin" w:date="2012-07-17T11:45:00Z">
          <w:pPr>
            <w:pStyle w:val="Paragraph"/>
          </w:pPr>
        </w:pPrChange>
      </w:pPr>
      <w:ins w:id="1528" w:author="Nigel Deakin" w:date="2012-07-17T11:34:00Z">
        <w:r w:rsidRPr="00575748">
          <w:t>Use of the CompletionListener by the JMS provider</w:t>
        </w:r>
      </w:ins>
    </w:p>
    <w:p w:rsidR="00575748" w:rsidRPr="00575748" w:rsidRDefault="00575748" w:rsidP="00575748">
      <w:pPr>
        <w:pStyle w:val="Paragraph"/>
        <w:rPr>
          <w:ins w:id="1529" w:author="Nigel Deakin" w:date="2012-07-17T11:34:00Z"/>
          <w:spacing w:val="2"/>
          <w:w w:val="100"/>
        </w:rPr>
      </w:pPr>
      <w:ins w:id="1530" w:author="Nigel Deakin" w:date="2012-07-17T11:34:00Z">
        <w:r w:rsidRPr="00575748">
          <w:rPr>
            <w:spacing w:val="2"/>
            <w:w w:val="100"/>
          </w:rPr>
          <w:t xml:space="preserve">A session will only invoke one </w:t>
        </w:r>
        <w:r w:rsidR="00D71E00" w:rsidRPr="00D71E00">
          <w:rPr>
            <w:rStyle w:val="Code"/>
            <w:rPrChange w:id="1531" w:author="Nigel Deakin" w:date="2012-07-17T12:12:00Z">
              <w:rPr>
                <w:rFonts w:ascii="Courier New" w:hAnsi="Courier New"/>
                <w:spacing w:val="2"/>
                <w:w w:val="100"/>
                <w:sz w:val="18"/>
              </w:rPr>
            </w:rPrChange>
          </w:rPr>
          <w:t>CompletionListener</w:t>
        </w:r>
        <w:r w:rsidRPr="00575748">
          <w:rPr>
            <w:spacing w:val="2"/>
            <w:w w:val="100"/>
          </w:rPr>
          <w:t xml:space="preserve"> callback method at a time. For a given </w:t>
        </w:r>
        <w:r w:rsidR="00D71E00" w:rsidRPr="00D71E00">
          <w:rPr>
            <w:rStyle w:val="Code"/>
            <w:rPrChange w:id="1532" w:author="Nigel Deakin" w:date="2012-07-17T12:12:00Z">
              <w:rPr>
                <w:rFonts w:ascii="Courier New" w:hAnsi="Courier New"/>
                <w:spacing w:val="2"/>
                <w:w w:val="100"/>
                <w:sz w:val="18"/>
              </w:rPr>
            </w:rPrChange>
          </w:rPr>
          <w:t>MessageProducer</w:t>
        </w:r>
        <w:r w:rsidRPr="00575748">
          <w:rPr>
            <w:spacing w:val="2"/>
            <w:w w:val="100"/>
          </w:rPr>
          <w:t xml:space="preserve"> or </w:t>
        </w:r>
        <w:r w:rsidR="00D71E00" w:rsidRPr="00D71E00">
          <w:rPr>
            <w:rStyle w:val="Code"/>
            <w:rPrChange w:id="1533" w:author="Nigel Deakin" w:date="2012-07-17T12:12:00Z">
              <w:rPr>
                <w:rFonts w:ascii="Courier New" w:hAnsi="Courier New"/>
                <w:spacing w:val="2"/>
                <w:w w:val="100"/>
                <w:sz w:val="18"/>
              </w:rPr>
            </w:rPrChange>
          </w:rPr>
          <w:t>JMSContext</w:t>
        </w:r>
        <w:r w:rsidR="00BB4EF3">
          <w:rPr>
            <w:spacing w:val="2"/>
            <w:w w:val="100"/>
          </w:rPr>
          <w:t xml:space="preserve">, </w:t>
        </w:r>
        <w:r w:rsidRPr="00575748">
          <w:rPr>
            <w:spacing w:val="2"/>
            <w:w w:val="100"/>
          </w:rPr>
          <w:t xml:space="preserve">callbacks </w:t>
        </w:r>
      </w:ins>
      <w:ins w:id="1534" w:author="Nigel Deakin" w:date="2012-09-20T12:17:00Z">
        <w:r w:rsidR="00525912">
          <w:rPr>
            <w:spacing w:val="2"/>
            <w:w w:val="100"/>
          </w:rPr>
          <w:t xml:space="preserve">(both </w:t>
        </w:r>
        <w:r w:rsidR="00D71E00" w:rsidRPr="00D71E00">
          <w:rPr>
            <w:rStyle w:val="Code"/>
            <w:rPrChange w:id="1535" w:author="Nigel Deakin" w:date="2012-09-20T12:17:00Z">
              <w:rPr>
                <w:rFonts w:ascii="Courier New" w:hAnsi="Courier New"/>
                <w:spacing w:val="2"/>
                <w:w w:val="100"/>
                <w:sz w:val="18"/>
              </w:rPr>
            </w:rPrChange>
          </w:rPr>
          <w:t>onCompletion</w:t>
        </w:r>
        <w:r w:rsidR="00525912">
          <w:rPr>
            <w:spacing w:val="2"/>
            <w:w w:val="100"/>
          </w:rPr>
          <w:t xml:space="preserve"> and </w:t>
        </w:r>
        <w:r w:rsidR="00D71E00" w:rsidRPr="00D71E00">
          <w:rPr>
            <w:rStyle w:val="Code"/>
            <w:rPrChange w:id="1536" w:author="Nigel Deakin" w:date="2012-09-20T12:17:00Z">
              <w:rPr>
                <w:rFonts w:ascii="Courier New" w:hAnsi="Courier New"/>
                <w:spacing w:val="2"/>
                <w:w w:val="100"/>
                <w:sz w:val="18"/>
              </w:rPr>
            </w:rPrChange>
          </w:rPr>
          <w:t>onException</w:t>
        </w:r>
        <w:r w:rsidR="00525912">
          <w:rPr>
            <w:spacing w:val="2"/>
            <w:w w:val="100"/>
          </w:rPr>
          <w:t xml:space="preserve">) </w:t>
        </w:r>
      </w:ins>
      <w:ins w:id="1537" w:author="Nigel Deakin" w:date="2012-07-17T11:34:00Z">
        <w:r w:rsidRPr="00575748">
          <w:rPr>
            <w:spacing w:val="2"/>
            <w:w w:val="100"/>
          </w:rPr>
          <w:t xml:space="preserve">will be performed in the same order as the corresponding calls to the </w:t>
        </w:r>
      </w:ins>
      <w:ins w:id="1538" w:author="Nigel Deakin" w:date="2012-07-17T12:12:00Z">
        <w:r w:rsidR="00BB4EF3" w:rsidRPr="00575748">
          <w:rPr>
            <w:spacing w:val="2"/>
            <w:w w:val="100"/>
          </w:rPr>
          <w:t xml:space="preserve">asynchronous </w:t>
        </w:r>
      </w:ins>
      <w:ins w:id="1539" w:author="Nigel Deakin" w:date="2012-07-17T11:34:00Z">
        <w:r w:rsidRPr="00575748">
          <w:rPr>
            <w:spacing w:val="2"/>
            <w:w w:val="100"/>
          </w:rPr>
          <w:t>send method.</w:t>
        </w:r>
      </w:ins>
    </w:p>
    <w:p w:rsidR="00575748" w:rsidRPr="00575748" w:rsidRDefault="00575748" w:rsidP="00575748">
      <w:pPr>
        <w:pStyle w:val="Paragraph"/>
        <w:rPr>
          <w:ins w:id="1540" w:author="Nigel Deakin" w:date="2012-07-17T11:34:00Z"/>
          <w:spacing w:val="2"/>
          <w:w w:val="100"/>
        </w:rPr>
      </w:pPr>
      <w:ins w:id="1541" w:author="Nigel Deakin" w:date="2012-07-17T11:34:00Z">
        <w:r w:rsidRPr="00575748">
          <w:rPr>
            <w:spacing w:val="2"/>
            <w:w w:val="100"/>
          </w:rPr>
          <w:t xml:space="preserve">A JMS provider must not invoke the </w:t>
        </w:r>
        <w:r w:rsidR="00D71E00" w:rsidRPr="00D71E00">
          <w:rPr>
            <w:rStyle w:val="Code"/>
            <w:rPrChange w:id="1542" w:author="Nigel Deakin" w:date="2012-07-17T12:12:00Z">
              <w:rPr>
                <w:rFonts w:ascii="Courier New" w:hAnsi="Courier New"/>
                <w:spacing w:val="2"/>
                <w:w w:val="100"/>
                <w:sz w:val="18"/>
              </w:rPr>
            </w:rPrChange>
          </w:rPr>
          <w:t>CompletionListener</w:t>
        </w:r>
        <w:r w:rsidRPr="00575748">
          <w:rPr>
            <w:spacing w:val="2"/>
            <w:w w:val="100"/>
          </w:rPr>
          <w:t xml:space="preserve"> from the thread that is calling the </w:t>
        </w:r>
      </w:ins>
      <w:ins w:id="1543" w:author="Nigel Deakin" w:date="2012-07-17T12:12:00Z">
        <w:r w:rsidR="00EE4F96" w:rsidRPr="00575748">
          <w:rPr>
            <w:spacing w:val="2"/>
            <w:w w:val="100"/>
          </w:rPr>
          <w:t xml:space="preserve">asynchronous </w:t>
        </w:r>
      </w:ins>
      <w:ins w:id="1544" w:author="Nigel Deakin" w:date="2012-07-17T11:34:00Z">
        <w:r w:rsidRPr="00575748">
          <w:rPr>
            <w:spacing w:val="2"/>
            <w:w w:val="100"/>
          </w:rPr>
          <w:t>send method.</w:t>
        </w:r>
      </w:ins>
    </w:p>
    <w:p w:rsidR="00000000" w:rsidRDefault="00575748">
      <w:pPr>
        <w:pStyle w:val="Heading4"/>
        <w:rPr>
          <w:ins w:id="1545" w:author="Nigel Deakin" w:date="2012-07-17T11:34:00Z"/>
        </w:rPr>
        <w:pPrChange w:id="1546" w:author="Nigel Deakin" w:date="2012-07-17T11:45:00Z">
          <w:pPr>
            <w:pStyle w:val="Paragraph"/>
          </w:pPr>
        </w:pPrChange>
      </w:pPr>
      <w:bookmarkStart w:id="1547" w:name="_Ref330298149"/>
      <w:ins w:id="1548" w:author="Nigel Deakin" w:date="2012-07-17T11:34:00Z">
        <w:r w:rsidRPr="00575748">
          <w:t>Restrictions on the use of the Message object</w:t>
        </w:r>
        <w:bookmarkEnd w:id="1547"/>
      </w:ins>
    </w:p>
    <w:p w:rsidR="00575748" w:rsidRPr="00575748" w:rsidRDefault="00575748" w:rsidP="00575748">
      <w:pPr>
        <w:pStyle w:val="Paragraph"/>
        <w:rPr>
          <w:ins w:id="1549" w:author="Nigel Deakin" w:date="2012-07-17T11:34:00Z"/>
          <w:spacing w:val="2"/>
          <w:w w:val="100"/>
        </w:rPr>
      </w:pPr>
      <w:ins w:id="1550" w:author="Nigel Deakin" w:date="2012-07-17T11:34:00Z">
        <w:r w:rsidRPr="00575748">
          <w:rPr>
            <w:spacing w:val="2"/>
            <w:w w:val="100"/>
          </w:rPr>
          <w:t xml:space="preserve">Applications which perform an asynchronous send must take account of the restriction that a </w:t>
        </w:r>
        <w:r w:rsidR="00D71E00" w:rsidRPr="00D71E00">
          <w:rPr>
            <w:rStyle w:val="Code"/>
            <w:rPrChange w:id="1551" w:author="Nigel Deakin" w:date="2012-07-17T12:13:00Z">
              <w:rPr>
                <w:rFonts w:ascii="Courier New" w:hAnsi="Courier New"/>
                <w:spacing w:val="2"/>
                <w:w w:val="100"/>
                <w:sz w:val="18"/>
              </w:rPr>
            </w:rPrChange>
          </w:rPr>
          <w:t>Message</w:t>
        </w:r>
        <w:r w:rsidRPr="00575748">
          <w:rPr>
            <w:spacing w:val="2"/>
            <w:w w:val="100"/>
          </w:rPr>
          <w:t xml:space="preserve"> object is designed to be accessed by one logical thread of control at a time and does not support concurrent use. See section</w:t>
        </w:r>
      </w:ins>
      <w:ins w:id="1552" w:author="Nigel Deakin" w:date="2012-07-17T12:13:00Z">
        <w:r w:rsidR="00980197">
          <w:rPr>
            <w:spacing w:val="2"/>
            <w:w w:val="100"/>
          </w:rPr>
          <w:t xml:space="preserve"> </w:t>
        </w:r>
        <w:r w:rsidR="00D71E00">
          <w:rPr>
            <w:spacing w:val="2"/>
            <w:w w:val="100"/>
          </w:rPr>
          <w:fldChar w:fldCharType="begin"/>
        </w:r>
        <w:r w:rsidR="00980197">
          <w:rPr>
            <w:spacing w:val="2"/>
            <w:w w:val="100"/>
          </w:rPr>
          <w:instrText xml:space="preserve"> REF _Ref330290540 \r \h </w:instrText>
        </w:r>
      </w:ins>
      <w:r w:rsidR="00D71E00">
        <w:rPr>
          <w:spacing w:val="2"/>
          <w:w w:val="100"/>
        </w:rPr>
      </w:r>
      <w:r w:rsidR="00D71E00">
        <w:rPr>
          <w:spacing w:val="2"/>
          <w:w w:val="100"/>
        </w:rPr>
        <w:fldChar w:fldCharType="separate"/>
      </w:r>
      <w:ins w:id="1553" w:author="Nigel Deakin" w:date="2012-07-17T12:13:00Z">
        <w:r w:rsidR="00980197">
          <w:rPr>
            <w:spacing w:val="2"/>
            <w:w w:val="100"/>
          </w:rPr>
          <w:t>2.8</w:t>
        </w:r>
        <w:r w:rsidR="00D71E00">
          <w:rPr>
            <w:spacing w:val="2"/>
            <w:w w:val="100"/>
          </w:rPr>
          <w:fldChar w:fldCharType="end"/>
        </w:r>
        <w:r w:rsidR="00980197">
          <w:rPr>
            <w:spacing w:val="2"/>
            <w:w w:val="100"/>
          </w:rPr>
          <w:t xml:space="preserve"> "</w:t>
        </w:r>
        <w:r w:rsidR="00D71E00">
          <w:rPr>
            <w:spacing w:val="2"/>
            <w:w w:val="100"/>
          </w:rPr>
          <w:fldChar w:fldCharType="begin"/>
        </w:r>
        <w:r w:rsidR="00980197">
          <w:rPr>
            <w:spacing w:val="2"/>
            <w:w w:val="100"/>
          </w:rPr>
          <w:instrText xml:space="preserve"> REF _Ref330290542 \h </w:instrText>
        </w:r>
      </w:ins>
      <w:r w:rsidR="00D71E00">
        <w:rPr>
          <w:spacing w:val="2"/>
          <w:w w:val="100"/>
        </w:rPr>
      </w:r>
      <w:r w:rsidR="00D71E00">
        <w:rPr>
          <w:spacing w:val="2"/>
          <w:w w:val="100"/>
        </w:rPr>
        <w:fldChar w:fldCharType="separate"/>
      </w:r>
      <w:ins w:id="1554" w:author="Nigel Deakin" w:date="2012-07-17T12:13:00Z">
        <w:r w:rsidR="00980197">
          <w:t>Multi-threading</w:t>
        </w:r>
        <w:r w:rsidR="00D71E00">
          <w:rPr>
            <w:spacing w:val="2"/>
            <w:w w:val="100"/>
          </w:rPr>
          <w:fldChar w:fldCharType="end"/>
        </w:r>
      </w:ins>
      <w:ins w:id="1555" w:author="Nigel Deakin" w:date="2012-07-17T11:34:00Z">
        <w:r w:rsidRPr="00575748">
          <w:rPr>
            <w:spacing w:val="2"/>
            <w:w w:val="100"/>
          </w:rPr>
          <w:t>".</w:t>
        </w:r>
      </w:ins>
    </w:p>
    <w:p w:rsidR="00500C9B" w:rsidRDefault="00575748" w:rsidP="00500C9B">
      <w:pPr>
        <w:pStyle w:val="Paragraph"/>
        <w:rPr>
          <w:ins w:id="1556" w:author="Nigel Deakin" w:date="2012-07-18T14:13:00Z"/>
          <w:spacing w:val="2"/>
          <w:w w:val="100"/>
        </w:rPr>
      </w:pPr>
      <w:ins w:id="1557" w:author="Nigel Deakin" w:date="2012-07-17T11:34:00Z">
        <w:r w:rsidRPr="00575748">
          <w:rPr>
            <w:spacing w:val="2"/>
            <w:w w:val="100"/>
          </w:rPr>
          <w:t xml:space="preserve">After the </w:t>
        </w:r>
        <w:r w:rsidR="00D71E00" w:rsidRPr="00D71E00">
          <w:rPr>
            <w:rStyle w:val="Code"/>
            <w:rPrChange w:id="1558" w:author="Nigel Deakin" w:date="2012-07-17T12:13:00Z">
              <w:rPr>
                <w:rFonts w:ascii="Courier New" w:hAnsi="Courier New"/>
                <w:spacing w:val="2"/>
                <w:w w:val="100"/>
                <w:sz w:val="18"/>
              </w:rPr>
            </w:rPrChange>
          </w:rPr>
          <w:t>send</w:t>
        </w:r>
        <w:r w:rsidRPr="00575748">
          <w:rPr>
            <w:spacing w:val="2"/>
            <w:w w:val="100"/>
          </w:rPr>
          <w:t xml:space="preserve"> method has returned, the application must not attempt to read the headers, properties or payload of the </w:t>
        </w:r>
        <w:r w:rsidR="00D71E00" w:rsidRPr="00D71E00">
          <w:rPr>
            <w:rStyle w:val="Code"/>
            <w:rPrChange w:id="1559" w:author="Nigel Deakin" w:date="2012-07-17T12:18:00Z">
              <w:rPr>
                <w:rFonts w:ascii="Courier New" w:hAnsi="Courier New"/>
                <w:spacing w:val="2"/>
                <w:w w:val="100"/>
                <w:sz w:val="18"/>
              </w:rPr>
            </w:rPrChange>
          </w:rPr>
          <w:t>Message</w:t>
        </w:r>
        <w:r w:rsidRPr="00575748">
          <w:rPr>
            <w:spacing w:val="2"/>
            <w:w w:val="100"/>
          </w:rPr>
          <w:t xml:space="preserve"> object until the </w:t>
        </w:r>
        <w:r w:rsidR="00D71E00" w:rsidRPr="00D71E00">
          <w:rPr>
            <w:rStyle w:val="Code"/>
            <w:rPrChange w:id="1560" w:author="Nigel Deakin" w:date="2012-07-17T12:13:00Z">
              <w:rPr>
                <w:rFonts w:ascii="Courier New" w:hAnsi="Courier New"/>
                <w:spacing w:val="2"/>
                <w:w w:val="100"/>
                <w:sz w:val="18"/>
              </w:rPr>
            </w:rPrChange>
          </w:rPr>
          <w:t>CompletionListener'</w:t>
        </w:r>
        <w:r w:rsidRPr="00575748">
          <w:rPr>
            <w:spacing w:val="2"/>
            <w:w w:val="100"/>
          </w:rPr>
          <w:t xml:space="preserve">s </w:t>
        </w:r>
        <w:r w:rsidR="00D71E00" w:rsidRPr="00D71E00">
          <w:rPr>
            <w:rStyle w:val="Code"/>
            <w:rPrChange w:id="1561" w:author="Nigel Deakin" w:date="2012-07-17T12:14:00Z">
              <w:rPr>
                <w:rFonts w:ascii="Courier New" w:hAnsi="Courier New"/>
                <w:spacing w:val="2"/>
                <w:w w:val="100"/>
                <w:sz w:val="18"/>
              </w:rPr>
            </w:rPrChange>
          </w:rPr>
          <w:t>onCompletion</w:t>
        </w:r>
        <w:r w:rsidRPr="00575748">
          <w:rPr>
            <w:spacing w:val="2"/>
            <w:w w:val="100"/>
          </w:rPr>
          <w:t xml:space="preserve"> or </w:t>
        </w:r>
        <w:r w:rsidR="00D71E00" w:rsidRPr="00D71E00">
          <w:rPr>
            <w:rStyle w:val="Code"/>
            <w:rPrChange w:id="1562" w:author="Nigel Deakin" w:date="2012-07-17T12:14:00Z">
              <w:rPr>
                <w:rFonts w:ascii="Courier New" w:hAnsi="Courier New"/>
                <w:spacing w:val="2"/>
                <w:w w:val="100"/>
                <w:sz w:val="18"/>
              </w:rPr>
            </w:rPrChange>
          </w:rPr>
          <w:t>onException</w:t>
        </w:r>
        <w:r w:rsidRPr="00575748">
          <w:rPr>
            <w:spacing w:val="2"/>
            <w:w w:val="100"/>
          </w:rPr>
          <w:t xml:space="preserve"> method has been called. This is because the JMS provider may be modifying the </w:t>
        </w:r>
        <w:r w:rsidR="00D71E00" w:rsidRPr="00D71E00">
          <w:rPr>
            <w:rStyle w:val="Code"/>
            <w:rPrChange w:id="1563" w:author="Nigel Deakin" w:date="2012-07-17T12:14:00Z">
              <w:rPr>
                <w:rFonts w:ascii="Courier New" w:hAnsi="Courier New"/>
                <w:spacing w:val="2"/>
                <w:w w:val="100"/>
                <w:sz w:val="18"/>
              </w:rPr>
            </w:rPrChange>
          </w:rPr>
          <w:t>Message</w:t>
        </w:r>
        <w:r w:rsidRPr="00575748">
          <w:rPr>
            <w:spacing w:val="2"/>
            <w:w w:val="100"/>
          </w:rPr>
          <w:t xml:space="preserve"> object in another thread during this time. </w:t>
        </w:r>
      </w:ins>
    </w:p>
    <w:p w:rsidR="00500C9B" w:rsidRPr="00500C9B" w:rsidRDefault="00D27F66" w:rsidP="00500C9B">
      <w:pPr>
        <w:pStyle w:val="Paragraph"/>
        <w:rPr>
          <w:spacing w:val="2"/>
          <w:w w:val="100"/>
        </w:rPr>
      </w:pPr>
      <w:ins w:id="1564" w:author="Nigel Deakin" w:date="2012-07-18T14:28:00Z">
        <w:r>
          <w:rPr>
            <w:spacing w:val="2"/>
            <w:w w:val="100"/>
          </w:rPr>
          <w:t>A</w:t>
        </w:r>
      </w:ins>
      <w:r w:rsidR="00651E61">
        <w:rPr>
          <w:spacing w:val="2"/>
          <w:w w:val="100"/>
        </w:rPr>
        <w:t xml:space="preserve"> JMS provider may throw a</w:t>
      </w:r>
      <w:ins w:id="1565" w:author="Nigel Deakin" w:date="2012-07-17T11:34:00Z">
        <w:r w:rsidR="00575748" w:rsidRPr="00575748">
          <w:rPr>
            <w:spacing w:val="2"/>
            <w:w w:val="100"/>
          </w:rPr>
          <w:t xml:space="preserve"> </w:t>
        </w:r>
        <w:r w:rsidR="00D71E00" w:rsidRPr="00D71E00">
          <w:rPr>
            <w:rStyle w:val="Code"/>
            <w:rPrChange w:id="1566" w:author="Nigel Deakin" w:date="2012-07-17T12:15:00Z">
              <w:rPr>
                <w:rFonts w:ascii="Courier New" w:hAnsi="Courier New"/>
                <w:spacing w:val="2"/>
                <w:w w:val="100"/>
                <w:sz w:val="18"/>
              </w:rPr>
            </w:rPrChange>
          </w:rPr>
          <w:t>JMSException</w:t>
        </w:r>
        <w:r w:rsidR="00575748" w:rsidRPr="00575748">
          <w:rPr>
            <w:spacing w:val="2"/>
            <w:w w:val="100"/>
          </w:rPr>
          <w:t xml:space="preserve"> if the application </w:t>
        </w:r>
      </w:ins>
      <w:ins w:id="1567" w:author="Nigel Deakin" w:date="2012-07-18T14:11:00Z">
        <w:r w:rsidR="00500C9B">
          <w:rPr>
            <w:spacing w:val="2"/>
            <w:w w:val="100"/>
          </w:rPr>
          <w:t xml:space="preserve">attempts to access or modify the </w:t>
        </w:r>
        <w:r w:rsidR="00D71E00" w:rsidRPr="00D71E00">
          <w:rPr>
            <w:rStyle w:val="Code"/>
            <w:rPrChange w:id="1568" w:author="Nigel Deakin" w:date="2012-07-18T14:13:00Z">
              <w:rPr>
                <w:rFonts w:ascii="Courier New" w:hAnsi="Courier New"/>
                <w:spacing w:val="2"/>
                <w:w w:val="100"/>
                <w:sz w:val="18"/>
              </w:rPr>
            </w:rPrChange>
          </w:rPr>
          <w:t>Message</w:t>
        </w:r>
        <w:r w:rsidR="00500C9B">
          <w:rPr>
            <w:spacing w:val="2"/>
            <w:w w:val="100"/>
          </w:rPr>
          <w:t xml:space="preserve"> object </w:t>
        </w:r>
      </w:ins>
      <w:ins w:id="1569" w:author="Nigel Deakin" w:date="2012-07-18T14:12:00Z">
        <w:r w:rsidR="00500C9B">
          <w:rPr>
            <w:spacing w:val="2"/>
            <w:w w:val="100"/>
          </w:rPr>
          <w:t>after</w:t>
        </w:r>
      </w:ins>
      <w:ins w:id="1570" w:author="Nigel Deakin" w:date="2012-07-18T14:11:00Z">
        <w:r w:rsidR="00500C9B">
          <w:rPr>
            <w:spacing w:val="2"/>
            <w:w w:val="100"/>
          </w:rPr>
          <w:t xml:space="preserve"> the </w:t>
        </w:r>
        <w:r w:rsidR="00D71E00" w:rsidRPr="00D71E00">
          <w:rPr>
            <w:rStyle w:val="Code"/>
            <w:rPrChange w:id="1571" w:author="Nigel Deakin" w:date="2012-07-18T14:13:00Z">
              <w:rPr>
                <w:rFonts w:ascii="Courier New" w:hAnsi="Courier New"/>
                <w:spacing w:val="2"/>
                <w:w w:val="100"/>
                <w:sz w:val="18"/>
              </w:rPr>
            </w:rPrChange>
          </w:rPr>
          <w:t>send</w:t>
        </w:r>
        <w:r w:rsidR="00500C9B">
          <w:rPr>
            <w:spacing w:val="2"/>
            <w:w w:val="100"/>
          </w:rPr>
          <w:t xml:space="preserve"> </w:t>
        </w:r>
      </w:ins>
      <w:ins w:id="1572" w:author="Nigel Deakin" w:date="2012-07-18T14:12:00Z">
        <w:r w:rsidR="00500C9B">
          <w:rPr>
            <w:spacing w:val="2"/>
            <w:w w:val="100"/>
          </w:rPr>
          <w:t xml:space="preserve">method has returned and before the </w:t>
        </w:r>
        <w:r w:rsidR="00D71E00" w:rsidRPr="00D71E00">
          <w:rPr>
            <w:rStyle w:val="Code"/>
            <w:rPrChange w:id="1573" w:author="Nigel Deakin" w:date="2012-07-18T14:13:00Z">
              <w:rPr>
                <w:rFonts w:ascii="Courier New" w:hAnsi="Courier New"/>
                <w:spacing w:val="2"/>
                <w:w w:val="100"/>
                <w:sz w:val="18"/>
              </w:rPr>
            </w:rPrChange>
          </w:rPr>
          <w:t>CompletionListener</w:t>
        </w:r>
        <w:r w:rsidR="00500C9B">
          <w:rPr>
            <w:spacing w:val="2"/>
            <w:w w:val="100"/>
          </w:rPr>
          <w:t xml:space="preserve"> has been invoke</w:t>
        </w:r>
      </w:ins>
      <w:ins w:id="1574" w:author="Nigel Deakin" w:date="2012-07-18T14:13:00Z">
        <w:r w:rsidR="00500C9B">
          <w:rPr>
            <w:spacing w:val="2"/>
            <w:w w:val="100"/>
          </w:rPr>
          <w:t>d</w:t>
        </w:r>
      </w:ins>
      <w:ins w:id="1575" w:author="Nigel Deakin" w:date="2012-07-17T11:34:00Z">
        <w:r w:rsidR="00575748" w:rsidRPr="00575748">
          <w:rPr>
            <w:spacing w:val="2"/>
            <w:w w:val="100"/>
          </w:rPr>
          <w:t>.</w:t>
        </w:r>
      </w:ins>
      <w:r w:rsidR="00DF3402">
        <w:rPr>
          <w:spacing w:val="2"/>
          <w:w w:val="100"/>
        </w:rPr>
        <w:t xml:space="preserve"> </w:t>
      </w:r>
      <w:del w:id="1576" w:author="Nigel Deakin" w:date="2012-07-24T16:37:00Z">
        <w:r w:rsidR="00651E61" w:rsidDel="00651E61">
          <w:rPr>
            <w:spacing w:val="2"/>
            <w:w w:val="100"/>
          </w:rPr>
          <w:delText xml:space="preserve">The </w:delText>
        </w:r>
        <w:r w:rsidR="00DF3402" w:rsidDel="00651E61">
          <w:rPr>
            <w:spacing w:val="2"/>
            <w:w w:val="100"/>
          </w:rPr>
          <w:delText xml:space="preserve"> </w:delText>
        </w:r>
      </w:del>
      <w:ins w:id="1577" w:author="Nigel Deakin" w:date="2012-07-24T16:37:00Z">
        <w:r w:rsidR="00651E61">
          <w:rPr>
            <w:spacing w:val="2"/>
            <w:w w:val="100"/>
          </w:rPr>
          <w:t xml:space="preserve">If the JMS provider does not throw an exception then </w:t>
        </w:r>
      </w:ins>
      <w:del w:id="1578" w:author="Nigel Deakin" w:date="2012-07-24T16:37:00Z">
        <w:r w:rsidR="00DF3402" w:rsidDel="00651E61">
          <w:rPr>
            <w:spacing w:val="2"/>
            <w:w w:val="100"/>
          </w:rPr>
          <w:delText xml:space="preserve">exception is thrown then </w:delText>
        </w:r>
      </w:del>
      <w:r w:rsidR="00DF3402">
        <w:rPr>
          <w:spacing w:val="2"/>
          <w:w w:val="100"/>
        </w:rPr>
        <w:t xml:space="preserve">the behaviour is undefined. </w:t>
      </w:r>
    </w:p>
    <w:p w:rsidR="00741663" w:rsidRDefault="00741663" w:rsidP="00345C7F">
      <w:pPr>
        <w:pStyle w:val="Heading2"/>
      </w:pPr>
      <w:bookmarkStart w:id="1579" w:name="_Toc311729279"/>
      <w:bookmarkStart w:id="1580" w:name="_Toc313376937"/>
      <w:bookmarkStart w:id="1581" w:name="_Toc315364910"/>
      <w:bookmarkStart w:id="1582" w:name="_Toc315365184"/>
      <w:bookmarkStart w:id="1583" w:name="_Toc315365456"/>
      <w:bookmarkStart w:id="1584" w:name="_Toc316036644"/>
      <w:bookmarkStart w:id="1585" w:name="_Toc316049037"/>
      <w:bookmarkStart w:id="1586" w:name="_Toc316049336"/>
      <w:bookmarkStart w:id="1587" w:name="_Toc316049800"/>
      <w:bookmarkStart w:id="1588" w:name="_Toc316059311"/>
      <w:bookmarkStart w:id="1589" w:name="_Toc316231459"/>
      <w:bookmarkStart w:id="1590" w:name="_Toc316231853"/>
      <w:bookmarkStart w:id="1591" w:name="_Toc316476063"/>
      <w:bookmarkStart w:id="1592" w:name="_Toc316649558"/>
      <w:bookmarkStart w:id="1593" w:name="_Toc317174454"/>
      <w:bookmarkStart w:id="1594" w:name="_Toc317256691"/>
      <w:bookmarkStart w:id="1595" w:name="_Toc317515188"/>
      <w:bookmarkStart w:id="1596" w:name="_Toc317517701"/>
      <w:bookmarkStart w:id="1597" w:name="_Toc317519183"/>
      <w:bookmarkStart w:id="1598" w:name="_Toc317591148"/>
      <w:bookmarkStart w:id="1599" w:name="RTF32343838363a204865616431"/>
      <w:bookmarkStart w:id="1600" w:name="_Ref308013633"/>
      <w:bookmarkStart w:id="1601" w:name="_Ref308013641"/>
      <w:bookmarkStart w:id="1602" w:name="_Toc311729280"/>
      <w:bookmarkStart w:id="1603" w:name="_Toc339906375"/>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r>
        <w:t>Mes</w:t>
      </w:r>
      <w:bookmarkEnd w:id="1599"/>
      <w:r w:rsidR="007049E1">
        <w:t>sage delivery m</w:t>
      </w:r>
      <w:r>
        <w:t>ode</w:t>
      </w:r>
      <w:bookmarkEnd w:id="1600"/>
      <w:bookmarkEnd w:id="1601"/>
      <w:bookmarkEnd w:id="1602"/>
      <w:bookmarkEnd w:id="1603"/>
    </w:p>
    <w:p w:rsidR="00741663" w:rsidRDefault="00741663" w:rsidP="00741663">
      <w:pPr>
        <w:pStyle w:val="Paragraph"/>
        <w:rPr>
          <w:spacing w:val="2"/>
          <w:w w:val="100"/>
        </w:rPr>
      </w:pPr>
      <w:r>
        <w:rPr>
          <w:spacing w:val="2"/>
          <w:w w:val="100"/>
        </w:rPr>
        <w:t>JMS supports two modes of message delivery.</w:t>
      </w:r>
    </w:p>
    <w:p w:rsidR="00741663" w:rsidRDefault="00741663" w:rsidP="00817B53">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41663" w:rsidRDefault="00741663" w:rsidP="00817B53">
      <w:pPr>
        <w:pStyle w:val="ListBullet"/>
      </w:pPr>
      <w:r>
        <w:t xml:space="preserve">The </w:t>
      </w:r>
      <w:r w:rsidRPr="00155D00">
        <w:rPr>
          <w:rStyle w:val="Code"/>
        </w:rPr>
        <w:t>PERSISTENT</w:t>
      </w:r>
      <w:r>
        <w:t xml:space="preserve"> mode instructs the JMS provider to take extra care </w:t>
      </w:r>
      <w:r w:rsidR="00C45785">
        <w:t>to ensure</w:t>
      </w:r>
      <w:r>
        <w:t xml:space="preserve"> the message is not lost in transit due to a JMS provider failure.</w:t>
      </w:r>
    </w:p>
    <w:p w:rsidR="00741663" w:rsidRDefault="00741663" w:rsidP="00741663">
      <w:pPr>
        <w:pStyle w:val="Paragraph"/>
        <w:rPr>
          <w:spacing w:val="2"/>
          <w:w w:val="100"/>
        </w:rPr>
      </w:pPr>
      <w:r>
        <w:rPr>
          <w:spacing w:val="2"/>
          <w:w w:val="100"/>
        </w:rPr>
        <w:t xml:space="preserve">A JMS provider must deliver a </w:t>
      </w:r>
      <w:r w:rsidRPr="00155D00">
        <w:rPr>
          <w:rStyle w:val="Code"/>
        </w:rPr>
        <w:t>NON_PERSISTENT</w:t>
      </w:r>
      <w:r>
        <w:rPr>
          <w:spacing w:val="2"/>
          <w:w w:val="100"/>
        </w:rPr>
        <w:t xml:space="preserve"> message </w:t>
      </w:r>
      <w:r>
        <w:rPr>
          <w:rStyle w:val="Emphasis"/>
          <w:spacing w:val="2"/>
          <w:w w:val="100"/>
        </w:rPr>
        <w:t xml:space="preserve">at-most-once. </w:t>
      </w:r>
      <w:r>
        <w:rPr>
          <w:spacing w:val="2"/>
          <w:w w:val="100"/>
        </w:rPr>
        <w:t>This means it may lose the message, but it must not deliver it twice.</w:t>
      </w:r>
    </w:p>
    <w:p w:rsidR="00741663" w:rsidRDefault="00741663" w:rsidP="00741663">
      <w:pPr>
        <w:pStyle w:val="Paragraph"/>
        <w:rPr>
          <w:spacing w:val="2"/>
          <w:w w:val="100"/>
        </w:rPr>
      </w:pPr>
      <w:r>
        <w:rPr>
          <w:spacing w:val="2"/>
          <w:w w:val="100"/>
        </w:rPr>
        <w:t xml:space="preserve">A JMS provider must deliver a </w:t>
      </w:r>
      <w:r w:rsidRPr="00155D00">
        <w:rPr>
          <w:rStyle w:val="Code"/>
        </w:rPr>
        <w:t>PERSISTENT</w:t>
      </w:r>
      <w:r>
        <w:rPr>
          <w:spacing w:val="2"/>
          <w:w w:val="100"/>
        </w:rPr>
        <w:t xml:space="preserve"> message </w:t>
      </w:r>
      <w:r>
        <w:rPr>
          <w:rStyle w:val="Emphasis"/>
          <w:spacing w:val="2"/>
          <w:w w:val="100"/>
        </w:rPr>
        <w:t>once-and-only-once</w:t>
      </w:r>
      <w:r>
        <w:rPr>
          <w:spacing w:val="2"/>
          <w:w w:val="100"/>
        </w:rPr>
        <w:t xml:space="preserve">. This means a JMS provider failure must not cause it to be lost, and it must not deliver it twice. </w:t>
      </w:r>
    </w:p>
    <w:p w:rsidR="00741663" w:rsidRDefault="00741663" w:rsidP="00741663">
      <w:pPr>
        <w:pStyle w:val="Paragraph"/>
        <w:rPr>
          <w:spacing w:val="2"/>
          <w:w w:val="100"/>
        </w:rPr>
      </w:pPr>
      <w:r w:rsidRPr="00155D00">
        <w:rPr>
          <w:rStyle w:val="Code"/>
        </w:rPr>
        <w:t>PERSISTENT</w:t>
      </w:r>
      <w:r>
        <w:rPr>
          <w:spacing w:val="2"/>
          <w:w w:val="100"/>
        </w:rPr>
        <w:t xml:space="preserve"> (once-and-only-once) and </w:t>
      </w:r>
      <w:r w:rsidRPr="00155D00">
        <w:rPr>
          <w:rStyle w:val="Code"/>
        </w:rPr>
        <w:t>NON_PERSISTENT</w:t>
      </w:r>
      <w:r>
        <w:rPr>
          <w:spacing w:val="2"/>
          <w:w w:val="100"/>
        </w:rPr>
        <w:t xml:space="preserve"> (at-most-once) message delivery are a way for a JMS client to select between delivery techniques that may lose a messages if a JMS provider dies and those which take extra effort </w:t>
      </w:r>
      <w:r w:rsidR="00C45785">
        <w:rPr>
          <w:spacing w:val="2"/>
          <w:w w:val="100"/>
        </w:rPr>
        <w:t>to ensure</w:t>
      </w:r>
      <w:r>
        <w:rPr>
          <w:spacing w:val="2"/>
          <w:w w:val="100"/>
        </w:rPr>
        <w:t xml:space="preserve"> that messages can survive such a failure. There is typically a performance/reliability trade-off implied by this choice. When a client selects the </w:t>
      </w:r>
      <w:r w:rsidRPr="00155D00">
        <w:rPr>
          <w:rStyle w:val="Code"/>
        </w:rPr>
        <w:t>NON_PERSISTENT</w:t>
      </w:r>
      <w:r>
        <w:rPr>
          <w:spacing w:val="2"/>
          <w:w w:val="100"/>
        </w:rPr>
        <w:t xml:space="preserve"> delivery mode, it is indicating that it values performance over reliability; a selection of </w:t>
      </w:r>
      <w:r w:rsidRPr="00155D00">
        <w:rPr>
          <w:rStyle w:val="Code"/>
        </w:rPr>
        <w:t>PERSISTENT</w:t>
      </w:r>
      <w:r>
        <w:rPr>
          <w:spacing w:val="2"/>
          <w:w w:val="100"/>
        </w:rPr>
        <w:t xml:space="preserve"> reverses the </w:t>
      </w:r>
      <w:r>
        <w:rPr>
          <w:w w:val="100"/>
        </w:rPr>
        <w:t>requested trade-off.</w:t>
      </w:r>
      <w:r>
        <w:rPr>
          <w:spacing w:val="2"/>
          <w:w w:val="100"/>
        </w:rPr>
        <w:t xml:space="preserve"> </w:t>
      </w:r>
    </w:p>
    <w:p w:rsidR="00741663" w:rsidRDefault="00741663" w:rsidP="00741663">
      <w:pPr>
        <w:pStyle w:val="Paragraph"/>
        <w:rPr>
          <w:spacing w:val="2"/>
          <w:w w:val="100"/>
        </w:rPr>
      </w:pPr>
      <w:r>
        <w:rPr>
          <w:rStyle w:val="Emphasis"/>
          <w:spacing w:val="2"/>
          <w:w w:val="100"/>
        </w:rPr>
        <w:lastRenderedPageBreak/>
        <w:t>The use of PERSISTENT messages does not guarantee that all messages are always delivered to every eligible consumer.</w:t>
      </w:r>
      <w:r>
        <w:rPr>
          <w:spacing w:val="2"/>
          <w:w w:val="100"/>
        </w:rPr>
        <w:t xml:space="preserve"> See </w:t>
      </w:r>
      <w:r w:rsidR="00817B53">
        <w:rPr>
          <w:spacing w:val="2"/>
          <w:w w:val="100"/>
        </w:rPr>
        <w:t xml:space="preserve">Section </w:t>
      </w:r>
      <w:r w:rsidR="00D71E00">
        <w:rPr>
          <w:spacing w:val="2"/>
          <w:w w:val="100"/>
        </w:rPr>
        <w:fldChar w:fldCharType="begin"/>
      </w:r>
      <w:r w:rsidR="00817B53">
        <w:rPr>
          <w:spacing w:val="2"/>
          <w:w w:val="100"/>
        </w:rPr>
        <w:instrText xml:space="preserve"> REF RTF35333932353a204865616431 \r \h </w:instrText>
      </w:r>
      <w:r w:rsidR="00D71E00">
        <w:rPr>
          <w:spacing w:val="2"/>
          <w:w w:val="100"/>
        </w:rPr>
      </w:r>
      <w:r w:rsidR="00D71E00">
        <w:rPr>
          <w:spacing w:val="2"/>
          <w:w w:val="100"/>
        </w:rPr>
        <w:fldChar w:fldCharType="separate"/>
      </w:r>
      <w:r w:rsidR="00533AC6">
        <w:rPr>
          <w:spacing w:val="2"/>
          <w:w w:val="100"/>
        </w:rPr>
        <w:t>4.10</w:t>
      </w:r>
      <w:r w:rsidR="00D71E00">
        <w:rPr>
          <w:spacing w:val="2"/>
          <w:w w:val="100"/>
        </w:rPr>
        <w:fldChar w:fldCharType="end"/>
      </w:r>
      <w:r w:rsidR="00817B53">
        <w:rPr>
          <w:spacing w:val="2"/>
          <w:w w:val="100"/>
        </w:rPr>
        <w:t xml:space="preserve"> "</w:t>
      </w:r>
      <w:r w:rsidR="00D71E00">
        <w:rPr>
          <w:spacing w:val="2"/>
          <w:w w:val="100"/>
        </w:rPr>
        <w:fldChar w:fldCharType="begin"/>
      </w:r>
      <w:r w:rsidR="00817B53">
        <w:rPr>
          <w:spacing w:val="2"/>
          <w:w w:val="100"/>
        </w:rPr>
        <w:instrText xml:space="preserve"> REF RTF35333932353a204865616431 \h </w:instrText>
      </w:r>
      <w:r w:rsidR="00D71E00">
        <w:rPr>
          <w:spacing w:val="2"/>
          <w:w w:val="100"/>
        </w:rPr>
      </w:r>
      <w:r w:rsidR="00D71E00">
        <w:rPr>
          <w:spacing w:val="2"/>
          <w:w w:val="100"/>
        </w:rPr>
        <w:fldChar w:fldCharType="separate"/>
      </w:r>
      <w:r w:rsidR="00533AC6">
        <w:t>Reliability</w:t>
      </w:r>
      <w:r w:rsidR="00D71E00">
        <w:rPr>
          <w:spacing w:val="2"/>
          <w:w w:val="100"/>
        </w:rPr>
        <w:fldChar w:fldCharType="end"/>
      </w:r>
      <w:r w:rsidR="00817B53">
        <w:rPr>
          <w:spacing w:val="2"/>
          <w:w w:val="100"/>
        </w:rPr>
        <w:t xml:space="preserve">" </w:t>
      </w:r>
      <w:r>
        <w:rPr>
          <w:spacing w:val="2"/>
          <w:w w:val="100"/>
        </w:rPr>
        <w:t>for further discussion on this topic.</w:t>
      </w:r>
    </w:p>
    <w:p w:rsidR="00741663" w:rsidRDefault="001C569F" w:rsidP="00C82C12">
      <w:pPr>
        <w:pStyle w:val="Heading2"/>
      </w:pPr>
      <w:bookmarkStart w:id="1604" w:name="_Toc311729281"/>
      <w:bookmarkStart w:id="1605" w:name="_Ref335834653"/>
      <w:bookmarkStart w:id="1606" w:name="_Ref335834655"/>
      <w:bookmarkStart w:id="1607" w:name="_Toc339906376"/>
      <w:r>
        <w:t>Message time-to-l</w:t>
      </w:r>
      <w:r w:rsidR="00741663">
        <w:t>ive</w:t>
      </w:r>
      <w:bookmarkEnd w:id="1604"/>
      <w:bookmarkEnd w:id="1605"/>
      <w:bookmarkEnd w:id="1606"/>
      <w:bookmarkEnd w:id="1607"/>
    </w:p>
    <w:p w:rsidR="00741663" w:rsidRDefault="00741663" w:rsidP="00741663">
      <w:pPr>
        <w:pStyle w:val="Paragraph"/>
        <w:rPr>
          <w:spacing w:val="2"/>
          <w:w w:val="100"/>
        </w:rPr>
      </w:pPr>
      <w:r>
        <w:rPr>
          <w:spacing w:val="2"/>
          <w:w w:val="100"/>
        </w:rPr>
        <w:t xml:space="preserve">A client can specify a time-to-live value in milliseconds for each message it sends. This </w:t>
      </w:r>
      <w:ins w:id="1608" w:author="Nigel Deakin" w:date="2012-09-19T16:17:00Z">
        <w:r w:rsidR="004443D6">
          <w:rPr>
            <w:spacing w:val="2"/>
            <w:w w:val="100"/>
          </w:rPr>
          <w:t xml:space="preserve">is </w:t>
        </w:r>
      </w:ins>
      <w:ins w:id="1609" w:author="Nigel Deakin" w:date="2012-09-19T16:18:00Z">
        <w:r w:rsidR="0014471B">
          <w:rPr>
            <w:spacing w:val="2"/>
            <w:w w:val="100"/>
          </w:rPr>
          <w:t xml:space="preserve">used to determine </w:t>
        </w:r>
      </w:ins>
      <w:ins w:id="1610" w:author="Nigel Deakin" w:date="2012-09-19T16:17:00Z">
        <w:r w:rsidR="004443D6">
          <w:rPr>
            <w:spacing w:val="2"/>
            <w:w w:val="100"/>
          </w:rPr>
          <w:t xml:space="preserve">the message's </w:t>
        </w:r>
        <w:r w:rsidR="004443D6" w:rsidRPr="004443D6">
          <w:rPr>
            <w:spacing w:val="2"/>
            <w:w w:val="100"/>
          </w:rPr>
          <w:t xml:space="preserve">expiration time </w:t>
        </w:r>
      </w:ins>
      <w:ins w:id="1611" w:author="Nigel Deakin" w:date="2012-09-19T16:18:00Z">
        <w:r w:rsidR="00B44215">
          <w:rPr>
            <w:spacing w:val="2"/>
            <w:w w:val="100"/>
          </w:rPr>
          <w:t xml:space="preserve">which is calculated </w:t>
        </w:r>
      </w:ins>
      <w:ins w:id="1612" w:author="Nigel Deakin" w:date="2012-09-19T16:17:00Z">
        <w:r w:rsidR="004443D6" w:rsidRPr="004443D6">
          <w:rPr>
            <w:spacing w:val="2"/>
            <w:w w:val="100"/>
          </w:rPr>
          <w:t>by adding the time-to-live value specified on the send method to the time the message was sent</w:t>
        </w:r>
      </w:ins>
      <w:del w:id="1613" w:author="Nigel Deakin" w:date="2012-09-19T16:18:00Z">
        <w:r w:rsidDel="006D023B">
          <w:rPr>
            <w:spacing w:val="2"/>
            <w:w w:val="100"/>
          </w:rPr>
          <w:delText>value defines a message expiration time which is the sum of the message’s time-to-live and the GMT it is sent</w:delText>
        </w:r>
      </w:del>
      <w:r>
        <w:rPr>
          <w:spacing w:val="2"/>
          <w:w w:val="100"/>
        </w:rPr>
        <w:t xml:space="preserve"> (for transacted sends, this is the time the client sends the message, not the time the transaction is committed).</w:t>
      </w:r>
    </w:p>
    <w:p w:rsidR="00741663" w:rsidRDefault="00741663" w:rsidP="00741663">
      <w:pPr>
        <w:pStyle w:val="Paragraph"/>
        <w:rPr>
          <w:spacing w:val="2"/>
          <w:w w:val="100"/>
        </w:rPr>
      </w:pPr>
      <w:r>
        <w:rPr>
          <w:spacing w:val="2"/>
          <w:w w:val="100"/>
        </w:rPr>
        <w:t xml:space="preserve">A JMS provider should do its best to accurately expire messages; however, JMS does not define the accuracy provided. It is not acceptable to simply ignore time-to-live. </w:t>
      </w:r>
    </w:p>
    <w:p w:rsidR="00741663" w:rsidRDefault="00741663" w:rsidP="00741663">
      <w:pPr>
        <w:pStyle w:val="Paragraph"/>
        <w:rPr>
          <w:spacing w:val="2"/>
          <w:w w:val="100"/>
        </w:rPr>
      </w:pPr>
      <w:r>
        <w:rPr>
          <w:spacing w:val="2"/>
          <w:w w:val="100"/>
        </w:rPr>
        <w:t>For more information on message expiration, see Section </w:t>
      </w:r>
      <w:r w:rsidR="00D71E00">
        <w:rPr>
          <w:spacing w:val="2"/>
          <w:w w:val="100"/>
        </w:rPr>
        <w:fldChar w:fldCharType="begin"/>
      </w:r>
      <w:r w:rsidR="00817B53">
        <w:rPr>
          <w:spacing w:val="2"/>
          <w:w w:val="100"/>
        </w:rPr>
        <w:instrText xml:space="preserve"> REF X40387 \r \h </w:instrText>
      </w:r>
      <w:r w:rsidR="00D71E00">
        <w:rPr>
          <w:spacing w:val="2"/>
          <w:w w:val="100"/>
        </w:rPr>
      </w:r>
      <w:r w:rsidR="00D71E00">
        <w:rPr>
          <w:spacing w:val="2"/>
          <w:w w:val="100"/>
        </w:rPr>
        <w:fldChar w:fldCharType="separate"/>
      </w:r>
      <w:r w:rsidR="00533AC6">
        <w:rPr>
          <w:spacing w:val="2"/>
          <w:w w:val="100"/>
        </w:rPr>
        <w:t>3.4.9</w:t>
      </w:r>
      <w:r w:rsidR="00D71E00">
        <w:rPr>
          <w:spacing w:val="2"/>
          <w:w w:val="100"/>
        </w:rPr>
        <w:fldChar w:fldCharType="end"/>
      </w:r>
      <w:r w:rsidR="00817B53">
        <w:rPr>
          <w:spacing w:val="2"/>
          <w:w w:val="100"/>
        </w:rPr>
        <w:t xml:space="preserve"> "</w:t>
      </w:r>
      <w:r w:rsidR="00D71E00">
        <w:rPr>
          <w:spacing w:val="2"/>
          <w:w w:val="100"/>
        </w:rPr>
        <w:fldChar w:fldCharType="begin"/>
      </w:r>
      <w:r w:rsidR="00817B53">
        <w:rPr>
          <w:spacing w:val="2"/>
          <w:w w:val="100"/>
        </w:rPr>
        <w:instrText xml:space="preserve"> REF X40387 \h </w:instrText>
      </w:r>
      <w:r w:rsidR="00D71E00">
        <w:rPr>
          <w:spacing w:val="2"/>
          <w:w w:val="100"/>
        </w:rPr>
      </w:r>
      <w:r w:rsidR="00D71E00">
        <w:rPr>
          <w:spacing w:val="2"/>
          <w:w w:val="100"/>
        </w:rPr>
        <w:fldChar w:fldCharType="separate"/>
      </w:r>
      <w:r w:rsidR="00533AC6">
        <w:t>JMSExpiration</w:t>
      </w:r>
      <w:r w:rsidR="00D71E00">
        <w:rPr>
          <w:spacing w:val="2"/>
          <w:w w:val="100"/>
        </w:rPr>
        <w:fldChar w:fldCharType="end"/>
      </w:r>
      <w:r w:rsidR="00817B53">
        <w:rPr>
          <w:spacing w:val="2"/>
          <w:w w:val="100"/>
        </w:rPr>
        <w:t>"</w:t>
      </w:r>
      <w:r>
        <w:rPr>
          <w:spacing w:val="2"/>
          <w:w w:val="100"/>
        </w:rPr>
        <w:t>.</w:t>
      </w:r>
    </w:p>
    <w:p w:rsidR="00741663" w:rsidRDefault="00741663" w:rsidP="00C82C12">
      <w:pPr>
        <w:pStyle w:val="Heading2"/>
      </w:pPr>
      <w:bookmarkStart w:id="1614" w:name="RTF34313333383a204865616432"/>
      <w:bookmarkStart w:id="1615" w:name="_Toc311729282"/>
      <w:bookmarkStart w:id="1616" w:name="_Toc339906377"/>
      <w:r>
        <w:t>Exc</w:t>
      </w:r>
      <w:bookmarkEnd w:id="1614"/>
      <w:r>
        <w:t>eptions</w:t>
      </w:r>
      <w:bookmarkEnd w:id="1615"/>
      <w:bookmarkEnd w:id="1616"/>
    </w:p>
    <w:p w:rsidR="00741663" w:rsidRDefault="00741663" w:rsidP="00741663">
      <w:pPr>
        <w:pStyle w:val="Paragraph"/>
        <w:rPr>
          <w:spacing w:val="2"/>
          <w:w w:val="100"/>
        </w:rPr>
      </w:pPr>
      <w:r>
        <w:rPr>
          <w:rStyle w:val="Emphasis"/>
          <w:spacing w:val="2"/>
          <w:w w:val="100"/>
        </w:rPr>
        <w:t>JMSException</w:t>
      </w:r>
      <w:r>
        <w:rPr>
          <w:spacing w:val="2"/>
          <w:w w:val="100"/>
        </w:rPr>
        <w:t xml:space="preserve"> is the base class for all JMS exceptio</w:t>
      </w:r>
      <w:r w:rsidR="00817B53">
        <w:rPr>
          <w:spacing w:val="2"/>
          <w:w w:val="100"/>
        </w:rPr>
        <w:t xml:space="preserve">ns. See Chapter </w:t>
      </w:r>
      <w:r w:rsidR="00D71E00">
        <w:rPr>
          <w:spacing w:val="2"/>
          <w:w w:val="100"/>
        </w:rPr>
        <w:fldChar w:fldCharType="begin"/>
      </w:r>
      <w:r w:rsidR="00817B53">
        <w:rPr>
          <w:spacing w:val="2"/>
          <w:w w:val="100"/>
        </w:rPr>
        <w:instrText xml:space="preserve"> REF _Ref308032930 \r \h </w:instrText>
      </w:r>
      <w:r w:rsidR="00D71E00">
        <w:rPr>
          <w:spacing w:val="2"/>
          <w:w w:val="100"/>
        </w:rPr>
      </w:r>
      <w:r w:rsidR="00D71E00">
        <w:rPr>
          <w:spacing w:val="2"/>
          <w:w w:val="100"/>
        </w:rPr>
        <w:fldChar w:fldCharType="separate"/>
      </w:r>
      <w:r w:rsidR="00533AC6">
        <w:rPr>
          <w:spacing w:val="2"/>
          <w:w w:val="100"/>
        </w:rPr>
        <w:t>7</w:t>
      </w:r>
      <w:r w:rsidR="00D71E00">
        <w:rPr>
          <w:spacing w:val="2"/>
          <w:w w:val="100"/>
        </w:rPr>
        <w:fldChar w:fldCharType="end"/>
      </w:r>
      <w:r w:rsidR="00817B53">
        <w:rPr>
          <w:spacing w:val="2"/>
          <w:w w:val="100"/>
        </w:rPr>
        <w:t xml:space="preserve"> "</w:t>
      </w:r>
      <w:r w:rsidR="00D71E00">
        <w:rPr>
          <w:spacing w:val="2"/>
          <w:w w:val="100"/>
        </w:rPr>
        <w:fldChar w:fldCharType="begin"/>
      </w:r>
      <w:r w:rsidR="00817B53">
        <w:rPr>
          <w:spacing w:val="2"/>
          <w:w w:val="100"/>
        </w:rPr>
        <w:instrText xml:space="preserve"> REF _Ref308032936 \h </w:instrText>
      </w:r>
      <w:r w:rsidR="00D71E00">
        <w:rPr>
          <w:spacing w:val="2"/>
          <w:w w:val="100"/>
        </w:rPr>
      </w:r>
      <w:r w:rsidR="00D71E00">
        <w:rPr>
          <w:spacing w:val="2"/>
          <w:w w:val="100"/>
        </w:rPr>
        <w:fldChar w:fldCharType="separate"/>
      </w:r>
      <w:ins w:id="1617" w:author="Nigel Deakin" w:date="2012-03-12T14:50:00Z">
        <w:r w:rsidR="00533AC6">
          <w:t>JMS e</w:t>
        </w:r>
        <w:r w:rsidR="00533AC6" w:rsidRPr="00D5788A">
          <w:t>xceptions</w:t>
        </w:r>
      </w:ins>
      <w:del w:id="1618" w:author="Nigel Deakin" w:date="2012-03-12T14:49:00Z">
        <w:r w:rsidR="007214A1" w:rsidDel="00533AC6">
          <w:delText>JMS e</w:delText>
        </w:r>
        <w:r w:rsidR="007214A1" w:rsidRPr="00D5788A" w:rsidDel="00533AC6">
          <w:delText>xceptions</w:delText>
        </w:r>
      </w:del>
      <w:r w:rsidR="00D71E00">
        <w:rPr>
          <w:spacing w:val="2"/>
          <w:w w:val="100"/>
        </w:rPr>
        <w:fldChar w:fldCharType="end"/>
      </w:r>
      <w:r w:rsidR="00817B53">
        <w:rPr>
          <w:spacing w:val="2"/>
          <w:w w:val="100"/>
        </w:rPr>
        <w:t xml:space="preserve">" </w:t>
      </w:r>
      <w:r>
        <w:rPr>
          <w:spacing w:val="2"/>
          <w:w w:val="100"/>
        </w:rPr>
        <w:t>for more information.</w:t>
      </w:r>
    </w:p>
    <w:p w:rsidR="00741663" w:rsidRDefault="00741663" w:rsidP="00C82C12">
      <w:pPr>
        <w:pStyle w:val="Heading2"/>
      </w:pPr>
      <w:bookmarkStart w:id="1619" w:name="RTF35333932353a204865616431"/>
      <w:bookmarkStart w:id="1620" w:name="_Toc311729283"/>
      <w:bookmarkStart w:id="1621" w:name="_Toc339906378"/>
      <w:r>
        <w:t>Reliability</w:t>
      </w:r>
      <w:bookmarkEnd w:id="1619"/>
      <w:bookmarkEnd w:id="1620"/>
      <w:bookmarkEnd w:id="1621"/>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insures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ins w:id="1622" w:author="Nigel Deakin" w:date="2011-12-20T18:13:00Z">
        <w:r w:rsidR="00F41014">
          <w:t xml:space="preserve">, and the </w:t>
        </w:r>
        <w:r w:rsidR="00F41014" w:rsidRPr="00A71A69">
          <w:rPr>
            <w:rStyle w:val="Code"/>
          </w:rPr>
          <w:t>JMSXDeliveryCount</w:t>
        </w:r>
        <w:r w:rsidR="00F41014">
          <w:t xml:space="preserve"> incremented,</w:t>
        </w:r>
      </w:ins>
      <w:r>
        <w:t xml:space="preserve"> by the JMS provider</w:t>
      </w:r>
      <w:ins w:id="1623" w:author="Nigel Deakin" w:date="2011-12-20T18:17:00Z">
        <w:r w:rsidR="003C21A1">
          <w:t xml:space="preserve">, as described in </w:t>
        </w:r>
      </w:ins>
      <w:del w:id="1624" w:author="Nigel Deakin" w:date="2011-12-20T18:17:00Z">
        <w:r w:rsidDel="003C21A1">
          <w:delText>.</w:delText>
        </w:r>
      </w:del>
      <w:ins w:id="1625" w:author="Nigel Deakin" w:date="2011-12-20T18:14:00Z">
        <w:r w:rsidR="003C21A1">
          <w:t>section</w:t>
        </w:r>
      </w:ins>
      <w:ins w:id="1626" w:author="Nigel Deakin" w:date="2011-12-20T18:15:00Z">
        <w:r w:rsidR="003C21A1">
          <w:t>s</w:t>
        </w:r>
      </w:ins>
      <w:ins w:id="1627" w:author="Nigel Deakin" w:date="2011-12-20T18:14:00Z">
        <w:r w:rsidR="003C21A1">
          <w:t xml:space="preserve"> </w:t>
        </w:r>
      </w:ins>
      <w:ins w:id="1628" w:author="Nigel Deakin" w:date="2011-12-20T18:15:00Z">
        <w:r w:rsidR="00D71E00">
          <w:fldChar w:fldCharType="begin"/>
        </w:r>
        <w:r w:rsidR="003C21A1">
          <w:instrText xml:space="preserve"> REF X12625 \r \h </w:instrText>
        </w:r>
      </w:ins>
      <w:r w:rsidR="00D71E00">
        <w:fldChar w:fldCharType="separate"/>
      </w:r>
      <w:r w:rsidR="00533AC6">
        <w:t>3.4.7</w:t>
      </w:r>
      <w:ins w:id="1629" w:author="Nigel Deakin" w:date="2011-12-20T18:15:00Z">
        <w:r w:rsidR="00D71E00">
          <w:fldChar w:fldCharType="end"/>
        </w:r>
        <w:r w:rsidR="003C21A1">
          <w:t xml:space="preserve"> "</w:t>
        </w:r>
        <w:r w:rsidR="00D71E00">
          <w:fldChar w:fldCharType="begin"/>
        </w:r>
        <w:r w:rsidR="003C21A1">
          <w:instrText xml:space="preserve"> REF X12625 \h </w:instrText>
        </w:r>
      </w:ins>
      <w:r w:rsidR="00D71E00">
        <w:fldChar w:fldCharType="separate"/>
      </w:r>
      <w:r w:rsidR="00533AC6">
        <w:t>JMSRedelivered</w:t>
      </w:r>
      <w:ins w:id="1630" w:author="Nigel Deakin" w:date="2011-12-20T18:15:00Z">
        <w:r w:rsidR="00D71E00">
          <w:fldChar w:fldCharType="end"/>
        </w:r>
        <w:r w:rsidR="003C21A1">
          <w:t xml:space="preserve">" and </w:t>
        </w:r>
        <w:r w:rsidR="00D71E00">
          <w:fldChar w:fldCharType="begin"/>
        </w:r>
        <w:r w:rsidR="003C21A1">
          <w:instrText xml:space="preserve"> REF _Ref312166691 \r \h </w:instrText>
        </w:r>
      </w:ins>
      <w:r w:rsidR="00D71E00">
        <w:fldChar w:fldCharType="separate"/>
      </w:r>
      <w:r w:rsidR="00533AC6">
        <w:t>3.5.11</w:t>
      </w:r>
      <w:ins w:id="1631" w:author="Nigel Deakin" w:date="2011-12-20T18:15:00Z">
        <w:r w:rsidR="00D71E00">
          <w:fldChar w:fldCharType="end"/>
        </w:r>
        <w:r w:rsidR="003C21A1">
          <w:t xml:space="preserve"> "</w:t>
        </w:r>
        <w:r w:rsidR="00D71E00">
          <w:fldChar w:fldCharType="begin"/>
        </w:r>
        <w:r w:rsidR="003C21A1">
          <w:instrText xml:space="preserve"> REF _Ref312166691 \h </w:instrText>
        </w:r>
      </w:ins>
      <w:r w:rsidR="00D71E00">
        <w:fldChar w:fldCharType="separate"/>
      </w:r>
      <w:ins w:id="1632" w:author="Nigel Deakin" w:date="2012-03-12T14:50:00Z">
        <w:r w:rsidR="00533AC6">
          <w:t>JMSXDeliveryCount</w:t>
        </w:r>
      </w:ins>
      <w:ins w:id="1633" w:author="Nigel Deakin" w:date="2011-12-20T18:15:00Z">
        <w:r w:rsidR="00D71E00">
          <w:fldChar w:fldCharType="end"/>
        </w:r>
        <w:r w:rsidR="003C21A1">
          <w:t xml:space="preserve">" </w:t>
        </w:r>
      </w:ins>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 xml:space="preserve">When this is done, applications have the highest level of assurance that a message has been properly produced, reliably delivered, and accurately consumed. Non-transactional production and consumption can also </w:t>
      </w:r>
      <w:r>
        <w:lastRenderedPageBreak/>
        <w:t>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The termination of an application will likely cause the loss of messages held by nondurable subscriptions and temporary destinations of the application.</w:t>
      </w:r>
    </w:p>
    <w:p w:rsidR="00741663" w:rsidRDefault="00C51830" w:rsidP="00C82C12">
      <w:pPr>
        <w:pStyle w:val="Heading2"/>
      </w:pPr>
      <w:bookmarkStart w:id="1634" w:name="RTF31363138313a204865616431"/>
      <w:bookmarkStart w:id="1635" w:name="_Toc311729284"/>
      <w:bookmarkStart w:id="1636" w:name="_Toc339906379"/>
      <w:r>
        <w:t>Method inheritance across messaging d</w:t>
      </w:r>
      <w:r w:rsidR="00741663">
        <w:t>omains</w:t>
      </w:r>
      <w:bookmarkEnd w:id="1634"/>
      <w:bookmarkEnd w:id="1635"/>
      <w:bookmarkEnd w:id="1636"/>
    </w:p>
    <w:p w:rsidR="00741663" w:rsidRDefault="00741663" w:rsidP="00741663">
      <w:pPr>
        <w:pStyle w:val="Paragraph"/>
        <w:rPr>
          <w:spacing w:val="2"/>
          <w:w w:val="100"/>
        </w:rPr>
      </w:pPr>
      <w:r>
        <w:rPr>
          <w:spacing w:val="2"/>
          <w:w w:val="100"/>
        </w:rPr>
        <w:t xml:space="preserve">As a result of unifying the domains, some methods that are not appropriate to a domain may be inherited in the domain-specific classes. For example, the </w:t>
      </w:r>
      <w:r w:rsidRPr="00A71A69">
        <w:rPr>
          <w:rStyle w:val="Code"/>
        </w:rPr>
        <w:t>Session</w:t>
      </w:r>
      <w:r>
        <w:rPr>
          <w:i/>
          <w:iCs/>
          <w:spacing w:val="2"/>
          <w:w w:val="100"/>
        </w:rPr>
        <w:t xml:space="preserve"> </w:t>
      </w:r>
      <w:r>
        <w:rPr>
          <w:spacing w:val="2"/>
          <w:w w:val="100"/>
        </w:rPr>
        <w:t xml:space="preserve">interface has the method </w:t>
      </w:r>
      <w:r w:rsidRPr="00A71A69">
        <w:rPr>
          <w:rStyle w:val="Code"/>
        </w:rPr>
        <w:t>createQueueBrowser</w:t>
      </w:r>
      <w:r>
        <w:rPr>
          <w:i/>
          <w:iCs/>
          <w:spacing w:val="2"/>
          <w:w w:val="100"/>
        </w:rPr>
        <w:t xml:space="preserve">. </w:t>
      </w:r>
      <w:r>
        <w:rPr>
          <w:spacing w:val="2"/>
          <w:w w:val="100"/>
        </w:rPr>
        <w:t xml:space="preserve">Since </w:t>
      </w:r>
      <w:r w:rsidRPr="00A71A69">
        <w:rPr>
          <w:rStyle w:val="Code"/>
        </w:rPr>
        <w:t>TopicSession</w:t>
      </w:r>
      <w:r>
        <w:rPr>
          <w:i/>
          <w:iCs/>
          <w:spacing w:val="2"/>
          <w:w w:val="100"/>
        </w:rPr>
        <w:t xml:space="preserve"> </w:t>
      </w:r>
      <w:r>
        <w:rPr>
          <w:spacing w:val="2"/>
          <w:w w:val="100"/>
        </w:rPr>
        <w:t xml:space="preserve">inherits from the </w:t>
      </w:r>
      <w:r w:rsidRPr="00A71A69">
        <w:rPr>
          <w:rStyle w:val="Code"/>
        </w:rPr>
        <w:t>Session</w:t>
      </w:r>
      <w:r>
        <w:rPr>
          <w:i/>
          <w:iCs/>
          <w:spacing w:val="2"/>
          <w:w w:val="100"/>
        </w:rPr>
        <w:t xml:space="preserve"> </w:t>
      </w:r>
      <w:r>
        <w:rPr>
          <w:spacing w:val="2"/>
          <w:w w:val="100"/>
        </w:rPr>
        <w:t xml:space="preserve">interface, </w:t>
      </w:r>
      <w:r w:rsidRPr="00A71A69">
        <w:rPr>
          <w:rStyle w:val="Code"/>
        </w:rPr>
        <w:t>TopicSession</w:t>
      </w:r>
      <w:r>
        <w:rPr>
          <w:i/>
          <w:iCs/>
          <w:spacing w:val="2"/>
          <w:w w:val="100"/>
        </w:rPr>
        <w:t xml:space="preserve"> </w:t>
      </w:r>
      <w:r>
        <w:rPr>
          <w:spacing w:val="2"/>
          <w:w w:val="100"/>
        </w:rPr>
        <w:t xml:space="preserve">inherits the </w:t>
      </w:r>
      <w:r w:rsidRPr="00A71A69">
        <w:rPr>
          <w:rStyle w:val="Code"/>
        </w:rPr>
        <w:t>createQueueBrowser</w:t>
      </w:r>
      <w:r>
        <w:rPr>
          <w:i/>
          <w:iCs/>
          <w:spacing w:val="2"/>
          <w:w w:val="100"/>
        </w:rPr>
        <w:t xml:space="preserve"> </w:t>
      </w:r>
      <w:r>
        <w:rPr>
          <w:spacing w:val="2"/>
          <w:w w:val="100"/>
        </w:rPr>
        <w:t xml:space="preserve">method, though that method must not be used by a topic, as topics do </w:t>
      </w:r>
      <w:r w:rsidRPr="00A8213B">
        <w:t>not support</w:t>
      </w:r>
      <w:r w:rsidR="00A8213B" w:rsidRPr="00A8213B">
        <w:t xml:space="preserve"> queue browsers</w:t>
      </w:r>
      <w:r>
        <w:rPr>
          <w:spacing w:val="2"/>
          <w:w w:val="100"/>
        </w:rPr>
        <w:t xml:space="preserve">. </w:t>
      </w:r>
      <w:r w:rsidR="00D71E00">
        <w:rPr>
          <w:spacing w:val="2"/>
          <w:w w:val="100"/>
        </w:rPr>
        <w:fldChar w:fldCharType="begin"/>
      </w:r>
      <w:r w:rsidR="00614D30">
        <w:rPr>
          <w:spacing w:val="2"/>
          <w:w w:val="100"/>
        </w:rPr>
        <w:instrText xml:space="preserve"> REF _Ref308106432 \h </w:instrText>
      </w:r>
      <w:r w:rsidR="00D71E00">
        <w:rPr>
          <w:spacing w:val="2"/>
          <w:w w:val="100"/>
        </w:rPr>
      </w:r>
      <w:r w:rsidR="00D71E00">
        <w:rPr>
          <w:spacing w:val="2"/>
          <w:w w:val="100"/>
        </w:rPr>
        <w:fldChar w:fldCharType="separate"/>
      </w:r>
      <w:r w:rsidR="00533AC6">
        <w:t xml:space="preserve">Table </w:t>
      </w:r>
      <w:r w:rsidR="00533AC6">
        <w:rPr>
          <w:noProof/>
        </w:rPr>
        <w:t>4</w:t>
      </w:r>
      <w:r w:rsidR="00533AC6">
        <w:t>.</w:t>
      </w:r>
      <w:r w:rsidR="00533AC6">
        <w:rPr>
          <w:noProof/>
        </w:rPr>
        <w:t>1</w:t>
      </w:r>
      <w:r w:rsidR="00D71E00">
        <w:rPr>
          <w:spacing w:val="2"/>
          <w:w w:val="100"/>
        </w:rPr>
        <w:fldChar w:fldCharType="end"/>
      </w:r>
      <w:r>
        <w:rPr>
          <w:spacing w:val="2"/>
          <w:w w:val="100"/>
        </w:rPr>
        <w:t>outlines these instances.</w:t>
      </w:r>
    </w:p>
    <w:p w:rsidR="00741663" w:rsidRDefault="00741663" w:rsidP="00741663">
      <w:pPr>
        <w:pStyle w:val="Paragraph"/>
        <w:rPr>
          <w:spacing w:val="2"/>
          <w:w w:val="100"/>
        </w:rPr>
      </w:pPr>
      <w:r>
        <w:rPr>
          <w:spacing w:val="2"/>
          <w:w w:val="100"/>
        </w:rPr>
        <w:t xml:space="preserve">If </w:t>
      </w:r>
      <w:proofErr w:type="gramStart"/>
      <w:r>
        <w:rPr>
          <w:spacing w:val="2"/>
          <w:w w:val="100"/>
        </w:rPr>
        <w:t>a</w:t>
      </w:r>
      <w:proofErr w:type="gramEnd"/>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1637" w:name="_Ref308106432"/>
      <w:bookmarkStart w:id="1638" w:name="_Ref308106420"/>
      <w:proofErr w:type="gramStart"/>
      <w:r>
        <w:t xml:space="preserve">Table </w:t>
      </w:r>
      <w:r w:rsidR="00D71E00">
        <w:fldChar w:fldCharType="begin"/>
      </w:r>
      <w:r w:rsidR="000E5B15">
        <w:instrText xml:space="preserve"> STYLEREF 1 \s </w:instrText>
      </w:r>
      <w:r w:rsidR="00D71E00">
        <w:fldChar w:fldCharType="separate"/>
      </w:r>
      <w:r w:rsidR="00533AC6">
        <w:rPr>
          <w:noProof/>
        </w:rPr>
        <w:t>4</w:t>
      </w:r>
      <w:r w:rsidR="00D71E00">
        <w:fldChar w:fldCharType="end"/>
      </w:r>
      <w:r w:rsidR="00F6232A">
        <w:t>.</w:t>
      </w:r>
      <w:proofErr w:type="gramEnd"/>
      <w:r w:rsidR="00D71E00">
        <w:fldChar w:fldCharType="begin"/>
      </w:r>
      <w:r w:rsidR="009A16AE">
        <w:instrText xml:space="preserve"> SEQ Table \* ARABIC \s 1 </w:instrText>
      </w:r>
      <w:r w:rsidR="00D71E00">
        <w:fldChar w:fldCharType="separate"/>
      </w:r>
      <w:proofErr w:type="gramStart"/>
      <w:r w:rsidR="00533AC6">
        <w:rPr>
          <w:noProof/>
        </w:rPr>
        <w:t>1</w:t>
      </w:r>
      <w:r w:rsidR="00D71E00">
        <w:fldChar w:fldCharType="end"/>
      </w:r>
      <w:bookmarkEnd w:id="1637"/>
      <w:r>
        <w:t xml:space="preserve"> </w:t>
      </w:r>
      <w:bookmarkStart w:id="1639" w:name="_Ref308106427"/>
      <w:r>
        <w:t>methods</w:t>
      </w:r>
      <w:proofErr w:type="gramEnd"/>
      <w:r>
        <w:t xml:space="preserve"> that throw an </w:t>
      </w:r>
      <w:r w:rsidRPr="00030288">
        <w:rPr>
          <w:rStyle w:val="Code"/>
        </w:rPr>
        <w:t>IllegalStateException</w:t>
      </w:r>
      <w:bookmarkEnd w:id="1638"/>
      <w:bookmarkEnd w:id="1639"/>
    </w:p>
    <w:tbl>
      <w:tblPr>
        <w:tblW w:w="0" w:type="auto"/>
        <w:tblInd w:w="2883" w:type="dxa"/>
        <w:tblLayout w:type="fixed"/>
        <w:tblCellMar>
          <w:top w:w="57" w:type="dxa"/>
          <w:left w:w="57" w:type="dxa"/>
          <w:bottom w:w="57" w:type="dxa"/>
          <w:right w:w="85" w:type="dxa"/>
        </w:tblCellMar>
        <w:tblLook w:val="0000"/>
      </w:tblPr>
      <w:tblGrid>
        <w:gridCol w:w="1940"/>
        <w:gridCol w:w="3685"/>
      </w:tblGrid>
      <w:tr w:rsidR="00741663" w:rsidRPr="00CF27DD" w:rsidTr="00D71DB1">
        <w:trPr>
          <w:cantSplit/>
          <w:trHeight w:val="284"/>
          <w:tblHeader/>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741663" w:rsidRPr="00CF27DD" w:rsidTr="00D71DB1">
        <w:trPr>
          <w:cantSplit/>
          <w:trHeight w:val="284"/>
        </w:trPr>
        <w:tc>
          <w:tcPr>
            <w:tcW w:w="1940"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QueueConnection </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createDurableConnectionConsumer </w:t>
            </w:r>
          </w:p>
        </w:tc>
      </w:tr>
      <w:tr w:rsidR="00741663" w:rsidRPr="00CF27DD" w:rsidTr="00911903">
        <w:trPr>
          <w:cantSplit/>
          <w:trHeight w:val="284"/>
        </w:trPr>
        <w:tc>
          <w:tcPr>
            <w:tcW w:w="1940" w:type="dxa"/>
            <w:tcBorders>
              <w:top w:val="single" w:sz="2" w:space="0" w:color="000000"/>
              <w:left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QueueSession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createDurableSubscriber</w:t>
            </w:r>
          </w:p>
        </w:tc>
      </w:tr>
      <w:tr w:rsidR="00C56E19" w:rsidRPr="00CF27DD" w:rsidTr="00911903">
        <w:trPr>
          <w:cantSplit/>
          <w:trHeight w:val="284"/>
          <w:ins w:id="1640" w:author="Nigel Deakin" w:date="2012-04-17T16:48: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56E19" w:rsidRPr="00D71DB1" w:rsidRDefault="00C56E19" w:rsidP="0025772D">
            <w:pPr>
              <w:pStyle w:val="TableText"/>
              <w:rPr>
                <w:ins w:id="1641" w:author="Nigel Deakin" w:date="2012-04-17T16:48: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56E19" w:rsidRPr="00D71DB1" w:rsidRDefault="00C56E19" w:rsidP="0025772D">
            <w:pPr>
              <w:pStyle w:val="TableText"/>
              <w:rPr>
                <w:ins w:id="1642" w:author="Nigel Deakin" w:date="2012-04-17T16:48:00Z"/>
                <w:rStyle w:val="Code"/>
              </w:rPr>
            </w:pPr>
            <w:ins w:id="1643" w:author="Nigel Deakin" w:date="2012-04-17T16:48:00Z">
              <w:r>
                <w:rPr>
                  <w:rStyle w:val="Code"/>
                </w:rPr>
                <w:t xml:space="preserve"> createDurableConsumer</w:t>
              </w:r>
            </w:ins>
          </w:p>
        </w:tc>
      </w:tr>
      <w:tr w:rsidR="00C82486" w:rsidRPr="00CF27DD" w:rsidTr="00911903">
        <w:trPr>
          <w:cantSplit/>
          <w:trHeight w:val="284"/>
          <w:ins w:id="1644" w:author="Nigel Deakin" w:date="2012-04-17T16:49:00Z"/>
        </w:trPr>
        <w:tc>
          <w:tcPr>
            <w:tcW w:w="1940" w:type="dxa"/>
            <w:tcBorders>
              <w:left w:val="single" w:sz="2" w:space="0" w:color="000000"/>
              <w:bottom w:val="nil"/>
              <w:right w:val="single" w:sz="2" w:space="0" w:color="000000"/>
            </w:tcBorders>
            <w:tcMar>
              <w:top w:w="120" w:type="dxa"/>
              <w:left w:w="0" w:type="dxa"/>
              <w:bottom w:w="40" w:type="dxa"/>
              <w:right w:w="200" w:type="dxa"/>
            </w:tcMar>
          </w:tcPr>
          <w:p w:rsidR="00C82486" w:rsidRPr="00D71DB1" w:rsidRDefault="00C82486" w:rsidP="0025772D">
            <w:pPr>
              <w:pStyle w:val="TableText"/>
              <w:rPr>
                <w:ins w:id="1645" w:author="Nigel Deakin" w:date="2012-04-17T16:49:00Z"/>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C82486" w:rsidRDefault="00C82486" w:rsidP="0025772D">
            <w:pPr>
              <w:pStyle w:val="TableText"/>
              <w:rPr>
                <w:ins w:id="1646" w:author="Nigel Deakin" w:date="2012-04-17T16:49:00Z"/>
                <w:rStyle w:val="Code"/>
              </w:rPr>
            </w:pPr>
            <w:ins w:id="1647" w:author="Nigel Deakin" w:date="2012-04-17T16:49:00Z">
              <w:r>
                <w:rPr>
                  <w:rStyle w:val="Code"/>
                </w:rPr>
                <w:t xml:space="preserve"> createSharedConsumer</w:t>
              </w:r>
            </w:ins>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createTemporaryTopic</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createTopic</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unsubscribe</w:t>
            </w:r>
          </w:p>
        </w:tc>
      </w:tr>
      <w:tr w:rsidR="00741663" w:rsidRPr="00CF27DD" w:rsidTr="00D71DB1">
        <w:trPr>
          <w:cantSplit/>
          <w:trHeight w:val="284"/>
        </w:trPr>
        <w:tc>
          <w:tcPr>
            <w:tcW w:w="1940"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TopicSession</w:t>
            </w: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createQueueBrowser</w:t>
            </w:r>
          </w:p>
        </w:tc>
      </w:tr>
      <w:tr w:rsidR="00741663" w:rsidRPr="00CF27DD" w:rsidTr="00D71DB1">
        <w:trPr>
          <w:cantSplit/>
          <w:trHeight w:val="284"/>
        </w:trPr>
        <w:tc>
          <w:tcPr>
            <w:tcW w:w="1940" w:type="dxa"/>
            <w:tcBorders>
              <w:top w:val="nil"/>
              <w:left w:val="single" w:sz="2" w:space="0" w:color="000000"/>
              <w:bottom w:val="nil"/>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createQueue</w:t>
            </w:r>
          </w:p>
        </w:tc>
      </w:tr>
      <w:tr w:rsidR="00741663" w:rsidRPr="00CF27DD" w:rsidTr="00D71DB1">
        <w:trPr>
          <w:cantSplit/>
          <w:trHeight w:val="284"/>
        </w:trPr>
        <w:tc>
          <w:tcPr>
            <w:tcW w:w="1940"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p>
        </w:tc>
        <w:tc>
          <w:tcPr>
            <w:tcW w:w="3685"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41663" w:rsidRPr="00D71DB1" w:rsidRDefault="00741663" w:rsidP="0025772D">
            <w:pPr>
              <w:pStyle w:val="TableText"/>
              <w:rPr>
                <w:rStyle w:val="Code"/>
              </w:rPr>
            </w:pPr>
            <w:r w:rsidRPr="00D71DB1">
              <w:rPr>
                <w:rStyle w:val="Code"/>
              </w:rPr>
              <w:t xml:space="preserve"> createTemporaryQueue</w:t>
            </w:r>
          </w:p>
        </w:tc>
      </w:tr>
    </w:tbl>
    <w:p w:rsidR="00210C64" w:rsidRDefault="00FA3D36" w:rsidP="00210C64">
      <w:pPr>
        <w:pStyle w:val="Heading2"/>
        <w:rPr>
          <w:ins w:id="1648" w:author="Nigel Deakin" w:date="2011-12-19T14:49:00Z"/>
        </w:rPr>
      </w:pPr>
      <w:bookmarkStart w:id="1649" w:name="_Ref312071338"/>
      <w:bookmarkStart w:id="1650" w:name="_Ref312071339"/>
      <w:bookmarkStart w:id="1651" w:name="_Toc339906380"/>
      <w:ins w:id="1652" w:author="Nigel Deakin" w:date="2011-12-19T15:19:00Z">
        <w:r>
          <w:t>D</w:t>
        </w:r>
      </w:ins>
      <w:ins w:id="1653" w:author="Nigel Deakin" w:date="2011-12-19T14:50:00Z">
        <w:r w:rsidR="00210C64">
          <w:t>elivery delay</w:t>
        </w:r>
      </w:ins>
      <w:bookmarkEnd w:id="1649"/>
      <w:bookmarkEnd w:id="1650"/>
      <w:bookmarkEnd w:id="1651"/>
    </w:p>
    <w:p w:rsidR="00936391" w:rsidRDefault="00936391" w:rsidP="00936391">
      <w:pPr>
        <w:pStyle w:val="Paragraph"/>
        <w:rPr>
          <w:ins w:id="1654" w:author="Nigel Deakin" w:date="2012-09-19T16:35:00Z"/>
          <w:spacing w:val="2"/>
          <w:w w:val="100"/>
        </w:rPr>
      </w:pPr>
      <w:ins w:id="1655" w:author="Nigel Deakin" w:date="2012-09-19T16:35:00Z">
        <w:r>
          <w:rPr>
            <w:spacing w:val="2"/>
            <w:w w:val="100"/>
          </w:rPr>
          <w:t>A client can specify a delivery delay value in milliseconds for each message it sends. This is used to determine the message's delivery</w:t>
        </w:r>
        <w:r w:rsidRPr="004443D6">
          <w:rPr>
            <w:spacing w:val="2"/>
            <w:w w:val="100"/>
          </w:rPr>
          <w:t xml:space="preserve"> time </w:t>
        </w:r>
        <w:r>
          <w:rPr>
            <w:spacing w:val="2"/>
            <w:w w:val="100"/>
          </w:rPr>
          <w:t xml:space="preserve">which is calculated </w:t>
        </w:r>
        <w:r w:rsidRPr="004443D6">
          <w:rPr>
            <w:spacing w:val="2"/>
            <w:w w:val="100"/>
          </w:rPr>
          <w:t xml:space="preserve">by adding the </w:t>
        </w:r>
        <w:r>
          <w:rPr>
            <w:spacing w:val="2"/>
            <w:w w:val="100"/>
          </w:rPr>
          <w:t>delivery delay</w:t>
        </w:r>
        <w:r w:rsidRPr="004443D6">
          <w:rPr>
            <w:spacing w:val="2"/>
            <w:w w:val="100"/>
          </w:rPr>
          <w:t xml:space="preserve"> value specified on the send method to the time the message was sent</w:t>
        </w:r>
        <w:r>
          <w:rPr>
            <w:spacing w:val="2"/>
            <w:w w:val="100"/>
          </w:rPr>
          <w:t xml:space="preserve"> (for transacted sends, this is the time the client sends the message, not the time the transaction is committed).</w:t>
        </w:r>
      </w:ins>
    </w:p>
    <w:p w:rsidR="00D37F18" w:rsidRPr="00D37F18" w:rsidRDefault="00D37F18" w:rsidP="00D37F18">
      <w:pPr>
        <w:pStyle w:val="Paragraph"/>
        <w:rPr>
          <w:ins w:id="1656" w:author="Nigel Deakin" w:date="2012-09-06T17:39:00Z"/>
          <w:spacing w:val="2"/>
          <w:w w:val="100"/>
        </w:rPr>
      </w:pPr>
      <w:ins w:id="1657" w:author="Nigel Deakin" w:date="2012-09-06T17:39:00Z">
        <w:r w:rsidRPr="00D37F18">
          <w:rPr>
            <w:spacing w:val="2"/>
            <w:w w:val="100"/>
          </w:rPr>
          <w:t>A message's delivery time is the earliest time when a JMS provider may deliver the message to a consumer. The provider must not deliver messages before the delivery time has been reached.</w:t>
        </w:r>
      </w:ins>
    </w:p>
    <w:p w:rsidR="00DE09B3" w:rsidRDefault="00D37F18">
      <w:pPr>
        <w:pStyle w:val="Paragraph"/>
        <w:rPr>
          <w:ins w:id="1658" w:author="Nigel Deakin" w:date="2012-09-06T17:39:00Z"/>
          <w:spacing w:val="2"/>
          <w:w w:val="100"/>
        </w:rPr>
      </w:pPr>
      <w:ins w:id="1659" w:author="Nigel Deakin" w:date="2012-09-06T17:39:00Z">
        <w:r w:rsidRPr="00D37F18">
          <w:rPr>
            <w:spacing w:val="2"/>
            <w:w w:val="100"/>
          </w:rPr>
          <w:t>If a message is published to a topic, it will only be added to a durable or non-durable subscription on</w:t>
        </w:r>
        <w:r>
          <w:rPr>
            <w:spacing w:val="2"/>
            <w:w w:val="100"/>
          </w:rPr>
          <w:t xml:space="preserve"> </w:t>
        </w:r>
        <w:r w:rsidRPr="00D37F18">
          <w:rPr>
            <w:spacing w:val="2"/>
            <w:w w:val="100"/>
          </w:rPr>
          <w:t xml:space="preserve">that topic if the subscription exists at the time the message is sent. </w:t>
        </w:r>
      </w:ins>
    </w:p>
    <w:p w:rsidR="00065CB9" w:rsidRDefault="00210C64">
      <w:pPr>
        <w:pStyle w:val="Paragraph"/>
      </w:pPr>
      <w:ins w:id="1660" w:author="Nigel Deakin" w:date="2011-12-19T14:49:00Z">
        <w:r>
          <w:rPr>
            <w:spacing w:val="2"/>
            <w:w w:val="100"/>
          </w:rPr>
          <w:t>For more information</w:t>
        </w:r>
      </w:ins>
      <w:ins w:id="1661" w:author="Nigel Deakin" w:date="2011-12-19T14:55:00Z">
        <w:r w:rsidR="008A30AB">
          <w:rPr>
            <w:spacing w:val="2"/>
            <w:w w:val="100"/>
          </w:rPr>
          <w:t xml:space="preserve"> </w:t>
        </w:r>
      </w:ins>
      <w:ins w:id="1662" w:author="Nigel Deakin" w:date="2011-12-19T14:49:00Z">
        <w:r>
          <w:rPr>
            <w:spacing w:val="2"/>
            <w:w w:val="100"/>
          </w:rPr>
          <w:t xml:space="preserve">on message </w:t>
        </w:r>
      </w:ins>
      <w:ins w:id="1663" w:author="Nigel Deakin" w:date="2011-12-19T14:51:00Z">
        <w:r w:rsidR="006132A3">
          <w:rPr>
            <w:spacing w:val="2"/>
            <w:w w:val="100"/>
          </w:rPr>
          <w:t>delivery delay</w:t>
        </w:r>
      </w:ins>
      <w:ins w:id="1664" w:author="Nigel Deakin" w:date="2011-12-19T14:49:00Z">
        <w:r>
          <w:rPr>
            <w:spacing w:val="2"/>
            <w:w w:val="100"/>
          </w:rPr>
          <w:t xml:space="preserve">, see </w:t>
        </w:r>
      </w:ins>
      <w:ins w:id="1665" w:author="Nigel Deakin" w:date="2011-12-19T14:50:00Z">
        <w:r w:rsidR="00D923AC">
          <w:rPr>
            <w:spacing w:val="2"/>
            <w:w w:val="100"/>
          </w:rPr>
          <w:t xml:space="preserve">Section </w:t>
        </w:r>
      </w:ins>
      <w:ins w:id="1666" w:author="Nigel Deakin" w:date="2012-09-06T17:17:00Z">
        <w:r w:rsidR="00D71E00">
          <w:rPr>
            <w:spacing w:val="2"/>
            <w:w w:val="100"/>
          </w:rPr>
          <w:fldChar w:fldCharType="begin"/>
        </w:r>
        <w:r w:rsidR="00651091">
          <w:rPr>
            <w:spacing w:val="2"/>
            <w:w w:val="100"/>
          </w:rPr>
          <w:instrText xml:space="preserve"> REF _Ref312068765 \r \h </w:instrText>
        </w:r>
      </w:ins>
      <w:r w:rsidR="00D71E00">
        <w:rPr>
          <w:spacing w:val="2"/>
          <w:w w:val="100"/>
        </w:rPr>
      </w:r>
      <w:r w:rsidR="00D71E00">
        <w:rPr>
          <w:spacing w:val="2"/>
          <w:w w:val="100"/>
        </w:rPr>
        <w:fldChar w:fldCharType="separate"/>
      </w:r>
      <w:ins w:id="1667" w:author="Nigel Deakin" w:date="2012-09-06T17:17:00Z">
        <w:r w:rsidR="00651091">
          <w:rPr>
            <w:spacing w:val="2"/>
            <w:w w:val="100"/>
          </w:rPr>
          <w:t>3.4.13</w:t>
        </w:r>
        <w:r w:rsidR="00D71E00">
          <w:rPr>
            <w:spacing w:val="2"/>
            <w:w w:val="100"/>
          </w:rPr>
          <w:fldChar w:fldCharType="end"/>
        </w:r>
      </w:ins>
      <w:ins w:id="1668" w:author="Nigel Deakin" w:date="2012-09-06T17:18:00Z">
        <w:r w:rsidR="00651091">
          <w:rPr>
            <w:spacing w:val="2"/>
            <w:w w:val="100"/>
          </w:rPr>
          <w:t xml:space="preserve"> "</w:t>
        </w:r>
        <w:r w:rsidR="00D71E00">
          <w:rPr>
            <w:spacing w:val="2"/>
            <w:w w:val="100"/>
          </w:rPr>
          <w:fldChar w:fldCharType="begin"/>
        </w:r>
        <w:r w:rsidR="00651091">
          <w:rPr>
            <w:spacing w:val="2"/>
            <w:w w:val="100"/>
          </w:rPr>
          <w:instrText xml:space="preserve"> REF _Ref312068765 \h </w:instrText>
        </w:r>
      </w:ins>
      <w:r w:rsidR="00D71E00">
        <w:rPr>
          <w:spacing w:val="2"/>
          <w:w w:val="100"/>
        </w:rPr>
      </w:r>
      <w:r w:rsidR="00D71E00">
        <w:rPr>
          <w:spacing w:val="2"/>
          <w:w w:val="100"/>
        </w:rPr>
        <w:fldChar w:fldCharType="separate"/>
      </w:r>
      <w:ins w:id="1669" w:author="Nigel Deakin" w:date="2012-09-06T17:18:00Z">
        <w:r w:rsidR="00651091">
          <w:t>JMSDeliveryTime</w:t>
        </w:r>
        <w:r w:rsidR="00D71E00">
          <w:rPr>
            <w:spacing w:val="2"/>
            <w:w w:val="100"/>
          </w:rPr>
          <w:fldChar w:fldCharType="end"/>
        </w:r>
        <w:r w:rsidR="00651091">
          <w:rPr>
            <w:spacing w:val="2"/>
            <w:w w:val="100"/>
          </w:rPr>
          <w:t>".</w:t>
        </w:r>
      </w:ins>
    </w:p>
    <w:p w:rsidR="00741663" w:rsidRPr="00864041" w:rsidRDefault="00876923" w:rsidP="00145D89">
      <w:pPr>
        <w:pStyle w:val="Heading1"/>
      </w:pPr>
      <w:bookmarkStart w:id="1670" w:name="RTF36383439343a204368617054"/>
      <w:bookmarkStart w:id="1671" w:name="_Toc311729286"/>
      <w:bookmarkStart w:id="1672" w:name="_Toc339906381"/>
      <w:r>
        <w:lastRenderedPageBreak/>
        <w:t>JMS point-to-point m</w:t>
      </w:r>
      <w:r w:rsidR="00741663" w:rsidRPr="00864041">
        <w:t>odel</w:t>
      </w:r>
      <w:bookmarkEnd w:id="1670"/>
      <w:bookmarkEnd w:id="1671"/>
      <w:bookmarkEnd w:id="1672"/>
    </w:p>
    <w:p w:rsidR="00741663" w:rsidRDefault="00741663" w:rsidP="00C82C12">
      <w:pPr>
        <w:pStyle w:val="Heading2"/>
      </w:pPr>
      <w:bookmarkStart w:id="1673" w:name="RTF37343235313a204865616431"/>
      <w:bookmarkStart w:id="1674" w:name="_Toc311729287"/>
      <w:bookmarkStart w:id="1675" w:name="_Toc339906382"/>
      <w:r>
        <w:t>Overview</w:t>
      </w:r>
      <w:bookmarkEnd w:id="1673"/>
      <w:bookmarkEnd w:id="1674"/>
      <w:bookmarkEnd w:id="1675"/>
    </w:p>
    <w:p w:rsidR="00741663" w:rsidRDefault="00741663" w:rsidP="00741663">
      <w:pPr>
        <w:pStyle w:val="Paragraph"/>
        <w:rPr>
          <w:spacing w:val="2"/>
          <w:w w:val="100"/>
        </w:rPr>
      </w:pPr>
      <w:r>
        <w:rPr>
          <w:spacing w:val="2"/>
          <w:w w:val="100"/>
        </w:rPr>
        <w:t>Point-to-point systems are about working with queues of messages. They are point-to-point in that a client sends a message to a specific queue. Some PTP systems blur the distinction between PTP and Pub/Sub by providing system clients that automatically distribute messages.</w:t>
      </w:r>
    </w:p>
    <w:p w:rsidR="00741663" w:rsidRDefault="00741663" w:rsidP="00741663">
      <w:pPr>
        <w:pStyle w:val="Paragraph"/>
        <w:rPr>
          <w:spacing w:val="2"/>
          <w:w w:val="100"/>
        </w:rPr>
      </w:pPr>
      <w:r>
        <w:rPr>
          <w:spacing w:val="2"/>
          <w:w w:val="100"/>
        </w:rPr>
        <w:t>It is common for a client to have all its messages delivered to a single queue.</w:t>
      </w:r>
    </w:p>
    <w:p w:rsidR="00741663" w:rsidRDefault="00741663" w:rsidP="00741663">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741663" w:rsidRDefault="00741663" w:rsidP="00741663">
      <w:pPr>
        <w:pStyle w:val="Paragraph"/>
        <w:rPr>
          <w:spacing w:val="2"/>
          <w:w w:val="100"/>
        </w:rPr>
      </w:pPr>
      <w:r>
        <w:rPr>
          <w:spacing w:val="2"/>
          <w:w w:val="100"/>
        </w:rPr>
        <w:t>The JMS PTP model defines how a client works with queues: how it finds them, how it sends messages to them, and how it receives messages from them.</w:t>
      </w:r>
    </w:p>
    <w:p w:rsidR="00741663" w:rsidRDefault="00741663" w:rsidP="00741663">
      <w:pPr>
        <w:pStyle w:val="Paragraph"/>
        <w:rPr>
          <w:spacing w:val="2"/>
          <w:w w:val="100"/>
        </w:rPr>
      </w:pPr>
      <w:r>
        <w:rPr>
          <w:spacing w:val="2"/>
          <w:w w:val="100"/>
        </w:rPr>
        <w:t>This chapter describes the semantics of the Point-to-Point model. A JMS provider that supports the Point-to-Point model must deliver the semantics described here.</w:t>
      </w:r>
    </w:p>
    <w:p w:rsidR="00741663" w:rsidRDefault="00741663" w:rsidP="00741663">
      <w:pPr>
        <w:pStyle w:val="Paragraph"/>
        <w:rPr>
          <w:spacing w:val="2"/>
          <w:w w:val="100"/>
        </w:rPr>
      </w:pPr>
      <w:r>
        <w:rPr>
          <w:spacing w:val="2"/>
          <w:w w:val="100"/>
        </w:rPr>
        <w:t xml:space="preserve">Whether a JMS client program uses the PTP domain-specific interfaces, or the common interfaces that are described in Chapter 4, “JMS Common Facilities, the client program </w:t>
      </w:r>
      <w:r>
        <w:rPr>
          <w:i/>
          <w:iCs/>
          <w:spacing w:val="2"/>
          <w:w w:val="100"/>
        </w:rPr>
        <w:t xml:space="preserve">must </w:t>
      </w:r>
      <w:r>
        <w:rPr>
          <w:spacing w:val="2"/>
          <w:w w:val="100"/>
        </w:rPr>
        <w:t>be guaranteed the same behavior.</w:t>
      </w:r>
    </w:p>
    <w:p w:rsidR="00741663" w:rsidRDefault="00D71E00" w:rsidP="00741663">
      <w:pPr>
        <w:pStyle w:val="Paragraph"/>
        <w:rPr>
          <w:spacing w:val="2"/>
          <w:w w:val="100"/>
        </w:rPr>
      </w:pPr>
      <w:r>
        <w:rPr>
          <w:spacing w:val="2"/>
          <w:w w:val="100"/>
        </w:rPr>
        <w:fldChar w:fldCharType="begin"/>
      </w:r>
      <w:r w:rsidR="0077146F">
        <w:rPr>
          <w:spacing w:val="2"/>
          <w:w w:val="100"/>
        </w:rPr>
        <w:instrText xml:space="preserve"> REF _Ref308106553 \h </w:instrText>
      </w:r>
      <w:r>
        <w:rPr>
          <w:spacing w:val="2"/>
          <w:w w:val="100"/>
        </w:rPr>
      </w:r>
      <w:r>
        <w:rPr>
          <w:spacing w:val="2"/>
          <w:w w:val="100"/>
        </w:rPr>
        <w:fldChar w:fldCharType="separate"/>
      </w:r>
      <w:r w:rsidR="00533AC6">
        <w:t xml:space="preserve">Table </w:t>
      </w:r>
      <w:r w:rsidR="00533AC6">
        <w:rPr>
          <w:noProof/>
        </w:rPr>
        <w:t>5</w:t>
      </w:r>
      <w:r w:rsidR="00533AC6">
        <w:t>.</w:t>
      </w:r>
      <w:r w:rsidR="00533AC6">
        <w:rPr>
          <w:noProof/>
        </w:rPr>
        <w:t>1</w:t>
      </w:r>
      <w:r>
        <w:rPr>
          <w:spacing w:val="2"/>
          <w:w w:val="100"/>
        </w:rPr>
        <w:fldChar w:fldCharType="end"/>
      </w:r>
      <w:r w:rsidR="0077146F">
        <w:rPr>
          <w:spacing w:val="2"/>
          <w:w w:val="100"/>
        </w:rPr>
        <w:t xml:space="preserve"> </w:t>
      </w:r>
      <w:r w:rsidR="00741663">
        <w:rPr>
          <w:spacing w:val="2"/>
          <w:w w:val="100"/>
        </w:rPr>
        <w:t>shows the interfaces that are specific to the PTP domain and the JMS common interfaces. The common interfaces are preferred for creating JMS application programs, because they are domain-independent.</w:t>
      </w:r>
    </w:p>
    <w:p w:rsidR="0077146F" w:rsidRDefault="0077146F" w:rsidP="0077146F">
      <w:pPr>
        <w:pStyle w:val="Caption"/>
      </w:pPr>
      <w:bookmarkStart w:id="1676" w:name="_Ref308106553"/>
      <w:proofErr w:type="gramStart"/>
      <w:r>
        <w:t xml:space="preserve">Table </w:t>
      </w:r>
      <w:r w:rsidR="00D71E00">
        <w:fldChar w:fldCharType="begin"/>
      </w:r>
      <w:r w:rsidR="000E5B15">
        <w:instrText xml:space="preserve"> STYLEREF 1 \s </w:instrText>
      </w:r>
      <w:r w:rsidR="00D71E00">
        <w:fldChar w:fldCharType="separate"/>
      </w:r>
      <w:r w:rsidR="00533AC6">
        <w:rPr>
          <w:noProof/>
        </w:rPr>
        <w:t>5</w:t>
      </w:r>
      <w:r w:rsidR="00D71E00">
        <w:fldChar w:fldCharType="end"/>
      </w:r>
      <w:r w:rsidR="00F6232A">
        <w:t>.</w:t>
      </w:r>
      <w:proofErr w:type="gramEnd"/>
      <w:r w:rsidR="00D71E00">
        <w:fldChar w:fldCharType="begin"/>
      </w:r>
      <w:r w:rsidR="009A16AE">
        <w:instrText xml:space="preserve"> SEQ Table \* ARABIC \s 1 </w:instrText>
      </w:r>
      <w:r w:rsidR="00D71E00">
        <w:fldChar w:fldCharType="separate"/>
      </w:r>
      <w:r w:rsidR="00533AC6">
        <w:rPr>
          <w:noProof/>
        </w:rPr>
        <w:t>1</w:t>
      </w:r>
      <w:r w:rsidR="00D71E00">
        <w:fldChar w:fldCharType="end"/>
      </w:r>
      <w:bookmarkEnd w:id="1676"/>
      <w:r>
        <w:t xml:space="preserve"> </w:t>
      </w:r>
      <w:r w:rsidR="008862DF">
        <w:t>PTP domain interfaces and JMS common i</w:t>
      </w:r>
      <w:r w:rsidRPr="00EF71F4">
        <w:t>nterfaces</w:t>
      </w:r>
    </w:p>
    <w:tbl>
      <w:tblPr>
        <w:tblW w:w="0" w:type="auto"/>
        <w:tblInd w:w="2883" w:type="dxa"/>
        <w:tblLayout w:type="fixed"/>
        <w:tblCellMar>
          <w:top w:w="57" w:type="dxa"/>
          <w:left w:w="57" w:type="dxa"/>
          <w:bottom w:w="57" w:type="dxa"/>
          <w:right w:w="57" w:type="dxa"/>
        </w:tblCellMar>
        <w:tblLook w:val="0000"/>
      </w:tblPr>
      <w:tblGrid>
        <w:gridCol w:w="2703"/>
        <w:gridCol w:w="2268"/>
      </w:tblGrid>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PTP domain i</w:t>
            </w:r>
            <w:r w:rsidR="00741663" w:rsidRPr="00CF27DD">
              <w:rPr>
                <w:spacing w:val="2"/>
                <w:w w:val="100"/>
              </w:rPr>
              <w:t>nterfaces</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vAlign w:val="bottom"/>
          </w:tcPr>
          <w:p w:rsidR="00741663" w:rsidRPr="00CF27DD" w:rsidRDefault="00B719A2" w:rsidP="0025772D">
            <w:pPr>
              <w:pStyle w:val="TableHead"/>
            </w:pPr>
            <w:r>
              <w:rPr>
                <w:spacing w:val="2"/>
                <w:w w:val="100"/>
              </w:rPr>
              <w:t>JMS common i</w:t>
            </w:r>
            <w:r w:rsidR="00741663" w:rsidRPr="00CF27DD">
              <w:rPr>
                <w:spacing w:val="2"/>
                <w:w w:val="100"/>
              </w:rPr>
              <w:t xml:space="preserve">nterfaces </w:t>
            </w:r>
            <w:r>
              <w:rPr>
                <w:i/>
                <w:iCs/>
                <w:spacing w:val="2"/>
                <w:w w:val="100"/>
              </w:rPr>
              <w:t>p</w:t>
            </w:r>
            <w:r w:rsidR="00741663" w:rsidRPr="00CF27DD">
              <w:rPr>
                <w:i/>
                <w:iCs/>
                <w:spacing w:val="2"/>
                <w:w w:val="100"/>
              </w:rPr>
              <w:t>referred</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QueueConnectionFactory</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ConnectionFactory</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QueueConnection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Connection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Destination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QueueSession</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Session</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QueueSender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MessageProducer</w:t>
            </w:r>
          </w:p>
        </w:tc>
      </w:tr>
      <w:tr w:rsidR="00741663" w:rsidRPr="00CF27DD" w:rsidTr="007370ED">
        <w:trPr>
          <w:trHeight w:val="284"/>
        </w:trPr>
        <w:tc>
          <w:tcPr>
            <w:tcW w:w="2703"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QueueReceiver</w:t>
            </w:r>
          </w:p>
        </w:tc>
        <w:tc>
          <w:tcPr>
            <w:tcW w:w="2268"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7370ED" w:rsidRDefault="00741663" w:rsidP="0025772D">
            <w:pPr>
              <w:pStyle w:val="TableText"/>
              <w:rPr>
                <w:rStyle w:val="Code"/>
              </w:rPr>
            </w:pPr>
            <w:r w:rsidRPr="007370ED">
              <w:rPr>
                <w:rStyle w:val="Code"/>
              </w:rPr>
              <w:t>MessageConsumer</w:t>
            </w:r>
          </w:p>
        </w:tc>
      </w:tr>
    </w:tbl>
    <w:p w:rsidR="00741663" w:rsidRDefault="00F54AC9" w:rsidP="00C82C12">
      <w:pPr>
        <w:pStyle w:val="Heading2"/>
      </w:pPr>
      <w:bookmarkStart w:id="1677" w:name="_Toc311729288"/>
      <w:bookmarkStart w:id="1678" w:name="_Toc339906383"/>
      <w:r>
        <w:t>Queue m</w:t>
      </w:r>
      <w:r w:rsidR="00741663">
        <w:t>anagement</w:t>
      </w:r>
      <w:bookmarkEnd w:id="1677"/>
      <w:bookmarkEnd w:id="1678"/>
    </w:p>
    <w:p w:rsidR="00741663" w:rsidRDefault="00741663" w:rsidP="00741663">
      <w:pPr>
        <w:pStyle w:val="Paragraph"/>
        <w:rPr>
          <w:spacing w:val="2"/>
          <w:w w:val="100"/>
        </w:rPr>
      </w:pPr>
      <w:r>
        <w:rPr>
          <w:spacing w:val="2"/>
          <w:w w:val="100"/>
        </w:rPr>
        <w:t xml:space="preserve">JMS does not define facilities for creating, administering, or deleting long-lived queues (it does provide such a mechanism for </w:t>
      </w:r>
      <w:r w:rsidR="00780C6B" w:rsidRPr="00780C6B">
        <w:t>temporary queues</w:t>
      </w:r>
      <w:r>
        <w:rPr>
          <w:spacing w:val="2"/>
          <w:w w:val="100"/>
        </w:rPr>
        <w:t>). Since most clients use statically defined queues this is not a problem.</w:t>
      </w:r>
    </w:p>
    <w:p w:rsidR="00741663" w:rsidRDefault="00741663" w:rsidP="00C82C12">
      <w:pPr>
        <w:pStyle w:val="Heading2"/>
      </w:pPr>
      <w:bookmarkStart w:id="1679" w:name="_Toc311729289"/>
      <w:bookmarkStart w:id="1680" w:name="_Toc339906384"/>
      <w:r>
        <w:lastRenderedPageBreak/>
        <w:t>Queue</w:t>
      </w:r>
      <w:bookmarkEnd w:id="1679"/>
      <w:bookmarkEnd w:id="1680"/>
    </w:p>
    <w:p w:rsidR="00741663" w:rsidRDefault="00741663" w:rsidP="00741663">
      <w:pPr>
        <w:pStyle w:val="Paragraph"/>
        <w:rPr>
          <w:spacing w:val="2"/>
          <w:w w:val="100"/>
        </w:rPr>
      </w:pPr>
      <w:r>
        <w:rPr>
          <w:spacing w:val="2"/>
          <w:w w:val="100"/>
        </w:rPr>
        <w:t xml:space="preserve">A </w:t>
      </w:r>
      <w:r>
        <w:rPr>
          <w:rStyle w:val="Emphasis"/>
          <w:spacing w:val="2"/>
          <w:w w:val="100"/>
        </w:rPr>
        <w:t>Queue</w:t>
      </w:r>
      <w:r>
        <w:rPr>
          <w:spacing w:val="2"/>
          <w:w w:val="100"/>
        </w:rPr>
        <w:t xml:space="preserve"> object encapsulates a provider-specific queue name. It is the way a client specifies the identity of queue to JMS methods.</w:t>
      </w:r>
    </w:p>
    <w:p w:rsidR="00741663" w:rsidRDefault="00741663" w:rsidP="00741663">
      <w:pPr>
        <w:pStyle w:val="Paragraph"/>
        <w:rPr>
          <w:spacing w:val="2"/>
          <w:w w:val="100"/>
        </w:rPr>
      </w:pPr>
      <w:r>
        <w:rPr>
          <w:spacing w:val="2"/>
          <w:w w:val="100"/>
        </w:rPr>
        <w:t>The actual length of time messages are held by a queue and the consequences of resource overflow are not defined by JMS.</w:t>
      </w:r>
    </w:p>
    <w:p w:rsidR="00741663" w:rsidRDefault="00741663" w:rsidP="00741663">
      <w:pPr>
        <w:pStyle w:val="Paragraph"/>
        <w:rPr>
          <w:spacing w:val="2"/>
          <w:w w:val="100"/>
        </w:rPr>
      </w:pPr>
      <w:r>
        <w:rPr>
          <w:spacing w:val="2"/>
          <w:w w:val="100"/>
        </w:rPr>
        <w:t>See Section </w:t>
      </w:r>
      <w:r w:rsidR="00D71E00">
        <w:rPr>
          <w:spacing w:val="2"/>
          <w:w w:val="100"/>
        </w:rPr>
        <w:fldChar w:fldCharType="begin"/>
      </w:r>
      <w:r w:rsidR="005E5346">
        <w:rPr>
          <w:spacing w:val="2"/>
          <w:w w:val="100"/>
        </w:rPr>
        <w:instrText xml:space="preserve"> REF RTF33373438383a204865616431 \r \h </w:instrText>
      </w:r>
      <w:r w:rsidR="00D71E00">
        <w:rPr>
          <w:spacing w:val="2"/>
          <w:w w:val="100"/>
        </w:rPr>
      </w:r>
      <w:r w:rsidR="00D71E00">
        <w:rPr>
          <w:spacing w:val="2"/>
          <w:w w:val="100"/>
        </w:rPr>
        <w:fldChar w:fldCharType="separate"/>
      </w:r>
      <w:r w:rsidR="00533AC6">
        <w:rPr>
          <w:spacing w:val="2"/>
          <w:w w:val="100"/>
        </w:rPr>
        <w:t>4.2</w:t>
      </w:r>
      <w:r w:rsidR="00D71E00">
        <w:rPr>
          <w:spacing w:val="2"/>
          <w:w w:val="100"/>
        </w:rPr>
        <w:fldChar w:fldCharType="end"/>
      </w:r>
      <w:r w:rsidR="005E5346">
        <w:rPr>
          <w:spacing w:val="2"/>
          <w:w w:val="100"/>
        </w:rPr>
        <w:t xml:space="preserve"> "</w:t>
      </w:r>
      <w:r w:rsidR="00D71E00">
        <w:rPr>
          <w:spacing w:val="2"/>
          <w:w w:val="100"/>
        </w:rPr>
        <w:fldChar w:fldCharType="begin"/>
      </w:r>
      <w:r w:rsidR="005E5346">
        <w:rPr>
          <w:spacing w:val="2"/>
          <w:w w:val="100"/>
        </w:rPr>
        <w:instrText xml:space="preserve"> REF RTF33373438383a204865616431 \h </w:instrText>
      </w:r>
      <w:r w:rsidR="00D71E00">
        <w:rPr>
          <w:spacing w:val="2"/>
          <w:w w:val="100"/>
        </w:rPr>
      </w:r>
      <w:r w:rsidR="00D71E00">
        <w:rPr>
          <w:spacing w:val="2"/>
          <w:w w:val="100"/>
        </w:rPr>
        <w:fldChar w:fldCharType="separate"/>
      </w:r>
      <w:r w:rsidR="00533AC6">
        <w:t>Administered objects</w:t>
      </w:r>
      <w:r w:rsidR="00D71E00">
        <w:rPr>
          <w:spacing w:val="2"/>
          <w:w w:val="100"/>
        </w:rPr>
        <w:fldChar w:fldCharType="end"/>
      </w:r>
      <w:r w:rsidR="005E5346">
        <w:rPr>
          <w:spacing w:val="2"/>
          <w:w w:val="100"/>
        </w:rPr>
        <w:t xml:space="preserve">" </w:t>
      </w:r>
      <w:r>
        <w:rPr>
          <w:spacing w:val="2"/>
          <w:w w:val="100"/>
        </w:rPr>
        <w:t xml:space="preserve">for more information about JMS </w:t>
      </w:r>
      <w:r w:rsidRPr="00186DD7">
        <w:rPr>
          <w:rStyle w:val="Code"/>
        </w:rPr>
        <w:t>Destination</w:t>
      </w:r>
      <w:r>
        <w:rPr>
          <w:spacing w:val="2"/>
          <w:w w:val="100"/>
        </w:rPr>
        <w:t xml:space="preserve"> objects. </w:t>
      </w:r>
    </w:p>
    <w:p w:rsidR="00741663" w:rsidRDefault="00741663" w:rsidP="00C82C12">
      <w:pPr>
        <w:pStyle w:val="Heading2"/>
      </w:pPr>
      <w:bookmarkStart w:id="1681" w:name="RTF33303835363a204865616431"/>
      <w:bookmarkStart w:id="1682" w:name="_Toc311729290"/>
      <w:bookmarkStart w:id="1683" w:name="_Toc339906385"/>
      <w:r>
        <w:t>TemporaryQueue</w:t>
      </w:r>
      <w:bookmarkEnd w:id="1681"/>
      <w:bookmarkEnd w:id="1682"/>
      <w:bookmarkEnd w:id="1683"/>
    </w:p>
    <w:p w:rsidR="00741663" w:rsidRDefault="00741663" w:rsidP="00741663">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Pr="00186DD7">
        <w:rPr>
          <w:rStyle w:val="Code"/>
        </w:rPr>
        <w:t>Connection</w:t>
      </w:r>
      <w:r>
        <w:rPr>
          <w:spacing w:val="2"/>
          <w:w w:val="100"/>
        </w:rPr>
        <w:t xml:space="preserve"> or </w:t>
      </w:r>
      <w:r w:rsidRPr="00186DD7">
        <w:rPr>
          <w:rStyle w:val="Code"/>
        </w:rPr>
        <w:t>QueueConnection</w:t>
      </w:r>
      <w:r>
        <w:rPr>
          <w:spacing w:val="2"/>
          <w:w w:val="100"/>
        </w:rPr>
        <w:t xml:space="preserve">. It is a system-defined queue that can only be consumed by the </w:t>
      </w:r>
      <w:r w:rsidRPr="00186DD7">
        <w:rPr>
          <w:rStyle w:val="Code"/>
        </w:rPr>
        <w:t>Connection</w:t>
      </w:r>
      <w:r>
        <w:rPr>
          <w:spacing w:val="2"/>
          <w:w w:val="100"/>
        </w:rPr>
        <w:t xml:space="preserve"> or </w:t>
      </w:r>
      <w:r w:rsidRPr="00186DD7">
        <w:rPr>
          <w:rStyle w:val="Code"/>
        </w:rPr>
        <w:t>QueueConnection</w:t>
      </w:r>
      <w:r>
        <w:rPr>
          <w:spacing w:val="2"/>
          <w:w w:val="100"/>
        </w:rPr>
        <w:t xml:space="preserve"> that created it.</w:t>
      </w:r>
    </w:p>
    <w:p w:rsidR="00741663" w:rsidRDefault="005E5346" w:rsidP="00741663">
      <w:pPr>
        <w:pStyle w:val="Paragraph"/>
        <w:rPr>
          <w:spacing w:val="2"/>
          <w:w w:val="100"/>
        </w:rPr>
      </w:pPr>
      <w:r>
        <w:rPr>
          <w:spacing w:val="2"/>
          <w:w w:val="100"/>
        </w:rPr>
        <w:t xml:space="preserve">See Section </w:t>
      </w:r>
      <w:r w:rsidR="00D71E00">
        <w:rPr>
          <w:spacing w:val="2"/>
          <w:w w:val="100"/>
        </w:rPr>
        <w:fldChar w:fldCharType="begin"/>
      </w:r>
      <w:r>
        <w:rPr>
          <w:spacing w:val="2"/>
          <w:w w:val="100"/>
        </w:rPr>
        <w:instrText xml:space="preserve"> REF RTF33303938393a204865616432 \r \h </w:instrText>
      </w:r>
      <w:r w:rsidR="00D71E00">
        <w:rPr>
          <w:spacing w:val="2"/>
          <w:w w:val="100"/>
        </w:rPr>
      </w:r>
      <w:r w:rsidR="00D71E00">
        <w:rPr>
          <w:spacing w:val="2"/>
          <w:w w:val="100"/>
        </w:rPr>
        <w:fldChar w:fldCharType="separate"/>
      </w:r>
      <w:r w:rsidR="00533AC6">
        <w:rPr>
          <w:spacing w:val="2"/>
          <w:w w:val="100"/>
        </w:rPr>
        <w:t>4.4.3</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RTF33303938393a204865616432 \h </w:instrText>
      </w:r>
      <w:r w:rsidR="00D71E00">
        <w:rPr>
          <w:spacing w:val="2"/>
          <w:w w:val="100"/>
        </w:rPr>
      </w:r>
      <w:r w:rsidR="00D71E00">
        <w:rPr>
          <w:spacing w:val="2"/>
          <w:w w:val="100"/>
        </w:rPr>
        <w:fldChar w:fldCharType="separate"/>
      </w:r>
      <w:r w:rsidR="00533AC6">
        <w:t>Creating temporary destinations</w:t>
      </w:r>
      <w:r w:rsidR="00D71E00">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684" w:name="_Toc311729291"/>
      <w:bookmarkStart w:id="1685" w:name="_Toc339906386"/>
      <w:r>
        <w:t>QueueConnectionFactory</w:t>
      </w:r>
      <w:bookmarkEnd w:id="1684"/>
      <w:bookmarkEnd w:id="1685"/>
    </w:p>
    <w:p w:rsidR="00741663" w:rsidRDefault="00741663" w:rsidP="00741663">
      <w:pPr>
        <w:pStyle w:val="Paragraph"/>
        <w:rPr>
          <w:spacing w:val="2"/>
          <w:w w:val="100"/>
        </w:rPr>
      </w:pPr>
      <w:r>
        <w:rPr>
          <w:spacing w:val="2"/>
          <w:w w:val="100"/>
        </w:rPr>
        <w:t xml:space="preserve">A client uses a </w:t>
      </w:r>
      <w:r w:rsidRPr="00186DD7">
        <w:rPr>
          <w:rStyle w:val="Code"/>
        </w:rPr>
        <w:t>QueueConnectionFactory</w:t>
      </w:r>
      <w:r>
        <w:rPr>
          <w:spacing w:val="2"/>
          <w:w w:val="100"/>
        </w:rPr>
        <w:t xml:space="preserve"> to create </w:t>
      </w:r>
      <w:r w:rsidRPr="00186DD7">
        <w:rPr>
          <w:rStyle w:val="Code"/>
        </w:rPr>
        <w:t>QueueConnection</w:t>
      </w:r>
      <w:r>
        <w:rPr>
          <w:spacing w:val="2"/>
          <w:w w:val="100"/>
        </w:rPr>
        <w:t xml:space="preserve"> </w:t>
      </w:r>
      <w:r w:rsidR="003D0C7C">
        <w:rPr>
          <w:spacing w:val="2"/>
          <w:w w:val="100"/>
        </w:rPr>
        <w:t>objects</w:t>
      </w:r>
      <w:proofErr w:type="gramStart"/>
      <w:r w:rsidR="003D0C7C">
        <w:rPr>
          <w:spacing w:val="2"/>
          <w:w w:val="100"/>
        </w:rPr>
        <w:t>.</w:t>
      </w:r>
      <w:r>
        <w:rPr>
          <w:spacing w:val="2"/>
          <w:w w:val="100"/>
        </w:rPr>
        <w:t>.</w:t>
      </w:r>
      <w:proofErr w:type="gramEnd"/>
      <w:r>
        <w:rPr>
          <w:spacing w:val="2"/>
          <w:w w:val="100"/>
        </w:rPr>
        <w:t xml:space="preserve"> </w:t>
      </w:r>
    </w:p>
    <w:p w:rsidR="00741663" w:rsidRDefault="00D820E2" w:rsidP="00741663">
      <w:pPr>
        <w:pStyle w:val="Paragraph"/>
        <w:rPr>
          <w:spacing w:val="2"/>
          <w:w w:val="100"/>
        </w:rPr>
      </w:pPr>
      <w:r>
        <w:rPr>
          <w:spacing w:val="2"/>
          <w:w w:val="100"/>
        </w:rPr>
        <w:t>See Section 4.2, "</w:t>
      </w:r>
      <w:r w:rsidR="00741663">
        <w:rPr>
          <w:spacing w:val="2"/>
          <w:w w:val="100"/>
        </w:rPr>
        <w:t>Administered Objects</w:t>
      </w:r>
      <w:r>
        <w:rPr>
          <w:spacing w:val="2"/>
          <w:w w:val="100"/>
        </w:rPr>
        <w:t>"</w:t>
      </w:r>
      <w:r w:rsidR="00741663">
        <w:rPr>
          <w:spacing w:val="2"/>
          <w:w w:val="100"/>
        </w:rPr>
        <w:t xml:space="preserve"> for more information about JMS </w:t>
      </w:r>
      <w:r w:rsidR="00741663" w:rsidRPr="00D820E2">
        <w:rPr>
          <w:rStyle w:val="Code"/>
        </w:rPr>
        <w:t>ConnectionFactory</w:t>
      </w:r>
      <w:r w:rsidR="00741663">
        <w:rPr>
          <w:spacing w:val="2"/>
          <w:w w:val="100"/>
        </w:rPr>
        <w:t xml:space="preserve"> objects.</w:t>
      </w:r>
    </w:p>
    <w:p w:rsidR="00741663" w:rsidRDefault="00741663" w:rsidP="00C82C12">
      <w:pPr>
        <w:pStyle w:val="Heading2"/>
      </w:pPr>
      <w:bookmarkStart w:id="1686" w:name="_Toc311729292"/>
      <w:bookmarkStart w:id="1687" w:name="_Toc339906387"/>
      <w:r>
        <w:t>QueueConnection</w:t>
      </w:r>
      <w:bookmarkEnd w:id="1686"/>
      <w:bookmarkEnd w:id="1687"/>
    </w:p>
    <w:p w:rsidR="00741663" w:rsidRDefault="00741663" w:rsidP="00741663">
      <w:pPr>
        <w:pStyle w:val="Paragraph"/>
        <w:rPr>
          <w:spacing w:val="2"/>
          <w:w w:val="100"/>
        </w:rPr>
      </w:pPr>
      <w:r>
        <w:rPr>
          <w:spacing w:val="2"/>
          <w:w w:val="100"/>
        </w:rPr>
        <w:t xml:space="preserve">A </w:t>
      </w:r>
      <w:r w:rsidRPr="00683880">
        <w:rPr>
          <w:rStyle w:val="Code"/>
        </w:rPr>
        <w:t>QueueConnection</w:t>
      </w:r>
      <w:r>
        <w:rPr>
          <w:spacing w:val="2"/>
          <w:w w:val="100"/>
        </w:rPr>
        <w:t xml:space="preserve"> is an active connection to a JMS PTP provider. A client uses a </w:t>
      </w:r>
      <w:r w:rsidRPr="00683880">
        <w:rPr>
          <w:rStyle w:val="Code"/>
        </w:rPr>
        <w:t>QueueConnection</w:t>
      </w:r>
      <w:r>
        <w:rPr>
          <w:spacing w:val="2"/>
          <w:w w:val="100"/>
        </w:rPr>
        <w:t xml:space="preserve"> to create one or more </w:t>
      </w:r>
      <w:r w:rsidRPr="00683880">
        <w:rPr>
          <w:rStyle w:val="Code"/>
        </w:rPr>
        <w:t>QueueSession</w:t>
      </w:r>
      <w:r>
        <w:rPr>
          <w:spacing w:val="2"/>
          <w:w w:val="100"/>
        </w:rPr>
        <w:t xml:space="preserve"> </w:t>
      </w:r>
      <w:r w:rsidR="00683880">
        <w:rPr>
          <w:spacing w:val="2"/>
          <w:w w:val="100"/>
        </w:rPr>
        <w:t xml:space="preserve">objects </w:t>
      </w:r>
      <w:r>
        <w:rPr>
          <w:spacing w:val="2"/>
          <w:w w:val="100"/>
        </w:rPr>
        <w:t>for producing and consuming messages.</w:t>
      </w:r>
    </w:p>
    <w:p w:rsidR="00741663" w:rsidRDefault="005E5346" w:rsidP="00741663">
      <w:pPr>
        <w:pStyle w:val="Paragraph"/>
        <w:rPr>
          <w:spacing w:val="2"/>
          <w:w w:val="100"/>
        </w:rPr>
      </w:pPr>
      <w:r>
        <w:rPr>
          <w:spacing w:val="2"/>
          <w:w w:val="100"/>
        </w:rPr>
        <w:t xml:space="preserve">See Section </w:t>
      </w:r>
      <w:r w:rsidR="00D71E00">
        <w:rPr>
          <w:spacing w:val="2"/>
          <w:w w:val="100"/>
        </w:rPr>
        <w:fldChar w:fldCharType="begin"/>
      </w:r>
      <w:r>
        <w:rPr>
          <w:spacing w:val="2"/>
          <w:w w:val="100"/>
        </w:rPr>
        <w:instrText xml:space="preserve"> REF RTF33373438383a204865616431 \r \h </w:instrText>
      </w:r>
      <w:r w:rsidR="00D71E00">
        <w:rPr>
          <w:spacing w:val="2"/>
          <w:w w:val="100"/>
        </w:rPr>
      </w:r>
      <w:r w:rsidR="00D71E00">
        <w:rPr>
          <w:spacing w:val="2"/>
          <w:w w:val="100"/>
        </w:rPr>
        <w:fldChar w:fldCharType="separate"/>
      </w:r>
      <w:r w:rsidR="00533AC6">
        <w:rPr>
          <w:spacing w:val="2"/>
          <w:w w:val="100"/>
        </w:rPr>
        <w:t>4.2</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RTF33373438383a204865616431 \h </w:instrText>
      </w:r>
      <w:r w:rsidR="00D71E00">
        <w:rPr>
          <w:spacing w:val="2"/>
          <w:w w:val="100"/>
        </w:rPr>
      </w:r>
      <w:r w:rsidR="00D71E00">
        <w:rPr>
          <w:spacing w:val="2"/>
          <w:w w:val="100"/>
        </w:rPr>
        <w:fldChar w:fldCharType="separate"/>
      </w:r>
      <w:r w:rsidR="00533AC6">
        <w:t>Administered objects</w:t>
      </w:r>
      <w:r w:rsidR="00D71E0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688" w:name="_Toc311729293"/>
      <w:bookmarkStart w:id="1689" w:name="_Toc339906388"/>
      <w:r>
        <w:t>QueueSession</w:t>
      </w:r>
      <w:bookmarkEnd w:id="1688"/>
      <w:bookmarkEnd w:id="1689"/>
    </w:p>
    <w:p w:rsidR="00741663" w:rsidRDefault="00741663" w:rsidP="00741663">
      <w:pPr>
        <w:pStyle w:val="Paragraph"/>
        <w:rPr>
          <w:spacing w:val="2"/>
          <w:w w:val="100"/>
        </w:rPr>
      </w:pPr>
      <w:r>
        <w:rPr>
          <w:spacing w:val="2"/>
          <w:w w:val="100"/>
        </w:rPr>
        <w:t xml:space="preserve">A </w:t>
      </w:r>
      <w:r w:rsidRPr="00604BDA">
        <w:rPr>
          <w:rStyle w:val="Code"/>
        </w:rPr>
        <w:t>QueueSession</w:t>
      </w:r>
      <w:r>
        <w:rPr>
          <w:spacing w:val="2"/>
          <w:w w:val="100"/>
        </w:rPr>
        <w:t xml:space="preserve"> provides methods for creating </w:t>
      </w:r>
      <w:r w:rsidRPr="00604BDA">
        <w:rPr>
          <w:rStyle w:val="Code"/>
        </w:rPr>
        <w:t>QueueReceiver</w:t>
      </w:r>
      <w:r w:rsidRPr="00604BDA">
        <w:t xml:space="preserve">, </w:t>
      </w:r>
      <w:r w:rsidRPr="00604BDA">
        <w:rPr>
          <w:rStyle w:val="Code"/>
        </w:rPr>
        <w:t>QueueSender</w:t>
      </w:r>
      <w:r w:rsidRPr="00604BDA">
        <w:t xml:space="preserve">, </w:t>
      </w:r>
      <w:r w:rsidRPr="00604BDA">
        <w:rPr>
          <w:rStyle w:val="Code"/>
        </w:rPr>
        <w:t>QueueBrowser</w:t>
      </w:r>
      <w:r w:rsidRPr="00604BDA">
        <w:t xml:space="preserve"> and </w:t>
      </w:r>
      <w:r w:rsidRPr="00604BDA">
        <w:rPr>
          <w:rStyle w:val="Code"/>
        </w:rPr>
        <w:t>TemporaryQueue</w:t>
      </w:r>
      <w:r w:rsidR="00604BDA" w:rsidRPr="00604BDA">
        <w:t xml:space="preserve"> objects.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604BDA">
        <w:rPr>
          <w:rStyle w:val="Code"/>
        </w:rPr>
        <w:t>QueueSession</w:t>
      </w:r>
      <w:r>
        <w:rPr>
          <w:spacing w:val="2"/>
          <w:w w:val="100"/>
        </w:rPr>
        <w:t xml:space="preserve"> terminates, these messages must be retained and redelivered when a consumer next accesses the queue.</w:t>
      </w:r>
    </w:p>
    <w:p w:rsidR="00741663" w:rsidRDefault="00741663" w:rsidP="00741663">
      <w:pPr>
        <w:pStyle w:val="Paragraph"/>
        <w:rPr>
          <w:spacing w:val="2"/>
          <w:w w:val="100"/>
        </w:rPr>
      </w:pPr>
      <w:r>
        <w:rPr>
          <w:spacing w:val="2"/>
          <w:w w:val="100"/>
        </w:rPr>
        <w:t>See Section</w:t>
      </w:r>
      <w:r w:rsidR="005E5346">
        <w:rPr>
          <w:spacing w:val="2"/>
          <w:w w:val="100"/>
        </w:rPr>
        <w:t xml:space="preserve"> </w:t>
      </w:r>
      <w:r w:rsidR="00D71E00">
        <w:rPr>
          <w:spacing w:val="2"/>
          <w:w w:val="100"/>
        </w:rPr>
        <w:fldChar w:fldCharType="begin"/>
      </w:r>
      <w:r w:rsidR="005E5346">
        <w:rPr>
          <w:spacing w:val="2"/>
          <w:w w:val="100"/>
        </w:rPr>
        <w:instrText xml:space="preserve"> REF RTF31383636353a204865616431 \r \h </w:instrText>
      </w:r>
      <w:r w:rsidR="00D71E00">
        <w:rPr>
          <w:spacing w:val="2"/>
          <w:w w:val="100"/>
        </w:rPr>
      </w:r>
      <w:r w:rsidR="00D71E00">
        <w:rPr>
          <w:spacing w:val="2"/>
          <w:w w:val="100"/>
        </w:rPr>
        <w:fldChar w:fldCharType="separate"/>
      </w:r>
      <w:r w:rsidR="00533AC6">
        <w:rPr>
          <w:spacing w:val="2"/>
          <w:w w:val="100"/>
        </w:rPr>
        <w:t>4.3</w:t>
      </w:r>
      <w:r w:rsidR="00D71E00">
        <w:rPr>
          <w:spacing w:val="2"/>
          <w:w w:val="100"/>
        </w:rPr>
        <w:fldChar w:fldCharType="end"/>
      </w:r>
      <w:r w:rsidR="005E5346">
        <w:rPr>
          <w:spacing w:val="2"/>
          <w:w w:val="100"/>
        </w:rPr>
        <w:t xml:space="preserve"> "</w:t>
      </w:r>
      <w:r w:rsidR="00D71E00">
        <w:rPr>
          <w:spacing w:val="2"/>
          <w:w w:val="100"/>
        </w:rPr>
        <w:fldChar w:fldCharType="begin"/>
      </w:r>
      <w:r w:rsidR="005E5346">
        <w:rPr>
          <w:spacing w:val="2"/>
          <w:w w:val="100"/>
        </w:rPr>
        <w:instrText xml:space="preserve"> REF RTF31383636353a204865616431 \h </w:instrText>
      </w:r>
      <w:r w:rsidR="00D71E00">
        <w:rPr>
          <w:spacing w:val="2"/>
          <w:w w:val="100"/>
        </w:rPr>
      </w:r>
      <w:r w:rsidR="00D71E00">
        <w:rPr>
          <w:spacing w:val="2"/>
          <w:w w:val="100"/>
        </w:rPr>
        <w:fldChar w:fldCharType="separate"/>
      </w:r>
      <w:r w:rsidR="00533AC6">
        <w:t>Connection</w:t>
      </w:r>
      <w:r w:rsidR="00D71E00">
        <w:rPr>
          <w:spacing w:val="2"/>
          <w:w w:val="100"/>
        </w:rPr>
        <w:fldChar w:fldCharType="end"/>
      </w:r>
      <w:r w:rsidR="005E5346">
        <w:rPr>
          <w:spacing w:val="2"/>
          <w:w w:val="100"/>
        </w:rPr>
        <w:t xml:space="preserve">" </w:t>
      </w:r>
      <w:r>
        <w:rPr>
          <w:spacing w:val="2"/>
          <w:w w:val="100"/>
        </w:rPr>
        <w:t xml:space="preserve">for more information. </w:t>
      </w:r>
    </w:p>
    <w:p w:rsidR="00741663" w:rsidRDefault="00741663" w:rsidP="00C82C12">
      <w:pPr>
        <w:pStyle w:val="Heading2"/>
      </w:pPr>
      <w:bookmarkStart w:id="1690" w:name="RTF31343231323a204865616431"/>
      <w:bookmarkStart w:id="1691" w:name="_Toc311729294"/>
      <w:bookmarkStart w:id="1692" w:name="_Toc339906389"/>
      <w:r>
        <w:t>QueueReceiver</w:t>
      </w:r>
      <w:bookmarkEnd w:id="1690"/>
      <w:bookmarkEnd w:id="1691"/>
      <w:bookmarkEnd w:id="1692"/>
    </w:p>
    <w:p w:rsidR="00741663" w:rsidRDefault="00741663" w:rsidP="005E5346">
      <w:r>
        <w:t xml:space="preserve">A client uses a </w:t>
      </w:r>
      <w:r w:rsidRPr="001C7BFA">
        <w:rPr>
          <w:rStyle w:val="Code"/>
        </w:rPr>
        <w:t>QueueReceiver</w:t>
      </w:r>
      <w:r>
        <w:t xml:space="preserve"> for receiving messages that have been delivered to a queue.</w:t>
      </w:r>
    </w:p>
    <w:p w:rsidR="00741663" w:rsidRDefault="00741663" w:rsidP="005E5346">
      <w:r>
        <w:t xml:space="preserve">Although is possible to have two sessions with a </w:t>
      </w:r>
      <w:r w:rsidRPr="001C7BFA">
        <w:rPr>
          <w:rStyle w:val="Code"/>
        </w:rPr>
        <w:t>QueueReceiver</w:t>
      </w:r>
      <w:r>
        <w:t xml:space="preserve"> for the same queue, JMS does not define how messages are distributed between </w:t>
      </w:r>
      <w:r w:rsidRPr="001C7BFA">
        <w:t xml:space="preserve">the </w:t>
      </w:r>
      <w:r w:rsidR="001C7BFA" w:rsidRPr="001C7BFA">
        <w:t>queue receivers</w:t>
      </w:r>
      <w:r>
        <w:t>.</w:t>
      </w:r>
    </w:p>
    <w:p w:rsidR="00741663" w:rsidRDefault="00741663" w:rsidP="005E5346">
      <w:r>
        <w:t xml:space="preserve">If a </w:t>
      </w:r>
      <w:r w:rsidRPr="002E086D">
        <w:rPr>
          <w:rStyle w:val="Code"/>
        </w:rPr>
        <w:t>QueueReceiver</w:t>
      </w:r>
      <w:r>
        <w:t xml:space="preserve"> specifies a message selector, the messages that are not selected remain on the queue. By definition, a message selector allows a </w:t>
      </w:r>
      <w:r w:rsidRPr="002E086D">
        <w:rPr>
          <w:rStyle w:val="Code"/>
        </w:rPr>
        <w:t>QueueReceiver</w:t>
      </w:r>
      <w:r>
        <w:t xml:space="preserve"> to skip messages. This means that when the skipped messages are eventually read, the total ordering of the reads does not </w:t>
      </w:r>
      <w:r>
        <w:lastRenderedPageBreak/>
        <w:t>retain the partial order defined by each message producer. Onl</w:t>
      </w:r>
      <w:r w:rsidRPr="002E086D">
        <w:t xml:space="preserve">y </w:t>
      </w:r>
      <w:r w:rsidR="002E086D" w:rsidRPr="002E086D">
        <w:t>queue receivers</w:t>
      </w:r>
      <w:r>
        <w:rPr>
          <w:rStyle w:val="Emphasis"/>
        </w:rPr>
        <w:t xml:space="preserve"> </w:t>
      </w:r>
      <w:r>
        <w:t>without a message selector will read messages in message producer order.</w:t>
      </w:r>
    </w:p>
    <w:p w:rsidR="00741663" w:rsidRDefault="00741663" w:rsidP="005E5346">
      <w:r>
        <w:t>F</w:t>
      </w:r>
      <w:r w:rsidR="005E5346">
        <w:t xml:space="preserve">or more information see Section </w:t>
      </w:r>
      <w:r w:rsidR="00D71E00">
        <w:fldChar w:fldCharType="begin"/>
      </w:r>
      <w:r w:rsidR="005E5346">
        <w:instrText xml:space="preserve"> REF RTF31363433303a204865616431 \r \h </w:instrText>
      </w:r>
      <w:r w:rsidR="00D71E00">
        <w:fldChar w:fldCharType="separate"/>
      </w:r>
      <w:r w:rsidR="00533AC6">
        <w:t>4.5</w:t>
      </w:r>
      <w:r w:rsidR="00D71E00">
        <w:fldChar w:fldCharType="end"/>
      </w:r>
      <w:r w:rsidR="005E5346">
        <w:t xml:space="preserve"> "</w:t>
      </w:r>
      <w:r w:rsidR="00D71E00">
        <w:fldChar w:fldCharType="begin"/>
      </w:r>
      <w:r w:rsidR="005E5346">
        <w:instrText xml:space="preserve"> REF RTF31363433303a204865616431 \h </w:instrText>
      </w:r>
      <w:r w:rsidR="00D71E00">
        <w:fldChar w:fldCharType="separate"/>
      </w:r>
      <w:r w:rsidR="00533AC6">
        <w:t>MessageConsumer</w:t>
      </w:r>
      <w:r w:rsidR="00D71E00">
        <w:fldChar w:fldCharType="end"/>
      </w:r>
      <w:r w:rsidR="005E5346">
        <w:t>"</w:t>
      </w:r>
      <w:r>
        <w:t xml:space="preserve">. If a </w:t>
      </w:r>
      <w:r w:rsidRPr="00514251">
        <w:rPr>
          <w:rStyle w:val="Code"/>
        </w:rPr>
        <w:t>MessageConsumer</w:t>
      </w:r>
      <w:r>
        <w:t xml:space="preserve"> is consuming messages from a</w:t>
      </w:r>
      <w:r w:rsidRPr="00514251">
        <w:t xml:space="preserve"> </w:t>
      </w:r>
      <w:r w:rsidR="00514251" w:rsidRPr="00514251">
        <w:t>queue</w:t>
      </w:r>
      <w:r w:rsidRPr="00514251">
        <w:t>, t</w:t>
      </w:r>
      <w:r>
        <w:t xml:space="preserve">hen it behaves as described here in </w:t>
      </w:r>
      <w:r w:rsidR="005E5346">
        <w:t xml:space="preserve">Section </w:t>
      </w:r>
      <w:r w:rsidR="00D71E00">
        <w:fldChar w:fldCharType="begin"/>
      </w:r>
      <w:r w:rsidR="005E5346">
        <w:instrText xml:space="preserve"> REF RTF31343231323a204865616431 \r \h </w:instrText>
      </w:r>
      <w:r w:rsidR="00D71E00">
        <w:fldChar w:fldCharType="separate"/>
      </w:r>
      <w:r w:rsidR="00533AC6">
        <w:t>5.8</w:t>
      </w:r>
      <w:r w:rsidR="00D71E00">
        <w:fldChar w:fldCharType="end"/>
      </w:r>
      <w:r w:rsidR="005E5346">
        <w:t xml:space="preserve"> "</w:t>
      </w:r>
      <w:r w:rsidR="00D71E00">
        <w:fldChar w:fldCharType="begin"/>
      </w:r>
      <w:r w:rsidR="005E5346">
        <w:instrText xml:space="preserve"> REF RTF31343231323a204865616431 \h </w:instrText>
      </w:r>
      <w:r w:rsidR="00D71E00">
        <w:fldChar w:fldCharType="separate"/>
      </w:r>
      <w:r w:rsidR="00533AC6">
        <w:t>QueueReceiver</w:t>
      </w:r>
      <w:r w:rsidR="00D71E00">
        <w:fldChar w:fldCharType="end"/>
      </w:r>
      <w:r w:rsidR="005E5346">
        <w:t>"</w:t>
      </w:r>
      <w:r>
        <w:t>.</w:t>
      </w:r>
    </w:p>
    <w:p w:rsidR="00741663" w:rsidRDefault="00741663" w:rsidP="005E5346">
      <w:r>
        <w:t xml:space="preserve">A client uses a </w:t>
      </w:r>
      <w:r w:rsidRPr="00514251">
        <w:rPr>
          <w:rStyle w:val="Code"/>
        </w:rPr>
        <w:t>MessageProducer</w:t>
      </w:r>
      <w:r>
        <w:t xml:space="preserve"> or </w:t>
      </w:r>
      <w:r w:rsidRPr="00514251">
        <w:rPr>
          <w:rStyle w:val="Code"/>
        </w:rPr>
        <w:t>QueueSender</w:t>
      </w:r>
      <w:r>
        <w:t xml:space="preserve"> to send messages to a </w:t>
      </w:r>
      <w:r w:rsidR="000620FE">
        <w:t>q</w:t>
      </w:r>
      <w:r w:rsidRPr="000620FE">
        <w:t>ueue</w:t>
      </w:r>
      <w:r>
        <w:t>.</w:t>
      </w:r>
    </w:p>
    <w:p w:rsidR="00741663" w:rsidRDefault="00741663" w:rsidP="005E5346">
      <w:r>
        <w:t>For</w:t>
      </w:r>
      <w:r w:rsidR="005E5346">
        <w:t xml:space="preserve"> more information, see Section </w:t>
      </w:r>
      <w:r w:rsidR="00D71E00">
        <w:fldChar w:fldCharType="begin"/>
      </w:r>
      <w:r w:rsidR="005E5346">
        <w:instrText xml:space="preserve"> REF _Ref308033542 \r \h </w:instrText>
      </w:r>
      <w:r w:rsidR="00D71E00">
        <w:fldChar w:fldCharType="separate"/>
      </w:r>
      <w:r w:rsidR="00533AC6">
        <w:t>4.6</w:t>
      </w:r>
      <w:r w:rsidR="00D71E00">
        <w:fldChar w:fldCharType="end"/>
      </w:r>
      <w:r w:rsidR="005E5346">
        <w:t xml:space="preserve"> "</w:t>
      </w:r>
      <w:r w:rsidR="00D71E00">
        <w:fldChar w:fldCharType="begin"/>
      </w:r>
      <w:r w:rsidR="005E5346">
        <w:instrText xml:space="preserve"> REF _Ref308033551 \h </w:instrText>
      </w:r>
      <w:r w:rsidR="00D71E00">
        <w:fldChar w:fldCharType="separate"/>
      </w:r>
      <w:r w:rsidR="00533AC6">
        <w:t>MessageProducer</w:t>
      </w:r>
      <w:r w:rsidR="00D71E00">
        <w:fldChar w:fldCharType="end"/>
      </w:r>
      <w:r w:rsidR="005E5346">
        <w:t>"</w:t>
      </w:r>
      <w:r>
        <w:t>.</w:t>
      </w:r>
    </w:p>
    <w:p w:rsidR="00741663" w:rsidRDefault="00741663" w:rsidP="00C82C12">
      <w:pPr>
        <w:pStyle w:val="Heading2"/>
      </w:pPr>
      <w:bookmarkStart w:id="1693" w:name="RTF36353638363a204865616431"/>
      <w:bookmarkStart w:id="1694" w:name="_Toc311729295"/>
      <w:bookmarkStart w:id="1695" w:name="_Toc339906390"/>
      <w:r>
        <w:t>QueueBrowser</w:t>
      </w:r>
      <w:bookmarkEnd w:id="1693"/>
      <w:bookmarkEnd w:id="1694"/>
      <w:bookmarkEnd w:id="1695"/>
    </w:p>
    <w:p w:rsidR="00741663" w:rsidRDefault="00741663" w:rsidP="00741663">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 xml:space="preserve">can be created from a </w:t>
      </w:r>
      <w:r w:rsidRPr="005F21CD">
        <w:rPr>
          <w:rStyle w:val="Code"/>
        </w:rPr>
        <w:t>Session</w:t>
      </w:r>
      <w:r>
        <w:rPr>
          <w:i/>
          <w:iCs/>
          <w:spacing w:val="2"/>
          <w:w w:val="100"/>
        </w:rPr>
        <w:t xml:space="preserve"> </w:t>
      </w:r>
      <w:r>
        <w:rPr>
          <w:spacing w:val="2"/>
          <w:w w:val="100"/>
        </w:rPr>
        <w:t xml:space="preserve">or a </w:t>
      </w:r>
      <w:r w:rsidRPr="005F21CD">
        <w:rPr>
          <w:rStyle w:val="Code"/>
        </w:rPr>
        <w:t>QueueSession</w:t>
      </w:r>
      <w:r>
        <w:rPr>
          <w:spacing w:val="2"/>
          <w:w w:val="100"/>
        </w:rPr>
        <w:t>.</w:t>
      </w:r>
    </w:p>
    <w:p w:rsidR="00741663" w:rsidRDefault="00741663" w:rsidP="00741663">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741663" w:rsidRDefault="00741663" w:rsidP="00741663">
      <w:pPr>
        <w:pStyle w:val="Paragraph"/>
        <w:rPr>
          <w:ins w:id="1696" w:author="Nigel Deakin" w:date="2012-09-07T10:19:00Z"/>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0E40C8" w:rsidRDefault="000E40C8" w:rsidP="00741663">
      <w:pPr>
        <w:pStyle w:val="Paragraph"/>
        <w:rPr>
          <w:spacing w:val="2"/>
          <w:w w:val="100"/>
        </w:rPr>
      </w:pPr>
      <w:ins w:id="1697" w:author="Nigel Deakin" w:date="2012-09-07T10:20:00Z">
        <w:r>
          <w:rPr>
            <w:spacing w:val="2"/>
            <w:w w:val="100"/>
          </w:rPr>
          <w:t>A</w:t>
        </w:r>
        <w:r w:rsidRPr="000E40C8">
          <w:rPr>
            <w:spacing w:val="2"/>
            <w:w w:val="100"/>
          </w:rPr>
          <w:t xml:space="preserve"> message must not be returned by a QueueBrowser before its delivery time has been reached.</w:t>
        </w:r>
      </w:ins>
    </w:p>
    <w:p w:rsidR="00741663" w:rsidRDefault="00741663" w:rsidP="00C82C12">
      <w:pPr>
        <w:pStyle w:val="Heading2"/>
      </w:pPr>
      <w:bookmarkStart w:id="1698" w:name="_Toc311729296"/>
      <w:bookmarkStart w:id="1699" w:name="_Toc339906391"/>
      <w:r>
        <w:t>QueueRequestor</w:t>
      </w:r>
      <w:bookmarkEnd w:id="1698"/>
      <w:bookmarkEnd w:id="1699"/>
    </w:p>
    <w:p w:rsidR="00741663" w:rsidRDefault="00741663" w:rsidP="00741663">
      <w:pPr>
        <w:pStyle w:val="Paragraph"/>
        <w:rPr>
          <w:spacing w:val="2"/>
          <w:w w:val="100"/>
        </w:rPr>
      </w:pPr>
      <w:r>
        <w:rPr>
          <w:spacing w:val="2"/>
          <w:w w:val="100"/>
        </w:rPr>
        <w:t xml:space="preserve">JMS provides a </w:t>
      </w:r>
      <w:r w:rsidRPr="009F2B64">
        <w:rPr>
          <w:rStyle w:val="Code"/>
        </w:rPr>
        <w:t>QueueRequestor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can create more sophisticated versions.</w:t>
      </w:r>
    </w:p>
    <w:p w:rsidR="00741663" w:rsidRDefault="00741663" w:rsidP="00C82C12">
      <w:pPr>
        <w:pStyle w:val="Heading2"/>
      </w:pPr>
      <w:bookmarkStart w:id="1700" w:name="_Toc311729297"/>
      <w:bookmarkStart w:id="1701" w:name="_Toc339906392"/>
      <w:r>
        <w:t>Reliability</w:t>
      </w:r>
      <w:bookmarkEnd w:id="1700"/>
      <w:bookmarkEnd w:id="1701"/>
    </w:p>
    <w:p w:rsidR="00741663" w:rsidRDefault="00741663" w:rsidP="00741663">
      <w:pPr>
        <w:pStyle w:val="Paragraph"/>
      </w:pPr>
      <w:r>
        <w:rPr>
          <w:spacing w:val="2"/>
          <w:w w:val="100"/>
        </w:rPr>
        <w:t xml:space="preserve">A queue is typically created by an administrator and exists for a long time. It is always available to hold messages sent to it, whether or not the client that consumes its messages is active. For this reason, a client does not have to take any special precautions </w:t>
      </w:r>
      <w:r w:rsidR="00C45785">
        <w:rPr>
          <w:spacing w:val="2"/>
          <w:w w:val="100"/>
        </w:rPr>
        <w:t>to ensure</w:t>
      </w:r>
      <w:r>
        <w:rPr>
          <w:spacing w:val="2"/>
          <w:w w:val="100"/>
        </w:rPr>
        <w:t xml:space="preserve"> it does not miss messages.</w:t>
      </w:r>
    </w:p>
    <w:p w:rsidR="00741663" w:rsidRPr="00864041" w:rsidRDefault="00F54AC9" w:rsidP="00145D89">
      <w:pPr>
        <w:pStyle w:val="Heading1"/>
      </w:pPr>
      <w:bookmarkStart w:id="1702" w:name="_Ref308006442"/>
      <w:bookmarkStart w:id="1703" w:name="_Ref308006444"/>
      <w:bookmarkStart w:id="1704" w:name="_Ref308009935"/>
      <w:bookmarkStart w:id="1705" w:name="_Ref308009940"/>
      <w:bookmarkStart w:id="1706" w:name="_Ref308010044"/>
      <w:bookmarkStart w:id="1707" w:name="_Toc311729298"/>
      <w:bookmarkStart w:id="1708" w:name="_Toc339906393"/>
      <w:r>
        <w:lastRenderedPageBreak/>
        <w:t>JMS publish/subscribe m</w:t>
      </w:r>
      <w:r w:rsidR="00741663" w:rsidRPr="00864041">
        <w:t>odel</w:t>
      </w:r>
      <w:bookmarkStart w:id="1709" w:name="RTF36373338353a20436861704e"/>
      <w:bookmarkEnd w:id="1702"/>
      <w:bookmarkEnd w:id="1703"/>
      <w:bookmarkEnd w:id="1704"/>
      <w:bookmarkEnd w:id="1705"/>
      <w:bookmarkEnd w:id="1706"/>
      <w:bookmarkEnd w:id="1707"/>
      <w:bookmarkEnd w:id="1708"/>
    </w:p>
    <w:p w:rsidR="00741663" w:rsidRDefault="00741663" w:rsidP="00C82C12">
      <w:pPr>
        <w:pStyle w:val="Heading2"/>
      </w:pPr>
      <w:bookmarkStart w:id="1710" w:name="RTF39373838303a204865616431"/>
      <w:bookmarkStart w:id="1711" w:name="_Toc311729299"/>
      <w:bookmarkStart w:id="1712" w:name="_Toc339906394"/>
      <w:bookmarkEnd w:id="1709"/>
      <w:r>
        <w:t>Overview</w:t>
      </w:r>
      <w:bookmarkEnd w:id="1710"/>
      <w:bookmarkEnd w:id="1711"/>
      <w:bookmarkEnd w:id="1712"/>
    </w:p>
    <w:p w:rsidR="00741663" w:rsidRDefault="00741663" w:rsidP="00741663">
      <w:pPr>
        <w:pStyle w:val="Paragraph"/>
        <w:rPr>
          <w:spacing w:val="2"/>
          <w:w w:val="100"/>
        </w:rPr>
      </w:pPr>
      <w:r>
        <w:rPr>
          <w:spacing w:val="2"/>
          <w:w w:val="100"/>
        </w:rPr>
        <w:t xml:space="preserve">The JMS Pub/Sub model defines how JMS clients publish messages to, and subscribe to messages from, a well-known node in a content-based hierarchy. JMS calls these nodes </w:t>
      </w:r>
      <w:r>
        <w:rPr>
          <w:i/>
          <w:iCs/>
          <w:spacing w:val="2"/>
          <w:w w:val="100"/>
        </w:rPr>
        <w:t>topics</w:t>
      </w:r>
      <w:r>
        <w:rPr>
          <w:spacing w:val="2"/>
          <w:w w:val="100"/>
        </w:rPr>
        <w:t>.</w:t>
      </w:r>
    </w:p>
    <w:p w:rsidR="00741663" w:rsidRDefault="00741663" w:rsidP="00741663">
      <w:pPr>
        <w:pStyle w:val="Paragraph"/>
        <w:rPr>
          <w:spacing w:val="2"/>
          <w:w w:val="100"/>
        </w:rPr>
      </w:pPr>
      <w:r>
        <w:rPr>
          <w:spacing w:val="2"/>
          <w:w w:val="100"/>
        </w:rPr>
        <w:t xml:space="preserve">In this section, the terms </w:t>
      </w:r>
      <w:r>
        <w:rPr>
          <w:i/>
          <w:iCs/>
          <w:spacing w:val="2"/>
          <w:w w:val="100"/>
        </w:rPr>
        <w:t xml:space="preserve">publish </w:t>
      </w:r>
      <w:r>
        <w:rPr>
          <w:spacing w:val="2"/>
          <w:w w:val="100"/>
        </w:rPr>
        <w:t xml:space="preserve">and </w:t>
      </w:r>
      <w:r>
        <w:rPr>
          <w:i/>
          <w:iCs/>
          <w:spacing w:val="2"/>
          <w:w w:val="100"/>
        </w:rPr>
        <w:t xml:space="preserve">subscribe </w:t>
      </w:r>
      <w:r>
        <w:rPr>
          <w:spacing w:val="2"/>
          <w:w w:val="100"/>
        </w:rPr>
        <w:t xml:space="preserve">are used in place of the more generic terms </w:t>
      </w:r>
      <w:r>
        <w:rPr>
          <w:i/>
          <w:iCs/>
          <w:spacing w:val="2"/>
          <w:w w:val="100"/>
        </w:rPr>
        <w:t xml:space="preserve">produce </w:t>
      </w:r>
      <w:r>
        <w:rPr>
          <w:spacing w:val="2"/>
          <w:w w:val="100"/>
        </w:rPr>
        <w:t xml:space="preserve">and </w:t>
      </w:r>
      <w:r>
        <w:rPr>
          <w:i/>
          <w:iCs/>
          <w:spacing w:val="2"/>
          <w:w w:val="100"/>
        </w:rPr>
        <w:t xml:space="preserve">consume </w:t>
      </w:r>
      <w:r>
        <w:rPr>
          <w:spacing w:val="2"/>
          <w:w w:val="100"/>
        </w:rPr>
        <w:t>used previously.</w:t>
      </w:r>
    </w:p>
    <w:p w:rsidR="00741663" w:rsidRDefault="00741663" w:rsidP="00741663">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741663" w:rsidRDefault="00741663" w:rsidP="00741663">
      <w:pPr>
        <w:pStyle w:val="Paragraph"/>
        <w:rPr>
          <w:spacing w:val="2"/>
          <w:w w:val="100"/>
        </w:rPr>
      </w:pPr>
      <w:r>
        <w:rPr>
          <w:spacing w:val="2"/>
          <w:w w:val="100"/>
        </w:rPr>
        <w:t xml:space="preserve">Publishers and subscribers are </w:t>
      </w:r>
      <w:r>
        <w:rPr>
          <w:i/>
          <w:iCs/>
          <w:spacing w:val="2"/>
          <w:w w:val="100"/>
        </w:rPr>
        <w:t xml:space="preserve">active </w:t>
      </w:r>
      <w:r>
        <w:rPr>
          <w:spacing w:val="2"/>
          <w:w w:val="100"/>
        </w:rPr>
        <w:t xml:space="preserve">when the Java objects that represent them exist. JMS also supports the optional </w:t>
      </w:r>
      <w:r>
        <w:rPr>
          <w:i/>
          <w:iCs/>
          <w:spacing w:val="2"/>
          <w:w w:val="100"/>
        </w:rPr>
        <w:t xml:space="preserve">durability </w:t>
      </w:r>
      <w:r>
        <w:rPr>
          <w:spacing w:val="2"/>
          <w:w w:val="100"/>
        </w:rPr>
        <w:t>of subscribers that ‘remembers’ the existence of them while they are inactive.</w:t>
      </w:r>
    </w:p>
    <w:p w:rsidR="00741663" w:rsidRDefault="00741663" w:rsidP="00741663">
      <w:pPr>
        <w:pStyle w:val="Paragraph"/>
        <w:rPr>
          <w:spacing w:val="2"/>
          <w:w w:val="100"/>
        </w:rPr>
      </w:pPr>
      <w:r>
        <w:rPr>
          <w:spacing w:val="2"/>
          <w:w w:val="100"/>
        </w:rPr>
        <w:t>This chapter describes the semantics of the Publish/Subscribe model. A JMS provider that supports the Publish/Subscribe model must deliver the semantics described here.</w:t>
      </w:r>
    </w:p>
    <w:p w:rsidR="00741663" w:rsidRDefault="00741663" w:rsidP="00741663">
      <w:pPr>
        <w:pStyle w:val="Paragraph"/>
        <w:rPr>
          <w:spacing w:val="2"/>
          <w:w w:val="100"/>
        </w:rPr>
      </w:pPr>
      <w:r>
        <w:rPr>
          <w:spacing w:val="2"/>
          <w:w w:val="100"/>
        </w:rPr>
        <w:t>Whether a JMS client program uses the Pub/Sub domain-specific interfaces, or the common interface</w:t>
      </w:r>
      <w:r w:rsidR="00F33BFE">
        <w:rPr>
          <w:spacing w:val="2"/>
          <w:w w:val="100"/>
        </w:rPr>
        <w:t xml:space="preserve">s that are described in Chapter </w:t>
      </w:r>
      <w:r w:rsidR="00D71E00">
        <w:rPr>
          <w:spacing w:val="2"/>
          <w:w w:val="100"/>
        </w:rPr>
        <w:fldChar w:fldCharType="begin"/>
      </w:r>
      <w:r w:rsidR="00F33BFE">
        <w:rPr>
          <w:spacing w:val="2"/>
          <w:w w:val="100"/>
        </w:rPr>
        <w:instrText xml:space="preserve"> REF RTF36303530353a204368617054 \r \h </w:instrText>
      </w:r>
      <w:r w:rsidR="00D71E00">
        <w:rPr>
          <w:spacing w:val="2"/>
          <w:w w:val="100"/>
        </w:rPr>
      </w:r>
      <w:r w:rsidR="00D71E00">
        <w:rPr>
          <w:spacing w:val="2"/>
          <w:w w:val="100"/>
        </w:rPr>
        <w:fldChar w:fldCharType="separate"/>
      </w:r>
      <w:r w:rsidR="00533AC6">
        <w:rPr>
          <w:spacing w:val="2"/>
          <w:w w:val="100"/>
        </w:rPr>
        <w:t>4</w:t>
      </w:r>
      <w:r w:rsidR="00D71E00">
        <w:rPr>
          <w:spacing w:val="2"/>
          <w:w w:val="100"/>
        </w:rPr>
        <w:fldChar w:fldCharType="end"/>
      </w:r>
      <w:r w:rsidR="00F33BFE">
        <w:rPr>
          <w:spacing w:val="2"/>
          <w:w w:val="100"/>
        </w:rPr>
        <w:t xml:space="preserve"> "</w:t>
      </w:r>
      <w:r w:rsidR="00D71E00">
        <w:rPr>
          <w:spacing w:val="2"/>
          <w:w w:val="100"/>
        </w:rPr>
        <w:fldChar w:fldCharType="begin"/>
      </w:r>
      <w:r w:rsidR="00F33BFE">
        <w:rPr>
          <w:spacing w:val="2"/>
          <w:w w:val="100"/>
        </w:rPr>
        <w:instrText xml:space="preserve"> REF RTF36303530353a204368617054 \h </w:instrText>
      </w:r>
      <w:r w:rsidR="00D71E00">
        <w:rPr>
          <w:spacing w:val="2"/>
          <w:w w:val="100"/>
        </w:rPr>
      </w:r>
      <w:r w:rsidR="00D71E00">
        <w:rPr>
          <w:spacing w:val="2"/>
          <w:w w:val="100"/>
        </w:rPr>
        <w:fldChar w:fldCharType="separate"/>
      </w:r>
      <w:r w:rsidR="00533AC6">
        <w:t>JMS common facilities</w:t>
      </w:r>
      <w:r w:rsidR="00D71E00">
        <w:rPr>
          <w:spacing w:val="2"/>
          <w:w w:val="100"/>
        </w:rPr>
        <w:fldChar w:fldCharType="end"/>
      </w:r>
      <w:r w:rsidR="00F33BFE">
        <w:rPr>
          <w:spacing w:val="2"/>
          <w:w w:val="100"/>
        </w:rPr>
        <w:t>"</w:t>
      </w:r>
      <w:r>
        <w:rPr>
          <w:spacing w:val="2"/>
          <w:w w:val="100"/>
        </w:rPr>
        <w:t xml:space="preserve">, the client program </w:t>
      </w:r>
      <w:r>
        <w:rPr>
          <w:i/>
          <w:iCs/>
          <w:spacing w:val="2"/>
          <w:w w:val="100"/>
        </w:rPr>
        <w:t xml:space="preserve">must </w:t>
      </w:r>
      <w:r>
        <w:rPr>
          <w:spacing w:val="2"/>
          <w:w w:val="100"/>
        </w:rPr>
        <w:t>be guaranteed the same behavior.</w:t>
      </w:r>
    </w:p>
    <w:p w:rsidR="00741663" w:rsidRDefault="00D71E00" w:rsidP="00741663">
      <w:pPr>
        <w:pStyle w:val="Paragraph"/>
        <w:rPr>
          <w:spacing w:val="2"/>
          <w:w w:val="100"/>
        </w:rPr>
      </w:pPr>
      <w:r>
        <w:rPr>
          <w:spacing w:val="2"/>
          <w:w w:val="100"/>
        </w:rPr>
        <w:fldChar w:fldCharType="begin"/>
      </w:r>
      <w:r w:rsidR="00F6232A">
        <w:rPr>
          <w:spacing w:val="2"/>
          <w:w w:val="100"/>
        </w:rPr>
        <w:instrText xml:space="preserve"> REF _Ref308106623 \h </w:instrText>
      </w:r>
      <w:r>
        <w:rPr>
          <w:spacing w:val="2"/>
          <w:w w:val="100"/>
        </w:rPr>
      </w:r>
      <w:r>
        <w:rPr>
          <w:spacing w:val="2"/>
          <w:w w:val="100"/>
        </w:rPr>
        <w:fldChar w:fldCharType="separate"/>
      </w:r>
      <w:r w:rsidR="00533AC6">
        <w:t xml:space="preserve">Table </w:t>
      </w:r>
      <w:r w:rsidR="00533AC6">
        <w:rPr>
          <w:noProof/>
        </w:rPr>
        <w:t>6</w:t>
      </w:r>
      <w:r w:rsidR="00533AC6">
        <w:t>.</w:t>
      </w:r>
      <w:r w:rsidR="00533AC6">
        <w:rPr>
          <w:noProof/>
        </w:rPr>
        <w:t>1</w:t>
      </w:r>
      <w:r>
        <w:rPr>
          <w:spacing w:val="2"/>
          <w:w w:val="100"/>
        </w:rPr>
        <w:fldChar w:fldCharType="end"/>
      </w:r>
      <w:r w:rsidR="00741663">
        <w:rPr>
          <w:spacing w:val="2"/>
          <w:w w:val="100"/>
        </w:rPr>
        <w:t>shows the interfaces that are specific to the PTP domain and the JMS common interfaces. The common interfaces are preferred for creating JMS application programs, because they are domain-independent.</w:t>
      </w:r>
    </w:p>
    <w:p w:rsidR="00F6232A" w:rsidRDefault="00F6232A" w:rsidP="00F6232A">
      <w:pPr>
        <w:pStyle w:val="Caption"/>
      </w:pPr>
      <w:bookmarkStart w:id="1713" w:name="_Ref308106623"/>
      <w:proofErr w:type="gramStart"/>
      <w:r>
        <w:t xml:space="preserve">Table </w:t>
      </w:r>
      <w:r w:rsidR="00D71E00">
        <w:fldChar w:fldCharType="begin"/>
      </w:r>
      <w:r w:rsidR="000E5B15">
        <w:instrText xml:space="preserve"> STYLEREF 1 \s </w:instrText>
      </w:r>
      <w:r w:rsidR="00D71E00">
        <w:fldChar w:fldCharType="separate"/>
      </w:r>
      <w:r w:rsidR="00533AC6">
        <w:rPr>
          <w:noProof/>
        </w:rPr>
        <w:t>6</w:t>
      </w:r>
      <w:r w:rsidR="00D71E00">
        <w:fldChar w:fldCharType="end"/>
      </w:r>
      <w:r>
        <w:t>.</w:t>
      </w:r>
      <w:proofErr w:type="gramEnd"/>
      <w:r w:rsidR="00D71E00">
        <w:fldChar w:fldCharType="begin"/>
      </w:r>
      <w:r w:rsidR="009A16AE">
        <w:instrText xml:space="preserve"> SEQ Table \* ARABIC \s 1 </w:instrText>
      </w:r>
      <w:r w:rsidR="00D71E00">
        <w:fldChar w:fldCharType="separate"/>
      </w:r>
      <w:r w:rsidR="00533AC6">
        <w:rPr>
          <w:noProof/>
        </w:rPr>
        <w:t>1</w:t>
      </w:r>
      <w:r w:rsidR="00D71E00">
        <w:fldChar w:fldCharType="end"/>
      </w:r>
      <w:bookmarkEnd w:id="1713"/>
      <w:r>
        <w:t xml:space="preserve"> </w:t>
      </w:r>
      <w:r w:rsidRPr="00030A80">
        <w:t>Pub/</w:t>
      </w:r>
      <w:r w:rsidR="00AA4F97">
        <w:t>sub domain interfaces and JMS common i</w:t>
      </w:r>
      <w:r w:rsidRPr="00030A80">
        <w:t>nterfaces</w:t>
      </w:r>
    </w:p>
    <w:tbl>
      <w:tblPr>
        <w:tblW w:w="0" w:type="auto"/>
        <w:tblInd w:w="2883" w:type="dxa"/>
        <w:tblLayout w:type="fixed"/>
        <w:tblCellMar>
          <w:top w:w="57" w:type="dxa"/>
          <w:left w:w="57" w:type="dxa"/>
          <w:bottom w:w="57" w:type="dxa"/>
          <w:right w:w="57" w:type="dxa"/>
        </w:tblCellMar>
        <w:tblLook w:val="0000"/>
      </w:tblPr>
      <w:tblGrid>
        <w:gridCol w:w="2561"/>
        <w:gridCol w:w="2379"/>
      </w:tblGrid>
      <w:tr w:rsidR="00741663" w:rsidRPr="00CF27DD" w:rsidTr="00AA4F97">
        <w:trPr>
          <w:trHeight w:val="56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AA4F97">
            <w:pPr>
              <w:pStyle w:val="TableHead"/>
            </w:pPr>
            <w:r>
              <w:rPr>
                <w:spacing w:val="2"/>
                <w:w w:val="100"/>
              </w:rPr>
              <w:t>PTP domain i</w:t>
            </w:r>
            <w:r w:rsidR="00741663" w:rsidRPr="00CF27DD">
              <w:rPr>
                <w:spacing w:val="2"/>
                <w:w w:val="100"/>
              </w:rPr>
              <w:t>nterfaces</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AA4F97" w:rsidP="004C1459">
            <w:pPr>
              <w:pStyle w:val="TableHead"/>
            </w:pPr>
            <w:r>
              <w:rPr>
                <w:spacing w:val="2"/>
                <w:w w:val="100"/>
              </w:rPr>
              <w:t>JMS common i</w:t>
            </w:r>
            <w:r w:rsidR="00741663" w:rsidRPr="00CF27DD">
              <w:rPr>
                <w:spacing w:val="2"/>
                <w:w w:val="100"/>
              </w:rPr>
              <w:t xml:space="preserve">nterfaces </w:t>
            </w:r>
            <w:r>
              <w:rPr>
                <w:spacing w:val="2"/>
                <w:w w:val="100"/>
              </w:rPr>
              <w:br/>
            </w:r>
            <w:r w:rsidR="00C12E76">
              <w:rPr>
                <w:i/>
                <w:iCs/>
                <w:spacing w:val="2"/>
                <w:w w:val="100"/>
              </w:rPr>
              <w:t>P</w:t>
            </w:r>
            <w:r w:rsidR="00741663" w:rsidRPr="00CF27DD">
              <w:rPr>
                <w:i/>
                <w:iCs/>
                <w:spacing w:val="2"/>
                <w:w w:val="100"/>
              </w:rPr>
              <w:t>referred</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TopicConnectionFactory</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ConnectionFactory</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TopicConnection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Connection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Destination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TopicSession</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Session</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TopicPublisher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MessageProducer</w:t>
            </w:r>
          </w:p>
        </w:tc>
      </w:tr>
      <w:tr w:rsidR="00741663" w:rsidRPr="00CF27DD" w:rsidTr="00AA4F97">
        <w:trPr>
          <w:trHeight w:val="340"/>
        </w:trPr>
        <w:tc>
          <w:tcPr>
            <w:tcW w:w="2561"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TopicSubscriber</w:t>
            </w:r>
          </w:p>
        </w:tc>
        <w:tc>
          <w:tcPr>
            <w:tcW w:w="2379"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741663" w:rsidRPr="00AA4F97" w:rsidRDefault="00741663" w:rsidP="0025772D">
            <w:pPr>
              <w:pStyle w:val="TableText"/>
              <w:rPr>
                <w:rStyle w:val="Code"/>
              </w:rPr>
            </w:pPr>
            <w:r w:rsidRPr="00AA4F97">
              <w:rPr>
                <w:rStyle w:val="Code"/>
              </w:rPr>
              <w:t>MessageConsumer</w:t>
            </w:r>
          </w:p>
        </w:tc>
      </w:tr>
    </w:tbl>
    <w:p w:rsidR="00741663" w:rsidRDefault="00E054EE" w:rsidP="00C82C12">
      <w:pPr>
        <w:pStyle w:val="Heading2"/>
      </w:pPr>
      <w:bookmarkStart w:id="1714" w:name="_Toc311729300"/>
      <w:bookmarkStart w:id="1715" w:name="_Toc339906395"/>
      <w:r>
        <w:t>Pub/sub l</w:t>
      </w:r>
      <w:r w:rsidR="00741663">
        <w:t>atency</w:t>
      </w:r>
      <w:bookmarkEnd w:id="1714"/>
      <w:bookmarkEnd w:id="1715"/>
    </w:p>
    <w:p w:rsidR="00741663" w:rsidRDefault="00741663" w:rsidP="00741663">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741663" w:rsidRDefault="00741663" w:rsidP="00741663">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741663" w:rsidRDefault="00741663" w:rsidP="00741663">
      <w:pPr>
        <w:pStyle w:val="Paragraph"/>
        <w:rPr>
          <w:spacing w:val="2"/>
          <w:w w:val="100"/>
        </w:rPr>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741663" w:rsidRDefault="00741663" w:rsidP="00C82C12">
      <w:pPr>
        <w:pStyle w:val="Heading2"/>
      </w:pPr>
      <w:bookmarkStart w:id="1716" w:name="RTF32313230383a204865616431"/>
      <w:bookmarkStart w:id="1717" w:name="_Toc311729301"/>
      <w:bookmarkStart w:id="1718" w:name="_Ref312241792"/>
      <w:bookmarkStart w:id="1719" w:name="_Ref312241796"/>
      <w:bookmarkStart w:id="1720" w:name="_Ref312254170"/>
      <w:bookmarkStart w:id="1721" w:name="_Ref312254173"/>
      <w:bookmarkStart w:id="1722" w:name="_Toc339906396"/>
      <w:r>
        <w:t>Dur</w:t>
      </w:r>
      <w:bookmarkEnd w:id="1716"/>
      <w:r w:rsidR="007E780D">
        <w:t>able s</w:t>
      </w:r>
      <w:r>
        <w:t>ubscription</w:t>
      </w:r>
      <w:bookmarkEnd w:id="1717"/>
      <w:bookmarkEnd w:id="1718"/>
      <w:bookmarkEnd w:id="1719"/>
      <w:bookmarkEnd w:id="1720"/>
      <w:bookmarkEnd w:id="1721"/>
      <w:bookmarkEnd w:id="1722"/>
    </w:p>
    <w:p w:rsidR="00741663" w:rsidRDefault="00741663" w:rsidP="00741663">
      <w:pPr>
        <w:pStyle w:val="Paragraph"/>
        <w:rPr>
          <w:spacing w:val="2"/>
          <w:w w:val="100"/>
        </w:rPr>
      </w:pPr>
      <w:r>
        <w:rPr>
          <w:spacing w:val="2"/>
          <w:w w:val="100"/>
        </w:rPr>
        <w:t xml:space="preserve">Nondurable subscriptions last for the lifetime of their subscriber object. This means that a client will only see the messages published on a topic while its subscriber is active. If the subscriber is not active, it is missing messages published on its topic. </w:t>
      </w:r>
    </w:p>
    <w:p w:rsidR="00741663" w:rsidRDefault="00741663" w:rsidP="00741663">
      <w:pPr>
        <w:pStyle w:val="Paragraph"/>
        <w:rPr>
          <w:spacing w:val="2"/>
          <w:w w:val="100"/>
        </w:rPr>
      </w:pPr>
      <w:r>
        <w:rPr>
          <w:spacing w:val="2"/>
          <w:w w:val="100"/>
        </w:rPr>
        <w:t xml:space="preserve">At the cost of higher overhead, a subscriber can be made </w:t>
      </w:r>
      <w:r>
        <w:rPr>
          <w:rStyle w:val="Emphasis"/>
          <w:spacing w:val="2"/>
          <w:w w:val="100"/>
        </w:rPr>
        <w:t>durable</w:t>
      </w:r>
      <w:r>
        <w:rPr>
          <w:spacing w:val="2"/>
          <w:w w:val="100"/>
        </w:rPr>
        <w:t xml:space="preserve">. A </w:t>
      </w:r>
      <w:r w:rsidR="00AA6A85" w:rsidRPr="00C121E5">
        <w:rPr>
          <w:rStyle w:val="Emphasis"/>
          <w:spacing w:val="2"/>
          <w:w w:val="100"/>
        </w:rPr>
        <w:t>durable subscriber</w:t>
      </w:r>
      <w:r w:rsidR="00AA6A85" w:rsidRPr="00AA6A85">
        <w:rPr>
          <w:i/>
          <w:spacing w:val="2"/>
          <w:w w:val="100"/>
        </w:rPr>
        <w:t xml:space="preserve"> registers</w:t>
      </w:r>
      <w:r>
        <w:rPr>
          <w:spacing w:val="2"/>
          <w:w w:val="100"/>
        </w:rPr>
        <w:t xml:space="preserve"> a </w:t>
      </w:r>
      <w:r>
        <w:rPr>
          <w:rStyle w:val="Emphasis"/>
          <w:spacing w:val="2"/>
          <w:w w:val="100"/>
        </w:rPr>
        <w:t>durable subscription</w:t>
      </w:r>
      <w:r>
        <w:rPr>
          <w:spacing w:val="2"/>
          <w:w w:val="100"/>
        </w:rPr>
        <w:t xml:space="preserve"> with a unique identity that is retained by JMS. Subsequent subscriber objects with the same identity resume the subscription in the state it was left by the prior subscriber. If there is no active subscriber for a durable subscription, JMS retains the subscription’s messages until they are received by the subscription or until they expire.</w:t>
      </w:r>
    </w:p>
    <w:p w:rsidR="00741663" w:rsidRDefault="00741663" w:rsidP="00741663">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741663" w:rsidRDefault="00741663" w:rsidP="00741663">
      <w:pPr>
        <w:pStyle w:val="Paragraph"/>
        <w:rPr>
          <w:ins w:id="1723" w:author="Nigel Deakin" w:date="2011-12-21T14:39:00Z"/>
          <w:spacing w:val="2"/>
          <w:w w:val="100"/>
        </w:rPr>
      </w:pPr>
      <w:r>
        <w:rPr>
          <w:spacing w:val="2"/>
          <w:w w:val="100"/>
        </w:rPr>
        <w:t xml:space="preserve">An </w:t>
      </w:r>
      <w:r>
        <w:rPr>
          <w:rStyle w:val="Emphasis"/>
          <w:spacing w:val="2"/>
          <w:w w:val="100"/>
        </w:rPr>
        <w:t>inactive</w:t>
      </w:r>
      <w:r>
        <w:rPr>
          <w:spacing w:val="2"/>
          <w:w w:val="100"/>
        </w:rPr>
        <w:t xml:space="preserve"> durable subscription is one that exists but does not currently have a message consumer subscribed to it. </w:t>
      </w:r>
    </w:p>
    <w:p w:rsidR="00C45F73" w:rsidRDefault="00C45F73" w:rsidP="00741663">
      <w:pPr>
        <w:pStyle w:val="Paragraph"/>
        <w:rPr>
          <w:spacing w:val="2"/>
          <w:w w:val="100"/>
        </w:rPr>
      </w:pPr>
      <w:ins w:id="1724" w:author="Nigel Deakin" w:date="2011-12-21T14:39:00Z">
        <w:r>
          <w:rPr>
            <w:spacing w:val="2"/>
            <w:w w:val="100"/>
          </w:rPr>
          <w:t xml:space="preserve">See also section </w:t>
        </w:r>
        <w:r w:rsidR="00D71E00">
          <w:rPr>
            <w:spacing w:val="2"/>
            <w:w w:val="100"/>
          </w:rPr>
          <w:fldChar w:fldCharType="begin"/>
        </w:r>
        <w:r>
          <w:rPr>
            <w:spacing w:val="2"/>
            <w:w w:val="100"/>
          </w:rPr>
          <w:instrText xml:space="preserve"> REF RTF33393138393a204865616432 \r \h </w:instrText>
        </w:r>
      </w:ins>
      <w:r w:rsidR="00D71E00">
        <w:rPr>
          <w:spacing w:val="2"/>
          <w:w w:val="100"/>
        </w:rPr>
      </w:r>
      <w:r w:rsidR="00D71E00">
        <w:rPr>
          <w:spacing w:val="2"/>
          <w:w w:val="100"/>
        </w:rPr>
        <w:fldChar w:fldCharType="separate"/>
      </w:r>
      <w:ins w:id="1725" w:author="Nigel Deakin" w:date="2012-04-16T14:46:00Z">
        <w:r w:rsidR="000B4EC8">
          <w:rPr>
            <w:spacing w:val="2"/>
            <w:w w:val="100"/>
          </w:rPr>
          <w:t>6.11.3</w:t>
        </w:r>
      </w:ins>
      <w:del w:id="1726" w:author="Nigel Deakin" w:date="2012-04-16T14:46:00Z">
        <w:r w:rsidR="00533AC6" w:rsidDel="000B4EC8">
          <w:rPr>
            <w:spacing w:val="2"/>
            <w:w w:val="100"/>
          </w:rPr>
          <w:delText>6.11.1</w:delText>
        </w:r>
      </w:del>
      <w:ins w:id="1727" w:author="Nigel Deakin" w:date="2011-12-21T14:39:00Z">
        <w:r w:rsidR="00D71E00">
          <w:rPr>
            <w:spacing w:val="2"/>
            <w:w w:val="100"/>
          </w:rPr>
          <w:fldChar w:fldCharType="end"/>
        </w:r>
        <w:r>
          <w:rPr>
            <w:spacing w:val="2"/>
            <w:w w:val="100"/>
          </w:rPr>
          <w:t xml:space="preserve"> "</w:t>
        </w:r>
      </w:ins>
      <w:ins w:id="1728" w:author="Nigel Deakin" w:date="2012-04-13T15:27:00Z">
        <w:r w:rsidR="00D71E00">
          <w:rPr>
            <w:spacing w:val="2"/>
            <w:w w:val="100"/>
          </w:rPr>
          <w:fldChar w:fldCharType="begin"/>
        </w:r>
        <w:r w:rsidR="00C121E5">
          <w:rPr>
            <w:spacing w:val="2"/>
            <w:w w:val="100"/>
          </w:rPr>
          <w:instrText xml:space="preserve"> REF _Ref320093188 \h </w:instrText>
        </w:r>
      </w:ins>
      <w:r w:rsidR="00D71E00">
        <w:rPr>
          <w:spacing w:val="2"/>
          <w:w w:val="100"/>
        </w:rPr>
      </w:r>
      <w:r w:rsidR="00D71E00">
        <w:rPr>
          <w:spacing w:val="2"/>
          <w:w w:val="100"/>
        </w:rPr>
        <w:fldChar w:fldCharType="separate"/>
      </w:r>
      <w:ins w:id="1729" w:author="Nigel Deakin" w:date="2012-04-13T15:27:00Z">
        <w:r w:rsidR="00C121E5">
          <w:t>Durable subscriptions</w:t>
        </w:r>
        <w:r w:rsidR="00D71E00">
          <w:rPr>
            <w:spacing w:val="2"/>
            <w:w w:val="100"/>
          </w:rPr>
          <w:fldChar w:fldCharType="end"/>
        </w:r>
      </w:ins>
      <w:ins w:id="1730" w:author="Nigel Deakin" w:date="2011-12-21T14:39:00Z">
        <w:r>
          <w:rPr>
            <w:spacing w:val="2"/>
            <w:w w:val="100"/>
          </w:rPr>
          <w:t>".</w:t>
        </w:r>
      </w:ins>
    </w:p>
    <w:p w:rsidR="00741663" w:rsidRDefault="007E780D" w:rsidP="00C82C12">
      <w:pPr>
        <w:pStyle w:val="Heading2"/>
      </w:pPr>
      <w:bookmarkStart w:id="1731" w:name="_Toc311729302"/>
      <w:bookmarkStart w:id="1732" w:name="_Toc339906397"/>
      <w:r>
        <w:t>Topic m</w:t>
      </w:r>
      <w:r w:rsidR="00741663">
        <w:t>anagement</w:t>
      </w:r>
      <w:bookmarkEnd w:id="1731"/>
      <w:bookmarkEnd w:id="1732"/>
    </w:p>
    <w:p w:rsidR="00741663" w:rsidRDefault="00741663" w:rsidP="00741663">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741663" w:rsidRDefault="00741663" w:rsidP="00741663">
      <w:pPr>
        <w:pStyle w:val="Paragraph"/>
        <w:rPr>
          <w:spacing w:val="2"/>
          <w:w w:val="100"/>
        </w:rPr>
      </w:pPr>
      <w:r>
        <w:rPr>
          <w:spacing w:val="2"/>
          <w:w w:val="100"/>
        </w:rPr>
        <w:t xml:space="preserve">JMS does not define facilities for creating, administering, or deleting topics. </w:t>
      </w:r>
    </w:p>
    <w:p w:rsidR="00741663" w:rsidRDefault="00741663" w:rsidP="00741663">
      <w:pPr>
        <w:pStyle w:val="Paragraph"/>
        <w:rPr>
          <w:spacing w:val="2"/>
          <w:w w:val="100"/>
        </w:rPr>
      </w:pPr>
      <w:r>
        <w:rPr>
          <w:spacing w:val="2"/>
          <w:w w:val="100"/>
        </w:rPr>
        <w:t xml:space="preserve">A special type of topic called a </w:t>
      </w:r>
      <w:r>
        <w:rPr>
          <w:rStyle w:val="Emphasis"/>
          <w:spacing w:val="2"/>
          <w:w w:val="100"/>
        </w:rPr>
        <w:t>TemporaryTopic</w:t>
      </w:r>
      <w:r>
        <w:rPr>
          <w:spacing w:val="2"/>
          <w:w w:val="100"/>
        </w:rPr>
        <w:t xml:space="preserve"> is provided for creating a </w:t>
      </w:r>
      <w:r>
        <w:rPr>
          <w:i/>
          <w:iCs/>
          <w:spacing w:val="2"/>
          <w:w w:val="100"/>
        </w:rPr>
        <w:t>Topic</w:t>
      </w:r>
      <w:r>
        <w:rPr>
          <w:spacing w:val="2"/>
          <w:w w:val="100"/>
        </w:rPr>
        <w:t xml:space="preserve"> that is unique to a </w:t>
      </w:r>
      <w:r>
        <w:rPr>
          <w:i/>
          <w:iCs/>
          <w:spacing w:val="2"/>
          <w:w w:val="100"/>
        </w:rPr>
        <w:t>TopicConnection</w:t>
      </w:r>
      <w:r>
        <w:rPr>
          <w:spacing w:val="2"/>
          <w:w w:val="100"/>
        </w:rPr>
        <w:t xml:space="preserve">. See </w:t>
      </w:r>
      <w:r w:rsidR="00F33BFE">
        <w:rPr>
          <w:spacing w:val="2"/>
          <w:w w:val="100"/>
        </w:rPr>
        <w:t xml:space="preserve">Section </w:t>
      </w:r>
      <w:r w:rsidR="00D71E00">
        <w:rPr>
          <w:spacing w:val="2"/>
          <w:w w:val="100"/>
        </w:rPr>
        <w:fldChar w:fldCharType="begin"/>
      </w:r>
      <w:r w:rsidR="00F33BFE">
        <w:rPr>
          <w:spacing w:val="2"/>
          <w:w w:val="100"/>
        </w:rPr>
        <w:instrText xml:space="preserve"> REF RTF31313534303a204865616431 \r \h </w:instrText>
      </w:r>
      <w:r w:rsidR="00D71E00">
        <w:rPr>
          <w:spacing w:val="2"/>
          <w:w w:val="100"/>
        </w:rPr>
      </w:r>
      <w:r w:rsidR="00D71E00">
        <w:rPr>
          <w:spacing w:val="2"/>
          <w:w w:val="100"/>
        </w:rPr>
        <w:fldChar w:fldCharType="separate"/>
      </w:r>
      <w:r w:rsidR="00533AC6">
        <w:rPr>
          <w:spacing w:val="2"/>
          <w:w w:val="100"/>
        </w:rPr>
        <w:t>6.6</w:t>
      </w:r>
      <w:r w:rsidR="00D71E00">
        <w:rPr>
          <w:spacing w:val="2"/>
          <w:w w:val="100"/>
        </w:rPr>
        <w:fldChar w:fldCharType="end"/>
      </w:r>
      <w:r w:rsidR="00F33BFE">
        <w:rPr>
          <w:spacing w:val="2"/>
          <w:w w:val="100"/>
        </w:rPr>
        <w:t xml:space="preserve"> "</w:t>
      </w:r>
      <w:r w:rsidR="00D71E00">
        <w:rPr>
          <w:spacing w:val="2"/>
          <w:w w:val="100"/>
        </w:rPr>
        <w:fldChar w:fldCharType="begin"/>
      </w:r>
      <w:r w:rsidR="00F33BFE">
        <w:rPr>
          <w:spacing w:val="2"/>
          <w:w w:val="100"/>
        </w:rPr>
        <w:instrText xml:space="preserve"> REF RTF31313534303a204865616431 \h </w:instrText>
      </w:r>
      <w:r w:rsidR="00D71E00">
        <w:rPr>
          <w:spacing w:val="2"/>
          <w:w w:val="100"/>
        </w:rPr>
      </w:r>
      <w:r w:rsidR="00D71E00">
        <w:rPr>
          <w:spacing w:val="2"/>
          <w:w w:val="100"/>
        </w:rPr>
        <w:fldChar w:fldCharType="separate"/>
      </w:r>
      <w:r w:rsidR="00533AC6">
        <w:t>TemporaryTopic</w:t>
      </w:r>
      <w:r w:rsidR="00D71E00">
        <w:rPr>
          <w:spacing w:val="2"/>
          <w:w w:val="100"/>
        </w:rPr>
        <w:fldChar w:fldCharType="end"/>
      </w:r>
      <w:r w:rsidR="00F33BFE">
        <w:rPr>
          <w:spacing w:val="2"/>
          <w:w w:val="100"/>
        </w:rPr>
        <w:t xml:space="preserve">" </w:t>
      </w:r>
      <w:r>
        <w:rPr>
          <w:spacing w:val="2"/>
          <w:w w:val="100"/>
        </w:rPr>
        <w:t>for more details.</w:t>
      </w:r>
    </w:p>
    <w:p w:rsidR="00741663" w:rsidRDefault="00741663" w:rsidP="00C82C12">
      <w:pPr>
        <w:pStyle w:val="Heading2"/>
      </w:pPr>
      <w:bookmarkStart w:id="1733" w:name="_Toc311729303"/>
      <w:bookmarkStart w:id="1734" w:name="_Toc339906398"/>
      <w:r>
        <w:t>Topic</w:t>
      </w:r>
      <w:bookmarkEnd w:id="1733"/>
      <w:bookmarkEnd w:id="1734"/>
    </w:p>
    <w:p w:rsidR="00741663" w:rsidRDefault="00741663" w:rsidP="00741663">
      <w:pPr>
        <w:pStyle w:val="Paragraph"/>
        <w:rPr>
          <w:spacing w:val="2"/>
          <w:w w:val="100"/>
        </w:rPr>
      </w:pPr>
      <w:r>
        <w:rPr>
          <w:spacing w:val="2"/>
          <w:w w:val="100"/>
        </w:rPr>
        <w:t xml:space="preserve">A </w:t>
      </w:r>
      <w:r>
        <w:rPr>
          <w:i/>
          <w:iCs/>
          <w:spacing w:val="2"/>
          <w:w w:val="100"/>
        </w:rPr>
        <w:t>Topic</w:t>
      </w:r>
      <w:r>
        <w:rPr>
          <w:spacing w:val="2"/>
          <w:w w:val="100"/>
        </w:rPr>
        <w:t xml:space="preserve"> object encapsulates a provider-specific topic name. It is the way a client specifies the identity of a topic to JMS methods.</w:t>
      </w:r>
    </w:p>
    <w:p w:rsidR="00741663" w:rsidRDefault="00741663" w:rsidP="00741663">
      <w:pPr>
        <w:pStyle w:val="Paragraph"/>
        <w:rPr>
          <w:spacing w:val="2"/>
          <w:w w:val="100"/>
        </w:rPr>
      </w:pPr>
      <w:r>
        <w:rPr>
          <w:spacing w:val="2"/>
          <w:w w:val="100"/>
        </w:rPr>
        <w:t xml:space="preserve">Many Pub/Sub providers group topics into hierarchies and provide various options for subscribing to parts of the hierarchy. JMS places no restriction </w:t>
      </w:r>
      <w:r>
        <w:rPr>
          <w:spacing w:val="2"/>
          <w:w w:val="100"/>
        </w:rPr>
        <w:lastRenderedPageBreak/>
        <w:t xml:space="preserve">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741663" w:rsidRDefault="00741663" w:rsidP="00741663">
      <w:pPr>
        <w:pStyle w:val="Paragraph"/>
        <w:rPr>
          <w:spacing w:val="2"/>
          <w:w w:val="100"/>
        </w:rPr>
      </w:pPr>
      <w:r>
        <w:rPr>
          <w:spacing w:val="2"/>
          <w:w w:val="100"/>
        </w:rPr>
        <w:t xml:space="preserve">The organization of topics and the granularity of subscriptions to </w:t>
      </w:r>
      <w:r w:rsidR="00232F24">
        <w:rPr>
          <w:spacing w:val="2"/>
          <w:w w:val="100"/>
        </w:rPr>
        <w:t>them is an important part of a pub/s</w:t>
      </w:r>
      <w:r>
        <w:rPr>
          <w:spacing w:val="2"/>
          <w:w w:val="100"/>
        </w:rPr>
        <w:t xml:space="preserve">ub application’s architecture. JMS does not 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741663" w:rsidRDefault="00741663" w:rsidP="00C82C12">
      <w:pPr>
        <w:pStyle w:val="Heading2"/>
      </w:pPr>
      <w:bookmarkStart w:id="1735" w:name="RTF31313534303a204865616431"/>
      <w:bookmarkStart w:id="1736" w:name="_Toc311729304"/>
      <w:bookmarkStart w:id="1737" w:name="_Toc339906399"/>
      <w:r>
        <w:t>TemporaryTopic</w:t>
      </w:r>
      <w:bookmarkEnd w:id="1735"/>
      <w:bookmarkEnd w:id="1736"/>
      <w:bookmarkEnd w:id="1737"/>
    </w:p>
    <w:p w:rsidR="00741663" w:rsidRDefault="00741663" w:rsidP="00741663">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that can only be consumed only by the </w:t>
      </w:r>
      <w:r w:rsidRPr="00186627">
        <w:rPr>
          <w:rStyle w:val="Code"/>
        </w:rPr>
        <w:t>Connection</w:t>
      </w:r>
      <w:r>
        <w:rPr>
          <w:spacing w:val="2"/>
          <w:w w:val="100"/>
        </w:rPr>
        <w:t xml:space="preserve"> or </w:t>
      </w:r>
      <w:r w:rsidRPr="00186627">
        <w:rPr>
          <w:rStyle w:val="Code"/>
        </w:rPr>
        <w:t>TopicConnection</w:t>
      </w:r>
      <w:r>
        <w:rPr>
          <w:spacing w:val="2"/>
          <w:w w:val="100"/>
        </w:rPr>
        <w:t xml:space="preserve"> that created it.</w:t>
      </w:r>
    </w:p>
    <w:p w:rsidR="00741663" w:rsidRDefault="00741663" w:rsidP="00741663">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741663" w:rsidRDefault="00F33BFE" w:rsidP="00741663">
      <w:pPr>
        <w:pStyle w:val="Paragraph"/>
        <w:rPr>
          <w:spacing w:val="2"/>
          <w:w w:val="100"/>
        </w:rPr>
      </w:pPr>
      <w:r>
        <w:rPr>
          <w:spacing w:val="2"/>
          <w:w w:val="100"/>
        </w:rPr>
        <w:t xml:space="preserve">See Section </w:t>
      </w:r>
      <w:r w:rsidR="00D71E00">
        <w:rPr>
          <w:spacing w:val="2"/>
          <w:w w:val="100"/>
        </w:rPr>
        <w:fldChar w:fldCharType="begin"/>
      </w:r>
      <w:r>
        <w:rPr>
          <w:spacing w:val="2"/>
          <w:w w:val="100"/>
        </w:rPr>
        <w:instrText xml:space="preserve"> REF RTF33303938393a204865616432 \r \h </w:instrText>
      </w:r>
      <w:r w:rsidR="00D71E00">
        <w:rPr>
          <w:spacing w:val="2"/>
          <w:w w:val="100"/>
        </w:rPr>
      </w:r>
      <w:r w:rsidR="00D71E00">
        <w:rPr>
          <w:spacing w:val="2"/>
          <w:w w:val="100"/>
        </w:rPr>
        <w:fldChar w:fldCharType="separate"/>
      </w:r>
      <w:r w:rsidR="00533AC6">
        <w:rPr>
          <w:spacing w:val="2"/>
          <w:w w:val="100"/>
        </w:rPr>
        <w:t>4.4.3</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RTF33303938393a204865616432 \h </w:instrText>
      </w:r>
      <w:r w:rsidR="00D71E00">
        <w:rPr>
          <w:spacing w:val="2"/>
          <w:w w:val="100"/>
        </w:rPr>
      </w:r>
      <w:r w:rsidR="00D71E00">
        <w:rPr>
          <w:spacing w:val="2"/>
          <w:w w:val="100"/>
        </w:rPr>
        <w:fldChar w:fldCharType="separate"/>
      </w:r>
      <w:r w:rsidR="00533AC6">
        <w:t>Creating temporary destinations</w:t>
      </w:r>
      <w:r w:rsidR="00D71E00">
        <w:rPr>
          <w:spacing w:val="2"/>
          <w:w w:val="100"/>
        </w:rPr>
        <w:fldChar w:fldCharType="end"/>
      </w:r>
      <w:r>
        <w:rPr>
          <w:spacing w:val="2"/>
          <w:w w:val="100"/>
        </w:rPr>
        <w:t xml:space="preserve">" </w:t>
      </w:r>
      <w:r w:rsidR="00741663">
        <w:rPr>
          <w:spacing w:val="2"/>
          <w:w w:val="100"/>
        </w:rPr>
        <w:t>for more information.</w:t>
      </w:r>
    </w:p>
    <w:p w:rsidR="00741663" w:rsidRDefault="00741663" w:rsidP="00C82C12">
      <w:pPr>
        <w:pStyle w:val="Heading2"/>
      </w:pPr>
      <w:bookmarkStart w:id="1738" w:name="_Toc311729305"/>
      <w:bookmarkStart w:id="1739" w:name="_Toc339906400"/>
      <w:r>
        <w:t>TopicConnectionFactory</w:t>
      </w:r>
      <w:bookmarkEnd w:id="1738"/>
      <w:bookmarkEnd w:id="1739"/>
    </w:p>
    <w:p w:rsidR="00741663" w:rsidRDefault="00741663" w:rsidP="00741663">
      <w:pPr>
        <w:pStyle w:val="Paragraph"/>
        <w:rPr>
          <w:spacing w:val="2"/>
          <w:w w:val="100"/>
        </w:rPr>
      </w:pPr>
      <w:r>
        <w:rPr>
          <w:spacing w:val="2"/>
          <w:w w:val="100"/>
        </w:rPr>
        <w:t xml:space="preserve">A client uses a </w:t>
      </w:r>
      <w:r w:rsidRPr="00186627">
        <w:rPr>
          <w:rStyle w:val="Code"/>
        </w:rPr>
        <w:t>TopicConnectionFactory</w:t>
      </w:r>
      <w:r>
        <w:rPr>
          <w:spacing w:val="2"/>
          <w:w w:val="100"/>
        </w:rPr>
        <w:t xml:space="preserve"> to create </w:t>
      </w:r>
      <w:r w:rsidRPr="00186627">
        <w:rPr>
          <w:rStyle w:val="Code"/>
        </w:rPr>
        <w:t>TopicConnection</w:t>
      </w:r>
      <w:r w:rsidR="00186627">
        <w:rPr>
          <w:rStyle w:val="Emphasis"/>
          <w:spacing w:val="2"/>
          <w:w w:val="100"/>
        </w:rPr>
        <w:t xml:space="preserve"> </w:t>
      </w:r>
      <w:r w:rsidR="00186627" w:rsidRPr="00186627">
        <w:t>objects</w:t>
      </w:r>
      <w:r>
        <w:rPr>
          <w:spacing w:val="2"/>
          <w:w w:val="100"/>
        </w:rPr>
        <w:t xml:space="preserve">. </w:t>
      </w:r>
    </w:p>
    <w:p w:rsidR="00741663" w:rsidRDefault="00F33BFE" w:rsidP="00741663">
      <w:pPr>
        <w:pStyle w:val="Paragraph"/>
        <w:rPr>
          <w:spacing w:val="2"/>
          <w:w w:val="100"/>
        </w:rPr>
      </w:pPr>
      <w:r>
        <w:rPr>
          <w:spacing w:val="2"/>
          <w:w w:val="100"/>
        </w:rPr>
        <w:t xml:space="preserve">See Section </w:t>
      </w:r>
      <w:r w:rsidR="00D71E00">
        <w:rPr>
          <w:spacing w:val="2"/>
          <w:w w:val="100"/>
        </w:rPr>
        <w:fldChar w:fldCharType="begin"/>
      </w:r>
      <w:r>
        <w:rPr>
          <w:spacing w:val="2"/>
          <w:w w:val="100"/>
        </w:rPr>
        <w:instrText xml:space="preserve"> REF RTF33373438383a204865616431 \r \h </w:instrText>
      </w:r>
      <w:r w:rsidR="00D71E00">
        <w:rPr>
          <w:spacing w:val="2"/>
          <w:w w:val="100"/>
        </w:rPr>
      </w:r>
      <w:r w:rsidR="00D71E00">
        <w:rPr>
          <w:spacing w:val="2"/>
          <w:w w:val="100"/>
        </w:rPr>
        <w:fldChar w:fldCharType="separate"/>
      </w:r>
      <w:r w:rsidR="00533AC6">
        <w:rPr>
          <w:spacing w:val="2"/>
          <w:w w:val="100"/>
        </w:rPr>
        <w:t>4.2</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RTF33373438383a204865616431 \h </w:instrText>
      </w:r>
      <w:r w:rsidR="00D71E00">
        <w:rPr>
          <w:spacing w:val="2"/>
          <w:w w:val="100"/>
        </w:rPr>
      </w:r>
      <w:r w:rsidR="00D71E00">
        <w:rPr>
          <w:spacing w:val="2"/>
          <w:w w:val="100"/>
        </w:rPr>
        <w:fldChar w:fldCharType="separate"/>
      </w:r>
      <w:r w:rsidR="00533AC6">
        <w:t>Administered objects</w:t>
      </w:r>
      <w:r w:rsidR="00D71E00">
        <w:rPr>
          <w:spacing w:val="2"/>
          <w:w w:val="100"/>
        </w:rPr>
        <w:fldChar w:fldCharType="end"/>
      </w:r>
      <w:r>
        <w:rPr>
          <w:spacing w:val="2"/>
          <w:w w:val="100"/>
        </w:rPr>
        <w:t xml:space="preserve">" </w:t>
      </w:r>
      <w:r w:rsidR="00741663">
        <w:rPr>
          <w:spacing w:val="2"/>
          <w:w w:val="100"/>
        </w:rPr>
        <w:t>for more information about JMS ConnectionFactory objects.</w:t>
      </w:r>
    </w:p>
    <w:p w:rsidR="00741663" w:rsidRDefault="00741663" w:rsidP="00C82C12">
      <w:pPr>
        <w:pStyle w:val="Heading2"/>
      </w:pPr>
      <w:bookmarkStart w:id="1740" w:name="_Toc311729306"/>
      <w:bookmarkStart w:id="1741" w:name="_Toc339906401"/>
      <w:r>
        <w:t>TopicConnection</w:t>
      </w:r>
      <w:bookmarkEnd w:id="1740"/>
      <w:bookmarkEnd w:id="1741"/>
    </w:p>
    <w:p w:rsidR="00741663" w:rsidRDefault="00741663" w:rsidP="00741663">
      <w:pPr>
        <w:pStyle w:val="Paragraph"/>
        <w:rPr>
          <w:spacing w:val="2"/>
          <w:w w:val="100"/>
        </w:rPr>
      </w:pPr>
      <w:r>
        <w:rPr>
          <w:spacing w:val="2"/>
          <w:w w:val="100"/>
        </w:rPr>
        <w:t xml:space="preserve">A </w:t>
      </w:r>
      <w:r w:rsidRPr="007556EA">
        <w:rPr>
          <w:rStyle w:val="Code"/>
        </w:rPr>
        <w:t>TopicConnection</w:t>
      </w:r>
      <w:r>
        <w:rPr>
          <w:spacing w:val="2"/>
          <w:w w:val="100"/>
        </w:rPr>
        <w:t xml:space="preserve"> is an active connection to a JMS Pub/Sub provider. A client uses a </w:t>
      </w:r>
      <w:r w:rsidRPr="007556EA">
        <w:rPr>
          <w:rStyle w:val="Code"/>
        </w:rPr>
        <w:t>TopicConnection</w:t>
      </w:r>
      <w:r>
        <w:rPr>
          <w:spacing w:val="2"/>
          <w:w w:val="100"/>
        </w:rPr>
        <w:t xml:space="preserve"> to create one or more </w:t>
      </w:r>
      <w:r w:rsidRPr="007556EA">
        <w:rPr>
          <w:rStyle w:val="Code"/>
        </w:rPr>
        <w:t>TopicSession</w:t>
      </w:r>
      <w:r w:rsidR="007556EA">
        <w:rPr>
          <w:i/>
          <w:iCs/>
          <w:spacing w:val="2"/>
          <w:w w:val="100"/>
        </w:rPr>
        <w:t xml:space="preserve"> </w:t>
      </w:r>
      <w:r w:rsidR="007556EA" w:rsidRPr="007556EA">
        <w:t>object</w:t>
      </w:r>
      <w:r w:rsidRPr="007556EA">
        <w:t>s</w:t>
      </w:r>
      <w:r>
        <w:rPr>
          <w:spacing w:val="2"/>
          <w:w w:val="100"/>
        </w:rPr>
        <w:t xml:space="preserve"> for producing and consuming messages.</w:t>
      </w:r>
    </w:p>
    <w:p w:rsidR="00741663" w:rsidRDefault="00F33BFE" w:rsidP="00741663">
      <w:pPr>
        <w:pStyle w:val="Paragraph"/>
        <w:rPr>
          <w:spacing w:val="2"/>
          <w:w w:val="100"/>
        </w:rPr>
      </w:pPr>
      <w:r>
        <w:rPr>
          <w:spacing w:val="2"/>
          <w:w w:val="100"/>
        </w:rPr>
        <w:t xml:space="preserve">See Section </w:t>
      </w:r>
      <w:r w:rsidR="00D71E00">
        <w:rPr>
          <w:spacing w:val="2"/>
          <w:w w:val="100"/>
        </w:rPr>
        <w:fldChar w:fldCharType="begin"/>
      </w:r>
      <w:r>
        <w:rPr>
          <w:spacing w:val="2"/>
          <w:w w:val="100"/>
        </w:rPr>
        <w:instrText xml:space="preserve"> REF RTF31383636353a204865616431 \r \h </w:instrText>
      </w:r>
      <w:r w:rsidR="00D71E00">
        <w:rPr>
          <w:spacing w:val="2"/>
          <w:w w:val="100"/>
        </w:rPr>
      </w:r>
      <w:r w:rsidR="00D71E00">
        <w:rPr>
          <w:spacing w:val="2"/>
          <w:w w:val="100"/>
        </w:rPr>
        <w:fldChar w:fldCharType="separate"/>
      </w:r>
      <w:r w:rsidR="00533AC6">
        <w:rPr>
          <w:spacing w:val="2"/>
          <w:w w:val="100"/>
        </w:rPr>
        <w:t>4.3</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RTF31383636353a204865616431 \h </w:instrText>
      </w:r>
      <w:r w:rsidR="00D71E00">
        <w:rPr>
          <w:spacing w:val="2"/>
          <w:w w:val="100"/>
        </w:rPr>
      </w:r>
      <w:r w:rsidR="00D71E00">
        <w:rPr>
          <w:spacing w:val="2"/>
          <w:w w:val="100"/>
        </w:rPr>
        <w:fldChar w:fldCharType="separate"/>
      </w:r>
      <w:r w:rsidR="00533AC6">
        <w:t>Connection</w:t>
      </w:r>
      <w:r w:rsidR="00D71E0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42" w:name="RTF36393135393a204865616431"/>
      <w:bookmarkStart w:id="1743" w:name="_Ref308088500"/>
      <w:bookmarkStart w:id="1744" w:name="_Ref308088506"/>
      <w:bookmarkStart w:id="1745" w:name="_Toc311729307"/>
      <w:bookmarkStart w:id="1746" w:name="_Toc339906402"/>
      <w:r>
        <w:t>Top</w:t>
      </w:r>
      <w:bookmarkEnd w:id="1742"/>
      <w:r>
        <w:t>icSession</w:t>
      </w:r>
      <w:bookmarkEnd w:id="1743"/>
      <w:bookmarkEnd w:id="1744"/>
      <w:bookmarkEnd w:id="1745"/>
      <w:bookmarkEnd w:id="1746"/>
    </w:p>
    <w:p w:rsidR="00741663" w:rsidRDefault="00741663" w:rsidP="00741663">
      <w:pPr>
        <w:pStyle w:val="Paragraph"/>
        <w:rPr>
          <w:spacing w:val="2"/>
          <w:w w:val="100"/>
        </w:rPr>
      </w:pPr>
      <w:r>
        <w:rPr>
          <w:spacing w:val="2"/>
          <w:w w:val="100"/>
        </w:rPr>
        <w:t xml:space="preserve">A </w:t>
      </w:r>
      <w:r w:rsidRPr="007556EA">
        <w:rPr>
          <w:rStyle w:val="Code"/>
        </w:rPr>
        <w:t>TopicSession</w:t>
      </w:r>
      <w:r>
        <w:rPr>
          <w:spacing w:val="2"/>
          <w:w w:val="100"/>
        </w:rPr>
        <w:t xml:space="preserve"> provides methods for creating </w:t>
      </w:r>
      <w:r w:rsidRPr="007556EA">
        <w:rPr>
          <w:rStyle w:val="Code"/>
        </w:rPr>
        <w:t>TopicPublisher</w:t>
      </w:r>
      <w:r>
        <w:rPr>
          <w:spacing w:val="2"/>
          <w:w w:val="100"/>
        </w:rPr>
        <w:t xml:space="preserve">, </w:t>
      </w:r>
      <w:r w:rsidRPr="007556EA">
        <w:rPr>
          <w:rStyle w:val="Code"/>
        </w:rPr>
        <w:t>TopicSubscriber</w:t>
      </w:r>
      <w:r>
        <w:rPr>
          <w:spacing w:val="2"/>
          <w:w w:val="100"/>
        </w:rPr>
        <w:t xml:space="preserve"> and </w:t>
      </w:r>
      <w:r w:rsidRPr="007556EA">
        <w:rPr>
          <w:rStyle w:val="Code"/>
        </w:rPr>
        <w:t>TemporaryTopic</w:t>
      </w:r>
      <w:r w:rsidR="007556EA" w:rsidRPr="007556EA">
        <w:t xml:space="preserve"> object</w:t>
      </w:r>
      <w:r w:rsidRPr="007556EA">
        <w:t>s.</w:t>
      </w:r>
      <w:r>
        <w:rPr>
          <w:spacing w:val="2"/>
          <w:w w:val="100"/>
        </w:rPr>
        <w:t xml:space="preserve"> It also provides the </w:t>
      </w:r>
      <w:r w:rsidRPr="007556EA">
        <w:rPr>
          <w:rStyle w:val="Code"/>
        </w:rPr>
        <w:t>unsubscribe</w:t>
      </w:r>
      <w:r>
        <w:rPr>
          <w:spacing w:val="2"/>
          <w:w w:val="100"/>
        </w:rPr>
        <w:t xml:space="preserve"> method for deleting i</w:t>
      </w:r>
      <w:r w:rsidR="00885DCC">
        <w:rPr>
          <w:spacing w:val="2"/>
          <w:w w:val="100"/>
        </w:rPr>
        <w:t>ts client’s durable subscription</w:t>
      </w:r>
      <w:r>
        <w:rPr>
          <w:spacing w:val="2"/>
          <w:w w:val="100"/>
        </w:rPr>
        <w:t>s.</w:t>
      </w:r>
    </w:p>
    <w:p w:rsidR="00741663" w:rsidRDefault="00741663" w:rsidP="00741663">
      <w:pPr>
        <w:pStyle w:val="Paragraph"/>
        <w:rPr>
          <w:spacing w:val="2"/>
          <w:w w:val="100"/>
        </w:rPr>
      </w:pPr>
      <w:r>
        <w:rPr>
          <w:spacing w:val="2"/>
          <w:w w:val="100"/>
        </w:rPr>
        <w:t xml:space="preserve">If there are messages that have been received but not acknowledged when a </w:t>
      </w:r>
      <w:r w:rsidRPr="00D86960">
        <w:rPr>
          <w:rStyle w:val="Code"/>
        </w:rPr>
        <w:t>TopicSession</w:t>
      </w:r>
      <w:r>
        <w:rPr>
          <w:i/>
          <w:iCs/>
          <w:spacing w:val="2"/>
          <w:w w:val="100"/>
        </w:rPr>
        <w:t xml:space="preserve"> </w:t>
      </w:r>
      <w:r>
        <w:rPr>
          <w:spacing w:val="2"/>
          <w:w w:val="100"/>
        </w:rPr>
        <w:t xml:space="preserve">terminates, a durable </w:t>
      </w:r>
      <w:r w:rsidRPr="00D86960">
        <w:rPr>
          <w:rStyle w:val="Code"/>
        </w:rPr>
        <w:t>TopicSubscriber</w:t>
      </w:r>
      <w:r>
        <w:rPr>
          <w:i/>
          <w:iCs/>
          <w:spacing w:val="2"/>
          <w:w w:val="100"/>
        </w:rPr>
        <w:t xml:space="preserve"> </w:t>
      </w:r>
      <w:r>
        <w:rPr>
          <w:spacing w:val="2"/>
          <w:w w:val="100"/>
        </w:rPr>
        <w:t>must retain and redeliver them; a nondurable subscriber need not do so.</w:t>
      </w:r>
    </w:p>
    <w:p w:rsidR="00741663" w:rsidRDefault="00F33BFE" w:rsidP="00741663">
      <w:pPr>
        <w:pStyle w:val="Paragraph"/>
        <w:rPr>
          <w:spacing w:val="2"/>
          <w:w w:val="100"/>
        </w:rPr>
      </w:pPr>
      <w:r>
        <w:rPr>
          <w:spacing w:val="2"/>
          <w:w w:val="100"/>
        </w:rPr>
        <w:t xml:space="preserve">See Section </w:t>
      </w:r>
      <w:r w:rsidR="00D71E00">
        <w:rPr>
          <w:spacing w:val="2"/>
          <w:w w:val="100"/>
        </w:rPr>
        <w:fldChar w:fldCharType="begin"/>
      </w:r>
      <w:r>
        <w:rPr>
          <w:spacing w:val="2"/>
          <w:w w:val="100"/>
        </w:rPr>
        <w:instrText xml:space="preserve"> REF _Ref308033923 \r \h </w:instrText>
      </w:r>
      <w:r w:rsidR="00D71E00">
        <w:rPr>
          <w:spacing w:val="2"/>
          <w:w w:val="100"/>
        </w:rPr>
      </w:r>
      <w:r w:rsidR="00D71E00">
        <w:rPr>
          <w:spacing w:val="2"/>
          <w:w w:val="100"/>
        </w:rPr>
        <w:fldChar w:fldCharType="separate"/>
      </w:r>
      <w:r w:rsidR="00533AC6">
        <w:rPr>
          <w:spacing w:val="2"/>
          <w:w w:val="100"/>
        </w:rPr>
        <w:t>4.4</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_Ref308033928 \h </w:instrText>
      </w:r>
      <w:r w:rsidR="00D71E00">
        <w:rPr>
          <w:spacing w:val="2"/>
          <w:w w:val="100"/>
        </w:rPr>
      </w:r>
      <w:r w:rsidR="00D71E00">
        <w:rPr>
          <w:spacing w:val="2"/>
          <w:w w:val="100"/>
        </w:rPr>
        <w:fldChar w:fldCharType="separate"/>
      </w:r>
      <w:r w:rsidR="00533AC6">
        <w:t>Session</w:t>
      </w:r>
      <w:r w:rsidR="00D71E00">
        <w:rPr>
          <w:spacing w:val="2"/>
          <w:w w:val="100"/>
        </w:rPr>
        <w:fldChar w:fldCharType="end"/>
      </w:r>
      <w:r>
        <w:rPr>
          <w:spacing w:val="2"/>
          <w:w w:val="100"/>
        </w:rPr>
        <w:t xml:space="preserve">" </w:t>
      </w:r>
      <w:r w:rsidR="00741663">
        <w:rPr>
          <w:spacing w:val="2"/>
          <w:w w:val="100"/>
        </w:rPr>
        <w:t xml:space="preserve">for more information. </w:t>
      </w:r>
    </w:p>
    <w:p w:rsidR="00741663" w:rsidRDefault="00741663" w:rsidP="00C82C12">
      <w:pPr>
        <w:pStyle w:val="Heading2"/>
      </w:pPr>
      <w:bookmarkStart w:id="1747" w:name="RTF38313338383a204865616431"/>
      <w:bookmarkStart w:id="1748" w:name="_Toc311729308"/>
      <w:bookmarkStart w:id="1749" w:name="_Toc339906403"/>
      <w:r>
        <w:t>TopicPublisher</w:t>
      </w:r>
      <w:bookmarkEnd w:id="1747"/>
      <w:bookmarkEnd w:id="1748"/>
      <w:bookmarkEnd w:id="1749"/>
    </w:p>
    <w:p w:rsidR="00741663" w:rsidRDefault="00741663" w:rsidP="00741663">
      <w:pPr>
        <w:pStyle w:val="Paragraph"/>
        <w:rPr>
          <w:spacing w:val="2"/>
          <w:w w:val="100"/>
        </w:rPr>
      </w:pPr>
      <w:r>
        <w:rPr>
          <w:spacing w:val="2"/>
          <w:w w:val="100"/>
        </w:rPr>
        <w:t xml:space="preserve">A client uses a </w:t>
      </w:r>
      <w:r w:rsidRPr="00D86960">
        <w:rPr>
          <w:rStyle w:val="Code"/>
        </w:rPr>
        <w:t>TopicPublisher</w:t>
      </w:r>
      <w:r>
        <w:rPr>
          <w:spacing w:val="2"/>
          <w:w w:val="100"/>
        </w:rPr>
        <w:t xml:space="preserve"> for publishing messages on a topic. </w:t>
      </w:r>
      <w:r w:rsidRPr="00D86960">
        <w:rPr>
          <w:rStyle w:val="Code"/>
        </w:rPr>
        <w:t>TopicPublisher</w:t>
      </w:r>
      <w:r>
        <w:rPr>
          <w:spacing w:val="2"/>
          <w:w w:val="100"/>
        </w:rPr>
        <w:t xml:space="preserve"> is the Pub/Sub variant of a JMS </w:t>
      </w:r>
      <w:r w:rsidRPr="00D86960">
        <w:rPr>
          <w:rStyle w:val="Code"/>
        </w:rPr>
        <w:t>MessageProducer</w:t>
      </w:r>
      <w:r>
        <w:rPr>
          <w:spacing w:val="2"/>
          <w:w w:val="100"/>
        </w:rPr>
        <w:t xml:space="preserve">. Messages can also be sent to </w:t>
      </w:r>
      <w:r w:rsidR="00D86960">
        <w:rPr>
          <w:spacing w:val="2"/>
          <w:w w:val="100"/>
        </w:rPr>
        <w:t>a topic</w:t>
      </w:r>
      <w:r>
        <w:rPr>
          <w:i/>
          <w:iCs/>
          <w:spacing w:val="2"/>
          <w:w w:val="100"/>
        </w:rPr>
        <w:t xml:space="preserve"> </w:t>
      </w:r>
      <w:r>
        <w:rPr>
          <w:spacing w:val="2"/>
          <w:w w:val="100"/>
        </w:rPr>
        <w:t xml:space="preserve">using a </w:t>
      </w:r>
      <w:r w:rsidRPr="00D86960">
        <w:rPr>
          <w:rStyle w:val="Code"/>
        </w:rPr>
        <w:t>MessageProducer</w:t>
      </w:r>
      <w:r>
        <w:rPr>
          <w:i/>
          <w:iCs/>
          <w:spacing w:val="2"/>
          <w:w w:val="100"/>
        </w:rPr>
        <w:t xml:space="preserve">. </w:t>
      </w:r>
      <w:r w:rsidR="00F33BFE">
        <w:rPr>
          <w:spacing w:val="2"/>
          <w:w w:val="100"/>
        </w:rPr>
        <w:t xml:space="preserve">See Section </w:t>
      </w:r>
      <w:r w:rsidR="00D71E00">
        <w:rPr>
          <w:spacing w:val="2"/>
          <w:w w:val="100"/>
        </w:rPr>
        <w:fldChar w:fldCharType="begin"/>
      </w:r>
      <w:r w:rsidR="00F33BFE">
        <w:rPr>
          <w:spacing w:val="2"/>
          <w:w w:val="100"/>
        </w:rPr>
        <w:instrText xml:space="preserve"> REF _Ref308033964 \r \h </w:instrText>
      </w:r>
      <w:r w:rsidR="00D71E00">
        <w:rPr>
          <w:spacing w:val="2"/>
          <w:w w:val="100"/>
        </w:rPr>
      </w:r>
      <w:r w:rsidR="00D71E00">
        <w:rPr>
          <w:spacing w:val="2"/>
          <w:w w:val="100"/>
        </w:rPr>
        <w:fldChar w:fldCharType="separate"/>
      </w:r>
      <w:r w:rsidR="00533AC6">
        <w:rPr>
          <w:spacing w:val="2"/>
          <w:w w:val="100"/>
        </w:rPr>
        <w:t>4.6</w:t>
      </w:r>
      <w:r w:rsidR="00D71E00">
        <w:rPr>
          <w:spacing w:val="2"/>
          <w:w w:val="100"/>
        </w:rPr>
        <w:fldChar w:fldCharType="end"/>
      </w:r>
      <w:r w:rsidR="00F33BFE">
        <w:rPr>
          <w:spacing w:val="2"/>
          <w:w w:val="100"/>
        </w:rPr>
        <w:t xml:space="preserve"> "</w:t>
      </w:r>
      <w:r w:rsidR="00D71E00">
        <w:rPr>
          <w:spacing w:val="2"/>
          <w:w w:val="100"/>
        </w:rPr>
        <w:fldChar w:fldCharType="begin"/>
      </w:r>
      <w:r w:rsidR="00F33BFE">
        <w:rPr>
          <w:spacing w:val="2"/>
          <w:w w:val="100"/>
        </w:rPr>
        <w:instrText xml:space="preserve"> REF _Ref308033969 \h </w:instrText>
      </w:r>
      <w:r w:rsidR="00D71E00">
        <w:rPr>
          <w:spacing w:val="2"/>
          <w:w w:val="100"/>
        </w:rPr>
      </w:r>
      <w:r w:rsidR="00D71E00">
        <w:rPr>
          <w:spacing w:val="2"/>
          <w:w w:val="100"/>
        </w:rPr>
        <w:fldChar w:fldCharType="separate"/>
      </w:r>
      <w:r w:rsidR="00533AC6">
        <w:t>MessageProducer</w:t>
      </w:r>
      <w:r w:rsidR="00D71E00">
        <w:rPr>
          <w:spacing w:val="2"/>
          <w:w w:val="100"/>
        </w:rPr>
        <w:fldChar w:fldCharType="end"/>
      </w:r>
      <w:r w:rsidR="00F33BFE">
        <w:rPr>
          <w:spacing w:val="2"/>
          <w:w w:val="100"/>
        </w:rPr>
        <w:t xml:space="preserve">" </w:t>
      </w:r>
      <w:r>
        <w:rPr>
          <w:spacing w:val="2"/>
          <w:w w:val="100"/>
        </w:rPr>
        <w:t>for a description of its common features.</w:t>
      </w:r>
    </w:p>
    <w:p w:rsidR="00741663" w:rsidRDefault="00741663" w:rsidP="00C82C12">
      <w:pPr>
        <w:pStyle w:val="Heading2"/>
      </w:pPr>
      <w:bookmarkStart w:id="1750" w:name="RTF31313433333a204865616431"/>
      <w:bookmarkStart w:id="1751" w:name="_Ref308020071"/>
      <w:bookmarkStart w:id="1752" w:name="_Ref308020077"/>
      <w:bookmarkStart w:id="1753" w:name="_Toc311729309"/>
      <w:bookmarkStart w:id="1754" w:name="_Toc339906404"/>
      <w:r>
        <w:lastRenderedPageBreak/>
        <w:t>Top</w:t>
      </w:r>
      <w:bookmarkEnd w:id="1750"/>
      <w:r>
        <w:t>icSubscriber</w:t>
      </w:r>
      <w:bookmarkEnd w:id="1751"/>
      <w:bookmarkEnd w:id="1752"/>
      <w:bookmarkEnd w:id="1753"/>
      <w:bookmarkEnd w:id="1754"/>
    </w:p>
    <w:p w:rsidR="00BA3246" w:rsidRDefault="00BA3246" w:rsidP="00BA3246">
      <w:pPr>
        <w:rPr>
          <w:ins w:id="1755" w:author="Nigel Deakin" w:date="2012-04-17T13:57:00Z"/>
        </w:rPr>
      </w:pPr>
      <w:bookmarkStart w:id="1756" w:name="_Toc322425643"/>
      <w:bookmarkStart w:id="1757" w:name="_Toc322425644"/>
      <w:bookmarkStart w:id="1758" w:name="_Toc322425645"/>
      <w:bookmarkStart w:id="1759" w:name="_Toc322425646"/>
      <w:bookmarkStart w:id="1760" w:name="_Toc322425649"/>
      <w:bookmarkStart w:id="1761" w:name="RTF33393138393a204865616432"/>
      <w:bookmarkStart w:id="1762" w:name="_Toc311729310"/>
      <w:bookmarkStart w:id="1763" w:name="_Ref320093188"/>
      <w:bookmarkEnd w:id="1756"/>
      <w:bookmarkEnd w:id="1757"/>
      <w:bookmarkEnd w:id="1758"/>
      <w:bookmarkEnd w:id="1759"/>
      <w:bookmarkEnd w:id="1760"/>
      <w:ins w:id="1764" w:author="Nigel Deakin" w:date="2012-04-17T13:57:00Z">
        <w:r>
          <w:t xml:space="preserve">A client consumes messages from a topic by creating a subscription on that topic, and creating a </w:t>
        </w:r>
        <w:r w:rsidR="00D71E00" w:rsidRPr="00D71E00">
          <w:rPr>
            <w:rStyle w:val="Code"/>
            <w:rPrChange w:id="1765" w:author="Nigel Deakin" w:date="2012-04-17T14:01:00Z">
              <w:rPr>
                <w:rFonts w:ascii="Courier New" w:hAnsi="Courier New"/>
                <w:color w:val="0000FF"/>
                <w:sz w:val="18"/>
                <w:u w:val="single"/>
              </w:rPr>
            </w:rPrChange>
          </w:rPr>
          <w:t>MessageConsumer</w:t>
        </w:r>
        <w:r>
          <w:t xml:space="preserve"> or </w:t>
        </w:r>
        <w:r w:rsidR="00D71E00" w:rsidRPr="00D71E00">
          <w:rPr>
            <w:rStyle w:val="Code"/>
            <w:rPrChange w:id="1766" w:author="Nigel Deakin" w:date="2012-04-17T14:01:00Z">
              <w:rPr>
                <w:rFonts w:ascii="Courier New" w:hAnsi="Courier New"/>
                <w:color w:val="0000FF"/>
                <w:sz w:val="18"/>
                <w:u w:val="single"/>
              </w:rPr>
            </w:rPrChange>
          </w:rPr>
          <w:t>TopicSubscriber</w:t>
        </w:r>
        <w:r>
          <w:t xml:space="preserve"> on that subscription.</w:t>
        </w:r>
      </w:ins>
    </w:p>
    <w:p w:rsidR="00BA3246" w:rsidRDefault="00BA3246" w:rsidP="00BA3246">
      <w:pPr>
        <w:rPr>
          <w:ins w:id="1767" w:author="Nigel Deakin" w:date="2012-04-17T13:57:00Z"/>
        </w:rPr>
      </w:pPr>
      <w:ins w:id="1768" w:author="Nigel Deakin" w:date="2012-04-17T13:57:00Z">
        <w:r>
          <w:t>In general, a subscription will receive a copy of every message sent to the topic. However if a message selector is specified then only those messages whose properties match the message selector will be added to the subscription.</w:t>
        </w:r>
      </w:ins>
    </w:p>
    <w:p w:rsidR="00BA3246" w:rsidRDefault="00BA3246" w:rsidP="00BA3246">
      <w:pPr>
        <w:rPr>
          <w:ins w:id="1769" w:author="Nigel Deakin" w:date="2012-04-17T13:57:00Z"/>
        </w:rPr>
      </w:pPr>
      <w:ins w:id="1770" w:author="Nigel Deakin" w:date="2012-04-17T13:57:00Z">
        <w:r>
          <w:t xml:space="preserve">In addition, the </w:t>
        </w:r>
        <w:r w:rsidR="00D71E00" w:rsidRPr="00D71E00">
          <w:rPr>
            <w:rStyle w:val="Code"/>
            <w:rPrChange w:id="1771" w:author="Nigel Deakin" w:date="2012-04-17T14:01:00Z">
              <w:rPr>
                <w:rFonts w:ascii="Courier New" w:hAnsi="Courier New"/>
                <w:color w:val="0000FF"/>
                <w:sz w:val="18"/>
                <w:u w:val="single"/>
              </w:rPr>
            </w:rPrChange>
          </w:rPr>
          <w:t>noLocal</w:t>
        </w:r>
        <w:r>
          <w:t xml:space="preserve"> flag </w:t>
        </w:r>
      </w:ins>
      <w:ins w:id="1772" w:author="Nigel Deakin" w:date="2012-05-29T19:00:00Z">
        <w:r w:rsidR="00185B9F">
          <w:t>may be</w:t>
        </w:r>
      </w:ins>
      <w:ins w:id="1773" w:author="Nigel Deakin" w:date="2012-04-17T13:57:00Z">
        <w:r>
          <w:t xml:space="preserve"> specified when a </w:t>
        </w:r>
        <w:r w:rsidR="00D71E00" w:rsidRPr="00D71E00">
          <w:rPr>
            <w:rStyle w:val="Code"/>
            <w:rPrChange w:id="1774" w:author="Nigel Deakin" w:date="2012-04-17T14:02:00Z">
              <w:rPr>
                <w:rFonts w:ascii="Courier New" w:hAnsi="Courier New"/>
                <w:color w:val="0000FF"/>
                <w:sz w:val="18"/>
                <w:u w:val="single"/>
              </w:rPr>
            </w:rPrChange>
          </w:rPr>
          <w:t>MessageConsumer</w:t>
        </w:r>
        <w:r>
          <w:t xml:space="preserve"> or </w:t>
        </w:r>
        <w:r w:rsidR="00D71E00" w:rsidRPr="00D71E00">
          <w:rPr>
            <w:rStyle w:val="Code"/>
            <w:rPrChange w:id="1775" w:author="Nigel Deakin" w:date="2012-04-17T14:02:00Z">
              <w:rPr>
                <w:rFonts w:ascii="Courier New" w:hAnsi="Courier New"/>
                <w:color w:val="0000FF"/>
                <w:sz w:val="18"/>
                <w:u w:val="single"/>
              </w:rPr>
            </w:rPrChange>
          </w:rPr>
          <w:t>TopicSubscriber</w:t>
        </w:r>
        <w:r>
          <w:t xml:space="preserve"> </w:t>
        </w:r>
      </w:ins>
      <w:ins w:id="1776" w:author="Nigel Deakin" w:date="2012-05-29T19:01:00Z">
        <w:r w:rsidR="00185B9F">
          <w:t>is</w:t>
        </w:r>
      </w:ins>
      <w:ins w:id="1777" w:author="Nigel Deakin" w:date="2012-04-17T13:57:00Z">
        <w:r w:rsidR="00185B9F">
          <w:t xml:space="preserve"> created</w:t>
        </w:r>
      </w:ins>
      <w:ins w:id="1778" w:author="Nigel Deakin" w:date="2012-05-29T19:02:00Z">
        <w:r w:rsidR="00185B9F">
          <w:t xml:space="preserve">. The effect of setting this flag </w:t>
        </w:r>
      </w:ins>
      <w:ins w:id="1779" w:author="Nigel Deakin" w:date="2012-05-30T10:04:00Z">
        <w:r w:rsidR="00F574BC">
          <w:t xml:space="preserve">depends on the type of subscription and </w:t>
        </w:r>
      </w:ins>
      <w:ins w:id="1780" w:author="Nigel Deakin" w:date="2012-05-29T19:02:00Z">
        <w:r w:rsidR="00185B9F">
          <w:t>is defined in the following sections</w:t>
        </w:r>
      </w:ins>
      <w:ins w:id="1781" w:author="Nigel Deakin" w:date="2012-04-17T13:57:00Z">
        <w:r>
          <w:t>.</w:t>
        </w:r>
      </w:ins>
    </w:p>
    <w:p w:rsidR="00BA3246" w:rsidRDefault="00BA3246" w:rsidP="00BA3246">
      <w:pPr>
        <w:rPr>
          <w:ins w:id="1782" w:author="Nigel Deakin" w:date="2012-04-17T13:57:00Z"/>
        </w:rPr>
      </w:pPr>
      <w:ins w:id="1783" w:author="Nigel Deakin" w:date="2012-04-17T13:57:00Z">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ins>
    </w:p>
    <w:p w:rsidR="00BA3246" w:rsidRDefault="00BA3246" w:rsidP="00BA3246">
      <w:pPr>
        <w:rPr>
          <w:ins w:id="1784" w:author="Nigel Deakin" w:date="2012-04-17T13:57:00Z"/>
        </w:rPr>
      </w:pPr>
      <w:ins w:id="1785" w:author="Nigel Deakin" w:date="2012-04-17T13:57:00Z">
        <w:r>
          <w:t xml:space="preserve">Subscriptions may be </w:t>
        </w:r>
        <w:r w:rsidR="00D71E00" w:rsidRPr="00D71E00">
          <w:rPr>
            <w:i/>
            <w:rPrChange w:id="1786" w:author="Nigel Deakin" w:date="2012-04-17T14:07:00Z">
              <w:rPr>
                <w:rFonts w:ascii="Courier New" w:hAnsi="Courier New"/>
                <w:color w:val="0000FF"/>
                <w:sz w:val="18"/>
                <w:u w:val="single"/>
              </w:rPr>
            </w:rPrChange>
          </w:rPr>
          <w:t>durable</w:t>
        </w:r>
        <w:r>
          <w:t xml:space="preserve"> or </w:t>
        </w:r>
        <w:r w:rsidR="00D71E00" w:rsidRPr="00D71E00">
          <w:rPr>
            <w:i/>
            <w:rPrChange w:id="1787" w:author="Nigel Deakin" w:date="2012-04-17T14:07:00Z">
              <w:rPr>
                <w:rFonts w:ascii="Courier New" w:hAnsi="Courier New"/>
                <w:color w:val="0000FF"/>
                <w:sz w:val="18"/>
                <w:u w:val="single"/>
              </w:rPr>
            </w:rPrChange>
          </w:rPr>
          <w:t>non-durable</w:t>
        </w:r>
        <w:r>
          <w:t xml:space="preserve">. </w:t>
        </w:r>
      </w:ins>
    </w:p>
    <w:p w:rsidR="00BA3246" w:rsidRDefault="00BA3246" w:rsidP="00BA3246">
      <w:pPr>
        <w:rPr>
          <w:ins w:id="1788" w:author="Nigel Deakin" w:date="2012-04-17T13:57:00Z"/>
        </w:rPr>
      </w:pPr>
      <w:ins w:id="1789" w:author="Nigel Deakin" w:date="2012-04-17T13:57:00Z">
        <w:r>
          <w:t xml:space="preserve">A </w:t>
        </w:r>
        <w:r w:rsidR="00D71E00" w:rsidRPr="00D71E00">
          <w:rPr>
            <w:i/>
            <w:rPrChange w:id="1790" w:author="Nigel Deakin" w:date="2012-04-17T14:07:00Z">
              <w:rPr>
                <w:rFonts w:ascii="Courier New" w:hAnsi="Courier New"/>
                <w:color w:val="0000FF"/>
                <w:sz w:val="18"/>
                <w:u w:val="single"/>
              </w:rPr>
            </w:rPrChange>
          </w:rPr>
          <w:t>non-durable subscription</w:t>
        </w:r>
        <w:r>
          <w:t xml:space="preserve"> exists only so long as a </w:t>
        </w:r>
        <w:r w:rsidR="00D71E00" w:rsidRPr="00D71E00">
          <w:rPr>
            <w:rStyle w:val="Code"/>
            <w:rPrChange w:id="1791" w:author="Nigel Deakin" w:date="2012-04-17T14:02:00Z">
              <w:rPr>
                <w:rFonts w:ascii="Courier New" w:hAnsi="Courier New"/>
                <w:color w:val="0000FF"/>
                <w:sz w:val="18"/>
                <w:u w:val="single"/>
              </w:rPr>
            </w:rPrChange>
          </w:rPr>
          <w:t>MessageConsumer</w:t>
        </w:r>
        <w:r>
          <w:t xml:space="preserve"> or </w:t>
        </w:r>
        <w:r w:rsidR="00D71E00" w:rsidRPr="00D71E00">
          <w:rPr>
            <w:rStyle w:val="Code"/>
            <w:rPrChange w:id="1792" w:author="Nigel Deakin" w:date="2012-04-17T14:02:00Z">
              <w:rPr>
                <w:rFonts w:ascii="Courier New" w:hAnsi="Courier New"/>
                <w:color w:val="0000FF"/>
                <w:sz w:val="18"/>
                <w:u w:val="single"/>
              </w:rPr>
            </w:rPrChange>
          </w:rPr>
          <w:t>TopicSubscriber</w:t>
        </w:r>
        <w:r>
          <w:t xml:space="preserve"> object exists to consume messages from it. A non-durable subscription may be either </w:t>
        </w:r>
        <w:r w:rsidR="00D71E00" w:rsidRPr="00D71E00">
          <w:rPr>
            <w:i/>
            <w:rPrChange w:id="1793" w:author="Nigel Deakin" w:date="2012-04-17T14:07:00Z">
              <w:rPr>
                <w:rFonts w:ascii="Courier New" w:hAnsi="Courier New"/>
                <w:color w:val="0000FF"/>
                <w:sz w:val="18"/>
                <w:u w:val="single"/>
              </w:rPr>
            </w:rPrChange>
          </w:rPr>
          <w:t>unshared</w:t>
        </w:r>
        <w:r>
          <w:t xml:space="preserve"> or </w:t>
        </w:r>
        <w:r w:rsidR="00D71E00" w:rsidRPr="00D71E00">
          <w:rPr>
            <w:i/>
            <w:rPrChange w:id="1794" w:author="Nigel Deakin" w:date="2012-04-17T14:07:00Z">
              <w:rPr>
                <w:rFonts w:ascii="Courier New" w:hAnsi="Courier New"/>
                <w:color w:val="0000FF"/>
                <w:sz w:val="18"/>
                <w:u w:val="single"/>
              </w:rPr>
            </w:rPrChange>
          </w:rPr>
          <w:t>shared</w:t>
        </w:r>
        <w:r>
          <w:t>.</w:t>
        </w:r>
      </w:ins>
    </w:p>
    <w:p w:rsidR="00BA3246" w:rsidRDefault="00BA3246" w:rsidP="00BA3246">
      <w:pPr>
        <w:rPr>
          <w:ins w:id="1795" w:author="Nigel Deakin" w:date="2012-04-17T13:57:00Z"/>
        </w:rPr>
      </w:pPr>
      <w:ins w:id="1796" w:author="Nigel Deakin" w:date="2012-04-17T13:57:00Z">
        <w:r>
          <w:t xml:space="preserve">An </w:t>
        </w:r>
        <w:r w:rsidR="00D71E00" w:rsidRPr="00D71E00">
          <w:rPr>
            <w:i/>
            <w:rPrChange w:id="1797" w:author="Nigel Deakin" w:date="2012-04-17T14:07:00Z">
              <w:rPr>
                <w:rFonts w:ascii="Courier New" w:hAnsi="Courier New"/>
                <w:color w:val="0000FF"/>
                <w:sz w:val="18"/>
                <w:u w:val="single"/>
              </w:rPr>
            </w:rPrChange>
          </w:rPr>
          <w:t>unshared non-durable subscription</w:t>
        </w:r>
        <w:r>
          <w:t xml:space="preserve"> does not have a name and may have only a single </w:t>
        </w:r>
        <w:r w:rsidR="00D71E00" w:rsidRPr="00D71E00">
          <w:rPr>
            <w:rStyle w:val="Code"/>
            <w:rPrChange w:id="1798" w:author="Nigel Deakin" w:date="2012-04-17T14:02:00Z">
              <w:rPr>
                <w:rFonts w:ascii="Courier New" w:hAnsi="Courier New"/>
                <w:color w:val="0000FF"/>
                <w:sz w:val="18"/>
                <w:u w:val="single"/>
              </w:rPr>
            </w:rPrChange>
          </w:rPr>
          <w:t>MessageConsumer</w:t>
        </w:r>
        <w:r>
          <w:t xml:space="preserve"> or </w:t>
        </w:r>
        <w:r w:rsidR="00D71E00" w:rsidRPr="00D71E00">
          <w:rPr>
            <w:rStyle w:val="Code"/>
            <w:rPrChange w:id="1799" w:author="Nigel Deakin" w:date="2012-04-17T14:02:00Z">
              <w:rPr>
                <w:rFonts w:ascii="Courier New" w:hAnsi="Courier New"/>
                <w:color w:val="0000FF"/>
                <w:sz w:val="18"/>
                <w:u w:val="single"/>
              </w:rPr>
            </w:rPrChange>
          </w:rPr>
          <w:t>TopicSubscriber</w:t>
        </w:r>
        <w:r>
          <w:t xml:space="preserve"> object associated with it. It is created automatically when the </w:t>
        </w:r>
        <w:r w:rsidR="00D71E00" w:rsidRPr="00D71E00">
          <w:rPr>
            <w:rStyle w:val="Code"/>
            <w:rPrChange w:id="1800" w:author="Nigel Deakin" w:date="2012-04-17T14:02:00Z">
              <w:rPr>
                <w:rFonts w:ascii="Courier New" w:hAnsi="Courier New"/>
                <w:color w:val="0000FF"/>
                <w:sz w:val="18"/>
                <w:u w:val="single"/>
              </w:rPr>
            </w:rPrChange>
          </w:rPr>
          <w:t>MessageConsumer</w:t>
        </w:r>
        <w:r>
          <w:t xml:space="preserve"> or </w:t>
        </w:r>
        <w:r w:rsidR="00D71E00" w:rsidRPr="00D71E00">
          <w:rPr>
            <w:rStyle w:val="Code"/>
            <w:rPrChange w:id="1801" w:author="Nigel Deakin" w:date="2012-04-17T14:02:00Z">
              <w:rPr>
                <w:rFonts w:ascii="Courier New" w:hAnsi="Courier New"/>
                <w:color w:val="0000FF"/>
                <w:sz w:val="18"/>
                <w:u w:val="single"/>
              </w:rPr>
            </w:rPrChange>
          </w:rPr>
          <w:t>TopicSubscriber</w:t>
        </w:r>
        <w:r>
          <w:t xml:space="preserve"> object is created. It is not persisted and is deleted automatically when it is closed. </w:t>
        </w:r>
        <w:proofErr w:type="gramStart"/>
        <w:r>
          <w:t xml:space="preserve">See section </w:t>
        </w:r>
      </w:ins>
      <w:ins w:id="1802" w:author="Nigel Deakin" w:date="2012-04-17T14:00:00Z">
        <w:r w:rsidR="00D71E00">
          <w:fldChar w:fldCharType="begin"/>
        </w:r>
        <w:r w:rsidR="00CE06DA">
          <w:instrText xml:space="preserve"> REF _Ref322434568 \r \h </w:instrText>
        </w:r>
      </w:ins>
      <w:r w:rsidR="00D71E00">
        <w:fldChar w:fldCharType="separate"/>
      </w:r>
      <w:ins w:id="1803" w:author="Nigel Deakin" w:date="2012-04-17T14:00:00Z">
        <w:r w:rsidR="00CE06DA">
          <w:t>6.11.1</w:t>
        </w:r>
        <w:r w:rsidR="00D71E00">
          <w:fldChar w:fldCharType="end"/>
        </w:r>
        <w:r w:rsidR="00CE06DA">
          <w:t xml:space="preserve"> "</w:t>
        </w:r>
        <w:r w:rsidR="00D71E00">
          <w:fldChar w:fldCharType="begin"/>
        </w:r>
        <w:r w:rsidR="00CE06DA">
          <w:instrText xml:space="preserve"> REF _Ref322434568 \h </w:instrText>
        </w:r>
      </w:ins>
      <w:r w:rsidR="00D71E00">
        <w:fldChar w:fldCharType="separate"/>
      </w:r>
      <w:ins w:id="1804" w:author="Nigel Deakin" w:date="2012-04-17T14:00:00Z">
        <w:r w:rsidR="00CE06DA">
          <w:t>Unshared non-durable subscriptions</w:t>
        </w:r>
        <w:r w:rsidR="00D71E00">
          <w:fldChar w:fldCharType="end"/>
        </w:r>
        <w:r w:rsidR="00CE06DA">
          <w:t xml:space="preserve">" </w:t>
        </w:r>
        <w:r w:rsidR="00D71E00">
          <w:fldChar w:fldCharType="begin"/>
        </w:r>
        <w:r w:rsidR="00CE06DA">
          <w:instrText xml:space="preserve"> REF _Ref322434568 \p \h </w:instrText>
        </w:r>
      </w:ins>
      <w:r w:rsidR="00D71E00">
        <w:fldChar w:fldCharType="separate"/>
      </w:r>
      <w:ins w:id="1805" w:author="Nigel Deakin" w:date="2012-04-17T14:00:00Z">
        <w:r w:rsidR="00CE06DA">
          <w:t>below</w:t>
        </w:r>
        <w:r w:rsidR="00D71E00">
          <w:fldChar w:fldCharType="end"/>
        </w:r>
      </w:ins>
      <w:ins w:id="1806" w:author="Nigel Deakin" w:date="2012-04-17T13:57:00Z">
        <w:r>
          <w:t>.</w:t>
        </w:r>
        <w:proofErr w:type="gramEnd"/>
      </w:ins>
    </w:p>
    <w:p w:rsidR="00BA3246" w:rsidRDefault="00BA3246" w:rsidP="00BA3246">
      <w:pPr>
        <w:rPr>
          <w:ins w:id="1807" w:author="Nigel Deakin" w:date="2012-04-17T13:57:00Z"/>
        </w:rPr>
      </w:pPr>
      <w:ins w:id="1808" w:author="Nigel Deakin" w:date="2012-04-17T13:57:00Z">
        <w:r>
          <w:t xml:space="preserve">A </w:t>
        </w:r>
        <w:r w:rsidR="00D71E00" w:rsidRPr="00D71E00">
          <w:rPr>
            <w:i/>
            <w:rPrChange w:id="1809" w:author="Nigel Deakin" w:date="2012-04-17T14:07:00Z">
              <w:rPr>
                <w:rFonts w:ascii="Courier New" w:hAnsi="Courier New"/>
                <w:color w:val="0000FF"/>
                <w:sz w:val="18"/>
                <w:u w:val="single"/>
              </w:rPr>
            </w:rPrChange>
          </w:rPr>
          <w:t>shared non-durable subscription</w:t>
        </w:r>
        <w:r>
          <w:t xml:space="preserve"> is identified by name</w:t>
        </w:r>
      </w:ins>
      <w:ins w:id="1810" w:author="Nigel Deakin" w:date="2012-11-02T19:09:00Z">
        <w:r w:rsidR="00DE4759">
          <w:t xml:space="preserve"> and an optional client identifier</w:t>
        </w:r>
      </w:ins>
      <w:ins w:id="1811" w:author="Nigel Deakin" w:date="2012-04-17T13:57:00Z">
        <w:r>
          <w:t xml:space="preserve">, which may be used to associate several </w:t>
        </w:r>
        <w:r w:rsidR="00D71E00" w:rsidRPr="00D71E00">
          <w:rPr>
            <w:rStyle w:val="Code"/>
            <w:rPrChange w:id="1812" w:author="Nigel Deakin" w:date="2012-04-17T14:02:00Z">
              <w:rPr>
                <w:rFonts w:ascii="Courier New" w:hAnsi="Courier New"/>
                <w:color w:val="0000FF"/>
                <w:sz w:val="18"/>
                <w:u w:val="single"/>
              </w:rPr>
            </w:rPrChange>
          </w:rPr>
          <w:t>MessageConsumer</w:t>
        </w:r>
        <w:r>
          <w:t xml:space="preserve"> or </w:t>
        </w:r>
        <w:r w:rsidR="00D71E00" w:rsidRPr="00D71E00">
          <w:rPr>
            <w:rStyle w:val="Code"/>
            <w:rPrChange w:id="1813" w:author="Nigel Deakin" w:date="2012-04-17T14:02:00Z">
              <w:rPr>
                <w:rFonts w:ascii="Courier New" w:hAnsi="Courier New"/>
                <w:color w:val="0000FF"/>
                <w:sz w:val="18"/>
                <w:u w:val="single"/>
              </w:rPr>
            </w:rPrChange>
          </w:rPr>
          <w:t>TopicSubscriber</w:t>
        </w:r>
        <w:r>
          <w:t xml:space="preserve"> objects with it. It is created automatically when the first</w:t>
        </w:r>
      </w:ins>
      <w:ins w:id="1814" w:author="Nigel Deakin" w:date="2012-04-17T14:08:00Z">
        <w:r w:rsidR="003B61C5">
          <w:t xml:space="preserve"> </w:t>
        </w:r>
      </w:ins>
      <w:ins w:id="1815" w:author="Nigel Deakin" w:date="2012-04-17T13:57:00Z">
        <w:r w:rsidR="00D71E00" w:rsidRPr="00D71E00">
          <w:rPr>
            <w:rStyle w:val="Code"/>
            <w:rPrChange w:id="1816" w:author="Nigel Deakin" w:date="2012-04-17T14:02:00Z">
              <w:rPr>
                <w:rFonts w:ascii="Courier New" w:hAnsi="Courier New"/>
                <w:color w:val="0000FF"/>
                <w:sz w:val="18"/>
                <w:u w:val="single"/>
              </w:rPr>
            </w:rPrChange>
          </w:rPr>
          <w:t>MessageConsumer</w:t>
        </w:r>
        <w:r>
          <w:t xml:space="preserve"> or </w:t>
        </w:r>
        <w:r w:rsidR="00D71E00" w:rsidRPr="00D71E00">
          <w:rPr>
            <w:rStyle w:val="Code"/>
            <w:rPrChange w:id="1817" w:author="Nigel Deakin" w:date="2012-04-17T14:02:00Z">
              <w:rPr>
                <w:rFonts w:ascii="Courier New" w:hAnsi="Courier New"/>
                <w:color w:val="0000FF"/>
                <w:sz w:val="18"/>
                <w:u w:val="single"/>
              </w:rPr>
            </w:rPrChange>
          </w:rPr>
          <w:t>TopicSubscriber</w:t>
        </w:r>
        <w:r>
          <w:t xml:space="preserve"> object is created. It is not persisted and is deleted automatically when the last </w:t>
        </w:r>
        <w:r w:rsidR="00D71E00" w:rsidRPr="00D71E00">
          <w:rPr>
            <w:rStyle w:val="Code"/>
            <w:rPrChange w:id="1818" w:author="Nigel Deakin" w:date="2012-04-17T14:02:00Z">
              <w:rPr>
                <w:rFonts w:ascii="Courier New" w:hAnsi="Courier New"/>
                <w:color w:val="0000FF"/>
                <w:sz w:val="18"/>
                <w:u w:val="single"/>
              </w:rPr>
            </w:rPrChange>
          </w:rPr>
          <w:t>MessageConsumer</w:t>
        </w:r>
        <w:r>
          <w:t xml:space="preserve"> or </w:t>
        </w:r>
        <w:r w:rsidR="00D71E00" w:rsidRPr="00D71E00">
          <w:rPr>
            <w:rStyle w:val="Code"/>
            <w:rPrChange w:id="1819" w:author="Nigel Deakin" w:date="2012-04-17T14:02:00Z">
              <w:rPr>
                <w:rFonts w:ascii="Courier New" w:hAnsi="Courier New"/>
                <w:color w:val="0000FF"/>
                <w:sz w:val="18"/>
                <w:u w:val="single"/>
              </w:rPr>
            </w:rPrChange>
          </w:rPr>
          <w:t>TopicSubscriber</w:t>
        </w:r>
        <w:r>
          <w:t xml:space="preserve"> object is closed. See section</w:t>
        </w:r>
      </w:ins>
      <w:ins w:id="1820" w:author="Nigel Deakin" w:date="2012-04-17T14:01:00Z">
        <w:r w:rsidR="00CF2C4F">
          <w:t xml:space="preserve"> </w:t>
        </w:r>
        <w:r w:rsidR="00D71E00">
          <w:fldChar w:fldCharType="begin"/>
        </w:r>
        <w:r w:rsidR="00CF2C4F">
          <w:instrText xml:space="preserve"> REF _Ref322434596 \r \h </w:instrText>
        </w:r>
      </w:ins>
      <w:r w:rsidR="00D71E00">
        <w:fldChar w:fldCharType="separate"/>
      </w:r>
      <w:ins w:id="1821" w:author="Nigel Deakin" w:date="2012-04-17T14:01:00Z">
        <w:r w:rsidR="00CF2C4F">
          <w:t>6.11.2</w:t>
        </w:r>
        <w:r w:rsidR="00D71E00">
          <w:fldChar w:fldCharType="end"/>
        </w:r>
        <w:r w:rsidR="00CF2C4F">
          <w:t xml:space="preserve"> "</w:t>
        </w:r>
        <w:r w:rsidR="00D71E00">
          <w:fldChar w:fldCharType="begin"/>
        </w:r>
        <w:r w:rsidR="00CF2C4F">
          <w:instrText xml:space="preserve"> REF _Ref322434596 \h </w:instrText>
        </w:r>
      </w:ins>
      <w:r w:rsidR="00D71E00">
        <w:fldChar w:fldCharType="separate"/>
      </w:r>
      <w:ins w:id="1822" w:author="Nigel Deakin" w:date="2012-04-17T14:01:00Z">
        <w:r w:rsidR="00CF2C4F">
          <w:t>Shared non-durable subscriptions</w:t>
        </w:r>
        <w:r w:rsidR="00D71E00">
          <w:fldChar w:fldCharType="end"/>
        </w:r>
        <w:r w:rsidR="00CF2C4F">
          <w:t xml:space="preserve">" </w:t>
        </w:r>
        <w:r w:rsidR="00D71E00">
          <w:fldChar w:fldCharType="begin"/>
        </w:r>
        <w:r w:rsidR="00CF2C4F">
          <w:instrText xml:space="preserve"> REF _Ref322434596 \p \h </w:instrText>
        </w:r>
      </w:ins>
      <w:r w:rsidR="00D71E00">
        <w:fldChar w:fldCharType="separate"/>
      </w:r>
      <w:ins w:id="1823" w:author="Nigel Deakin" w:date="2012-04-17T14:01:00Z">
        <w:r w:rsidR="00CF2C4F">
          <w:t>below</w:t>
        </w:r>
        <w:r w:rsidR="00D71E00">
          <w:fldChar w:fldCharType="end"/>
        </w:r>
      </w:ins>
      <w:ins w:id="1824" w:author="Nigel Deakin" w:date="2012-04-17T13:57:00Z">
        <w:r>
          <w:t>.</w:t>
        </w:r>
      </w:ins>
    </w:p>
    <w:p w:rsidR="00BA3246" w:rsidRDefault="00BA3246" w:rsidP="00BA3246">
      <w:pPr>
        <w:rPr>
          <w:ins w:id="1825" w:author="Nigel Deakin" w:date="2012-04-17T13:57:00Z"/>
        </w:rPr>
      </w:pPr>
      <w:ins w:id="1826" w:author="Nigel Deakin" w:date="2012-04-17T13:57:00Z">
        <w:r>
          <w:t xml:space="preserve">A </w:t>
        </w:r>
        <w:r w:rsidR="00D71E00" w:rsidRPr="00D71E00">
          <w:rPr>
            <w:i/>
            <w:rPrChange w:id="1827" w:author="Nigel Deakin" w:date="2012-04-17T14:07:00Z">
              <w:rPr>
                <w:rFonts w:ascii="Courier New" w:hAnsi="Courier New"/>
                <w:color w:val="0000FF"/>
                <w:sz w:val="18"/>
                <w:u w:val="single"/>
              </w:rPr>
            </w:rPrChange>
          </w:rPr>
          <w:t>durable subscription</w:t>
        </w:r>
        <w:r>
          <w:t xml:space="preserve"> is identified by a name and an optional client identifier, which may be used to associate several </w:t>
        </w:r>
        <w:r w:rsidR="00D71E00" w:rsidRPr="00D71E00">
          <w:rPr>
            <w:rStyle w:val="Code"/>
            <w:rPrChange w:id="1828" w:author="Nigel Deakin" w:date="2012-04-17T14:02:00Z">
              <w:rPr>
                <w:rFonts w:ascii="Courier New" w:hAnsi="Courier New"/>
                <w:color w:val="0000FF"/>
                <w:sz w:val="18"/>
                <w:u w:val="single"/>
              </w:rPr>
            </w:rPrChange>
          </w:rPr>
          <w:t>MessageConsumer</w:t>
        </w:r>
        <w:r>
          <w:t xml:space="preserve"> or </w:t>
        </w:r>
        <w:r w:rsidR="00D71E00" w:rsidRPr="00D71E00">
          <w:rPr>
            <w:rStyle w:val="Code"/>
            <w:rPrChange w:id="1829" w:author="Nigel Deakin" w:date="2012-04-17T14:02:00Z">
              <w:rPr>
                <w:rFonts w:ascii="Courier New" w:hAnsi="Courier New"/>
                <w:color w:val="0000FF"/>
                <w:sz w:val="18"/>
                <w:u w:val="single"/>
              </w:rPr>
            </w:rPrChange>
          </w:rPr>
          <w:t>TopicSubscriber</w:t>
        </w:r>
        <w:r>
          <w:t xml:space="preserve"> objects with it. A durable subscription is created automatically when the first </w:t>
        </w:r>
        <w:r w:rsidR="00D71E00" w:rsidRPr="00D71E00">
          <w:rPr>
            <w:rStyle w:val="Code"/>
            <w:rPrChange w:id="1830" w:author="Nigel Deakin" w:date="2012-04-17T14:02:00Z">
              <w:rPr>
                <w:rFonts w:ascii="Courier New" w:hAnsi="Courier New"/>
                <w:color w:val="0000FF"/>
                <w:sz w:val="18"/>
                <w:u w:val="single"/>
              </w:rPr>
            </w:rPrChange>
          </w:rPr>
          <w:t>MessageConsumer</w:t>
        </w:r>
        <w:r>
          <w:t xml:space="preserve"> or </w:t>
        </w:r>
        <w:r w:rsidR="00D71E00" w:rsidRPr="00D71E00">
          <w:rPr>
            <w:rStyle w:val="Code"/>
            <w:rPrChange w:id="1831" w:author="Nigel Deakin" w:date="2012-04-17T14:03:00Z">
              <w:rPr>
                <w:rFonts w:ascii="Courier New" w:hAnsi="Courier New"/>
                <w:color w:val="0000FF"/>
                <w:sz w:val="18"/>
                <w:u w:val="single"/>
              </w:rPr>
            </w:rPrChange>
          </w:rPr>
          <w:t>TopicSubscriber</w:t>
        </w:r>
        <w:r>
          <w:t xml:space="preserve"> object is created. It is persisted and continues to exist until explicitly deleted, even if there are no </w:t>
        </w:r>
        <w:r w:rsidR="00D71E00" w:rsidRPr="00D71E00">
          <w:rPr>
            <w:rStyle w:val="Code"/>
            <w:rPrChange w:id="1832" w:author="Nigel Deakin" w:date="2012-04-17T14:03:00Z">
              <w:rPr>
                <w:rFonts w:ascii="Courier New" w:hAnsi="Courier New"/>
                <w:color w:val="0000FF"/>
                <w:sz w:val="18"/>
                <w:u w:val="single"/>
              </w:rPr>
            </w:rPrChange>
          </w:rPr>
          <w:t>MessageConsumer</w:t>
        </w:r>
        <w:r>
          <w:t xml:space="preserve"> or </w:t>
        </w:r>
        <w:r w:rsidR="00D71E00" w:rsidRPr="00D71E00">
          <w:rPr>
            <w:rStyle w:val="Code"/>
            <w:rPrChange w:id="1833" w:author="Nigel Deakin" w:date="2012-04-17T14:03:00Z">
              <w:rPr>
                <w:rFonts w:ascii="Courier New" w:hAnsi="Courier New"/>
                <w:color w:val="0000FF"/>
                <w:sz w:val="18"/>
                <w:u w:val="single"/>
              </w:rPr>
            </w:rPrChange>
          </w:rPr>
          <w:t>TopicSubscriber</w:t>
        </w:r>
        <w:r>
          <w:t xml:space="preserve"> objects consuming messages from it. See section</w:t>
        </w:r>
      </w:ins>
      <w:ins w:id="1834" w:author="Nigel Deakin" w:date="2012-04-17T14:01:00Z">
        <w:r w:rsidR="00CF2C4F">
          <w:t xml:space="preserve"> </w:t>
        </w:r>
        <w:r w:rsidR="00D71E00">
          <w:fldChar w:fldCharType="begin"/>
        </w:r>
        <w:r w:rsidR="00CF2C4F">
          <w:instrText xml:space="preserve"> REF _Ref322434616 \r \h </w:instrText>
        </w:r>
      </w:ins>
      <w:r w:rsidR="00D71E00">
        <w:fldChar w:fldCharType="separate"/>
      </w:r>
      <w:ins w:id="1835" w:author="Nigel Deakin" w:date="2012-04-17T14:01:00Z">
        <w:r w:rsidR="00CF2C4F">
          <w:t>6.11.3</w:t>
        </w:r>
        <w:r w:rsidR="00D71E00">
          <w:fldChar w:fldCharType="end"/>
        </w:r>
        <w:r w:rsidR="00CF2C4F">
          <w:t xml:space="preserve"> "</w:t>
        </w:r>
        <w:r w:rsidR="00D71E00">
          <w:fldChar w:fldCharType="begin"/>
        </w:r>
        <w:r w:rsidR="00CF2C4F">
          <w:instrText xml:space="preserve"> REF _Ref322434616 \h </w:instrText>
        </w:r>
      </w:ins>
      <w:r w:rsidR="00D71E00">
        <w:fldChar w:fldCharType="separate"/>
      </w:r>
      <w:ins w:id="1836" w:author="Nigel Deakin" w:date="2012-04-17T14:01:00Z">
        <w:r w:rsidR="00CF2C4F">
          <w:t>Durable subscriptions</w:t>
        </w:r>
        <w:r w:rsidR="00D71E00">
          <w:fldChar w:fldCharType="end"/>
        </w:r>
        <w:r w:rsidR="00CF2C4F">
          <w:t xml:space="preserve">" </w:t>
        </w:r>
        <w:r w:rsidR="00D71E00">
          <w:fldChar w:fldCharType="begin"/>
        </w:r>
        <w:r w:rsidR="00CF2C4F">
          <w:instrText xml:space="preserve"> REF _Ref322434616 \p \h </w:instrText>
        </w:r>
      </w:ins>
      <w:r w:rsidR="00D71E00">
        <w:fldChar w:fldCharType="separate"/>
      </w:r>
      <w:ins w:id="1837" w:author="Nigel Deakin" w:date="2012-04-17T14:01:00Z">
        <w:r w:rsidR="00CF2C4F">
          <w:t>below</w:t>
        </w:r>
        <w:r w:rsidR="00D71E00">
          <w:fldChar w:fldCharType="end"/>
        </w:r>
      </w:ins>
      <w:ins w:id="1838" w:author="Nigel Deakin" w:date="2012-04-17T13:57:00Z">
        <w:r>
          <w:t>.</w:t>
        </w:r>
      </w:ins>
    </w:p>
    <w:p w:rsidR="00BA3246" w:rsidRDefault="00BA3246" w:rsidP="00BA3246">
      <w:pPr>
        <w:pStyle w:val="Heading3"/>
        <w:rPr>
          <w:ins w:id="1839" w:author="Nigel Deakin" w:date="2012-04-17T13:57:00Z"/>
        </w:rPr>
      </w:pPr>
      <w:bookmarkStart w:id="1840" w:name="_Ref322434568"/>
      <w:bookmarkStart w:id="1841" w:name="_Toc339906405"/>
      <w:ins w:id="1842" w:author="Nigel Deakin" w:date="2012-04-17T13:57:00Z">
        <w:r>
          <w:t>Unshared non-durable subscriptions</w:t>
        </w:r>
        <w:bookmarkEnd w:id="1840"/>
        <w:bookmarkEnd w:id="1841"/>
      </w:ins>
    </w:p>
    <w:p w:rsidR="00BA3246" w:rsidRDefault="00BA3246" w:rsidP="00BA3246">
      <w:pPr>
        <w:rPr>
          <w:ins w:id="1843" w:author="Nigel Deakin" w:date="2012-04-17T13:57:00Z"/>
        </w:rPr>
      </w:pPr>
      <w:ins w:id="1844" w:author="Nigel Deakin" w:date="2012-04-17T13:57:00Z">
        <w:r>
          <w:t xml:space="preserve">An unshared non-durable subscription is the simplest way to consume messages from a topic. </w:t>
        </w:r>
      </w:ins>
    </w:p>
    <w:p w:rsidR="00BA3246" w:rsidRDefault="00BA3246" w:rsidP="00BA3246">
      <w:pPr>
        <w:rPr>
          <w:ins w:id="1845" w:author="Nigel Deakin" w:date="2012-04-17T13:57:00Z"/>
        </w:rPr>
      </w:pPr>
      <w:ins w:id="1846" w:author="Nigel Deakin" w:date="2012-04-17T13:57:00Z">
        <w:r>
          <w:t xml:space="preserve">An unshared non-durable subscription is created, and a </w:t>
        </w:r>
        <w:r w:rsidR="00D71E00" w:rsidRPr="00D71E00">
          <w:rPr>
            <w:rStyle w:val="Code"/>
            <w:rPrChange w:id="1847" w:author="Nigel Deakin" w:date="2012-04-17T14:09:00Z">
              <w:rPr>
                <w:rFonts w:ascii="Courier New" w:hAnsi="Courier New"/>
                <w:color w:val="0000FF"/>
                <w:sz w:val="18"/>
                <w:u w:val="single"/>
              </w:rPr>
            </w:rPrChange>
          </w:rPr>
          <w:t>MessageConsumer</w:t>
        </w:r>
        <w:r>
          <w:t xml:space="preserve"> created on that subscription, using one of the </w:t>
        </w:r>
        <w:r w:rsidR="00D71E00" w:rsidRPr="00D71E00">
          <w:rPr>
            <w:rStyle w:val="Code"/>
            <w:rPrChange w:id="1848" w:author="Nigel Deakin" w:date="2012-04-17T14:09:00Z">
              <w:rPr>
                <w:rFonts w:ascii="Courier New" w:hAnsi="Courier New"/>
                <w:color w:val="0000FF"/>
                <w:sz w:val="18"/>
                <w:u w:val="single"/>
              </w:rPr>
            </w:rPrChange>
          </w:rPr>
          <w:lastRenderedPageBreak/>
          <w:t>createConsumer</w:t>
        </w:r>
        <w:r>
          <w:t xml:space="preserve"> methods on </w:t>
        </w:r>
        <w:r w:rsidR="00D71E00" w:rsidRPr="00D71E00">
          <w:rPr>
            <w:rStyle w:val="Code"/>
            <w:rPrChange w:id="1849" w:author="Nigel Deakin" w:date="2012-04-17T14:09:00Z">
              <w:rPr>
                <w:rFonts w:ascii="Courier New" w:hAnsi="Courier New"/>
                <w:color w:val="0000FF"/>
                <w:sz w:val="18"/>
                <w:u w:val="single"/>
              </w:rPr>
            </w:rPrChange>
          </w:rPr>
          <w:t>Session</w:t>
        </w:r>
        <w:r>
          <w:t xml:space="preserve">, </w:t>
        </w:r>
        <w:r w:rsidR="00D71E00" w:rsidRPr="00D71E00">
          <w:rPr>
            <w:rStyle w:val="Code"/>
            <w:rPrChange w:id="1850" w:author="Nigel Deakin" w:date="2012-04-17T14:09:00Z">
              <w:rPr>
                <w:rFonts w:ascii="Courier New" w:hAnsi="Courier New"/>
                <w:color w:val="0000FF"/>
                <w:sz w:val="18"/>
                <w:u w:val="single"/>
              </w:rPr>
            </w:rPrChange>
          </w:rPr>
          <w:t>JMSContext</w:t>
        </w:r>
        <w:r>
          <w:t xml:space="preserve"> or </w:t>
        </w:r>
        <w:r w:rsidR="00D71E00" w:rsidRPr="00D71E00">
          <w:rPr>
            <w:rStyle w:val="Code"/>
            <w:rPrChange w:id="1851"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852" w:author="Nigel Deakin" w:date="2012-04-17T13:57:00Z"/>
        </w:rPr>
      </w:pPr>
      <w:ins w:id="1853" w:author="Nigel Deakin" w:date="2012-04-17T13:57:00Z">
        <w:r>
          <w:t xml:space="preserve">Alternatively an unshared non-durable subscription is created, and a </w:t>
        </w:r>
        <w:r w:rsidR="00D71E00" w:rsidRPr="00D71E00">
          <w:rPr>
            <w:rStyle w:val="Code"/>
            <w:rPrChange w:id="1854" w:author="Nigel Deakin" w:date="2012-04-17T14:09:00Z">
              <w:rPr>
                <w:rFonts w:ascii="Courier New" w:hAnsi="Courier New"/>
                <w:color w:val="0000FF"/>
                <w:sz w:val="18"/>
                <w:u w:val="single"/>
              </w:rPr>
            </w:rPrChange>
          </w:rPr>
          <w:t>TopicSubscription</w:t>
        </w:r>
        <w:r>
          <w:t xml:space="preserve"> created on that subscription, using one of the </w:t>
        </w:r>
        <w:r w:rsidR="00D71E00" w:rsidRPr="00D71E00">
          <w:rPr>
            <w:rStyle w:val="Code"/>
            <w:rPrChange w:id="1855" w:author="Nigel Deakin" w:date="2012-04-17T14:09:00Z">
              <w:rPr>
                <w:rFonts w:ascii="Courier New" w:hAnsi="Courier New"/>
                <w:color w:val="0000FF"/>
                <w:sz w:val="18"/>
                <w:u w:val="single"/>
              </w:rPr>
            </w:rPrChange>
          </w:rPr>
          <w:t>createSubscriber</w:t>
        </w:r>
        <w:r>
          <w:t xml:space="preserve"> methods on </w:t>
        </w:r>
        <w:r w:rsidR="00D71E00" w:rsidRPr="00D71E00">
          <w:rPr>
            <w:rStyle w:val="Code"/>
            <w:rPrChange w:id="1856" w:author="Nigel Deakin" w:date="2012-04-17T14:09:00Z">
              <w:rPr>
                <w:rFonts w:ascii="Courier New" w:hAnsi="Courier New"/>
                <w:color w:val="0000FF"/>
                <w:sz w:val="18"/>
                <w:u w:val="single"/>
              </w:rPr>
            </w:rPrChange>
          </w:rPr>
          <w:t>TopicSession</w:t>
        </w:r>
        <w:r>
          <w:t xml:space="preserve">. </w:t>
        </w:r>
      </w:ins>
    </w:p>
    <w:p w:rsidR="00BA3246" w:rsidRDefault="00BA3246" w:rsidP="00BA3246">
      <w:pPr>
        <w:rPr>
          <w:ins w:id="1857" w:author="Nigel Deakin" w:date="2012-04-17T13:57:00Z"/>
        </w:rPr>
      </w:pPr>
      <w:ins w:id="1858" w:author="Nigel Deakin" w:date="2012-04-17T13:57:00Z">
        <w:r>
          <w:t xml:space="preserve">An unshared non-durable subscription does not have a name.  Each call to createConsumer or createSubscriber creates a new subscription. </w:t>
        </w:r>
      </w:ins>
    </w:p>
    <w:p w:rsidR="00BA3246" w:rsidRDefault="00BA3246" w:rsidP="00BA3246">
      <w:pPr>
        <w:rPr>
          <w:ins w:id="1859" w:author="Nigel Deakin" w:date="2012-04-17T13:57:00Z"/>
        </w:rPr>
      </w:pPr>
      <w:ins w:id="1860" w:author="Nigel Deakin" w:date="2012-04-17T13:57:00Z">
        <w:r>
          <w:t xml:space="preserve">An unshared non-durable subscription only exists for as long as the </w:t>
        </w:r>
        <w:r w:rsidR="00D71E00" w:rsidRPr="00D71E00">
          <w:rPr>
            <w:rStyle w:val="Code"/>
            <w:rPrChange w:id="1861" w:author="Nigel Deakin" w:date="2012-04-17T14:09:00Z">
              <w:rPr>
                <w:rFonts w:ascii="Courier New" w:hAnsi="Courier New"/>
                <w:color w:val="0000FF"/>
                <w:sz w:val="18"/>
                <w:u w:val="single"/>
              </w:rPr>
            </w:rPrChange>
          </w:rPr>
          <w:t>MessageConsumer</w:t>
        </w:r>
        <w:r>
          <w:t xml:space="preserve"> or </w:t>
        </w:r>
        <w:r w:rsidR="00D71E00" w:rsidRPr="00D71E00">
          <w:rPr>
            <w:rStyle w:val="Code"/>
            <w:rPrChange w:id="1862" w:author="Nigel Deakin" w:date="2012-04-17T14:10:00Z">
              <w:rPr>
                <w:rFonts w:ascii="Courier New" w:hAnsi="Courier New"/>
                <w:color w:val="0000FF"/>
                <w:sz w:val="18"/>
                <w:u w:val="single"/>
              </w:rPr>
            </w:rPrChange>
          </w:rPr>
          <w:t>TopicSubscriber</w:t>
        </w:r>
        <w:r>
          <w:t xml:space="preserve"> exists. This means that any messages sent to the topic will only be added to the subscription whilst the </w:t>
        </w:r>
        <w:r w:rsidR="00D71E00" w:rsidRPr="00D71E00">
          <w:rPr>
            <w:rStyle w:val="Code"/>
            <w:rPrChange w:id="1863" w:author="Nigel Deakin" w:date="2012-04-17T14:10:00Z">
              <w:rPr>
                <w:rFonts w:ascii="Courier New" w:hAnsi="Courier New"/>
                <w:color w:val="0000FF"/>
                <w:sz w:val="18"/>
                <w:u w:val="single"/>
              </w:rPr>
            </w:rPrChange>
          </w:rPr>
          <w:t>MessageConsumer</w:t>
        </w:r>
        <w:r>
          <w:t xml:space="preserve"> or </w:t>
        </w:r>
        <w:r w:rsidR="00D71E00" w:rsidRPr="00D71E00">
          <w:rPr>
            <w:rStyle w:val="Code"/>
            <w:rPrChange w:id="1864"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consumer is closed.</w:t>
        </w:r>
      </w:ins>
    </w:p>
    <w:p w:rsidR="00BA3246" w:rsidRDefault="00BA3246" w:rsidP="00BA3246">
      <w:pPr>
        <w:rPr>
          <w:ins w:id="1865" w:author="Nigel Deakin" w:date="2012-04-17T13:57:00Z"/>
        </w:rPr>
      </w:pPr>
      <w:ins w:id="1866" w:author="Nigel Deakin" w:date="2012-04-17T13:57:00Z">
        <w:r>
          <w:t>If a message selector is specified then only messages with properties matching the message selector expression will be added to the subscription.</w:t>
        </w:r>
      </w:ins>
    </w:p>
    <w:p w:rsidR="00BA3246" w:rsidRDefault="00BA3246" w:rsidP="00BA3246">
      <w:pPr>
        <w:rPr>
          <w:ins w:id="1867" w:author="Nigel Deakin" w:date="2012-04-17T13:57:00Z"/>
        </w:rPr>
      </w:pPr>
      <w:ins w:id="1868" w:author="Nigel Deakin" w:date="2012-04-17T13:57:00Z">
        <w:r>
          <w:t xml:space="preserve">The </w:t>
        </w:r>
        <w:r w:rsidR="00D71E00" w:rsidRPr="00D71E00">
          <w:rPr>
            <w:rStyle w:val="Code"/>
            <w:rPrChange w:id="1869" w:author="Nigel Deakin" w:date="2012-04-17T14:10:00Z">
              <w:rPr>
                <w:rFonts w:ascii="Courier New" w:hAnsi="Courier New"/>
                <w:color w:val="0000FF"/>
                <w:sz w:val="18"/>
                <w:u w:val="single"/>
              </w:rPr>
            </w:rPrChange>
          </w:rPr>
          <w:t>noLocal</w:t>
        </w:r>
        <w:r>
          <w:t xml:space="preserve"> argument may be used to specify that messages published to the topic by its own connection must not be added to the subscription.</w:t>
        </w:r>
      </w:ins>
    </w:p>
    <w:p w:rsidR="00BA3246" w:rsidRDefault="00BA3246" w:rsidP="00BA3246">
      <w:pPr>
        <w:rPr>
          <w:ins w:id="1870" w:author="Nigel Deakin" w:date="2012-04-17T13:57:00Z"/>
        </w:rPr>
      </w:pPr>
      <w:ins w:id="1871" w:author="Nigel Deakin" w:date="2012-04-17T13:57:00Z">
        <w:r>
          <w:t xml:space="preserve">Each unshared non-durable subscription has a single consumer. If the application needs to create multiple consumers on the same subscription then a shared non-durable subscription should be used instead. See section </w:t>
        </w:r>
      </w:ins>
      <w:ins w:id="1872" w:author="Nigel Deakin" w:date="2012-04-17T14:08:00Z">
        <w:r w:rsidR="00D71E00">
          <w:fldChar w:fldCharType="begin"/>
        </w:r>
        <w:r w:rsidR="0031597B">
          <w:instrText xml:space="preserve"> REF _Ref322434596 \r \h </w:instrText>
        </w:r>
      </w:ins>
      <w:r w:rsidR="00D71E00">
        <w:fldChar w:fldCharType="separate"/>
      </w:r>
      <w:ins w:id="1873" w:author="Nigel Deakin" w:date="2012-04-17T14:08:00Z">
        <w:r w:rsidR="0031597B">
          <w:t>6.11.2</w:t>
        </w:r>
        <w:r w:rsidR="00D71E00">
          <w:fldChar w:fldCharType="end"/>
        </w:r>
        <w:r w:rsidR="0031597B">
          <w:t xml:space="preserve"> "</w:t>
        </w:r>
        <w:r w:rsidR="00D71E00">
          <w:fldChar w:fldCharType="begin"/>
        </w:r>
        <w:r w:rsidR="0031597B">
          <w:instrText xml:space="preserve"> REF _Ref322434596 \h </w:instrText>
        </w:r>
      </w:ins>
      <w:r w:rsidR="00D71E00">
        <w:fldChar w:fldCharType="separate"/>
      </w:r>
      <w:ins w:id="1874" w:author="Nigel Deakin" w:date="2012-04-17T14:08:00Z">
        <w:r w:rsidR="0031597B">
          <w:t>Shared non-durable subscriptions</w:t>
        </w:r>
        <w:r w:rsidR="00D71E00">
          <w:fldChar w:fldCharType="end"/>
        </w:r>
        <w:r w:rsidR="0031597B">
          <w:t>".</w:t>
        </w:r>
      </w:ins>
    </w:p>
    <w:p w:rsidR="00BA3246" w:rsidRDefault="00BA3246" w:rsidP="00BA3246">
      <w:pPr>
        <w:rPr>
          <w:ins w:id="1875" w:author="Nigel Deakin" w:date="2012-04-17T13:57:00Z"/>
        </w:rPr>
      </w:pPr>
      <w:ins w:id="1876" w:author="Nigel Deakin" w:date="2012-04-17T13:57:00Z">
        <w:r>
          <w:t>If the application needs to be able to receive messages that were sent to the topic even when there was no active consumer on it then a durable subscription should be used instead. See section</w:t>
        </w:r>
      </w:ins>
      <w:ins w:id="1877" w:author="Nigel Deakin" w:date="2012-04-17T14:09:00Z">
        <w:r w:rsidR="0031597B">
          <w:t xml:space="preserve"> </w:t>
        </w:r>
        <w:r w:rsidR="00D71E00">
          <w:fldChar w:fldCharType="begin"/>
        </w:r>
        <w:r w:rsidR="0031597B">
          <w:instrText xml:space="preserve"> REF _Ref322434616 \r \h </w:instrText>
        </w:r>
      </w:ins>
      <w:r w:rsidR="00D71E00">
        <w:fldChar w:fldCharType="separate"/>
      </w:r>
      <w:ins w:id="1878" w:author="Nigel Deakin" w:date="2012-04-17T14:09:00Z">
        <w:r w:rsidR="0031597B">
          <w:t>6.11.3</w:t>
        </w:r>
        <w:r w:rsidR="00D71E00">
          <w:fldChar w:fldCharType="end"/>
        </w:r>
        <w:r w:rsidR="0031597B">
          <w:t xml:space="preserve"> "</w:t>
        </w:r>
        <w:r w:rsidR="00D71E00">
          <w:fldChar w:fldCharType="begin"/>
        </w:r>
        <w:r w:rsidR="0031597B">
          <w:instrText xml:space="preserve"> REF _Ref322434616 \h </w:instrText>
        </w:r>
      </w:ins>
      <w:r w:rsidR="00D71E00">
        <w:fldChar w:fldCharType="separate"/>
      </w:r>
      <w:ins w:id="1879" w:author="Nigel Deakin" w:date="2012-04-17T14:09:00Z">
        <w:r w:rsidR="0031597B">
          <w:t>Durable subscriptions</w:t>
        </w:r>
        <w:r w:rsidR="00D71E00">
          <w:fldChar w:fldCharType="end"/>
        </w:r>
        <w:r w:rsidR="0031597B">
          <w:t>"</w:t>
        </w:r>
      </w:ins>
      <w:ins w:id="1880" w:author="Nigel Deakin" w:date="2012-04-17T13:57:00Z">
        <w:r>
          <w:t>.</w:t>
        </w:r>
      </w:ins>
    </w:p>
    <w:p w:rsidR="00BA3246" w:rsidRDefault="00BA3246" w:rsidP="00BA3246">
      <w:pPr>
        <w:pStyle w:val="Heading3"/>
        <w:rPr>
          <w:ins w:id="1881" w:author="Nigel Deakin" w:date="2012-04-17T13:57:00Z"/>
        </w:rPr>
      </w:pPr>
      <w:bookmarkStart w:id="1882" w:name="_Ref322434596"/>
      <w:bookmarkStart w:id="1883" w:name="_Toc339906406"/>
      <w:ins w:id="1884" w:author="Nigel Deakin" w:date="2012-04-17T13:57:00Z">
        <w:r>
          <w:t>Shared non-durable subscriptions</w:t>
        </w:r>
        <w:bookmarkEnd w:id="1882"/>
        <w:bookmarkEnd w:id="1883"/>
      </w:ins>
    </w:p>
    <w:p w:rsidR="00BA3246" w:rsidRDefault="00BA3246" w:rsidP="00BA3246">
      <w:pPr>
        <w:rPr>
          <w:ins w:id="1885" w:author="Nigel Deakin" w:date="2012-04-17T13:57:00Z"/>
        </w:rPr>
      </w:pPr>
      <w:ins w:id="1886" w:author="Nigel Deakin" w:date="2012-04-17T13:57:00Z">
        <w:r>
          <w:t xml:space="preserve">A non-durable shared subscription is used by a client </w:t>
        </w:r>
      </w:ins>
      <w:ins w:id="1887" w:author="Nigel Deakin" w:date="2012-11-02T17:57:00Z">
        <w:r w:rsidR="00EB5158">
          <w:t>that</w:t>
        </w:r>
      </w:ins>
      <w:ins w:id="1888" w:author="Nigel Deakin" w:date="2012-04-17T13:57:00Z">
        <w:r>
          <w:t xml:space="preserve"> needs to be able to share the work of receiving messages from a topic subscription amongst multiple consumers. A non-durable shared subscription may therefore have more than one consumer. Each message from the subscription will be delivered to only one of the consumers on that subscription. </w:t>
        </w:r>
      </w:ins>
    </w:p>
    <w:p w:rsidR="00BA3246" w:rsidRDefault="00BA3246" w:rsidP="00BA3246">
      <w:pPr>
        <w:rPr>
          <w:ins w:id="1889" w:author="Nigel Deakin" w:date="2012-04-17T13:57:00Z"/>
        </w:rPr>
      </w:pPr>
      <w:ins w:id="1890" w:author="Nigel Deakin" w:date="2012-04-17T13:57:00Z">
        <w:r>
          <w:t xml:space="preserve">A shared non-durable subscription is created, and a </w:t>
        </w:r>
        <w:r w:rsidR="00D71E00" w:rsidRPr="00D71E00">
          <w:rPr>
            <w:rStyle w:val="Code"/>
            <w:rPrChange w:id="1891" w:author="Nigel Deakin" w:date="2012-04-17T14:10:00Z">
              <w:rPr>
                <w:rFonts w:ascii="Courier New" w:hAnsi="Courier New"/>
                <w:color w:val="0000FF"/>
                <w:sz w:val="18"/>
                <w:u w:val="single"/>
              </w:rPr>
            </w:rPrChange>
          </w:rPr>
          <w:t>MessageConsumer</w:t>
        </w:r>
        <w:r>
          <w:t xml:space="preserve"> created on that subscription, using one of the </w:t>
        </w:r>
        <w:r w:rsidR="00D71E00" w:rsidRPr="00D71E00">
          <w:rPr>
            <w:rStyle w:val="Code"/>
            <w:rPrChange w:id="1892" w:author="Nigel Deakin" w:date="2012-04-17T14:10:00Z">
              <w:rPr>
                <w:rFonts w:ascii="Courier New" w:hAnsi="Courier New"/>
                <w:color w:val="0000FF"/>
                <w:sz w:val="18"/>
                <w:u w:val="single"/>
              </w:rPr>
            </w:rPrChange>
          </w:rPr>
          <w:t>createSharedConsumer</w:t>
        </w:r>
        <w:r>
          <w:t xml:space="preserve"> methods on </w:t>
        </w:r>
        <w:r w:rsidR="00D71E00" w:rsidRPr="00D71E00">
          <w:rPr>
            <w:rStyle w:val="Code"/>
            <w:rPrChange w:id="1893" w:author="Nigel Deakin" w:date="2012-04-17T14:10:00Z">
              <w:rPr>
                <w:rFonts w:ascii="Courier New" w:hAnsi="Courier New"/>
                <w:color w:val="0000FF"/>
                <w:sz w:val="18"/>
                <w:u w:val="single"/>
              </w:rPr>
            </w:rPrChange>
          </w:rPr>
          <w:t>Session</w:t>
        </w:r>
        <w:r>
          <w:t xml:space="preserve">, </w:t>
        </w:r>
        <w:r w:rsidR="00D71E00" w:rsidRPr="00D71E00">
          <w:rPr>
            <w:rStyle w:val="Code"/>
            <w:rPrChange w:id="1894" w:author="Nigel Deakin" w:date="2012-04-17T14:10:00Z">
              <w:rPr>
                <w:rFonts w:ascii="Courier New" w:hAnsi="Courier New"/>
                <w:color w:val="0000FF"/>
                <w:sz w:val="18"/>
                <w:u w:val="single"/>
              </w:rPr>
            </w:rPrChange>
          </w:rPr>
          <w:t>TopicSession</w:t>
        </w:r>
      </w:ins>
      <w:ins w:id="1895" w:author="Nigel Deakin" w:date="2012-11-02T17:58:00Z">
        <w:r w:rsidR="003563B6">
          <w:t xml:space="preserve"> or </w:t>
        </w:r>
        <w:r w:rsidR="003563B6" w:rsidRPr="00B94D25">
          <w:rPr>
            <w:rStyle w:val="Code"/>
          </w:rPr>
          <w:t>JMSContext</w:t>
        </w:r>
        <w:r w:rsidR="003563B6">
          <w:t xml:space="preserve">. </w:t>
        </w:r>
      </w:ins>
      <w:ins w:id="1896" w:author="Nigel Deakin" w:date="2012-04-17T13:57:00Z">
        <w:r>
          <w:t xml:space="preserve">The same methods may be used to create a </w:t>
        </w:r>
        <w:r w:rsidR="00D71E00" w:rsidRPr="00D71E00">
          <w:rPr>
            <w:rStyle w:val="Code"/>
            <w:rPrChange w:id="1897" w:author="Nigel Deakin" w:date="2012-04-17T14:10:00Z">
              <w:rPr>
                <w:rFonts w:ascii="Courier New" w:hAnsi="Courier New"/>
                <w:color w:val="0000FF"/>
                <w:sz w:val="18"/>
                <w:u w:val="single"/>
              </w:rPr>
            </w:rPrChange>
          </w:rPr>
          <w:t>MessageConsumer</w:t>
        </w:r>
        <w:r>
          <w:t xml:space="preserve"> on an existing shared non-durable subscription.  </w:t>
        </w:r>
      </w:ins>
    </w:p>
    <w:p w:rsidR="004A23E6" w:rsidRDefault="004A23E6" w:rsidP="00BA3246">
      <w:pPr>
        <w:rPr>
          <w:ins w:id="1898" w:author="Nigel Deakin" w:date="2012-11-02T15:48:00Z"/>
        </w:rPr>
      </w:pPr>
      <w:ins w:id="1899" w:author="Nigel Deakin" w:date="2012-11-02T15:48:00Z">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rsidR="00231F00">
          <w:t xml:space="preserve">shared non-durable </w:t>
        </w:r>
        <w:r w:rsidRPr="004A23E6">
          <w:t xml:space="preserve">subscription was first created then a client which subsequently wishes to create a consumer on that </w:t>
        </w:r>
        <w:r w:rsidR="00231F00">
          <w:t xml:space="preserve">shared non-durable </w:t>
        </w:r>
        <w:r w:rsidRPr="004A23E6">
          <w:t>subscription must use the same client identifier.</w:t>
        </w:r>
      </w:ins>
    </w:p>
    <w:p w:rsidR="00B07057" w:rsidRDefault="00BA3246" w:rsidP="00BA3246">
      <w:pPr>
        <w:rPr>
          <w:ins w:id="1900" w:author="Nigel Deakin" w:date="2012-04-17T14:11:00Z"/>
        </w:rPr>
      </w:pPr>
      <w:ins w:id="1901" w:author="Nigel Deakin" w:date="2012-04-17T13:57:00Z">
        <w:r>
          <w:t xml:space="preserve">A shared non-durable subscription only exists for as long as a </w:t>
        </w:r>
        <w:r w:rsidR="00D71E00" w:rsidRPr="00D71E00">
          <w:rPr>
            <w:rStyle w:val="Code"/>
            <w:rPrChange w:id="1902" w:author="Nigel Deakin" w:date="2012-04-17T14:10:00Z">
              <w:rPr>
                <w:rFonts w:ascii="Courier New" w:hAnsi="Courier New"/>
                <w:color w:val="0000FF"/>
                <w:sz w:val="18"/>
                <w:u w:val="single"/>
              </w:rPr>
            </w:rPrChange>
          </w:rPr>
          <w:t>MessageConsumer</w:t>
        </w:r>
        <w:r>
          <w:t xml:space="preserve"> or </w:t>
        </w:r>
        <w:r w:rsidR="00D71E00" w:rsidRPr="00D71E00">
          <w:rPr>
            <w:rStyle w:val="Code"/>
            <w:rPrChange w:id="1903" w:author="Nigel Deakin" w:date="2012-04-17T14:10:00Z">
              <w:rPr>
                <w:rFonts w:ascii="Courier New" w:hAnsi="Courier New"/>
                <w:color w:val="0000FF"/>
                <w:sz w:val="18"/>
                <w:u w:val="single"/>
              </w:rPr>
            </w:rPrChange>
          </w:rPr>
          <w:t>TopicSubscriber</w:t>
        </w:r>
        <w:r>
          <w:t xml:space="preserve"> exists on the subscription. This means that any messages sent to the topic will only be added to the subscription whilst </w:t>
        </w:r>
      </w:ins>
      <w:ins w:id="1904" w:author="Nigel Deakin" w:date="2012-04-17T14:10:00Z">
        <w:r w:rsidR="00B07057">
          <w:t xml:space="preserve">a </w:t>
        </w:r>
        <w:r w:rsidR="00D71E00" w:rsidRPr="00D71E00">
          <w:rPr>
            <w:rStyle w:val="Code"/>
            <w:rPrChange w:id="1905" w:author="Nigel Deakin" w:date="2012-04-17T14:10:00Z">
              <w:rPr>
                <w:rFonts w:ascii="Courier New" w:hAnsi="Courier New"/>
                <w:color w:val="0000FF"/>
                <w:sz w:val="18"/>
                <w:u w:val="single"/>
              </w:rPr>
            </w:rPrChange>
          </w:rPr>
          <w:t>MessageConsumer</w:t>
        </w:r>
      </w:ins>
      <w:ins w:id="1906" w:author="Nigel Deakin" w:date="2012-04-17T13:57:00Z">
        <w:r>
          <w:t xml:space="preserve"> or </w:t>
        </w:r>
        <w:r w:rsidR="00D71E00" w:rsidRPr="00D71E00">
          <w:rPr>
            <w:rStyle w:val="Code"/>
            <w:rPrChange w:id="1907" w:author="Nigel Deakin" w:date="2012-04-17T14:10:00Z">
              <w:rPr>
                <w:rFonts w:ascii="Courier New" w:hAnsi="Courier New"/>
                <w:color w:val="0000FF"/>
                <w:sz w:val="18"/>
                <w:u w:val="single"/>
              </w:rPr>
            </w:rPrChange>
          </w:rPr>
          <w:t>TopicSubscriber</w:t>
        </w:r>
        <w:r>
          <w:t xml:space="preserve"> is active. The subscription is not persisted and will be deleted (together with any undelivered messages associated with it) when the last consumer on the subscription is closed.</w:t>
        </w:r>
      </w:ins>
      <w:ins w:id="1908" w:author="Nigel Deakin" w:date="2012-04-17T14:10:00Z">
        <w:r w:rsidR="00B07057">
          <w:t xml:space="preserve"> </w:t>
        </w:r>
      </w:ins>
    </w:p>
    <w:p w:rsidR="00B07057" w:rsidRDefault="00BA3246" w:rsidP="00BA3246">
      <w:pPr>
        <w:rPr>
          <w:ins w:id="1909" w:author="Nigel Deakin" w:date="2012-04-17T14:11:00Z"/>
        </w:rPr>
      </w:pPr>
      <w:ins w:id="1910" w:author="Nigel Deakin" w:date="2012-04-17T13:57:00Z">
        <w:r>
          <w:lastRenderedPageBreak/>
          <w:t>If a message selector is specified then only messages with properties matching the message selector expression will be added to the subscription.</w:t>
        </w:r>
      </w:ins>
    </w:p>
    <w:p w:rsidR="006B23E1" w:rsidRDefault="00AD3BAF">
      <w:pPr>
        <w:rPr>
          <w:ins w:id="1911" w:author="Nigel Deakin" w:date="2012-10-31T17:29:00Z"/>
        </w:rPr>
      </w:pPr>
      <w:ins w:id="1912" w:author="Nigel Deakin" w:date="2012-10-31T17:37:00Z">
        <w:r>
          <w:t xml:space="preserve">When the application calls one of </w:t>
        </w:r>
      </w:ins>
      <w:ins w:id="1913" w:author="Nigel Deakin" w:date="2012-10-31T17:36:00Z">
        <w:r>
          <w:t xml:space="preserve">the </w:t>
        </w:r>
      </w:ins>
      <w:ins w:id="1914" w:author="Nigel Deakin" w:date="2012-11-02T17:59:00Z">
        <w:r w:rsidR="000F16A6">
          <w:t xml:space="preserve">above </w:t>
        </w:r>
      </w:ins>
      <w:ins w:id="1915" w:author="Nigel Deakin" w:date="2012-10-31T17:36:00Z">
        <w:r>
          <w:t xml:space="preserve">methods </w:t>
        </w:r>
      </w:ins>
      <w:ins w:id="1916" w:author="Nigel Deakin" w:date="2012-10-31T17:37:00Z">
        <w:r>
          <w:t xml:space="preserve">to create a </w:t>
        </w:r>
      </w:ins>
      <w:ins w:id="1917" w:author="Nigel Deakin" w:date="2012-10-31T17:29:00Z">
        <w:r w:rsidR="00417D2D">
          <w:t>shared non-</w:t>
        </w:r>
        <w:r w:rsidR="00417D2D" w:rsidRPr="00C03A6F">
          <w:t xml:space="preserve">durable subscription is on a topic, the </w:t>
        </w:r>
        <w:r w:rsidR="00417D2D" w:rsidRPr="00F4667C">
          <w:rPr>
            <w:rStyle w:val="Code"/>
          </w:rPr>
          <w:t>noLocal</w:t>
        </w:r>
        <w:r w:rsidR="00417D2D" w:rsidRPr="00C03A6F">
          <w:t xml:space="preserve"> argument may be used to specify that messages published to the topic by </w:t>
        </w:r>
      </w:ins>
      <w:ins w:id="1918" w:author="Nigel Deakin" w:date="2012-10-31T17:38:00Z">
        <w:r>
          <w:t xml:space="preserve">the </w:t>
        </w:r>
        <w:r w:rsidRPr="00F4667C">
          <w:rPr>
            <w:rStyle w:val="Code"/>
          </w:rPr>
          <w:t>Session</w:t>
        </w:r>
        <w:r>
          <w:t>,</w:t>
        </w:r>
      </w:ins>
      <w:ins w:id="1919" w:author="Nigel Deakin" w:date="2012-11-02T17:59:00Z">
        <w:r w:rsidR="00825F4D">
          <w:t xml:space="preserve"> </w:t>
        </w:r>
      </w:ins>
      <w:ins w:id="1920" w:author="Nigel Deakin" w:date="2012-10-31T17:38:00Z">
        <w:r w:rsidRPr="00F4667C">
          <w:rPr>
            <w:rStyle w:val="Code"/>
          </w:rPr>
          <w:t>TopicSession</w:t>
        </w:r>
      </w:ins>
      <w:ins w:id="1921" w:author="Nigel Deakin" w:date="2012-11-02T17:59:00Z">
        <w:r w:rsidR="00D71E00" w:rsidRPr="00D71E00">
          <w:rPr>
            <w:rPrChange w:id="1922" w:author="Nigel Deakin" w:date="2012-11-02T18:00:00Z">
              <w:rPr>
                <w:rStyle w:val="Code"/>
              </w:rPr>
            </w:rPrChange>
          </w:rPr>
          <w:t xml:space="preserve"> or </w:t>
        </w:r>
        <w:proofErr w:type="gramStart"/>
        <w:r w:rsidR="00825F4D" w:rsidRPr="00F4667C">
          <w:rPr>
            <w:rStyle w:val="Code"/>
          </w:rPr>
          <w:t>JMSContext</w:t>
        </w:r>
        <w:r w:rsidR="00825F4D">
          <w:t xml:space="preserve"> </w:t>
        </w:r>
      </w:ins>
      <w:ins w:id="1923" w:author="Nigel Deakin" w:date="2012-10-31T17:38:00Z">
        <w:r w:rsidR="00D71E00" w:rsidRPr="00D71E00">
          <w:rPr>
            <w:rPrChange w:id="1924" w:author="Nigel Deakin" w:date="2012-10-31T17:38:00Z">
              <w:rPr>
                <w:rStyle w:val="Code"/>
              </w:rPr>
            </w:rPrChange>
          </w:rPr>
          <w:t>'s</w:t>
        </w:r>
        <w:proofErr w:type="gramEnd"/>
        <w:r w:rsidR="00D71E00" w:rsidRPr="00D71E00">
          <w:rPr>
            <w:rPrChange w:id="1925" w:author="Nigel Deakin" w:date="2012-10-31T17:38:00Z">
              <w:rPr>
                <w:rStyle w:val="Code"/>
              </w:rPr>
            </w:rPrChange>
          </w:rPr>
          <w:t xml:space="preserve"> </w:t>
        </w:r>
      </w:ins>
      <w:ins w:id="1926" w:author="Nigel Deakin" w:date="2012-10-31T17:29:00Z">
        <w:r w:rsidR="00417D2D" w:rsidRPr="00C03A6F">
          <w:t>own connection</w:t>
        </w:r>
      </w:ins>
      <w:ins w:id="1927" w:author="Nigel Deakin" w:date="2012-11-02T15:50:00Z">
        <w:r w:rsidR="004F3B65">
          <w:t xml:space="preserve">, </w:t>
        </w:r>
        <w:r w:rsidR="00EF03A3">
          <w:t>or</w:t>
        </w:r>
        <w:r w:rsidR="004F3B65">
          <w:t xml:space="preserve"> any other connection w</w:t>
        </w:r>
        <w:r w:rsidR="009155C0">
          <w:t>ith the same client identifier,</w:t>
        </w:r>
      </w:ins>
      <w:ins w:id="1928" w:author="Nigel Deakin" w:date="2012-10-31T17:29:00Z">
        <w:r w:rsidR="00417D2D" w:rsidRPr="00C03A6F">
          <w:t xml:space="preserve"> will not be added to the </w:t>
        </w:r>
      </w:ins>
      <w:ins w:id="1929" w:author="Nigel Deakin" w:date="2012-10-31T17:31:00Z">
        <w:r w:rsidR="00197608">
          <w:t>shared non-</w:t>
        </w:r>
        <w:r w:rsidR="00197608" w:rsidRPr="00C03A6F">
          <w:t xml:space="preserve">durable </w:t>
        </w:r>
      </w:ins>
      <w:ins w:id="1930" w:author="Nigel Deakin" w:date="2012-10-31T17:29:00Z">
        <w:r w:rsidR="00417D2D" w:rsidRPr="00C03A6F">
          <w:t xml:space="preserve">subscription. </w:t>
        </w:r>
        <w:proofErr w:type="gramStart"/>
        <w:r w:rsidR="00417D2D" w:rsidRPr="00C03A6F">
          <w:t xml:space="preserve">If the client identifier is unset then setting </w:t>
        </w:r>
        <w:r w:rsidR="00417D2D" w:rsidRPr="00F4667C">
          <w:rPr>
            <w:rStyle w:val="Code"/>
          </w:rPr>
          <w:t>noLocal</w:t>
        </w:r>
        <w:r w:rsidR="00417D2D" w:rsidRPr="00C03A6F">
          <w:t xml:space="preserve"> to true </w:t>
        </w:r>
        <w:r w:rsidR="00417D2D">
          <w:t xml:space="preserve">will cause an </w:t>
        </w:r>
        <w:r w:rsidR="00417D2D">
          <w:rPr>
            <w:rStyle w:val="Code"/>
          </w:rPr>
          <w:t xml:space="preserve">IllegalStateException or IllegalStateRuntimeException </w:t>
        </w:r>
        <w:r w:rsidR="00417D2D">
          <w:t>(depending on the method signature) to be thrown</w:t>
        </w:r>
        <w:r w:rsidR="00417D2D" w:rsidRPr="00C03A6F">
          <w:t>.</w:t>
        </w:r>
        <w:proofErr w:type="gramEnd"/>
        <w:r w:rsidR="00417D2D">
          <w:t xml:space="preserve"> </w:t>
        </w:r>
      </w:ins>
    </w:p>
    <w:p w:rsidR="00BA3246" w:rsidRDefault="00BA3246" w:rsidP="00BA3246">
      <w:pPr>
        <w:rPr>
          <w:ins w:id="1931" w:author="Nigel Deakin" w:date="2012-04-17T13:57:00Z"/>
        </w:rPr>
      </w:pPr>
      <w:ins w:id="1932" w:author="Nigel Deakin" w:date="2012-04-17T13:57:00Z">
        <w:r>
          <w:t xml:space="preserve">If there is an active consumer on the </w:t>
        </w:r>
      </w:ins>
      <w:ins w:id="1933" w:author="Nigel Deakin" w:date="2012-10-31T17:29:00Z">
        <w:r w:rsidR="00417D2D">
          <w:t xml:space="preserve">shared </w:t>
        </w:r>
      </w:ins>
      <w:ins w:id="1934" w:author="Nigel Deakin" w:date="2012-04-17T13:57:00Z">
        <w:r>
          <w:t xml:space="preserve">non-durable subscription (or a consumed message from that subscription is still part of a pending transaction or is not yet acknowledged in the session), and an attempt is made to create an additional consumer, specifying the </w:t>
        </w:r>
        <w:r w:rsidR="00C03A6F">
          <w:t xml:space="preserve">same name </w:t>
        </w:r>
      </w:ins>
      <w:ins w:id="1935" w:author="Nigel Deakin" w:date="2012-10-31T17:34:00Z">
        <w:r w:rsidR="001F35F1">
          <w:t xml:space="preserve">and client identifier (if set) </w:t>
        </w:r>
      </w:ins>
      <w:ins w:id="1936" w:author="Nigel Deakin" w:date="2012-04-17T13:57:00Z">
        <w:r w:rsidR="00C03A6F">
          <w:t>but a different topic</w:t>
        </w:r>
      </w:ins>
      <w:ins w:id="1937" w:author="Nigel Deakin" w:date="2012-05-30T11:23:00Z">
        <w:r w:rsidR="00C6350D">
          <w:t xml:space="preserve"> or</w:t>
        </w:r>
      </w:ins>
      <w:ins w:id="1938" w:author="Nigel Deakin" w:date="2012-05-29T19:06:00Z">
        <w:r w:rsidR="00C03A6F">
          <w:t xml:space="preserve"> </w:t>
        </w:r>
      </w:ins>
      <w:ins w:id="1939" w:author="Nigel Deakin" w:date="2012-04-17T13:57:00Z">
        <w:r>
          <w:t xml:space="preserve">message selector, </w:t>
        </w:r>
      </w:ins>
      <w:ins w:id="1940" w:author="Nigel Deakin" w:date="2012-10-31T17:34:00Z">
        <w:r w:rsidR="00A92E82">
          <w:t xml:space="preserve">or, if the client identifier is set, a different </w:t>
        </w:r>
        <w:r w:rsidR="00D71E00" w:rsidRPr="00D71E00">
          <w:rPr>
            <w:rStyle w:val="Code"/>
            <w:rPrChange w:id="1941" w:author="Nigel Deakin" w:date="2012-10-31T17:34:00Z">
              <w:rPr>
                <w:rFonts w:ascii="Courier New" w:hAnsi="Courier New"/>
                <w:sz w:val="18"/>
              </w:rPr>
            </w:rPrChange>
          </w:rPr>
          <w:t>noLocal</w:t>
        </w:r>
        <w:r w:rsidR="00A92E82">
          <w:t xml:space="preserve"> value, </w:t>
        </w:r>
      </w:ins>
      <w:ins w:id="1942" w:author="Nigel Deakin" w:date="2012-04-17T13:57:00Z">
        <w:r>
          <w:t xml:space="preserve">then a </w:t>
        </w:r>
        <w:r w:rsidR="00D71E00" w:rsidRPr="00D71E00">
          <w:rPr>
            <w:rStyle w:val="Code"/>
            <w:rPrChange w:id="1943" w:author="Nigel Deakin" w:date="2012-04-17T14:12:00Z">
              <w:rPr>
                <w:rFonts w:ascii="Courier New" w:hAnsi="Courier New"/>
                <w:color w:val="0000FF"/>
                <w:sz w:val="18"/>
                <w:u w:val="single"/>
              </w:rPr>
            </w:rPrChange>
          </w:rPr>
          <w:t>JMSException</w:t>
        </w:r>
        <w:r>
          <w:t xml:space="preserve"> </w:t>
        </w:r>
      </w:ins>
      <w:ins w:id="1944" w:author="Nigel Deakin" w:date="2012-04-17T14:12:00Z">
        <w:r w:rsidR="00B07057">
          <w:t xml:space="preserve">or </w:t>
        </w:r>
        <w:r w:rsidR="00D71E00" w:rsidRPr="00D71E00">
          <w:rPr>
            <w:rStyle w:val="Code"/>
            <w:rPrChange w:id="1945" w:author="Nigel Deakin" w:date="2012-04-17T14:12:00Z">
              <w:rPr>
                <w:rFonts w:ascii="Courier New" w:hAnsi="Courier New"/>
                <w:color w:val="0000FF"/>
                <w:sz w:val="18"/>
                <w:u w:val="single"/>
              </w:rPr>
            </w:rPrChange>
          </w:rPr>
          <w:t>JMSRuntimeException</w:t>
        </w:r>
        <w:r w:rsidR="00B07057">
          <w:t xml:space="preserve"> </w:t>
        </w:r>
      </w:ins>
      <w:ins w:id="1946" w:author="Nigel Deakin" w:date="2012-04-17T13:57:00Z">
        <w:r>
          <w:t>will be thrown.</w:t>
        </w:r>
      </w:ins>
    </w:p>
    <w:p w:rsidR="00BA3246" w:rsidRDefault="00BA3246" w:rsidP="00BA3246">
      <w:pPr>
        <w:rPr>
          <w:ins w:id="1947" w:author="Nigel Deakin" w:date="2012-11-02T15:53:00Z"/>
        </w:rPr>
      </w:pPr>
      <w:ins w:id="1948" w:author="Nigel Deakin" w:date="2012-04-17T13:57:00Z">
        <w:r>
          <w:t>There is no restriction to prevent a shared non-durable subscription and a durable subscription having the same name. Such subscriptions would be completely separate.</w:t>
        </w:r>
      </w:ins>
    </w:p>
    <w:p w:rsidR="00B94D25" w:rsidRDefault="002F6211">
      <w:pPr>
        <w:rPr>
          <w:ins w:id="1949" w:author="Nigel Deakin" w:date="2012-04-17T13:57:00Z"/>
        </w:rPr>
      </w:pPr>
      <w:ins w:id="1950" w:author="Nigel Deakin" w:date="2012-11-02T15:53:00Z">
        <w:r>
          <w:t xml:space="preserve">See also section </w:t>
        </w:r>
        <w:r w:rsidR="00D71E00">
          <w:fldChar w:fldCharType="begin"/>
        </w:r>
        <w:r>
          <w:instrText xml:space="preserve"> REF _Ref308034030 \r \h </w:instrText>
        </w:r>
      </w:ins>
      <w:ins w:id="1951" w:author="Nigel Deakin" w:date="2012-11-02T15:53:00Z">
        <w:r w:rsidR="00D71E00">
          <w:fldChar w:fldCharType="separate"/>
        </w:r>
        <w:r>
          <w:t>4.3.2</w:t>
        </w:r>
        <w:r w:rsidR="00D71E00">
          <w:fldChar w:fldCharType="end"/>
        </w:r>
        <w:r>
          <w:t xml:space="preserve"> "</w:t>
        </w:r>
        <w:r w:rsidR="00D71E00">
          <w:fldChar w:fldCharType="begin"/>
        </w:r>
        <w:r>
          <w:instrText xml:space="preserve"> REF _Ref308034030 \h </w:instrText>
        </w:r>
      </w:ins>
      <w:ins w:id="1952" w:author="Nigel Deakin" w:date="2012-11-02T15:53:00Z">
        <w:r w:rsidR="00D71E00">
          <w:fldChar w:fldCharType="separate"/>
        </w:r>
        <w:r w:rsidRPr="00864041">
          <w:t>Cli</w:t>
        </w:r>
        <w:r>
          <w:t>ent i</w:t>
        </w:r>
        <w:r w:rsidRPr="00864041">
          <w:t>dentifier</w:t>
        </w:r>
        <w:r w:rsidR="00D71E00">
          <w:fldChar w:fldCharType="end"/>
        </w:r>
        <w:r>
          <w:t>".</w:t>
        </w:r>
      </w:ins>
    </w:p>
    <w:p w:rsidR="00741663" w:rsidRDefault="00741663" w:rsidP="00515B98">
      <w:pPr>
        <w:pStyle w:val="Heading3"/>
      </w:pPr>
      <w:bookmarkStart w:id="1953" w:name="_Ref322434616"/>
      <w:bookmarkStart w:id="1954" w:name="_Toc339906407"/>
      <w:r>
        <w:t xml:space="preserve">Durable </w:t>
      </w:r>
      <w:bookmarkEnd w:id="1761"/>
      <w:bookmarkEnd w:id="1762"/>
      <w:r w:rsidR="00416A8A">
        <w:t>subscriptions</w:t>
      </w:r>
      <w:bookmarkEnd w:id="1763"/>
      <w:bookmarkEnd w:id="1953"/>
      <w:bookmarkEnd w:id="1954"/>
    </w:p>
    <w:p w:rsidR="00611F4F" w:rsidRDefault="00611F4F" w:rsidP="00611F4F">
      <w:pPr>
        <w:rPr>
          <w:ins w:id="1955" w:author="Nigel Deakin" w:date="2011-12-21T14:28:00Z"/>
        </w:rPr>
      </w:pPr>
      <w:ins w:id="1956" w:author="Nigel Deakin" w:date="2011-12-21T14:26:00Z">
        <w:r>
          <w:t xml:space="preserve">A durable subscription is used by a client </w:t>
        </w:r>
      </w:ins>
      <w:r w:rsidR="00B63194">
        <w:t>that</w:t>
      </w:r>
      <w:ins w:id="1957" w:author="Nigel Deakin" w:date="2011-12-21T14:26:00Z">
        <w:r>
          <w:t xml:space="preserve"> needs to receive all the messages published on a topic, including the ones published when there is no </w:t>
        </w:r>
      </w:ins>
      <w:ins w:id="1958" w:author="Nigel Deakin" w:date="2012-03-21T11:50:00Z">
        <w:r w:rsidR="00D71E00" w:rsidRPr="00D71E00">
          <w:rPr>
            <w:rPrChange w:id="1959" w:author="Nigel Deakin" w:date="2012-03-21T11:50:00Z">
              <w:rPr>
                <w:rStyle w:val="Code"/>
              </w:rPr>
            </w:rPrChange>
          </w:rPr>
          <w:t>consumer</w:t>
        </w:r>
      </w:ins>
      <w:ins w:id="1960" w:author="Nigel Deakin" w:date="2011-12-21T14:26:00Z">
        <w:r>
          <w:t xml:space="preserve"> associated with it. The JMS provider retains a record of this durable subscription and ensures that all messages from the topic's publishers are retained until they are delivered to, and acknowledged by, a</w:t>
        </w:r>
      </w:ins>
      <w:ins w:id="1961" w:author="Nigel Deakin" w:date="2012-01-03T14:58:00Z">
        <w:r w:rsidR="00774FF2">
          <w:t xml:space="preserve"> </w:t>
        </w:r>
      </w:ins>
      <w:ins w:id="1962" w:author="Nigel Deakin" w:date="2012-03-21T11:50:00Z">
        <w:r w:rsidR="00D71E00" w:rsidRPr="00D71E00">
          <w:rPr>
            <w:rPrChange w:id="1963" w:author="Nigel Deakin" w:date="2012-03-21T11:50:00Z">
              <w:rPr>
                <w:rStyle w:val="Code"/>
              </w:rPr>
            </w:rPrChange>
          </w:rPr>
          <w:t>consumer</w:t>
        </w:r>
      </w:ins>
      <w:ins w:id="1964" w:author="Nigel Deakin" w:date="2011-12-21T14:26:00Z">
        <w:r>
          <w:t xml:space="preserve"> on the durable subscription or until they have expired.</w:t>
        </w:r>
      </w:ins>
    </w:p>
    <w:p w:rsidR="000F0DAD" w:rsidRDefault="000F0DAD" w:rsidP="000F0DAD">
      <w:pPr>
        <w:rPr>
          <w:ins w:id="1965" w:author="Nigel Deakin" w:date="2012-01-18T12:06:00Z"/>
        </w:rPr>
      </w:pPr>
      <w:ins w:id="1966" w:author="Nigel Deakin" w:date="2012-01-03T14:53:00Z">
        <w:r>
          <w:t xml:space="preserve">A durable subscription is created, and a </w:t>
        </w:r>
        <w:r w:rsidR="001D07F0" w:rsidRPr="00936C1B">
          <w:rPr>
            <w:rStyle w:val="Code"/>
          </w:rPr>
          <w:t>MessageCon</w:t>
        </w:r>
      </w:ins>
      <w:ins w:id="1967" w:author="Nigel Deakin" w:date="2012-01-03T14:54:00Z">
        <w:r w:rsidR="001D07F0" w:rsidRPr="00936C1B">
          <w:rPr>
            <w:rStyle w:val="Code"/>
          </w:rPr>
          <w:t>sum</w:t>
        </w:r>
      </w:ins>
      <w:ins w:id="1968" w:author="Nigel Deakin" w:date="2012-01-03T14:53:00Z">
        <w:r w:rsidRPr="00936C1B">
          <w:rPr>
            <w:rStyle w:val="Code"/>
          </w:rPr>
          <w:t>er</w:t>
        </w:r>
        <w:r>
          <w:t xml:space="preserve"> created on that subscription, using</w:t>
        </w:r>
      </w:ins>
      <w:ins w:id="1969" w:author="Nigel Deakin" w:date="2012-11-02T17:51:00Z">
        <w:r w:rsidR="00386E4C">
          <w:t xml:space="preserve"> one of</w:t>
        </w:r>
      </w:ins>
      <w:ins w:id="1970" w:author="Nigel Deakin" w:date="2012-01-03T14:53:00Z">
        <w:r>
          <w:t xml:space="preserve"> the </w:t>
        </w:r>
        <w:r w:rsidRPr="00936C1B">
          <w:rPr>
            <w:rStyle w:val="Code"/>
          </w:rPr>
          <w:t>createDurable</w:t>
        </w:r>
        <w:r w:rsidR="00FC7ABA" w:rsidRPr="00936C1B">
          <w:rPr>
            <w:rStyle w:val="Code"/>
          </w:rPr>
          <w:t>Consum</w:t>
        </w:r>
        <w:r w:rsidRPr="00936C1B">
          <w:rPr>
            <w:rStyle w:val="Code"/>
          </w:rPr>
          <w:t>er</w:t>
        </w:r>
        <w:r>
          <w:t xml:space="preserve"> methods on </w:t>
        </w:r>
        <w:r w:rsidRPr="00936C1B">
          <w:rPr>
            <w:rStyle w:val="Code"/>
          </w:rPr>
          <w:t>Session</w:t>
        </w:r>
      </w:ins>
      <w:ins w:id="1971" w:author="Nigel Deakin" w:date="2012-11-02T17:50:00Z">
        <w:r w:rsidR="00D71E00" w:rsidRPr="00D71E00">
          <w:rPr>
            <w:rPrChange w:id="1972" w:author="Nigel Deakin" w:date="2012-11-02T17:53:00Z">
              <w:rPr>
                <w:rFonts w:ascii="Courier New" w:hAnsi="Courier New"/>
                <w:sz w:val="18"/>
              </w:rPr>
            </w:rPrChange>
          </w:rPr>
          <w:t xml:space="preserve">, </w:t>
        </w:r>
      </w:ins>
      <w:ins w:id="1973" w:author="Nigel Deakin" w:date="2012-01-03T14:53:00Z">
        <w:r w:rsidRPr="00936C1B">
          <w:rPr>
            <w:rStyle w:val="Code"/>
          </w:rPr>
          <w:t>TopicSession</w:t>
        </w:r>
      </w:ins>
      <w:ins w:id="1974" w:author="Nigel Deakin" w:date="2012-11-02T17:53:00Z">
        <w:r w:rsidR="00D71E00" w:rsidRPr="00D71E00">
          <w:rPr>
            <w:rPrChange w:id="1975" w:author="Nigel Deakin" w:date="2012-11-02T17:53:00Z">
              <w:rPr>
                <w:rStyle w:val="Code"/>
              </w:rPr>
            </w:rPrChange>
          </w:rPr>
          <w:t xml:space="preserve"> or </w:t>
        </w:r>
        <w:r w:rsidR="00604A38" w:rsidRPr="00EA36C7">
          <w:rPr>
            <w:rStyle w:val="Code"/>
          </w:rPr>
          <w:t>JMSContext</w:t>
        </w:r>
      </w:ins>
      <w:ins w:id="1976" w:author="Nigel Deakin" w:date="2012-01-03T14:53:00Z">
        <w:r>
          <w:t xml:space="preserve">. The same methods may be used to create a </w:t>
        </w:r>
      </w:ins>
      <w:ins w:id="1977" w:author="Nigel Deakin" w:date="2012-01-03T14:54:00Z">
        <w:r w:rsidR="00C8248F" w:rsidRPr="00936C1B">
          <w:rPr>
            <w:rStyle w:val="Code"/>
          </w:rPr>
          <w:t>MessageConsumer</w:t>
        </w:r>
        <w:r w:rsidR="00C8248F">
          <w:t xml:space="preserve"> </w:t>
        </w:r>
      </w:ins>
      <w:ins w:id="1978" w:author="Nigel Deakin" w:date="2012-01-03T14:53:00Z">
        <w:r>
          <w:t>on an existing durable subscription.</w:t>
        </w:r>
      </w:ins>
    </w:p>
    <w:p w:rsidR="00DE483A" w:rsidRDefault="00C97E0B" w:rsidP="000F0DAD">
      <w:pPr>
        <w:rPr>
          <w:ins w:id="1979" w:author="Nigel Deakin" w:date="2012-01-03T14:53:00Z"/>
        </w:rPr>
      </w:pPr>
      <w:ins w:id="1980" w:author="Nigel Deakin" w:date="2012-11-02T17:52:00Z">
        <w:r w:rsidRPr="00936C1B">
          <w:rPr>
            <w:rStyle w:val="Code"/>
          </w:rPr>
          <w:t>Session</w:t>
        </w:r>
        <w:r>
          <w:t xml:space="preserve"> and </w:t>
        </w:r>
        <w:r w:rsidRPr="00936C1B">
          <w:rPr>
            <w:rStyle w:val="Code"/>
          </w:rPr>
          <w:t>TopicSession</w:t>
        </w:r>
        <w:r>
          <w:t xml:space="preserve"> also have</w:t>
        </w:r>
      </w:ins>
      <w:ins w:id="1981" w:author="Nigel Deakin" w:date="2012-01-03T14:55:00Z">
        <w:r w:rsidR="00DE483A">
          <w:t xml:space="preserve"> </w:t>
        </w:r>
        <w:r w:rsidR="00DE483A" w:rsidRPr="00936C1B">
          <w:rPr>
            <w:rStyle w:val="Code"/>
          </w:rPr>
          <w:t>createDurableSubscriber</w:t>
        </w:r>
        <w:r w:rsidR="00DE483A">
          <w:t xml:space="preserve"> methods </w:t>
        </w:r>
      </w:ins>
      <w:ins w:id="1982" w:author="Nigel Deakin" w:date="2012-01-03T14:56:00Z">
        <w:r w:rsidR="00DE483A">
          <w:t xml:space="preserve">which </w:t>
        </w:r>
        <w:r w:rsidR="00CC576B">
          <w:t xml:space="preserve">have the same behavior as </w:t>
        </w:r>
        <w:r w:rsidR="00CC576B" w:rsidRPr="00936C1B">
          <w:rPr>
            <w:rStyle w:val="Code"/>
          </w:rPr>
          <w:t>createDurableConsumer</w:t>
        </w:r>
        <w:r w:rsidR="00CC576B">
          <w:t xml:space="preserve"> but which </w:t>
        </w:r>
        <w:r w:rsidR="00DE483A">
          <w:t xml:space="preserve">return a </w:t>
        </w:r>
        <w:r w:rsidR="00DE483A" w:rsidRPr="00936C1B">
          <w:rPr>
            <w:rStyle w:val="Code"/>
          </w:rPr>
          <w:t>TopicSubscriber.</w:t>
        </w:r>
      </w:ins>
    </w:p>
    <w:p w:rsidR="00611F4F" w:rsidRDefault="00611F4F" w:rsidP="00611F4F">
      <w:pPr>
        <w:rPr>
          <w:ins w:id="1983" w:author="Nigel Deakin" w:date="2011-12-21T14:26:00Z"/>
        </w:rPr>
      </w:pPr>
      <w:ins w:id="1984" w:author="Nigel Deakin" w:date="2011-12-21T14:26:00Z">
        <w:r>
          <w:t>A durable subscription which h</w:t>
        </w:r>
        <w:r w:rsidR="00D71E00" w:rsidRPr="00D71E00">
          <w:rPr>
            <w:rPrChange w:id="1985" w:author="Nigel Deakin" w:date="2012-03-21T11:52:00Z">
              <w:rPr>
                <w:rFonts w:ascii="Courier New" w:hAnsi="Courier New"/>
                <w:sz w:val="18"/>
              </w:rPr>
            </w:rPrChange>
          </w:rPr>
          <w:t xml:space="preserve">as a </w:t>
        </w:r>
      </w:ins>
      <w:ins w:id="1986" w:author="Nigel Deakin" w:date="2012-03-21T11:52:00Z">
        <w:r w:rsidR="00D71E00" w:rsidRPr="00D71E00">
          <w:rPr>
            <w:rPrChange w:id="1987" w:author="Nigel Deakin" w:date="2012-03-21T11:52:00Z">
              <w:rPr>
                <w:rStyle w:val="Code"/>
              </w:rPr>
            </w:rPrChange>
          </w:rPr>
          <w:t>consumer</w:t>
        </w:r>
      </w:ins>
      <w:ins w:id="1988" w:author="Nigel Deakin" w:date="2011-12-21T14:26:00Z">
        <w:r>
          <w:t xml:space="preserve"> associated with it is described as being active. A durable subscription which has no </w:t>
        </w:r>
      </w:ins>
      <w:ins w:id="1989" w:author="Nigel Deakin" w:date="2012-03-21T11:52:00Z">
        <w:r w:rsidR="00D71E00" w:rsidRPr="00D71E00">
          <w:rPr>
            <w:rPrChange w:id="1990" w:author="Nigel Deakin" w:date="2012-03-21T11:52:00Z">
              <w:rPr>
                <w:rStyle w:val="Code"/>
              </w:rPr>
            </w:rPrChange>
          </w:rPr>
          <w:t>consumer</w:t>
        </w:r>
      </w:ins>
      <w:ins w:id="1991" w:author="Nigel Deakin" w:date="2012-01-03T15:00:00Z">
        <w:r w:rsidR="00D00F37">
          <w:t xml:space="preserve"> </w:t>
        </w:r>
      </w:ins>
      <w:ins w:id="1992" w:author="Nigel Deakin" w:date="2011-12-21T14:26:00Z">
        <w:r>
          <w:t>associated with it is described as being inactive.</w:t>
        </w:r>
      </w:ins>
    </w:p>
    <w:p w:rsidR="003A6441" w:rsidRDefault="003A6441" w:rsidP="00611F4F">
      <w:pPr>
        <w:rPr>
          <w:ins w:id="1993" w:author="Nigel Deakin" w:date="2012-04-13T15:22:00Z"/>
        </w:rPr>
      </w:pPr>
      <w:ins w:id="1994" w:author="Nigel Deakin" w:date="2012-04-13T15:22:00Z">
        <w:r w:rsidRPr="003A6441">
          <w:t>A durable subscription may have more than one active consumer (this was not permitted prior to JMS 2.0). Each message from the subscription will be delivered to only one of the consumers on that subscription.</w:t>
        </w:r>
      </w:ins>
    </w:p>
    <w:p w:rsidR="00611F4F" w:rsidRDefault="00611F4F" w:rsidP="00611F4F">
      <w:pPr>
        <w:rPr>
          <w:ins w:id="1995" w:author="Nigel Deakin" w:date="2011-12-21T14:26:00Z"/>
        </w:rPr>
      </w:pPr>
      <w:ins w:id="1996" w:author="Nigel Deakin" w:date="2011-12-21T14:26:00Z">
        <w:r>
          <w:t xml:space="preserve">A durable subscription is identified by a name specified by the client and by the client identifier if set. If the client identifier was set when the durable subscription was first created then a client which subsequently wishes to create a </w:t>
        </w:r>
      </w:ins>
      <w:ins w:id="1997" w:author="Nigel Deakin" w:date="2012-03-21T11:53:00Z">
        <w:r w:rsidR="00D71E00" w:rsidRPr="00D71E00">
          <w:rPr>
            <w:rPrChange w:id="1998" w:author="Nigel Deakin" w:date="2012-03-21T11:53:00Z">
              <w:rPr>
                <w:rStyle w:val="Code"/>
              </w:rPr>
            </w:rPrChange>
          </w:rPr>
          <w:t xml:space="preserve">consumer </w:t>
        </w:r>
      </w:ins>
      <w:ins w:id="1999" w:author="Nigel Deakin" w:date="2011-12-21T14:26:00Z">
        <w:r>
          <w:t>on that durable subscription must use the same client identifier.</w:t>
        </w:r>
      </w:ins>
    </w:p>
    <w:p w:rsidR="00000000" w:rsidRDefault="005F7E80">
      <w:pPr>
        <w:rPr>
          <w:del w:id="2000" w:author="Nigel Deakin" w:date="2012-09-17T16:41:00Z"/>
        </w:rPr>
        <w:pPrChange w:id="2001" w:author="Nigel Deakin" w:date="2011-12-21T14:32:00Z">
          <w:pPr>
            <w:pStyle w:val="Paragraph"/>
          </w:pPr>
        </w:pPrChange>
      </w:pPr>
    </w:p>
    <w:p w:rsidR="00741663" w:rsidDel="00611F4F" w:rsidRDefault="00741663" w:rsidP="00A40195">
      <w:pPr>
        <w:rPr>
          <w:del w:id="2002" w:author="Nigel Deakin" w:date="2011-12-21T14:26:00Z"/>
        </w:rPr>
      </w:pPr>
      <w:del w:id="2003" w:author="Nigel Deakin" w:date="2011-12-21T14:26:00Z">
        <w:r w:rsidDel="00611F4F">
          <w:delText xml:space="preserve">Sessions with durable subscribers must always provide the same client identifier. In addition, each client must specify a name that uniquely identifies (within client identifier) each durable subscription it creates. Only one session at a time can have a </w:delText>
        </w:r>
        <w:r w:rsidDel="00611F4F">
          <w:rPr>
            <w:i/>
            <w:iCs/>
          </w:rPr>
          <w:delText xml:space="preserve">TopicSubscriber </w:delText>
        </w:r>
        <w:r w:rsidDel="00611F4F">
          <w:delText>for a particular du</w:delText>
        </w:r>
        <w:r w:rsidR="00F33BFE" w:rsidDel="00611F4F">
          <w:delText xml:space="preserve">rable subscription. See Section </w:delText>
        </w:r>
        <w:r w:rsidR="00D71E00" w:rsidDel="00611F4F">
          <w:rPr>
            <w:spacing w:val="0"/>
            <w:w w:val="0"/>
          </w:rPr>
          <w:fldChar w:fldCharType="begin"/>
        </w:r>
        <w:r w:rsidR="00F33BFE" w:rsidDel="00611F4F">
          <w:delInstrText xml:space="preserve"> REF _Ref308034030 \r \h </w:delInstrText>
        </w:r>
      </w:del>
      <w:r w:rsidR="00A40195">
        <w:rPr>
          <w:spacing w:val="0"/>
          <w:w w:val="0"/>
        </w:rPr>
        <w:instrText xml:space="preserve"> \* MERGEFORMAT </w:instrText>
      </w:r>
      <w:del w:id="2004" w:author="Nigel Deakin" w:date="2011-12-21T14:26:00Z">
        <w:r w:rsidR="00D71E00" w:rsidDel="00611F4F">
          <w:rPr>
            <w:spacing w:val="0"/>
            <w:w w:val="0"/>
          </w:rPr>
        </w:r>
        <w:r w:rsidR="00D71E00" w:rsidDel="00611F4F">
          <w:rPr>
            <w:spacing w:val="0"/>
            <w:w w:val="0"/>
          </w:rPr>
          <w:fldChar w:fldCharType="separate"/>
        </w:r>
        <w:r w:rsidR="00CD2860" w:rsidDel="00611F4F">
          <w:delText>4.3.2</w:delText>
        </w:r>
        <w:r w:rsidR="00D71E00" w:rsidDel="00611F4F">
          <w:rPr>
            <w:spacing w:val="0"/>
            <w:w w:val="0"/>
          </w:rPr>
          <w:fldChar w:fldCharType="end"/>
        </w:r>
        <w:r w:rsidR="00F33BFE" w:rsidDel="00611F4F">
          <w:delText xml:space="preserve"> "</w:delText>
        </w:r>
        <w:r w:rsidR="00D71E00" w:rsidDel="00611F4F">
          <w:rPr>
            <w:spacing w:val="0"/>
            <w:w w:val="0"/>
          </w:rPr>
          <w:fldChar w:fldCharType="begin"/>
        </w:r>
        <w:r w:rsidR="00F33BFE" w:rsidDel="00611F4F">
          <w:delInstrText xml:space="preserve"> REF _Ref308034035 \h </w:delInstrText>
        </w:r>
      </w:del>
      <w:r w:rsidR="00A40195">
        <w:rPr>
          <w:spacing w:val="0"/>
          <w:w w:val="0"/>
        </w:rPr>
        <w:instrText xml:space="preserve"> \* MERGEFORMAT </w:instrText>
      </w:r>
      <w:del w:id="2005" w:author="Nigel Deakin" w:date="2011-12-21T14:26:00Z">
        <w:r w:rsidR="00D71E00" w:rsidDel="00611F4F">
          <w:rPr>
            <w:spacing w:val="0"/>
            <w:w w:val="0"/>
          </w:rPr>
        </w:r>
        <w:r w:rsidR="00D71E00" w:rsidDel="00611F4F">
          <w:rPr>
            <w:spacing w:val="0"/>
            <w:w w:val="0"/>
          </w:rPr>
          <w:fldChar w:fldCharType="separate"/>
        </w:r>
        <w:r w:rsidR="00CD2860" w:rsidRPr="00864041" w:rsidDel="00611F4F">
          <w:delText>Client Identifier</w:delText>
        </w:r>
        <w:r w:rsidR="00D71E00" w:rsidDel="00611F4F">
          <w:rPr>
            <w:spacing w:val="0"/>
            <w:w w:val="0"/>
          </w:rPr>
          <w:fldChar w:fldCharType="end"/>
        </w:r>
        <w:r w:rsidR="00F33BFE" w:rsidDel="00611F4F">
          <w:delText xml:space="preserve">" </w:delText>
        </w:r>
        <w:r w:rsidDel="00611F4F">
          <w:delText>for more information.</w:delText>
        </w:r>
      </w:del>
    </w:p>
    <w:p w:rsidR="00741663" w:rsidDel="00611F4F" w:rsidRDefault="00741663" w:rsidP="00A40195">
      <w:pPr>
        <w:rPr>
          <w:del w:id="2006" w:author="Nigel Deakin" w:date="2011-12-21T14:26:00Z"/>
        </w:rPr>
      </w:pPr>
      <w:del w:id="2007" w:author="Nigel Deakin" w:date="2011-12-21T14:26:00Z">
        <w:r w:rsidDel="00611F4F">
          <w:delText xml:space="preserve">A client can change an existing durable subscription by creating a durable </w:delText>
        </w:r>
        <w:r w:rsidDel="00611F4F">
          <w:rPr>
            <w:i/>
            <w:iCs/>
          </w:rPr>
          <w:delText xml:space="preserve">TopicSubscriber </w:delText>
        </w:r>
        <w:r w:rsidDel="00611F4F">
          <w:delText>with the same name and a new topic and/or message selector, or NoLocal attribute. Changing a durable subscription is equivalent to deleting and recreating it.</w:delText>
        </w:r>
      </w:del>
    </w:p>
    <w:p w:rsidR="00000000" w:rsidRDefault="009D2E91">
      <w:pPr>
        <w:rPr>
          <w:ins w:id="2008" w:author="Nigel Deakin" w:date="2012-11-02T19:04:00Z"/>
        </w:rPr>
        <w:pPrChange w:id="2009" w:author="Nigel Deakin" w:date="2011-12-21T14:32:00Z">
          <w:pPr>
            <w:pStyle w:val="Paragraph"/>
          </w:pPr>
        </w:pPrChange>
      </w:pPr>
      <w:ins w:id="2010" w:author="Nigel Deakin" w:date="2011-12-21T14:32:00Z">
        <w:r>
          <w:t xml:space="preserve">A durable subscription will continue to accumulate messages until it is deleted using the </w:t>
        </w:r>
        <w:r w:rsidRPr="00936C1B">
          <w:rPr>
            <w:rStyle w:val="Code"/>
          </w:rPr>
          <w:t>unsubscribe</w:t>
        </w:r>
        <w:r>
          <w:t xml:space="preserve"> method on the </w:t>
        </w:r>
      </w:ins>
      <w:r w:rsidR="00741663" w:rsidRPr="004955F7">
        <w:rPr>
          <w:rStyle w:val="Code"/>
        </w:rPr>
        <w:t>Session</w:t>
      </w:r>
      <w:ins w:id="2011" w:author="Nigel Deakin" w:date="2012-04-13T15:24:00Z">
        <w:r w:rsidR="003A6441">
          <w:rPr>
            <w:rStyle w:val="Code"/>
          </w:rPr>
          <w:t>,</w:t>
        </w:r>
      </w:ins>
      <w:del w:id="2012" w:author="Nigel Deakin" w:date="2011-12-21T14:32:00Z">
        <w:r w:rsidR="00741663" w:rsidDel="009D2E91">
          <w:rPr>
            <w:i/>
            <w:iCs/>
          </w:rPr>
          <w:delText>s</w:delText>
        </w:r>
      </w:del>
      <w:del w:id="2013" w:author="Nigel Deakin" w:date="2012-04-13T15:24:00Z">
        <w:r w:rsidR="00741663" w:rsidDel="003A6441">
          <w:rPr>
            <w:i/>
            <w:iCs/>
          </w:rPr>
          <w:delText xml:space="preserve"> </w:delText>
        </w:r>
      </w:del>
      <w:del w:id="2014" w:author="Nigel Deakin" w:date="2011-12-21T14:32:00Z">
        <w:r w:rsidR="00741663" w:rsidDel="009D2E91">
          <w:delText xml:space="preserve">and </w:delText>
        </w:r>
      </w:del>
      <w:ins w:id="2015" w:author="Nigel Deakin" w:date="2012-04-13T15:24:00Z">
        <w:r w:rsidR="003A6441">
          <w:t xml:space="preserve"> </w:t>
        </w:r>
      </w:ins>
      <w:r w:rsidR="00741663" w:rsidRPr="004955F7">
        <w:rPr>
          <w:rStyle w:val="Code"/>
        </w:rPr>
        <w:t>TopicSession</w:t>
      </w:r>
      <w:ins w:id="2016" w:author="Nigel Deakin" w:date="2012-04-13T15:24:00Z">
        <w:r w:rsidR="00D71E00" w:rsidRPr="00D71E00">
          <w:rPr>
            <w:rPrChange w:id="2017" w:author="Nigel Deakin" w:date="2012-04-13T15:24:00Z">
              <w:rPr>
                <w:rStyle w:val="Code"/>
              </w:rPr>
            </w:rPrChange>
          </w:rPr>
          <w:t xml:space="preserve"> or </w:t>
        </w:r>
        <w:r w:rsidR="003A6441">
          <w:rPr>
            <w:rStyle w:val="Code"/>
          </w:rPr>
          <w:t>JMSContext</w:t>
        </w:r>
      </w:ins>
      <w:ins w:id="2018" w:author="Nigel Deakin" w:date="2011-12-21T14:33:00Z">
        <w:r>
          <w:t xml:space="preserve">. </w:t>
        </w:r>
      </w:ins>
      <w:del w:id="2019" w:author="Nigel Deakin" w:date="2011-12-21T14:33:00Z">
        <w:r w:rsidR="00741663" w:rsidDel="009D2E91">
          <w:delText>s</w:delText>
        </w:r>
      </w:del>
      <w:r w:rsidR="00741663">
        <w:t xml:space="preserve"> </w:t>
      </w:r>
      <w:del w:id="2020" w:author="Nigel Deakin" w:date="2011-12-21T14:33:00Z">
        <w:r w:rsidR="00741663" w:rsidDel="009D2E91">
          <w:delText xml:space="preserve">provide the </w:delText>
        </w:r>
        <w:r w:rsidR="00741663" w:rsidDel="009D2E91">
          <w:rPr>
            <w:i/>
            <w:iCs/>
          </w:rPr>
          <w:delText xml:space="preserve">unsubscribe </w:delText>
        </w:r>
        <w:r w:rsidR="00741663" w:rsidDel="009D2E91">
          <w:delText xml:space="preserve">method for deleting a durable subscription created by their client. </w:delText>
        </w:r>
      </w:del>
      <w:r w:rsidR="00741663">
        <w:t xml:space="preserve">This deletes the state being maintained on behalf of the subscriber by its provider. It is erroneous for a client to delete a durable subscription while it has an active </w:t>
      </w:r>
      <w:ins w:id="2021" w:author="Nigel Deakin" w:date="2012-03-21T11:55:00Z">
        <w:r w:rsidR="00D71E00" w:rsidRPr="00D71E00">
          <w:rPr>
            <w:rPrChange w:id="2022" w:author="Nigel Deakin" w:date="2012-03-21T11:55:00Z">
              <w:rPr>
                <w:rStyle w:val="Code"/>
              </w:rPr>
            </w:rPrChange>
          </w:rPr>
          <w:t>consumer</w:t>
        </w:r>
      </w:ins>
      <w:ins w:id="2023" w:author="Nigel Deakin" w:date="2012-01-03T15:01:00Z">
        <w:r w:rsidR="00400EAC" w:rsidDel="00400EAC">
          <w:rPr>
            <w:i/>
            <w:iCs/>
          </w:rPr>
          <w:t xml:space="preserve"> </w:t>
        </w:r>
      </w:ins>
      <w:del w:id="2024" w:author="Nigel Deakin" w:date="2012-01-03T15:01:00Z">
        <w:r w:rsidR="00741663" w:rsidDel="00400EAC">
          <w:rPr>
            <w:i/>
            <w:iCs/>
          </w:rPr>
          <w:delText xml:space="preserve">TopicSubscriber </w:delText>
        </w:r>
      </w:del>
      <w:del w:id="2025" w:author="Nigel Deakin" w:date="2012-03-21T11:55:00Z">
        <w:r w:rsidR="00741663" w:rsidDel="00036479">
          <w:delText xml:space="preserve">for it </w:delText>
        </w:r>
      </w:del>
      <w:r w:rsidR="00741663">
        <w:t xml:space="preserve">or while a message received </w:t>
      </w:r>
      <w:del w:id="2026" w:author="Nigel Deakin" w:date="2012-03-21T11:56:00Z">
        <w:r w:rsidR="00741663" w:rsidDel="00304563">
          <w:delText xml:space="preserve">by </w:delText>
        </w:r>
      </w:del>
      <w:ins w:id="2027" w:author="Nigel Deakin" w:date="2012-03-21T11:56:00Z">
        <w:r w:rsidR="00304563">
          <w:t xml:space="preserve">from </w:t>
        </w:r>
      </w:ins>
      <w:r w:rsidR="00741663">
        <w:t>it is part of a current transaction or has not been acknowledged in the session.</w:t>
      </w:r>
    </w:p>
    <w:p w:rsidR="00000000" w:rsidRDefault="008F72C7">
      <w:pPr>
        <w:rPr>
          <w:ins w:id="2028" w:author="Nigel Deakin" w:date="2012-01-09T15:46:00Z"/>
        </w:rPr>
        <w:pPrChange w:id="2029" w:author="Nigel Deakin" w:date="2012-11-02T19:05:00Z">
          <w:pPr>
            <w:pStyle w:val="Paragraph"/>
          </w:pPr>
        </w:pPrChange>
      </w:pPr>
      <w:ins w:id="2030" w:author="Nigel Deakin" w:date="2012-11-02T19:04:00Z">
        <w:r>
          <w:t>If a message selector is specified then only messages with properties matching the message selector expression will be added to the subscription.</w:t>
        </w:r>
      </w:ins>
    </w:p>
    <w:p w:rsidR="00000000" w:rsidRDefault="00C03A6F">
      <w:pPr>
        <w:rPr>
          <w:ins w:id="2031" w:author="Nigel Deakin" w:date="2012-09-17T16:41:00Z"/>
        </w:rPr>
        <w:pPrChange w:id="2032" w:author="Nigel Deakin" w:date="2012-11-02T17:55:00Z">
          <w:pPr>
            <w:pStyle w:val="Paragraph"/>
          </w:pPr>
        </w:pPrChange>
      </w:pPr>
      <w:ins w:id="2033" w:author="Nigel Deakin" w:date="2012-05-29T19:08:00Z">
        <w:r w:rsidRPr="00C03A6F">
          <w:t xml:space="preserve">When </w:t>
        </w:r>
      </w:ins>
      <w:ins w:id="2034" w:author="Nigel Deakin" w:date="2012-11-02T17:49:00Z">
        <w:r w:rsidR="001D7FDA">
          <w:t xml:space="preserve">the application calls one of the </w:t>
        </w:r>
      </w:ins>
      <w:ins w:id="2035" w:author="Nigel Deakin" w:date="2012-11-02T17:53:00Z">
        <w:r w:rsidR="00840897">
          <w:t>above</w:t>
        </w:r>
      </w:ins>
      <w:ins w:id="2036" w:author="Nigel Deakin" w:date="2012-11-02T17:49:00Z">
        <w:r w:rsidR="00874F1D">
          <w:t xml:space="preserve"> methods </w:t>
        </w:r>
      </w:ins>
      <w:ins w:id="2037" w:author="Nigel Deakin" w:date="2012-11-02T17:53:00Z">
        <w:r w:rsidR="00874F1D">
          <w:t xml:space="preserve">to create </w:t>
        </w:r>
      </w:ins>
      <w:ins w:id="2038" w:author="Nigel Deakin" w:date="2012-05-29T19:08:00Z">
        <w:r w:rsidRPr="00C03A6F">
          <w:t xml:space="preserve">a durable subscription is created on a topic, the </w:t>
        </w:r>
        <w:r w:rsidR="00D71E00" w:rsidRPr="00D71E00">
          <w:rPr>
            <w:rStyle w:val="Code"/>
            <w:rPrChange w:id="2039" w:author="Nigel Deakin" w:date="2012-05-29T19:08:00Z">
              <w:rPr>
                <w:rFonts w:ascii="Courier New" w:hAnsi="Courier New"/>
                <w:sz w:val="18"/>
              </w:rPr>
            </w:rPrChange>
          </w:rPr>
          <w:t>noLocal</w:t>
        </w:r>
        <w:r w:rsidRPr="00C03A6F">
          <w:t xml:space="preserve"> argument may be used to specify that messages published to the topic by</w:t>
        </w:r>
      </w:ins>
      <w:ins w:id="2040" w:author="Nigel Deakin" w:date="2012-11-02T17:54:00Z">
        <w:r w:rsidR="00EA76FC">
          <w:t xml:space="preserve"> the</w:t>
        </w:r>
      </w:ins>
      <w:ins w:id="2041" w:author="Nigel Deakin" w:date="2012-05-29T19:08:00Z">
        <w:r w:rsidRPr="00C03A6F">
          <w:t xml:space="preserve"> </w:t>
        </w:r>
      </w:ins>
      <w:ins w:id="2042" w:author="Nigel Deakin" w:date="2012-11-02T17:54:00Z">
        <w:r w:rsidR="00EA76FC" w:rsidRPr="00936C1B">
          <w:rPr>
            <w:rStyle w:val="Code"/>
          </w:rPr>
          <w:t>Session</w:t>
        </w:r>
        <w:r w:rsidR="00EA76FC" w:rsidRPr="00604A38">
          <w:t xml:space="preserve">, </w:t>
        </w:r>
        <w:r w:rsidR="00EA76FC" w:rsidRPr="00936C1B">
          <w:rPr>
            <w:rStyle w:val="Code"/>
          </w:rPr>
          <w:t>TopicSession</w:t>
        </w:r>
        <w:r w:rsidR="00EA76FC" w:rsidRPr="00604A38">
          <w:t xml:space="preserve"> or </w:t>
        </w:r>
        <w:r w:rsidR="00EA76FC" w:rsidRPr="00EA36C7">
          <w:rPr>
            <w:rStyle w:val="Code"/>
          </w:rPr>
          <w:t>JMSContext</w:t>
        </w:r>
        <w:r w:rsidR="00D71E00" w:rsidRPr="00D71E00">
          <w:rPr>
            <w:rPrChange w:id="2043" w:author="Nigel Deakin" w:date="2012-11-02T17:54:00Z">
              <w:rPr>
                <w:rStyle w:val="Code"/>
              </w:rPr>
            </w:rPrChange>
          </w:rPr>
          <w:t>'s</w:t>
        </w:r>
        <w:r w:rsidR="00EA76FC" w:rsidRPr="00C03A6F">
          <w:t xml:space="preserve"> </w:t>
        </w:r>
      </w:ins>
      <w:ins w:id="2044" w:author="Nigel Deakin" w:date="2012-05-29T19:08:00Z">
        <w:r w:rsidRPr="00C03A6F">
          <w:t>own connection</w:t>
        </w:r>
      </w:ins>
      <w:ins w:id="2045" w:author="Nigel Deakin" w:date="2012-11-02T17:54:00Z">
        <w:r w:rsidR="00EA76FC">
          <w:t>,</w:t>
        </w:r>
      </w:ins>
      <w:ins w:id="2046" w:author="Nigel Deakin" w:date="2012-05-29T19:08:00Z">
        <w:r w:rsidRPr="00C03A6F">
          <w:t xml:space="preserve"> or any other </w:t>
        </w:r>
      </w:ins>
      <w:ins w:id="2047" w:author="Nigel Deakin" w:date="2012-11-02T17:55:00Z">
        <w:r w:rsidR="00EA76FC">
          <w:t xml:space="preserve">connection </w:t>
        </w:r>
      </w:ins>
      <w:ins w:id="2048" w:author="Nigel Deakin" w:date="2012-05-29T19:08:00Z">
        <w:r w:rsidRPr="00C03A6F">
          <w:t>with the same client identifier</w:t>
        </w:r>
      </w:ins>
      <w:ins w:id="2049" w:author="Nigel Deakin" w:date="2012-11-02T17:55:00Z">
        <w:r w:rsidR="00EA76FC">
          <w:t>,</w:t>
        </w:r>
      </w:ins>
      <w:ins w:id="2050" w:author="Nigel Deakin" w:date="2012-05-29T19:08:00Z">
        <w:r w:rsidRPr="00C03A6F">
          <w:t xml:space="preserve"> will not be added to the durable subscription. </w:t>
        </w:r>
        <w:proofErr w:type="gramStart"/>
        <w:r w:rsidRPr="00C03A6F">
          <w:t xml:space="preserve">If the client identifier is unset then setting </w:t>
        </w:r>
        <w:r w:rsidR="00D71E00" w:rsidRPr="00D71E00">
          <w:rPr>
            <w:rStyle w:val="Code"/>
            <w:rPrChange w:id="2051" w:author="Nigel Deakin" w:date="2012-05-29T19:09:00Z">
              <w:rPr>
                <w:rFonts w:ascii="Courier New" w:hAnsi="Courier New"/>
                <w:sz w:val="18"/>
              </w:rPr>
            </w:rPrChange>
          </w:rPr>
          <w:t>noLocal</w:t>
        </w:r>
        <w:r w:rsidRPr="00C03A6F">
          <w:t xml:space="preserve"> to true </w:t>
        </w:r>
      </w:ins>
      <w:ins w:id="2052" w:author="Nigel Deakin" w:date="2012-09-13T15:42:00Z">
        <w:r w:rsidR="00C7118A">
          <w:t>will cause a</w:t>
        </w:r>
      </w:ins>
      <w:ins w:id="2053" w:author="Nigel Deakin" w:date="2012-09-13T15:56:00Z">
        <w:r w:rsidR="000E00C0">
          <w:t>n</w:t>
        </w:r>
      </w:ins>
      <w:ins w:id="2054" w:author="Nigel Deakin" w:date="2012-09-13T15:42:00Z">
        <w:r w:rsidR="00C7118A">
          <w:t xml:space="preserve"> </w:t>
        </w:r>
      </w:ins>
      <w:ins w:id="2055" w:author="Nigel Deakin" w:date="2012-09-13T15:55:00Z">
        <w:r w:rsidR="00F42DD2">
          <w:rPr>
            <w:rStyle w:val="Code"/>
          </w:rPr>
          <w:t xml:space="preserve">IllegalStateException or </w:t>
        </w:r>
      </w:ins>
      <w:ins w:id="2056" w:author="Nigel Deakin" w:date="2012-09-13T15:56:00Z">
        <w:r w:rsidR="002D44F4">
          <w:rPr>
            <w:rStyle w:val="Code"/>
          </w:rPr>
          <w:t xml:space="preserve">IllegalStateRuntimeException </w:t>
        </w:r>
        <w:r w:rsidR="002D44F4">
          <w:t>(</w:t>
        </w:r>
      </w:ins>
      <w:ins w:id="2057" w:author="Nigel Deakin" w:date="2012-09-13T15:55:00Z">
        <w:r w:rsidR="00F42DD2">
          <w:t xml:space="preserve">depending on the method signature) </w:t>
        </w:r>
      </w:ins>
      <w:ins w:id="2058" w:author="Nigel Deakin" w:date="2012-09-13T15:42:00Z">
        <w:r w:rsidR="00C7118A">
          <w:t>to be thrown</w:t>
        </w:r>
      </w:ins>
      <w:ins w:id="2059" w:author="Nigel Deakin" w:date="2012-05-29T19:08:00Z">
        <w:r w:rsidRPr="00C03A6F">
          <w:t>.</w:t>
        </w:r>
      </w:ins>
      <w:proofErr w:type="gramEnd"/>
      <w:ins w:id="2060" w:author="Nigel Deakin" w:date="2012-09-13T15:55:00Z">
        <w:r w:rsidR="00F230A1">
          <w:t xml:space="preserve"> </w:t>
        </w:r>
      </w:ins>
    </w:p>
    <w:p w:rsidR="00720D93" w:rsidRDefault="00720D93" w:rsidP="00720D93">
      <w:pPr>
        <w:rPr>
          <w:ins w:id="2061" w:author="Nigel Deakin" w:date="2012-09-17T16:41:00Z"/>
        </w:rPr>
      </w:pPr>
      <w:ins w:id="2062" w:author="Nigel Deakin" w:date="2012-09-17T16:41:00Z">
        <w:r w:rsidRPr="003A6441">
          <w:t>If there are no active consumers on the durable subscription (and no consumed messages from that subscription are still part of a pending transaction or are not yet acknowledged in the session), and this method is used to create a new consumer on that durable subscription, specifying the same name and client identifier</w:t>
        </w:r>
        <w:r>
          <w:t xml:space="preserve"> (if set) but a different topic or </w:t>
        </w:r>
        <w:r w:rsidRPr="003A6441">
          <w:t>message selector</w:t>
        </w:r>
        <w:r>
          <w:t xml:space="preserve">, or, if the client identifier is set, a different </w:t>
        </w:r>
        <w:r w:rsidRPr="00CF24B0">
          <w:rPr>
            <w:rStyle w:val="Code"/>
          </w:rPr>
          <w:t>noLocal</w:t>
        </w:r>
        <w:r>
          <w:t xml:space="preserve"> value</w:t>
        </w:r>
        <w:r w:rsidRPr="003A6441">
          <w:t xml:space="preserve">, then the durable subscription will be deleted and a new one created. </w:t>
        </w:r>
      </w:ins>
    </w:p>
    <w:p w:rsidR="00720D93" w:rsidRDefault="00720D93" w:rsidP="00720D93">
      <w:pPr>
        <w:rPr>
          <w:ins w:id="2063" w:author="Nigel Deakin" w:date="2012-11-02T15:52:00Z"/>
        </w:rPr>
      </w:pPr>
      <w:ins w:id="2064" w:author="Nigel Deakin" w:date="2012-09-17T16:41:00Z">
        <w:r w:rsidRPr="003A6441">
          <w:t>However if there is an active consumer on the durable subscription (or a consumed message from that subscription is still part of a pending transaction or is not yet acknowledged in the session), and an attempt is made to create an additional consumer, specifying the same name and client identifier</w:t>
        </w:r>
        <w:r>
          <w:t xml:space="preserve"> (if set) but a different topic or </w:t>
        </w:r>
        <w:r w:rsidRPr="003A6441">
          <w:t>message selector</w:t>
        </w:r>
        <w:r>
          <w:t xml:space="preserve">, or, if the client identifier is set, a different </w:t>
        </w:r>
        <w:r w:rsidRPr="00072B66">
          <w:rPr>
            <w:rStyle w:val="Code"/>
          </w:rPr>
          <w:t>noLocal</w:t>
        </w:r>
        <w:r>
          <w:t xml:space="preserve"> value, then a </w:t>
        </w:r>
        <w:r w:rsidRPr="00CF24B0">
          <w:rPr>
            <w:rStyle w:val="Code"/>
          </w:rPr>
          <w:t>JMSException</w:t>
        </w:r>
        <w:r w:rsidRPr="003A6441">
          <w:t xml:space="preserve"> </w:t>
        </w:r>
        <w:r>
          <w:t xml:space="preserve">or </w:t>
        </w:r>
        <w:r w:rsidRPr="00CF24B0">
          <w:rPr>
            <w:rStyle w:val="Code"/>
          </w:rPr>
          <w:t>JMSRuntimeException</w:t>
        </w:r>
        <w:r>
          <w:t xml:space="preserve"> </w:t>
        </w:r>
        <w:r w:rsidRPr="003A6441">
          <w:t xml:space="preserve">will be thrown. </w:t>
        </w:r>
      </w:ins>
    </w:p>
    <w:p w:rsidR="00B94D25" w:rsidRDefault="00D80F51">
      <w:pPr>
        <w:rPr>
          <w:ins w:id="2065" w:author="Nigel Deakin" w:date="2012-09-17T16:41:00Z"/>
        </w:rPr>
      </w:pPr>
      <w:ins w:id="2066" w:author="Nigel Deakin" w:date="2012-11-02T15:52:00Z">
        <w:r>
          <w:t xml:space="preserve">There is no restriction to prevent a durable subscription and a </w:t>
        </w:r>
      </w:ins>
      <w:ins w:id="2067" w:author="Nigel Deakin" w:date="2012-11-02T15:53:00Z">
        <w:r>
          <w:t>shared non-</w:t>
        </w:r>
      </w:ins>
      <w:ins w:id="2068" w:author="Nigel Deakin" w:date="2012-11-02T15:52:00Z">
        <w:r>
          <w:t>durable subscription having the same name. Such subscriptions would be completely separate.</w:t>
        </w:r>
      </w:ins>
    </w:p>
    <w:p w:rsidR="000E5B15" w:rsidRDefault="008E34D8" w:rsidP="000E5B15">
      <w:pPr>
        <w:rPr>
          <w:ins w:id="2069" w:author="Nigel Deakin" w:date="2012-04-16T14:41:00Z"/>
        </w:rPr>
      </w:pPr>
      <w:ins w:id="2070" w:author="Nigel Deakin" w:date="2011-12-21T14:40:00Z">
        <w:r>
          <w:t xml:space="preserve">See also section </w:t>
        </w:r>
      </w:ins>
      <w:ins w:id="2071" w:author="Nigel Deakin" w:date="2011-12-21T14:41:00Z">
        <w:r w:rsidR="00D71E00">
          <w:fldChar w:fldCharType="begin"/>
        </w:r>
        <w:r>
          <w:instrText xml:space="preserve"> REF _Ref312241792 \r \h </w:instrText>
        </w:r>
      </w:ins>
      <w:r w:rsidR="00D71E00">
        <w:fldChar w:fldCharType="separate"/>
      </w:r>
      <w:r w:rsidR="00533AC6">
        <w:t>6.3</w:t>
      </w:r>
      <w:ins w:id="2072" w:author="Nigel Deakin" w:date="2011-12-21T14:41:00Z">
        <w:r w:rsidR="00D71E00">
          <w:fldChar w:fldCharType="end"/>
        </w:r>
        <w:r>
          <w:t xml:space="preserve"> "</w:t>
        </w:r>
        <w:r w:rsidR="00D71E00">
          <w:fldChar w:fldCharType="begin"/>
        </w:r>
        <w:r>
          <w:instrText xml:space="preserve"> REF _Ref312241796 \h </w:instrText>
        </w:r>
      </w:ins>
      <w:r w:rsidR="00D71E00">
        <w:fldChar w:fldCharType="separate"/>
      </w:r>
      <w:r w:rsidR="00533AC6">
        <w:t>Durable subscription</w:t>
      </w:r>
      <w:ins w:id="2073" w:author="Nigel Deakin" w:date="2011-12-21T14:41:00Z">
        <w:r w:rsidR="00D71E00">
          <w:fldChar w:fldCharType="end"/>
        </w:r>
        <w:r>
          <w:t>"</w:t>
        </w:r>
        <w:r w:rsidR="00974287">
          <w:t xml:space="preserve"> and section</w:t>
        </w:r>
      </w:ins>
      <w:ins w:id="2074" w:author="Nigel Deakin" w:date="2011-12-21T14:42:00Z">
        <w:r w:rsidR="000A0DBD">
          <w:t xml:space="preserve"> </w:t>
        </w:r>
        <w:r w:rsidR="00D71E00">
          <w:fldChar w:fldCharType="begin"/>
        </w:r>
        <w:r w:rsidR="000A0DBD">
          <w:instrText xml:space="preserve"> REF _Ref308034030 \r \h </w:instrText>
        </w:r>
      </w:ins>
      <w:r w:rsidR="00D71E00">
        <w:fldChar w:fldCharType="separate"/>
      </w:r>
      <w:r w:rsidR="00533AC6">
        <w:t>4.3.2</w:t>
      </w:r>
      <w:ins w:id="2075" w:author="Nigel Deakin" w:date="2011-12-21T14:42:00Z">
        <w:r w:rsidR="00D71E00">
          <w:fldChar w:fldCharType="end"/>
        </w:r>
        <w:r w:rsidR="000A0DBD">
          <w:t xml:space="preserve"> "</w:t>
        </w:r>
        <w:r w:rsidR="00D71E00">
          <w:fldChar w:fldCharType="begin"/>
        </w:r>
        <w:r w:rsidR="000A0DBD">
          <w:instrText xml:space="preserve"> REF _Ref308034030 \h </w:instrText>
        </w:r>
      </w:ins>
      <w:r w:rsidR="00D71E00">
        <w:fldChar w:fldCharType="separate"/>
      </w:r>
      <w:ins w:id="2076" w:author="Nigel Deakin" w:date="2012-03-12T14:50:00Z">
        <w:r w:rsidR="00533AC6" w:rsidRPr="00864041">
          <w:t>Cli</w:t>
        </w:r>
        <w:r w:rsidR="00533AC6">
          <w:t>ent i</w:t>
        </w:r>
        <w:r w:rsidR="00533AC6" w:rsidRPr="00864041">
          <w:t>dentifier</w:t>
        </w:r>
      </w:ins>
      <w:del w:id="2077" w:author="Nigel Deakin" w:date="2012-03-12T14:49:00Z">
        <w:r w:rsidR="007214A1" w:rsidRPr="00864041" w:rsidDel="00533AC6">
          <w:delText>Cli</w:delText>
        </w:r>
        <w:r w:rsidR="007214A1" w:rsidDel="00533AC6">
          <w:delText>ent i</w:delText>
        </w:r>
        <w:r w:rsidR="007214A1" w:rsidRPr="00864041" w:rsidDel="00533AC6">
          <w:delText>dentifier</w:delText>
        </w:r>
      </w:del>
      <w:ins w:id="2078" w:author="Nigel Deakin" w:date="2011-12-21T14:42:00Z">
        <w:r w:rsidR="00D71E00">
          <w:fldChar w:fldCharType="end"/>
        </w:r>
        <w:r w:rsidR="000A0DBD">
          <w:t>".</w:t>
        </w:r>
      </w:ins>
    </w:p>
    <w:p w:rsidR="00741663" w:rsidRDefault="00B80927" w:rsidP="00C82C12">
      <w:pPr>
        <w:pStyle w:val="Heading2"/>
      </w:pPr>
      <w:bookmarkStart w:id="2079" w:name="_Toc322425651"/>
      <w:bookmarkStart w:id="2080" w:name="RTF39393833323a204865616431"/>
      <w:bookmarkStart w:id="2081" w:name="_Toc311729311"/>
      <w:bookmarkStart w:id="2082" w:name="_Toc339906408"/>
      <w:bookmarkEnd w:id="2079"/>
      <w:r>
        <w:t>Recovery and r</w:t>
      </w:r>
      <w:r w:rsidR="00741663">
        <w:t>edelivery</w:t>
      </w:r>
      <w:bookmarkEnd w:id="2080"/>
      <w:bookmarkEnd w:id="2081"/>
      <w:bookmarkEnd w:id="2082"/>
    </w:p>
    <w:p w:rsidR="00741663" w:rsidRDefault="00741663" w:rsidP="00741663">
      <w:pPr>
        <w:pStyle w:val="Paragraph"/>
        <w:rPr>
          <w:spacing w:val="2"/>
          <w:w w:val="100"/>
        </w:rPr>
      </w:pPr>
      <w:r>
        <w:rPr>
          <w:spacing w:val="2"/>
          <w:w w:val="100"/>
        </w:rPr>
        <w:t>Unacknowledged messages of a nondurable subscriber should be able to be recovered for the lifetime of that nondurable subscriber. When a nondurable subscriber terminates, messages waiting for it will likely be dropped whether or not they have been acknowledged.</w:t>
      </w:r>
    </w:p>
    <w:p w:rsidR="00741663" w:rsidRDefault="00741663" w:rsidP="00741663">
      <w:pPr>
        <w:pStyle w:val="Paragraph"/>
        <w:rPr>
          <w:spacing w:val="2"/>
          <w:w w:val="100"/>
        </w:rPr>
      </w:pPr>
      <w:r>
        <w:rPr>
          <w:spacing w:val="2"/>
          <w:w w:val="100"/>
        </w:rPr>
        <w:t>Only durable subscriptions are reliably able to recover unacknowledged messages.</w:t>
      </w:r>
    </w:p>
    <w:p w:rsidR="00741663" w:rsidRDefault="00741663" w:rsidP="00741663">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 </w:t>
      </w:r>
      <w:r w:rsidRPr="004955F7">
        <w:rPr>
          <w:rStyle w:val="Code"/>
        </w:rPr>
        <w:t>TopicSubscriber</w:t>
      </w:r>
      <w:r>
        <w:rPr>
          <w:i/>
          <w:iCs/>
          <w:spacing w:val="2"/>
          <w:w w:val="100"/>
        </w:rPr>
        <w:t xml:space="preserve"> </w:t>
      </w:r>
      <w:r>
        <w:rPr>
          <w:spacing w:val="2"/>
          <w:w w:val="100"/>
        </w:rPr>
        <w:t>should establish a durable subscription.</w:t>
      </w:r>
    </w:p>
    <w:p w:rsidR="00741663" w:rsidRDefault="00B80927" w:rsidP="00C82C12">
      <w:pPr>
        <w:pStyle w:val="Heading2"/>
      </w:pPr>
      <w:bookmarkStart w:id="2083" w:name="_Toc311729312"/>
      <w:bookmarkStart w:id="2084" w:name="_Toc339906409"/>
      <w:r>
        <w:lastRenderedPageBreak/>
        <w:t>Administering s</w:t>
      </w:r>
      <w:r w:rsidR="00741663">
        <w:t>ubscriptions</w:t>
      </w:r>
      <w:bookmarkEnd w:id="2083"/>
      <w:bookmarkEnd w:id="2084"/>
    </w:p>
    <w:p w:rsidR="00741663" w:rsidRDefault="00741663" w:rsidP="00741663">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741663" w:rsidRDefault="00741663" w:rsidP="00741663">
      <w:pPr>
        <w:pStyle w:val="Paragraph"/>
        <w:rPr>
          <w:spacing w:val="2"/>
          <w:w w:val="100"/>
        </w:rPr>
      </w:pPr>
      <w:r>
        <w:rPr>
          <w:spacing w:val="2"/>
          <w:w w:val="100"/>
        </w:rPr>
        <w:t>The amount of resources allocated for message storage and the consequences of resource overflow are not defined by JMS.</w:t>
      </w:r>
    </w:p>
    <w:p w:rsidR="00741663" w:rsidRDefault="00741663" w:rsidP="00C82C12">
      <w:pPr>
        <w:pStyle w:val="Heading2"/>
      </w:pPr>
      <w:bookmarkStart w:id="2085" w:name="_Toc311729313"/>
      <w:bookmarkStart w:id="2086" w:name="_Toc339906410"/>
      <w:r>
        <w:t>TopicRequestor</w:t>
      </w:r>
      <w:bookmarkEnd w:id="2085"/>
      <w:bookmarkEnd w:id="2086"/>
    </w:p>
    <w:p w:rsidR="00741663" w:rsidRDefault="00741663" w:rsidP="00741663">
      <w:pPr>
        <w:pStyle w:val="Paragraph"/>
        <w:rPr>
          <w:spacing w:val="2"/>
          <w:w w:val="100"/>
        </w:rPr>
      </w:pPr>
      <w:r>
        <w:rPr>
          <w:spacing w:val="2"/>
          <w:w w:val="100"/>
        </w:rPr>
        <w:t xml:space="preserve">JMS provides a </w:t>
      </w:r>
      <w:r w:rsidRPr="004955F7">
        <w:rPr>
          <w:rStyle w:val="Code"/>
        </w:rPr>
        <w:t>TopicRequestor</w:t>
      </w:r>
      <w:r>
        <w:rPr>
          <w:spacing w:val="2"/>
          <w:w w:val="100"/>
        </w:rPr>
        <w:t xml:space="preserve"> helper class to simplify making service requests. </w:t>
      </w:r>
    </w:p>
    <w:p w:rsidR="00741663" w:rsidRDefault="00741663" w:rsidP="00741663">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a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741663" w:rsidRDefault="00741663" w:rsidP="00741663">
      <w:pPr>
        <w:pStyle w:val="Paragraph"/>
        <w:rPr>
          <w:spacing w:val="2"/>
          <w:w w:val="100"/>
        </w:rPr>
      </w:pPr>
      <w:r>
        <w:rPr>
          <w:spacing w:val="2"/>
          <w:w w:val="100"/>
        </w:rPr>
        <w:t>This is a basic request/reply abstraction that should be sufficient for most uses. JMS providers and clients are free to create more sophisticated versions.</w:t>
      </w:r>
    </w:p>
    <w:p w:rsidR="00741663" w:rsidRDefault="00741663" w:rsidP="00C82C12">
      <w:pPr>
        <w:pStyle w:val="Heading2"/>
      </w:pPr>
      <w:bookmarkStart w:id="2087" w:name="_Toc311729314"/>
      <w:bookmarkStart w:id="2088" w:name="_Ref317590736"/>
      <w:bookmarkStart w:id="2089" w:name="_Ref317590739"/>
      <w:bookmarkStart w:id="2090" w:name="_Toc339906411"/>
      <w:bookmarkStart w:id="2091" w:name="RTF34323038343a204865616431"/>
      <w:r>
        <w:t>Reliability</w:t>
      </w:r>
      <w:bookmarkEnd w:id="2087"/>
      <w:bookmarkEnd w:id="2088"/>
      <w:bookmarkEnd w:id="2089"/>
      <w:bookmarkEnd w:id="2090"/>
    </w:p>
    <w:bookmarkEnd w:id="2091"/>
    <w:p w:rsidR="00741663" w:rsidRDefault="00741663" w:rsidP="00741663">
      <w:pPr>
        <w:pStyle w:val="Paragraph"/>
        <w:rPr>
          <w:spacing w:val="2"/>
          <w:w w:val="100"/>
        </w:rPr>
      </w:pPr>
      <w:r>
        <w:rPr>
          <w:spacing w:val="2"/>
          <w:w w:val="100"/>
        </w:rPr>
        <w:t>When all messages for a topic must be received, a durable subscriber should be used. JMS insures that messages published while a durable subscriber is inactive are retained by JMS and delivered when the subscriber subsequently becomes active.</w:t>
      </w:r>
    </w:p>
    <w:p w:rsidR="00741663" w:rsidRDefault="00741663" w:rsidP="00741663">
      <w:pPr>
        <w:pStyle w:val="Paragraph"/>
        <w:rPr>
          <w:spacing w:val="2"/>
          <w:w w:val="100"/>
        </w:rPr>
      </w:pPr>
      <w:r>
        <w:rPr>
          <w:spacing w:val="2"/>
          <w:w w:val="100"/>
        </w:rPr>
        <w:t>Non-durable subscribers should only be used when missed messages are tolerable.</w:t>
      </w:r>
    </w:p>
    <w:p w:rsidR="00F6232A" w:rsidRDefault="00F6232A" w:rsidP="00F6232A">
      <w:pPr>
        <w:pStyle w:val="Caption"/>
      </w:pPr>
      <w:proofErr w:type="gramStart"/>
      <w:r>
        <w:t xml:space="preserve">Table </w:t>
      </w:r>
      <w:r w:rsidR="00D71E00">
        <w:fldChar w:fldCharType="begin"/>
      </w:r>
      <w:r w:rsidR="000E5B15">
        <w:instrText xml:space="preserve"> STYLEREF 1 \s </w:instrText>
      </w:r>
      <w:r w:rsidR="00D71E00">
        <w:fldChar w:fldCharType="separate"/>
      </w:r>
      <w:r w:rsidR="00533AC6">
        <w:rPr>
          <w:noProof/>
        </w:rPr>
        <w:t>6</w:t>
      </w:r>
      <w:r w:rsidR="00D71E00">
        <w:fldChar w:fldCharType="end"/>
      </w:r>
      <w:r>
        <w:t>.</w:t>
      </w:r>
      <w:proofErr w:type="gramEnd"/>
      <w:r w:rsidR="00D71E00">
        <w:fldChar w:fldCharType="begin"/>
      </w:r>
      <w:r w:rsidR="009A16AE">
        <w:instrText xml:space="preserve"> SEQ Table \* ARABIC \s 1 </w:instrText>
      </w:r>
      <w:r w:rsidR="00D71E00">
        <w:fldChar w:fldCharType="separate"/>
      </w:r>
      <w:proofErr w:type="gramStart"/>
      <w:r w:rsidR="00533AC6">
        <w:rPr>
          <w:noProof/>
        </w:rPr>
        <w:t>2</w:t>
      </w:r>
      <w:r w:rsidR="00D71E00">
        <w:fldChar w:fldCharType="end"/>
      </w:r>
      <w:r>
        <w:t xml:space="preserve"> Pub/sub reliability</w:t>
      </w:r>
      <w:proofErr w:type="gramEnd"/>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741663" w:rsidRPr="00CF27DD" w:rsidTr="002C0EA1">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741663" w:rsidRPr="00CF27DD" w:rsidRDefault="00741663" w:rsidP="00D62D96">
            <w:pPr>
              <w:pStyle w:val="TableHead"/>
            </w:pPr>
            <w:r w:rsidRPr="00CF27DD">
              <w:rPr>
                <w:spacing w:val="2"/>
                <w:w w:val="100"/>
              </w:rPr>
              <w:t>Durable Subscriber</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at-most-once</w:t>
            </w:r>
          </w:p>
          <w:p w:rsidR="00741663" w:rsidRPr="00CF27DD" w:rsidRDefault="00741663" w:rsidP="0025772D">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spacing w:val="2"/>
                <w:w w:val="100"/>
              </w:rPr>
              <w:t>at-most-once</w:t>
            </w:r>
          </w:p>
        </w:tc>
      </w:tr>
      <w:tr w:rsidR="00741663" w:rsidRPr="00CF27DD" w:rsidTr="002C0EA1">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D62D96" w:rsidRDefault="00741663" w:rsidP="0025772D">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rPr>
                <w:spacing w:val="2"/>
                <w:w w:val="100"/>
              </w:rPr>
            </w:pPr>
            <w:r w:rsidRPr="00CF27DD">
              <w:rPr>
                <w:spacing w:val="2"/>
                <w:w w:val="100"/>
              </w:rPr>
              <w:t>once-and-only-once</w:t>
            </w:r>
          </w:p>
          <w:p w:rsidR="00741663" w:rsidRPr="00CF27DD" w:rsidRDefault="00741663" w:rsidP="0025772D">
            <w:pPr>
              <w:pStyle w:val="TableText"/>
            </w:pPr>
          </w:p>
        </w:tc>
      </w:tr>
    </w:tbl>
    <w:p w:rsidR="00741663" w:rsidRDefault="00741663" w:rsidP="00741663">
      <w:pPr>
        <w:pStyle w:val="Paragraph"/>
      </w:pPr>
    </w:p>
    <w:p w:rsidR="00741663" w:rsidRPr="00D5788A" w:rsidRDefault="00B80927" w:rsidP="00145D89">
      <w:pPr>
        <w:pStyle w:val="Heading1"/>
      </w:pPr>
      <w:bookmarkStart w:id="2092" w:name="RTF32363639383a204368617054"/>
      <w:bookmarkStart w:id="2093" w:name="_Ref308032930"/>
      <w:bookmarkStart w:id="2094" w:name="_Ref308032936"/>
      <w:bookmarkStart w:id="2095" w:name="_Toc311729315"/>
      <w:bookmarkStart w:id="2096" w:name="_Toc339906412"/>
      <w:r>
        <w:lastRenderedPageBreak/>
        <w:t>JMS e</w:t>
      </w:r>
      <w:r w:rsidR="00741663" w:rsidRPr="00D5788A">
        <w:t>x</w:t>
      </w:r>
      <w:bookmarkEnd w:id="2092"/>
      <w:r w:rsidR="00741663" w:rsidRPr="00D5788A">
        <w:t>ceptions</w:t>
      </w:r>
      <w:bookmarkEnd w:id="2093"/>
      <w:bookmarkEnd w:id="2094"/>
      <w:bookmarkEnd w:id="2095"/>
      <w:bookmarkEnd w:id="2096"/>
    </w:p>
    <w:p w:rsidR="00741663" w:rsidRDefault="00741663" w:rsidP="00C82C12">
      <w:pPr>
        <w:pStyle w:val="Heading2"/>
      </w:pPr>
      <w:bookmarkStart w:id="2097" w:name="RTF31333538333a204865616431"/>
      <w:bookmarkStart w:id="2098" w:name="_Toc311729316"/>
      <w:bookmarkStart w:id="2099" w:name="_Toc339906413"/>
      <w:r>
        <w:t>Overview</w:t>
      </w:r>
      <w:bookmarkEnd w:id="2097"/>
      <w:bookmarkEnd w:id="2098"/>
      <w:bookmarkEnd w:id="2099"/>
    </w:p>
    <w:p w:rsidR="00741663" w:rsidRDefault="00741663" w:rsidP="00741663">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2100" w:name="_Toc311729317"/>
      <w:bookmarkStart w:id="2101" w:name="_Toc339906414"/>
      <w:r>
        <w:t>The JMSException</w:t>
      </w:r>
      <w:bookmarkEnd w:id="2100"/>
      <w:bookmarkEnd w:id="2101"/>
    </w:p>
    <w:p w:rsidR="00741663" w:rsidRDefault="00741663" w:rsidP="00741663">
      <w:pPr>
        <w:pStyle w:val="Paragraph"/>
        <w:rPr>
          <w:spacing w:val="2"/>
          <w:w w:val="100"/>
        </w:rPr>
      </w:pPr>
      <w:r>
        <w:rPr>
          <w:spacing w:val="2"/>
          <w:w w:val="100"/>
        </w:rPr>
        <w:t xml:space="preserve">JMS defines </w:t>
      </w:r>
      <w:r w:rsidRPr="00FC3556">
        <w:rPr>
          <w:rStyle w:val="Code"/>
        </w:rPr>
        <w:t>JMSException</w:t>
      </w:r>
      <w:r>
        <w:rPr>
          <w:spacing w:val="2"/>
          <w:w w:val="100"/>
        </w:rPr>
        <w:t xml:space="preserve"> as the root class for exceptions thrown by JMS methods. </w:t>
      </w:r>
      <w:r w:rsidRPr="00FC3556">
        <w:rPr>
          <w:rStyle w:val="Code"/>
        </w:rPr>
        <w:t>JMSException</w:t>
      </w:r>
      <w:r>
        <w:rPr>
          <w:spacing w:val="2"/>
          <w:w w:val="100"/>
        </w:rPr>
        <w:t xml:space="preserve"> is a checked exception and catching it provides a generic way of handling all JMS related exceptions. </w:t>
      </w:r>
      <w:r w:rsidRPr="00FC3556">
        <w:rPr>
          <w:rStyle w:val="Code"/>
        </w:rPr>
        <w:t>JMSException</w:t>
      </w:r>
      <w:r>
        <w:rPr>
          <w:spacing w:val="2"/>
          <w:w w:val="100"/>
        </w:rPr>
        <w:t xml:space="preserve"> provides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741663" w:rsidP="00741663">
      <w:pPr>
        <w:pStyle w:val="Paragraph"/>
        <w:rPr>
          <w:spacing w:val="2"/>
          <w:w w:val="100"/>
        </w:rPr>
      </w:pPr>
      <w:r>
        <w:rPr>
          <w:spacing w:val="2"/>
          <w:w w:val="100"/>
        </w:rPr>
        <w:t xml:space="preserve">JMS methods only include </w:t>
      </w:r>
      <w:r w:rsidRPr="00FC3556">
        <w:rPr>
          <w:rStyle w:val="Code"/>
        </w:rPr>
        <w:t>JMSException</w:t>
      </w:r>
      <w:r>
        <w:rPr>
          <w:spacing w:val="2"/>
          <w:w w:val="100"/>
        </w:rPr>
        <w:t xml:space="preserve"> in their signatures. JMS methods can throw any JMS standard exception as well as any JMS provider specific exception. </w:t>
      </w:r>
      <w:r w:rsidRPr="00AC3B92">
        <w:rPr>
          <w:b/>
        </w:rPr>
        <w:t>The javadoc for JMS methods documents only the mandatory exception cases.</w:t>
      </w:r>
    </w:p>
    <w:p w:rsidR="00741663" w:rsidRDefault="00B80927" w:rsidP="00C82C12">
      <w:pPr>
        <w:pStyle w:val="Heading2"/>
      </w:pPr>
      <w:bookmarkStart w:id="2102" w:name="RTF34383035383a204865616431"/>
      <w:bookmarkStart w:id="2103" w:name="_Ref308088566"/>
      <w:bookmarkStart w:id="2104" w:name="_Ref308088574"/>
      <w:bookmarkStart w:id="2105" w:name="_Ref308089202"/>
      <w:bookmarkStart w:id="2106" w:name="_Ref308089208"/>
      <w:bookmarkStart w:id="2107" w:name="_Ref308089333"/>
      <w:bookmarkStart w:id="2108" w:name="_Ref308089342"/>
      <w:bookmarkStart w:id="2109" w:name="_Toc311729318"/>
      <w:bookmarkStart w:id="2110" w:name="_Toc339906415"/>
      <w:r>
        <w:t>Standard e</w:t>
      </w:r>
      <w:r w:rsidR="00741663">
        <w:t>x</w:t>
      </w:r>
      <w:bookmarkEnd w:id="2102"/>
      <w:r w:rsidR="00741663">
        <w:t>ceptions</w:t>
      </w:r>
      <w:bookmarkEnd w:id="2103"/>
      <w:bookmarkEnd w:id="2104"/>
      <w:bookmarkEnd w:id="2105"/>
      <w:bookmarkEnd w:id="2106"/>
      <w:bookmarkEnd w:id="2107"/>
      <w:bookmarkEnd w:id="2108"/>
      <w:bookmarkEnd w:id="2109"/>
      <w:bookmarkEnd w:id="2110"/>
    </w:p>
    <w:p w:rsidR="00741663" w:rsidRDefault="00741663" w:rsidP="00C0423F">
      <w:r>
        <w:t xml:space="preserve">In addition to </w:t>
      </w:r>
      <w:r w:rsidRPr="00FC3556">
        <w:rPr>
          <w:rStyle w:val="Code"/>
        </w:rPr>
        <w:t>JMSException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Default="00741663" w:rsidP="00C0423F">
      <w:r>
        <w:t>JMS defines the following standard exceptions:</w:t>
      </w:r>
    </w:p>
    <w:p w:rsidR="00741663" w:rsidRPr="00C0423F" w:rsidRDefault="00741663" w:rsidP="00C0423F">
      <w:pPr>
        <w:pStyle w:val="ListBullet"/>
      </w:pPr>
      <w:r w:rsidRPr="00FC3556">
        <w:rPr>
          <w:rStyle w:val="Code"/>
        </w:rPr>
        <w:t>IllegalStateException</w:t>
      </w:r>
      <w:r w:rsidRPr="00C0423F">
        <w:t xml:space="preserve">: This exception is thrown when a method is invoked at an illegal or inappropriate time or if the provider is not in an appropriate state for the requested operation. For example, this exception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This exception is also </w:t>
      </w:r>
      <w:r w:rsidRPr="00C0423F">
        <w:rPr>
          <w:b/>
          <w:bCs/>
        </w:rPr>
        <w:t xml:space="preserve">must be </w:t>
      </w:r>
      <w:r w:rsidRPr="00C0423F">
        <w:t xml:space="preserve">called when domain inappropriate method is called, such as calling </w:t>
      </w:r>
      <w:proofErr w:type="gramStart"/>
      <w:r w:rsidRPr="00FC3556">
        <w:rPr>
          <w:rStyle w:val="Code"/>
        </w:rPr>
        <w:t>TopicSession.CreateQueueBrowser(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Pr="00C0423F">
        <w:t xml:space="preserve">: This exception </w:t>
      </w:r>
      <w:r w:rsidRPr="00C0423F">
        <w:rPr>
          <w:b/>
          <w:bCs/>
        </w:rPr>
        <w:t xml:space="preserve">must be </w:t>
      </w:r>
      <w:r w:rsidRPr="00C0423F">
        <w:t xml:space="preserve">thrown when a provider rejects a user name/password submitted by a client. It may </w:t>
      </w:r>
      <w:r w:rsidRPr="00C0423F">
        <w:lastRenderedPageBreak/>
        <w:t>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Pr="00C0423F">
        <w:t xml:space="preserve">: This exception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Pr="00C0423F">
        <w:t xml:space="preserve">: This exception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Pr="00C0423F">
        <w:t xml:space="preserve">: This exception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Pr="00C0423F">
        <w:t xml:space="preserve">: This exception </w:t>
      </w:r>
      <w:r w:rsidRPr="00FC3556">
        <w:rPr>
          <w:b/>
          <w:bCs/>
        </w:rPr>
        <w:t xml:space="preserve">must be </w:t>
      </w:r>
      <w:r w:rsidRPr="00C0423F">
        <w:t xml:space="preserve">thrown when a JMS client attempts to use a data type not supported by a message or attempts to read data in a message as the wrong type. It must also be thrown when equivalent type errors are made with message property values. For example, this exception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This exception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This exception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Pr="00C0423F">
        <w:t xml:space="preserve">: This exception is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Pr="00C0423F" w:rsidRDefault="00741663" w:rsidP="00C0423F">
      <w:pPr>
        <w:pStyle w:val="ListBullet"/>
      </w:pPr>
      <w:r w:rsidRPr="00C872EE">
        <w:rPr>
          <w:rStyle w:val="Code"/>
        </w:rPr>
        <w:t>TransactionRolledBackException</w:t>
      </w:r>
      <w:r w:rsidRPr="00C0423F">
        <w:t xml:space="preserve">: This 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p>
    <w:p w:rsidR="00741663" w:rsidRPr="00C82C12" w:rsidRDefault="00B80927" w:rsidP="002F2E4A">
      <w:pPr>
        <w:pStyle w:val="Heading1"/>
        <w:ind w:left="3544" w:hanging="709"/>
      </w:pPr>
      <w:bookmarkStart w:id="2111" w:name="RTF31303031393a204368617054"/>
      <w:bookmarkStart w:id="2112" w:name="_Ref308032283"/>
      <w:bookmarkStart w:id="2113" w:name="_Ref308032290"/>
      <w:bookmarkStart w:id="2114" w:name="_Toc311729319"/>
      <w:bookmarkStart w:id="2115" w:name="_Toc339906416"/>
      <w:r>
        <w:lastRenderedPageBreak/>
        <w:t>JMS application s</w:t>
      </w:r>
      <w:r w:rsidR="00741663" w:rsidRPr="00C82C12">
        <w:t xml:space="preserve">erver </w:t>
      </w:r>
      <w:bookmarkEnd w:id="2111"/>
      <w:r>
        <w:t>f</w:t>
      </w:r>
      <w:r w:rsidR="00741663" w:rsidRPr="00C82C12">
        <w:t>acilities</w:t>
      </w:r>
      <w:bookmarkEnd w:id="2112"/>
      <w:bookmarkEnd w:id="2113"/>
      <w:bookmarkEnd w:id="2114"/>
      <w:bookmarkEnd w:id="2115"/>
    </w:p>
    <w:p w:rsidR="00741663" w:rsidRPr="009250AC" w:rsidRDefault="00741663" w:rsidP="00C82C12">
      <w:pPr>
        <w:pStyle w:val="Heading2"/>
      </w:pPr>
      <w:bookmarkStart w:id="2116" w:name="RTF33323830343a204865616431"/>
      <w:bookmarkStart w:id="2117" w:name="_Toc311729320"/>
      <w:bookmarkStart w:id="2118" w:name="_Toc339906417"/>
      <w:r w:rsidRPr="009250AC">
        <w:t>Overview</w:t>
      </w:r>
      <w:bookmarkEnd w:id="2116"/>
      <w:bookmarkEnd w:id="2117"/>
      <w:bookmarkEnd w:id="2118"/>
    </w:p>
    <w:p w:rsidR="00741663" w:rsidRDefault="00741663" w:rsidP="00741663">
      <w:pPr>
        <w:pStyle w:val="Paragraph"/>
        <w:rPr>
          <w:spacing w:val="2"/>
          <w:w w:val="100"/>
        </w:rPr>
      </w:pPr>
      <w:r>
        <w:rPr>
          <w:spacing w:val="2"/>
          <w:w w:val="100"/>
        </w:rPr>
        <w:t>This chapter describes JMS facilities for concurrent processing of a subscription’s messages. It also defines how a JMS provider supplies JTS aware sessions. These facilities are primarily intended for the use of the JMS provider.</w:t>
      </w:r>
    </w:p>
    <w:p w:rsidR="00741663" w:rsidRDefault="00741663" w:rsidP="00741663">
      <w:pPr>
        <w:pStyle w:val="Paragraph"/>
        <w:rPr>
          <w:spacing w:val="2"/>
          <w:w w:val="100"/>
        </w:rPr>
      </w:pPr>
      <w:r>
        <w:rPr>
          <w:spacing w:val="2"/>
          <w:w w:val="100"/>
        </w:rPr>
        <w:t>If JMS clients use the JTS aware facilitiest client program may be non-portable code, because JMS providers are not required to support these interfaces.</w:t>
      </w:r>
    </w:p>
    <w:p w:rsidR="00741663" w:rsidRDefault="00741663" w:rsidP="00741663">
      <w:pPr>
        <w:pStyle w:val="Paragraph"/>
        <w:rPr>
          <w:spacing w:val="2"/>
          <w:w w:val="100"/>
        </w:rPr>
      </w:pPr>
      <w:r>
        <w:rPr>
          <w:spacing w:val="2"/>
          <w:w w:val="100"/>
        </w:rPr>
        <w:t>The facilities described in this chapter are a special category of JMS. They are optional and might only be supported by some JMS providers.</w:t>
      </w:r>
    </w:p>
    <w:p w:rsidR="00741663" w:rsidRDefault="00932C19" w:rsidP="00C82C12">
      <w:pPr>
        <w:pStyle w:val="Heading2"/>
      </w:pPr>
      <w:bookmarkStart w:id="2119" w:name="_Toc311729321"/>
      <w:bookmarkStart w:id="2120" w:name="_Toc339906418"/>
      <w:r>
        <w:t>Concurrent processing of a subscription’s m</w:t>
      </w:r>
      <w:r w:rsidR="00741663">
        <w:t>essages</w:t>
      </w:r>
      <w:bookmarkEnd w:id="2119"/>
      <w:bookmarkEnd w:id="2120"/>
    </w:p>
    <w:p w:rsidR="00741663" w:rsidRDefault="00741663" w:rsidP="00741663">
      <w:pPr>
        <w:pStyle w:val="Paragraph"/>
        <w:rPr>
          <w:spacing w:val="2"/>
          <w:w w:val="100"/>
        </w:rPr>
      </w:pPr>
      <w:r>
        <w:rPr>
          <w:spacing w:val="2"/>
          <w:w w:val="100"/>
        </w:rPr>
        <w:t xml:space="preserve">JMS provides a special facility for creating a </w:t>
      </w:r>
      <w:r w:rsidRPr="007B3B7D">
        <w:rPr>
          <w:rStyle w:val="Code"/>
        </w:rPr>
        <w:t>MessageConsumer</w:t>
      </w:r>
      <w:r>
        <w:rPr>
          <w:spacing w:val="2"/>
          <w:w w:val="100"/>
        </w:rPr>
        <w:t xml:space="preserve"> that can concurrently consume messages.</w:t>
      </w:r>
    </w:p>
    <w:p w:rsidR="00741663" w:rsidRDefault="00741663" w:rsidP="00741663">
      <w:pPr>
        <w:pStyle w:val="Paragraph"/>
        <w:rPr>
          <w:spacing w:val="2"/>
          <w:w w:val="100"/>
        </w:rPr>
      </w:pPr>
      <w:r>
        <w:rPr>
          <w:spacing w:val="2"/>
          <w:w w:val="100"/>
        </w:rPr>
        <w:t>This facility partitions the work into three roles:</w:t>
      </w:r>
    </w:p>
    <w:p w:rsidR="00741663" w:rsidRPr="004D37B3" w:rsidRDefault="00741663" w:rsidP="004D37B3">
      <w:pPr>
        <w:pStyle w:val="ListBullet"/>
      </w:pPr>
      <w:r w:rsidRPr="004D37B3">
        <w:t>JMS provider - its role is to deliver the messages.</w:t>
      </w:r>
    </w:p>
    <w:p w:rsidR="00741663" w:rsidRPr="004D37B3" w:rsidRDefault="00741663" w:rsidP="004D37B3">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Pr="004D37B3" w:rsidRDefault="00741663" w:rsidP="004D37B3">
      <w:pPr>
        <w:pStyle w:val="ListBullet"/>
      </w:pPr>
      <w:r w:rsidRPr="004D37B3">
        <w:t xml:space="preserve">Application - its role is to define a subscription with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741663" w:rsidRDefault="00741663" w:rsidP="00515B98">
      <w:pPr>
        <w:pStyle w:val="Heading3"/>
      </w:pPr>
      <w:bookmarkStart w:id="2121" w:name="_Toc311729322"/>
      <w:bookmarkStart w:id="2122" w:name="_Toc339906419"/>
      <w:r>
        <w:t>Session</w:t>
      </w:r>
      <w:bookmarkEnd w:id="2121"/>
      <w:bookmarkEnd w:id="2122"/>
    </w:p>
    <w:p w:rsidR="00741663" w:rsidRDefault="00741663" w:rsidP="00741663">
      <w:pPr>
        <w:pStyle w:val="Paragraph"/>
        <w:rPr>
          <w:spacing w:val="2"/>
          <w:w w:val="100"/>
        </w:rPr>
      </w:pPr>
      <w:r>
        <w:rPr>
          <w:spacing w:val="2"/>
          <w:w w:val="100"/>
        </w:rPr>
        <w:t xml:space="preserve">Sessions provide </w:t>
      </w:r>
      <w:r w:rsidR="00A7537D">
        <w:rPr>
          <w:spacing w:val="2"/>
          <w:w w:val="100"/>
        </w:rPr>
        <w:t xml:space="preserve">the </w:t>
      </w:r>
      <w:r w:rsidR="007B3B7D">
        <w:rPr>
          <w:spacing w:val="2"/>
          <w:w w:val="100"/>
        </w:rPr>
        <w:t>following methods</w:t>
      </w:r>
      <w:r>
        <w:rPr>
          <w:spacing w:val="2"/>
          <w:w w:val="100"/>
        </w:rPr>
        <w:t xml:space="preserve"> for use by application servers:</w:t>
      </w:r>
    </w:p>
    <w:p w:rsidR="00741663" w:rsidRDefault="00741663" w:rsidP="004D37B3">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4D37B3">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741663">
      <w:pPr>
        <w:pStyle w:val="Paragraph"/>
        <w:rPr>
          <w:spacing w:val="2"/>
          <w:w w:val="100"/>
        </w:rPr>
      </w:pPr>
      <w:r>
        <w:rPr>
          <w:spacing w:val="2"/>
          <w:w w:val="100"/>
        </w:rPr>
        <w:t xml:space="preserve">An application server would typically be given a </w:t>
      </w:r>
      <w:r w:rsidRPr="007B3B7D">
        <w:rPr>
          <w:rStyle w:val="Code"/>
        </w:rPr>
        <w:t>MessageListener</w:t>
      </w:r>
      <w:r>
        <w:rPr>
          <w:spacing w:val="2"/>
          <w:w w:val="100"/>
        </w:rPr>
        <w:t xml:space="preserve"> class </w:t>
      </w:r>
      <w:r w:rsidR="00475182">
        <w:rPr>
          <w:spacing w:val="2"/>
          <w:w w:val="100"/>
        </w:rPr>
        <w:t>that contained</w:t>
      </w:r>
      <w:r>
        <w:rPr>
          <w:spacing w:val="2"/>
          <w:w w:val="100"/>
        </w:rPr>
        <w:t xml:space="preserve"> the single threaded code written by an application programmer to process messages. It would also be given the destination and message selector that specified the messages the listener was to consume</w:t>
      </w:r>
      <w:r w:rsidR="006D2F7F">
        <w:rPr>
          <w:spacing w:val="2"/>
          <w:w w:val="100"/>
        </w:rPr>
        <w:t>.</w:t>
      </w:r>
    </w:p>
    <w:p w:rsidR="00741663" w:rsidRDefault="00741663" w:rsidP="00741663">
      <w:pPr>
        <w:pStyle w:val="Paragraph"/>
        <w:rPr>
          <w:spacing w:val="2"/>
          <w:w w:val="100"/>
        </w:rPr>
      </w:pPr>
      <w:r>
        <w:rPr>
          <w:spacing w:val="2"/>
          <w:w w:val="100"/>
        </w:rPr>
        <w:t xml:space="preserve">An application server would take care of creating the JMS </w:t>
      </w:r>
      <w:r w:rsidRPr="007B3B7D">
        <w:rPr>
          <w:rStyle w:val="Code"/>
        </w:rPr>
        <w:t>Connection</w:t>
      </w:r>
      <w:r>
        <w:rPr>
          <w:spacing w:val="2"/>
          <w:w w:val="100"/>
        </w:rPr>
        <w:t xml:space="preserve">, </w:t>
      </w:r>
      <w:r w:rsidRPr="007B3B7D">
        <w:rPr>
          <w:rStyle w:val="Code"/>
        </w:rPr>
        <w:t>ConnectionConsumer</w:t>
      </w:r>
      <w:r>
        <w:rPr>
          <w:spacing w:val="2"/>
          <w:w w:val="100"/>
        </w:rPr>
        <w:t>, and</w:t>
      </w:r>
      <w:r w:rsidR="004663D2">
        <w:rPr>
          <w:spacing w:val="2"/>
          <w:w w:val="100"/>
        </w:rPr>
        <w:t xml:space="preserve"> </w:t>
      </w:r>
      <w:proofErr w:type="gramStart"/>
      <w:r w:rsidR="004663D2" w:rsidRPr="004663D2">
        <w:rPr>
          <w:rStyle w:val="Code"/>
        </w:rPr>
        <w:t>Session</w:t>
      </w:r>
      <w:r>
        <w:rPr>
          <w:spacing w:val="2"/>
          <w:w w:val="100"/>
        </w:rPr>
        <w:t xml:space="preserve">  </w:t>
      </w:r>
      <w:r w:rsidR="004663D2">
        <w:rPr>
          <w:spacing w:val="2"/>
          <w:w w:val="100"/>
        </w:rPr>
        <w:t>objects</w:t>
      </w:r>
      <w:proofErr w:type="gramEnd"/>
      <w:r w:rsidR="004663D2">
        <w:rPr>
          <w:spacing w:val="2"/>
          <w:w w:val="100"/>
        </w:rPr>
        <w:t xml:space="preserve"> </w:t>
      </w:r>
      <w:r>
        <w:rPr>
          <w:spacing w:val="2"/>
          <w:w w:val="100"/>
        </w:rPr>
        <w:t xml:space="preserve">it needs to handle message processing. It would create as many </w:t>
      </w:r>
      <w:r w:rsidR="00F9616D" w:rsidRPr="007B3B7D">
        <w:rPr>
          <w:rStyle w:val="Code"/>
        </w:rPr>
        <w:t>MessageListener</w:t>
      </w:r>
      <w:r w:rsidR="00F9616D">
        <w:rPr>
          <w:spacing w:val="2"/>
          <w:w w:val="100"/>
        </w:rPr>
        <w:t xml:space="preserve"> </w:t>
      </w:r>
      <w:r>
        <w:rPr>
          <w:spacing w:val="2"/>
          <w:w w:val="100"/>
        </w:rPr>
        <w:t>instances as it needed and register each with its own session.</w:t>
      </w:r>
    </w:p>
    <w:p w:rsidR="00741663" w:rsidRDefault="00741663" w:rsidP="00741663">
      <w:pPr>
        <w:pStyle w:val="Paragraph"/>
        <w:rPr>
          <w:spacing w:val="2"/>
          <w:w w:val="100"/>
        </w:rPr>
      </w:pPr>
      <w:r>
        <w:rPr>
          <w:spacing w:val="2"/>
          <w:w w:val="100"/>
        </w:rPr>
        <w:lastRenderedPageBreak/>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2123" w:name="_Toc311729323"/>
      <w:bookmarkStart w:id="2124" w:name="_Toc339906420"/>
      <w:r w:rsidRPr="009250AC">
        <w:t>ServerSession</w:t>
      </w:r>
      <w:bookmarkEnd w:id="2123"/>
      <w:bookmarkEnd w:id="2124"/>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is an object implemented by an application server. It is used by an application server to associate a thread with a JMS session. </w:t>
      </w:r>
    </w:p>
    <w:p w:rsidR="00741663" w:rsidRDefault="00741663" w:rsidP="00741663">
      <w:pPr>
        <w:pStyle w:val="Paragraph"/>
        <w:rPr>
          <w:spacing w:val="2"/>
          <w:w w:val="100"/>
        </w:rPr>
      </w:pPr>
      <w:r>
        <w:rPr>
          <w:spacing w:val="2"/>
          <w:w w:val="100"/>
        </w:rPr>
        <w:t xml:space="preserve">A </w:t>
      </w:r>
      <w:r w:rsidRPr="007B3B7D">
        <w:rPr>
          <w:rStyle w:val="Code"/>
        </w:rPr>
        <w:t>ServerSession</w:t>
      </w:r>
      <w:r>
        <w:rPr>
          <w:spacing w:val="2"/>
          <w:w w:val="100"/>
        </w:rPr>
        <w:t xml:space="preserve"> implements two methods:</w:t>
      </w:r>
    </w:p>
    <w:p w:rsidR="00741663" w:rsidRDefault="00741663" w:rsidP="004D37B3">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JMS </w:t>
      </w:r>
      <w:r>
        <w:rPr>
          <w:rStyle w:val="Emphasis"/>
        </w:rPr>
        <w:t>Session</w:t>
      </w:r>
      <w:r>
        <w:t xml:space="preserve">. </w:t>
      </w:r>
    </w:p>
    <w:p w:rsidR="00741663" w:rsidRDefault="00741663" w:rsidP="004D37B3">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Pr="007B3B7D">
        <w:rPr>
          <w:rStyle w:val="Code"/>
        </w:rPr>
        <w:t>Session</w:t>
      </w:r>
      <w:r w:rsidRPr="007B3B7D">
        <w:t xml:space="preserve">’s </w:t>
      </w:r>
      <w:r w:rsidRPr="007B3B7D">
        <w:rPr>
          <w:rStyle w:val="Code"/>
        </w:rPr>
        <w:t>run</w:t>
      </w:r>
      <w:r w:rsidRPr="007B3B7D">
        <w:t xml:space="preserve"> </w:t>
      </w:r>
      <w:r>
        <w:t>method.</w:t>
      </w:r>
    </w:p>
    <w:p w:rsidR="00741663" w:rsidRPr="009250AC" w:rsidRDefault="00741663" w:rsidP="00515B98">
      <w:pPr>
        <w:pStyle w:val="Heading3"/>
      </w:pPr>
      <w:bookmarkStart w:id="2125" w:name="_Toc311729324"/>
      <w:bookmarkStart w:id="2126" w:name="_Toc339906421"/>
      <w:r w:rsidRPr="009250AC">
        <w:t>ServerSessionPool</w:t>
      </w:r>
      <w:bookmarkEnd w:id="2125"/>
      <w:bookmarkEnd w:id="2126"/>
    </w:p>
    <w:p w:rsidR="00741663" w:rsidRDefault="00741663" w:rsidP="00741663">
      <w:pPr>
        <w:pStyle w:val="Paragraph"/>
        <w:rPr>
          <w:spacing w:val="2"/>
          <w:w w:val="100"/>
        </w:rPr>
      </w:pPr>
      <w:r>
        <w:rPr>
          <w:spacing w:val="2"/>
          <w:w w:val="100"/>
        </w:rPr>
        <w:t xml:space="preserve">A </w:t>
      </w:r>
      <w:r w:rsidRPr="007B3B7D">
        <w:rPr>
          <w:rStyle w:val="Code"/>
        </w:rPr>
        <w:t>ServerSessionPool</w:t>
      </w:r>
      <w:r>
        <w:rPr>
          <w:spacing w:val="2"/>
          <w:w w:val="100"/>
        </w:rPr>
        <w:t xml:space="preserve"> is an object implemented by an application server to provide a pool of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 xml:space="preserve">for processing the messages of a </w:t>
      </w:r>
      <w:r w:rsidRPr="007B3B7D">
        <w:rPr>
          <w:rStyle w:val="Code"/>
        </w:rPr>
        <w:t>ConnectionConsumer</w:t>
      </w:r>
      <w:r>
        <w:rPr>
          <w:spacing w:val="2"/>
          <w:w w:val="100"/>
        </w:rPr>
        <w:t>.</w:t>
      </w:r>
    </w:p>
    <w:p w:rsidR="00741663" w:rsidRDefault="00741663" w:rsidP="00741663">
      <w:pPr>
        <w:pStyle w:val="Paragraph"/>
        <w:rPr>
          <w:spacing w:val="2"/>
          <w:w w:val="100"/>
        </w:rPr>
      </w:pPr>
      <w:r>
        <w:rPr>
          <w:spacing w:val="2"/>
          <w:w w:val="100"/>
        </w:rPr>
        <w:t xml:space="preserve">Its only method is </w:t>
      </w:r>
      <w:proofErr w:type="gramStart"/>
      <w:r w:rsidRPr="007B3B7D">
        <w:rPr>
          <w:rStyle w:val="Code"/>
        </w:rPr>
        <w:t>getServerSession(</w:t>
      </w:r>
      <w:proofErr w:type="gramEnd"/>
      <w:r w:rsidRPr="007B3B7D">
        <w:rPr>
          <w:rStyle w:val="Code"/>
        </w:rPr>
        <w:t>)</w:t>
      </w:r>
      <w:r>
        <w:rPr>
          <w:spacing w:val="2"/>
          <w:w w:val="100"/>
        </w:rPr>
        <w:t xml:space="preserve">. This removes a </w:t>
      </w:r>
      <w:r w:rsidRPr="007B3B7D">
        <w:rPr>
          <w:rStyle w:val="Code"/>
        </w:rPr>
        <w:t>ServerSession</w:t>
      </w:r>
      <w:r>
        <w:rPr>
          <w:spacing w:val="2"/>
          <w:w w:val="100"/>
        </w:rPr>
        <w:t xml:space="preserve"> from the pool and gives it to the caller (which is assumed to be a </w:t>
      </w:r>
      <w:r w:rsidRPr="007B3B7D">
        <w:rPr>
          <w:rStyle w:val="Code"/>
        </w:rPr>
        <w:t>ConnectionConsumer</w:t>
      </w:r>
      <w:r>
        <w:rPr>
          <w:spacing w:val="2"/>
          <w:w w:val="100"/>
        </w:rPr>
        <w:t>) to use for consuming one or more messages.</w:t>
      </w:r>
    </w:p>
    <w:p w:rsidR="00741663" w:rsidRDefault="00741663" w:rsidP="00741663">
      <w:pPr>
        <w:pStyle w:val="Paragraph"/>
        <w:rPr>
          <w:spacing w:val="2"/>
          <w:w w:val="100"/>
        </w:rPr>
      </w:pPr>
      <w:r>
        <w:rPr>
          <w:spacing w:val="2"/>
          <w:w w:val="100"/>
        </w:rPr>
        <w:t xml:space="preserve">JMS does not architect how the pool is implemented. It could be a static pool of </w:t>
      </w:r>
      <w:r w:rsidRPr="007B3B7D">
        <w:rPr>
          <w:rStyle w:val="Code"/>
        </w:rPr>
        <w:t>ServerSession</w:t>
      </w:r>
      <w:r w:rsidR="007B3B7D">
        <w:rPr>
          <w:spacing w:val="2"/>
          <w:w w:val="100"/>
        </w:rPr>
        <w:t xml:space="preserve"> objects </w:t>
      </w:r>
      <w:r>
        <w:rPr>
          <w:spacing w:val="2"/>
          <w:w w:val="100"/>
        </w:rPr>
        <w:t xml:space="preserve">or it could use a sophisticated algorithm to dynamically create </w:t>
      </w:r>
      <w:r w:rsidRPr="007B3B7D">
        <w:rPr>
          <w:rStyle w:val="Code"/>
        </w:rPr>
        <w:t>ServerSession</w:t>
      </w:r>
      <w:r w:rsidR="007B3B7D">
        <w:rPr>
          <w:rStyle w:val="Emphasis"/>
          <w:spacing w:val="2"/>
          <w:w w:val="100"/>
        </w:rPr>
        <w:t xml:space="preserve"> </w:t>
      </w:r>
      <w:r w:rsidR="007B3B7D">
        <w:rPr>
          <w:spacing w:val="2"/>
          <w:w w:val="100"/>
        </w:rPr>
        <w:t xml:space="preserve">objects </w:t>
      </w:r>
      <w:r>
        <w:rPr>
          <w:spacing w:val="2"/>
          <w:w w:val="100"/>
        </w:rPr>
        <w:t>as needed.</w:t>
      </w:r>
    </w:p>
    <w:p w:rsidR="00741663" w:rsidRDefault="00741663" w:rsidP="00741663">
      <w:pPr>
        <w:pStyle w:val="Paragraph"/>
        <w:rPr>
          <w:spacing w:val="2"/>
          <w:w w:val="100"/>
        </w:rPr>
      </w:pPr>
      <w:r>
        <w:rPr>
          <w:spacing w:val="2"/>
          <w:w w:val="100"/>
        </w:rPr>
        <w:t xml:space="preserve">If the </w:t>
      </w:r>
      <w:r w:rsidRPr="007B3B7D">
        <w:rPr>
          <w:rStyle w:val="Code"/>
        </w:rPr>
        <w:t>ServerSessionPool</w:t>
      </w:r>
      <w:r>
        <w:rPr>
          <w:spacing w:val="2"/>
          <w:w w:val="100"/>
        </w:rP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w w:val="100"/>
        </w:rPr>
        <w:t xml:space="preserve"> </w:t>
      </w:r>
      <w:r>
        <w:rPr>
          <w:spacing w:val="2"/>
          <w:w w:val="100"/>
        </w:rPr>
        <w:t xml:space="preserve">method may block. If a </w:t>
      </w:r>
      <w:r w:rsidRPr="007B3B7D">
        <w:rPr>
          <w:rStyle w:val="Code"/>
        </w:rPr>
        <w:t>ConnectionConsumer</w:t>
      </w:r>
      <w:r>
        <w:rPr>
          <w:spacing w:val="2"/>
          <w:w w:val="100"/>
        </w:rPr>
        <w:t xml:space="preserve"> is blocked, it cannot deliver new messages until a </w:t>
      </w:r>
      <w:r w:rsidRPr="007B3B7D">
        <w:rPr>
          <w:rStyle w:val="Code"/>
        </w:rPr>
        <w:t>ServerSession</w:t>
      </w:r>
      <w:r>
        <w:rPr>
          <w:spacing w:val="2"/>
          <w:w w:val="100"/>
        </w:rPr>
        <w:t xml:space="preserve"> is eventually returned.</w:t>
      </w:r>
    </w:p>
    <w:p w:rsidR="00741663" w:rsidRPr="009250AC" w:rsidRDefault="00741663" w:rsidP="00515B98">
      <w:pPr>
        <w:pStyle w:val="Heading3"/>
      </w:pPr>
      <w:bookmarkStart w:id="2127" w:name="_Toc311729325"/>
      <w:bookmarkStart w:id="2128" w:name="_Toc339906422"/>
      <w:r w:rsidRPr="009250AC">
        <w:t>ConnectionConsumer</w:t>
      </w:r>
      <w:bookmarkEnd w:id="2127"/>
      <w:bookmarkEnd w:id="2128"/>
    </w:p>
    <w:p w:rsidR="00741663" w:rsidRPr="007B3B7D" w:rsidRDefault="00741663" w:rsidP="00741663">
      <w:pPr>
        <w:pStyle w:val="Paragraph"/>
      </w:pPr>
      <w:r>
        <w:rPr>
          <w:spacing w:val="2"/>
          <w:w w:val="100"/>
        </w:rPr>
        <w:t xml:space="preserve">For application servers, connections provide a special facility for creating a </w:t>
      </w:r>
      <w:r w:rsidRPr="007B3B7D">
        <w:rPr>
          <w:rStyle w:val="Code"/>
        </w:rPr>
        <w:t>ConnectionConsumer</w:t>
      </w:r>
      <w:r>
        <w:rPr>
          <w:spacing w:val="2"/>
          <w:w w:val="100"/>
        </w:rPr>
        <w:t xml:space="preserve">. The messages it is to consume are specified by a destination and a message selector. In addition, a </w:t>
      </w:r>
      <w:r w:rsidRPr="007B3B7D">
        <w:rPr>
          <w:rStyle w:val="Code"/>
        </w:rPr>
        <w:t>ConnectionConsumer</w:t>
      </w:r>
      <w:r>
        <w:rPr>
          <w:spacing w:val="2"/>
          <w:w w:val="100"/>
        </w:rPr>
        <w:t xml:space="preserve"> must be given a </w:t>
      </w:r>
      <w:r w:rsidRPr="007B3B7D">
        <w:rPr>
          <w:rStyle w:val="Code"/>
        </w:rPr>
        <w:t>ServerSessionPool</w:t>
      </w:r>
      <w:r>
        <w:rPr>
          <w:spacing w:val="2"/>
          <w:w w:val="100"/>
        </w:rPr>
        <w:t xml:space="preserve"> to use for processing its messages. A </w:t>
      </w:r>
      <w:r w:rsidRPr="007B3B7D">
        <w:rPr>
          <w:rStyle w:val="Code"/>
        </w:rPr>
        <w:t>maxMessages</w:t>
      </w:r>
      <w:r>
        <w:rPr>
          <w:spacing w:val="2"/>
          <w:w w:val="100"/>
        </w:rPr>
        <w:t xml:space="preserve"> value is specified to limit the number of messages a </w:t>
      </w:r>
      <w:r w:rsidRPr="007B3B7D">
        <w:rPr>
          <w:rStyle w:val="Code"/>
        </w:rPr>
        <w:t>ConnectionConsumer</w:t>
      </w:r>
      <w:r>
        <w:rPr>
          <w:spacing w:val="2"/>
          <w:w w:val="100"/>
        </w:rP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741663">
      <w:pPr>
        <w:pStyle w:val="Paragraph"/>
        <w:rPr>
          <w:spacing w:val="2"/>
          <w:w w:val="100"/>
        </w:rPr>
      </w:pPr>
      <w:r>
        <w:rPr>
          <w:spacing w:val="2"/>
          <w:w w:val="100"/>
        </w:rPr>
        <w:t xml:space="preserve">Normally, when traffic is light, a </w:t>
      </w:r>
      <w:r w:rsidRPr="007B3B7D">
        <w:rPr>
          <w:rStyle w:val="Code"/>
        </w:rPr>
        <w:t>ConnectionConsumer</w:t>
      </w:r>
      <w:r>
        <w:rPr>
          <w:spacing w:val="2"/>
          <w:w w:val="100"/>
        </w:rPr>
        <w:t xml:space="preserve"> gets a </w:t>
      </w:r>
      <w:r w:rsidRPr="007B3B7D">
        <w:rPr>
          <w:rStyle w:val="Code"/>
        </w:rPr>
        <w:t>ServerSession</w:t>
      </w:r>
      <w:r>
        <w:rPr>
          <w:spacing w:val="2"/>
          <w:w w:val="100"/>
        </w:rPr>
        <w:t xml:space="preserve"> from its pool; loads its </w:t>
      </w:r>
      <w:r w:rsidRPr="007B3B7D">
        <w:rPr>
          <w:rStyle w:val="Code"/>
        </w:rPr>
        <w:t>Session</w:t>
      </w:r>
      <w:r>
        <w:rPr>
          <w:spacing w:val="2"/>
          <w:w w:val="100"/>
        </w:rPr>
        <w:t xml:space="preserve"> with a single message; and, starts it. As traffic picks up, messages can back up. If this happens, a </w:t>
      </w:r>
      <w:r w:rsidRPr="007B3B7D">
        <w:rPr>
          <w:rStyle w:val="Code"/>
        </w:rPr>
        <w:t>ConnectionConsumer</w:t>
      </w:r>
      <w:r>
        <w:rPr>
          <w:spacing w:val="2"/>
          <w:w w:val="100"/>
        </w:rPr>
        <w:t xml:space="preserve"> can load each </w:t>
      </w:r>
      <w:r w:rsidRPr="007B3B7D">
        <w:rPr>
          <w:rStyle w:val="Code"/>
        </w:rPr>
        <w:t>Session</w:t>
      </w:r>
      <w:r>
        <w:rPr>
          <w:spacing w:val="2"/>
          <w:w w:val="100"/>
        </w:rP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2129" w:name="_Toc311729326"/>
      <w:bookmarkStart w:id="2130" w:name="_Toc339906423"/>
      <w:r>
        <w:t>How a ConnectionConsumer u</w:t>
      </w:r>
      <w:r w:rsidR="00741663" w:rsidRPr="009250AC">
        <w:t>ses a ServerSession</w:t>
      </w:r>
      <w:bookmarkEnd w:id="2129"/>
      <w:bookmarkEnd w:id="2130"/>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implemented by a JMS provider uses a </w:t>
      </w:r>
      <w:r w:rsidRPr="007B3B7D">
        <w:rPr>
          <w:rStyle w:val="Code"/>
        </w:rPr>
        <w:t>ServerSession</w:t>
      </w:r>
      <w:r>
        <w:rPr>
          <w:spacing w:val="2"/>
          <w:w w:val="100"/>
        </w:rPr>
        <w:t xml:space="preserve"> to process one or more messages that have arrived. It does this as follows:</w:t>
      </w:r>
    </w:p>
    <w:p w:rsidR="00741663" w:rsidRPr="00F6486B" w:rsidRDefault="00741663" w:rsidP="00F6486B">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F6486B" w:rsidRDefault="00741663" w:rsidP="00F6486B">
      <w:pPr>
        <w:pStyle w:val="ListParagraph"/>
        <w:rPr>
          <w:rStyle w:val="Emphasis"/>
          <w:b/>
          <w:i w:val="0"/>
          <w:iCs w:val="0"/>
        </w:rPr>
      </w:pPr>
      <w:r w:rsidRPr="00F6486B">
        <w:lastRenderedPageBreak/>
        <w:t xml:space="preserve">It gets the </w:t>
      </w:r>
      <w:r w:rsidRPr="00936C1B">
        <w:rPr>
          <w:rStyle w:val="Code"/>
        </w:rPr>
        <w:t>ServerSession’s</w:t>
      </w:r>
      <w:r w:rsidRPr="00F6486B">
        <w:t xml:space="preserve"> </w:t>
      </w:r>
      <w:r w:rsidRPr="00936C1B">
        <w:rPr>
          <w:rStyle w:val="Code"/>
        </w:rPr>
        <w:t>Session</w:t>
      </w:r>
    </w:p>
    <w:p w:rsidR="00741663" w:rsidRPr="00F6486B" w:rsidRDefault="00741663" w:rsidP="00F6486B">
      <w:pPr>
        <w:pStyle w:val="ListParagraph"/>
      </w:pPr>
      <w:r w:rsidRPr="00F6486B">
        <w:t xml:space="preserve">It loads the </w:t>
      </w:r>
      <w:r w:rsidRPr="00936C1B">
        <w:rPr>
          <w:rStyle w:val="Code"/>
        </w:rPr>
        <w:t>Session</w:t>
      </w:r>
      <w:r w:rsidRPr="00F6486B">
        <w:t xml:space="preserve"> with one or more messages</w:t>
      </w:r>
    </w:p>
    <w:p w:rsidR="00741663" w:rsidRPr="00F6486B" w:rsidRDefault="00741663" w:rsidP="00F6486B">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741663">
      <w:pPr>
        <w:pStyle w:val="Paragraph"/>
        <w:rPr>
          <w:spacing w:val="2"/>
          <w:w w:val="100"/>
        </w:rPr>
      </w:pPr>
      <w:r>
        <w:rPr>
          <w:spacing w:val="2"/>
          <w:w w:val="100"/>
        </w:rPr>
        <w:t xml:space="preserve">A </w:t>
      </w:r>
      <w:r w:rsidRPr="007B3B7D">
        <w:rPr>
          <w:rStyle w:val="Code"/>
        </w:rPr>
        <w:t>ConnectionConsumer</w:t>
      </w:r>
      <w:r>
        <w:rPr>
          <w:spacing w:val="2"/>
          <w:w w:val="100"/>
        </w:rPr>
        <w:t xml:space="preserve"> for a </w:t>
      </w:r>
      <w:r w:rsidRPr="007B3B7D">
        <w:rPr>
          <w:rStyle w:val="Code"/>
        </w:rPr>
        <w:t>QueueConnection</w:t>
      </w:r>
      <w:r>
        <w:rPr>
          <w:spacing w:val="2"/>
          <w:w w:val="100"/>
        </w:rPr>
        <w:t xml:space="preserve"> will expect to load its messages into a </w:t>
      </w:r>
      <w:r w:rsidRPr="007B3B7D">
        <w:rPr>
          <w:rStyle w:val="Code"/>
        </w:rPr>
        <w:t>QueueSession</w:t>
      </w:r>
      <w:r>
        <w:rPr>
          <w:spacing w:val="2"/>
          <w:w w:val="100"/>
        </w:rPr>
        <w:t xml:space="preserve">, as one for a </w:t>
      </w:r>
      <w:r w:rsidRPr="007B3B7D">
        <w:rPr>
          <w:rStyle w:val="Code"/>
        </w:rPr>
        <w:t>TopicConnection</w:t>
      </w:r>
      <w:r>
        <w:rPr>
          <w:spacing w:val="2"/>
          <w:w w:val="100"/>
        </w:rPr>
        <w:t xml:space="preserve"> would expect to load a </w:t>
      </w:r>
      <w:r w:rsidRPr="007B3B7D">
        <w:rPr>
          <w:rStyle w:val="Code"/>
        </w:rPr>
        <w:t>TopicSession</w:t>
      </w:r>
      <w:r>
        <w:rPr>
          <w:spacing w:val="2"/>
          <w:w w:val="100"/>
        </w:rPr>
        <w:t>.</w:t>
      </w:r>
    </w:p>
    <w:p w:rsidR="00741663" w:rsidRDefault="00741663" w:rsidP="00741663">
      <w:pPr>
        <w:pStyle w:val="Paragraph"/>
        <w:rPr>
          <w:spacing w:val="2"/>
          <w:w w:val="100"/>
        </w:rPr>
      </w:pPr>
      <w:r>
        <w:rPr>
          <w:spacing w:val="2"/>
          <w:w w:val="100"/>
        </w:rPr>
        <w:t xml:space="preserve">Note that JMS does not architect how the </w:t>
      </w:r>
      <w:r w:rsidRPr="007B3B7D">
        <w:rPr>
          <w:rStyle w:val="Code"/>
        </w:rPr>
        <w:t>ConnectionConsumer</w:t>
      </w:r>
      <w:r>
        <w:rPr>
          <w:spacing w:val="2"/>
          <w:w w:val="100"/>
        </w:rPr>
        <w:t xml:space="preserve"> loads the </w:t>
      </w:r>
      <w:r w:rsidRPr="007B3B7D">
        <w:rPr>
          <w:rStyle w:val="Code"/>
        </w:rPr>
        <w:t>Session</w:t>
      </w:r>
      <w:r>
        <w:rPr>
          <w:spacing w:val="2"/>
          <w:w w:val="100"/>
        </w:rPr>
        <w:t xml:space="preserve"> with messages. Since both the </w:t>
      </w:r>
      <w:r w:rsidRPr="007B3B7D">
        <w:rPr>
          <w:rStyle w:val="Code"/>
        </w:rPr>
        <w:t>ConnectionConsumer</w:t>
      </w:r>
      <w:r>
        <w:rPr>
          <w:spacing w:val="2"/>
          <w:w w:val="100"/>
        </w:rPr>
        <w:t xml:space="preserve"> and </w:t>
      </w:r>
      <w:r w:rsidRPr="007B3B7D">
        <w:rPr>
          <w:rStyle w:val="Code"/>
        </w:rPr>
        <w:t>Session</w:t>
      </w:r>
      <w:r>
        <w:rPr>
          <w:spacing w:val="2"/>
          <w:w w:val="100"/>
        </w:rPr>
        <w:t xml:space="preserve"> are implemented by the same JMS provider, they can accomplish the load using a private mechanism.</w:t>
      </w:r>
    </w:p>
    <w:p w:rsidR="00741663" w:rsidRPr="009250AC" w:rsidRDefault="00DE33EA" w:rsidP="00515B98">
      <w:pPr>
        <w:pStyle w:val="Heading3"/>
      </w:pPr>
      <w:bookmarkStart w:id="2131" w:name="_Toc311729327"/>
      <w:bookmarkStart w:id="2132" w:name="_Toc339906424"/>
      <w:r>
        <w:t>How an a</w:t>
      </w:r>
      <w:r w:rsidR="00741663" w:rsidRPr="009250AC">
        <w:t>pp</w:t>
      </w:r>
      <w:r w:rsidR="00BF71C5">
        <w:t>lication</w:t>
      </w:r>
      <w:r>
        <w:t xml:space="preserve"> server i</w:t>
      </w:r>
      <w:r w:rsidR="00741663" w:rsidRPr="009250AC">
        <w:t>mplements a ServerSession</w:t>
      </w:r>
      <w:bookmarkEnd w:id="2131"/>
      <w:bookmarkEnd w:id="2132"/>
    </w:p>
    <w:p w:rsidR="00741663" w:rsidRDefault="00741663" w:rsidP="00741663">
      <w:pPr>
        <w:pStyle w:val="Paragraph"/>
        <w:rPr>
          <w:spacing w:val="2"/>
          <w:w w:val="100"/>
        </w:rPr>
      </w:pPr>
      <w:r>
        <w:rPr>
          <w:spacing w:val="2"/>
          <w:w w:val="100"/>
        </w:rPr>
        <w:t xml:space="preserve">JMS does not architect the implementation of a </w:t>
      </w:r>
      <w:r w:rsidRPr="007B3B7D">
        <w:rPr>
          <w:rStyle w:val="Code"/>
        </w:rPr>
        <w:t>ServerSession</w:t>
      </w:r>
      <w:r>
        <w:rPr>
          <w:spacing w:val="2"/>
          <w:w w:val="100"/>
        </w:rPr>
        <w:t>. A typical implementation is presented here to illustrate the concept:</w:t>
      </w:r>
    </w:p>
    <w:p w:rsidR="00741663" w:rsidRDefault="00741663" w:rsidP="00F6486B">
      <w:pPr>
        <w:pStyle w:val="ListParagraph"/>
        <w:numPr>
          <w:ilvl w:val="8"/>
          <w:numId w:val="49"/>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6486B">
      <w:pPr>
        <w:pStyle w:val="ListParagraph"/>
        <w:numPr>
          <w:ilvl w:val="8"/>
          <w:numId w:val="49"/>
        </w:numPr>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6486B">
      <w:pPr>
        <w:pStyle w:val="ListParagraph"/>
        <w:numPr>
          <w:ilvl w:val="8"/>
          <w:numId w:val="49"/>
        </w:numPr>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2133" w:name="_Toc311729328"/>
      <w:bookmarkStart w:id="2134" w:name="_Toc339906425"/>
      <w:r>
        <w:t>The r</w:t>
      </w:r>
      <w:r w:rsidR="00741663" w:rsidRPr="009250AC">
        <w:t>esult</w:t>
      </w:r>
      <w:bookmarkEnd w:id="2133"/>
      <w:bookmarkEnd w:id="2134"/>
    </w:p>
    <w:p w:rsidR="00741663" w:rsidRDefault="00741663" w:rsidP="00741663">
      <w:pPr>
        <w:pStyle w:val="Paragraph"/>
        <w:rPr>
          <w:spacing w:val="2"/>
          <w:w w:val="100"/>
        </w:rPr>
      </w:pPr>
      <w:r>
        <w:rPr>
          <w:spacing w:val="2"/>
          <w:w w:val="100"/>
        </w:rPr>
        <w:t xml:space="preserve">JMS has defined a flexible mechanism that partitions the job of concurrent message consumption into roles that are well suited for each participant. </w:t>
      </w:r>
    </w:p>
    <w:p w:rsidR="00741663" w:rsidRDefault="00741663" w:rsidP="00741663">
      <w:pPr>
        <w:pStyle w:val="Paragraph"/>
        <w:rPr>
          <w:spacing w:val="2"/>
          <w:w w:val="100"/>
        </w:rPr>
      </w:pPr>
      <w:r>
        <w:rPr>
          <w:spacing w:val="2"/>
          <w:w w:val="100"/>
        </w:rPr>
        <w:t xml:space="preserve">The application programmer provides a simple to write, single threaded implementation of </w:t>
      </w:r>
      <w:r w:rsidRPr="009E26CA">
        <w:rPr>
          <w:rStyle w:val="Code"/>
        </w:rPr>
        <w:t>MessageListener</w:t>
      </w:r>
      <w:r>
        <w:rPr>
          <w:spacing w:val="2"/>
          <w:w w:val="100"/>
        </w:rPr>
        <w:t xml:space="preserve">. </w:t>
      </w:r>
    </w:p>
    <w:p w:rsidR="007C040B" w:rsidRDefault="00741663">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741663">
      <w:pPr>
        <w:pStyle w:val="Paragraph"/>
        <w:rPr>
          <w:spacing w:val="2"/>
          <w:w w:val="100"/>
        </w:rPr>
      </w:pPr>
      <w:r>
        <w:rPr>
          <w:spacing w:val="2"/>
          <w:w w:val="100"/>
        </w:rPr>
        <w:t xml:space="preserve">The application server is in control of setting up the </w:t>
      </w:r>
      <w:r w:rsidRPr="009E26CA">
        <w:rPr>
          <w:rStyle w:val="Code"/>
        </w:rPr>
        <w:t>ConnectionConsumer</w:t>
      </w:r>
      <w:r>
        <w:rPr>
          <w:spacing w:val="2"/>
          <w:w w:val="100"/>
        </w:rPr>
        <w:t xml:space="preserve"> and managing all the threads used for executing its</w:t>
      </w:r>
      <w:r w:rsidR="004C2A24">
        <w:rPr>
          <w:spacing w:val="2"/>
          <w:w w:val="100"/>
        </w:rPr>
        <w:t xml:space="preserve"> </w:t>
      </w:r>
      <w:r w:rsidR="001412FE" w:rsidRPr="009E26CA">
        <w:rPr>
          <w:rStyle w:val="Code"/>
        </w:rPr>
        <w:t>MessageListener</w:t>
      </w:r>
      <w:r w:rsidR="001412FE" w:rsidRPr="001412FE">
        <w:t>s</w:t>
      </w:r>
      <w:r>
        <w:rPr>
          <w:spacing w:val="2"/>
          <w:w w:val="100"/>
        </w:rPr>
        <w:t>.</w:t>
      </w:r>
    </w:p>
    <w:p w:rsidR="00741663" w:rsidRDefault="00741663" w:rsidP="00654EB1">
      <w:pPr>
        <w:pStyle w:val="Paragraph"/>
        <w:keepNext/>
        <w:rPr>
          <w:spacing w:val="2"/>
          <w:w w:val="100"/>
        </w:rPr>
      </w:pPr>
      <w:r>
        <w:rPr>
          <w:spacing w:val="2"/>
          <w:w w:val="100"/>
        </w:rP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lang w:val="en-GB"/>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741663" w:rsidRDefault="00741663" w:rsidP="00C82C12">
      <w:pPr>
        <w:pStyle w:val="Heading2"/>
      </w:pPr>
      <w:bookmarkStart w:id="2135" w:name="_Toc311729329"/>
      <w:bookmarkStart w:id="2136" w:name="_Toc339906426"/>
      <w:r>
        <w:lastRenderedPageBreak/>
        <w:t>XAConnectionFactory</w:t>
      </w:r>
      <w:bookmarkEnd w:id="2135"/>
      <w:bookmarkEnd w:id="2136"/>
    </w:p>
    <w:p w:rsidR="00741663" w:rsidRDefault="00741663" w:rsidP="00741663">
      <w:pPr>
        <w:pStyle w:val="Paragraph"/>
        <w:rPr>
          <w:spacing w:val="2"/>
          <w:w w:val="100"/>
        </w:rPr>
      </w:pPr>
      <w:r>
        <w:rPr>
          <w:spacing w:val="2"/>
          <w:w w:val="100"/>
        </w:rPr>
        <w:t xml:space="preserve">Some application servers provide support for grouping resource use into a distributed transaction. To include JMS transactions in a distributed transaction, an application server requires a Java Transaction API (JTA) capable JMS provider. A JMS provider exposes its JTA support using a JMS </w:t>
      </w:r>
      <w:r w:rsidRPr="009E26CA">
        <w:rPr>
          <w:rStyle w:val="Code"/>
        </w:rPr>
        <w:t>XAConnectionFactory</w:t>
      </w:r>
      <w:r>
        <w:rPr>
          <w:spacing w:val="2"/>
          <w:w w:val="100"/>
        </w:rPr>
        <w:t xml:space="preserve"> which an application server uses to create </w:t>
      </w:r>
      <w:r w:rsidRPr="009E26CA">
        <w:rPr>
          <w:rStyle w:val="Code"/>
        </w:rPr>
        <w:t>XAConnection</w:t>
      </w:r>
      <w:r w:rsidR="009E26CA" w:rsidRPr="009E26CA">
        <w:t xml:space="preserve"> objects</w:t>
      </w:r>
      <w:r>
        <w:rPr>
          <w:spacing w:val="2"/>
          <w:w w:val="100"/>
        </w:rPr>
        <w:t>.</w:t>
      </w:r>
    </w:p>
    <w:p w:rsidR="00741663" w:rsidRDefault="00741663" w:rsidP="00741663">
      <w:pPr>
        <w:pStyle w:val="Paragraph"/>
        <w:rPr>
          <w:spacing w:val="2"/>
          <w:w w:val="100"/>
        </w:rPr>
      </w:pPr>
      <w:r w:rsidRPr="009E26CA">
        <w:rPr>
          <w:rStyle w:val="Code"/>
        </w:rPr>
        <w:t>XAConnectionFactory</w:t>
      </w:r>
      <w:r>
        <w:rPr>
          <w:spacing w:val="2"/>
          <w:w w:val="100"/>
        </w:rPr>
        <w:t xml:space="preserve"> provides the same authentication options as </w:t>
      </w:r>
      <w:r w:rsidRPr="009E26CA">
        <w:rPr>
          <w:rStyle w:val="Code"/>
        </w:rPr>
        <w:t>ConnectionFactory</w:t>
      </w:r>
      <w:r>
        <w:rPr>
          <w:spacing w:val="2"/>
          <w:w w:val="100"/>
        </w:rPr>
        <w:t>.</w:t>
      </w:r>
    </w:p>
    <w:p w:rsidR="00741663" w:rsidRDefault="00741663" w:rsidP="00741663">
      <w:pPr>
        <w:pStyle w:val="Paragraph"/>
        <w:rPr>
          <w:spacing w:val="2"/>
          <w:w w:val="100"/>
        </w:rPr>
      </w:pPr>
      <w:r w:rsidRPr="009E26CA">
        <w:rPr>
          <w:rStyle w:val="Code"/>
        </w:rPr>
        <w:t>XAConnectionFactory</w:t>
      </w:r>
      <w:r w:rsidR="009E26CA">
        <w:rPr>
          <w:spacing w:val="2"/>
          <w:w w:val="100"/>
        </w:rPr>
        <w:t xml:space="preserve"> objects </w:t>
      </w:r>
      <w:r>
        <w:rPr>
          <w:spacing w:val="2"/>
          <w:w w:val="100"/>
        </w:rPr>
        <w:t xml:space="preserve">are JMS administered objects just like </w:t>
      </w:r>
      <w:r w:rsidRPr="009E26CA">
        <w:rPr>
          <w:rStyle w:val="Code"/>
        </w:rPr>
        <w:t>ConnectionFactory</w:t>
      </w:r>
      <w:r>
        <w:rPr>
          <w:rStyle w:val="Emphasis"/>
          <w:i w:val="0"/>
          <w:iCs w:val="0"/>
          <w:spacing w:val="2"/>
          <w:w w:val="100"/>
        </w:rPr>
        <w:t xml:space="preserve"> objects</w:t>
      </w:r>
      <w:r>
        <w:rPr>
          <w:spacing w:val="2"/>
          <w:w w:val="100"/>
        </w:rPr>
        <w:t>. It is expected that application servers will find them using JNDI.</w:t>
      </w:r>
    </w:p>
    <w:p w:rsidR="00741663" w:rsidRDefault="00741663" w:rsidP="00C82C12">
      <w:pPr>
        <w:pStyle w:val="Heading2"/>
      </w:pPr>
      <w:bookmarkStart w:id="2137" w:name="_Toc311729330"/>
      <w:bookmarkStart w:id="2138" w:name="_Toc339906427"/>
      <w:r>
        <w:t>XAConnection</w:t>
      </w:r>
      <w:bookmarkEnd w:id="2137"/>
      <w:bookmarkEnd w:id="2138"/>
    </w:p>
    <w:p w:rsidR="00741663" w:rsidRDefault="00741663" w:rsidP="00741663">
      <w:pPr>
        <w:pStyle w:val="Paragraph"/>
        <w:rPr>
          <w:spacing w:val="2"/>
          <w:w w:val="100"/>
        </w:rPr>
      </w:pPr>
      <w:r w:rsidRPr="009E26CA">
        <w:rPr>
          <w:rStyle w:val="Code"/>
        </w:rPr>
        <w:t>XAConnection</w:t>
      </w:r>
      <w:r>
        <w:rPr>
          <w:spacing w:val="2"/>
          <w:w w:val="100"/>
        </w:rPr>
        <w:t xml:space="preserve"> extends the capability of </w:t>
      </w:r>
      <w:r w:rsidRPr="009E26CA">
        <w:rPr>
          <w:rStyle w:val="Code"/>
        </w:rPr>
        <w:t>Connection</w:t>
      </w:r>
      <w:r>
        <w:rPr>
          <w:spacing w:val="2"/>
          <w:w w:val="100"/>
        </w:rPr>
        <w:t xml:space="preserve"> by providing the ability to create </w:t>
      </w:r>
      <w:r w:rsidRPr="009E26CA">
        <w:rPr>
          <w:rStyle w:val="Code"/>
        </w:rPr>
        <w:t>XASession</w:t>
      </w:r>
      <w:r w:rsidR="009E26CA">
        <w:rPr>
          <w:rStyle w:val="Emphasis"/>
          <w:spacing w:val="2"/>
          <w:w w:val="100"/>
        </w:rPr>
        <w:t xml:space="preserve"> </w:t>
      </w:r>
      <w:r w:rsidR="009E26CA">
        <w:rPr>
          <w:spacing w:val="2"/>
          <w:w w:val="100"/>
        </w:rPr>
        <w:t>objects.</w:t>
      </w:r>
    </w:p>
    <w:p w:rsidR="00741663" w:rsidRDefault="00741663" w:rsidP="00C82C12">
      <w:pPr>
        <w:pStyle w:val="Heading2"/>
      </w:pPr>
      <w:bookmarkStart w:id="2139" w:name="_Toc311729331"/>
      <w:bookmarkStart w:id="2140" w:name="_Toc339906428"/>
      <w:r>
        <w:t>XASession</w:t>
      </w:r>
      <w:bookmarkEnd w:id="2139"/>
      <w:bookmarkEnd w:id="2140"/>
    </w:p>
    <w:p w:rsidR="00741663" w:rsidRDefault="00741663" w:rsidP="00741663">
      <w:pPr>
        <w:pStyle w:val="Paragraph"/>
        <w:rPr>
          <w:spacing w:val="2"/>
          <w:w w:val="100"/>
        </w:rPr>
      </w:pPr>
      <w:r w:rsidRPr="009E26CA">
        <w:rPr>
          <w:rStyle w:val="Code"/>
        </w:rPr>
        <w:t>XASession</w:t>
      </w:r>
      <w:r>
        <w:rPr>
          <w:spacing w:val="2"/>
          <w:w w:val="100"/>
        </w:rPr>
        <w:t xml:space="preserve"> provides access to what looks like a normal </w:t>
      </w:r>
      <w:r w:rsidRPr="009E26CA">
        <w:rPr>
          <w:rStyle w:val="Code"/>
        </w:rPr>
        <w:t>Session</w:t>
      </w:r>
      <w:r>
        <w:rPr>
          <w:spacing w:val="2"/>
          <w:w w:val="100"/>
        </w:rPr>
        <w:t xml:space="preserve"> object and a </w:t>
      </w:r>
      <w:r w:rsidRPr="009E26CA">
        <w:rPr>
          <w:rStyle w:val="Code"/>
        </w:rPr>
        <w:t>javax.transaction.xa.XAResource</w:t>
      </w:r>
      <w:r>
        <w:rPr>
          <w:spacing w:val="2"/>
          <w:w w:val="100"/>
        </w:rPr>
        <w:t xml:space="preserve"> object which controls the session’s transaction context. The functionality of </w:t>
      </w:r>
      <w:r w:rsidRPr="009E26CA">
        <w:rPr>
          <w:rStyle w:val="Code"/>
        </w:rPr>
        <w:t>XAResource</w:t>
      </w:r>
      <w:r>
        <w:rPr>
          <w:spacing w:val="2"/>
          <w:w w:val="100"/>
        </w:rPr>
        <w:t xml:space="preserve"> closely resembles that defined by the standard X/Open XA Resource interface.</w:t>
      </w:r>
    </w:p>
    <w:p w:rsidR="00741663" w:rsidRDefault="00741663" w:rsidP="00741663">
      <w:pPr>
        <w:pStyle w:val="Paragraph"/>
        <w:rPr>
          <w:spacing w:val="2"/>
          <w:w w:val="100"/>
        </w:rPr>
      </w:pPr>
      <w:r>
        <w:rPr>
          <w:spacing w:val="2"/>
          <w:w w:val="100"/>
        </w:rPr>
        <w:t xml:space="preserve">An application server controls the transactional assignment of </w:t>
      </w:r>
      <w:proofErr w:type="gramStart"/>
      <w:r>
        <w:rPr>
          <w:spacing w:val="2"/>
          <w:w w:val="100"/>
        </w:rPr>
        <w:t>an</w:t>
      </w:r>
      <w:proofErr w:type="gramEnd"/>
      <w:r>
        <w:rPr>
          <w:spacing w:val="2"/>
          <w:w w:val="100"/>
        </w:rPr>
        <w:t xml:space="preserve"> </w:t>
      </w:r>
      <w:r w:rsidRPr="009E26CA">
        <w:rPr>
          <w:rStyle w:val="Code"/>
        </w:rPr>
        <w:t>XASession</w:t>
      </w:r>
      <w:r>
        <w:rPr>
          <w:spacing w:val="2"/>
          <w:w w:val="100"/>
        </w:rPr>
        <w:t xml:space="preserve"> by obtaining its </w:t>
      </w:r>
      <w:r w:rsidRPr="009E26CA">
        <w:rPr>
          <w:rStyle w:val="Code"/>
        </w:rPr>
        <w:t>XAResource</w:t>
      </w:r>
      <w:r>
        <w:rPr>
          <w:spacing w:val="2"/>
          <w:w w:val="100"/>
        </w:rPr>
        <w:t xml:space="preserve">. It uses the </w:t>
      </w:r>
      <w:r w:rsidRPr="009E26CA">
        <w:rPr>
          <w:rStyle w:val="Code"/>
        </w:rPr>
        <w:t>XAResource</w:t>
      </w:r>
      <w:r>
        <w:rPr>
          <w:spacing w:val="2"/>
          <w:w w:val="100"/>
        </w:rPr>
        <w:t xml:space="preserve"> to assign the session to a distributed transaction; prepare and commit work on the transaction, and so on.</w:t>
      </w:r>
    </w:p>
    <w:p w:rsidR="00741663" w:rsidRDefault="00741663" w:rsidP="00741663">
      <w:pPr>
        <w:pStyle w:val="Paragraph"/>
        <w:rPr>
          <w:spacing w:val="2"/>
          <w:w w:val="100"/>
        </w:rPr>
      </w:pPr>
      <w:proofErr w:type="gramStart"/>
      <w:r>
        <w:rPr>
          <w:spacing w:val="2"/>
          <w:w w:val="100"/>
        </w:rPr>
        <w:t>An</w:t>
      </w:r>
      <w:proofErr w:type="gramEnd"/>
      <w:r>
        <w:rPr>
          <w:spacing w:val="2"/>
          <w:w w:val="100"/>
        </w:rPr>
        <w:t xml:space="preserve"> </w:t>
      </w:r>
      <w:r w:rsidRPr="009E26CA">
        <w:rPr>
          <w:rStyle w:val="Code"/>
        </w:rPr>
        <w:t>XAResource</w:t>
      </w:r>
      <w:r>
        <w:rPr>
          <w:spacing w:val="2"/>
          <w:w w:val="100"/>
        </w:rP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741663" w:rsidRDefault="00741663" w:rsidP="00741663">
      <w:pPr>
        <w:pStyle w:val="Paragraph"/>
        <w:rPr>
          <w:spacing w:val="2"/>
          <w:w w:val="100"/>
        </w:rPr>
      </w:pPr>
      <w:r>
        <w:rPr>
          <w:spacing w:val="2"/>
          <w:w w:val="100"/>
        </w:rPr>
        <w:t xml:space="preserve">A client of the application server is given the </w:t>
      </w:r>
      <w:r w:rsidRPr="009E26CA">
        <w:rPr>
          <w:rStyle w:val="Code"/>
        </w:rPr>
        <w:t>XASession</w:t>
      </w:r>
      <w:r w:rsidRPr="009E26CA">
        <w:t xml:space="preserve">’s </w:t>
      </w:r>
      <w:r w:rsidRPr="009E26CA">
        <w:rPr>
          <w:rStyle w:val="Code"/>
        </w:rPr>
        <w:t>Session</w:t>
      </w:r>
      <w:r w:rsidRPr="009E26CA">
        <w:t>. Behind</w:t>
      </w:r>
      <w:r>
        <w:rPr>
          <w:spacing w:val="2"/>
          <w:w w:val="100"/>
        </w:rPr>
        <w:t xml:space="preserve"> the scenes, the application server controls the transaction management of the underlying </w:t>
      </w:r>
      <w:r w:rsidRPr="009E26CA">
        <w:rPr>
          <w:rStyle w:val="Code"/>
        </w:rPr>
        <w:t>XASession</w:t>
      </w:r>
      <w:r>
        <w:rPr>
          <w:spacing w:val="2"/>
          <w:w w:val="100"/>
        </w:rPr>
        <w:t>.</w:t>
      </w:r>
    </w:p>
    <w:p w:rsidR="00741663" w:rsidRDefault="00741663" w:rsidP="00741663">
      <w:pPr>
        <w:pStyle w:val="Paragraph"/>
        <w:rPr>
          <w:spacing w:val="2"/>
          <w:w w:val="100"/>
        </w:rPr>
      </w:pPr>
      <w:r>
        <w:rPr>
          <w:spacing w:val="2"/>
          <w:w w:val="100"/>
        </w:rPr>
        <w:t xml:space="preserve">It is important to note that a distributed transaction context does </w:t>
      </w:r>
      <w:r>
        <w:rPr>
          <w:rStyle w:val="Emphasis"/>
          <w:spacing w:val="2"/>
          <w:w w:val="100"/>
        </w:rPr>
        <w:t>not</w:t>
      </w:r>
      <w:r>
        <w:rPr>
          <w:spacing w:val="2"/>
          <w:w w:val="100"/>
        </w:rP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741663" w:rsidRDefault="00741663" w:rsidP="00741663">
      <w:pPr>
        <w:pStyle w:val="Paragraph"/>
        <w:rPr>
          <w:spacing w:val="2"/>
          <w:w w:val="100"/>
        </w:rPr>
      </w:pPr>
      <w:r>
        <w:rPr>
          <w:spacing w:val="2"/>
          <w:w w:val="100"/>
        </w:rP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2141" w:name="RTF37353130313a204865616431"/>
      <w:bookmarkStart w:id="2142" w:name="_Toc311729332"/>
      <w:bookmarkStart w:id="2143" w:name="_Toc339906429"/>
      <w:r>
        <w:lastRenderedPageBreak/>
        <w:t>JMS application server i</w:t>
      </w:r>
      <w:r w:rsidR="00741663">
        <w:t>nterfaces</w:t>
      </w:r>
      <w:bookmarkEnd w:id="2141"/>
      <w:bookmarkEnd w:id="2142"/>
      <w:bookmarkEnd w:id="2143"/>
    </w:p>
    <w:p w:rsidR="00741663" w:rsidRDefault="00741663" w:rsidP="00741663">
      <w:pPr>
        <w:pStyle w:val="Paragraph"/>
        <w:rPr>
          <w:spacing w:val="2"/>
          <w:w w:val="100"/>
        </w:rPr>
      </w:pPr>
      <w:r>
        <w:rPr>
          <w:spacing w:val="2"/>
          <w:w w:val="100"/>
        </w:rPr>
        <w:t>Both PTP and Pub/Sub domains provide their own versions of JTS aware JMS facilities.</w:t>
      </w:r>
    </w:p>
    <w:p w:rsidR="00741663" w:rsidRDefault="00741663" w:rsidP="00741663">
      <w:pPr>
        <w:pStyle w:val="Paragraph"/>
        <w:rPr>
          <w:w w:val="100"/>
        </w:rPr>
      </w:pPr>
      <w:r>
        <w:rPr>
          <w:spacing w:val="2"/>
          <w:w w:val="100"/>
        </w:rPr>
        <w:t xml:space="preserve">However, there are common interfaces available, </w:t>
      </w:r>
      <w:r w:rsidR="00D80AC7">
        <w:rPr>
          <w:spacing w:val="2"/>
          <w:w w:val="100"/>
        </w:rPr>
        <w:t xml:space="preserve">which </w:t>
      </w:r>
      <w:r>
        <w:rPr>
          <w:spacing w:val="2"/>
          <w:w w:val="100"/>
        </w:rPr>
        <w:t xml:space="preserve">should be used in preference </w:t>
      </w:r>
      <w:r>
        <w:rPr>
          <w:w w:val="100"/>
        </w:rPr>
        <w:t>to the domain-specific interfaces. These are listed as JMS common inter</w:t>
      </w:r>
      <w:r w:rsidR="006B7217">
        <w:rPr>
          <w:w w:val="100"/>
        </w:rPr>
        <w:t xml:space="preserve">faces in </w:t>
      </w:r>
      <w:r w:rsidR="00D71E00">
        <w:rPr>
          <w:w w:val="100"/>
        </w:rPr>
        <w:fldChar w:fldCharType="begin"/>
      </w:r>
      <w:r w:rsidR="006B7217">
        <w:rPr>
          <w:w w:val="100"/>
        </w:rPr>
        <w:instrText xml:space="preserve"> REF _Ref308040411 \h </w:instrText>
      </w:r>
      <w:r w:rsidR="00D71E00">
        <w:rPr>
          <w:w w:val="100"/>
        </w:rPr>
      </w:r>
      <w:r w:rsidR="00D71E00">
        <w:rPr>
          <w:w w:val="100"/>
        </w:rPr>
        <w:fldChar w:fldCharType="separate"/>
      </w:r>
      <w:r w:rsidR="00533AC6">
        <w:t xml:space="preserve">Table </w:t>
      </w:r>
      <w:r w:rsidR="00533AC6">
        <w:rPr>
          <w:noProof/>
        </w:rPr>
        <w:t>8</w:t>
      </w:r>
      <w:r w:rsidR="00533AC6">
        <w:t>.</w:t>
      </w:r>
      <w:r w:rsidR="00533AC6">
        <w:rPr>
          <w:noProof/>
        </w:rPr>
        <w:t>1</w:t>
      </w:r>
      <w:r w:rsidR="00D71E00">
        <w:rPr>
          <w:w w:val="100"/>
        </w:rPr>
        <w:fldChar w:fldCharType="end"/>
      </w:r>
      <w:r w:rsidR="006B7217">
        <w:rPr>
          <w:w w:val="100"/>
        </w:rPr>
        <w:t>.</w:t>
      </w:r>
    </w:p>
    <w:p w:rsidR="006B7217" w:rsidRDefault="006B7217" w:rsidP="006B7217">
      <w:pPr>
        <w:pStyle w:val="Caption"/>
      </w:pPr>
      <w:bookmarkStart w:id="2144" w:name="_Ref308040411"/>
      <w:proofErr w:type="gramStart"/>
      <w:r>
        <w:t xml:space="preserve">Table </w:t>
      </w:r>
      <w:r w:rsidR="00D71E00">
        <w:fldChar w:fldCharType="begin"/>
      </w:r>
      <w:r w:rsidR="000E5B15">
        <w:instrText xml:space="preserve"> STYLEREF 1 \s </w:instrText>
      </w:r>
      <w:r w:rsidR="00D71E00">
        <w:fldChar w:fldCharType="separate"/>
      </w:r>
      <w:r w:rsidR="00533AC6">
        <w:rPr>
          <w:noProof/>
        </w:rPr>
        <w:t>8</w:t>
      </w:r>
      <w:r w:rsidR="00D71E00">
        <w:fldChar w:fldCharType="end"/>
      </w:r>
      <w:r w:rsidR="00F6232A">
        <w:t>.</w:t>
      </w:r>
      <w:proofErr w:type="gramEnd"/>
      <w:r w:rsidR="00D71E00">
        <w:fldChar w:fldCharType="begin"/>
      </w:r>
      <w:r w:rsidR="009A16AE">
        <w:instrText xml:space="preserve"> SEQ Table \* ARABIC \s 1 </w:instrText>
      </w:r>
      <w:r w:rsidR="00D71E00">
        <w:fldChar w:fldCharType="separate"/>
      </w:r>
      <w:r w:rsidR="00533AC6">
        <w:rPr>
          <w:noProof/>
        </w:rPr>
        <w:t>1</w:t>
      </w:r>
      <w:r w:rsidR="00D71E00">
        <w:fldChar w:fldCharType="end"/>
      </w:r>
      <w:bookmarkEnd w:id="2144"/>
      <w:r>
        <w:t xml:space="preserve"> </w:t>
      </w:r>
      <w:bookmarkStart w:id="2145" w:name="_Ref308040404"/>
      <w:r>
        <w:t>Relationship of optional interfaces in domains</w:t>
      </w:r>
      <w:bookmarkEnd w:id="2145"/>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741663" w:rsidRPr="00CF27DD" w:rsidTr="009E26CA">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JMS c</w:t>
            </w:r>
            <w:r w:rsidR="00741663" w:rsidRPr="00CF27DD">
              <w:rPr>
                <w:spacing w:val="2"/>
                <w:w w:val="100"/>
              </w:rPr>
              <w:t>ommon Interfaces</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PTP i</w:t>
            </w:r>
            <w:r w:rsidR="00741663" w:rsidRPr="00CF27DD">
              <w:rPr>
                <w:spacing w:val="2"/>
                <w:w w:val="100"/>
              </w:rPr>
              <w:t>nterfaces</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9E26CA" w:rsidP="0025772D">
            <w:pPr>
              <w:pStyle w:val="TableHead"/>
            </w:pPr>
            <w:r>
              <w:rPr>
                <w:spacing w:val="2"/>
                <w:w w:val="100"/>
              </w:rPr>
              <w:t>Pub/sub i</w:t>
            </w:r>
            <w:r w:rsidR="00741663" w:rsidRPr="00CF27DD">
              <w:rPr>
                <w:spacing w:val="2"/>
                <w:w w:val="100"/>
              </w:rPr>
              <w:t>nterfaces</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bl>
    <w:p w:rsidR="00741663" w:rsidRDefault="00741663" w:rsidP="00741663">
      <w:pPr>
        <w:pStyle w:val="Paragraph"/>
      </w:pPr>
    </w:p>
    <w:p w:rsidR="00741663" w:rsidRPr="009250AC" w:rsidRDefault="00741663" w:rsidP="00145D89">
      <w:pPr>
        <w:pStyle w:val="Heading1"/>
      </w:pPr>
      <w:bookmarkStart w:id="2146" w:name="_Ref308095457"/>
      <w:bookmarkStart w:id="2147" w:name="_Ref308095462"/>
      <w:bookmarkStart w:id="2148" w:name="_Toc311729333"/>
      <w:bookmarkStart w:id="2149" w:name="_Toc339906430"/>
      <w:r w:rsidRPr="009250AC">
        <w:lastRenderedPageBreak/>
        <w:t xml:space="preserve">JMS </w:t>
      </w:r>
      <w:r w:rsidR="00CC5616">
        <w:t>e</w:t>
      </w:r>
      <w:r w:rsidR="004B6D92">
        <w:t>xample</w:t>
      </w:r>
      <w:r w:rsidR="00CC5616">
        <w:t xml:space="preserve"> c</w:t>
      </w:r>
      <w:r w:rsidRPr="009250AC">
        <w:t>ode</w:t>
      </w:r>
      <w:bookmarkEnd w:id="2146"/>
      <w:bookmarkEnd w:id="2147"/>
      <w:bookmarkEnd w:id="2148"/>
      <w:bookmarkEnd w:id="2149"/>
    </w:p>
    <w:p w:rsidR="00741663" w:rsidRDefault="00741663" w:rsidP="006249C0">
      <w:r>
        <w:t>This chapter gives some code examples that show how a JMS client could use the JMS API. It also demonstrates how to use several message types. The examples use methods that support a unified messaging model: these examples work with either Point-to-Point or Publish/Subscribe messaging. This is the recommended approach to working with the JMS API.</w:t>
      </w:r>
    </w:p>
    <w:p w:rsidR="00741663" w:rsidRDefault="00741663" w:rsidP="00741663">
      <w:pPr>
        <w:pStyle w:val="Paragraph"/>
        <w:rPr>
          <w:spacing w:val="2"/>
          <w:w w:val="100"/>
        </w:rPr>
      </w:pPr>
      <w:r>
        <w:rPr>
          <w:spacing w:val="2"/>
          <w:w w:val="100"/>
        </w:rPr>
        <w:t>In earlier versions of the JMS Specification, only the separate interfaces for each messaging domain (Point-to-Point or Pub/Sub) were supported, and the client was programmed to use one messaging domain or the other. Now, the JMS client can be programmed using the JMS common interfaces.</w:t>
      </w:r>
    </w:p>
    <w:p w:rsidR="00741663" w:rsidRDefault="00741663" w:rsidP="00741663">
      <w:pPr>
        <w:pStyle w:val="Paragraph"/>
        <w:rPr>
          <w:spacing w:val="2"/>
          <w:w w:val="100"/>
        </w:rPr>
      </w:pPr>
      <w:r>
        <w:rPr>
          <w:spacing w:val="2"/>
          <w:w w:val="100"/>
        </w:rPr>
        <w:t>In the example program, a client application sends and receives stock quote information. The messages the client application receives are from a stock quote service that sends out stock quote messages. The stock quote service is not described in the example.</w:t>
      </w:r>
    </w:p>
    <w:p w:rsidR="00741663" w:rsidRDefault="00741663" w:rsidP="00741663">
      <w:pPr>
        <w:pStyle w:val="Paragraph"/>
        <w:rPr>
          <w:spacing w:val="2"/>
          <w:w w:val="100"/>
        </w:rPr>
      </w:pPr>
      <w:r>
        <w:rPr>
          <w:spacing w:val="2"/>
          <w:w w:val="100"/>
        </w:rPr>
        <w:t>To simplify the example, no exception-handling code is included.</w:t>
      </w:r>
    </w:p>
    <w:p w:rsidR="00741663" w:rsidRDefault="00741663" w:rsidP="00741663">
      <w:pPr>
        <w:pStyle w:val="Paragraph"/>
        <w:rPr>
          <w:spacing w:val="2"/>
          <w:w w:val="100"/>
        </w:rPr>
      </w:pPr>
      <w:r>
        <w:rPr>
          <w:spacing w:val="2"/>
          <w:w w:val="100"/>
        </w:rPr>
        <w:t>This chapter describes the steps for creating the correct environment for sending and receiving a message.</w:t>
      </w:r>
    </w:p>
    <w:p w:rsidR="00741663" w:rsidRDefault="00741663" w:rsidP="00741663">
      <w:pPr>
        <w:pStyle w:val="Paragraph"/>
        <w:rPr>
          <w:spacing w:val="2"/>
          <w:w w:val="100"/>
        </w:rPr>
      </w:pPr>
      <w:r>
        <w:rPr>
          <w:spacing w:val="2"/>
          <w:w w:val="100"/>
        </w:rPr>
        <w:t>After describing these basic functions, this chapter describes how to perform some other common functions, such as using message selectors.</w:t>
      </w:r>
    </w:p>
    <w:p w:rsidR="00741663" w:rsidRDefault="00813442" w:rsidP="00C82C12">
      <w:pPr>
        <w:pStyle w:val="Heading2"/>
      </w:pPr>
      <w:bookmarkStart w:id="2150" w:name="RTF31343434333a204865616431"/>
      <w:bookmarkStart w:id="2151" w:name="_Toc311729334"/>
      <w:bookmarkStart w:id="2152" w:name="_Toc339906431"/>
      <w:r>
        <w:t>Preparing to send and receive m</w:t>
      </w:r>
      <w:r w:rsidR="00741663">
        <w:t>essages</w:t>
      </w:r>
      <w:bookmarkEnd w:id="2150"/>
      <w:bookmarkEnd w:id="2151"/>
      <w:bookmarkEnd w:id="2152"/>
    </w:p>
    <w:p w:rsidR="00741663" w:rsidRDefault="00741663" w:rsidP="00741663">
      <w:pPr>
        <w:pStyle w:val="Paragraph"/>
        <w:rPr>
          <w:spacing w:val="2"/>
          <w:w w:val="100"/>
        </w:rPr>
      </w:pPr>
      <w:r>
        <w:rPr>
          <w:spacing w:val="2"/>
          <w:w w:val="100"/>
        </w:rPr>
        <w:t>Here are the basic steps to establish a connection and prepare to send and receive messages.</w:t>
      </w:r>
    </w:p>
    <w:p w:rsidR="00741663" w:rsidRDefault="00741663" w:rsidP="001B1576">
      <w:pPr>
        <w:pStyle w:val="ListBullet"/>
      </w:pPr>
      <w:r>
        <w:t xml:space="preserve">Get a </w:t>
      </w:r>
      <w:r w:rsidRPr="00FF0398">
        <w:rPr>
          <w:rStyle w:val="Code"/>
        </w:rPr>
        <w:t>ConnectionFactory</w:t>
      </w:r>
      <w:r>
        <w:t xml:space="preserve"> and </w:t>
      </w:r>
      <w:r w:rsidRPr="00FF0398">
        <w:rPr>
          <w:rStyle w:val="Code"/>
        </w:rPr>
        <w:t>Destination</w:t>
      </w:r>
    </w:p>
    <w:p w:rsidR="00741663" w:rsidRDefault="00741663" w:rsidP="001B1576">
      <w:pPr>
        <w:pStyle w:val="ListBullet"/>
      </w:pPr>
      <w:r>
        <w:t xml:space="preserve">Create a </w:t>
      </w:r>
      <w:r w:rsidRPr="00FF0398">
        <w:rPr>
          <w:rStyle w:val="Code"/>
        </w:rPr>
        <w:t>Connection</w:t>
      </w:r>
      <w:r>
        <w:t xml:space="preserve"> and </w:t>
      </w:r>
      <w:r w:rsidRPr="00FF0398">
        <w:rPr>
          <w:rStyle w:val="Code"/>
        </w:rPr>
        <w:t>Session</w:t>
      </w:r>
    </w:p>
    <w:p w:rsidR="00741663" w:rsidRDefault="00741663" w:rsidP="001B1576">
      <w:pPr>
        <w:pStyle w:val="ListBullet"/>
      </w:pPr>
      <w:r>
        <w:t xml:space="preserve">Create a </w:t>
      </w:r>
      <w:r w:rsidRPr="00FF0398">
        <w:rPr>
          <w:rStyle w:val="Code"/>
        </w:rPr>
        <w:t>MessageConsumer</w:t>
      </w:r>
    </w:p>
    <w:p w:rsidR="00741663" w:rsidRDefault="00741663" w:rsidP="001B1576">
      <w:pPr>
        <w:pStyle w:val="ListBullet"/>
      </w:pPr>
      <w:r>
        <w:t xml:space="preserve">Create a </w:t>
      </w:r>
      <w:r w:rsidRPr="00FF0398">
        <w:rPr>
          <w:rStyle w:val="Code"/>
        </w:rPr>
        <w:t>MessageProducer</w:t>
      </w:r>
    </w:p>
    <w:p w:rsidR="00741663" w:rsidRPr="00362225" w:rsidRDefault="00741663" w:rsidP="00515B98">
      <w:pPr>
        <w:pStyle w:val="Heading3"/>
      </w:pPr>
      <w:bookmarkStart w:id="2153" w:name="_Toc311729335"/>
      <w:bookmarkStart w:id="2154" w:name="_Toc339906432"/>
      <w:r w:rsidRPr="00362225">
        <w:t>Getting a ConnectionFactory</w:t>
      </w:r>
      <w:bookmarkEnd w:id="2153"/>
      <w:bookmarkEnd w:id="2154"/>
    </w:p>
    <w:p w:rsidR="00741663" w:rsidRDefault="00741663" w:rsidP="00741663">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741663" w:rsidRDefault="00741663" w:rsidP="00741663">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1B1576" w:rsidRDefault="00741663" w:rsidP="00F52B37">
      <w:pPr>
        <w:pStyle w:val="CodePara"/>
      </w:pPr>
      <w:proofErr w:type="gramStart"/>
      <w:r>
        <w:t>import</w:t>
      </w:r>
      <w:proofErr w:type="gramEnd"/>
      <w:r>
        <w:t xml:space="preserve"> javax.naming.*;</w:t>
      </w:r>
    </w:p>
    <w:p w:rsidR="00F52B37" w:rsidRPr="00F52B37" w:rsidRDefault="00741663" w:rsidP="00F52B37">
      <w:pPr>
        <w:pStyle w:val="CodePara"/>
      </w:pPr>
      <w:proofErr w:type="gramStart"/>
      <w:r>
        <w:t>import</w:t>
      </w:r>
      <w:proofErr w:type="gramEnd"/>
      <w:r>
        <w:t xml:space="preserve"> javax.jms.*;</w:t>
      </w:r>
      <w:r w:rsidR="00F52B37">
        <w:br/>
      </w:r>
    </w:p>
    <w:p w:rsidR="001B1576" w:rsidRDefault="00741663" w:rsidP="00F52B37">
      <w:pPr>
        <w:pStyle w:val="CodePara"/>
      </w:pPr>
      <w:r>
        <w:t>ConnectionFactory connectionFactory;</w:t>
      </w:r>
    </w:p>
    <w:p w:rsidR="00F52B37" w:rsidRDefault="002806AA" w:rsidP="00F52B37">
      <w:pPr>
        <w:pStyle w:val="CodePara"/>
      </w:pPr>
      <w:r>
        <w:br/>
      </w:r>
      <w:r w:rsidR="00741663">
        <w:t xml:space="preserve">Context messaging = new </w:t>
      </w:r>
      <w:proofErr w:type="gramStart"/>
      <w:r w:rsidR="00741663">
        <w:t>InitialContext()</w:t>
      </w:r>
      <w:proofErr w:type="gramEnd"/>
    </w:p>
    <w:p w:rsidR="00741663" w:rsidRDefault="00741663" w:rsidP="00F52B37">
      <w:pPr>
        <w:pStyle w:val="CodePara"/>
      </w:pPr>
      <w:proofErr w:type="gramStart"/>
      <w:r>
        <w:t>connectionFactory</w:t>
      </w:r>
      <w:proofErr w:type="gramEnd"/>
      <w:r>
        <w:t xml:space="preserve"> = (ConnectionFactory)</w:t>
      </w:r>
      <w:r w:rsidR="00F52B37">
        <w:br/>
      </w:r>
      <w:r w:rsidR="001B1576">
        <w:t xml:space="preserve">   </w:t>
      </w:r>
      <w:r>
        <w:t>messaging.lookup("ConnectionFactory");</w:t>
      </w:r>
    </w:p>
    <w:p w:rsidR="00741663" w:rsidRPr="00362225" w:rsidRDefault="00741663" w:rsidP="00515B98">
      <w:pPr>
        <w:pStyle w:val="Heading3"/>
      </w:pPr>
      <w:bookmarkStart w:id="2155" w:name="_Toc311729336"/>
      <w:bookmarkStart w:id="2156" w:name="_Toc339906433"/>
      <w:r w:rsidRPr="00362225">
        <w:lastRenderedPageBreak/>
        <w:t>Getting a Destination</w:t>
      </w:r>
      <w:bookmarkEnd w:id="2155"/>
      <w:bookmarkEnd w:id="2156"/>
    </w:p>
    <w:p w:rsidR="00741663" w:rsidRDefault="00741663" w:rsidP="00741663">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named “StockSource” which is where stock quote messages are sent and received. Again, the destination can be looked up using the JNDI API.</w:t>
      </w:r>
    </w:p>
    <w:p w:rsidR="00741663" w:rsidRDefault="00741663" w:rsidP="00AD0EA5">
      <w:pPr>
        <w:pStyle w:val="CodePara"/>
      </w:pPr>
      <w:r>
        <w:t>Queue stockQueue;</w:t>
      </w:r>
      <w:r w:rsidR="00AD0EA5">
        <w:br/>
      </w:r>
    </w:p>
    <w:p w:rsidR="00741663" w:rsidRDefault="00741663" w:rsidP="00AD0EA5">
      <w:pPr>
        <w:pStyle w:val="CodePara"/>
      </w:pPr>
      <w:proofErr w:type="gramStart"/>
      <w:r>
        <w:t>stockQueue</w:t>
      </w:r>
      <w:proofErr w:type="gramEnd"/>
      <w:r>
        <w:t xml:space="preserve"> = (Queue)messaging.lookup("StockSource");</w:t>
      </w:r>
    </w:p>
    <w:p w:rsidR="00741663" w:rsidRPr="00362225" w:rsidRDefault="00741663" w:rsidP="00515B98">
      <w:pPr>
        <w:pStyle w:val="Heading3"/>
      </w:pPr>
      <w:bookmarkStart w:id="2157" w:name="_Toc311729337"/>
      <w:bookmarkStart w:id="2158" w:name="_Ref311801831"/>
      <w:bookmarkStart w:id="2159" w:name="_Ref311801837"/>
      <w:bookmarkStart w:id="2160" w:name="_Toc339906434"/>
      <w:r w:rsidRPr="00362225">
        <w:t>Creating a Connection</w:t>
      </w:r>
      <w:bookmarkEnd w:id="2157"/>
      <w:bookmarkEnd w:id="2158"/>
      <w:bookmarkEnd w:id="2159"/>
      <w:bookmarkEnd w:id="2160"/>
    </w:p>
    <w:p w:rsidR="00741663" w:rsidRDefault="00657D6E" w:rsidP="00741663">
      <w:pPr>
        <w:pStyle w:val="Paragraph"/>
        <w:rPr>
          <w:spacing w:val="2"/>
          <w:w w:val="100"/>
        </w:rPr>
      </w:pPr>
      <w:r w:rsidRPr="00657D6E">
        <w:t>Having</w:t>
      </w:r>
      <w:r w:rsidR="00741663">
        <w:rPr>
          <w:spacing w:val="2"/>
          <w:w w:val="100"/>
        </w:rPr>
        <w:t xml:space="preserve"> obtained the </w:t>
      </w:r>
      <w:r w:rsidR="00741663" w:rsidRPr="00FF0398">
        <w:rPr>
          <w:rStyle w:val="Code"/>
        </w:rPr>
        <w:t>ConnectionFactory</w:t>
      </w:r>
      <w:r w:rsidR="00741663">
        <w:rPr>
          <w:spacing w:val="2"/>
          <w:w w:val="100"/>
        </w:rPr>
        <w:t xml:space="preserve">, the client program uses it to create a </w:t>
      </w:r>
      <w:r w:rsidR="00741663" w:rsidRPr="00FF0398">
        <w:rPr>
          <w:rStyle w:val="Code"/>
        </w:rPr>
        <w:t>Connection</w:t>
      </w:r>
      <w:r w:rsidR="00741663">
        <w:rPr>
          <w:spacing w:val="2"/>
          <w:w w:val="100"/>
        </w:rPr>
        <w:t>.</w:t>
      </w:r>
    </w:p>
    <w:p w:rsidR="00741663" w:rsidRDefault="00741663" w:rsidP="00280254">
      <w:pPr>
        <w:pStyle w:val="CodePara"/>
      </w:pPr>
      <w:r>
        <w:t>Connection connection;</w:t>
      </w:r>
      <w:r w:rsidR="00280254">
        <w:br/>
      </w:r>
    </w:p>
    <w:p w:rsidR="00741663" w:rsidRDefault="00741663" w:rsidP="00280254">
      <w:pPr>
        <w:pStyle w:val="CodePara"/>
        <w:rPr>
          <w:ins w:id="2161" w:author="Nigel Deakin" w:date="2011-12-16T12:22:00Z"/>
        </w:rPr>
      </w:pPr>
      <w:proofErr w:type="gramStart"/>
      <w:r>
        <w:t>connection</w:t>
      </w:r>
      <w:proofErr w:type="gramEnd"/>
      <w:r>
        <w:t xml:space="preserve"> = </w:t>
      </w:r>
      <w:del w:id="2162" w:author="Nigel Deakin" w:date="2012-01-31T14:17:00Z">
        <w:r w:rsidDel="001509C1">
          <w:delText>ConnectionFactory</w:delText>
        </w:r>
      </w:del>
      <w:ins w:id="2163" w:author="Nigel Deakin" w:date="2012-01-31T14:17:00Z">
        <w:r w:rsidR="001509C1">
          <w:t>connectionFactory</w:t>
        </w:r>
      </w:ins>
      <w:r>
        <w:t>.createConnection();</w:t>
      </w:r>
    </w:p>
    <w:p w:rsidR="00000000" w:rsidRDefault="00CA28AF">
      <w:pPr>
        <w:rPr>
          <w:ins w:id="2164" w:author="Nigel Deakin" w:date="2011-12-16T12:23:00Z"/>
        </w:rPr>
        <w:pPrChange w:id="2165" w:author="Nigel Deakin" w:date="2011-12-16T12:23:00Z">
          <w:pPr>
            <w:pStyle w:val="CodePara"/>
          </w:pPr>
        </w:pPrChange>
      </w:pPr>
      <w:ins w:id="2166" w:author="Nigel Deakin" w:date="2011-12-16T12:22:00Z">
        <w:r>
          <w:t>A</w:t>
        </w:r>
      </w:ins>
      <w:ins w:id="2167" w:author="Nigel Deakin" w:date="2011-12-16T12:23:00Z">
        <w:r>
          <w:t xml:space="preserve"> </w:t>
        </w:r>
        <w:r w:rsidR="00D71E00" w:rsidRPr="00D71E00">
          <w:rPr>
            <w:rStyle w:val="Code"/>
            <w:rPrChange w:id="2168" w:author="Nigel Deakin" w:date="2011-12-16T12:27:00Z">
              <w:rPr>
                <w:i/>
                <w:iCs/>
              </w:rPr>
            </w:rPrChange>
          </w:rPr>
          <w:t>Connection</w:t>
        </w:r>
        <w:r>
          <w:t xml:space="preserve"> must be closed after use. This may be done explicitly using the close method:</w:t>
        </w:r>
      </w:ins>
    </w:p>
    <w:p w:rsidR="00AD02B5" w:rsidRDefault="00CA28AF">
      <w:pPr>
        <w:pStyle w:val="CodePara"/>
        <w:rPr>
          <w:ins w:id="2169" w:author="Nigel Deakin" w:date="2011-12-16T12:24:00Z"/>
        </w:rPr>
      </w:pPr>
      <w:proofErr w:type="gramStart"/>
      <w:ins w:id="2170" w:author="Nigel Deakin" w:date="2011-12-16T12:24:00Z">
        <w:r>
          <w:t>connection.close(</w:t>
        </w:r>
        <w:proofErr w:type="gramEnd"/>
        <w:r>
          <w:t>);</w:t>
        </w:r>
      </w:ins>
    </w:p>
    <w:p w:rsidR="00000000" w:rsidRDefault="00CA28AF">
      <w:pPr>
        <w:rPr>
          <w:ins w:id="2171" w:author="Nigel Deakin" w:date="2011-12-16T12:22:00Z"/>
        </w:rPr>
        <w:pPrChange w:id="2172" w:author="Nigel Deakin" w:date="2011-12-16T12:23:00Z">
          <w:pPr>
            <w:pStyle w:val="CodePara"/>
          </w:pPr>
        </w:pPrChange>
      </w:pPr>
      <w:ins w:id="2173" w:author="Nigel Deakin" w:date="2011-12-16T12:24:00Z">
        <w:r>
          <w:t>Alternatively a connection may be closed automatically using the try-with-resources statement:</w:t>
        </w:r>
      </w:ins>
    </w:p>
    <w:p w:rsidR="00AD02B5" w:rsidRDefault="00D71E00">
      <w:pPr>
        <w:pStyle w:val="CodePara"/>
        <w:rPr>
          <w:ins w:id="2174" w:author="Nigel Deakin" w:date="2011-12-16T12:25:00Z"/>
        </w:rPr>
      </w:pPr>
      <w:proofErr w:type="gramStart"/>
      <w:ins w:id="2175" w:author="Nigel Deakin" w:date="2011-12-16T12:22:00Z">
        <w:r w:rsidRPr="00D71E00">
          <w:rPr>
            <w:rPrChange w:id="2176" w:author="Nigel Deakin" w:date="2011-12-16T12:24:00Z">
              <w:rPr>
                <w:i/>
                <w:iCs/>
              </w:rPr>
            </w:rPrChange>
          </w:rPr>
          <w:t>try</w:t>
        </w:r>
        <w:proofErr w:type="gramEnd"/>
        <w:r w:rsidRPr="00D71E00">
          <w:rPr>
            <w:rPrChange w:id="2177" w:author="Nigel Deakin" w:date="2011-12-16T12:24:00Z">
              <w:rPr>
                <w:i/>
                <w:iCs/>
              </w:rPr>
            </w:rPrChange>
          </w:rPr>
          <w:t xml:space="preserve"> (Connection connection =</w:t>
        </w:r>
      </w:ins>
    </w:p>
    <w:p w:rsidR="00AD02B5" w:rsidRDefault="00CA28AF">
      <w:pPr>
        <w:pStyle w:val="CodePara"/>
        <w:rPr>
          <w:ins w:id="2178" w:author="Nigel Deakin" w:date="2011-12-16T12:22:00Z"/>
        </w:rPr>
      </w:pPr>
      <w:ins w:id="2179" w:author="Nigel Deakin" w:date="2011-12-16T12:25:00Z">
        <w:r>
          <w:t xml:space="preserve">        </w:t>
        </w:r>
      </w:ins>
      <w:proofErr w:type="gramStart"/>
      <w:ins w:id="2180" w:author="Nigel Deakin" w:date="2011-12-16T12:22:00Z">
        <w:r w:rsidR="00D71E00" w:rsidRPr="00D71E00">
          <w:rPr>
            <w:rPrChange w:id="2181" w:author="Nigel Deakin" w:date="2011-12-16T12:24:00Z">
              <w:rPr>
                <w:i/>
                <w:iCs/>
              </w:rPr>
            </w:rPrChange>
          </w:rPr>
          <w:t>connectionFactory.createConnection(</w:t>
        </w:r>
        <w:proofErr w:type="gramEnd"/>
        <w:r w:rsidR="00D71E00" w:rsidRPr="00D71E00">
          <w:rPr>
            <w:rPrChange w:id="2182" w:author="Nigel Deakin" w:date="2011-12-16T12:24:00Z">
              <w:rPr>
                <w:i/>
                <w:iCs/>
              </w:rPr>
            </w:rPrChange>
          </w:rPr>
          <w:t>);){</w:t>
        </w:r>
      </w:ins>
    </w:p>
    <w:p w:rsidR="00AD02B5" w:rsidRDefault="00D71E00">
      <w:pPr>
        <w:pStyle w:val="CodePara"/>
        <w:rPr>
          <w:ins w:id="2183" w:author="Nigel Deakin" w:date="2011-12-16T12:22:00Z"/>
        </w:rPr>
      </w:pPr>
      <w:ins w:id="2184" w:author="Nigel Deakin" w:date="2011-12-16T12:22:00Z">
        <w:r w:rsidRPr="00D71E00">
          <w:rPr>
            <w:rPrChange w:id="2185" w:author="Nigel Deakin" w:date="2011-12-16T12:24:00Z">
              <w:rPr>
                <w:i/>
                <w:iCs/>
              </w:rPr>
            </w:rPrChange>
          </w:rPr>
          <w:t xml:space="preserve">   // use connection</w:t>
        </w:r>
      </w:ins>
      <w:ins w:id="2186" w:author="Nigel Deakin" w:date="2011-12-16T12:25:00Z">
        <w:r w:rsidR="00CA28AF">
          <w:t xml:space="preserve"> in this </w:t>
        </w:r>
      </w:ins>
      <w:ins w:id="2187" w:author="Nigel Deakin" w:date="2011-12-16T12:26:00Z">
        <w:r w:rsidR="007C2992">
          <w:t xml:space="preserve">try </w:t>
        </w:r>
      </w:ins>
      <w:ins w:id="2188" w:author="Nigel Deakin" w:date="2011-12-16T12:25:00Z">
        <w:r w:rsidR="00CA28AF">
          <w:t>block</w:t>
        </w:r>
      </w:ins>
    </w:p>
    <w:p w:rsidR="00AD02B5" w:rsidRDefault="00D71E00">
      <w:pPr>
        <w:pStyle w:val="CodePara"/>
        <w:rPr>
          <w:ins w:id="2189" w:author="Nigel Deakin" w:date="2011-12-16T12:22:00Z"/>
        </w:rPr>
      </w:pPr>
      <w:ins w:id="2190" w:author="Nigel Deakin" w:date="2011-12-16T12:22:00Z">
        <w:r w:rsidRPr="00D71E00">
          <w:rPr>
            <w:rPrChange w:id="2191" w:author="Nigel Deakin" w:date="2011-12-16T12:24:00Z">
              <w:rPr>
                <w:i/>
                <w:iCs/>
              </w:rPr>
            </w:rPrChange>
          </w:rPr>
          <w:t xml:space="preserve">   // </w:t>
        </w:r>
      </w:ins>
      <w:ins w:id="2192" w:author="Nigel Deakin" w:date="2011-12-16T12:26:00Z">
        <w:r w:rsidR="00375BC7">
          <w:t>it</w:t>
        </w:r>
      </w:ins>
      <w:ins w:id="2193" w:author="Nigel Deakin" w:date="2011-12-16T12:22:00Z">
        <w:r w:rsidRPr="00D71E00">
          <w:rPr>
            <w:rPrChange w:id="2194" w:author="Nigel Deakin" w:date="2011-12-16T12:24:00Z">
              <w:rPr>
                <w:i/>
                <w:iCs/>
              </w:rPr>
            </w:rPrChange>
          </w:rPr>
          <w:t xml:space="preserve"> will be closed </w:t>
        </w:r>
      </w:ins>
      <w:ins w:id="2195" w:author="Nigel Deakin" w:date="2011-12-16T12:25:00Z">
        <w:r w:rsidR="00CA28AF">
          <w:t>when</w:t>
        </w:r>
      </w:ins>
      <w:ins w:id="2196" w:author="Nigel Deakin" w:date="2011-12-16T12:26:00Z">
        <w:r w:rsidR="007C2992">
          <w:t xml:space="preserve"> </w:t>
        </w:r>
        <w:r w:rsidR="005622CE">
          <w:t>try block</w:t>
        </w:r>
      </w:ins>
      <w:ins w:id="2197" w:author="Nigel Deakin" w:date="2011-12-16T12:22:00Z">
        <w:r w:rsidRPr="00D71E00">
          <w:rPr>
            <w:rPrChange w:id="2198" w:author="Nigel Deakin" w:date="2011-12-16T12:24:00Z">
              <w:rPr>
                <w:i/>
                <w:iCs/>
              </w:rPr>
            </w:rPrChange>
          </w:rPr>
          <w:t xml:space="preserve"> completes</w:t>
        </w:r>
      </w:ins>
    </w:p>
    <w:p w:rsidR="00AD02B5" w:rsidRDefault="00D71E00">
      <w:pPr>
        <w:pStyle w:val="CodePara"/>
        <w:rPr>
          <w:ins w:id="2199" w:author="Nigel Deakin" w:date="2011-12-16T12:22:00Z"/>
        </w:rPr>
      </w:pPr>
      <w:ins w:id="2200" w:author="Nigel Deakin" w:date="2011-12-16T12:22:00Z">
        <w:r w:rsidRPr="00D71E00">
          <w:rPr>
            <w:rPrChange w:id="2201" w:author="Nigel Deakin" w:date="2011-12-16T12:24:00Z">
              <w:rPr>
                <w:i/>
                <w:iCs/>
              </w:rPr>
            </w:rPrChange>
          </w:rPr>
          <w:t>} catch (JMSException e</w:t>
        </w:r>
        <w:proofErr w:type="gramStart"/>
        <w:r w:rsidRPr="00D71E00">
          <w:rPr>
            <w:rPrChange w:id="2202" w:author="Nigel Deakin" w:date="2011-12-16T12:24:00Z">
              <w:rPr>
                <w:i/>
                <w:iCs/>
              </w:rPr>
            </w:rPrChange>
          </w:rPr>
          <w:t>){</w:t>
        </w:r>
        <w:proofErr w:type="gramEnd"/>
      </w:ins>
    </w:p>
    <w:p w:rsidR="00AD02B5" w:rsidRDefault="00D71E00">
      <w:pPr>
        <w:pStyle w:val="CodePara"/>
        <w:rPr>
          <w:ins w:id="2203" w:author="Nigel Deakin" w:date="2011-12-16T12:22:00Z"/>
        </w:rPr>
      </w:pPr>
      <w:ins w:id="2204" w:author="Nigel Deakin" w:date="2011-12-16T12:22:00Z">
        <w:r w:rsidRPr="00D71E00">
          <w:rPr>
            <w:rPrChange w:id="2205" w:author="Nigel Deakin" w:date="2011-12-16T12:24:00Z">
              <w:rPr>
                <w:i/>
                <w:iCs/>
              </w:rPr>
            </w:rPrChange>
          </w:rPr>
          <w:t xml:space="preserve">   // exception handling</w:t>
        </w:r>
      </w:ins>
    </w:p>
    <w:p w:rsidR="00AD02B5" w:rsidRDefault="00D71E00">
      <w:pPr>
        <w:pStyle w:val="CodePara"/>
        <w:rPr>
          <w:ins w:id="2206" w:author="Nigel Deakin" w:date="2011-12-16T12:22:00Z"/>
        </w:rPr>
      </w:pPr>
      <w:ins w:id="2207" w:author="Nigel Deakin" w:date="2011-12-16T12:22:00Z">
        <w:r w:rsidRPr="00D71E00">
          <w:rPr>
            <w:rPrChange w:id="2208" w:author="Nigel Deakin" w:date="2011-12-16T12:24:00Z">
              <w:rPr>
                <w:i/>
                <w:iCs/>
              </w:rPr>
            </w:rPrChange>
          </w:rPr>
          <w:t>}</w:t>
        </w:r>
      </w:ins>
    </w:p>
    <w:p w:rsidR="00CA28AF" w:rsidRDefault="00CA28AF" w:rsidP="00280254">
      <w:pPr>
        <w:pStyle w:val="CodePara"/>
      </w:pPr>
    </w:p>
    <w:p w:rsidR="00741663" w:rsidRPr="00362225" w:rsidRDefault="00741663" w:rsidP="00515B98">
      <w:pPr>
        <w:pStyle w:val="Heading3"/>
      </w:pPr>
      <w:bookmarkStart w:id="2209" w:name="_Toc311729338"/>
      <w:bookmarkStart w:id="2210" w:name="_Ref315187572"/>
      <w:bookmarkStart w:id="2211" w:name="_Ref315187574"/>
      <w:bookmarkStart w:id="2212" w:name="_Toc339906435"/>
      <w:r w:rsidRPr="00362225">
        <w:t>Creating a Session</w:t>
      </w:r>
      <w:bookmarkEnd w:id="2209"/>
      <w:bookmarkEnd w:id="2210"/>
      <w:bookmarkEnd w:id="2211"/>
      <w:bookmarkEnd w:id="2212"/>
    </w:p>
    <w:p w:rsidR="00741663" w:rsidRDefault="00741663" w:rsidP="00741663">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000000" w:rsidRDefault="00741663">
      <w:pPr>
        <w:pStyle w:val="Paragraph"/>
        <w:rPr>
          <w:ins w:id="2213" w:author="Nigel Deakin" w:date="2012-02-15T15:18:00Z"/>
        </w:rPr>
        <w:pPrChange w:id="2214" w:author="Nigel Deakin" w:date="2012-02-15T15:18:00Z">
          <w:pPr>
            <w:pStyle w:val="ListBullet"/>
          </w:pPr>
        </w:pPrChange>
      </w:pPr>
      <w:r>
        <w:rPr>
          <w:spacing w:val="2"/>
          <w:w w:val="100"/>
        </w:rPr>
        <w:t>The</w:t>
      </w:r>
      <w:ins w:id="2215" w:author="Nigel Deakin" w:date="2012-02-15T15:16:00Z">
        <w:r w:rsidR="006723F0">
          <w:rPr>
            <w:spacing w:val="2"/>
            <w:w w:val="100"/>
          </w:rPr>
          <w:t xml:space="preserve">re are three </w:t>
        </w:r>
        <w:r w:rsidR="00D71E00" w:rsidRPr="00D71E00">
          <w:rPr>
            <w:rStyle w:val="Code"/>
            <w:rPrChange w:id="2216" w:author="Nigel Deakin" w:date="2012-02-15T15:17:00Z">
              <w:rPr>
                <w:rFonts w:ascii="Courier New" w:hAnsi="Courier New"/>
                <w:i/>
                <w:iCs/>
                <w:sz w:val="18"/>
              </w:rPr>
            </w:rPrChange>
          </w:rPr>
          <w:t>createSession</w:t>
        </w:r>
        <w:r w:rsidR="006723F0">
          <w:rPr>
            <w:spacing w:val="2"/>
            <w:w w:val="100"/>
          </w:rPr>
          <w:t xml:space="preserve"> methods on </w:t>
        </w:r>
        <w:r w:rsidR="00D71E00" w:rsidRPr="00D71E00">
          <w:rPr>
            <w:rStyle w:val="Code"/>
            <w:rPrChange w:id="2217" w:author="Nigel Deakin" w:date="2012-02-15T15:17:00Z">
              <w:rPr>
                <w:rFonts w:ascii="Courier New" w:hAnsi="Courier New"/>
                <w:i/>
                <w:iCs/>
                <w:sz w:val="18"/>
              </w:rPr>
            </w:rPrChange>
          </w:rPr>
          <w:t>Connection</w:t>
        </w:r>
        <w:r w:rsidR="006723F0">
          <w:rPr>
            <w:spacing w:val="2"/>
            <w:w w:val="100"/>
          </w:rPr>
          <w:t xml:space="preserve">, with different numbers </w:t>
        </w:r>
      </w:ins>
      <w:ins w:id="2218" w:author="Nigel Deakin" w:date="2012-02-15T15:17:00Z">
        <w:r w:rsidR="006723F0">
          <w:rPr>
            <w:spacing w:val="2"/>
            <w:w w:val="100"/>
          </w:rPr>
          <w:t xml:space="preserve">of </w:t>
        </w:r>
      </w:ins>
      <w:ins w:id="2219" w:author="Nigel Deakin" w:date="2012-02-15T15:16:00Z">
        <w:r w:rsidR="006723F0">
          <w:rPr>
            <w:spacing w:val="2"/>
            <w:w w:val="100"/>
          </w:rPr>
          <w:t xml:space="preserve">arguments. </w:t>
        </w:r>
      </w:ins>
      <w:r>
        <w:rPr>
          <w:spacing w:val="2"/>
          <w:w w:val="100"/>
        </w:rPr>
        <w:t xml:space="preserve"> </w:t>
      </w:r>
      <w:ins w:id="2220" w:author="Nigel Deakin" w:date="2012-02-15T15:17:00Z">
        <w:r w:rsidR="006723F0">
          <w:rPr>
            <w:spacing w:val="2"/>
            <w:w w:val="100"/>
          </w:rPr>
          <w:t xml:space="preserve">Java SE applicatrions such as this example should use the method with one integer argument, </w:t>
        </w:r>
        <w:r w:rsidR="00D71E00" w:rsidRPr="00D71E00">
          <w:rPr>
            <w:rStyle w:val="Code"/>
            <w:rPrChange w:id="2221" w:author="Nigel Deakin" w:date="2012-02-15T15:17:00Z">
              <w:rPr>
                <w:rFonts w:ascii="Courier New" w:hAnsi="Courier New"/>
                <w:i/>
                <w:iCs/>
                <w:sz w:val="18"/>
              </w:rPr>
            </w:rPrChange>
          </w:rPr>
          <w:t>sessionMode</w:t>
        </w:r>
        <w:r w:rsidR="006723F0">
          <w:rPr>
            <w:spacing w:val="2"/>
            <w:w w:val="100"/>
          </w:rPr>
          <w:t xml:space="preserve">. This </w:t>
        </w:r>
      </w:ins>
      <w:ins w:id="2222" w:author="Nigel Deakin" w:date="2012-02-15T15:18:00Z">
        <w:r w:rsidR="006723F0">
          <w:rPr>
            <w:spacing w:val="2"/>
            <w:w w:val="100"/>
          </w:rPr>
          <w:t xml:space="preserve">single argument </w:t>
        </w:r>
      </w:ins>
      <w:ins w:id="2223" w:author="Nigel Deakin" w:date="2012-02-15T15:17:00Z">
        <w:r w:rsidR="006723F0">
          <w:rPr>
            <w:spacing w:val="2"/>
            <w:w w:val="100"/>
          </w:rPr>
          <w:t xml:space="preserve">indicates </w:t>
        </w:r>
      </w:ins>
    </w:p>
    <w:p w:rsidR="00B1079B" w:rsidRDefault="006723F0">
      <w:pPr>
        <w:pStyle w:val="ListBullet"/>
        <w:rPr>
          <w:ins w:id="2224" w:author="Nigel Deakin" w:date="2012-02-15T15:19:00Z"/>
        </w:rPr>
      </w:pPr>
      <w:ins w:id="2225" w:author="Nigel Deakin" w:date="2012-02-15T15:19:00Z">
        <w:r>
          <w:t>whether</w:t>
        </w:r>
      </w:ins>
      <w:ins w:id="2226" w:author="Nigel Deakin" w:date="2012-02-15T15:17:00Z">
        <w:r>
          <w:t xml:space="preserve"> the session will use a local transaction or </w:t>
        </w:r>
      </w:ins>
      <w:ins w:id="2227" w:author="Nigel Deakin" w:date="2012-02-15T15:19:00Z">
        <w:r>
          <w:t>whether it is non-transacted</w:t>
        </w:r>
      </w:ins>
      <w:ins w:id="2228" w:author="Nigel Deakin" w:date="2012-02-15T15:20:00Z">
        <w:r w:rsidR="0027544A">
          <w:t xml:space="preserve"> and,</w:t>
        </w:r>
      </w:ins>
    </w:p>
    <w:p w:rsidR="00000000" w:rsidRDefault="006723F0">
      <w:pPr>
        <w:pStyle w:val="ListBullet"/>
        <w:rPr>
          <w:del w:id="2229" w:author="Nigel Deakin" w:date="2012-02-15T15:18:00Z"/>
        </w:rPr>
        <w:pPrChange w:id="2230" w:author="Nigel Deakin" w:date="2012-02-15T15:19:00Z">
          <w:pPr>
            <w:pStyle w:val="Paragraph"/>
          </w:pPr>
        </w:pPrChange>
      </w:pPr>
      <w:proofErr w:type="gramStart"/>
      <w:ins w:id="2231" w:author="Nigel Deakin" w:date="2012-02-15T15:19:00Z">
        <w:r>
          <w:t>if</w:t>
        </w:r>
      </w:ins>
      <w:proofErr w:type="gramEnd"/>
      <w:ins w:id="2232" w:author="Nigel Deakin" w:date="2012-02-15T15:17:00Z">
        <w:r>
          <w:t xml:space="preserve"> </w:t>
        </w:r>
      </w:ins>
      <w:ins w:id="2233" w:author="Nigel Deakin" w:date="2012-02-15T15:19:00Z">
        <w:r>
          <w:t xml:space="preserve">the session is non-transacted, </w:t>
        </w:r>
      </w:ins>
      <w:ins w:id="2234" w:author="Nigel Deakin" w:date="2012-02-15T15:17:00Z">
        <w:r>
          <w:t xml:space="preserve">what mode whould be used for </w:t>
        </w:r>
      </w:ins>
      <w:ins w:id="2235" w:author="Nigel Deakin" w:date="2012-02-15T15:20:00Z">
        <w:r>
          <w:t xml:space="preserve">acknowledging </w:t>
        </w:r>
      </w:ins>
      <w:ins w:id="2236" w:author="Nigel Deakin" w:date="2012-02-15T15:17:00Z">
        <w:r>
          <w:t xml:space="preserve"> the receipt of messages. </w:t>
        </w:r>
      </w:ins>
      <w:del w:id="2237" w:author="Nigel Deakin" w:date="2012-02-15T15:18:00Z">
        <w:r w:rsidR="00741663" w:rsidDel="006723F0">
          <w:rPr>
            <w:i/>
            <w:iCs/>
          </w:rPr>
          <w:delText xml:space="preserve">Connection.createSession </w:delText>
        </w:r>
        <w:r w:rsidR="00741663" w:rsidDel="006723F0">
          <w:delText>method takes two parameters:</w:delText>
        </w:r>
      </w:del>
    </w:p>
    <w:p w:rsidR="00B1079B" w:rsidRDefault="00741663">
      <w:pPr>
        <w:pStyle w:val="ListBullet"/>
        <w:rPr>
          <w:del w:id="2238" w:author="Nigel Deakin" w:date="2012-02-15T15:18:00Z"/>
        </w:rPr>
      </w:pPr>
      <w:del w:id="2239" w:author="Nigel Deakin" w:date="2012-02-15T15:18:00Z">
        <w:r w:rsidDel="006723F0">
          <w:delText>A boolean indicating whether this session is transacted or not</w:delText>
        </w:r>
      </w:del>
    </w:p>
    <w:p w:rsidR="00B1079B" w:rsidRDefault="00741663">
      <w:pPr>
        <w:pStyle w:val="ListBullet"/>
      </w:pPr>
      <w:del w:id="2240" w:author="Nigel Deakin" w:date="2012-02-15T15:18:00Z">
        <w:r w:rsidDel="006723F0">
          <w:delText>The mode of acknowledging message receipt</w:delText>
        </w:r>
      </w:del>
    </w:p>
    <w:p w:rsidR="00741663" w:rsidRDefault="00741663" w:rsidP="001F2445">
      <w:pPr>
        <w:pStyle w:val="CodePara"/>
      </w:pPr>
      <w:r>
        <w:t>Session session;</w:t>
      </w:r>
      <w:r w:rsidR="001F2445">
        <w:br/>
      </w:r>
    </w:p>
    <w:p w:rsidR="00741663" w:rsidRDefault="00741663" w:rsidP="001F2445">
      <w:pPr>
        <w:pStyle w:val="CodePara"/>
      </w:pPr>
      <w:r>
        <w:t>/* Session is not transacted,</w:t>
      </w:r>
    </w:p>
    <w:p w:rsidR="00741663" w:rsidRDefault="00741663" w:rsidP="001F2445">
      <w:pPr>
        <w:pStyle w:val="CodePara"/>
      </w:pPr>
      <w:proofErr w:type="gramStart"/>
      <w:r>
        <w:t>*  uses</w:t>
      </w:r>
      <w:proofErr w:type="gramEnd"/>
      <w:r>
        <w:t xml:space="preserve"> AUTO_ACKNOWLEDGE for message acknowledgement</w:t>
      </w:r>
    </w:p>
    <w:p w:rsidR="00741663" w:rsidRDefault="00741663" w:rsidP="001F2445">
      <w:pPr>
        <w:pStyle w:val="CodePara"/>
      </w:pPr>
      <w:r>
        <w:t>*/</w:t>
      </w:r>
    </w:p>
    <w:p w:rsidR="004B1A1C" w:rsidRDefault="00741663" w:rsidP="001F2445">
      <w:pPr>
        <w:pStyle w:val="CodePara"/>
        <w:rPr>
          <w:ins w:id="2241" w:author="Nigel Deakin" w:date="2012-01-24T16:55:00Z"/>
        </w:rPr>
      </w:pPr>
      <w:proofErr w:type="gramStart"/>
      <w:r>
        <w:t>session</w:t>
      </w:r>
      <w:proofErr w:type="gramEnd"/>
      <w:r>
        <w:t xml:space="preserve"> = connection.createSession(</w:t>
      </w:r>
    </w:p>
    <w:p w:rsidR="001F2445" w:rsidDel="004B1A1C" w:rsidRDefault="00741663" w:rsidP="001F2445">
      <w:pPr>
        <w:pStyle w:val="CodePara"/>
        <w:rPr>
          <w:del w:id="2242" w:author="Nigel Deakin" w:date="2012-01-24T16:55:00Z"/>
        </w:rPr>
      </w:pPr>
      <w:del w:id="2243" w:author="Nigel Deakin" w:date="2012-01-24T16:54:00Z">
        <w:r w:rsidDel="004B1A1C">
          <w:delText>false,</w:delText>
        </w:r>
      </w:del>
    </w:p>
    <w:p w:rsidR="00741663" w:rsidRDefault="001F2445" w:rsidP="001F2445">
      <w:pPr>
        <w:pStyle w:val="CodePara"/>
      </w:pPr>
      <w:del w:id="2244" w:author="Nigel Deakin" w:date="2012-01-24T16:55:00Z">
        <w:r w:rsidDel="004B1A1C">
          <w:delText xml:space="preserve">  </w:delText>
        </w:r>
      </w:del>
      <w:r>
        <w:t xml:space="preserve"> </w:t>
      </w:r>
      <w:ins w:id="2245" w:author="Nigel Deakin" w:date="2012-01-24T16:55:00Z">
        <w:r w:rsidR="004B1A1C">
          <w:t xml:space="preserve">   </w:t>
        </w:r>
      </w:ins>
      <w:r w:rsidR="00741663">
        <w:t>Session.AUTO_ACKNOWLEDGE);</w:t>
      </w:r>
    </w:p>
    <w:p w:rsidR="00741663" w:rsidRPr="00362225" w:rsidRDefault="00741663" w:rsidP="00515B98">
      <w:pPr>
        <w:pStyle w:val="Heading3"/>
      </w:pPr>
      <w:bookmarkStart w:id="2246" w:name="_Toc311729339"/>
      <w:bookmarkStart w:id="2247" w:name="_Ref315187510"/>
      <w:bookmarkStart w:id="2248" w:name="_Ref315187515"/>
      <w:bookmarkStart w:id="2249" w:name="_Toc339906436"/>
      <w:r w:rsidRPr="00362225">
        <w:lastRenderedPageBreak/>
        <w:t>Creating a MessageProducer</w:t>
      </w:r>
      <w:bookmarkEnd w:id="2246"/>
      <w:bookmarkEnd w:id="2247"/>
      <w:bookmarkEnd w:id="2248"/>
      <w:bookmarkEnd w:id="2249"/>
    </w:p>
    <w:p w:rsidR="00741663" w:rsidRDefault="00741663" w:rsidP="00741663">
      <w:pPr>
        <w:pStyle w:val="Paragraph"/>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741663" w:rsidRDefault="00741663" w:rsidP="00803343">
      <w:pPr>
        <w:pStyle w:val="CodePara"/>
      </w:pPr>
      <w:r>
        <w:t>MessageProducer sender;</w:t>
      </w:r>
      <w:r w:rsidR="00803343">
        <w:br/>
      </w:r>
    </w:p>
    <w:p w:rsidR="00741663" w:rsidRDefault="00741663" w:rsidP="00803343">
      <w:pPr>
        <w:pStyle w:val="CodePara"/>
      </w:pPr>
      <w:r>
        <w:t>/* Value in stockQueue previously looked up in the JNDI</w:t>
      </w:r>
    </w:p>
    <w:p w:rsidR="00741663" w:rsidRDefault="00741663" w:rsidP="00803343">
      <w:pPr>
        <w:pStyle w:val="CodePara"/>
      </w:pPr>
      <w:proofErr w:type="gramStart"/>
      <w:r>
        <w:t>*  createProducer</w:t>
      </w:r>
      <w:proofErr w:type="gramEnd"/>
      <w:r>
        <w:t xml:space="preserve"> takes a Destination</w:t>
      </w:r>
    </w:p>
    <w:p w:rsidR="00741663" w:rsidRDefault="00741663" w:rsidP="00803343">
      <w:pPr>
        <w:pStyle w:val="CodePara"/>
      </w:pPr>
      <w:r>
        <w:t>*/</w:t>
      </w:r>
    </w:p>
    <w:p w:rsidR="00741663" w:rsidRDefault="00803343" w:rsidP="00803343">
      <w:pPr>
        <w:pStyle w:val="CodePara"/>
      </w:pPr>
      <w:r>
        <w:br/>
      </w:r>
      <w:proofErr w:type="gramStart"/>
      <w:r w:rsidR="00741663">
        <w:t>sender</w:t>
      </w:r>
      <w:proofErr w:type="gramEnd"/>
      <w:r w:rsidR="00741663">
        <w:t xml:space="preserve"> = session.createProducer(stockQueue);</w:t>
      </w:r>
    </w:p>
    <w:p w:rsidR="00741663" w:rsidRPr="00362225" w:rsidRDefault="00741663" w:rsidP="00515B98">
      <w:pPr>
        <w:pStyle w:val="Heading3"/>
      </w:pPr>
      <w:bookmarkStart w:id="2250" w:name="_Toc311729340"/>
      <w:bookmarkStart w:id="2251" w:name="_Toc339906437"/>
      <w:r w:rsidRPr="00362225">
        <w:t>Creating a MessageConsumer</w:t>
      </w:r>
      <w:bookmarkEnd w:id="2250"/>
      <w:bookmarkEnd w:id="2251"/>
    </w:p>
    <w:p w:rsidR="00741663" w:rsidRDefault="00741663" w:rsidP="00741663">
      <w:pPr>
        <w:pStyle w:val="Paragraph"/>
        <w:rPr>
          <w:spacing w:val="2"/>
          <w:w w:val="100"/>
        </w:rPr>
      </w:pPr>
      <w:r>
        <w:rPr>
          <w:spacing w:val="2"/>
          <w:w w:val="100"/>
        </w:rPr>
        <w:t>Messages can be consumed either synchronously or asynchronously. This example shows how to create a message consumer that consumes messages synchronously. See</w:t>
      </w:r>
      <w:r w:rsidR="001A4C70">
        <w:rPr>
          <w:spacing w:val="2"/>
          <w:w w:val="100"/>
        </w:rPr>
        <w:t xml:space="preserve"> section </w:t>
      </w:r>
      <w:r w:rsidR="00D71E00">
        <w:rPr>
          <w:spacing w:val="2"/>
          <w:w w:val="100"/>
        </w:rPr>
        <w:fldChar w:fldCharType="begin"/>
      </w:r>
      <w:r w:rsidR="001A4C70">
        <w:rPr>
          <w:spacing w:val="2"/>
          <w:w w:val="100"/>
        </w:rPr>
        <w:instrText xml:space="preserve"> REF RTF34353631323a204865616432 \r \h </w:instrText>
      </w:r>
      <w:r w:rsidR="00D71E00">
        <w:rPr>
          <w:spacing w:val="2"/>
          <w:w w:val="100"/>
        </w:rPr>
      </w:r>
      <w:r w:rsidR="00D71E00">
        <w:rPr>
          <w:spacing w:val="2"/>
          <w:w w:val="100"/>
        </w:rPr>
        <w:fldChar w:fldCharType="separate"/>
      </w:r>
      <w:r w:rsidR="00533AC6">
        <w:rPr>
          <w:spacing w:val="2"/>
          <w:w w:val="100"/>
        </w:rPr>
        <w:t>9.3.1</w:t>
      </w:r>
      <w:r w:rsidR="00D71E00">
        <w:rPr>
          <w:spacing w:val="2"/>
          <w:w w:val="100"/>
        </w:rPr>
        <w:fldChar w:fldCharType="end"/>
      </w:r>
      <w:r>
        <w:rPr>
          <w:spacing w:val="2"/>
          <w:w w:val="100"/>
        </w:rPr>
        <w:t xml:space="preserve"> </w:t>
      </w:r>
      <w:r w:rsidR="00FF0398">
        <w:rPr>
          <w:spacing w:val="2"/>
          <w:w w:val="100"/>
        </w:rPr>
        <w:t>"</w:t>
      </w:r>
      <w:r w:rsidR="00D71E00">
        <w:rPr>
          <w:spacing w:val="2"/>
          <w:w w:val="100"/>
        </w:rPr>
        <w:fldChar w:fldCharType="begin"/>
      </w:r>
      <w:r>
        <w:rPr>
          <w:spacing w:val="2"/>
          <w:w w:val="100"/>
        </w:rPr>
        <w:instrText xml:space="preserve"> REF  RTF34353631323a204865616432 \h</w:instrText>
      </w:r>
      <w:r w:rsidR="00D71E00">
        <w:rPr>
          <w:spacing w:val="2"/>
          <w:w w:val="100"/>
        </w:rPr>
      </w:r>
      <w:r w:rsidR="00D71E00">
        <w:rPr>
          <w:spacing w:val="2"/>
          <w:w w:val="100"/>
        </w:rPr>
        <w:fldChar w:fldCharType="separate"/>
      </w:r>
      <w:ins w:id="2252" w:author="Nigel Deakin" w:date="2012-03-12T14:50:00Z">
        <w:r w:rsidR="00533AC6">
          <w:t>Receiving messages a</w:t>
        </w:r>
        <w:r w:rsidR="00533AC6" w:rsidRPr="00362225">
          <w:t>synchronously</w:t>
        </w:r>
      </w:ins>
      <w:del w:id="2253" w:author="Nigel Deakin" w:date="2012-03-12T14:49:00Z">
        <w:r w:rsidR="007214A1" w:rsidDel="00533AC6">
          <w:delText>Receiving messages a</w:delText>
        </w:r>
        <w:r w:rsidR="007214A1" w:rsidRPr="00362225" w:rsidDel="00533AC6">
          <w:delText>synchronously</w:delText>
        </w:r>
      </w:del>
      <w:r w:rsidR="00D71E00">
        <w:rPr>
          <w:spacing w:val="2"/>
          <w:w w:val="100"/>
        </w:rPr>
        <w:fldChar w:fldCharType="end"/>
      </w:r>
      <w:r w:rsidR="00FF0398">
        <w:rPr>
          <w:spacing w:val="2"/>
          <w:w w:val="100"/>
        </w:rPr>
        <w:t>"</w:t>
      </w:r>
      <w:r>
        <w:rPr>
          <w:spacing w:val="2"/>
          <w:w w:val="100"/>
        </w:rPr>
        <w:t xml:space="preserve"> to learn more about consuming messages asynchronously.</w:t>
      </w:r>
    </w:p>
    <w:p w:rsidR="00741663" w:rsidRDefault="00741663" w:rsidP="00741663">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001A4C70" w:rsidRPr="001A4C70">
        <w:rPr>
          <w:rStyle w:val="Code"/>
        </w:rPr>
        <w:t>stockQueue</w:t>
      </w:r>
      <w:r w:rsidR="001A4C70">
        <w:rPr>
          <w:spacing w:val="2"/>
          <w:w w:val="100"/>
        </w:rPr>
        <w:t xml:space="preserve">. </w:t>
      </w:r>
      <w:r>
        <w:rPr>
          <w:spacing w:val="2"/>
          <w:w w:val="100"/>
        </w:rPr>
        <w:t xml:space="preserve">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741663" w:rsidRDefault="00741663" w:rsidP="00880985">
      <w:pPr>
        <w:pStyle w:val="CodePara"/>
      </w:pPr>
      <w:r>
        <w:t>MessageConsumer receiver;</w:t>
      </w:r>
      <w:r w:rsidR="00880985">
        <w:br/>
      </w:r>
    </w:p>
    <w:p w:rsidR="00741663" w:rsidRDefault="00741663" w:rsidP="00880985">
      <w:pPr>
        <w:pStyle w:val="CodePara"/>
      </w:pPr>
      <w:r>
        <w:t>/* Value in stockQueue previously looked up in the JNDI</w:t>
      </w:r>
    </w:p>
    <w:p w:rsidR="00741663" w:rsidRDefault="00741663" w:rsidP="00880985">
      <w:pPr>
        <w:pStyle w:val="CodePara"/>
      </w:pPr>
      <w:proofErr w:type="gramStart"/>
      <w:r>
        <w:t>*  createConsumer</w:t>
      </w:r>
      <w:proofErr w:type="gramEnd"/>
      <w:r>
        <w:t xml:space="preserve"> takes a Destination</w:t>
      </w:r>
    </w:p>
    <w:p w:rsidR="00741663" w:rsidRDefault="00741663" w:rsidP="00880985">
      <w:pPr>
        <w:pStyle w:val="CodePara"/>
      </w:pPr>
      <w:r>
        <w:t>*/</w:t>
      </w:r>
    </w:p>
    <w:p w:rsidR="00741663" w:rsidRDefault="00880985" w:rsidP="00880985">
      <w:pPr>
        <w:pStyle w:val="CodePara"/>
      </w:pPr>
      <w:r>
        <w:br/>
      </w:r>
      <w:proofErr w:type="gramStart"/>
      <w:r w:rsidR="00741663">
        <w:t>receiver</w:t>
      </w:r>
      <w:proofErr w:type="gramEnd"/>
      <w:r w:rsidR="00741663">
        <w:t xml:space="preserve"> = session.createConsumer(stockQueue);</w:t>
      </w:r>
    </w:p>
    <w:p w:rsidR="00741663" w:rsidRPr="00362225" w:rsidRDefault="0004464A" w:rsidP="00515B98">
      <w:pPr>
        <w:pStyle w:val="Heading3"/>
      </w:pPr>
      <w:bookmarkStart w:id="2254" w:name="_Toc311729341"/>
      <w:bookmarkStart w:id="2255" w:name="_Toc339906438"/>
      <w:r>
        <w:t>Starting message d</w:t>
      </w:r>
      <w:r w:rsidR="00741663" w:rsidRPr="00362225">
        <w:t>elivery</w:t>
      </w:r>
      <w:bookmarkEnd w:id="2254"/>
      <w:bookmarkEnd w:id="2255"/>
    </w:p>
    <w:p w:rsidR="00741663" w:rsidRDefault="00741663" w:rsidP="00741663">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741663" w:rsidRDefault="00741663" w:rsidP="00BE3F76">
      <w:pPr>
        <w:pStyle w:val="CodePara"/>
      </w:pPr>
      <w:proofErr w:type="gramStart"/>
      <w:r>
        <w:t>connection.start(</w:t>
      </w:r>
      <w:proofErr w:type="gramEnd"/>
      <w:r>
        <w:t>);</w:t>
      </w:r>
    </w:p>
    <w:p w:rsidR="00741663" w:rsidRPr="00362225" w:rsidRDefault="00741663" w:rsidP="00515B98">
      <w:pPr>
        <w:pStyle w:val="Heading3"/>
      </w:pPr>
      <w:bookmarkStart w:id="2256" w:name="_Toc311729342"/>
      <w:bookmarkStart w:id="2257" w:name="_Toc339906439"/>
      <w:r w:rsidRPr="00362225">
        <w:t>Using a TextMessage</w:t>
      </w:r>
      <w:bookmarkEnd w:id="2256"/>
      <w:bookmarkEnd w:id="2257"/>
    </w:p>
    <w:p w:rsidR="00741663" w:rsidRDefault="00741663" w:rsidP="00741663">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741663" w:rsidRDefault="00741663" w:rsidP="00741663">
      <w:pPr>
        <w:pStyle w:val="Paragraph"/>
        <w:rPr>
          <w:spacing w:val="2"/>
          <w:w w:val="100"/>
        </w:rPr>
      </w:pPr>
      <w:r>
        <w:rPr>
          <w:spacing w:val="2"/>
          <w:w w:val="100"/>
        </w:rPr>
        <w:t>The following demonstrates how to create such a message:</w:t>
      </w:r>
    </w:p>
    <w:p w:rsidR="00741663" w:rsidRDefault="00602FC7" w:rsidP="00602FC7">
      <w:pPr>
        <w:pStyle w:val="CodePara"/>
      </w:pPr>
      <w:r>
        <w:t xml:space="preserve">String </w:t>
      </w:r>
      <w:r w:rsidR="00741663">
        <w:t>stockData; /* Stock information as a string */</w:t>
      </w:r>
    </w:p>
    <w:p w:rsidR="00741663" w:rsidRDefault="00741663" w:rsidP="00602FC7">
      <w:pPr>
        <w:pStyle w:val="CodePara"/>
      </w:pPr>
      <w:r>
        <w:t>TextMessage message;</w:t>
      </w:r>
      <w:r w:rsidR="00602FC7">
        <w:br/>
      </w:r>
    </w:p>
    <w:p w:rsidR="00741663" w:rsidRDefault="00741663" w:rsidP="00602FC7">
      <w:pPr>
        <w:pStyle w:val="CodePara"/>
      </w:pPr>
      <w:r>
        <w:t>/* Set the message’s text to be the stockData string */</w:t>
      </w:r>
    </w:p>
    <w:p w:rsidR="00741663" w:rsidRDefault="00741663" w:rsidP="00602FC7">
      <w:pPr>
        <w:pStyle w:val="CodePara"/>
      </w:pPr>
      <w:proofErr w:type="gramStart"/>
      <w:r>
        <w:t>message</w:t>
      </w:r>
      <w:proofErr w:type="gramEnd"/>
      <w:r>
        <w:t xml:space="preserve"> = session.createTextMessage();</w:t>
      </w:r>
    </w:p>
    <w:p w:rsidR="00741663" w:rsidRDefault="00741663" w:rsidP="00602FC7">
      <w:pPr>
        <w:pStyle w:val="CodePara"/>
      </w:pPr>
      <w:proofErr w:type="gramStart"/>
      <w:r>
        <w:t>message.setText(</w:t>
      </w:r>
      <w:proofErr w:type="gramEnd"/>
      <w:r>
        <w:t>stockData);</w:t>
      </w:r>
    </w:p>
    <w:p w:rsidR="00741663" w:rsidRDefault="0004464A" w:rsidP="00C82C12">
      <w:pPr>
        <w:pStyle w:val="Heading2"/>
      </w:pPr>
      <w:bookmarkStart w:id="2258" w:name="_Toc311729343"/>
      <w:bookmarkStart w:id="2259" w:name="_Toc339906440"/>
      <w:r>
        <w:lastRenderedPageBreak/>
        <w:t>Sending and receiving m</w:t>
      </w:r>
      <w:r w:rsidR="00741663">
        <w:t>essages</w:t>
      </w:r>
      <w:bookmarkEnd w:id="2258"/>
      <w:bookmarkEnd w:id="2259"/>
    </w:p>
    <w:p w:rsidR="00741663" w:rsidRDefault="00741663" w:rsidP="00741663">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741663" w:rsidRDefault="00741663" w:rsidP="00CF11D5">
      <w:pPr>
        <w:pStyle w:val="ListBullet"/>
      </w:pPr>
      <w:r>
        <w:t>Create a message</w:t>
      </w:r>
    </w:p>
    <w:p w:rsidR="00741663" w:rsidRDefault="00741663" w:rsidP="00CF11D5">
      <w:pPr>
        <w:pStyle w:val="ListBullet"/>
      </w:pPr>
      <w:r>
        <w:t>Send a message</w:t>
      </w:r>
    </w:p>
    <w:p w:rsidR="00741663" w:rsidRDefault="00741663" w:rsidP="00CF11D5">
      <w:pPr>
        <w:pStyle w:val="ListBullet"/>
      </w:pPr>
      <w:r>
        <w:t>Receive a message synchronously</w:t>
      </w:r>
    </w:p>
    <w:p w:rsidR="00741663" w:rsidRDefault="0004464A" w:rsidP="00515B98">
      <w:pPr>
        <w:pStyle w:val="Heading3"/>
      </w:pPr>
      <w:bookmarkStart w:id="2260" w:name="_Toc311729344"/>
      <w:bookmarkStart w:id="2261" w:name="_Toc339906441"/>
      <w:r>
        <w:t xml:space="preserve">Sending a </w:t>
      </w:r>
      <w:r w:rsidR="00330DDA">
        <w:t>m</w:t>
      </w:r>
      <w:r w:rsidR="00741663">
        <w:t>essage</w:t>
      </w:r>
      <w:bookmarkEnd w:id="2260"/>
      <w:bookmarkEnd w:id="2261"/>
    </w:p>
    <w:p w:rsidR="00741663" w:rsidRDefault="00741663" w:rsidP="00741663">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741663" w:rsidRDefault="00741663" w:rsidP="004434D5">
      <w:pPr>
        <w:pStyle w:val="CodePara"/>
      </w:pPr>
      <w:r>
        <w:t>/* Send the message */</w:t>
      </w:r>
    </w:p>
    <w:p w:rsidR="00741663" w:rsidRDefault="00741663" w:rsidP="004434D5">
      <w:pPr>
        <w:pStyle w:val="CodePara"/>
      </w:pPr>
      <w:proofErr w:type="gramStart"/>
      <w:r>
        <w:t>sender.send(</w:t>
      </w:r>
      <w:proofErr w:type="gramEnd"/>
      <w:r>
        <w:t>message);</w:t>
      </w:r>
    </w:p>
    <w:p w:rsidR="00741663" w:rsidRPr="00362225" w:rsidRDefault="00330DDA" w:rsidP="00515B98">
      <w:pPr>
        <w:pStyle w:val="Heading3"/>
      </w:pPr>
      <w:bookmarkStart w:id="2262" w:name="_Toc311729345"/>
      <w:bookmarkStart w:id="2263" w:name="_Toc339906442"/>
      <w:r>
        <w:t>Receiving a m</w:t>
      </w:r>
      <w:r w:rsidR="00B736E9">
        <w:t>essage s</w:t>
      </w:r>
      <w:r w:rsidR="00741663" w:rsidRPr="00362225">
        <w:t>ynchronously</w:t>
      </w:r>
      <w:bookmarkEnd w:id="2262"/>
      <w:bookmarkEnd w:id="2263"/>
    </w:p>
    <w:p w:rsidR="00741663" w:rsidRDefault="00741663" w:rsidP="00741663">
      <w:pPr>
        <w:pStyle w:val="Paragraph"/>
        <w:rPr>
          <w:spacing w:val="2"/>
          <w:w w:val="100"/>
        </w:rPr>
      </w:pPr>
      <w:r>
        <w:rPr>
          <w:spacing w:val="2"/>
          <w:w w:val="100"/>
        </w:rPr>
        <w:t xml:space="preserve">To receive the next message </w:t>
      </w:r>
      <w:r w:rsidRPr="00BD4015">
        <w:t xml:space="preserve">in the </w:t>
      </w:r>
      <w:r w:rsidR="00BD4015" w:rsidRPr="00BD4015">
        <w:t>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 xml:space="preserve">the </w:t>
      </w:r>
      <w:r w:rsidR="00BD4015" w:rsidRPr="00BD4015">
        <w:t>queue</w:t>
      </w:r>
      <w:r>
        <w:rPr>
          <w:spacing w:val="2"/>
          <w:w w:val="100"/>
        </w:rPr>
        <w:t xml:space="preserve">. The same method can be used to receive </w:t>
      </w:r>
      <w:r w:rsidRPr="00BD4015">
        <w:t xml:space="preserve">from a </w:t>
      </w:r>
      <w:r w:rsidR="00BD4015" w:rsidRPr="00BD4015">
        <w:t>topic</w:t>
      </w:r>
      <w:r>
        <w:rPr>
          <w:spacing w:val="2"/>
          <w:w w:val="100"/>
        </w:rPr>
        <w:t>.</w:t>
      </w:r>
    </w:p>
    <w:p w:rsidR="00741663" w:rsidRDefault="00741663" w:rsidP="007070D4">
      <w:pPr>
        <w:pStyle w:val="CodePara"/>
      </w:pPr>
      <w:r>
        <w:t>TextMessage stockMessage;</w:t>
      </w:r>
    </w:p>
    <w:p w:rsidR="00741663" w:rsidRDefault="00741663" w:rsidP="007070D4">
      <w:pPr>
        <w:pStyle w:val="CodePara"/>
      </w:pPr>
      <w:proofErr w:type="gramStart"/>
      <w:r>
        <w:t>stockMessage</w:t>
      </w:r>
      <w:proofErr w:type="gramEnd"/>
      <w:r>
        <w:t xml:space="preserve"> = (TextMessage)receiver.receive();</w:t>
      </w:r>
    </w:p>
    <w:p w:rsidR="00741663" w:rsidRDefault="00741663" w:rsidP="00741663">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741663" w:rsidRDefault="00741663" w:rsidP="007070D4">
      <w:pPr>
        <w:pStyle w:val="CodePara"/>
      </w:pPr>
      <w:r>
        <w:t>TextMessage stockMessage;</w:t>
      </w:r>
      <w:r w:rsidR="007070D4">
        <w:br/>
      </w:r>
    </w:p>
    <w:p w:rsidR="00741663" w:rsidRDefault="00741663" w:rsidP="007070D4">
      <w:pPr>
        <w:pStyle w:val="CodePara"/>
      </w:pPr>
      <w:r>
        <w:t>/* Wait 4 seconds for a message */</w:t>
      </w:r>
    </w:p>
    <w:p w:rsidR="00741663" w:rsidRDefault="00741663" w:rsidP="007070D4">
      <w:pPr>
        <w:pStyle w:val="CodePara"/>
      </w:pPr>
      <w:r>
        <w:t>TextMessage = (TextMessage</w:t>
      </w:r>
      <w:proofErr w:type="gramStart"/>
      <w:r>
        <w:t>)receiver.receive</w:t>
      </w:r>
      <w:proofErr w:type="gramEnd"/>
      <w:r>
        <w:t>(4000);</w:t>
      </w:r>
    </w:p>
    <w:p w:rsidR="00741663" w:rsidRPr="00362225" w:rsidRDefault="00741663" w:rsidP="00515B98">
      <w:pPr>
        <w:pStyle w:val="Heading3"/>
      </w:pPr>
      <w:bookmarkStart w:id="2264" w:name="_Toc311729346"/>
      <w:bookmarkStart w:id="2265" w:name="_Toc339906443"/>
      <w:r w:rsidRPr="00362225">
        <w:t>Unpacking a TextMessage</w:t>
      </w:r>
      <w:bookmarkEnd w:id="2264"/>
      <w:bookmarkEnd w:id="2265"/>
    </w:p>
    <w:p w:rsidR="00741663" w:rsidRDefault="00741663" w:rsidP="00741663">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 xml:space="preserve">To get the information from the message, use the </w:t>
      </w:r>
      <w:r w:rsidRPr="00BD4015">
        <w:rPr>
          <w:rStyle w:val="Code"/>
        </w:rPr>
        <w:t>TextMessage.getText</w:t>
      </w:r>
      <w:r>
        <w:rPr>
          <w:i/>
          <w:iCs/>
          <w:spacing w:val="2"/>
          <w:w w:val="100"/>
        </w:rPr>
        <w:t xml:space="preserve"> </w:t>
      </w:r>
      <w:r>
        <w:rPr>
          <w:spacing w:val="2"/>
          <w:w w:val="100"/>
        </w:rPr>
        <w:t>method. It returns the message content as a string.</w:t>
      </w:r>
    </w:p>
    <w:p w:rsidR="00C857EC" w:rsidRDefault="002B7000" w:rsidP="00C857EC">
      <w:pPr>
        <w:pStyle w:val="CodePara"/>
      </w:pPr>
      <w:r>
        <w:t>/* Stock information as</w:t>
      </w:r>
      <w:r w:rsidR="007632FC">
        <w:t xml:space="preserve"> a</w:t>
      </w:r>
      <w:r w:rsidR="00741663">
        <w:t xml:space="preserve"> string */</w:t>
      </w:r>
    </w:p>
    <w:p w:rsidR="00C857EC" w:rsidRPr="00C857EC" w:rsidRDefault="00C857EC" w:rsidP="00C857EC">
      <w:pPr>
        <w:pStyle w:val="CodePara"/>
      </w:pPr>
      <w:r>
        <w:t>String newStockData;</w:t>
      </w:r>
    </w:p>
    <w:p w:rsidR="00741663" w:rsidRDefault="001514F4" w:rsidP="002B7000">
      <w:pPr>
        <w:pStyle w:val="CodePara"/>
      </w:pPr>
      <w:r>
        <w:br/>
      </w:r>
      <w:proofErr w:type="gramStart"/>
      <w:r w:rsidR="00741663">
        <w:t>newStockData</w:t>
      </w:r>
      <w:proofErr w:type="gramEnd"/>
      <w:r w:rsidR="00741663">
        <w:t xml:space="preserve"> = message.getText();</w:t>
      </w:r>
    </w:p>
    <w:p w:rsidR="00741663" w:rsidRDefault="001A39E2" w:rsidP="00C82C12">
      <w:pPr>
        <w:pStyle w:val="Heading2"/>
      </w:pPr>
      <w:bookmarkStart w:id="2266" w:name="_Toc311729347"/>
      <w:bookmarkStart w:id="2267" w:name="_Toc339906444"/>
      <w:r>
        <w:t>Other messaging f</w:t>
      </w:r>
      <w:r w:rsidR="00741663">
        <w:t>eatures</w:t>
      </w:r>
      <w:bookmarkEnd w:id="2266"/>
      <w:bookmarkEnd w:id="2267"/>
    </w:p>
    <w:p w:rsidR="00741663" w:rsidRDefault="00741663" w:rsidP="00741663">
      <w:pPr>
        <w:pStyle w:val="Paragraph"/>
        <w:rPr>
          <w:spacing w:val="2"/>
          <w:w w:val="100"/>
        </w:rPr>
      </w:pPr>
      <w:r>
        <w:rPr>
          <w:spacing w:val="2"/>
          <w:w w:val="100"/>
        </w:rPr>
        <w:t>This section goes beyond basic messaging functions, and describes how to perform some other common messaging functions:</w:t>
      </w:r>
    </w:p>
    <w:p w:rsidR="00741663" w:rsidRDefault="00741663" w:rsidP="001766FB">
      <w:pPr>
        <w:pStyle w:val="ListBullet"/>
        <w:rPr>
          <w:i/>
          <w:iCs/>
        </w:rPr>
      </w:pPr>
      <w:r>
        <w:t xml:space="preserve">Create an asynchronous </w:t>
      </w:r>
      <w:r w:rsidRPr="00BD4015">
        <w:rPr>
          <w:rStyle w:val="Code"/>
        </w:rPr>
        <w:t>MessageListener</w:t>
      </w:r>
    </w:p>
    <w:p w:rsidR="00741663" w:rsidRDefault="00741663" w:rsidP="001766FB">
      <w:pPr>
        <w:pStyle w:val="ListBullet"/>
      </w:pPr>
      <w:r>
        <w:t>Use a message selector to filter message delivery</w:t>
      </w:r>
    </w:p>
    <w:p w:rsidR="00741663" w:rsidRDefault="00741663" w:rsidP="001766FB">
      <w:pPr>
        <w:pStyle w:val="ListBullet"/>
        <w:rPr>
          <w:i/>
          <w:iCs/>
        </w:rPr>
      </w:pPr>
      <w:r>
        <w:t xml:space="preserve">Create a durable subscription to </w:t>
      </w:r>
      <w:r w:rsidR="00BD4015">
        <w:t>a topic</w:t>
      </w:r>
    </w:p>
    <w:p w:rsidR="00741663" w:rsidRDefault="00741663" w:rsidP="001766FB">
      <w:pPr>
        <w:pStyle w:val="ListBullet"/>
      </w:pPr>
      <w:r>
        <w:t xml:space="preserve">Re-connect to </w:t>
      </w:r>
      <w:r w:rsidR="00BD4015">
        <w:t>a topic</w:t>
      </w:r>
      <w:r w:rsidRPr="002041F0">
        <w:t xml:space="preserve"> using a durable</w:t>
      </w:r>
      <w:r>
        <w:t xml:space="preserve"> subscription</w:t>
      </w:r>
    </w:p>
    <w:p w:rsidR="00741663" w:rsidRPr="00362225" w:rsidRDefault="001A39E2" w:rsidP="00515B98">
      <w:pPr>
        <w:pStyle w:val="Heading3"/>
      </w:pPr>
      <w:bookmarkStart w:id="2268" w:name="RTF34353631323a204865616432"/>
      <w:bookmarkStart w:id="2269" w:name="_Toc311729348"/>
      <w:bookmarkStart w:id="2270" w:name="_Toc339906445"/>
      <w:r>
        <w:lastRenderedPageBreak/>
        <w:t>Receiving messages a</w:t>
      </w:r>
      <w:r w:rsidR="00741663" w:rsidRPr="00362225">
        <w:t>synchronously</w:t>
      </w:r>
      <w:bookmarkEnd w:id="2268"/>
      <w:bookmarkEnd w:id="2269"/>
      <w:bookmarkEnd w:id="2270"/>
    </w:p>
    <w:p w:rsidR="00741663" w:rsidRDefault="00741663" w:rsidP="00741663">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741663" w:rsidRDefault="00741663" w:rsidP="00E54B62">
      <w:pPr>
        <w:pStyle w:val="CodePara"/>
      </w:pPr>
      <w:proofErr w:type="gramStart"/>
      <w:r>
        <w:t>import</w:t>
      </w:r>
      <w:proofErr w:type="gramEnd"/>
      <w:r>
        <w:t xml:space="preserve"> javax.jms.*;</w:t>
      </w:r>
      <w:r w:rsidR="00E54B62">
        <w:br/>
      </w:r>
    </w:p>
    <w:p w:rsidR="00741663" w:rsidRDefault="00741663" w:rsidP="00E54B62">
      <w:pPr>
        <w:pStyle w:val="CodePara"/>
      </w:pPr>
      <w:proofErr w:type="gramStart"/>
      <w:r>
        <w:t>public</w:t>
      </w:r>
      <w:proofErr w:type="gramEnd"/>
      <w:r>
        <w:t xml:space="preserve"> class StockListener implements MessageListener</w:t>
      </w:r>
    </w:p>
    <w:p w:rsidR="00741663" w:rsidRDefault="00741663" w:rsidP="00E54B62">
      <w:pPr>
        <w:pStyle w:val="CodePara"/>
      </w:pPr>
      <w:r>
        <w:t>{</w:t>
      </w:r>
    </w:p>
    <w:p w:rsidR="00741663" w:rsidRDefault="00741663" w:rsidP="00E54B62">
      <w:pPr>
        <w:pStyle w:val="CodePara"/>
      </w:pPr>
      <w:r>
        <w:t xml:space="preserve">   </w:t>
      </w:r>
      <w:proofErr w:type="gramStart"/>
      <w:r>
        <w:t>public</w:t>
      </w:r>
      <w:proofErr w:type="gramEnd"/>
      <w:r>
        <w:t xml:space="preserve"> void onMessage(Message message) {</w:t>
      </w:r>
    </w:p>
    <w:p w:rsidR="00741663" w:rsidRDefault="00741663" w:rsidP="00E54B62">
      <w:pPr>
        <w:pStyle w:val="CodePara"/>
      </w:pPr>
      <w:r>
        <w:t xml:space="preserve">      /* </w:t>
      </w:r>
      <w:proofErr w:type="gramStart"/>
      <w:r>
        <w:t>Unpack</w:t>
      </w:r>
      <w:proofErr w:type="gramEnd"/>
      <w:r>
        <w:t xml:space="preserve"> and handle the messages received */</w:t>
      </w:r>
    </w:p>
    <w:p w:rsidR="00741663" w:rsidRDefault="00741663" w:rsidP="00E54B62">
      <w:pPr>
        <w:pStyle w:val="CodePara"/>
      </w:pPr>
      <w:r>
        <w:t xml:space="preserve">   ...</w:t>
      </w:r>
    </w:p>
    <w:p w:rsidR="00741663" w:rsidRDefault="00741663" w:rsidP="00E54B62">
      <w:pPr>
        <w:pStyle w:val="CodePara"/>
      </w:pPr>
      <w:r>
        <w:t xml:space="preserve">   }</w:t>
      </w:r>
    </w:p>
    <w:p w:rsidR="00741663" w:rsidRDefault="00741663" w:rsidP="00E54B62">
      <w:pPr>
        <w:pStyle w:val="CodePara"/>
      </w:pPr>
      <w:r>
        <w:t>}</w:t>
      </w:r>
    </w:p>
    <w:p w:rsidR="00741663" w:rsidRDefault="00741663" w:rsidP="00741663">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741663" w:rsidRDefault="00741663" w:rsidP="00C41553">
      <w:pPr>
        <w:pStyle w:val="CodePara"/>
      </w:pPr>
      <w:r>
        <w:t xml:space="preserve">StockListener myListener = new </w:t>
      </w:r>
      <w:proofErr w:type="gramStart"/>
      <w:r>
        <w:t>StockListener(</w:t>
      </w:r>
      <w:proofErr w:type="gramEnd"/>
      <w:r>
        <w:t>);</w:t>
      </w:r>
      <w:r w:rsidR="00F04567">
        <w:br/>
      </w:r>
      <w:r w:rsidR="00F04567">
        <w:br/>
      </w:r>
      <w:r>
        <w:t>/* Receiver is MessageConsumer object */</w:t>
      </w:r>
      <w:r w:rsidR="00F04567">
        <w:br/>
      </w:r>
      <w:r>
        <w:t>receiver.setMessageListener(myListener);</w:t>
      </w:r>
    </w:p>
    <w:p w:rsidR="00741663" w:rsidRDefault="00741663" w:rsidP="00741663">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008A3776"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741663" w:rsidRPr="00F96170" w:rsidRDefault="00741663" w:rsidP="00F96170">
      <w:pPr>
        <w:pStyle w:val="CodePara"/>
      </w:pPr>
      <w:proofErr w:type="gramStart"/>
      <w:r w:rsidRPr="00F96170">
        <w:t>public</w:t>
      </w:r>
      <w:proofErr w:type="gramEnd"/>
      <w:r w:rsidRPr="00F96170">
        <w:t xml:space="preserve"> void onMessage(Message message)</w:t>
      </w:r>
    </w:p>
    <w:p w:rsidR="00741663" w:rsidRPr="00F96170" w:rsidRDefault="00741663" w:rsidP="00F96170">
      <w:pPr>
        <w:pStyle w:val="CodePara"/>
      </w:pPr>
      <w:r w:rsidRPr="00F96170">
        <w:t>{</w:t>
      </w:r>
    </w:p>
    <w:p w:rsidR="00741663" w:rsidRDefault="00741663" w:rsidP="00F96170">
      <w:pPr>
        <w:pStyle w:val="CodePara"/>
      </w:pPr>
      <w:r w:rsidRPr="00F96170">
        <w:t xml:space="preserve">   String newStockData;</w:t>
      </w:r>
    </w:p>
    <w:p w:rsidR="00613CE7" w:rsidRPr="00F96170" w:rsidRDefault="00613CE7" w:rsidP="00F96170">
      <w:pPr>
        <w:pStyle w:val="CodePara"/>
      </w:pPr>
    </w:p>
    <w:p w:rsidR="00741663" w:rsidRPr="00F96170" w:rsidRDefault="00741663" w:rsidP="00F96170">
      <w:pPr>
        <w:pStyle w:val="CodePara"/>
      </w:pPr>
      <w:r w:rsidRPr="00F96170">
        <w:t xml:space="preserve">   /* </w:t>
      </w:r>
      <w:proofErr w:type="gramStart"/>
      <w:r w:rsidRPr="00F96170">
        <w:t>Unpack</w:t>
      </w:r>
      <w:proofErr w:type="gramEnd"/>
      <w:r w:rsidRPr="00F96170">
        <w:t xml:space="preserve"> and handle the messages received */</w:t>
      </w:r>
    </w:p>
    <w:p w:rsidR="00741663" w:rsidRPr="00F96170" w:rsidRDefault="00741663" w:rsidP="00F96170">
      <w:pPr>
        <w:pStyle w:val="CodePara"/>
      </w:pPr>
      <w:r w:rsidRPr="00F96170">
        <w:t xml:space="preserve">   </w:t>
      </w:r>
      <w:proofErr w:type="gramStart"/>
      <w:r w:rsidRPr="00F96170">
        <w:t>newStockData</w:t>
      </w:r>
      <w:proofErr w:type="gramEnd"/>
      <w:r w:rsidRPr="00F96170">
        <w:t xml:space="preserve"> = message.getText();</w:t>
      </w:r>
    </w:p>
    <w:p w:rsidR="00741663" w:rsidRPr="00F96170" w:rsidRDefault="00741663" w:rsidP="00F96170">
      <w:pPr>
        <w:pStyle w:val="CodePara"/>
      </w:pPr>
      <w:r w:rsidRPr="00F96170">
        <w:t xml:space="preserve">   </w:t>
      </w:r>
      <w:proofErr w:type="gramStart"/>
      <w:r w:rsidRPr="00F96170">
        <w:t>if(</w:t>
      </w:r>
      <w:proofErr w:type="gramEnd"/>
      <w:r w:rsidRPr="00F96170">
        <w:t>...)</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 xml:space="preserve">      /* Logic related to the data */</w:t>
      </w:r>
    </w:p>
    <w:p w:rsidR="00741663" w:rsidRPr="00F96170" w:rsidRDefault="00741663" w:rsidP="00F96170">
      <w:pPr>
        <w:pStyle w:val="CodePara"/>
      </w:pPr>
      <w:r w:rsidRPr="00F96170">
        <w:t xml:space="preserve">   }</w:t>
      </w:r>
    </w:p>
    <w:p w:rsidR="00741663" w:rsidRPr="00F96170" w:rsidRDefault="00741663" w:rsidP="00F96170">
      <w:pPr>
        <w:pStyle w:val="CodePara"/>
      </w:pPr>
      <w:r w:rsidRPr="00F96170">
        <w:t>}</w:t>
      </w:r>
    </w:p>
    <w:p w:rsidR="00741663" w:rsidRPr="00362225" w:rsidRDefault="00533137" w:rsidP="00515B98">
      <w:pPr>
        <w:pStyle w:val="Heading3"/>
      </w:pPr>
      <w:bookmarkStart w:id="2271" w:name="_Toc311729349"/>
      <w:bookmarkStart w:id="2272" w:name="_Toc339906446"/>
      <w:r>
        <w:t>Using message s</w:t>
      </w:r>
      <w:r w:rsidR="00741663" w:rsidRPr="00362225">
        <w:t>election</w:t>
      </w:r>
      <w:bookmarkEnd w:id="2271"/>
      <w:bookmarkEnd w:id="2272"/>
    </w:p>
    <w:p w:rsidR="00741663" w:rsidRDefault="00741663" w:rsidP="00741663">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741663" w:rsidRDefault="00741663" w:rsidP="00741663">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The val</w:t>
      </w:r>
      <w:r w:rsidR="00D428DD">
        <w:rPr>
          <w:spacing w:val="2"/>
          <w:w w:val="100"/>
        </w:rPr>
        <w:t xml:space="preserve">ues the sender assigns include </w:t>
      </w:r>
      <w:r w:rsidR="00D428DD" w:rsidRPr="00D428DD">
        <w:rPr>
          <w:rStyle w:val="Code"/>
        </w:rPr>
        <w:t>"</w:t>
      </w:r>
      <w:r w:rsidRPr="00D428DD">
        <w:rPr>
          <w:rStyle w:val="Code"/>
        </w:rPr>
        <w:t>Technology</w:t>
      </w:r>
      <w:r w:rsidR="00D428DD" w:rsidRPr="00D428DD">
        <w:rPr>
          <w:rStyle w:val="Code"/>
        </w:rPr>
        <w:t>"</w:t>
      </w:r>
      <w:r w:rsidR="00D428DD">
        <w:rPr>
          <w:spacing w:val="2"/>
          <w:w w:val="100"/>
        </w:rPr>
        <w:t xml:space="preserve">, </w:t>
      </w:r>
      <w:r w:rsidR="00D428DD" w:rsidRPr="00D428DD">
        <w:rPr>
          <w:rStyle w:val="Code"/>
        </w:rPr>
        <w:t>"</w:t>
      </w:r>
      <w:r w:rsidRPr="00D428DD">
        <w:rPr>
          <w:rStyle w:val="Code"/>
        </w:rPr>
        <w:t>Financial</w:t>
      </w:r>
      <w:r w:rsidR="00D428DD" w:rsidRPr="00D428DD">
        <w:rPr>
          <w:rStyle w:val="Code"/>
        </w:rPr>
        <w:t>"</w:t>
      </w:r>
      <w:r w:rsidR="00D428DD">
        <w:rPr>
          <w:spacing w:val="2"/>
          <w:w w:val="100"/>
        </w:rPr>
        <w:t xml:space="preserve">, </w:t>
      </w:r>
      <w:r w:rsidR="00D428DD" w:rsidRPr="00D428DD">
        <w:rPr>
          <w:rStyle w:val="Code"/>
        </w:rPr>
        <w:t>"</w:t>
      </w:r>
      <w:r w:rsidRPr="00D428DD">
        <w:rPr>
          <w:rStyle w:val="Code"/>
        </w:rPr>
        <w:t>Manufacturing</w:t>
      </w:r>
      <w:r w:rsidR="00D428DD" w:rsidRPr="00D428DD">
        <w:rPr>
          <w:rStyle w:val="Code"/>
        </w:rPr>
        <w:t>"</w:t>
      </w:r>
      <w:r w:rsidR="00D428DD">
        <w:rPr>
          <w:spacing w:val="2"/>
          <w:w w:val="100"/>
        </w:rPr>
        <w:t xml:space="preserve">, </w:t>
      </w:r>
      <w:r w:rsidR="00D428DD" w:rsidRPr="00D428DD">
        <w:rPr>
          <w:rStyle w:val="Code"/>
        </w:rPr>
        <w:t>"</w:t>
      </w:r>
      <w:r w:rsidRPr="00D428DD">
        <w:rPr>
          <w:rStyle w:val="Code"/>
        </w:rPr>
        <w:t>Emerging</w:t>
      </w:r>
      <w:r w:rsidR="00D428DD" w:rsidRPr="00D428DD">
        <w:rPr>
          <w:rStyle w:val="Code"/>
        </w:rPr>
        <w:t>"</w:t>
      </w:r>
      <w:r w:rsidR="00D428DD">
        <w:rPr>
          <w:spacing w:val="2"/>
          <w:w w:val="100"/>
        </w:rPr>
        <w:t xml:space="preserve">, and </w:t>
      </w:r>
      <w:r w:rsidR="00D428DD" w:rsidRPr="00D428DD">
        <w:rPr>
          <w:rStyle w:val="Code"/>
        </w:rPr>
        <w:t>"</w:t>
      </w:r>
      <w:r w:rsidRPr="00D428DD">
        <w:rPr>
          <w:rStyle w:val="Code"/>
        </w:rPr>
        <w:t>Global</w:t>
      </w:r>
      <w:r w:rsidR="00D428DD" w:rsidRPr="00D428DD">
        <w:rPr>
          <w:rStyle w:val="Code"/>
        </w:rPr>
        <w:t>"</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741663" w:rsidRDefault="00741663" w:rsidP="00B75FF1">
      <w:pPr>
        <w:pStyle w:val="CodePara"/>
      </w:pPr>
      <w:r>
        <w:t>String stockData; /* Stock information as a String */</w:t>
      </w:r>
    </w:p>
    <w:p w:rsidR="00741663" w:rsidRDefault="00741663" w:rsidP="00B75FF1">
      <w:pPr>
        <w:pStyle w:val="CodePara"/>
      </w:pPr>
      <w:r>
        <w:t>TextMessage message;</w:t>
      </w:r>
    </w:p>
    <w:p w:rsidR="00B75FF1" w:rsidRDefault="00B75FF1" w:rsidP="00B75FF1">
      <w:pPr>
        <w:pStyle w:val="CodePara"/>
      </w:pPr>
    </w:p>
    <w:p w:rsidR="00741663" w:rsidRDefault="00741663" w:rsidP="00B75FF1">
      <w:pPr>
        <w:pStyle w:val="CodePara"/>
      </w:pPr>
      <w:r>
        <w:lastRenderedPageBreak/>
        <w:t>/* Set the message’s text to be the stockData string */</w:t>
      </w:r>
    </w:p>
    <w:p w:rsidR="00FE41DA" w:rsidRDefault="00FE41DA" w:rsidP="00B75FF1">
      <w:pPr>
        <w:pStyle w:val="CodePara"/>
      </w:pPr>
    </w:p>
    <w:p w:rsidR="00741663" w:rsidRDefault="00741663" w:rsidP="00B75FF1">
      <w:pPr>
        <w:pStyle w:val="CodePara"/>
      </w:pPr>
      <w:proofErr w:type="gramStart"/>
      <w:r>
        <w:t>message</w:t>
      </w:r>
      <w:proofErr w:type="gramEnd"/>
      <w:r>
        <w:t xml:space="preserve"> = session.createTextMessage();</w:t>
      </w:r>
    </w:p>
    <w:p w:rsidR="00741663" w:rsidRDefault="00741663" w:rsidP="00B75FF1">
      <w:pPr>
        <w:pStyle w:val="CodePara"/>
      </w:pPr>
      <w:proofErr w:type="gramStart"/>
      <w:r>
        <w:t>message.setText(</w:t>
      </w:r>
      <w:proofErr w:type="gramEnd"/>
      <w:r>
        <w:t>stockData);</w:t>
      </w:r>
    </w:p>
    <w:p w:rsidR="00FE41DA" w:rsidRDefault="00FE41DA" w:rsidP="00B75FF1">
      <w:pPr>
        <w:pStyle w:val="CodePara"/>
      </w:pPr>
    </w:p>
    <w:p w:rsidR="00741663" w:rsidRDefault="00741663" w:rsidP="00B75FF1">
      <w:pPr>
        <w:pStyle w:val="CodePara"/>
      </w:pPr>
      <w:r>
        <w:t>/* Set the message property ‘StockSector’ */</w:t>
      </w:r>
    </w:p>
    <w:p w:rsidR="00741663" w:rsidRDefault="00741663" w:rsidP="00B75FF1">
      <w:pPr>
        <w:pStyle w:val="CodePara"/>
      </w:pPr>
      <w:proofErr w:type="gramStart"/>
      <w:r>
        <w:t>message.setStringProperty(</w:t>
      </w:r>
      <w:proofErr w:type="gramEnd"/>
      <w:r>
        <w:t>"StockSector", "Technology");</w:t>
      </w:r>
    </w:p>
    <w:p w:rsidR="00FE41DA" w:rsidRDefault="00FE41DA" w:rsidP="00B75FF1">
      <w:pPr>
        <w:pStyle w:val="CodePara"/>
      </w:pPr>
    </w:p>
    <w:p w:rsidR="00741663" w:rsidRDefault="00741663" w:rsidP="00FE41DA">
      <w:r>
        <w:t xml:space="preserve">When the client program that receives the stock quote messages creates </w:t>
      </w:r>
      <w:r w:rsidRPr="00452A8E">
        <w:rPr>
          <w:rStyle w:val="Code"/>
        </w:rPr>
        <w:t>MessageConsumer</w:t>
      </w:r>
      <w:r>
        <w:rPr>
          <w:i/>
          <w:iCs/>
        </w:rPr>
        <w:t xml:space="preserve"> </w:t>
      </w:r>
      <w:r>
        <w:t>is created, the client program can create a message selector string to determine which messages it will receive.</w:t>
      </w:r>
    </w:p>
    <w:p w:rsidR="00741663" w:rsidRDefault="00741663" w:rsidP="00B75FF1">
      <w:pPr>
        <w:pStyle w:val="CodePara"/>
      </w:pPr>
      <w:r>
        <w:t>String selector;</w:t>
      </w:r>
    </w:p>
    <w:p w:rsidR="00FE41DA" w:rsidRDefault="00FE41DA" w:rsidP="00B75FF1">
      <w:pPr>
        <w:pStyle w:val="CodePara"/>
      </w:pPr>
    </w:p>
    <w:p w:rsidR="00FE41DA" w:rsidRDefault="00741663" w:rsidP="00B75FF1">
      <w:pPr>
        <w:pStyle w:val="CodePara"/>
      </w:pPr>
      <w:proofErr w:type="gramStart"/>
      <w:r>
        <w:t>selector</w:t>
      </w:r>
      <w:proofErr w:type="gramEnd"/>
      <w:r>
        <w:t xml:space="preserve"> = new String("(StockSector = ’Technology’)");</w:t>
      </w:r>
    </w:p>
    <w:p w:rsidR="00741663" w:rsidRDefault="00741663" w:rsidP="00FE41DA">
      <w:r>
        <w:t xml:space="preserve">This string is specified when the </w:t>
      </w:r>
      <w:r w:rsidRPr="00452A8E">
        <w:rPr>
          <w:rStyle w:val="Code"/>
        </w:rPr>
        <w:t>MessageConsumer</w:t>
      </w:r>
      <w:r>
        <w:rPr>
          <w:i/>
          <w:iCs/>
        </w:rPr>
        <w:t xml:space="preserve"> </w:t>
      </w:r>
      <w:r>
        <w:t>is created:</w:t>
      </w:r>
    </w:p>
    <w:p w:rsidR="00741663" w:rsidRDefault="00741663" w:rsidP="00B75FF1">
      <w:pPr>
        <w:pStyle w:val="CodePara"/>
      </w:pPr>
      <w:r>
        <w:t>MessageConsumer receiver;</w:t>
      </w:r>
    </w:p>
    <w:p w:rsidR="00741663" w:rsidRDefault="00741663" w:rsidP="00B75FF1">
      <w:pPr>
        <w:pStyle w:val="CodePara"/>
      </w:pPr>
      <w:proofErr w:type="gramStart"/>
      <w:r>
        <w:t>receiver</w:t>
      </w:r>
      <w:proofErr w:type="gramEnd"/>
      <w:r w:rsidR="00FE41DA">
        <w:t xml:space="preserve"> </w:t>
      </w:r>
      <w:r>
        <w:t>=</w:t>
      </w:r>
      <w:r w:rsidR="00FE41DA">
        <w:t xml:space="preserve"> </w:t>
      </w:r>
      <w:r>
        <w:t>ses</w:t>
      </w:r>
      <w:r w:rsidR="00FE41DA">
        <w:t>sion.createConsumer(stockQueue,</w:t>
      </w:r>
      <w:r>
        <w:t>selector);</w:t>
      </w:r>
    </w:p>
    <w:p w:rsidR="00741663" w:rsidRDefault="00741663" w:rsidP="00B7337C">
      <w:r>
        <w:t>The client program receive</w:t>
      </w:r>
      <w:r w:rsidR="00452A8E">
        <w:t>s only messages related to the t</w:t>
      </w:r>
      <w:r>
        <w:t>echnology sector.</w:t>
      </w:r>
    </w:p>
    <w:p w:rsidR="00741663" w:rsidRPr="00362225" w:rsidRDefault="00533137" w:rsidP="00515B98">
      <w:pPr>
        <w:pStyle w:val="Heading3"/>
      </w:pPr>
      <w:bookmarkStart w:id="2273" w:name="_Toc311729350"/>
      <w:bookmarkStart w:id="2274" w:name="_Toc339906447"/>
      <w:r>
        <w:t>Using durable s</w:t>
      </w:r>
      <w:r w:rsidR="00741663" w:rsidRPr="00362225">
        <w:t>ubscriptions</w:t>
      </w:r>
      <w:bookmarkEnd w:id="2273"/>
      <w:bookmarkEnd w:id="2274"/>
    </w:p>
    <w:p w:rsidR="00741663" w:rsidRDefault="00741663" w:rsidP="00741663">
      <w:pPr>
        <w:pStyle w:val="Paragraph"/>
        <w:rPr>
          <w:spacing w:val="2"/>
          <w:w w:val="100"/>
        </w:rPr>
      </w:pPr>
      <w:r>
        <w:rPr>
          <w:spacing w:val="2"/>
          <w:w w:val="100"/>
        </w:rPr>
        <w:t xml:space="preserve">Durable subscriptions are used to receive messages from a </w:t>
      </w:r>
      <w:r w:rsidR="000F62A4" w:rsidRPr="000F62A4">
        <w:t>topic</w:t>
      </w:r>
      <w:r>
        <w:rPr>
          <w:spacing w:val="2"/>
          <w:w w:val="100"/>
        </w:rPr>
        <w:t xml:space="preserve">. When a JMS client creates a durable subscription, the client can later disconnect from the </w:t>
      </w:r>
      <w:r w:rsidR="000F62A4" w:rsidRPr="000F62A4">
        <w:t>topic</w:t>
      </w:r>
      <w:r>
        <w:rPr>
          <w:spacing w:val="2"/>
          <w:w w:val="100"/>
        </w:rPr>
        <w:t xml:space="preserve">. When the client program re-connects, it can receive the messages that arrived while it was disconnected. In this example, the </w:t>
      </w:r>
      <w:r w:rsidR="00911BC0">
        <w:t>topic</w:t>
      </w:r>
      <w:r>
        <w:rPr>
          <w:i/>
          <w:iCs/>
          <w:spacing w:val="2"/>
          <w:w w:val="100"/>
        </w:rPr>
        <w:t xml:space="preserve"> </w:t>
      </w:r>
      <w:r>
        <w:rPr>
          <w:spacing w:val="2"/>
          <w:w w:val="100"/>
        </w:rPr>
        <w:t>provides information about news updates.</w:t>
      </w:r>
    </w:p>
    <w:p w:rsidR="00741663" w:rsidRDefault="00E435B6" w:rsidP="00364F85">
      <w:pPr>
        <w:pStyle w:val="Heading4"/>
      </w:pPr>
      <w:bookmarkStart w:id="2275" w:name="_Toc311729351"/>
      <w:bookmarkStart w:id="2276" w:name="_Ref315187525"/>
      <w:bookmarkStart w:id="2277" w:name="_Ref315187528"/>
      <w:bookmarkStart w:id="2278" w:name="_Ref324775854"/>
      <w:bookmarkStart w:id="2279" w:name="_Ref324775859"/>
      <w:r>
        <w:t>Creating a durable s</w:t>
      </w:r>
      <w:r w:rsidR="00741663">
        <w:t>ubscription</w:t>
      </w:r>
      <w:bookmarkEnd w:id="2275"/>
      <w:bookmarkEnd w:id="2276"/>
      <w:bookmarkEnd w:id="2277"/>
      <w:bookmarkEnd w:id="2278"/>
      <w:bookmarkEnd w:id="2279"/>
    </w:p>
    <w:p w:rsidR="00741663" w:rsidRDefault="00741663" w:rsidP="00741663">
      <w:pPr>
        <w:pStyle w:val="Paragraph"/>
        <w:rPr>
          <w:spacing w:val="2"/>
          <w:w w:val="100"/>
        </w:rPr>
      </w:pPr>
      <w:r>
        <w:rPr>
          <w:spacing w:val="2"/>
          <w:w w:val="100"/>
        </w:rPr>
        <w:t xml:space="preserve">The following example sets up durable subscription that gets messages from a </w:t>
      </w:r>
      <w:r w:rsidR="005F1210" w:rsidRPr="005F1210">
        <w:t>topic</w:t>
      </w:r>
      <w:r>
        <w:rPr>
          <w:spacing w:val="2"/>
          <w:w w:val="100"/>
        </w:rPr>
        <w:t xml:space="preserve">. 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as described in</w:t>
      </w:r>
      <w:r w:rsidR="005F1210">
        <w:rPr>
          <w:spacing w:val="2"/>
          <w:w w:val="100"/>
        </w:rPr>
        <w:t xml:space="preserve"> section </w:t>
      </w:r>
      <w:r w:rsidR="00D71E00">
        <w:rPr>
          <w:spacing w:val="2"/>
          <w:w w:val="100"/>
        </w:rPr>
        <w:fldChar w:fldCharType="begin"/>
      </w:r>
      <w:r w:rsidR="005F1210">
        <w:rPr>
          <w:spacing w:val="2"/>
          <w:w w:val="100"/>
        </w:rPr>
        <w:instrText xml:space="preserve"> REF RTF31343434333a204865616431 \r \h </w:instrText>
      </w:r>
      <w:r w:rsidR="00D71E00">
        <w:rPr>
          <w:spacing w:val="2"/>
          <w:w w:val="100"/>
        </w:rPr>
      </w:r>
      <w:r w:rsidR="00D71E00">
        <w:rPr>
          <w:spacing w:val="2"/>
          <w:w w:val="100"/>
        </w:rPr>
        <w:fldChar w:fldCharType="separate"/>
      </w:r>
      <w:r w:rsidR="00533AC6">
        <w:rPr>
          <w:spacing w:val="2"/>
          <w:w w:val="100"/>
        </w:rPr>
        <w:t>9.1</w:t>
      </w:r>
      <w:r w:rsidR="00D71E00">
        <w:rPr>
          <w:spacing w:val="2"/>
          <w:w w:val="100"/>
        </w:rPr>
        <w:fldChar w:fldCharType="end"/>
      </w:r>
      <w:r>
        <w:rPr>
          <w:spacing w:val="2"/>
          <w:w w:val="100"/>
        </w:rPr>
        <w:t xml:space="preserve"> </w:t>
      </w:r>
      <w:r w:rsidR="005F1210">
        <w:rPr>
          <w:spacing w:val="2"/>
          <w:w w:val="100"/>
        </w:rPr>
        <w:t>"</w:t>
      </w:r>
      <w:r w:rsidR="00D71E00">
        <w:rPr>
          <w:spacing w:val="2"/>
          <w:w w:val="100"/>
        </w:rPr>
        <w:fldChar w:fldCharType="begin"/>
      </w:r>
      <w:r>
        <w:rPr>
          <w:spacing w:val="2"/>
          <w:w w:val="100"/>
        </w:rPr>
        <w:instrText xml:space="preserve"> REF  RTF31343434333a204865616431 \h</w:instrText>
      </w:r>
      <w:r w:rsidR="00D71E00">
        <w:rPr>
          <w:spacing w:val="2"/>
          <w:w w:val="100"/>
        </w:rPr>
      </w:r>
      <w:r w:rsidR="00D71E00">
        <w:rPr>
          <w:spacing w:val="2"/>
          <w:w w:val="100"/>
        </w:rPr>
        <w:fldChar w:fldCharType="separate"/>
      </w:r>
      <w:r w:rsidR="00533AC6">
        <w:t>Preparing to send and receive messages</w:t>
      </w:r>
      <w:r w:rsidR="00D71E00">
        <w:rPr>
          <w:spacing w:val="2"/>
          <w:w w:val="100"/>
        </w:rPr>
        <w:fldChar w:fldCharType="end"/>
      </w:r>
      <w:r w:rsidR="005F1210">
        <w:rPr>
          <w:spacing w:val="2"/>
          <w:w w:val="100"/>
        </w:rPr>
        <w:t>"</w:t>
      </w:r>
      <w:r>
        <w:rPr>
          <w:spacing w:val="2"/>
          <w:w w:val="100"/>
        </w:rPr>
        <w:t>.</w:t>
      </w:r>
    </w:p>
    <w:p w:rsidR="00741663" w:rsidRDefault="00741663" w:rsidP="00B7337C">
      <w:pPr>
        <w:pStyle w:val="CodePara"/>
      </w:pPr>
      <w:proofErr w:type="gramStart"/>
      <w:r>
        <w:t>import</w:t>
      </w:r>
      <w:proofErr w:type="gramEnd"/>
      <w:r>
        <w:t xml:space="preserve"> javax.naming.*;</w:t>
      </w:r>
    </w:p>
    <w:p w:rsidR="00741663" w:rsidRDefault="00741663" w:rsidP="00B7337C">
      <w:pPr>
        <w:pStyle w:val="CodePara"/>
      </w:pPr>
      <w:proofErr w:type="gramStart"/>
      <w:r>
        <w:t>import</w:t>
      </w:r>
      <w:proofErr w:type="gramEnd"/>
      <w:r>
        <w:t xml:space="preserve"> javax.jms.*;</w:t>
      </w:r>
    </w:p>
    <w:p w:rsidR="00B7337C" w:rsidRDefault="00B7337C" w:rsidP="00B7337C">
      <w:pPr>
        <w:pStyle w:val="CodePara"/>
      </w:pPr>
    </w:p>
    <w:p w:rsidR="00741663" w:rsidRDefault="00741663" w:rsidP="00B7337C">
      <w:pPr>
        <w:pStyle w:val="CodePara"/>
      </w:pPr>
      <w:r>
        <w:t>/* Look up connection factory */</w:t>
      </w:r>
    </w:p>
    <w:p w:rsidR="00741663" w:rsidRDefault="00741663" w:rsidP="00B7337C">
      <w:pPr>
        <w:pStyle w:val="CodePara"/>
      </w:pPr>
      <w:r>
        <w:t>ConnectionFactory connectionFactory;</w:t>
      </w:r>
    </w:p>
    <w:p w:rsidR="00741663" w:rsidRDefault="00741663" w:rsidP="00B7337C">
      <w:pPr>
        <w:pStyle w:val="CodePara"/>
      </w:pPr>
      <w:r>
        <w:t xml:space="preserve">Context messaging = new </w:t>
      </w:r>
      <w:proofErr w:type="gramStart"/>
      <w:r>
        <w:t>InitialContext(</w:t>
      </w:r>
      <w:proofErr w:type="gramEnd"/>
      <w:r>
        <w:t>);</w:t>
      </w:r>
    </w:p>
    <w:p w:rsidR="00741663" w:rsidRDefault="00741663" w:rsidP="00B7337C">
      <w:pPr>
        <w:pStyle w:val="CodePara"/>
      </w:pPr>
      <w:proofErr w:type="gramStart"/>
      <w:r>
        <w:t>connectionFactory</w:t>
      </w:r>
      <w:proofErr w:type="gramEnd"/>
      <w:r>
        <w:t xml:space="preserve"> = </w:t>
      </w:r>
    </w:p>
    <w:p w:rsidR="00B7337C" w:rsidRDefault="00B7337C" w:rsidP="00B7337C">
      <w:pPr>
        <w:pStyle w:val="CodePara"/>
      </w:pPr>
      <w:r>
        <w:t xml:space="preserve">   (ConnectionFactory)</w:t>
      </w:r>
    </w:p>
    <w:p w:rsidR="00741663" w:rsidRDefault="00B7337C" w:rsidP="00B7337C">
      <w:pPr>
        <w:pStyle w:val="CodePara"/>
      </w:pPr>
      <w:r>
        <w:t xml:space="preserve">   </w:t>
      </w:r>
      <w:r w:rsidR="00246966">
        <w:t xml:space="preserve">   </w:t>
      </w:r>
      <w:proofErr w:type="gramStart"/>
      <w:r w:rsidR="00741663">
        <w:t>Messaging.lookup(</w:t>
      </w:r>
      <w:proofErr w:type="gramEnd"/>
      <w:r w:rsidR="00741663">
        <w:t>"ConnectionFactory")</w:t>
      </w:r>
    </w:p>
    <w:p w:rsidR="00B7337C" w:rsidRDefault="00B7337C" w:rsidP="00B7337C">
      <w:pPr>
        <w:pStyle w:val="CodePara"/>
      </w:pPr>
    </w:p>
    <w:p w:rsidR="00741663" w:rsidRDefault="00741663" w:rsidP="00B7337C">
      <w:pPr>
        <w:pStyle w:val="CodePara"/>
      </w:pPr>
      <w:r>
        <w:t>/* Look up destination */</w:t>
      </w:r>
    </w:p>
    <w:p w:rsidR="00741663" w:rsidRDefault="00741663" w:rsidP="00B7337C">
      <w:pPr>
        <w:pStyle w:val="CodePara"/>
      </w:pPr>
      <w:r>
        <w:t>Topic newsFeedTopic;</w:t>
      </w:r>
    </w:p>
    <w:p w:rsidR="00741663" w:rsidRDefault="00741663" w:rsidP="00B7337C">
      <w:pPr>
        <w:pStyle w:val="CodePara"/>
      </w:pPr>
      <w:proofErr w:type="gramStart"/>
      <w:r>
        <w:t>newsFeedTopic</w:t>
      </w:r>
      <w:proofErr w:type="gramEnd"/>
      <w:r>
        <w:t xml:space="preserve"> = messaging.lookup("BreakingNews");</w:t>
      </w:r>
    </w:p>
    <w:p w:rsidR="00246966" w:rsidRDefault="00246966" w:rsidP="00B7337C">
      <w:pPr>
        <w:pStyle w:val="CodePara"/>
      </w:pPr>
    </w:p>
    <w:p w:rsidR="00741663" w:rsidRDefault="00741663" w:rsidP="00B7337C">
      <w:pPr>
        <w:pStyle w:val="CodePara"/>
      </w:pPr>
      <w:r>
        <w:t xml:space="preserve">/* </w:t>
      </w:r>
      <w:proofErr w:type="gramStart"/>
      <w:r>
        <w:t>Create</w:t>
      </w:r>
      <w:proofErr w:type="gramEnd"/>
      <w:r>
        <w:t xml:space="preserve"> connection and session */</w:t>
      </w:r>
    </w:p>
    <w:p w:rsidR="00741663" w:rsidRDefault="00741663" w:rsidP="00B7337C">
      <w:pPr>
        <w:pStyle w:val="CodePara"/>
      </w:pPr>
      <w:r>
        <w:t>Connection connection;</w:t>
      </w:r>
    </w:p>
    <w:p w:rsidR="00741663" w:rsidRDefault="00741663" w:rsidP="00B7337C">
      <w:pPr>
        <w:pStyle w:val="CodePara"/>
      </w:pPr>
      <w:r>
        <w:t>Session session;</w:t>
      </w:r>
    </w:p>
    <w:p w:rsidR="00741663" w:rsidRDefault="00741663" w:rsidP="00B7337C">
      <w:pPr>
        <w:pStyle w:val="CodePara"/>
      </w:pPr>
      <w:proofErr w:type="gramStart"/>
      <w:r>
        <w:t>connection</w:t>
      </w:r>
      <w:proofErr w:type="gramEnd"/>
      <w:r>
        <w:t xml:space="preserve"> = ConnectionFactory.createConnection();</w:t>
      </w:r>
    </w:p>
    <w:p w:rsidR="00246966" w:rsidRDefault="00741663" w:rsidP="00B7337C">
      <w:pPr>
        <w:pStyle w:val="CodePara"/>
      </w:pPr>
      <w:proofErr w:type="gramStart"/>
      <w:r>
        <w:t>session</w:t>
      </w:r>
      <w:proofErr w:type="gramEnd"/>
      <w:r>
        <w:t xml:space="preserve"> = connection.createSession(</w:t>
      </w:r>
      <w:del w:id="2280" w:author="Nigel Deakin" w:date="2012-01-24T16:55:00Z">
        <w:r w:rsidDel="00D3636B">
          <w:delText>false,</w:delText>
        </w:r>
      </w:del>
    </w:p>
    <w:p w:rsidR="00741663" w:rsidRDefault="00246966" w:rsidP="00B7337C">
      <w:pPr>
        <w:pStyle w:val="CodePara"/>
      </w:pPr>
      <w:r>
        <w:lastRenderedPageBreak/>
        <w:t xml:space="preserve">   </w:t>
      </w:r>
      <w:r w:rsidR="00741663">
        <w:t>Session.AUTO_ACKNOWLEDGE);</w:t>
      </w:r>
    </w:p>
    <w:p w:rsidR="00741663" w:rsidRDefault="00741663" w:rsidP="00741663">
      <w:pPr>
        <w:pStyle w:val="Paragraph"/>
        <w:rPr>
          <w:spacing w:val="2"/>
          <w:w w:val="100"/>
        </w:rPr>
      </w:pPr>
      <w:r>
        <w:rPr>
          <w:spacing w:val="2"/>
          <w:w w:val="100"/>
        </w:rPr>
        <w:t xml:space="preserve">Having performed the normal setup, the client program can now create a durable subscriber to the destination. To do this, the client program creates a durable </w:t>
      </w:r>
      <w:r w:rsidRPr="00D87BEC">
        <w:rPr>
          <w:rStyle w:val="Code"/>
        </w:rPr>
        <w:t>TopicSubscriber</w:t>
      </w:r>
      <w:r>
        <w:rPr>
          <w:spacing w:val="2"/>
          <w:w w:val="100"/>
        </w:rPr>
        <w:t xml:space="preserve">, using </w:t>
      </w:r>
      <w:r w:rsidRPr="00D87BEC">
        <w:rPr>
          <w:rStyle w:val="Code"/>
        </w:rPr>
        <w:t>session.CreateDurableSubscriber</w:t>
      </w:r>
      <w:r>
        <w:rPr>
          <w:i/>
          <w:iCs/>
          <w:spacing w:val="2"/>
          <w:w w:val="100"/>
        </w:rPr>
        <w:t xml:space="preserve">. </w:t>
      </w:r>
      <w:r>
        <w:rPr>
          <w:spacing w:val="2"/>
          <w:w w:val="100"/>
        </w:rPr>
        <w:t xml:space="preserve">The name </w:t>
      </w:r>
      <w:r w:rsidR="00D87BEC">
        <w:rPr>
          <w:spacing w:val="2"/>
          <w:w w:val="100"/>
        </w:rPr>
        <w:t>"</w:t>
      </w:r>
      <w:r w:rsidRPr="00D87BEC">
        <w:rPr>
          <w:rStyle w:val="Code"/>
        </w:rPr>
        <w:t>mySubscription</w:t>
      </w:r>
      <w:r w:rsidR="00D87BEC">
        <w:rPr>
          <w:rStyle w:val="Code"/>
        </w:rPr>
        <w:t>"</w:t>
      </w:r>
      <w:r>
        <w:rPr>
          <w:i/>
          <w:iCs/>
          <w:spacing w:val="2"/>
          <w:w w:val="100"/>
        </w:rPr>
        <w:t xml:space="preserve"> </w:t>
      </w:r>
      <w:r>
        <w:rPr>
          <w:spacing w:val="2"/>
          <w:w w:val="100"/>
        </w:rPr>
        <w:t xml:space="preserve">is used as an identifier of the durable subscription. </w:t>
      </w:r>
    </w:p>
    <w:p w:rsidR="002B3812" w:rsidRDefault="00741663" w:rsidP="002B3812">
      <w:pPr>
        <w:pStyle w:val="CodePara"/>
      </w:pPr>
      <w:proofErr w:type="gramStart"/>
      <w:r>
        <w:t>session.createDurableSubscriber(</w:t>
      </w:r>
      <w:proofErr w:type="gramEnd"/>
      <w:r>
        <w:t>newsFeedTopic,</w:t>
      </w:r>
    </w:p>
    <w:p w:rsidR="00741663" w:rsidRDefault="002B3812" w:rsidP="002B3812">
      <w:pPr>
        <w:pStyle w:val="CodePara"/>
      </w:pPr>
      <w:r>
        <w:t xml:space="preserve">   </w:t>
      </w:r>
      <w:r w:rsidR="00741663">
        <w:t>"</w:t>
      </w:r>
      <w:proofErr w:type="gramStart"/>
      <w:r w:rsidR="00741663">
        <w:t>mySubscription</w:t>
      </w:r>
      <w:proofErr w:type="gramEnd"/>
      <w:r w:rsidR="00741663">
        <w:t>");</w:t>
      </w:r>
    </w:p>
    <w:p w:rsidR="00741663" w:rsidRDefault="00741663" w:rsidP="00741663">
      <w:pPr>
        <w:pStyle w:val="Paragraph"/>
        <w:rPr>
          <w:spacing w:val="2"/>
          <w:w w:val="100"/>
        </w:rPr>
      </w:pPr>
      <w:r>
        <w:rPr>
          <w:spacing w:val="2"/>
          <w:w w:val="100"/>
        </w:rPr>
        <w:t>At this point, the client program can start the connection and start to receive messages.</w:t>
      </w:r>
    </w:p>
    <w:p w:rsidR="00741663" w:rsidRDefault="006942D0" w:rsidP="00FF54B6">
      <w:pPr>
        <w:pStyle w:val="Heading4"/>
      </w:pPr>
      <w:bookmarkStart w:id="2281" w:name="_Toc311729352"/>
      <w:bookmarkStart w:id="2282" w:name="_Ref324775941"/>
      <w:bookmarkStart w:id="2283" w:name="_Ref324775952"/>
      <w:r>
        <w:t xml:space="preserve">Creating a consumer on </w:t>
      </w:r>
      <w:r w:rsidR="00E435B6">
        <w:t>a</w:t>
      </w:r>
      <w:r w:rsidR="00203588">
        <w:t>n existing</w:t>
      </w:r>
      <w:r w:rsidR="00E435B6">
        <w:t xml:space="preserve"> durable s</w:t>
      </w:r>
      <w:r w:rsidR="00741663">
        <w:t>ubscription</w:t>
      </w:r>
      <w:bookmarkEnd w:id="2281"/>
      <w:bookmarkEnd w:id="2282"/>
      <w:bookmarkEnd w:id="2283"/>
    </w:p>
    <w:p w:rsidR="00A72D55" w:rsidRPr="00A72D55" w:rsidRDefault="006942D0">
      <w:pPr>
        <w:pStyle w:val="Paragraph"/>
        <w:rPr>
          <w:ins w:id="2284" w:author="Nigel Deakin" w:date="2012-05-14T15:29:00Z"/>
          <w:rPrChange w:id="2285" w:author="Nigel Deakin" w:date="2012-05-14T15:41:00Z">
            <w:rPr>
              <w:ins w:id="2286" w:author="Nigel Deakin" w:date="2012-05-14T15:29:00Z"/>
              <w:spacing w:val="2"/>
              <w:w w:val="100"/>
            </w:rPr>
          </w:rPrChange>
        </w:rPr>
      </w:pPr>
      <w:ins w:id="2287" w:author="Nigel Deakin" w:date="2012-05-14T15:25:00Z">
        <w:r>
          <w:rPr>
            <w:spacing w:val="2"/>
            <w:w w:val="100"/>
          </w:rPr>
          <w:t xml:space="preserve">Once a durable subscription has been created it will continue to accumulate messages </w:t>
        </w:r>
      </w:ins>
      <w:ins w:id="2288" w:author="Nigel Deakin" w:date="2012-05-14T15:26:00Z">
        <w:r>
          <w:rPr>
            <w:spacing w:val="2"/>
            <w:w w:val="100"/>
          </w:rPr>
          <w:t>until the subscription is deleted using the</w:t>
        </w:r>
      </w:ins>
      <w:ins w:id="2289" w:author="Nigel Deakin" w:date="2012-05-14T15:28:00Z">
        <w:r w:rsidR="006D7A70">
          <w:rPr>
            <w:spacing w:val="2"/>
            <w:w w:val="100"/>
          </w:rPr>
          <w:t xml:space="preserve"> </w:t>
        </w:r>
        <w:r w:rsidR="00D71E00" w:rsidRPr="00D71E00">
          <w:rPr>
            <w:rStyle w:val="Code"/>
            <w:rPrChange w:id="2290" w:author="Nigel Deakin" w:date="2012-05-14T15:28:00Z">
              <w:rPr>
                <w:rFonts w:ascii="Courier New" w:hAnsi="Courier New"/>
                <w:spacing w:val="2"/>
                <w:w w:val="100"/>
                <w:sz w:val="18"/>
              </w:rPr>
            </w:rPrChange>
          </w:rPr>
          <w:t>Session</w:t>
        </w:r>
        <w:r w:rsidR="006D7A70">
          <w:rPr>
            <w:spacing w:val="2"/>
            <w:w w:val="100"/>
          </w:rPr>
          <w:t xml:space="preserve"> method</w:t>
        </w:r>
      </w:ins>
      <w:ins w:id="2291" w:author="Nigel Deakin" w:date="2012-05-14T15:26:00Z">
        <w:r>
          <w:rPr>
            <w:spacing w:val="2"/>
            <w:w w:val="100"/>
          </w:rPr>
          <w:t xml:space="preserve"> </w:t>
        </w:r>
        <w:r w:rsidR="00D71E00" w:rsidRPr="00D71E00">
          <w:rPr>
            <w:rStyle w:val="Code"/>
            <w:rPrChange w:id="2292" w:author="Nigel Deakin" w:date="2012-05-14T15:27:00Z">
              <w:rPr>
                <w:rFonts w:ascii="Courier New" w:hAnsi="Courier New"/>
                <w:spacing w:val="2"/>
                <w:w w:val="100"/>
                <w:sz w:val="18"/>
              </w:rPr>
            </w:rPrChange>
          </w:rPr>
          <w:t>unsubscribe</w:t>
        </w:r>
      </w:ins>
      <w:ins w:id="2293" w:author="Nigel Deakin" w:date="2012-05-14T15:28:00Z">
        <w:r w:rsidR="009E336D">
          <w:rPr>
            <w:spacing w:val="2"/>
            <w:w w:val="100"/>
          </w:rPr>
          <w:t xml:space="preserve">, even if the </w:t>
        </w:r>
      </w:ins>
      <w:ins w:id="2294" w:author="Nigel Deakin" w:date="2012-05-14T15:29:00Z">
        <w:r w:rsidR="00B03755">
          <w:rPr>
            <w:spacing w:val="2"/>
            <w:w w:val="100"/>
          </w:rPr>
          <w:t>original consumer is close</w:t>
        </w:r>
      </w:ins>
      <w:ins w:id="2295" w:author="Nigel Deakin" w:date="2012-05-14T15:41:00Z">
        <w:r w:rsidR="00892ADF">
          <w:rPr>
            <w:spacing w:val="2"/>
            <w:w w:val="100"/>
          </w:rPr>
          <w:t>d leaving no consumer</w:t>
        </w:r>
        <w:r w:rsidR="00B03755">
          <w:rPr>
            <w:spacing w:val="2"/>
            <w:w w:val="100"/>
          </w:rPr>
          <w:t xml:space="preserve"> on the durable subscription.</w:t>
        </w:r>
      </w:ins>
    </w:p>
    <w:p w:rsidR="00364E29" w:rsidRDefault="00364E29" w:rsidP="00331618">
      <w:pPr>
        <w:pStyle w:val="CodePara"/>
        <w:rPr>
          <w:ins w:id="2296" w:author="Nigel Deakin" w:date="2012-05-14T15:30:00Z"/>
          <w:rFonts w:ascii="Times New Roman" w:hAnsi="Times New Roman"/>
          <w:sz w:val="20"/>
        </w:rPr>
      </w:pPr>
      <w:ins w:id="2297" w:author="Nigel Deakin" w:date="2012-05-14T15:30:00Z">
        <w:r w:rsidRPr="00364E29">
          <w:rPr>
            <w:rFonts w:ascii="Times New Roman" w:hAnsi="Times New Roman"/>
            <w:sz w:val="20"/>
          </w:rPr>
          <w:t xml:space="preserve">A client application may create a consumer on an existing durable subscription by calling one of the </w:t>
        </w:r>
        <w:r w:rsidR="00D71E00" w:rsidRPr="00D71E00">
          <w:rPr>
            <w:rStyle w:val="Code"/>
            <w:rPrChange w:id="2298" w:author="Nigel Deakin" w:date="2012-05-14T15:30:00Z">
              <w:rPr>
                <w:rFonts w:ascii="Times New Roman" w:hAnsi="Times New Roman"/>
                <w:sz w:val="20"/>
              </w:rPr>
            </w:rPrChange>
          </w:rPr>
          <w:t>Session</w:t>
        </w:r>
        <w:r w:rsidRPr="00364E29">
          <w:rPr>
            <w:rFonts w:ascii="Times New Roman" w:hAnsi="Times New Roman"/>
            <w:sz w:val="20"/>
          </w:rPr>
          <w:t xml:space="preserve"> methods </w:t>
        </w:r>
        <w:r w:rsidR="00D71E00" w:rsidRPr="00D71E00">
          <w:rPr>
            <w:rStyle w:val="Code"/>
            <w:rPrChange w:id="2299" w:author="Nigel Deakin" w:date="2012-05-14T15:30:00Z">
              <w:rPr>
                <w:rFonts w:ascii="Times New Roman" w:hAnsi="Times New Roman"/>
                <w:sz w:val="20"/>
              </w:rPr>
            </w:rPrChange>
          </w:rPr>
          <w:t>createDurableConsumer</w:t>
        </w:r>
        <w:r w:rsidRPr="00364E29">
          <w:rPr>
            <w:rFonts w:ascii="Times New Roman" w:hAnsi="Times New Roman"/>
            <w:sz w:val="20"/>
          </w:rPr>
          <w:t xml:space="preserve"> or </w:t>
        </w:r>
        <w:r w:rsidR="00D71E00" w:rsidRPr="00D71E00">
          <w:rPr>
            <w:rStyle w:val="Code"/>
            <w:rPrChange w:id="2300" w:author="Nigel Deakin" w:date="2012-05-14T15:30:00Z">
              <w:rPr>
                <w:rFonts w:ascii="Times New Roman" w:hAnsi="Times New Roman"/>
                <w:sz w:val="20"/>
              </w:rPr>
            </w:rPrChange>
          </w:rPr>
          <w:t>createDurableSubscriber</w:t>
        </w:r>
        <w:r w:rsidRPr="00364E29">
          <w:rPr>
            <w:rFonts w:ascii="Times New Roman" w:hAnsi="Times New Roman"/>
            <w:sz w:val="20"/>
          </w:rPr>
          <w:t xml:space="preserve">, supplying the same parameters that were specified when the durable subscription was first created. </w:t>
        </w:r>
      </w:ins>
    </w:p>
    <w:p w:rsidR="00364E29" w:rsidRDefault="00364E29" w:rsidP="00331618">
      <w:pPr>
        <w:pStyle w:val="CodePara"/>
        <w:rPr>
          <w:ins w:id="2301" w:author="Nigel Deakin" w:date="2012-05-14T15:30:00Z"/>
          <w:rFonts w:ascii="Times New Roman" w:hAnsi="Times New Roman"/>
          <w:sz w:val="20"/>
        </w:rPr>
      </w:pPr>
    </w:p>
    <w:p w:rsidR="00000000" w:rsidRDefault="00DC73EB">
      <w:pPr>
        <w:pStyle w:val="CodeInFrame"/>
        <w:rPr>
          <w:del w:id="2302" w:author="Nigel Deakin" w:date="2012-05-14T15:30:00Z"/>
          <w:rPrChange w:id="2303" w:author="Nigel Deakin" w:date="2012-05-14T15:30:00Z">
            <w:rPr>
              <w:del w:id="2304" w:author="Nigel Deakin" w:date="2012-05-14T15:30:00Z"/>
              <w:spacing w:val="2"/>
              <w:w w:val="100"/>
            </w:rPr>
          </w:rPrChange>
        </w:rPr>
        <w:pPrChange w:id="2305" w:author="Nigel Deakin" w:date="2012-05-14T15:30:00Z">
          <w:pPr>
            <w:pStyle w:val="Paragraph"/>
          </w:pPr>
        </w:pPrChange>
      </w:pPr>
      <w:del w:id="2306" w:author="Nigel Deakin" w:date="2012-05-14T15:30:00Z">
        <w:r w:rsidRPr="00DC73EB">
          <w:delText xml:space="preserve">To re-connect to a topic that has an existing durable subscription, the client program can simply call </w:delText>
        </w:r>
        <w:r w:rsidRPr="00DC73EB">
          <w:rPr>
            <w:rStyle w:val="Code"/>
          </w:rPr>
          <w:delText>session.CreateDurableSubscriber</w:delText>
        </w:r>
        <w:r w:rsidR="00D71E00" w:rsidRPr="00D71E00">
          <w:rPr>
            <w:rPrChange w:id="2307" w:author="Nigel Deakin" w:date="2012-05-14T15:30:00Z">
              <w:rPr>
                <w:rFonts w:ascii="Courier New" w:hAnsi="Courier New"/>
                <w:i/>
                <w:iCs/>
                <w:sz w:val="18"/>
              </w:rPr>
            </w:rPrChange>
          </w:rPr>
          <w:delText xml:space="preserve"> again, using the same parameters that it previously used. A client program may be intermittently connected. Using durable subscriptions allows messages to still be available to a client program that consumes from a topic, even though the client program was not continuously connected.</w:delText>
        </w:r>
      </w:del>
    </w:p>
    <w:p w:rsidR="00000000" w:rsidRDefault="00DC73EB">
      <w:pPr>
        <w:pStyle w:val="CodeInFrame"/>
        <w:pPrChange w:id="2308" w:author="Nigel Deakin" w:date="2012-05-14T15:30:00Z">
          <w:pPr>
            <w:pStyle w:val="CodePara"/>
          </w:pPr>
        </w:pPrChange>
      </w:pPr>
      <w:r w:rsidRPr="00DC73EB">
        <w:t xml:space="preserve">/* </w:t>
      </w:r>
      <w:del w:id="2309" w:author="Nigel Deakin" w:date="2012-05-14T15:31:00Z">
        <w:r w:rsidRPr="00DC73EB">
          <w:delText xml:space="preserve">Reconnect </w:delText>
        </w:r>
      </w:del>
      <w:proofErr w:type="gramStart"/>
      <w:ins w:id="2310" w:author="Nigel Deakin" w:date="2012-05-14T15:31:00Z">
        <w:r w:rsidR="00F76D90">
          <w:t>Create</w:t>
        </w:r>
        <w:proofErr w:type="gramEnd"/>
        <w:r w:rsidR="00F76D90">
          <w:t xml:space="preserve"> a consumer on an existing</w:t>
        </w:r>
      </w:ins>
      <w:del w:id="2311" w:author="Nigel Deakin" w:date="2012-05-14T15:31:00Z">
        <w:r w:rsidRPr="00DC73EB">
          <w:delText xml:space="preserve">to a </w:delText>
        </w:r>
      </w:del>
      <w:ins w:id="2312" w:author="Nigel Deakin" w:date="2012-05-14T15:31:00Z">
        <w:r w:rsidR="00F76D90">
          <w:t xml:space="preserve"> </w:t>
        </w:r>
      </w:ins>
      <w:r w:rsidRPr="00DC73EB">
        <w:t>durable subscription */</w:t>
      </w:r>
    </w:p>
    <w:p w:rsidR="00000000" w:rsidRDefault="00DC73EB">
      <w:pPr>
        <w:pStyle w:val="CodeInFrame"/>
        <w:rPr>
          <w:del w:id="2313" w:author="Nigel Deakin" w:date="2012-05-14T15:30:00Z"/>
        </w:rPr>
        <w:pPrChange w:id="2314" w:author="Nigel Deakin" w:date="2012-05-14T15:30:00Z">
          <w:pPr>
            <w:pStyle w:val="CodePara"/>
          </w:pPr>
        </w:pPrChange>
      </w:pPr>
      <w:proofErr w:type="gramStart"/>
      <w:r w:rsidRPr="00DC73EB">
        <w:t>session</w:t>
      </w:r>
      <w:proofErr w:type="gramEnd"/>
      <w:r w:rsidRPr="00DC73EB">
        <w:t>.</w:t>
      </w:r>
      <w:del w:id="2315" w:author="Nigel Deakin" w:date="2012-05-14T15:41:00Z">
        <w:r w:rsidRPr="00DC73EB">
          <w:delText>createDurableSubscriber</w:delText>
        </w:r>
      </w:del>
      <w:proofErr w:type="gramStart"/>
      <w:ins w:id="2316" w:author="Nigel Deakin" w:date="2012-05-14T15:41:00Z">
        <w:r w:rsidRPr="00DC73EB">
          <w:t>createDurable</w:t>
        </w:r>
        <w:r w:rsidR="001B19E6">
          <w:t>Consumer</w:t>
        </w:r>
      </w:ins>
      <w:r w:rsidRPr="00DC73EB">
        <w:t>(</w:t>
      </w:r>
      <w:proofErr w:type="gramEnd"/>
      <w:r w:rsidRPr="00DC73EB">
        <w:t>newsFeedTopic,</w:t>
      </w:r>
    </w:p>
    <w:p w:rsidR="00000000" w:rsidRDefault="00DC73EB">
      <w:pPr>
        <w:pStyle w:val="CodeInFrame"/>
        <w:pPrChange w:id="2317" w:author="Nigel Deakin" w:date="2012-05-14T15:30:00Z">
          <w:pPr>
            <w:pStyle w:val="CodePara"/>
          </w:pPr>
        </w:pPrChange>
      </w:pPr>
      <w:del w:id="2318" w:author="Nigel Deakin" w:date="2012-05-14T15:30:00Z">
        <w:r w:rsidRPr="00DC73EB">
          <w:delText xml:space="preserve">  </w:delText>
        </w:r>
      </w:del>
      <w:r w:rsidRPr="00DC73EB">
        <w:t xml:space="preserve"> "</w:t>
      </w:r>
      <w:proofErr w:type="gramStart"/>
      <w:r w:rsidRPr="00DC73EB">
        <w:t>mySubscription</w:t>
      </w:r>
      <w:proofErr w:type="gramEnd"/>
      <w:r w:rsidRPr="00DC73EB">
        <w:t>");</w:t>
      </w:r>
    </w:p>
    <w:p w:rsidR="0047245B" w:rsidRDefault="00CE0540" w:rsidP="00741663">
      <w:pPr>
        <w:pStyle w:val="Paragraph"/>
        <w:rPr>
          <w:ins w:id="2319" w:author="Nigel Deakin" w:date="2012-05-14T15:35:00Z"/>
          <w:spacing w:val="2"/>
          <w:w w:val="100"/>
        </w:rPr>
      </w:pPr>
      <w:ins w:id="2320" w:author="Nigel Deakin" w:date="2012-05-14T15:31:00Z">
        <w:r>
          <w:rPr>
            <w:spacing w:val="2"/>
            <w:w w:val="100"/>
          </w:rPr>
          <w:t xml:space="preserve">If there </w:t>
        </w:r>
      </w:ins>
      <w:ins w:id="2321" w:author="Nigel Deakin" w:date="2012-05-14T15:41:00Z">
        <w:r w:rsidR="00720D8E">
          <w:rPr>
            <w:spacing w:val="2"/>
            <w:w w:val="100"/>
          </w:rPr>
          <w:t>were</w:t>
        </w:r>
      </w:ins>
      <w:ins w:id="2322" w:author="Nigel Deakin" w:date="2012-05-14T15:31:00Z">
        <w:r>
          <w:rPr>
            <w:spacing w:val="2"/>
            <w:w w:val="100"/>
          </w:rPr>
          <w:t xml:space="preserve"> no consumers on </w:t>
        </w:r>
      </w:ins>
      <w:ins w:id="2323" w:author="Nigel Deakin" w:date="2012-05-14T15:41:00Z">
        <w:r w:rsidR="00582236">
          <w:rPr>
            <w:spacing w:val="2"/>
            <w:w w:val="100"/>
          </w:rPr>
          <w:t>the</w:t>
        </w:r>
      </w:ins>
      <w:ins w:id="2324" w:author="Nigel Deakin" w:date="2012-05-14T15:31:00Z">
        <w:r>
          <w:rPr>
            <w:spacing w:val="2"/>
            <w:w w:val="100"/>
          </w:rPr>
          <w:t xml:space="preserve"> durable subscription</w:t>
        </w:r>
      </w:ins>
      <w:ins w:id="2325" w:author="Nigel Deakin" w:date="2012-05-14T15:32:00Z">
        <w:r w:rsidR="00C71C2E">
          <w:rPr>
            <w:spacing w:val="2"/>
            <w:w w:val="100"/>
          </w:rPr>
          <w:t xml:space="preserve"> prior to calling this method</w:t>
        </w:r>
      </w:ins>
      <w:ins w:id="2326" w:author="Nigel Deakin" w:date="2012-05-14T15:31:00Z">
        <w:r>
          <w:rPr>
            <w:spacing w:val="2"/>
            <w:w w:val="100"/>
          </w:rPr>
          <w:t xml:space="preserve"> then any messages which were added to the subscrip</w:t>
        </w:r>
        <w:r w:rsidR="00C71C2E">
          <w:rPr>
            <w:spacing w:val="2"/>
            <w:w w:val="100"/>
          </w:rPr>
          <w:t>tion whilst it had no consumers</w:t>
        </w:r>
      </w:ins>
      <w:ins w:id="2327" w:author="Nigel Deakin" w:date="2012-05-14T15:32:00Z">
        <w:r w:rsidR="00C71C2E">
          <w:rPr>
            <w:spacing w:val="2"/>
            <w:w w:val="100"/>
          </w:rPr>
          <w:t xml:space="preserve"> </w:t>
        </w:r>
      </w:ins>
      <w:ins w:id="2328" w:author="Nigel Deakin" w:date="2012-05-14T15:31:00Z">
        <w:r>
          <w:rPr>
            <w:spacing w:val="2"/>
            <w:w w:val="100"/>
          </w:rPr>
          <w:t xml:space="preserve">will be delivered. </w:t>
        </w:r>
      </w:ins>
    </w:p>
    <w:p w:rsidR="00B03755" w:rsidRDefault="00B03755" w:rsidP="00B03755">
      <w:pPr>
        <w:rPr>
          <w:ins w:id="2329" w:author="Nigel Deakin" w:date="2012-05-14T15:35:00Z"/>
        </w:rPr>
      </w:pPr>
      <w:ins w:id="2330" w:author="Nigel Deakin" w:date="2012-05-14T15:35:00Z">
        <w:r w:rsidRPr="003A6441">
          <w:t>A durable subscription may have more than one active consumer (this was not permitted prior to JMS 2.0). Each message from the subscription will be delivered to only one of the consumers on that subscription.</w:t>
        </w:r>
      </w:ins>
    </w:p>
    <w:p w:rsidR="00741663" w:rsidRDefault="006B3F87" w:rsidP="00741663">
      <w:pPr>
        <w:pStyle w:val="Paragraph"/>
        <w:rPr>
          <w:spacing w:val="2"/>
          <w:w w:val="100"/>
        </w:rPr>
      </w:pPr>
      <w:ins w:id="2331" w:author="Nigel Deakin" w:date="2012-05-14T15:52:00Z">
        <w:r>
          <w:rPr>
            <w:spacing w:val="2"/>
            <w:w w:val="100"/>
          </w:rPr>
          <w:t>When creating a consumer on a</w:t>
        </w:r>
        <w:r w:rsidR="00965F19">
          <w:rPr>
            <w:spacing w:val="2"/>
            <w:w w:val="100"/>
          </w:rPr>
          <w:t>n existing durable subscription</w:t>
        </w:r>
      </w:ins>
      <w:ins w:id="2332" w:author="Nigel Deakin" w:date="2012-05-14T15:56:00Z">
        <w:r w:rsidR="00965F19">
          <w:rPr>
            <w:spacing w:val="2"/>
            <w:w w:val="100"/>
          </w:rPr>
          <w:t xml:space="preserve"> there are some import</w:t>
        </w:r>
        <w:r w:rsidR="00396D33">
          <w:rPr>
            <w:spacing w:val="2"/>
            <w:w w:val="100"/>
          </w:rPr>
          <w:t>ant restrictions to be aware of</w:t>
        </w:r>
      </w:ins>
      <w:ins w:id="2333" w:author="Nigel Deakin" w:date="2012-05-14T15:57:00Z">
        <w:r w:rsidR="00396D33">
          <w:rPr>
            <w:spacing w:val="2"/>
            <w:w w:val="100"/>
          </w:rPr>
          <w:t>:</w:t>
        </w:r>
      </w:ins>
      <w:del w:id="2334" w:author="Nigel Deakin" w:date="2012-05-14T15:52:00Z">
        <w:r w:rsidR="00741663" w:rsidDel="006B3F87">
          <w:rPr>
            <w:spacing w:val="2"/>
            <w:w w:val="100"/>
          </w:rPr>
          <w:delText>This reconnects the client program to the</w:delText>
        </w:r>
        <w:r w:rsidR="00016444" w:rsidDel="006B3F87">
          <w:rPr>
            <w:spacing w:val="2"/>
            <w:w w:val="100"/>
          </w:rPr>
          <w:delText xml:space="preserve"> topic</w:delText>
        </w:r>
        <w:r w:rsidR="00741663" w:rsidDel="006B3F87">
          <w:rPr>
            <w:spacing w:val="2"/>
            <w:w w:val="100"/>
          </w:rPr>
          <w:delText>, and any messages that arrived while the client was disconnected are delivered. However, there are some important restrictions to be aware of:</w:delText>
        </w:r>
      </w:del>
    </w:p>
    <w:p w:rsidR="00741663" w:rsidDel="00750E65" w:rsidRDefault="00741663" w:rsidP="000D55C0">
      <w:pPr>
        <w:pStyle w:val="ListBullet"/>
        <w:rPr>
          <w:del w:id="2335" w:author="Nigel Deakin" w:date="2012-05-14T15:52:00Z"/>
        </w:rPr>
      </w:pPr>
      <w:del w:id="2336" w:author="Nigel Deakin" w:date="2012-05-14T15:52:00Z">
        <w:r w:rsidDel="00750E65">
          <w:delText xml:space="preserve">The client must be attached to the same </w:delText>
        </w:r>
        <w:r w:rsidRPr="00016444" w:rsidDel="00750E65">
          <w:rPr>
            <w:rStyle w:val="Code"/>
          </w:rPr>
          <w:delText>Connection</w:delText>
        </w:r>
        <w:r w:rsidDel="00750E65">
          <w:delText>.</w:delText>
        </w:r>
      </w:del>
    </w:p>
    <w:p w:rsidR="001224E3" w:rsidRDefault="00741663" w:rsidP="000D55C0">
      <w:pPr>
        <w:pStyle w:val="ListBullet"/>
        <w:rPr>
          <w:ins w:id="2337" w:author="Nigel Deakin" w:date="2012-05-14T15:52:00Z"/>
        </w:rPr>
      </w:pPr>
      <w:r>
        <w:t xml:space="preserve">The </w:t>
      </w:r>
      <w:r w:rsidRPr="00016444">
        <w:rPr>
          <w:rStyle w:val="Code"/>
        </w:rPr>
        <w:t>Destination</w:t>
      </w:r>
      <w:r>
        <w:rPr>
          <w:i/>
          <w:iCs/>
        </w:rPr>
        <w:t xml:space="preserve"> </w:t>
      </w:r>
      <w:r>
        <w:t>and subscription name must be the same</w:t>
      </w:r>
      <w:ins w:id="2338" w:author="Nigel Deakin" w:date="2012-05-14T15:52:00Z">
        <w:r w:rsidR="00750E65">
          <w:t xml:space="preserve"> as when the durable subscription was first created.</w:t>
        </w:r>
      </w:ins>
    </w:p>
    <w:p w:rsidR="00741663" w:rsidRDefault="001224E3" w:rsidP="000D55C0">
      <w:pPr>
        <w:pStyle w:val="ListBullet"/>
      </w:pPr>
      <w:ins w:id="2339" w:author="Nigel Deakin" w:date="2012-05-14T15:52:00Z">
        <w:r>
          <w:t xml:space="preserve">If the connection's client identifier was set when the durable subscription was first created then the </w:t>
        </w:r>
      </w:ins>
      <w:ins w:id="2340" w:author="Nigel Deakin" w:date="2012-05-14T15:53:00Z">
        <w:r w:rsidR="00DF181F">
          <w:t>same client identifier must be set</w:t>
        </w:r>
      </w:ins>
      <w:ins w:id="2341" w:author="Nigel Deakin" w:date="2012-05-14T15:54:00Z">
        <w:r w:rsidR="00F12653">
          <w:t xml:space="preserve"> when </w:t>
        </w:r>
      </w:ins>
      <w:ins w:id="2342" w:author="Nigel Deakin" w:date="2012-05-14T15:55:00Z">
        <w:r w:rsidR="00D1129B">
          <w:t xml:space="preserve">subsequently </w:t>
        </w:r>
      </w:ins>
      <w:ins w:id="2343" w:author="Nigel Deakin" w:date="2012-05-14T15:54:00Z">
        <w:r w:rsidR="00F12653">
          <w:t>creating a consumer on it.</w:t>
        </w:r>
      </w:ins>
      <w:del w:id="2344" w:author="Nigel Deakin" w:date="2012-05-14T15:52:00Z">
        <w:r w:rsidR="00741663" w:rsidDel="00750E65">
          <w:delText>.</w:delText>
        </w:r>
      </w:del>
    </w:p>
    <w:p w:rsidR="00000000" w:rsidRDefault="00741663">
      <w:pPr>
        <w:pStyle w:val="ListBullet"/>
        <w:rPr>
          <w:ins w:id="2345" w:author="Nigel Deakin" w:date="2012-05-14T15:53:00Z"/>
        </w:rPr>
        <w:pPrChange w:id="2346" w:author="Nigel Deakin" w:date="2012-05-14T15:55:00Z">
          <w:pPr>
            <w:pStyle w:val="Paragraph"/>
          </w:pPr>
        </w:pPrChange>
      </w:pPr>
      <w:r>
        <w:t>If a message selector was specified</w:t>
      </w:r>
      <w:ins w:id="2347" w:author="Nigel Deakin" w:date="2012-05-14T15:53:00Z">
        <w:r w:rsidR="00F9143F">
          <w:t xml:space="preserve"> when the durable subscription was </w:t>
        </w:r>
      </w:ins>
      <w:ins w:id="2348" w:author="Nigel Deakin" w:date="2012-05-14T15:55:00Z">
        <w:r w:rsidR="003662DB">
          <w:t xml:space="preserve">first </w:t>
        </w:r>
      </w:ins>
      <w:ins w:id="2349" w:author="Nigel Deakin" w:date="2012-05-14T15:53:00Z">
        <w:r w:rsidR="00F9143F">
          <w:t>created then the same mes</w:t>
        </w:r>
        <w:r w:rsidR="003662DB">
          <w:t>sage selector must be specified</w:t>
        </w:r>
      </w:ins>
      <w:ins w:id="2350" w:author="Nigel Deakin" w:date="2012-05-14T15:55:00Z">
        <w:r w:rsidR="003662DB">
          <w:t xml:space="preserve"> when subsequently creating a consumer on it.</w:t>
        </w:r>
      </w:ins>
    </w:p>
    <w:p w:rsidR="00741663" w:rsidRPr="00F9143F" w:rsidRDefault="00E435B6" w:rsidP="00C82C12">
      <w:pPr>
        <w:pStyle w:val="Heading2"/>
      </w:pPr>
      <w:bookmarkStart w:id="2351" w:name="_Toc311729353"/>
      <w:bookmarkStart w:id="2352" w:name="_Toc339906448"/>
      <w:r>
        <w:t>JMS message t</w:t>
      </w:r>
      <w:r w:rsidR="00741663">
        <w:t>ypes</w:t>
      </w:r>
      <w:bookmarkEnd w:id="2351"/>
      <w:bookmarkEnd w:id="2352"/>
    </w:p>
    <w:p w:rsidR="00741663" w:rsidRDefault="00A72D55" w:rsidP="00741663">
      <w:pPr>
        <w:pStyle w:val="Paragraph"/>
        <w:rPr>
          <w:spacing w:val="2"/>
          <w:w w:val="100"/>
        </w:rPr>
      </w:pPr>
      <w:r w:rsidRPr="00A72D55">
        <w:rPr>
          <w:spacing w:val="2"/>
          <w:w w:val="100"/>
        </w:rPr>
        <w:t xml:space="preserve">There are five JMS message types. This section provides an example of how to create and unpack each of these </w:t>
      </w:r>
      <w:r w:rsidR="00741663">
        <w:rPr>
          <w:spacing w:val="2"/>
          <w:w w:val="100"/>
        </w:rPr>
        <w:t>types. In each example, the data sent in the message is stock-quote-related data. In all cases, the code that creates the actual content of the messages is omitted.</w:t>
      </w:r>
    </w:p>
    <w:p w:rsidR="00741663" w:rsidRPr="00362225" w:rsidRDefault="00741663" w:rsidP="00515B98">
      <w:pPr>
        <w:pStyle w:val="Heading3"/>
      </w:pPr>
      <w:bookmarkStart w:id="2353" w:name="_Toc311729354"/>
      <w:bookmarkStart w:id="2354" w:name="_Toc339906449"/>
      <w:r w:rsidRPr="00362225">
        <w:lastRenderedPageBreak/>
        <w:t>Creating a TextMessage</w:t>
      </w:r>
      <w:bookmarkEnd w:id="2353"/>
      <w:bookmarkEnd w:id="2354"/>
    </w:p>
    <w:p w:rsidR="00741663" w:rsidRDefault="00741663" w:rsidP="00741663">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741663" w:rsidRDefault="00741663" w:rsidP="00741663">
      <w:pPr>
        <w:pStyle w:val="Paragraph"/>
        <w:rPr>
          <w:spacing w:val="2"/>
          <w:w w:val="100"/>
        </w:rPr>
      </w:pPr>
      <w:r>
        <w:rPr>
          <w:spacing w:val="2"/>
          <w:w w:val="100"/>
        </w:rPr>
        <w:t>The following code demonstrates how to create such a message:</w:t>
      </w:r>
    </w:p>
    <w:p w:rsidR="00741663" w:rsidRDefault="00741663" w:rsidP="006C4E78">
      <w:pPr>
        <w:pStyle w:val="CodePara"/>
      </w:pPr>
      <w:r>
        <w:t>String stockData; /* Stock information as a string */</w:t>
      </w:r>
    </w:p>
    <w:p w:rsidR="00741663" w:rsidRDefault="00741663" w:rsidP="006C4E78">
      <w:pPr>
        <w:pStyle w:val="CodePara"/>
      </w:pPr>
      <w:r>
        <w:t>TextMessage message;</w:t>
      </w:r>
    </w:p>
    <w:p w:rsidR="006C4E78" w:rsidRDefault="006C4E78" w:rsidP="006C4E78">
      <w:pPr>
        <w:pStyle w:val="CodePara"/>
      </w:pPr>
    </w:p>
    <w:p w:rsidR="00741663" w:rsidRDefault="00741663" w:rsidP="006C4E78">
      <w:pPr>
        <w:pStyle w:val="CodePara"/>
      </w:pPr>
      <w:proofErr w:type="gramStart"/>
      <w:r>
        <w:t>message</w:t>
      </w:r>
      <w:proofErr w:type="gramEnd"/>
      <w:r>
        <w:t xml:space="preserve"> = session.createTextMessage();</w:t>
      </w:r>
    </w:p>
    <w:p w:rsidR="006C4E78" w:rsidRDefault="006C4E78" w:rsidP="006C4E78">
      <w:pPr>
        <w:pStyle w:val="CodePara"/>
      </w:pPr>
    </w:p>
    <w:p w:rsidR="00741663" w:rsidRDefault="00741663" w:rsidP="006C4E78">
      <w:pPr>
        <w:pStyle w:val="CodePara"/>
      </w:pPr>
      <w:r>
        <w:t>/* Set the stockData string to the message body */</w:t>
      </w:r>
    </w:p>
    <w:p w:rsidR="00741663" w:rsidRDefault="00741663" w:rsidP="006C4E78">
      <w:pPr>
        <w:pStyle w:val="CodePara"/>
      </w:pPr>
      <w:proofErr w:type="gramStart"/>
      <w:r>
        <w:t>message.setText(</w:t>
      </w:r>
      <w:proofErr w:type="gramEnd"/>
      <w:r>
        <w:t>stockData);</w:t>
      </w:r>
    </w:p>
    <w:p w:rsidR="00741663" w:rsidRPr="00362225" w:rsidRDefault="00741663" w:rsidP="00515B98">
      <w:pPr>
        <w:pStyle w:val="Heading3"/>
      </w:pPr>
      <w:bookmarkStart w:id="2355" w:name="_Toc311729355"/>
      <w:bookmarkStart w:id="2356" w:name="_Toc339906450"/>
      <w:r w:rsidRPr="00362225">
        <w:t>Unpacking a TextMessage</w:t>
      </w:r>
      <w:bookmarkEnd w:id="2355"/>
      <w:bookmarkEnd w:id="2356"/>
    </w:p>
    <w:p w:rsidR="00741663" w:rsidRDefault="00741663" w:rsidP="00741663">
      <w:pPr>
        <w:pStyle w:val="Paragraph"/>
        <w:rPr>
          <w:spacing w:val="2"/>
          <w:w w:val="100"/>
        </w:rPr>
      </w:pPr>
      <w:r>
        <w:rPr>
          <w:spacing w:val="2"/>
          <w:w w:val="100"/>
        </w:rPr>
        <w:t xml:space="preserve">To unpack a </w:t>
      </w:r>
      <w:r w:rsidRPr="00517699">
        <w:rPr>
          <w:rStyle w:val="Code"/>
        </w:rPr>
        <w:t>TextMessage</w:t>
      </w:r>
      <w:r>
        <w:rPr>
          <w:i/>
          <w:iCs/>
          <w:spacing w:val="2"/>
          <w:w w:val="100"/>
        </w:rPr>
        <w:t xml:space="preserve">, </w:t>
      </w:r>
      <w:r>
        <w:rPr>
          <w:spacing w:val="2"/>
          <w:w w:val="100"/>
        </w:rPr>
        <w:t xml:space="preserve">the client uses the </w:t>
      </w:r>
      <w:r w:rsidRPr="00517699">
        <w:rPr>
          <w:rStyle w:val="Code"/>
        </w:rPr>
        <w:t>Message.getText</w:t>
      </w:r>
      <w:r>
        <w:rPr>
          <w:i/>
          <w:iCs/>
          <w:spacing w:val="2"/>
          <w:w w:val="100"/>
        </w:rPr>
        <w:t xml:space="preserve"> </w:t>
      </w:r>
      <w:r>
        <w:rPr>
          <w:spacing w:val="2"/>
          <w:w w:val="100"/>
        </w:rPr>
        <w:t>method.</w:t>
      </w:r>
    </w:p>
    <w:p w:rsidR="00741663" w:rsidRDefault="00741663" w:rsidP="00CB634A">
      <w:pPr>
        <w:pStyle w:val="CodePara"/>
      </w:pPr>
      <w:r>
        <w:t>String stockInfo; /* String to hold stock info */</w:t>
      </w:r>
    </w:p>
    <w:p w:rsidR="00CB634A" w:rsidRDefault="00CB634A" w:rsidP="00CB634A">
      <w:pPr>
        <w:pStyle w:val="CodePara"/>
      </w:pPr>
    </w:p>
    <w:p w:rsidR="00741663" w:rsidRDefault="00741663" w:rsidP="00CB634A">
      <w:pPr>
        <w:pStyle w:val="CodePara"/>
      </w:pPr>
      <w:proofErr w:type="gramStart"/>
      <w:r>
        <w:t>stockInfo</w:t>
      </w:r>
      <w:proofErr w:type="gramEnd"/>
      <w:r>
        <w:t xml:space="preserve"> = message.getText();</w:t>
      </w:r>
    </w:p>
    <w:p w:rsidR="00741663" w:rsidRPr="00362225" w:rsidRDefault="00741663" w:rsidP="00515B98">
      <w:pPr>
        <w:pStyle w:val="Heading3"/>
      </w:pPr>
      <w:bookmarkStart w:id="2357" w:name="_Toc311729356"/>
      <w:bookmarkStart w:id="2358" w:name="_Toc339906451"/>
      <w:r w:rsidRPr="00362225">
        <w:t>Creating a BytesMessage</w:t>
      </w:r>
      <w:bookmarkEnd w:id="2357"/>
      <w:bookmarkEnd w:id="2358"/>
    </w:p>
    <w:p w:rsidR="00741663" w:rsidRDefault="00741663" w:rsidP="00741663">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741663" w:rsidRDefault="00741663" w:rsidP="00741663">
      <w:pPr>
        <w:pStyle w:val="Paragraph"/>
        <w:rPr>
          <w:spacing w:val="2"/>
          <w:w w:val="100"/>
        </w:rPr>
      </w:pPr>
      <w:r>
        <w:rPr>
          <w:spacing w:val="2"/>
          <w:w w:val="100"/>
        </w:rPr>
        <w:t>Such a message can be constructed in the following way:</w:t>
      </w:r>
    </w:p>
    <w:p w:rsidR="00EC361E" w:rsidRDefault="00EC361E" w:rsidP="00EC361E">
      <w:pPr>
        <w:pStyle w:val="CodePara"/>
      </w:pPr>
      <w:r>
        <w:t>/* Stock information as a byte array */</w:t>
      </w:r>
    </w:p>
    <w:p w:rsidR="00741663" w:rsidRDefault="00741663" w:rsidP="00EC361E">
      <w:pPr>
        <w:pStyle w:val="CodePara"/>
      </w:pPr>
      <w:proofErr w:type="gramStart"/>
      <w:r>
        <w:t>byte[</w:t>
      </w:r>
      <w:proofErr w:type="gramEnd"/>
      <w:r>
        <w:t>] stockData; BytesMessage message;</w:t>
      </w:r>
    </w:p>
    <w:p w:rsidR="008458ED" w:rsidRDefault="008458ED" w:rsidP="00EC361E">
      <w:pPr>
        <w:pStyle w:val="CodePara"/>
      </w:pPr>
    </w:p>
    <w:p w:rsidR="00741663" w:rsidRDefault="00741663" w:rsidP="00EC361E">
      <w:pPr>
        <w:pStyle w:val="CodePara"/>
      </w:pPr>
      <w:proofErr w:type="gramStart"/>
      <w:r>
        <w:t>message</w:t>
      </w:r>
      <w:proofErr w:type="gramEnd"/>
      <w:r>
        <w:t xml:space="preserve"> = session.createBytesMessage();</w:t>
      </w:r>
    </w:p>
    <w:p w:rsidR="00741663" w:rsidRDefault="00741663" w:rsidP="00EC361E">
      <w:pPr>
        <w:pStyle w:val="CodePara"/>
      </w:pPr>
      <w:proofErr w:type="gramStart"/>
      <w:r>
        <w:t>message.writeBytes(</w:t>
      </w:r>
      <w:proofErr w:type="gramEnd"/>
      <w:r>
        <w:t>stockData);</w:t>
      </w:r>
    </w:p>
    <w:p w:rsidR="00741663" w:rsidRPr="00362225" w:rsidRDefault="00741663" w:rsidP="00515B98">
      <w:pPr>
        <w:pStyle w:val="Heading3"/>
      </w:pPr>
      <w:bookmarkStart w:id="2359" w:name="_Toc311729357"/>
      <w:bookmarkStart w:id="2360" w:name="_Toc339906452"/>
      <w:r w:rsidRPr="00362225">
        <w:t>Unpacking a BytesMessage</w:t>
      </w:r>
      <w:bookmarkEnd w:id="2359"/>
      <w:bookmarkEnd w:id="2360"/>
    </w:p>
    <w:p w:rsidR="00741663" w:rsidRDefault="00741663" w:rsidP="00741663">
      <w:pPr>
        <w:pStyle w:val="Paragraph"/>
        <w:rPr>
          <w:spacing w:val="2"/>
          <w:w w:val="100"/>
        </w:rPr>
      </w:pPr>
      <w:r>
        <w:rPr>
          <w:spacing w:val="2"/>
          <w:w w:val="100"/>
        </w:rPr>
        <w:t xml:space="preserve">When the </w:t>
      </w:r>
      <w:r w:rsidRPr="00517699">
        <w:rPr>
          <w:rStyle w:val="Code"/>
        </w:rPr>
        <w:t>BytesMessage</w:t>
      </w:r>
      <w:r>
        <w:rPr>
          <w:i/>
          <w:iCs/>
          <w:spacing w:val="2"/>
          <w:w w:val="100"/>
        </w:rPr>
        <w:t xml:space="preserve"> </w:t>
      </w:r>
      <w:r>
        <w:rPr>
          <w:spacing w:val="2"/>
          <w:w w:val="100"/>
        </w:rPr>
        <w:t>is received, it can be unpacked in the following manner:</w:t>
      </w:r>
    </w:p>
    <w:p w:rsidR="00964B1E" w:rsidRDefault="00964B1E" w:rsidP="00344444">
      <w:pPr>
        <w:pStyle w:val="CodePara"/>
      </w:pPr>
      <w:r>
        <w:t>/* Byte array to hold stock information */</w:t>
      </w:r>
    </w:p>
    <w:p w:rsidR="00741663" w:rsidRDefault="00964B1E" w:rsidP="00344444">
      <w:pPr>
        <w:pStyle w:val="CodePara"/>
      </w:pPr>
      <w:proofErr w:type="gramStart"/>
      <w:r>
        <w:t>byte[</w:t>
      </w:r>
      <w:proofErr w:type="gramEnd"/>
      <w:r>
        <w:t xml:space="preserve">] </w:t>
      </w:r>
      <w:del w:id="2361" w:author="Nigel Deakin" w:date="2011-11-03T12:24:00Z">
        <w:r w:rsidR="00741663" w:rsidDel="00D60668">
          <w:delText>stockInfo</w:delText>
        </w:r>
      </w:del>
      <w:ins w:id="2362" w:author="Nigel Deakin" w:date="2011-11-03T12:24:00Z">
        <w:r w:rsidR="00D60668">
          <w:t>stockData</w:t>
        </w:r>
      </w:ins>
      <w:r w:rsidR="00741663">
        <w:t xml:space="preserve">; </w:t>
      </w:r>
    </w:p>
    <w:p w:rsidR="00126945" w:rsidRDefault="00126945" w:rsidP="00344444">
      <w:pPr>
        <w:pStyle w:val="CodePara"/>
      </w:pPr>
    </w:p>
    <w:p w:rsidR="00741663" w:rsidRDefault="00741663" w:rsidP="00344444">
      <w:pPr>
        <w:pStyle w:val="CodePara"/>
      </w:pPr>
      <w:proofErr w:type="gramStart"/>
      <w:r>
        <w:t>int</w:t>
      </w:r>
      <w:proofErr w:type="gramEnd"/>
      <w:r>
        <w:t xml:space="preserve"> length;</w:t>
      </w:r>
    </w:p>
    <w:p w:rsidR="00741663" w:rsidRDefault="00741663" w:rsidP="00344444">
      <w:pPr>
        <w:pStyle w:val="CodePara"/>
      </w:pPr>
      <w:proofErr w:type="gramStart"/>
      <w:r>
        <w:t>length</w:t>
      </w:r>
      <w:proofErr w:type="gramEnd"/>
      <w:r>
        <w:t xml:space="preserve"> = message.readBytes(stockData);</w:t>
      </w:r>
    </w:p>
    <w:p w:rsidR="00741663" w:rsidRDefault="00741663" w:rsidP="00741663">
      <w:pPr>
        <w:pStyle w:val="Paragraph"/>
        <w:rPr>
          <w:spacing w:val="2"/>
          <w:w w:val="100"/>
        </w:rPr>
      </w:pPr>
      <w:r>
        <w:rPr>
          <w:spacing w:val="2"/>
          <w:w w:val="100"/>
        </w:rPr>
        <w:t>The message body is copied to the byte array. The client program can then begin reading and interpreting the data.</w:t>
      </w:r>
    </w:p>
    <w:p w:rsidR="00741663" w:rsidRPr="00362225" w:rsidRDefault="00741663" w:rsidP="00515B98">
      <w:pPr>
        <w:pStyle w:val="Heading3"/>
      </w:pPr>
      <w:bookmarkStart w:id="2363" w:name="_Toc311729358"/>
      <w:bookmarkStart w:id="2364" w:name="_Toc339906453"/>
      <w:r w:rsidRPr="00362225">
        <w:t>Creating a MapMessage</w:t>
      </w:r>
      <w:bookmarkEnd w:id="2363"/>
      <w:bookmarkEnd w:id="2364"/>
    </w:p>
    <w:p w:rsidR="00741663" w:rsidRDefault="00741663" w:rsidP="00741663">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741663" w:rsidRDefault="00741663" w:rsidP="000B5DD9">
      <w:pPr>
        <w:pStyle w:val="ListBullet"/>
        <w:rPr>
          <w:i/>
          <w:iCs/>
        </w:rPr>
      </w:pPr>
      <w:r>
        <w:t xml:space="preserve">Stock quote name - represented as a </w:t>
      </w:r>
      <w:r w:rsidRPr="00517699">
        <w:rPr>
          <w:rStyle w:val="Code"/>
        </w:rPr>
        <w:t>String</w:t>
      </w:r>
    </w:p>
    <w:p w:rsidR="00741663" w:rsidRDefault="00741663" w:rsidP="000B5DD9">
      <w:pPr>
        <w:pStyle w:val="ListBullet"/>
        <w:rPr>
          <w:i/>
          <w:iCs/>
        </w:rPr>
      </w:pPr>
      <w:r>
        <w:t xml:space="preserve">Current value - represented as a </w:t>
      </w:r>
      <w:r w:rsidRPr="00517699">
        <w:rPr>
          <w:rStyle w:val="Code"/>
        </w:rPr>
        <w:t>double</w:t>
      </w:r>
    </w:p>
    <w:p w:rsidR="00741663" w:rsidRDefault="00741663" w:rsidP="000B5DD9">
      <w:pPr>
        <w:pStyle w:val="ListBullet"/>
        <w:rPr>
          <w:i/>
          <w:iCs/>
        </w:rPr>
      </w:pPr>
      <w:r>
        <w:lastRenderedPageBreak/>
        <w:t xml:space="preserve">Time of quote - represented as a </w:t>
      </w:r>
      <w:r w:rsidRPr="00517699">
        <w:rPr>
          <w:rStyle w:val="Code"/>
        </w:rPr>
        <w:t>long</w:t>
      </w:r>
    </w:p>
    <w:p w:rsidR="00741663" w:rsidRDefault="00741663" w:rsidP="000B5DD9">
      <w:pPr>
        <w:pStyle w:val="ListBullet"/>
        <w:rPr>
          <w:i/>
          <w:iCs/>
        </w:rPr>
      </w:pPr>
      <w:r>
        <w:t xml:space="preserve">Last change - represented as a </w:t>
      </w:r>
      <w:r w:rsidRPr="00517699">
        <w:rPr>
          <w:rStyle w:val="Code"/>
        </w:rPr>
        <w:t>double</w:t>
      </w:r>
    </w:p>
    <w:p w:rsidR="00741663" w:rsidRDefault="00741663" w:rsidP="000B5DD9">
      <w:pPr>
        <w:pStyle w:val="ListBullet"/>
        <w:rPr>
          <w:i/>
          <w:iCs/>
        </w:rPr>
      </w:pPr>
      <w:r>
        <w:t xml:space="preserve">Stock information - represented as a </w:t>
      </w:r>
      <w:r w:rsidRPr="00517699">
        <w:rPr>
          <w:rStyle w:val="Code"/>
        </w:rPr>
        <w:t>String</w:t>
      </w:r>
    </w:p>
    <w:p w:rsidR="00741663" w:rsidRDefault="00741663" w:rsidP="00741663">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w:t>
      </w:r>
      <w:r w:rsidR="00517699">
        <w:rPr>
          <w:spacing w:val="2"/>
          <w:w w:val="100"/>
        </w:rPr>
        <w:t>s</w:t>
      </w:r>
      <w:r>
        <w:rPr>
          <w:spacing w:val="2"/>
          <w:w w:val="100"/>
        </w:rPr>
        <w:t xml:space="preserve">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741663" w:rsidRDefault="00741663" w:rsidP="000B5DD9">
      <w:pPr>
        <w:pStyle w:val="CodePara"/>
      </w:pPr>
      <w:r>
        <w:t>String stockName</w:t>
      </w:r>
      <w:proofErr w:type="gramStart"/>
      <w:r>
        <w:t xml:space="preserve">; </w:t>
      </w:r>
      <w:r w:rsidR="00F9115C">
        <w:t xml:space="preserve"> </w:t>
      </w:r>
      <w:r>
        <w:t>/</w:t>
      </w:r>
      <w:proofErr w:type="gramEnd"/>
      <w:r>
        <w:t>* Name of the stock */</w:t>
      </w:r>
    </w:p>
    <w:p w:rsidR="00741663" w:rsidRDefault="00741663" w:rsidP="000B5DD9">
      <w:pPr>
        <w:pStyle w:val="CodePara"/>
      </w:pPr>
      <w:proofErr w:type="gramStart"/>
      <w:r>
        <w:t>double</w:t>
      </w:r>
      <w:proofErr w:type="gramEnd"/>
      <w:r>
        <w:t xml:space="preserve"> stockValue; /* Current value of the stock */</w:t>
      </w:r>
    </w:p>
    <w:p w:rsidR="00741663" w:rsidRDefault="00741663" w:rsidP="000B5DD9">
      <w:pPr>
        <w:pStyle w:val="CodePara"/>
      </w:pPr>
      <w:proofErr w:type="gramStart"/>
      <w:r>
        <w:t>long</w:t>
      </w:r>
      <w:proofErr w:type="gramEnd"/>
      <w:r>
        <w:t xml:space="preserve"> stockTime; </w:t>
      </w:r>
      <w:r w:rsidR="000B5DD9">
        <w:t xml:space="preserve">  </w:t>
      </w:r>
      <w:r w:rsidR="00F9115C">
        <w:t xml:space="preserve"> </w:t>
      </w:r>
      <w:r>
        <w:t>/* Time stock quote was updated */</w:t>
      </w:r>
    </w:p>
    <w:p w:rsidR="00741663" w:rsidRDefault="00741663" w:rsidP="000B5DD9">
      <w:pPr>
        <w:pStyle w:val="CodePara"/>
      </w:pPr>
      <w:proofErr w:type="gramStart"/>
      <w:r>
        <w:t>double</w:t>
      </w:r>
      <w:proofErr w:type="gramEnd"/>
      <w:r>
        <w:t xml:space="preserve"> stockDiff; </w:t>
      </w:r>
      <w:r w:rsidR="00F9115C">
        <w:t xml:space="preserve"> </w:t>
      </w:r>
      <w:r>
        <w:t>/* +/- change in the stock quote*/</w:t>
      </w:r>
    </w:p>
    <w:p w:rsidR="00741663" w:rsidRDefault="00741663" w:rsidP="000B5DD9">
      <w:pPr>
        <w:pStyle w:val="CodePara"/>
      </w:pPr>
      <w:r>
        <w:t>String stockInfo</w:t>
      </w:r>
      <w:proofErr w:type="gramStart"/>
      <w:r>
        <w:t xml:space="preserve">; </w:t>
      </w:r>
      <w:r w:rsidR="00F9115C">
        <w:t xml:space="preserve"> </w:t>
      </w:r>
      <w:r>
        <w:t>/</w:t>
      </w:r>
      <w:proofErr w:type="gramEnd"/>
      <w:r>
        <w:t xml:space="preserve">* </w:t>
      </w:r>
      <w:r w:rsidR="00215FF7">
        <w:t>I</w:t>
      </w:r>
      <w:r>
        <w:t>nformation on this stock */</w:t>
      </w:r>
    </w:p>
    <w:p w:rsidR="00741663" w:rsidRDefault="00741663" w:rsidP="000B5DD9">
      <w:pPr>
        <w:pStyle w:val="CodePara"/>
      </w:pPr>
      <w:r>
        <w:t>MapMessage message;</w:t>
      </w:r>
    </w:p>
    <w:p w:rsidR="000B5DD9" w:rsidRDefault="000B5DD9" w:rsidP="000B5DD9">
      <w:pPr>
        <w:pStyle w:val="CodePara"/>
      </w:pPr>
    </w:p>
    <w:p w:rsidR="002F0D40" w:rsidRDefault="00741663" w:rsidP="002F0D40">
      <w:pPr>
        <w:pStyle w:val="CodePara"/>
      </w:pPr>
      <w:proofErr w:type="gramStart"/>
      <w:r>
        <w:t>message</w:t>
      </w:r>
      <w:proofErr w:type="gramEnd"/>
      <w:r>
        <w:t xml:space="preserve"> = session.createMapMessage();</w:t>
      </w:r>
    </w:p>
    <w:p w:rsidR="00741663" w:rsidRDefault="00741663" w:rsidP="002F0D40">
      <w:r>
        <w:t>Note that the following can be set in any order.</w:t>
      </w:r>
    </w:p>
    <w:p w:rsidR="00741663" w:rsidRDefault="00741663" w:rsidP="000B5DD9">
      <w:pPr>
        <w:pStyle w:val="CodePara"/>
      </w:pPr>
      <w:r>
        <w:t>/* First parameter is the name of the map element,</w:t>
      </w:r>
    </w:p>
    <w:p w:rsidR="00741663" w:rsidRDefault="00741663" w:rsidP="000B5DD9">
      <w:pPr>
        <w:pStyle w:val="CodePara"/>
      </w:pPr>
      <w:proofErr w:type="gramStart"/>
      <w:r>
        <w:t>*  second</w:t>
      </w:r>
      <w:proofErr w:type="gramEnd"/>
      <w:r>
        <w:t xml:space="preserve"> is the value</w:t>
      </w:r>
    </w:p>
    <w:p w:rsidR="00741663" w:rsidRDefault="00741663" w:rsidP="000B5DD9">
      <w:pPr>
        <w:pStyle w:val="CodePara"/>
      </w:pPr>
      <w:r>
        <w:t>*/</w:t>
      </w:r>
    </w:p>
    <w:p w:rsidR="00741663" w:rsidRDefault="00741663" w:rsidP="000B5DD9">
      <w:pPr>
        <w:pStyle w:val="CodePara"/>
      </w:pPr>
      <w:proofErr w:type="gramStart"/>
      <w:r>
        <w:t>message.setString(</w:t>
      </w:r>
      <w:proofErr w:type="gramEnd"/>
      <w:r>
        <w:t>"Name", "SUNW");</w:t>
      </w:r>
    </w:p>
    <w:p w:rsidR="00741663" w:rsidRDefault="00741663" w:rsidP="000B5DD9">
      <w:pPr>
        <w:pStyle w:val="CodePara"/>
      </w:pPr>
      <w:proofErr w:type="gramStart"/>
      <w:r>
        <w:t>message.setDouble(</w:t>
      </w:r>
      <w:proofErr w:type="gramEnd"/>
      <w:r>
        <w:t>"Value", stockValue);</w:t>
      </w:r>
    </w:p>
    <w:p w:rsidR="00741663" w:rsidRDefault="00741663" w:rsidP="000B5DD9">
      <w:pPr>
        <w:pStyle w:val="CodePara"/>
      </w:pPr>
      <w:proofErr w:type="gramStart"/>
      <w:r>
        <w:t>message.setLong(</w:t>
      </w:r>
      <w:proofErr w:type="gramEnd"/>
      <w:r>
        <w:t>"Time", stockTime);</w:t>
      </w:r>
    </w:p>
    <w:p w:rsidR="00741663" w:rsidRDefault="00741663" w:rsidP="000B5DD9">
      <w:pPr>
        <w:pStyle w:val="CodePara"/>
      </w:pPr>
      <w:proofErr w:type="gramStart"/>
      <w:r>
        <w:t>message.setDouble(</w:t>
      </w:r>
      <w:proofErr w:type="gramEnd"/>
      <w:r>
        <w:t>"Diff", stockDiff);</w:t>
      </w:r>
    </w:p>
    <w:p w:rsidR="002F0D40" w:rsidRDefault="00741663" w:rsidP="000B5DD9">
      <w:pPr>
        <w:pStyle w:val="CodePara"/>
      </w:pPr>
      <w:proofErr w:type="gramStart"/>
      <w:r>
        <w:t>message.setString(</w:t>
      </w:r>
      <w:proofErr w:type="gramEnd"/>
      <w:r>
        <w:t xml:space="preserve">"Info", </w:t>
      </w:r>
    </w:p>
    <w:p w:rsidR="00741663" w:rsidRDefault="00C86477" w:rsidP="000B5DD9">
      <w:pPr>
        <w:pStyle w:val="CodePara"/>
      </w:pPr>
      <w:r>
        <w:t xml:space="preserve">  </w:t>
      </w:r>
      <w:r w:rsidR="00741663">
        <w:t>"Recent server announcement causes market</w:t>
      </w:r>
      <w:r>
        <w:t xml:space="preserve"> </w:t>
      </w:r>
      <w:r w:rsidR="00741663">
        <w:t>interest");</w:t>
      </w:r>
    </w:p>
    <w:p w:rsidR="00741663" w:rsidRPr="00362225" w:rsidRDefault="00741663" w:rsidP="00515B98">
      <w:pPr>
        <w:pStyle w:val="Heading3"/>
      </w:pPr>
      <w:bookmarkStart w:id="2365" w:name="_Toc311729359"/>
      <w:bookmarkStart w:id="2366" w:name="_Toc339906454"/>
      <w:r w:rsidRPr="00362225">
        <w:t>Unpacking a MapMessage</w:t>
      </w:r>
      <w:bookmarkEnd w:id="2365"/>
      <w:bookmarkEnd w:id="2366"/>
    </w:p>
    <w:p w:rsidR="00741663" w:rsidRDefault="00741663" w:rsidP="00741663">
      <w:pPr>
        <w:pStyle w:val="Paragraph"/>
        <w:rPr>
          <w:spacing w:val="2"/>
          <w:w w:val="100"/>
        </w:rPr>
      </w:pPr>
      <w:r>
        <w:rPr>
          <w:spacing w:val="2"/>
          <w:w w:val="100"/>
        </w:rPr>
        <w:t xml:space="preserve">To unpack the </w:t>
      </w:r>
      <w:r w:rsidRPr="00517699">
        <w:rPr>
          <w:rStyle w:val="Code"/>
        </w:rPr>
        <w:t>MapMessage</w:t>
      </w:r>
      <w:r>
        <w:rPr>
          <w:spacing w:val="2"/>
          <w:w w:val="100"/>
        </w:rPr>
        <w:t xml:space="preserve">, the client program uses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741663" w:rsidRDefault="00741663" w:rsidP="00590518">
      <w:pPr>
        <w:pStyle w:val="CodePara"/>
      </w:pPr>
      <w:r>
        <w:t>String stockName</w:t>
      </w:r>
      <w:proofErr w:type="gramStart"/>
      <w:r>
        <w:t xml:space="preserve">; </w:t>
      </w:r>
      <w:r w:rsidR="00590518">
        <w:t xml:space="preserve"> </w:t>
      </w:r>
      <w:r>
        <w:t>/</w:t>
      </w:r>
      <w:proofErr w:type="gramEnd"/>
      <w:r>
        <w:t>*</w:t>
      </w:r>
      <w:r w:rsidR="00590518">
        <w:t xml:space="preserve"> </w:t>
      </w:r>
      <w:r>
        <w:t>Name of the stock */</w:t>
      </w:r>
    </w:p>
    <w:p w:rsidR="00741663" w:rsidRDefault="00741663" w:rsidP="00590518">
      <w:pPr>
        <w:pStyle w:val="CodePara"/>
      </w:pPr>
      <w:proofErr w:type="gramStart"/>
      <w:r>
        <w:t>double</w:t>
      </w:r>
      <w:proofErr w:type="gramEnd"/>
      <w:r>
        <w:t xml:space="preserve"> stockValue; /* Current value of the stock */</w:t>
      </w:r>
    </w:p>
    <w:p w:rsidR="00741663" w:rsidRDefault="00741663" w:rsidP="00590518">
      <w:pPr>
        <w:pStyle w:val="CodePara"/>
      </w:pPr>
      <w:proofErr w:type="gramStart"/>
      <w:r>
        <w:t>long</w:t>
      </w:r>
      <w:proofErr w:type="gramEnd"/>
      <w:r>
        <w:t xml:space="preserve"> </w:t>
      </w:r>
      <w:r w:rsidR="00B4326E">
        <w:t xml:space="preserve">  </w:t>
      </w:r>
      <w:r>
        <w:t xml:space="preserve">stockTime; </w:t>
      </w:r>
      <w:r w:rsidR="00590518">
        <w:t xml:space="preserve"> </w:t>
      </w:r>
      <w:r>
        <w:t xml:space="preserve">/* </w:t>
      </w:r>
      <w:r w:rsidR="004E6949">
        <w:t xml:space="preserve">Time stock quote was updated </w:t>
      </w:r>
      <w:r>
        <w:t>*/</w:t>
      </w:r>
    </w:p>
    <w:p w:rsidR="00741663" w:rsidRDefault="00741663" w:rsidP="00590518">
      <w:pPr>
        <w:pStyle w:val="CodePara"/>
      </w:pPr>
      <w:proofErr w:type="gramStart"/>
      <w:r>
        <w:t>double</w:t>
      </w:r>
      <w:proofErr w:type="gramEnd"/>
      <w:r>
        <w:t xml:space="preserve"> stockDiff; </w:t>
      </w:r>
      <w:r w:rsidR="00590518">
        <w:t xml:space="preserve"> </w:t>
      </w:r>
      <w:r>
        <w:t>/* +/- change in the stock */</w:t>
      </w:r>
    </w:p>
    <w:p w:rsidR="00741663" w:rsidRDefault="00741663" w:rsidP="00590518">
      <w:pPr>
        <w:pStyle w:val="CodePara"/>
      </w:pPr>
      <w:r>
        <w:t>String stockInfo</w:t>
      </w:r>
      <w:proofErr w:type="gramStart"/>
      <w:r>
        <w:t xml:space="preserve">; </w:t>
      </w:r>
      <w:r w:rsidR="00590518">
        <w:t xml:space="preserve"> </w:t>
      </w:r>
      <w:r>
        <w:t>/</w:t>
      </w:r>
      <w:proofErr w:type="gramEnd"/>
      <w:r>
        <w:t>* Information on this stock */</w:t>
      </w:r>
    </w:p>
    <w:p w:rsidR="00741663" w:rsidRDefault="00741663" w:rsidP="00741663">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741663" w:rsidRDefault="00741663" w:rsidP="00400096">
      <w:pPr>
        <w:pStyle w:val="CodePara"/>
      </w:pPr>
      <w:proofErr w:type="gramStart"/>
      <w:r>
        <w:t xml:space="preserve">stockName </w:t>
      </w:r>
      <w:r w:rsidR="00400096">
        <w:t xml:space="preserve"> </w:t>
      </w:r>
      <w:r>
        <w:t>=</w:t>
      </w:r>
      <w:proofErr w:type="gramEnd"/>
      <w:r>
        <w:t xml:space="preserve"> message.getString("Name");</w:t>
      </w:r>
    </w:p>
    <w:p w:rsidR="00741663" w:rsidRDefault="00741663" w:rsidP="00400096">
      <w:pPr>
        <w:pStyle w:val="CodePara"/>
      </w:pPr>
      <w:proofErr w:type="gramStart"/>
      <w:r>
        <w:t xml:space="preserve">stockDiff </w:t>
      </w:r>
      <w:r w:rsidR="00400096">
        <w:t xml:space="preserve"> </w:t>
      </w:r>
      <w:r>
        <w:t>=</w:t>
      </w:r>
      <w:proofErr w:type="gramEnd"/>
      <w:r>
        <w:t xml:space="preserve"> message.getDouble("Diff");</w:t>
      </w:r>
    </w:p>
    <w:p w:rsidR="00741663" w:rsidRDefault="00741663" w:rsidP="00400096">
      <w:pPr>
        <w:pStyle w:val="CodePara"/>
      </w:pPr>
      <w:proofErr w:type="gramStart"/>
      <w:r>
        <w:t>stockValue</w:t>
      </w:r>
      <w:proofErr w:type="gramEnd"/>
      <w:r>
        <w:t xml:space="preserve"> = message.getDouble("Value");</w:t>
      </w:r>
    </w:p>
    <w:p w:rsidR="00741663" w:rsidRDefault="00741663" w:rsidP="00400096">
      <w:pPr>
        <w:pStyle w:val="CodePara"/>
      </w:pPr>
      <w:proofErr w:type="gramStart"/>
      <w:r>
        <w:t xml:space="preserve">stockTime </w:t>
      </w:r>
      <w:r w:rsidR="00400096">
        <w:t xml:space="preserve"> </w:t>
      </w:r>
      <w:r>
        <w:t>=</w:t>
      </w:r>
      <w:proofErr w:type="gramEnd"/>
      <w:r>
        <w:t xml:space="preserve"> message.getLong("Time");</w:t>
      </w:r>
    </w:p>
    <w:p w:rsidR="00741663" w:rsidRDefault="00741663" w:rsidP="00741663">
      <w:pPr>
        <w:pStyle w:val="Paragraph"/>
        <w:rPr>
          <w:spacing w:val="2"/>
          <w:w w:val="100"/>
        </w:rPr>
      </w:pPr>
      <w:r>
        <w:rPr>
          <w:spacing w:val="2"/>
          <w:w w:val="100"/>
        </w:rPr>
        <w:t xml:space="preserve">If a client program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741663" w:rsidRPr="00362225" w:rsidRDefault="00741663" w:rsidP="00515B98">
      <w:pPr>
        <w:pStyle w:val="Heading3"/>
      </w:pPr>
      <w:bookmarkStart w:id="2367" w:name="_Toc311729360"/>
      <w:bookmarkStart w:id="2368" w:name="_Toc339906455"/>
      <w:r w:rsidRPr="00362225">
        <w:t>Creating a StreamMessage</w:t>
      </w:r>
      <w:bookmarkEnd w:id="2367"/>
      <w:bookmarkEnd w:id="2368"/>
    </w:p>
    <w:p w:rsidR="00741663" w:rsidRDefault="00741663" w:rsidP="00741663">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w:t>
      </w:r>
      <w:r w:rsidR="00517699">
        <w:rPr>
          <w:spacing w:val="2"/>
          <w:w w:val="100"/>
        </w:rPr>
        <w:t>it</w:t>
      </w:r>
      <w:r>
        <w:rPr>
          <w:spacing w:val="2"/>
          <w:w w:val="100"/>
        </w:rPr>
        <w:t xml:space="preserve"> would use a </w:t>
      </w:r>
      <w:r w:rsidRPr="00517699">
        <w:rPr>
          <w:rStyle w:val="Code"/>
        </w:rPr>
        <w:lastRenderedPageBreak/>
        <w:t>StreamMessage</w:t>
      </w:r>
      <w:r>
        <w:rPr>
          <w:spacing w:val="2"/>
          <w:w w:val="100"/>
        </w:rPr>
        <w:t>. Here’s the primitive types assigned to each item in the stock quote message.</w:t>
      </w:r>
    </w:p>
    <w:p w:rsidR="00741663" w:rsidRDefault="00741663" w:rsidP="00D62730">
      <w:pPr>
        <w:pStyle w:val="ListBullet"/>
        <w:rPr>
          <w:i/>
          <w:iCs/>
        </w:rPr>
      </w:pPr>
      <w:r>
        <w:t xml:space="preserve">Stock quote name - </w:t>
      </w:r>
      <w:r w:rsidRPr="00517699">
        <w:rPr>
          <w:rStyle w:val="Code"/>
        </w:rPr>
        <w:t>String</w:t>
      </w:r>
    </w:p>
    <w:p w:rsidR="00741663" w:rsidRDefault="00741663" w:rsidP="00D62730">
      <w:pPr>
        <w:pStyle w:val="ListBullet"/>
        <w:rPr>
          <w:i/>
          <w:iCs/>
        </w:rPr>
      </w:pPr>
      <w:r>
        <w:t xml:space="preserve">Current value - </w:t>
      </w:r>
      <w:r w:rsidRPr="00517699">
        <w:rPr>
          <w:rStyle w:val="Code"/>
        </w:rPr>
        <w:t>double</w:t>
      </w:r>
    </w:p>
    <w:p w:rsidR="00741663" w:rsidRDefault="00741663" w:rsidP="00D62730">
      <w:pPr>
        <w:pStyle w:val="ListBullet"/>
        <w:rPr>
          <w:i/>
          <w:iCs/>
        </w:rPr>
      </w:pPr>
      <w:r>
        <w:t xml:space="preserve">Time of quote - </w:t>
      </w:r>
      <w:r w:rsidRPr="00517699">
        <w:rPr>
          <w:rStyle w:val="Code"/>
        </w:rPr>
        <w:t>long</w:t>
      </w:r>
    </w:p>
    <w:p w:rsidR="00741663" w:rsidRDefault="00741663" w:rsidP="00D62730">
      <w:pPr>
        <w:pStyle w:val="ListBullet"/>
        <w:rPr>
          <w:i/>
          <w:iCs/>
        </w:rPr>
      </w:pPr>
      <w:r>
        <w:t xml:space="preserve">Last change - </w:t>
      </w:r>
      <w:r w:rsidRPr="00517699">
        <w:rPr>
          <w:rStyle w:val="Code"/>
        </w:rPr>
        <w:t>double</w:t>
      </w:r>
    </w:p>
    <w:p w:rsidR="00741663" w:rsidRDefault="00741663" w:rsidP="00D62730">
      <w:pPr>
        <w:pStyle w:val="ListBullet"/>
        <w:rPr>
          <w:i/>
          <w:iCs/>
        </w:rPr>
      </w:pPr>
      <w:r>
        <w:t xml:space="preserve">Stock information - </w:t>
      </w:r>
      <w:r w:rsidRPr="00517699">
        <w:rPr>
          <w:rStyle w:val="Code"/>
        </w:rPr>
        <w:t>String</w:t>
      </w:r>
    </w:p>
    <w:p w:rsidR="00741663" w:rsidRDefault="00741663" w:rsidP="00741663">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741663" w:rsidRDefault="00741663" w:rsidP="00741663">
      <w:pPr>
        <w:pStyle w:val="Paragraph"/>
        <w:rPr>
          <w:spacing w:val="2"/>
          <w:w w:val="100"/>
        </w:rPr>
      </w:pPr>
      <w:r>
        <w:rPr>
          <w:spacing w:val="2"/>
          <w:w w:val="100"/>
        </w:rPr>
        <w:t xml:space="preserve">In the following example, the </w:t>
      </w:r>
      <w:proofErr w:type="gramStart"/>
      <w:r>
        <w:rPr>
          <w:spacing w:val="2"/>
          <w:w w:val="100"/>
        </w:rPr>
        <w:t xml:space="preserve">values for each of the </w:t>
      </w:r>
      <w:r w:rsidR="00517699">
        <w:rPr>
          <w:spacing w:val="2"/>
          <w:w w:val="100"/>
        </w:rPr>
        <w:t>following has</w:t>
      </w:r>
      <w:proofErr w:type="gramEnd"/>
      <w:r w:rsidR="00517699">
        <w:rPr>
          <w:spacing w:val="2"/>
          <w:w w:val="100"/>
        </w:rPr>
        <w:t xml:space="preserve"> already been set:</w:t>
      </w:r>
    </w:p>
    <w:p w:rsidR="00741663" w:rsidRDefault="00741663" w:rsidP="00D62730">
      <w:pPr>
        <w:pStyle w:val="CodePara"/>
      </w:pPr>
      <w:r>
        <w:t>String stockName</w:t>
      </w:r>
      <w:proofErr w:type="gramStart"/>
      <w:r>
        <w:t xml:space="preserve">; </w:t>
      </w:r>
      <w:r w:rsidR="00D62730">
        <w:t xml:space="preserve"> </w:t>
      </w:r>
      <w:r>
        <w:t>/</w:t>
      </w:r>
      <w:proofErr w:type="gramEnd"/>
      <w:r>
        <w:t>* Name of the stock */</w:t>
      </w:r>
    </w:p>
    <w:p w:rsidR="00741663" w:rsidRDefault="00741663" w:rsidP="00D62730">
      <w:pPr>
        <w:pStyle w:val="CodePara"/>
      </w:pPr>
      <w:proofErr w:type="gramStart"/>
      <w:r>
        <w:t>double</w:t>
      </w:r>
      <w:proofErr w:type="gramEnd"/>
      <w:r>
        <w:t xml:space="preserve"> stockValue; /* Current value of the stock */</w:t>
      </w:r>
    </w:p>
    <w:p w:rsidR="00741663" w:rsidRDefault="00741663" w:rsidP="00D62730">
      <w:pPr>
        <w:pStyle w:val="CodePara"/>
      </w:pPr>
      <w:proofErr w:type="gramStart"/>
      <w:r>
        <w:t>long</w:t>
      </w:r>
      <w:proofErr w:type="gramEnd"/>
      <w:r>
        <w:t xml:space="preserve"> </w:t>
      </w:r>
      <w:r w:rsidR="00D62730">
        <w:t xml:space="preserve">  </w:t>
      </w:r>
      <w:r>
        <w:t xml:space="preserve">stockTime; </w:t>
      </w:r>
      <w:r w:rsidR="00D62730">
        <w:t xml:space="preserve"> </w:t>
      </w:r>
      <w:r>
        <w:t xml:space="preserve">/* </w:t>
      </w:r>
      <w:r w:rsidR="001F3609">
        <w:t>Time stock quote was updated</w:t>
      </w:r>
      <w:r>
        <w:t xml:space="preserve"> */</w:t>
      </w:r>
    </w:p>
    <w:p w:rsidR="00741663" w:rsidRDefault="00741663" w:rsidP="00D62730">
      <w:pPr>
        <w:pStyle w:val="CodePara"/>
      </w:pPr>
      <w:proofErr w:type="gramStart"/>
      <w:r>
        <w:t>double</w:t>
      </w:r>
      <w:proofErr w:type="gramEnd"/>
      <w:r>
        <w:t xml:space="preserve"> stockDiff; </w:t>
      </w:r>
      <w:r w:rsidR="00D62730">
        <w:t xml:space="preserve"> </w:t>
      </w:r>
      <w:r>
        <w:t>/* +/- change in the stock quote */</w:t>
      </w:r>
    </w:p>
    <w:p w:rsidR="00741663" w:rsidRDefault="00741663" w:rsidP="00D62730">
      <w:pPr>
        <w:pStyle w:val="CodePara"/>
      </w:pPr>
      <w:r>
        <w:t>String stockInfo</w:t>
      </w:r>
      <w:proofErr w:type="gramStart"/>
      <w:r>
        <w:t xml:space="preserve">; </w:t>
      </w:r>
      <w:r w:rsidR="00D62730">
        <w:t xml:space="preserve"> </w:t>
      </w:r>
      <w:r>
        <w:t>/</w:t>
      </w:r>
      <w:proofErr w:type="gramEnd"/>
      <w:r>
        <w:t>* Information on this stock*/</w:t>
      </w:r>
    </w:p>
    <w:p w:rsidR="00741663" w:rsidRDefault="00741663" w:rsidP="00D62730">
      <w:pPr>
        <w:pStyle w:val="CodePara"/>
      </w:pPr>
      <w:r>
        <w:t>StreamMessage message;</w:t>
      </w:r>
    </w:p>
    <w:p w:rsidR="00D62730" w:rsidRDefault="00D62730" w:rsidP="00D62730">
      <w:pPr>
        <w:pStyle w:val="CodePara"/>
      </w:pPr>
    </w:p>
    <w:p w:rsidR="00741663" w:rsidRDefault="00741663" w:rsidP="00D62730">
      <w:pPr>
        <w:pStyle w:val="CodePara"/>
      </w:pPr>
      <w:r>
        <w:t xml:space="preserve">/* </w:t>
      </w:r>
      <w:proofErr w:type="gramStart"/>
      <w:r>
        <w:t>Create</w:t>
      </w:r>
      <w:proofErr w:type="gramEnd"/>
      <w:r>
        <w:t xml:space="preserve"> message */</w:t>
      </w:r>
    </w:p>
    <w:p w:rsidR="00741663" w:rsidRDefault="00741663" w:rsidP="00D62730">
      <w:pPr>
        <w:pStyle w:val="CodePara"/>
      </w:pPr>
      <w:proofErr w:type="gramStart"/>
      <w:r>
        <w:t>message</w:t>
      </w:r>
      <w:proofErr w:type="gramEnd"/>
      <w:r>
        <w:t xml:space="preserve"> = session.createStreamMessage();</w:t>
      </w:r>
    </w:p>
    <w:p w:rsidR="00741663" w:rsidRDefault="00741663" w:rsidP="00741663">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741663" w:rsidRDefault="00741663" w:rsidP="00111C1B">
      <w:pPr>
        <w:pStyle w:val="CodePara"/>
      </w:pPr>
      <w:r>
        <w:t>/* Set data for message */</w:t>
      </w:r>
      <w:r w:rsidR="00111C1B">
        <w:br/>
      </w:r>
      <w:proofErr w:type="gramStart"/>
      <w:r>
        <w:t>message.writeString(</w:t>
      </w:r>
      <w:proofErr w:type="gramEnd"/>
      <w:r>
        <w:t>stockName);</w:t>
      </w:r>
      <w:r w:rsidR="00111C1B">
        <w:br/>
      </w:r>
      <w:r>
        <w:t>message.writeDouble(stockValue);</w:t>
      </w:r>
      <w:r w:rsidR="00111C1B">
        <w:br/>
      </w:r>
      <w:r>
        <w:t>message.writeLong(stockTime);</w:t>
      </w:r>
      <w:r w:rsidR="00111C1B">
        <w:br/>
      </w:r>
      <w:r>
        <w:t>message.writeDouble(stockDiff);</w:t>
      </w:r>
      <w:r w:rsidR="00111C1B">
        <w:br/>
      </w:r>
      <w:r>
        <w:t>message.writeString(stockInfo);</w:t>
      </w:r>
    </w:p>
    <w:p w:rsidR="00741663" w:rsidRPr="00362225" w:rsidRDefault="00741663" w:rsidP="00515B98">
      <w:pPr>
        <w:pStyle w:val="Heading3"/>
      </w:pPr>
      <w:bookmarkStart w:id="2369" w:name="_Toc311729361"/>
      <w:bookmarkStart w:id="2370" w:name="_Toc339906456"/>
      <w:r w:rsidRPr="00362225">
        <w:t>Unpacking a StreamMessage</w:t>
      </w:r>
      <w:bookmarkEnd w:id="2369"/>
      <w:bookmarkEnd w:id="2370"/>
    </w:p>
    <w:p w:rsidR="00741663" w:rsidRDefault="00741663" w:rsidP="00741663">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741663" w:rsidRDefault="00741663" w:rsidP="0008329B">
      <w:pPr>
        <w:pStyle w:val="CodePara"/>
      </w:pPr>
      <w:r>
        <w:t>String stockName</w:t>
      </w:r>
      <w:proofErr w:type="gramStart"/>
      <w:r>
        <w:t xml:space="preserve">; </w:t>
      </w:r>
      <w:r w:rsidR="0008329B">
        <w:t xml:space="preserve"> </w:t>
      </w:r>
      <w:r>
        <w:t>/</w:t>
      </w:r>
      <w:proofErr w:type="gramEnd"/>
      <w:r>
        <w:t>* Name of the stock quote */</w:t>
      </w:r>
    </w:p>
    <w:p w:rsidR="00741663" w:rsidRDefault="00741663" w:rsidP="0008329B">
      <w:pPr>
        <w:pStyle w:val="CodePara"/>
      </w:pPr>
      <w:proofErr w:type="gramStart"/>
      <w:r>
        <w:t>double</w:t>
      </w:r>
      <w:proofErr w:type="gramEnd"/>
      <w:r>
        <w:t xml:space="preserve"> stockValue; /* Current value of the stock */</w:t>
      </w:r>
    </w:p>
    <w:p w:rsidR="00741663" w:rsidRDefault="00741663" w:rsidP="0008329B">
      <w:pPr>
        <w:pStyle w:val="CodePara"/>
      </w:pPr>
      <w:proofErr w:type="gramStart"/>
      <w:r>
        <w:t>long</w:t>
      </w:r>
      <w:proofErr w:type="gramEnd"/>
      <w:r>
        <w:t xml:space="preserve"> stockTime; </w:t>
      </w:r>
      <w:r w:rsidR="0008329B">
        <w:t xml:space="preserve">   </w:t>
      </w:r>
      <w:r>
        <w:t xml:space="preserve">/* </w:t>
      </w:r>
      <w:r w:rsidR="0008329B">
        <w:t xml:space="preserve">Time stock quote was updated </w:t>
      </w:r>
      <w:r>
        <w:t>*/</w:t>
      </w:r>
    </w:p>
    <w:p w:rsidR="00741663" w:rsidRDefault="00741663" w:rsidP="0008329B">
      <w:pPr>
        <w:pStyle w:val="CodePara"/>
      </w:pPr>
      <w:proofErr w:type="gramStart"/>
      <w:r>
        <w:t>double</w:t>
      </w:r>
      <w:proofErr w:type="gramEnd"/>
      <w:r>
        <w:t xml:space="preserve"> stockDiff; </w:t>
      </w:r>
      <w:r w:rsidR="0008329B">
        <w:t xml:space="preserve"> </w:t>
      </w:r>
      <w:r>
        <w:t>/* +/- change in the stock quote */</w:t>
      </w:r>
    </w:p>
    <w:p w:rsidR="00741663" w:rsidRDefault="00741663" w:rsidP="0008329B">
      <w:pPr>
        <w:pStyle w:val="CodePara"/>
      </w:pPr>
      <w:r>
        <w:t>String stockInfo</w:t>
      </w:r>
      <w:proofErr w:type="gramStart"/>
      <w:r>
        <w:t xml:space="preserve">; </w:t>
      </w:r>
      <w:r w:rsidR="0008329B">
        <w:t xml:space="preserve"> </w:t>
      </w:r>
      <w:r>
        <w:t>/</w:t>
      </w:r>
      <w:proofErr w:type="gramEnd"/>
      <w:r>
        <w:t>* Information on this stock */</w:t>
      </w:r>
    </w:p>
    <w:p w:rsidR="00714ACA" w:rsidRDefault="00714ACA" w:rsidP="0008329B">
      <w:pPr>
        <w:pStyle w:val="CodePara"/>
      </w:pPr>
    </w:p>
    <w:p w:rsidR="00741663" w:rsidRDefault="00741663" w:rsidP="0008329B">
      <w:pPr>
        <w:pStyle w:val="CodePara"/>
      </w:pPr>
      <w:proofErr w:type="gramStart"/>
      <w:r>
        <w:t>stockName</w:t>
      </w:r>
      <w:r w:rsidR="00AD32B8">
        <w:t xml:space="preserve"> </w:t>
      </w:r>
      <w:r>
        <w:t xml:space="preserve"> =</w:t>
      </w:r>
      <w:proofErr w:type="gramEnd"/>
      <w:r>
        <w:t xml:space="preserve"> message.readString();</w:t>
      </w:r>
    </w:p>
    <w:p w:rsidR="00741663" w:rsidRDefault="00741663" w:rsidP="0008329B">
      <w:pPr>
        <w:pStyle w:val="CodePara"/>
      </w:pPr>
      <w:proofErr w:type="gramStart"/>
      <w:r>
        <w:t>stockValue</w:t>
      </w:r>
      <w:proofErr w:type="gramEnd"/>
      <w:r>
        <w:t xml:space="preserve"> = message.readDouble();</w:t>
      </w:r>
    </w:p>
    <w:p w:rsidR="00741663" w:rsidRDefault="00741663" w:rsidP="0008329B">
      <w:pPr>
        <w:pStyle w:val="CodePara"/>
      </w:pPr>
      <w:proofErr w:type="gramStart"/>
      <w:r>
        <w:t xml:space="preserve">stockTime </w:t>
      </w:r>
      <w:r w:rsidR="00AD32B8">
        <w:t xml:space="preserve"> </w:t>
      </w:r>
      <w:r>
        <w:t>=</w:t>
      </w:r>
      <w:proofErr w:type="gramEnd"/>
      <w:r>
        <w:t xml:space="preserve"> message.readLong();</w:t>
      </w:r>
    </w:p>
    <w:p w:rsidR="00741663" w:rsidRDefault="00741663" w:rsidP="0008329B">
      <w:pPr>
        <w:pStyle w:val="CodePara"/>
      </w:pPr>
      <w:proofErr w:type="gramStart"/>
      <w:r>
        <w:t xml:space="preserve">stockDiff </w:t>
      </w:r>
      <w:r w:rsidR="00AD32B8">
        <w:t xml:space="preserve"> </w:t>
      </w:r>
      <w:r>
        <w:t>=</w:t>
      </w:r>
      <w:proofErr w:type="gramEnd"/>
      <w:r>
        <w:t xml:space="preserve"> message.readDouble();</w:t>
      </w:r>
    </w:p>
    <w:p w:rsidR="00741663" w:rsidRDefault="00741663" w:rsidP="0008329B">
      <w:pPr>
        <w:pStyle w:val="CodePara"/>
      </w:pPr>
      <w:proofErr w:type="gramStart"/>
      <w:r>
        <w:t xml:space="preserve">stockInfo </w:t>
      </w:r>
      <w:r w:rsidR="00AD32B8">
        <w:t xml:space="preserve"> </w:t>
      </w:r>
      <w:r>
        <w:t>=</w:t>
      </w:r>
      <w:proofErr w:type="gramEnd"/>
      <w:r>
        <w:t xml:space="preserve"> message.readString();</w:t>
      </w:r>
    </w:p>
    <w:p w:rsidR="00741663" w:rsidRDefault="00741663" w:rsidP="004979C0"/>
    <w:p w:rsidR="00741663" w:rsidRPr="00362225" w:rsidRDefault="00741663" w:rsidP="00515B98">
      <w:pPr>
        <w:pStyle w:val="Heading3"/>
      </w:pPr>
      <w:bookmarkStart w:id="2371" w:name="_Toc311729362"/>
      <w:bookmarkStart w:id="2372" w:name="_Toc339906457"/>
      <w:r w:rsidRPr="00362225">
        <w:lastRenderedPageBreak/>
        <w:t>Creating an ObjectMessage</w:t>
      </w:r>
      <w:bookmarkEnd w:id="2371"/>
      <w:bookmarkEnd w:id="2372"/>
    </w:p>
    <w:p w:rsidR="00741663" w:rsidRDefault="00741663" w:rsidP="00741663">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w:t>
      </w:r>
      <w:r w:rsidR="00517699">
        <w:rPr>
          <w:spacing w:val="2"/>
          <w:w w:val="100"/>
        </w:rPr>
        <w:t>d</w:t>
      </w:r>
      <w:r>
        <w:rPr>
          <w:spacing w:val="2"/>
          <w:w w:val="100"/>
        </w:rPr>
        <w:t xml:space="preserve"> Java objects.</w:t>
      </w:r>
    </w:p>
    <w:p w:rsidR="00741663" w:rsidRDefault="00741663" w:rsidP="00741663">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741663" w:rsidRDefault="00741663" w:rsidP="000164F4">
      <w:pPr>
        <w:pStyle w:val="CodePara"/>
      </w:pPr>
      <w:r>
        <w:t>String stockName</w:t>
      </w:r>
      <w:proofErr w:type="gramStart"/>
      <w:r>
        <w:t xml:space="preserve">; </w:t>
      </w:r>
      <w:r w:rsidR="00DF00EF">
        <w:t xml:space="preserve"> </w:t>
      </w:r>
      <w:r>
        <w:t>/</w:t>
      </w:r>
      <w:proofErr w:type="gramEnd"/>
      <w:r>
        <w:t>* Name of the stock quote */</w:t>
      </w:r>
    </w:p>
    <w:p w:rsidR="00741663" w:rsidRDefault="00741663" w:rsidP="000164F4">
      <w:pPr>
        <w:pStyle w:val="CodePara"/>
      </w:pPr>
      <w:proofErr w:type="gramStart"/>
      <w:r>
        <w:t>double</w:t>
      </w:r>
      <w:proofErr w:type="gramEnd"/>
      <w:r>
        <w:t xml:space="preserve"> stockValue; /* Current value of the stock */</w:t>
      </w:r>
    </w:p>
    <w:p w:rsidR="00741663" w:rsidRDefault="00741663" w:rsidP="000164F4">
      <w:pPr>
        <w:pStyle w:val="CodePara"/>
      </w:pPr>
      <w:proofErr w:type="gramStart"/>
      <w:r>
        <w:t>long</w:t>
      </w:r>
      <w:proofErr w:type="gramEnd"/>
      <w:r>
        <w:t xml:space="preserve"> stockTime; </w:t>
      </w:r>
      <w:r w:rsidR="00DF00EF">
        <w:t xml:space="preserve">   </w:t>
      </w:r>
      <w:r>
        <w:t xml:space="preserve">/* </w:t>
      </w:r>
      <w:r w:rsidR="000164F4">
        <w:t xml:space="preserve">Time stock quote was updated </w:t>
      </w:r>
      <w:r>
        <w:t>*/</w:t>
      </w:r>
    </w:p>
    <w:p w:rsidR="00741663" w:rsidRDefault="00741663" w:rsidP="000164F4">
      <w:pPr>
        <w:pStyle w:val="CodePara"/>
      </w:pPr>
      <w:proofErr w:type="gramStart"/>
      <w:r>
        <w:t>double</w:t>
      </w:r>
      <w:proofErr w:type="gramEnd"/>
      <w:r>
        <w:t xml:space="preserve"> stockDiff; </w:t>
      </w:r>
      <w:r w:rsidR="00DF00EF">
        <w:t xml:space="preserve"> </w:t>
      </w:r>
      <w:r>
        <w:t>/* +/- change in the stock quote */</w:t>
      </w:r>
    </w:p>
    <w:p w:rsidR="00741663" w:rsidRDefault="00741663" w:rsidP="000164F4">
      <w:pPr>
        <w:pStyle w:val="CodePara"/>
      </w:pPr>
      <w:r>
        <w:t>String stockInfo</w:t>
      </w:r>
      <w:proofErr w:type="gramStart"/>
      <w:r>
        <w:t xml:space="preserve">; </w:t>
      </w:r>
      <w:r w:rsidR="00DF00EF">
        <w:t xml:space="preserve"> </w:t>
      </w:r>
      <w:r>
        <w:t>/</w:t>
      </w:r>
      <w:proofErr w:type="gramEnd"/>
      <w:r>
        <w:t>* Information on this stock */</w:t>
      </w:r>
    </w:p>
    <w:p w:rsidR="006169B0" w:rsidRDefault="006169B0" w:rsidP="000164F4">
      <w:pPr>
        <w:pStyle w:val="CodePara"/>
      </w:pPr>
    </w:p>
    <w:p w:rsidR="00741663" w:rsidRDefault="00741663" w:rsidP="000164F4">
      <w:pPr>
        <w:pStyle w:val="CodePara"/>
      </w:pPr>
      <w:r>
        <w:t>/* Create a StockObject */</w:t>
      </w:r>
    </w:p>
    <w:p w:rsidR="00741663" w:rsidRDefault="00741663" w:rsidP="000164F4">
      <w:pPr>
        <w:pStyle w:val="CodePara"/>
      </w:pPr>
      <w:r>
        <w:t xml:space="preserve">StockObject stockObject = new </w:t>
      </w:r>
      <w:proofErr w:type="gramStart"/>
      <w:r>
        <w:t>StockObject(</w:t>
      </w:r>
      <w:proofErr w:type="gramEnd"/>
      <w:r>
        <w:t>);</w:t>
      </w:r>
    </w:p>
    <w:p w:rsidR="00DF00EF" w:rsidRDefault="00DF00EF" w:rsidP="000164F4">
      <w:pPr>
        <w:pStyle w:val="CodePara"/>
      </w:pPr>
    </w:p>
    <w:p w:rsidR="00741663" w:rsidRDefault="00741663" w:rsidP="000164F4">
      <w:pPr>
        <w:pStyle w:val="CodePara"/>
      </w:pPr>
      <w:r>
        <w:t xml:space="preserve">/* </w:t>
      </w:r>
      <w:proofErr w:type="gramStart"/>
      <w:r>
        <w:t>Establish</w:t>
      </w:r>
      <w:proofErr w:type="gramEnd"/>
      <w:r>
        <w:t xml:space="preserve"> the values for the StockObject */</w:t>
      </w:r>
    </w:p>
    <w:p w:rsidR="00741663" w:rsidRDefault="00741663" w:rsidP="000164F4">
      <w:pPr>
        <w:pStyle w:val="CodePara"/>
      </w:pPr>
      <w:proofErr w:type="gramStart"/>
      <w:r>
        <w:t>stockObject.setName(</w:t>
      </w:r>
      <w:proofErr w:type="gramEnd"/>
      <w:r>
        <w:t>stockName);</w:t>
      </w:r>
    </w:p>
    <w:p w:rsidR="00741663" w:rsidRDefault="00741663" w:rsidP="000164F4">
      <w:pPr>
        <w:pStyle w:val="CodePara"/>
      </w:pPr>
      <w:proofErr w:type="gramStart"/>
      <w:r>
        <w:t>stockObject.setValue(</w:t>
      </w:r>
      <w:proofErr w:type="gramEnd"/>
      <w:r>
        <w:t>stockValue);</w:t>
      </w:r>
    </w:p>
    <w:p w:rsidR="00741663" w:rsidRDefault="00741663" w:rsidP="000164F4">
      <w:pPr>
        <w:pStyle w:val="CodePara"/>
      </w:pPr>
      <w:proofErr w:type="gramStart"/>
      <w:r>
        <w:t>stockObject.setTime(</w:t>
      </w:r>
      <w:proofErr w:type="gramEnd"/>
      <w:r>
        <w:t>stockTime);</w:t>
      </w:r>
    </w:p>
    <w:p w:rsidR="00741663" w:rsidRDefault="00741663" w:rsidP="000164F4">
      <w:pPr>
        <w:pStyle w:val="CodePara"/>
      </w:pPr>
      <w:proofErr w:type="gramStart"/>
      <w:r>
        <w:t>stockObject.setDiff(</w:t>
      </w:r>
      <w:proofErr w:type="gramEnd"/>
      <w:r>
        <w:t>stockDiff);</w:t>
      </w:r>
    </w:p>
    <w:p w:rsidR="00741663" w:rsidRDefault="00741663" w:rsidP="000164F4">
      <w:pPr>
        <w:pStyle w:val="CodePara"/>
      </w:pPr>
      <w:proofErr w:type="gramStart"/>
      <w:r>
        <w:t>stockObject.setInfo(</w:t>
      </w:r>
      <w:proofErr w:type="gramEnd"/>
      <w:r>
        <w:t>stockInfo);</w:t>
      </w:r>
    </w:p>
    <w:p w:rsidR="00741663" w:rsidRDefault="00741663" w:rsidP="00741663">
      <w:pPr>
        <w:pStyle w:val="Paragraph"/>
        <w:rPr>
          <w:spacing w:val="2"/>
          <w:w w:val="100"/>
        </w:rPr>
      </w:pPr>
      <w:r>
        <w:rPr>
          <w:spacing w:val="2"/>
          <w:w w:val="100"/>
        </w:rPr>
        <w:t xml:space="preserve">To create an </w:t>
      </w:r>
      <w:r w:rsidRPr="001D3130">
        <w:rPr>
          <w:rStyle w:val="Code"/>
        </w:rPr>
        <w:t>ObjectMessage</w:t>
      </w:r>
      <w:r>
        <w:rPr>
          <w:spacing w:val="2"/>
          <w:w w:val="100"/>
        </w:rPr>
        <w:t xml:space="preserve">, to pass the </w:t>
      </w:r>
      <w:r w:rsidRPr="001D3130">
        <w:rPr>
          <w:rStyle w:val="Code"/>
        </w:rPr>
        <w:t>StockObject</w:t>
      </w:r>
      <w:r>
        <w:rPr>
          <w:i/>
          <w:iCs/>
          <w:spacing w:val="2"/>
          <w:w w:val="100"/>
        </w:rPr>
        <w:t xml:space="preserve"> </w:t>
      </w:r>
      <w:r>
        <w:rPr>
          <w:spacing w:val="2"/>
          <w:w w:val="100"/>
        </w:rPr>
        <w:t>in the message, you would do the following:</w:t>
      </w:r>
    </w:p>
    <w:p w:rsidR="00741663" w:rsidRDefault="00741663" w:rsidP="00200524">
      <w:pPr>
        <w:pStyle w:val="CodePara"/>
      </w:pPr>
      <w:r>
        <w:t>/* Create an ObjectMessage */</w:t>
      </w:r>
      <w:r w:rsidR="00C94CCD">
        <w:br/>
      </w:r>
      <w:r>
        <w:t>ObjectMessage message</w:t>
      </w:r>
      <w:proofErr w:type="gramStart"/>
      <w:r>
        <w:t>;</w:t>
      </w:r>
      <w:proofErr w:type="gramEnd"/>
      <w:r w:rsidR="00C94CCD">
        <w:br/>
      </w:r>
      <w:r>
        <w:t>message = session.createObjectMessage();</w:t>
      </w:r>
      <w:r w:rsidR="00C94CCD">
        <w:br/>
      </w:r>
      <w:r w:rsidR="00200524">
        <w:br/>
      </w:r>
      <w:r>
        <w:t>/* Set the body of the message to the StockObject */</w:t>
      </w:r>
    </w:p>
    <w:p w:rsidR="00741663" w:rsidRDefault="00741663" w:rsidP="00200524">
      <w:pPr>
        <w:pStyle w:val="CodePara"/>
      </w:pPr>
      <w:proofErr w:type="gramStart"/>
      <w:r>
        <w:t>message.setObject(</w:t>
      </w:r>
      <w:proofErr w:type="gramEnd"/>
      <w:r>
        <w:t>stockObject);</w:t>
      </w:r>
    </w:p>
    <w:p w:rsidR="00741663" w:rsidRPr="00362225" w:rsidRDefault="00741663" w:rsidP="00515B98">
      <w:pPr>
        <w:pStyle w:val="Heading3"/>
      </w:pPr>
      <w:bookmarkStart w:id="2373" w:name="_Toc311729363"/>
      <w:bookmarkStart w:id="2374" w:name="_Toc339906458"/>
      <w:r w:rsidRPr="00362225">
        <w:t>Unpacking an ObjectMessage</w:t>
      </w:r>
      <w:bookmarkEnd w:id="2373"/>
      <w:bookmarkEnd w:id="2374"/>
    </w:p>
    <w:p w:rsidR="00741663" w:rsidRDefault="00741663" w:rsidP="00741663">
      <w:pPr>
        <w:pStyle w:val="Paragraph"/>
        <w:rPr>
          <w:spacing w:val="2"/>
          <w:w w:val="100"/>
        </w:rPr>
      </w:pPr>
      <w:r>
        <w:rPr>
          <w:spacing w:val="2"/>
          <w:w w:val="100"/>
        </w:rPr>
        <w:t xml:space="preserve">To unpack an </w:t>
      </w:r>
      <w:r w:rsidRPr="001D3130">
        <w:rPr>
          <w:rStyle w:val="Code"/>
        </w:rPr>
        <w:t>ObjectMessage</w:t>
      </w:r>
      <w:r>
        <w:rPr>
          <w:spacing w:val="2"/>
          <w:w w:val="100"/>
        </w:rPr>
        <w:t xml:space="preserve">, use the </w:t>
      </w:r>
      <w:r w:rsidRPr="001D3130">
        <w:rPr>
          <w:rStyle w:val="Code"/>
        </w:rPr>
        <w:t>ObjectMessage.getObject</w:t>
      </w:r>
      <w:r>
        <w:rPr>
          <w:i/>
          <w:iCs/>
          <w:spacing w:val="2"/>
          <w:w w:val="100"/>
        </w:rPr>
        <w:t xml:space="preserve"> </w:t>
      </w:r>
      <w:r>
        <w:rPr>
          <w:spacing w:val="2"/>
          <w:w w:val="100"/>
        </w:rPr>
        <w:t>method to get the object. Once the object is retrieved, the client program can use methods appropriate to that object type to retrieve data from the object.</w:t>
      </w:r>
    </w:p>
    <w:p w:rsidR="00741663" w:rsidRDefault="00741663" w:rsidP="00115777">
      <w:pPr>
        <w:pStyle w:val="CodePara"/>
        <w:rPr>
          <w:i/>
          <w:iCs/>
        </w:rPr>
      </w:pPr>
      <w:r>
        <w:t>StockObject stockObject;</w:t>
      </w:r>
    </w:p>
    <w:p w:rsidR="00115777" w:rsidRDefault="00115777" w:rsidP="00115777">
      <w:pPr>
        <w:pStyle w:val="CodePara"/>
      </w:pPr>
    </w:p>
    <w:p w:rsidR="00741663" w:rsidRDefault="00741663" w:rsidP="00115777">
      <w:pPr>
        <w:pStyle w:val="CodePara"/>
      </w:pPr>
      <w:r>
        <w:t>/* Retrieve the StockObject from the message */</w:t>
      </w:r>
    </w:p>
    <w:p w:rsidR="00741663" w:rsidRDefault="00741663" w:rsidP="00115777">
      <w:pPr>
        <w:pStyle w:val="CodePara"/>
      </w:pPr>
      <w:proofErr w:type="gramStart"/>
      <w:r>
        <w:t>stockObject</w:t>
      </w:r>
      <w:proofErr w:type="gramEnd"/>
      <w:r>
        <w:t xml:space="preserve"> = (StockObject)message.getObject();</w:t>
      </w:r>
    </w:p>
    <w:p w:rsidR="00115777" w:rsidRDefault="00115777" w:rsidP="00115777">
      <w:pPr>
        <w:pStyle w:val="CodePara"/>
      </w:pPr>
    </w:p>
    <w:p w:rsidR="00741663" w:rsidRDefault="00741663" w:rsidP="00115777">
      <w:pPr>
        <w:pStyle w:val="CodePara"/>
      </w:pPr>
      <w:r>
        <w:t>/* Extract data from the StockObject by using</w:t>
      </w:r>
      <w:r w:rsidR="00115777">
        <w:br/>
        <w:t xml:space="preserve">   </w:t>
      </w:r>
      <w:r>
        <w:t>StockObject methods */</w:t>
      </w:r>
    </w:p>
    <w:p w:rsidR="00E80268" w:rsidRDefault="00E80268" w:rsidP="00E80268">
      <w:pPr>
        <w:pStyle w:val="CodePara"/>
      </w:pPr>
      <w:r>
        <w:t>String stockName</w:t>
      </w:r>
      <w:proofErr w:type="gramStart"/>
      <w:r>
        <w:t>;  /</w:t>
      </w:r>
      <w:proofErr w:type="gramEnd"/>
      <w:r>
        <w:t>* Name of the stock quote */</w:t>
      </w:r>
    </w:p>
    <w:p w:rsidR="00E80268" w:rsidRDefault="00E80268" w:rsidP="00E80268">
      <w:pPr>
        <w:pStyle w:val="CodePara"/>
      </w:pPr>
      <w:proofErr w:type="gramStart"/>
      <w:r>
        <w:t>double</w:t>
      </w:r>
      <w:proofErr w:type="gramEnd"/>
      <w:r>
        <w:t xml:space="preserve"> stockValue; /* Current value of the stock */</w:t>
      </w:r>
    </w:p>
    <w:p w:rsidR="00E80268" w:rsidRDefault="00E80268" w:rsidP="00E80268">
      <w:pPr>
        <w:pStyle w:val="CodePara"/>
      </w:pPr>
      <w:proofErr w:type="gramStart"/>
      <w:r>
        <w:t>long</w:t>
      </w:r>
      <w:proofErr w:type="gramEnd"/>
      <w:r>
        <w:t xml:space="preserve"> stockTime;    /* Time stock quote was updated */</w:t>
      </w:r>
    </w:p>
    <w:p w:rsidR="00E80268" w:rsidRDefault="00E80268" w:rsidP="00E80268">
      <w:pPr>
        <w:pStyle w:val="CodePara"/>
      </w:pPr>
      <w:proofErr w:type="gramStart"/>
      <w:r>
        <w:t>double</w:t>
      </w:r>
      <w:proofErr w:type="gramEnd"/>
      <w:r>
        <w:t xml:space="preserve"> stockDiff;  /* +/- change in the stock quote */</w:t>
      </w:r>
    </w:p>
    <w:p w:rsidR="00E80268" w:rsidRDefault="00E80268" w:rsidP="00E80268">
      <w:pPr>
        <w:pStyle w:val="CodePara"/>
      </w:pPr>
      <w:r>
        <w:t>String stockInfo</w:t>
      </w:r>
      <w:proofErr w:type="gramStart"/>
      <w:r>
        <w:t>;  /</w:t>
      </w:r>
      <w:proofErr w:type="gramEnd"/>
      <w:r>
        <w:t>* Information on this stock */</w:t>
      </w:r>
    </w:p>
    <w:p w:rsidR="00741663" w:rsidRDefault="00741663" w:rsidP="00115777">
      <w:pPr>
        <w:pStyle w:val="CodePara"/>
      </w:pPr>
      <w:proofErr w:type="gramStart"/>
      <w:r>
        <w:t xml:space="preserve">stockName </w:t>
      </w:r>
      <w:r w:rsidR="005A1A3E">
        <w:t xml:space="preserve"> </w:t>
      </w:r>
      <w:r>
        <w:t>=</w:t>
      </w:r>
      <w:proofErr w:type="gramEnd"/>
      <w:r>
        <w:t xml:space="preserve"> stockObject.getName();</w:t>
      </w:r>
    </w:p>
    <w:p w:rsidR="00741663" w:rsidRDefault="00741663" w:rsidP="00115777">
      <w:pPr>
        <w:pStyle w:val="CodePara"/>
      </w:pPr>
      <w:proofErr w:type="gramStart"/>
      <w:r>
        <w:t>stockValue</w:t>
      </w:r>
      <w:proofErr w:type="gramEnd"/>
      <w:r>
        <w:t xml:space="preserve"> = stockObject.getValue();</w:t>
      </w:r>
    </w:p>
    <w:p w:rsidR="00741663" w:rsidRDefault="00741663" w:rsidP="00115777">
      <w:pPr>
        <w:pStyle w:val="CodePara"/>
      </w:pPr>
      <w:proofErr w:type="gramStart"/>
      <w:r>
        <w:t xml:space="preserve">stockTime </w:t>
      </w:r>
      <w:r w:rsidR="005A1A3E">
        <w:t xml:space="preserve"> </w:t>
      </w:r>
      <w:r>
        <w:t>=</w:t>
      </w:r>
      <w:proofErr w:type="gramEnd"/>
      <w:r>
        <w:t xml:space="preserve"> stockObject.getTime();</w:t>
      </w:r>
    </w:p>
    <w:p w:rsidR="00741663" w:rsidRDefault="00741663" w:rsidP="00115777">
      <w:pPr>
        <w:pStyle w:val="CodePara"/>
      </w:pPr>
      <w:proofErr w:type="gramStart"/>
      <w:r>
        <w:t xml:space="preserve">stockDiff </w:t>
      </w:r>
      <w:r w:rsidR="005A1A3E">
        <w:t xml:space="preserve"> </w:t>
      </w:r>
      <w:r>
        <w:t>=</w:t>
      </w:r>
      <w:proofErr w:type="gramEnd"/>
      <w:r>
        <w:t xml:space="preserve"> stockObject.getDiff();</w:t>
      </w:r>
    </w:p>
    <w:p w:rsidR="00741663" w:rsidRDefault="00741663" w:rsidP="00115777">
      <w:pPr>
        <w:pStyle w:val="CodePara"/>
      </w:pPr>
      <w:proofErr w:type="gramStart"/>
      <w:r>
        <w:lastRenderedPageBreak/>
        <w:t xml:space="preserve">stockInfo </w:t>
      </w:r>
      <w:r w:rsidR="005A1A3E">
        <w:t xml:space="preserve"> </w:t>
      </w:r>
      <w:r>
        <w:t>=</w:t>
      </w:r>
      <w:proofErr w:type="gramEnd"/>
      <w:r>
        <w:t xml:space="preserve"> stockObject.getInfo();</w:t>
      </w:r>
    </w:p>
    <w:p w:rsidR="00000000" w:rsidRDefault="002D381C">
      <w:pPr>
        <w:pStyle w:val="Heading1"/>
        <w:ind w:left="3544" w:hanging="709"/>
        <w:rPr>
          <w:ins w:id="2375" w:author="Nigel Deakin" w:date="2012-02-03T15:01:00Z"/>
        </w:rPr>
        <w:pPrChange w:id="2376" w:author="Nigel Deakin" w:date="2012-01-23T15:55:00Z">
          <w:pPr/>
        </w:pPrChange>
      </w:pPr>
      <w:bookmarkStart w:id="2377" w:name="_Ref315098116"/>
      <w:bookmarkStart w:id="2378" w:name="_Toc339906459"/>
      <w:ins w:id="2379" w:author="Nigel Deakin" w:date="2012-02-03T15:01:00Z">
        <w:r>
          <w:lastRenderedPageBreak/>
          <w:t>Use of JMS API in Java EE applications</w:t>
        </w:r>
        <w:bookmarkEnd w:id="2377"/>
        <w:bookmarkEnd w:id="2378"/>
      </w:ins>
    </w:p>
    <w:p w:rsidR="00000000" w:rsidRDefault="002D381C">
      <w:pPr>
        <w:pStyle w:val="Heading2"/>
        <w:rPr>
          <w:ins w:id="2380" w:author="Nigel Deakin" w:date="2012-02-03T15:01:00Z"/>
        </w:rPr>
        <w:pPrChange w:id="2381" w:author="Nigel Deakin" w:date="2012-01-23T15:56:00Z">
          <w:pPr/>
        </w:pPrChange>
      </w:pPr>
      <w:bookmarkStart w:id="2382" w:name="_Toc339906460"/>
      <w:ins w:id="2383" w:author="Nigel Deakin" w:date="2012-02-03T15:01:00Z">
        <w:r>
          <w:t>Overview</w:t>
        </w:r>
        <w:bookmarkEnd w:id="2382"/>
      </w:ins>
    </w:p>
    <w:p w:rsidR="002D381C" w:rsidRDefault="002D381C" w:rsidP="002D381C">
      <w:pPr>
        <w:rPr>
          <w:ins w:id="2384" w:author="Nigel Deakin" w:date="2012-02-03T15:01:00Z"/>
        </w:rPr>
      </w:pPr>
      <w:ins w:id="2385" w:author="Nigel Deakin" w:date="2012-02-03T15:01:00Z">
        <w:r>
          <w:t xml:space="preserve">The </w:t>
        </w:r>
        <w:r w:rsidRPr="008D02B8">
          <w:t>Java™ Platform, Enterprise Edi</w:t>
        </w:r>
        <w:r>
          <w:t xml:space="preserve">tion (Java EE) Specification, v7 requires support for the JMS API as part of the full Java EE platform. </w:t>
        </w:r>
      </w:ins>
    </w:p>
    <w:p w:rsidR="002D381C" w:rsidRDefault="002D381C" w:rsidP="002D381C">
      <w:pPr>
        <w:rPr>
          <w:ins w:id="2386" w:author="Nigel Deakin" w:date="2012-02-03T15:01:00Z"/>
        </w:rPr>
      </w:pPr>
      <w:ins w:id="2387" w:author="Nigel Deakin" w:date="2012-02-03T15:01:00Z">
        <w:r>
          <w:t>The Java EE platform provides a number of additional features which are not available in the Java Platform Standard Edition (Java SE). These include the following:</w:t>
        </w:r>
      </w:ins>
    </w:p>
    <w:p w:rsidR="00000000" w:rsidRDefault="002D381C">
      <w:pPr>
        <w:pStyle w:val="ListBullet"/>
        <w:rPr>
          <w:ins w:id="2388" w:author="Nigel Deakin" w:date="2012-02-03T15:01:00Z"/>
        </w:rPr>
        <w:pPrChange w:id="2389" w:author="Nigel Deakin" w:date="2012-01-23T16:42:00Z">
          <w:pPr/>
        </w:pPrChange>
      </w:pPr>
      <w:ins w:id="2390" w:author="Nigel Deakin" w:date="2012-02-03T15:01:00Z">
        <w:r>
          <w:t xml:space="preserve">Support for distributed transactions which are demarcated either programmatically, using methods on </w:t>
        </w:r>
        <w:r w:rsidR="00D71E00" w:rsidRPr="00D71E00">
          <w:rPr>
            <w:rStyle w:val="Code"/>
            <w:rPrChange w:id="2391" w:author="Nigel Deakin" w:date="2012-01-24T16:26:00Z">
              <w:rPr>
                <w:rFonts w:ascii="Courier New" w:hAnsi="Courier New"/>
                <w:i/>
                <w:iCs/>
                <w:sz w:val="18"/>
              </w:rPr>
            </w:rPrChange>
          </w:rPr>
          <w:t>javax.transaction.UserTransaction</w:t>
        </w:r>
        <w:r>
          <w:rPr>
            <w:rStyle w:val="Code"/>
          </w:rPr>
          <w:t>,</w:t>
        </w:r>
        <w:r>
          <w:t xml:space="preserve"> or automatically by the container. These are referred to in this specification as JTA transactions to distinguish them from JMS local transactions. </w:t>
        </w:r>
      </w:ins>
    </w:p>
    <w:p w:rsidR="00000000" w:rsidRDefault="002D381C">
      <w:pPr>
        <w:pStyle w:val="ListBullet"/>
        <w:rPr>
          <w:ins w:id="2392" w:author="Nigel Deakin" w:date="2012-02-03T15:01:00Z"/>
        </w:rPr>
        <w:pPrChange w:id="2393" w:author="Nigel Deakin" w:date="2012-01-23T16:42:00Z">
          <w:pPr/>
        </w:pPrChange>
      </w:pPr>
      <w:ins w:id="2394" w:author="Nigel Deakin" w:date="2012-02-03T15:01:00Z">
        <w:r>
          <w:t xml:space="preserve">Support for JMS message-driven beans.  </w:t>
        </w:r>
      </w:ins>
    </w:p>
    <w:p w:rsidR="002D381C" w:rsidRDefault="002D381C" w:rsidP="002D381C">
      <w:pPr>
        <w:rPr>
          <w:ins w:id="2395" w:author="Nigel Deakin" w:date="2012-02-03T15:01:00Z"/>
        </w:rPr>
      </w:pPr>
      <w:ins w:id="2396" w:author="Nigel Deakin" w:date="2012-02-03T15:01:00Z">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ins>
    </w:p>
    <w:p w:rsidR="002D381C" w:rsidRDefault="002D381C" w:rsidP="002D381C">
      <w:pPr>
        <w:pStyle w:val="Paragraph"/>
        <w:rPr>
          <w:ins w:id="2397" w:author="Nigel Deakin" w:date="2012-02-03T15:01:00Z"/>
          <w:spacing w:val="2"/>
          <w:w w:val="100"/>
        </w:rPr>
      </w:pPr>
      <w:ins w:id="2398" w:author="Nigel Deakin" w:date="2012-02-03T15:01:00Z">
        <w:r>
          <w:rPr>
            <w:spacing w:val="2"/>
            <w:w w:val="100"/>
          </w:rPr>
          <w:t xml:space="preserve">The JMS specification does not define how a Java EE container integrates with its JMS provider. Different Java EE containers may integrate with their JMS provider in different ways. </w:t>
        </w:r>
      </w:ins>
    </w:p>
    <w:p w:rsidR="002D381C" w:rsidRDefault="002D381C" w:rsidP="002F2E4A">
      <w:pPr>
        <w:pStyle w:val="Heading2"/>
        <w:ind w:left="1134" w:hanging="774"/>
        <w:rPr>
          <w:ins w:id="2399" w:author="Nigel Deakin" w:date="2012-02-03T15:01:00Z"/>
        </w:rPr>
      </w:pPr>
      <w:bookmarkStart w:id="2400" w:name="_Ref315354556"/>
      <w:bookmarkStart w:id="2401" w:name="_Toc339906461"/>
      <w:ins w:id="2402" w:author="Nigel Deakin" w:date="2012-02-03T15:01:00Z">
        <w:r>
          <w:t>Restrictions on the use of JMS API in the Java EE web or EJB container</w:t>
        </w:r>
        <w:bookmarkEnd w:id="2400"/>
        <w:bookmarkEnd w:id="2401"/>
      </w:ins>
    </w:p>
    <w:p w:rsidR="002D381C" w:rsidRDefault="002D381C" w:rsidP="002D381C">
      <w:pPr>
        <w:rPr>
          <w:ins w:id="2403" w:author="Nigel Deakin" w:date="2012-02-03T15:01:00Z"/>
        </w:rPr>
      </w:pPr>
      <w:ins w:id="2404" w:author="Nigel Deakin" w:date="2012-02-03T15:01:00Z">
        <w:r>
          <w:t>JMS applications which run in the Java EE web or EJB container are subject to a number of restrictions in the way the JMS API may be used. These restrictions are necessary for the following reasons:</w:t>
        </w:r>
      </w:ins>
    </w:p>
    <w:p w:rsidR="000E5B15" w:rsidRDefault="002D381C" w:rsidP="000E5B15">
      <w:pPr>
        <w:pStyle w:val="ListBullet"/>
        <w:rPr>
          <w:ins w:id="2405" w:author="Nigel Deakin" w:date="2012-02-03T15:01:00Z"/>
        </w:rPr>
      </w:pPr>
      <w:ins w:id="2406" w:author="Nigel Deakin" w:date="2012-02-03T15:01:00Z">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D71E00">
          <w:fldChar w:fldCharType="begin"/>
        </w:r>
        <w:r>
          <w:instrText xml:space="preserve"> REF _Ref315185987 \r \h </w:instrText>
        </w:r>
      </w:ins>
      <w:ins w:id="2407" w:author="Nigel Deakin" w:date="2012-02-03T15:01:00Z">
        <w:r w:rsidR="00D71E00">
          <w:fldChar w:fldCharType="separate"/>
        </w:r>
      </w:ins>
      <w:r w:rsidR="00533AC6">
        <w:t>10.3</w:t>
      </w:r>
      <w:ins w:id="2408" w:author="Nigel Deakin" w:date="2012-02-03T15:01:00Z">
        <w:r w:rsidR="00D71E00">
          <w:fldChar w:fldCharType="end"/>
        </w:r>
        <w:r>
          <w:t xml:space="preserve"> "</w:t>
        </w:r>
        <w:r w:rsidR="00D71E00">
          <w:fldChar w:fldCharType="begin"/>
        </w:r>
        <w:r>
          <w:instrText xml:space="preserve"> REF _Ref315185987 \h </w:instrText>
        </w:r>
      </w:ins>
      <w:ins w:id="2409" w:author="Nigel Deakin" w:date="2012-02-03T15:01:00Z">
        <w:r w:rsidR="00D71E00">
          <w:fldChar w:fldCharType="separate"/>
        </w:r>
      </w:ins>
      <w:ins w:id="2410" w:author="Nigel Deakin" w:date="2012-03-12T14:50:00Z">
        <w:r w:rsidR="00533AC6">
          <w:t>Behaviour of JMS sessions in the Java EE web or EJB container</w:t>
        </w:r>
      </w:ins>
      <w:ins w:id="2411" w:author="Nigel Deakin" w:date="2012-02-03T15:01:00Z">
        <w:r w:rsidR="00D71E00">
          <w:fldChar w:fldCharType="end"/>
        </w:r>
        <w:r>
          <w:t>".</w:t>
        </w:r>
      </w:ins>
    </w:p>
    <w:p w:rsidR="00000000" w:rsidRDefault="002D381C">
      <w:pPr>
        <w:pStyle w:val="ListBullet"/>
        <w:rPr>
          <w:ins w:id="2412" w:author="Nigel Deakin" w:date="2012-02-03T15:01:00Z"/>
        </w:rPr>
        <w:pPrChange w:id="2413" w:author="Nigel Deakin" w:date="2012-01-24T16:27:00Z">
          <w:pPr/>
        </w:pPrChange>
      </w:pPr>
      <w:ins w:id="2414" w:author="Nigel Deakin" w:date="2012-02-03T15:01:00Z">
        <w:r>
          <w:t>The Java EE web or EJB containers need to be able to manage the threads used to run applications.</w:t>
        </w:r>
      </w:ins>
    </w:p>
    <w:p w:rsidR="00000000" w:rsidRDefault="002D381C">
      <w:pPr>
        <w:pStyle w:val="ListBullet"/>
        <w:rPr>
          <w:ins w:id="2415" w:author="Nigel Deakin" w:date="2012-02-03T15:01:00Z"/>
        </w:rPr>
        <w:pPrChange w:id="2416" w:author="Nigel Deakin" w:date="2012-01-24T16:27:00Z">
          <w:pPr/>
        </w:pPrChange>
      </w:pPr>
      <w:ins w:id="2417" w:author="Nigel Deakin" w:date="2012-02-03T15:01:00Z">
        <w:r>
          <w:t>The Java EE web and EJB containers perform connection management which may include the pooling of JMS connections.</w:t>
        </w:r>
      </w:ins>
    </w:p>
    <w:p w:rsidR="00000000" w:rsidRDefault="002D381C">
      <w:pPr>
        <w:pStyle w:val="ListBullet"/>
        <w:numPr>
          <w:ilvl w:val="0"/>
          <w:numId w:val="0"/>
        </w:numPr>
        <w:ind w:left="2880"/>
        <w:rPr>
          <w:ins w:id="2418" w:author="Nigel Deakin" w:date="2012-02-03T15:01:00Z"/>
        </w:rPr>
        <w:pPrChange w:id="2419" w:author="Nigel Deakin" w:date="2012-01-26T11:44:00Z">
          <w:pPr/>
        </w:pPrChange>
      </w:pPr>
      <w:ins w:id="2420" w:author="Nigel Deakin" w:date="2012-02-03T15:01:00Z">
        <w:r>
          <w:t xml:space="preserve">The restrictions described in this section do not apply to the Java EE application client container. </w:t>
        </w:r>
      </w:ins>
    </w:p>
    <w:p w:rsidR="00000000" w:rsidRDefault="002D381C">
      <w:pPr>
        <w:rPr>
          <w:ins w:id="2421" w:author="Nigel Deakin" w:date="2012-02-03T15:01:00Z"/>
        </w:rPr>
        <w:pPrChange w:id="2422" w:author="Nigel Deakin" w:date="2012-01-26T12:48:00Z">
          <w:pPr>
            <w:pStyle w:val="ListBullet"/>
          </w:pPr>
        </w:pPrChange>
      </w:pPr>
      <w:ins w:id="2423" w:author="Nigel Deakin" w:date="2012-02-03T15:01:00Z">
        <w:r>
          <w:t xml:space="preserve">Applications running in the Java EE web and EJB containers must not attempt to create more than one active (not closed) </w:t>
        </w:r>
        <w:r w:rsidR="00D71E00" w:rsidRPr="00D71E00">
          <w:rPr>
            <w:rStyle w:val="Code"/>
            <w:rPrChange w:id="2424" w:author="Nigel Deakin" w:date="2012-01-26T15:27:00Z">
              <w:rPr>
                <w:rFonts w:ascii="Courier New" w:hAnsi="Courier New"/>
                <w:i/>
                <w:iCs/>
                <w:sz w:val="18"/>
              </w:rPr>
            </w:rPrChange>
          </w:rPr>
          <w:t>Session</w:t>
        </w:r>
        <w:r>
          <w:t xml:space="preserve"> object per connection. </w:t>
        </w:r>
      </w:ins>
    </w:p>
    <w:p w:rsidR="002D381C" w:rsidRDefault="002D381C" w:rsidP="002D381C">
      <w:pPr>
        <w:pStyle w:val="ListBullet"/>
        <w:rPr>
          <w:ins w:id="2425" w:author="Nigel Deakin" w:date="2012-02-03T15:01:00Z"/>
        </w:rPr>
      </w:pPr>
      <w:ins w:id="2426" w:author="Nigel Deakin" w:date="2012-02-03T15:01:00Z">
        <w:r>
          <w:lastRenderedPageBreak/>
          <w:t xml:space="preserve">If an application attempts to use the </w:t>
        </w:r>
        <w:r w:rsidR="00D71E00" w:rsidRPr="00D71E00">
          <w:rPr>
            <w:rStyle w:val="Code"/>
            <w:rPrChange w:id="2427" w:author="Nigel Deakin" w:date="2012-01-26T12:49:00Z">
              <w:rPr>
                <w:rFonts w:ascii="Courier New" w:hAnsi="Courier New"/>
                <w:i/>
                <w:iCs/>
                <w:sz w:val="18"/>
              </w:rPr>
            </w:rPrChange>
          </w:rPr>
          <w:t>Connection</w:t>
        </w:r>
        <w:r>
          <w:t xml:space="preserve"> object’s </w:t>
        </w:r>
        <w:r w:rsidR="00D71E00" w:rsidRPr="00D71E00">
          <w:rPr>
            <w:rStyle w:val="Code"/>
            <w:rPrChange w:id="2428" w:author="Nigel Deakin" w:date="2012-01-26T12:49:00Z">
              <w:rPr>
                <w:rFonts w:ascii="Courier New" w:hAnsi="Courier New"/>
                <w:i/>
                <w:iCs/>
                <w:sz w:val="18"/>
              </w:rPr>
            </w:rPrChange>
          </w:rPr>
          <w:t>createSession</w:t>
        </w:r>
        <w:r>
          <w:t xml:space="preserve"> method when an active </w:t>
        </w:r>
        <w:r w:rsidR="00D71E00" w:rsidRPr="00D71E00">
          <w:rPr>
            <w:rStyle w:val="Code"/>
            <w:rPrChange w:id="2429" w:author="Nigel Deakin" w:date="2012-01-26T12:49:00Z">
              <w:rPr>
                <w:rFonts w:ascii="Courier New" w:hAnsi="Courier New"/>
                <w:i/>
                <w:iCs/>
                <w:sz w:val="18"/>
              </w:rPr>
            </w:rPrChange>
          </w:rPr>
          <w:t>Session</w:t>
        </w:r>
        <w:r>
          <w:t xml:space="preserve"> object exists for that connection then a </w:t>
        </w:r>
        <w:r w:rsidR="00D71E00" w:rsidRPr="00D71E00">
          <w:rPr>
            <w:rStyle w:val="Code"/>
            <w:rPrChange w:id="2430" w:author="Nigel Deakin" w:date="2012-01-26T12:50:00Z">
              <w:rPr>
                <w:rFonts w:ascii="Courier New" w:hAnsi="Courier New"/>
                <w:i/>
                <w:iCs/>
                <w:sz w:val="18"/>
              </w:rPr>
            </w:rPrChange>
          </w:rPr>
          <w:t>JMSException</w:t>
        </w:r>
        <w:r>
          <w:t xml:space="preserve"> should be thrown.</w:t>
        </w:r>
      </w:ins>
    </w:p>
    <w:p w:rsidR="002D381C" w:rsidRDefault="002D381C" w:rsidP="002D381C">
      <w:pPr>
        <w:pStyle w:val="ListBullet"/>
        <w:rPr>
          <w:ins w:id="2431" w:author="Nigel Deakin" w:date="2012-02-03T15:01:00Z"/>
        </w:rPr>
      </w:pPr>
      <w:ins w:id="2432" w:author="Nigel Deakin" w:date="2012-02-03T15:01:00Z">
        <w:r>
          <w:t xml:space="preserve">If an application attempts to use the </w:t>
        </w:r>
      </w:ins>
      <w:ins w:id="2433" w:author="Nigel Deakin" w:date="2012-03-21T10:25:00Z">
        <w:r w:rsidR="00712267">
          <w:rPr>
            <w:rStyle w:val="Code"/>
          </w:rPr>
          <w:t>JMSContext</w:t>
        </w:r>
      </w:ins>
      <w:ins w:id="2434" w:author="Nigel Deakin" w:date="2012-02-03T15:01:00Z">
        <w:r>
          <w:t xml:space="preserve"> object's </w:t>
        </w:r>
      </w:ins>
      <w:ins w:id="2435" w:author="Nigel Deakin" w:date="2012-03-21T10:42:00Z">
        <w:r w:rsidR="00DA1A4E">
          <w:rPr>
            <w:rStyle w:val="Code"/>
          </w:rPr>
          <w:t>createContext</w:t>
        </w:r>
      </w:ins>
      <w:ins w:id="2436" w:author="Nigel Deakin" w:date="2012-02-03T15:01:00Z">
        <w:r>
          <w:t xml:space="preserve"> method then a </w:t>
        </w:r>
        <w:r w:rsidR="00D71E00" w:rsidRPr="00D71E00">
          <w:rPr>
            <w:rStyle w:val="Code"/>
            <w:rPrChange w:id="2437" w:author="Nigel Deakin" w:date="2012-01-26T12:57:00Z">
              <w:rPr>
                <w:rFonts w:ascii="Courier New" w:hAnsi="Courier New"/>
                <w:i/>
                <w:iCs/>
                <w:sz w:val="18"/>
              </w:rPr>
            </w:rPrChange>
          </w:rPr>
          <w:t>JMSRuntimeException</w:t>
        </w:r>
        <w:r>
          <w:t xml:space="preserve"> should be thrown, since the first </w:t>
        </w:r>
      </w:ins>
      <w:ins w:id="2438" w:author="Nigel Deakin" w:date="2012-03-21T10:54:00Z">
        <w:r w:rsidR="00AA7AD3" w:rsidRPr="00AA7AD3">
          <w:rPr>
            <w:rStyle w:val="Code"/>
          </w:rPr>
          <w:t>JMSContext</w:t>
        </w:r>
      </w:ins>
      <w:ins w:id="2439" w:author="Nigel Deakin" w:date="2012-02-03T15:01:00Z">
        <w:r>
          <w:t xml:space="preserve"> already contains a connection and session and this method would create a second session on the same connection.</w:t>
        </w:r>
      </w:ins>
    </w:p>
    <w:p w:rsidR="002D381C" w:rsidRDefault="002D381C" w:rsidP="002D381C">
      <w:pPr>
        <w:rPr>
          <w:ins w:id="2440" w:author="Nigel Deakin" w:date="2012-02-03T15:01:00Z"/>
        </w:rPr>
      </w:pPr>
      <w:ins w:id="2441" w:author="Nigel Deakin" w:date="2012-02-03T15:01:00Z">
        <w:r>
          <w:t>The following methods are intended for use by the application server and their use by applications running in the Java EE web or EJB container may interfere with the container's ability to properly manage the threads used in the runtime environment. They must therefore not be called by applications running in the Java EE web or EJB container:</w:t>
        </w:r>
      </w:ins>
    </w:p>
    <w:p w:rsidR="00000000" w:rsidRDefault="00D71E00">
      <w:pPr>
        <w:pStyle w:val="ListBullet"/>
        <w:rPr>
          <w:ins w:id="2442" w:author="Nigel Deakin" w:date="2012-02-03T15:01:00Z"/>
        </w:rPr>
        <w:pPrChange w:id="2443" w:author="Nigel Deakin" w:date="2012-01-26T11:40:00Z">
          <w:pPr/>
        </w:pPrChange>
      </w:pPr>
      <w:ins w:id="2444" w:author="Nigel Deakin" w:date="2012-02-03T15:01:00Z">
        <w:r w:rsidRPr="00D71E00">
          <w:rPr>
            <w:rStyle w:val="Code"/>
            <w:rPrChange w:id="2445" w:author="Nigel Deakin" w:date="2012-01-26T12:31:00Z">
              <w:rPr>
                <w:rFonts w:ascii="Courier New" w:hAnsi="Courier New"/>
                <w:i/>
                <w:iCs/>
                <w:sz w:val="18"/>
              </w:rPr>
            </w:rPrChange>
          </w:rPr>
          <w:t>javax.jms.Session</w:t>
        </w:r>
        <w:r w:rsidR="002D381C">
          <w:t xml:space="preserve"> method </w:t>
        </w:r>
        <w:r w:rsidRPr="00D71E00">
          <w:rPr>
            <w:rStyle w:val="Code"/>
            <w:rPrChange w:id="2446" w:author="Nigel Deakin" w:date="2012-01-26T12:31:00Z">
              <w:rPr>
                <w:rFonts w:ascii="Courier New" w:hAnsi="Courier New"/>
                <w:i/>
                <w:iCs/>
                <w:sz w:val="18"/>
              </w:rPr>
            </w:rPrChange>
          </w:rPr>
          <w:t>setMessageListener</w:t>
        </w:r>
      </w:ins>
    </w:p>
    <w:p w:rsidR="00000000" w:rsidRDefault="00D71E00">
      <w:pPr>
        <w:pStyle w:val="ListBullet"/>
        <w:rPr>
          <w:ins w:id="2447" w:author="Nigel Deakin" w:date="2012-02-03T15:01:00Z"/>
          <w:rStyle w:val="Code"/>
          <w:rFonts w:ascii="Times New Roman" w:hAnsi="Times New Roman"/>
          <w:sz w:val="20"/>
        </w:rPr>
        <w:pPrChange w:id="2448" w:author="Nigel Deakin" w:date="2012-01-26T11:40:00Z">
          <w:pPr/>
        </w:pPrChange>
      </w:pPr>
      <w:ins w:id="2449" w:author="Nigel Deakin" w:date="2012-02-03T15:01:00Z">
        <w:r w:rsidRPr="00D71E00">
          <w:rPr>
            <w:rStyle w:val="Code"/>
            <w:rPrChange w:id="2450" w:author="Nigel Deakin" w:date="2012-01-26T12:33:00Z">
              <w:rPr>
                <w:rFonts w:ascii="Courier New" w:hAnsi="Courier New"/>
                <w:i/>
                <w:iCs/>
                <w:sz w:val="18"/>
              </w:rPr>
            </w:rPrChange>
          </w:rPr>
          <w:t>javax.jms.Session</w:t>
        </w:r>
        <w:r w:rsidR="002D381C">
          <w:t xml:space="preserve"> method </w:t>
        </w:r>
        <w:r w:rsidRPr="00D71E00">
          <w:rPr>
            <w:rStyle w:val="Code"/>
            <w:rPrChange w:id="2451" w:author="Nigel Deakin" w:date="2012-01-26T12:33:00Z">
              <w:rPr>
                <w:rFonts w:ascii="Courier New" w:hAnsi="Courier New"/>
                <w:i/>
                <w:iCs/>
                <w:sz w:val="18"/>
              </w:rPr>
            </w:rPrChange>
          </w:rPr>
          <w:t>getMessageListener</w:t>
        </w:r>
      </w:ins>
    </w:p>
    <w:p w:rsidR="00000000" w:rsidRDefault="00D71E00">
      <w:pPr>
        <w:pStyle w:val="ListBullet"/>
        <w:rPr>
          <w:ins w:id="2452" w:author="Nigel Deakin" w:date="2012-02-03T15:01:00Z"/>
        </w:rPr>
        <w:pPrChange w:id="2453" w:author="Nigel Deakin" w:date="2012-01-26T11:40:00Z">
          <w:pPr/>
        </w:pPrChange>
      </w:pPr>
      <w:ins w:id="2454" w:author="Nigel Deakin" w:date="2012-02-03T15:01:00Z">
        <w:r w:rsidRPr="00D71E00">
          <w:rPr>
            <w:rStyle w:val="Code"/>
            <w:rPrChange w:id="2455" w:author="Nigel Deakin" w:date="2012-01-26T12:33:00Z">
              <w:rPr>
                <w:rFonts w:ascii="Courier New" w:hAnsi="Courier New"/>
                <w:i/>
                <w:iCs/>
                <w:sz w:val="18"/>
              </w:rPr>
            </w:rPrChange>
          </w:rPr>
          <w:t>javax.jms.Session</w:t>
        </w:r>
        <w:r w:rsidR="002D381C">
          <w:t xml:space="preserve"> method </w:t>
        </w:r>
        <w:r w:rsidRPr="00D71E00">
          <w:rPr>
            <w:rStyle w:val="Code"/>
            <w:rPrChange w:id="2456" w:author="Nigel Deakin" w:date="2012-01-26T12:33:00Z">
              <w:rPr>
                <w:rFonts w:ascii="Courier New" w:hAnsi="Courier New"/>
                <w:i/>
                <w:iCs/>
                <w:sz w:val="18"/>
              </w:rPr>
            </w:rPrChange>
          </w:rPr>
          <w:t>run</w:t>
        </w:r>
      </w:ins>
    </w:p>
    <w:p w:rsidR="00000000" w:rsidRDefault="00D71E00">
      <w:pPr>
        <w:pStyle w:val="ListBullet"/>
        <w:rPr>
          <w:ins w:id="2457" w:author="Nigel Deakin" w:date="2012-02-03T15:01:00Z"/>
        </w:rPr>
        <w:pPrChange w:id="2458" w:author="Nigel Deakin" w:date="2012-01-26T11:40:00Z">
          <w:pPr/>
        </w:pPrChange>
      </w:pPr>
      <w:ins w:id="2459" w:author="Nigel Deakin" w:date="2012-02-03T15:01:00Z">
        <w:r w:rsidRPr="00D71E00">
          <w:rPr>
            <w:rStyle w:val="Code"/>
            <w:rPrChange w:id="2460" w:author="Nigel Deakin" w:date="2012-01-26T12:33:00Z">
              <w:rPr>
                <w:rFonts w:ascii="Courier New" w:hAnsi="Courier New"/>
                <w:i/>
                <w:iCs/>
                <w:sz w:val="18"/>
              </w:rPr>
            </w:rPrChange>
          </w:rPr>
          <w:t>javax.jms.Connection</w:t>
        </w:r>
        <w:r w:rsidR="002D381C">
          <w:t xml:space="preserve"> method </w:t>
        </w:r>
        <w:r w:rsidRPr="00D71E00">
          <w:rPr>
            <w:rStyle w:val="Code"/>
            <w:rPrChange w:id="2461" w:author="Nigel Deakin" w:date="2012-01-26T12:33:00Z">
              <w:rPr>
                <w:rFonts w:ascii="Courier New" w:hAnsi="Courier New"/>
                <w:i/>
                <w:iCs/>
                <w:sz w:val="18"/>
              </w:rPr>
            </w:rPrChange>
          </w:rPr>
          <w:t>createConnectionConsumer</w:t>
        </w:r>
      </w:ins>
    </w:p>
    <w:p w:rsidR="00000000" w:rsidRDefault="00D71E00">
      <w:pPr>
        <w:pStyle w:val="ListBullet"/>
        <w:rPr>
          <w:ins w:id="2462" w:author="Nigel Deakin" w:date="2012-02-03T15:01:00Z"/>
        </w:rPr>
        <w:pPrChange w:id="2463" w:author="Nigel Deakin" w:date="2012-01-26T11:40:00Z">
          <w:pPr/>
        </w:pPrChange>
      </w:pPr>
      <w:ins w:id="2464" w:author="Nigel Deakin" w:date="2012-02-03T15:01:00Z">
        <w:r w:rsidRPr="00D71E00">
          <w:rPr>
            <w:rStyle w:val="Code"/>
            <w:rPrChange w:id="2465" w:author="Nigel Deakin" w:date="2012-01-26T12:33:00Z">
              <w:rPr>
                <w:rFonts w:ascii="Courier New" w:hAnsi="Courier New"/>
                <w:i/>
                <w:iCs/>
                <w:sz w:val="18"/>
              </w:rPr>
            </w:rPrChange>
          </w:rPr>
          <w:t>javax.jms.Connection</w:t>
        </w:r>
        <w:r w:rsidR="002D381C">
          <w:t xml:space="preserve"> method </w:t>
        </w:r>
        <w:r w:rsidRPr="00D71E00">
          <w:rPr>
            <w:rStyle w:val="Code"/>
            <w:rPrChange w:id="2466" w:author="Nigel Deakin" w:date="2012-01-26T12:33:00Z">
              <w:rPr>
                <w:rFonts w:ascii="Courier New" w:hAnsi="Courier New"/>
                <w:i/>
                <w:iCs/>
                <w:sz w:val="18"/>
              </w:rPr>
            </w:rPrChange>
          </w:rPr>
          <w:t>createDurableConnectionConsumer</w:t>
        </w:r>
      </w:ins>
    </w:p>
    <w:p w:rsidR="00000000" w:rsidRDefault="002D381C">
      <w:pPr>
        <w:pStyle w:val="ListBullet"/>
        <w:numPr>
          <w:ilvl w:val="0"/>
          <w:numId w:val="0"/>
        </w:numPr>
        <w:ind w:left="2880"/>
        <w:rPr>
          <w:ins w:id="2467" w:author="Nigel Deakin" w:date="2012-02-03T15:01:00Z"/>
        </w:rPr>
        <w:pPrChange w:id="2468" w:author="Nigel Deakin" w:date="2012-01-26T11:52:00Z">
          <w:pPr/>
        </w:pPrChange>
      </w:pPr>
      <w:ins w:id="2469" w:author="Nigel Deakin" w:date="2012-02-03T15:01:00Z">
        <w:r>
          <w:t>The following methods may interfere with the container's ability to properly manage the threads used in the runtime environment and must not be used by applications running in the Java EE web or EJB container:</w:t>
        </w:r>
      </w:ins>
    </w:p>
    <w:p w:rsidR="00000000" w:rsidRDefault="00D71E00">
      <w:pPr>
        <w:pStyle w:val="ListBullet"/>
        <w:rPr>
          <w:ins w:id="2470" w:author="Nigel Deakin" w:date="2012-02-03T15:01:00Z"/>
        </w:rPr>
        <w:pPrChange w:id="2471" w:author="Nigel Deakin" w:date="2012-01-26T11:53:00Z">
          <w:pPr/>
        </w:pPrChange>
      </w:pPr>
      <w:ins w:id="2472" w:author="Nigel Deakin" w:date="2012-02-03T15:01:00Z">
        <w:r w:rsidRPr="00D71E00">
          <w:rPr>
            <w:rStyle w:val="Code"/>
            <w:rPrChange w:id="2473" w:author="Nigel Deakin" w:date="2012-01-26T12:33:00Z">
              <w:rPr>
                <w:rFonts w:ascii="Courier New" w:hAnsi="Courier New"/>
                <w:i/>
                <w:iCs/>
                <w:sz w:val="18"/>
              </w:rPr>
            </w:rPrChange>
          </w:rPr>
          <w:t>javax.jms.MessageConsumer</w:t>
        </w:r>
        <w:r w:rsidR="002D381C">
          <w:t xml:space="preserve"> method </w:t>
        </w:r>
        <w:r w:rsidRPr="00D71E00">
          <w:rPr>
            <w:rStyle w:val="Code"/>
            <w:rPrChange w:id="2474" w:author="Nigel Deakin" w:date="2012-01-26T12:33:00Z">
              <w:rPr>
                <w:rFonts w:ascii="Courier New" w:hAnsi="Courier New"/>
                <w:i/>
                <w:iCs/>
                <w:sz w:val="18"/>
              </w:rPr>
            </w:rPrChange>
          </w:rPr>
          <w:t>setMessageListener</w:t>
        </w:r>
      </w:ins>
    </w:p>
    <w:p w:rsidR="00000000" w:rsidRDefault="00D71E00">
      <w:pPr>
        <w:pStyle w:val="ListBullet"/>
        <w:rPr>
          <w:ins w:id="2475" w:author="Nigel Deakin" w:date="2012-02-03T15:01:00Z"/>
          <w:rStyle w:val="Code"/>
          <w:rFonts w:ascii="Times New Roman" w:hAnsi="Times New Roman"/>
          <w:sz w:val="20"/>
        </w:rPr>
        <w:pPrChange w:id="2476" w:author="Nigel Deakin" w:date="2012-01-26T11:53:00Z">
          <w:pPr/>
        </w:pPrChange>
      </w:pPr>
      <w:ins w:id="2477" w:author="Nigel Deakin" w:date="2012-02-03T15:01:00Z">
        <w:r w:rsidRPr="00D71E00">
          <w:rPr>
            <w:rStyle w:val="Code"/>
            <w:rPrChange w:id="2478" w:author="Nigel Deakin" w:date="2012-01-26T12:33:00Z">
              <w:rPr>
                <w:rFonts w:ascii="Courier New" w:hAnsi="Courier New"/>
                <w:i/>
                <w:iCs/>
                <w:sz w:val="18"/>
              </w:rPr>
            </w:rPrChange>
          </w:rPr>
          <w:t>javax.jms.MessageConsumer</w:t>
        </w:r>
        <w:r w:rsidR="002D381C">
          <w:t xml:space="preserve"> method </w:t>
        </w:r>
        <w:r w:rsidRPr="00D71E00">
          <w:rPr>
            <w:rStyle w:val="Code"/>
            <w:rPrChange w:id="2479" w:author="Nigel Deakin" w:date="2012-01-26T12:34:00Z">
              <w:rPr>
                <w:rFonts w:ascii="Courier New" w:hAnsi="Courier New"/>
                <w:i/>
                <w:iCs/>
                <w:sz w:val="18"/>
              </w:rPr>
            </w:rPrChange>
          </w:rPr>
          <w:t>getMessageListener</w:t>
        </w:r>
      </w:ins>
    </w:p>
    <w:p w:rsidR="002D381C" w:rsidRDefault="002D381C" w:rsidP="002D381C">
      <w:pPr>
        <w:pStyle w:val="ListBullet"/>
        <w:rPr>
          <w:ins w:id="2480" w:author="Nigel Deakin" w:date="2012-02-03T15:01:00Z"/>
        </w:rPr>
      </w:pPr>
      <w:ins w:id="2481" w:author="Nigel Deakin" w:date="2012-02-03T15:01:00Z">
        <w:r w:rsidRPr="00920C1F">
          <w:rPr>
            <w:rStyle w:val="Code"/>
          </w:rPr>
          <w:t>javax.jms.</w:t>
        </w:r>
      </w:ins>
      <w:ins w:id="2482" w:author="Nigel Deakin" w:date="2012-03-21T10:25:00Z">
        <w:r w:rsidR="00712267">
          <w:rPr>
            <w:rStyle w:val="Code"/>
          </w:rPr>
          <w:t>JMSContext</w:t>
        </w:r>
      </w:ins>
      <w:ins w:id="2483" w:author="Nigel Deakin" w:date="2012-02-03T15:01:00Z">
        <w:r>
          <w:t xml:space="preserve"> method </w:t>
        </w:r>
        <w:r w:rsidRPr="00920C1F">
          <w:rPr>
            <w:rStyle w:val="Code"/>
          </w:rPr>
          <w:t>setMessageListener</w:t>
        </w:r>
      </w:ins>
    </w:p>
    <w:p w:rsidR="002D381C" w:rsidRPr="00DD7B1E" w:rsidRDefault="002D381C" w:rsidP="002D381C">
      <w:pPr>
        <w:pStyle w:val="ListBullet"/>
        <w:rPr>
          <w:ins w:id="2484" w:author="Nigel Deakin" w:date="2012-02-03T15:01:00Z"/>
          <w:rStyle w:val="Code"/>
          <w:rFonts w:ascii="Times New Roman" w:hAnsi="Times New Roman"/>
          <w:sz w:val="20"/>
        </w:rPr>
      </w:pPr>
      <w:ins w:id="2485" w:author="Nigel Deakin" w:date="2012-02-03T15:01:00Z">
        <w:r w:rsidRPr="00920C1F">
          <w:rPr>
            <w:rStyle w:val="Code"/>
          </w:rPr>
          <w:t>javax.jms.</w:t>
        </w:r>
      </w:ins>
      <w:ins w:id="2486" w:author="Nigel Deakin" w:date="2012-03-21T10:25:00Z">
        <w:r w:rsidR="00712267">
          <w:rPr>
            <w:rStyle w:val="Code"/>
          </w:rPr>
          <w:t>JMSContext</w:t>
        </w:r>
      </w:ins>
      <w:ins w:id="2487" w:author="Nigel Deakin" w:date="2012-02-03T15:01:00Z">
        <w:r>
          <w:t xml:space="preserve"> method </w:t>
        </w:r>
        <w:r w:rsidRPr="00920C1F">
          <w:rPr>
            <w:rStyle w:val="Code"/>
          </w:rPr>
          <w:t>getMessageListener</w:t>
        </w:r>
      </w:ins>
    </w:p>
    <w:p w:rsidR="00000000" w:rsidRDefault="002D381C">
      <w:pPr>
        <w:pStyle w:val="ListBullet"/>
        <w:numPr>
          <w:ilvl w:val="0"/>
          <w:numId w:val="0"/>
        </w:numPr>
        <w:ind w:left="2880"/>
        <w:rPr>
          <w:ins w:id="2488" w:author="Nigel Deakin" w:date="2012-02-03T15:01:00Z"/>
        </w:rPr>
        <w:pPrChange w:id="2489" w:author="Nigel Deakin" w:date="2012-01-26T12:12:00Z">
          <w:pPr/>
        </w:pPrChange>
      </w:pPr>
      <w:ins w:id="2490" w:author="Nigel Deakin" w:date="2012-02-03T15:01:00Z">
        <w:r>
          <w:t>This restriction means that applications running in the Java EE web or EJB container which need to receive messages asynchronously may only do so using message-driven beans.</w:t>
        </w:r>
      </w:ins>
    </w:p>
    <w:p w:rsidR="002D381C" w:rsidRDefault="002D381C" w:rsidP="002D381C">
      <w:pPr>
        <w:rPr>
          <w:ins w:id="2491" w:author="Nigel Deakin" w:date="2012-02-03T15:01:00Z"/>
        </w:rPr>
      </w:pPr>
      <w:ins w:id="2492" w:author="Nigel Deakin" w:date="2012-02-03T15:01:00Z">
        <w:r>
          <w:t>The following methods may interfere with the container's management of connections and must not be used by applications running in the Java EE web or EJB container:</w:t>
        </w:r>
      </w:ins>
    </w:p>
    <w:p w:rsidR="00000000" w:rsidRDefault="00D71E00">
      <w:pPr>
        <w:pStyle w:val="ListBullet"/>
        <w:rPr>
          <w:ins w:id="2493" w:author="Nigel Deakin" w:date="2012-02-03T15:01:00Z"/>
        </w:rPr>
        <w:pPrChange w:id="2494" w:author="Nigel Deakin" w:date="2012-01-26T11:54:00Z">
          <w:pPr/>
        </w:pPrChange>
      </w:pPr>
      <w:ins w:id="2495" w:author="Nigel Deakin" w:date="2012-02-03T15:01:00Z">
        <w:r w:rsidRPr="00D71E00">
          <w:rPr>
            <w:rStyle w:val="Code"/>
            <w:rPrChange w:id="2496" w:author="Nigel Deakin" w:date="2012-01-26T12:34:00Z">
              <w:rPr>
                <w:rFonts w:ascii="Courier New" w:hAnsi="Courier New"/>
                <w:i/>
                <w:iCs/>
                <w:sz w:val="18"/>
              </w:rPr>
            </w:rPrChange>
          </w:rPr>
          <w:t>javax.jms.Connection</w:t>
        </w:r>
        <w:r w:rsidR="002D381C">
          <w:t xml:space="preserve"> method </w:t>
        </w:r>
        <w:r w:rsidRPr="00D71E00">
          <w:rPr>
            <w:rStyle w:val="Code"/>
            <w:rPrChange w:id="2497" w:author="Nigel Deakin" w:date="2012-01-26T12:34:00Z">
              <w:rPr>
                <w:rFonts w:ascii="Courier New" w:hAnsi="Courier New"/>
                <w:i/>
                <w:iCs/>
                <w:sz w:val="18"/>
              </w:rPr>
            </w:rPrChange>
          </w:rPr>
          <w:t>setClientID</w:t>
        </w:r>
      </w:ins>
    </w:p>
    <w:p w:rsidR="00000000" w:rsidRDefault="00D71E00">
      <w:pPr>
        <w:pStyle w:val="ListBullet"/>
        <w:rPr>
          <w:ins w:id="2498" w:author="Nigel Deakin" w:date="2012-02-03T15:01:00Z"/>
        </w:rPr>
        <w:pPrChange w:id="2499" w:author="Nigel Deakin" w:date="2012-01-26T11:54:00Z">
          <w:pPr/>
        </w:pPrChange>
      </w:pPr>
      <w:ins w:id="2500" w:author="Nigel Deakin" w:date="2012-02-03T15:01:00Z">
        <w:r w:rsidRPr="00D71E00">
          <w:rPr>
            <w:rStyle w:val="Code"/>
            <w:rPrChange w:id="2501" w:author="Nigel Deakin" w:date="2012-01-26T12:34:00Z">
              <w:rPr>
                <w:rFonts w:ascii="Courier New" w:hAnsi="Courier New"/>
                <w:i/>
                <w:iCs/>
                <w:sz w:val="18"/>
              </w:rPr>
            </w:rPrChange>
          </w:rPr>
          <w:t>javax.jms.Connection</w:t>
        </w:r>
        <w:r w:rsidR="002D381C">
          <w:t xml:space="preserve"> method </w:t>
        </w:r>
        <w:r w:rsidRPr="00D71E00">
          <w:rPr>
            <w:rStyle w:val="Code"/>
            <w:rPrChange w:id="2502" w:author="Nigel Deakin" w:date="2012-01-26T12:34:00Z">
              <w:rPr>
                <w:rFonts w:ascii="Courier New" w:hAnsi="Courier New"/>
                <w:i/>
                <w:iCs/>
                <w:sz w:val="18"/>
              </w:rPr>
            </w:rPrChange>
          </w:rPr>
          <w:t>stop</w:t>
        </w:r>
      </w:ins>
    </w:p>
    <w:p w:rsidR="00000000" w:rsidRDefault="002D381C">
      <w:pPr>
        <w:pStyle w:val="ListBullet"/>
        <w:rPr>
          <w:ins w:id="2503" w:author="Nigel Deakin" w:date="2012-02-03T15:01:00Z"/>
          <w:rStyle w:val="Code"/>
          <w:rFonts w:ascii="Times New Roman" w:hAnsi="Times New Roman"/>
          <w:sz w:val="20"/>
        </w:rPr>
        <w:pPrChange w:id="2504" w:author="Nigel Deakin" w:date="2012-01-26T11:54:00Z">
          <w:pPr/>
        </w:pPrChange>
      </w:pPr>
      <w:ins w:id="2505" w:author="Nigel Deakin" w:date="2012-02-03T15:01:00Z">
        <w:r w:rsidRPr="00920C1F">
          <w:rPr>
            <w:rStyle w:val="Code"/>
          </w:rPr>
          <w:t>javax.jms.Connection</w:t>
        </w:r>
        <w:r>
          <w:t xml:space="preserve"> method </w:t>
        </w:r>
        <w:r w:rsidR="00D71E00" w:rsidRPr="00D71E00">
          <w:rPr>
            <w:rStyle w:val="Code"/>
            <w:rPrChange w:id="2506" w:author="Nigel Deakin" w:date="2012-01-26T12:34:00Z">
              <w:rPr>
                <w:rFonts w:ascii="Courier New" w:hAnsi="Courier New"/>
                <w:i/>
                <w:iCs/>
                <w:sz w:val="18"/>
              </w:rPr>
            </w:rPrChange>
          </w:rPr>
          <w:t>setExceptionListener</w:t>
        </w:r>
      </w:ins>
    </w:p>
    <w:p w:rsidR="002D381C" w:rsidRDefault="002D381C" w:rsidP="002D381C">
      <w:pPr>
        <w:pStyle w:val="ListBullet"/>
        <w:rPr>
          <w:ins w:id="2507" w:author="Nigel Deakin" w:date="2012-02-03T15:01:00Z"/>
        </w:rPr>
      </w:pPr>
      <w:ins w:id="2508" w:author="Nigel Deakin" w:date="2012-02-03T15:01:00Z">
        <w:r w:rsidRPr="007977F1">
          <w:rPr>
            <w:rStyle w:val="Code"/>
          </w:rPr>
          <w:t>javax.jms.</w:t>
        </w:r>
      </w:ins>
      <w:ins w:id="2509" w:author="Nigel Deakin" w:date="2012-03-21T10:25:00Z">
        <w:r w:rsidR="00712267">
          <w:rPr>
            <w:rStyle w:val="Code"/>
          </w:rPr>
          <w:t>JMSContext</w:t>
        </w:r>
      </w:ins>
      <w:ins w:id="2510" w:author="Nigel Deakin" w:date="2012-02-03T15:01:00Z">
        <w:r>
          <w:t xml:space="preserve"> method </w:t>
        </w:r>
        <w:r w:rsidRPr="007977F1">
          <w:rPr>
            <w:rStyle w:val="Code"/>
          </w:rPr>
          <w:t>setClientID</w:t>
        </w:r>
      </w:ins>
    </w:p>
    <w:p w:rsidR="002D381C" w:rsidRDefault="002D381C" w:rsidP="002D381C">
      <w:pPr>
        <w:pStyle w:val="ListBullet"/>
        <w:rPr>
          <w:ins w:id="2511" w:author="Nigel Deakin" w:date="2012-02-03T15:01:00Z"/>
        </w:rPr>
      </w:pPr>
      <w:ins w:id="2512" w:author="Nigel Deakin" w:date="2012-02-03T15:01:00Z">
        <w:r w:rsidRPr="007977F1">
          <w:rPr>
            <w:rStyle w:val="Code"/>
          </w:rPr>
          <w:t>javax.jms.</w:t>
        </w:r>
      </w:ins>
      <w:ins w:id="2513" w:author="Nigel Deakin" w:date="2012-03-21T10:25:00Z">
        <w:r w:rsidR="00712267">
          <w:rPr>
            <w:rStyle w:val="Code"/>
          </w:rPr>
          <w:t>JMSContext</w:t>
        </w:r>
      </w:ins>
      <w:ins w:id="2514" w:author="Nigel Deakin" w:date="2012-02-03T15:01:00Z">
        <w:r>
          <w:t xml:space="preserve"> method </w:t>
        </w:r>
        <w:r w:rsidRPr="007977F1">
          <w:rPr>
            <w:rStyle w:val="Code"/>
          </w:rPr>
          <w:t>stop</w:t>
        </w:r>
      </w:ins>
    </w:p>
    <w:p w:rsidR="00000000" w:rsidRDefault="002D381C">
      <w:pPr>
        <w:pStyle w:val="ListBullet"/>
        <w:rPr>
          <w:ins w:id="2515" w:author="Nigel Deakin" w:date="2012-02-03T15:01:00Z"/>
        </w:rPr>
        <w:pPrChange w:id="2516" w:author="Nigel Deakin" w:date="2012-01-26T15:29:00Z">
          <w:pPr/>
        </w:pPrChange>
      </w:pPr>
      <w:ins w:id="2517" w:author="Nigel Deakin" w:date="2012-02-03T15:01:00Z">
        <w:r w:rsidRPr="00920C1F">
          <w:rPr>
            <w:rStyle w:val="Code"/>
          </w:rPr>
          <w:t>javax.jms.</w:t>
        </w:r>
      </w:ins>
      <w:ins w:id="2518" w:author="Nigel Deakin" w:date="2012-03-21T10:25:00Z">
        <w:r w:rsidR="00712267">
          <w:rPr>
            <w:rStyle w:val="Code"/>
          </w:rPr>
          <w:t>JMSContext</w:t>
        </w:r>
      </w:ins>
      <w:ins w:id="2519" w:author="Nigel Deakin" w:date="2012-02-03T15:01:00Z">
        <w:r>
          <w:t xml:space="preserve"> method </w:t>
        </w:r>
        <w:r w:rsidRPr="007977F1">
          <w:rPr>
            <w:rStyle w:val="Code"/>
          </w:rPr>
          <w:t>setExceptionListener</w:t>
        </w:r>
      </w:ins>
    </w:p>
    <w:p w:rsidR="002D381C" w:rsidRDefault="002D381C" w:rsidP="002D381C">
      <w:pPr>
        <w:rPr>
          <w:ins w:id="2520" w:author="Nigel Deakin" w:date="2012-02-03T15:01:00Z"/>
        </w:rPr>
      </w:pPr>
      <w:ins w:id="2521" w:author="Nigel Deakin" w:date="2012-02-03T15:01:00Z">
        <w:r>
          <w:t xml:space="preserve">Applications which need to use a specific client identifier must set it on the connection factory, as described in section </w:t>
        </w:r>
        <w:r w:rsidR="00D71E00">
          <w:fldChar w:fldCharType="begin"/>
        </w:r>
        <w:r>
          <w:instrText xml:space="preserve"> REF _Ref308034030 \r \h </w:instrText>
        </w:r>
      </w:ins>
      <w:ins w:id="2522" w:author="Nigel Deakin" w:date="2012-02-03T15:01:00Z">
        <w:r w:rsidR="00D71E00">
          <w:fldChar w:fldCharType="separate"/>
        </w:r>
      </w:ins>
      <w:r w:rsidR="00533AC6">
        <w:t>4.3.2</w:t>
      </w:r>
      <w:ins w:id="2523" w:author="Nigel Deakin" w:date="2012-02-03T15:01:00Z">
        <w:r w:rsidR="00D71E00">
          <w:fldChar w:fldCharType="end"/>
        </w:r>
        <w:r>
          <w:t xml:space="preserve"> "</w:t>
        </w:r>
        <w:r w:rsidR="00D71E00">
          <w:fldChar w:fldCharType="begin"/>
        </w:r>
        <w:r>
          <w:instrText xml:space="preserve"> REF _Ref308034030 \h </w:instrText>
        </w:r>
      </w:ins>
      <w:ins w:id="2524" w:author="Nigel Deakin" w:date="2012-02-03T15:01:00Z">
        <w:r w:rsidR="00D71E00">
          <w:fldChar w:fldCharType="separate"/>
        </w:r>
      </w:ins>
      <w:ins w:id="2525" w:author="Nigel Deakin" w:date="2012-03-12T14:50:00Z">
        <w:r w:rsidR="00533AC6" w:rsidRPr="00864041">
          <w:t>Cli</w:t>
        </w:r>
        <w:r w:rsidR="00533AC6">
          <w:t>ent i</w:t>
        </w:r>
        <w:r w:rsidR="00533AC6" w:rsidRPr="00864041">
          <w:t>dentifier</w:t>
        </w:r>
      </w:ins>
      <w:del w:id="2526" w:author="Nigel Deakin" w:date="2012-03-12T14:49:00Z">
        <w:r w:rsidR="007214A1" w:rsidRPr="00864041" w:rsidDel="00533AC6">
          <w:delText>Cli</w:delText>
        </w:r>
        <w:r w:rsidR="007214A1" w:rsidDel="00533AC6">
          <w:delText>ent i</w:delText>
        </w:r>
        <w:r w:rsidR="007214A1" w:rsidRPr="00864041" w:rsidDel="00533AC6">
          <w:delText>dentifier</w:delText>
        </w:r>
      </w:del>
      <w:ins w:id="2527" w:author="Nigel Deakin" w:date="2012-02-03T15:01:00Z">
        <w:r w:rsidR="00D71E00">
          <w:fldChar w:fldCharType="end"/>
        </w:r>
        <w:r>
          <w:t>"</w:t>
        </w:r>
      </w:ins>
    </w:p>
    <w:p w:rsidR="00000000" w:rsidRDefault="002D381C">
      <w:pPr>
        <w:pStyle w:val="ListBullet"/>
        <w:numPr>
          <w:ilvl w:val="0"/>
          <w:numId w:val="0"/>
        </w:numPr>
        <w:ind w:left="2880"/>
        <w:rPr>
          <w:ins w:id="2528" w:author="Nigel Deakin" w:date="2012-02-03T15:01:00Z"/>
        </w:rPr>
        <w:pPrChange w:id="2529" w:author="Nigel Deakin" w:date="2012-01-26T11:55:00Z">
          <w:pPr/>
        </w:pPrChange>
      </w:pPr>
      <w:ins w:id="2530" w:author="Nigel Deakin" w:date="2012-02-03T15:01:00Z">
        <w:r>
          <w:t xml:space="preserve">All the methods listed in this section may throw a </w:t>
        </w:r>
        <w:r w:rsidR="00D71E00" w:rsidRPr="00D71E00">
          <w:rPr>
            <w:rStyle w:val="Code"/>
            <w:rPrChange w:id="2531" w:author="Nigel Deakin" w:date="2012-01-26T15:31:00Z">
              <w:rPr>
                <w:rFonts w:ascii="Courier New" w:hAnsi="Courier New"/>
                <w:i/>
                <w:iCs/>
                <w:sz w:val="18"/>
              </w:rPr>
            </w:rPrChange>
          </w:rPr>
          <w:t>javax.jms.JMSException</w:t>
        </w:r>
        <w:r>
          <w:t xml:space="preserve"> (if allowed by the method) or a </w:t>
        </w:r>
        <w:r w:rsidR="00D71E00" w:rsidRPr="00D71E00">
          <w:rPr>
            <w:rStyle w:val="Code"/>
            <w:rPrChange w:id="2532" w:author="Nigel Deakin" w:date="2012-01-26T15:31:00Z">
              <w:rPr>
                <w:rFonts w:ascii="Courier New" w:hAnsi="Courier New"/>
                <w:i/>
                <w:iCs/>
                <w:sz w:val="18"/>
              </w:rPr>
            </w:rPrChange>
          </w:rPr>
          <w:lastRenderedPageBreak/>
          <w:t>javax.jms.JMSRuntimeException</w:t>
        </w:r>
        <w:r>
          <w:t xml:space="preserve"> (if not) when called by an application running in the Java EE web or EJB container. This is recommended but not required.</w:t>
        </w:r>
      </w:ins>
    </w:p>
    <w:p w:rsidR="00000000" w:rsidRDefault="002D381C">
      <w:pPr>
        <w:pStyle w:val="Heading2"/>
        <w:rPr>
          <w:ins w:id="2533" w:author="Nigel Deakin" w:date="2012-02-03T15:01:00Z"/>
        </w:rPr>
        <w:pPrChange w:id="2534" w:author="Nigel Deakin" w:date="2012-01-23T15:56:00Z">
          <w:pPr/>
        </w:pPrChange>
      </w:pPr>
      <w:bookmarkStart w:id="2535" w:name="_Ref315185987"/>
      <w:bookmarkStart w:id="2536" w:name="_Toc339906462"/>
      <w:ins w:id="2537" w:author="Nigel Deakin" w:date="2012-02-03T15:01:00Z">
        <w:r>
          <w:t>Behaviour of JMS sessions in the Java EE web or EJB container</w:t>
        </w:r>
        <w:bookmarkEnd w:id="2535"/>
        <w:bookmarkEnd w:id="2536"/>
      </w:ins>
    </w:p>
    <w:p w:rsidR="002D381C" w:rsidRDefault="002D381C" w:rsidP="002D381C">
      <w:pPr>
        <w:rPr>
          <w:ins w:id="2538" w:author="Nigel Deakin" w:date="2012-02-03T15:01:00Z"/>
        </w:rPr>
      </w:pPr>
      <w:ins w:id="2539" w:author="Nigel Deakin" w:date="2012-02-03T15:01:00Z">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ins>
    </w:p>
    <w:p w:rsidR="002D381C" w:rsidRDefault="002D381C" w:rsidP="002D381C">
      <w:pPr>
        <w:rPr>
          <w:ins w:id="2540" w:author="Nigel Deakin" w:date="2012-02-03T15:01:00Z"/>
        </w:rPr>
      </w:pPr>
      <w:ins w:id="2541" w:author="Nigel Deakin" w:date="2012-02-03T15:01:00Z">
        <w:r>
          <w:t>Thes</w:t>
        </w:r>
        <w:r w:rsidR="00C70142">
          <w:t xml:space="preserve">e differences also apply to </w:t>
        </w:r>
      </w:ins>
      <w:ins w:id="2542" w:author="Nigel Deakin" w:date="2012-03-21T11:11:00Z">
        <w:r w:rsidR="00225E6F" w:rsidRPr="00225E6F">
          <w:rPr>
            <w:rStyle w:val="Code"/>
          </w:rPr>
          <w:t>JMSContext</w:t>
        </w:r>
      </w:ins>
      <w:ins w:id="2543" w:author="Nigel Deakin" w:date="2012-02-03T15:01:00Z">
        <w:r>
          <w:t xml:space="preserve"> objects, since these incorporate a JMS session.</w:t>
        </w:r>
      </w:ins>
    </w:p>
    <w:p w:rsidR="002D381C" w:rsidRDefault="002D381C" w:rsidP="002D381C">
      <w:pPr>
        <w:rPr>
          <w:ins w:id="2544" w:author="Nigel Deakin" w:date="2012-02-03T15:01:00Z"/>
        </w:rPr>
      </w:pPr>
      <w:ins w:id="2545" w:author="Nigel Deakin" w:date="2012-02-03T15:01:00Z">
        <w:r>
          <w:t xml:space="preserve">When an application creates a </w:t>
        </w:r>
      </w:ins>
      <w:ins w:id="2546" w:author="Nigel Deakin" w:date="2012-03-21T10:44:00Z">
        <w:r w:rsidR="00D71E00" w:rsidRPr="00D71E00">
          <w:rPr>
            <w:rStyle w:val="Code"/>
            <w:rPrChange w:id="2547" w:author="Nigel Deakin" w:date="2012-03-21T10:44:00Z">
              <w:rPr>
                <w:rFonts w:ascii="Courier New" w:hAnsi="Courier New"/>
                <w:i/>
                <w:iCs/>
                <w:sz w:val="18"/>
              </w:rPr>
            </w:rPrChange>
          </w:rPr>
          <w:t>Session</w:t>
        </w:r>
      </w:ins>
      <w:ins w:id="2548" w:author="Nigel Deakin" w:date="2012-02-03T15:01:00Z">
        <w:r>
          <w:t xml:space="preserve"> or </w:t>
        </w:r>
      </w:ins>
      <w:ins w:id="2549" w:author="Nigel Deakin" w:date="2012-03-21T11:11:00Z">
        <w:r w:rsidR="00225E6F" w:rsidRPr="00225E6F">
          <w:rPr>
            <w:rStyle w:val="Code"/>
          </w:rPr>
          <w:t>JMSContext</w:t>
        </w:r>
      </w:ins>
      <w:ins w:id="2550" w:author="Nigel Deakin" w:date="2012-02-03T15:01:00Z">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ins>
      <w:ins w:id="2551" w:author="Nigel Deakin" w:date="2012-03-21T10:55:00Z">
        <w:r w:rsidR="00D71E00" w:rsidRPr="00D71E00">
          <w:rPr>
            <w:rStyle w:val="Code"/>
            <w:rPrChange w:id="2552" w:author="Nigel Deakin" w:date="2012-03-21T10:55:00Z">
              <w:rPr>
                <w:rFonts w:ascii="Courier New" w:hAnsi="Courier New"/>
                <w:i/>
                <w:iCs/>
                <w:sz w:val="18"/>
              </w:rPr>
            </w:rPrChange>
          </w:rPr>
          <w:t>Session</w:t>
        </w:r>
      </w:ins>
      <w:ins w:id="2553" w:author="Nigel Deakin" w:date="2012-02-03T15:01:00Z">
        <w:r>
          <w:t xml:space="preserve"> or </w:t>
        </w:r>
      </w:ins>
      <w:ins w:id="2554" w:author="Nigel Deakin" w:date="2012-03-21T11:11:00Z">
        <w:r w:rsidR="00225E6F" w:rsidRPr="00225E6F">
          <w:rPr>
            <w:rStyle w:val="Code"/>
          </w:rPr>
          <w:t>JMSContext</w:t>
        </w:r>
      </w:ins>
      <w:ins w:id="2555" w:author="Nigel Deakin" w:date="2012-02-03T15:01:00Z">
        <w:r>
          <w:t xml:space="preserve"> are ignored. The use of local transactions or client acknowledgement is not permitted.</w:t>
        </w:r>
      </w:ins>
    </w:p>
    <w:p w:rsidR="002D381C" w:rsidRDefault="002D381C" w:rsidP="002D381C">
      <w:pPr>
        <w:rPr>
          <w:ins w:id="2556" w:author="Nigel Deakin" w:date="2012-02-03T15:01:00Z"/>
        </w:rPr>
      </w:pPr>
      <w:ins w:id="2557" w:author="Nigel Deakin" w:date="2012-02-03T15:01:00Z">
        <w:r>
          <w:t xml:space="preserve">This applies irrespective of whether the JTA transaction is demarcated automatically by the container or programmatically using methods on </w:t>
        </w:r>
        <w:r w:rsidR="00D71E00" w:rsidRPr="00D71E00">
          <w:rPr>
            <w:rStyle w:val="Code"/>
            <w:rFonts w:cs="Courier New"/>
            <w:rPrChange w:id="2558" w:author="Nigel Deakin" w:date="2012-01-24T11:54:00Z">
              <w:rPr>
                <w:rFonts w:ascii="Courier New" w:hAnsi="Courier New"/>
                <w:i/>
                <w:iCs/>
                <w:sz w:val="18"/>
              </w:rPr>
            </w:rPrChange>
          </w:rPr>
          <w:t>javax.transaction.UserTransaction</w:t>
        </w:r>
        <w:r>
          <w:t>.</w:t>
        </w:r>
      </w:ins>
    </w:p>
    <w:p w:rsidR="002D381C" w:rsidRDefault="002D381C" w:rsidP="002D381C">
      <w:pPr>
        <w:rPr>
          <w:ins w:id="2559" w:author="Nigel Deakin" w:date="2012-02-03T15:01:00Z"/>
        </w:rPr>
      </w:pPr>
      <w:ins w:id="2560" w:author="Nigel Deakin" w:date="2012-02-03T15:01:00Z">
        <w:r>
          <w:t xml:space="preserve">The term "session parameters" here refers to the arguments that may be passed into a call to the createSession or </w:t>
        </w:r>
      </w:ins>
      <w:ins w:id="2561" w:author="Nigel Deakin" w:date="2012-03-21T10:42:00Z">
        <w:r w:rsidR="00DA1A4E">
          <w:t>createContext</w:t>
        </w:r>
      </w:ins>
      <w:ins w:id="2562" w:author="Nigel Deakin" w:date="2012-02-03T15:01:00Z">
        <w:r>
          <w:t xml:space="preserve"> methods to specify whether the session should use a local transaction and, if the session is non-transacted, what the acknowledgement mode should be. </w:t>
        </w:r>
      </w:ins>
    </w:p>
    <w:p w:rsidR="002D381C" w:rsidRDefault="002D381C" w:rsidP="002D381C">
      <w:pPr>
        <w:rPr>
          <w:ins w:id="2563" w:author="Nigel Deakin" w:date="2012-02-03T15:01:00Z"/>
        </w:rPr>
      </w:pPr>
      <w:ins w:id="2564" w:author="Nigel Deakin" w:date="2012-02-03T15:01:00Z">
        <w:r>
          <w:t xml:space="preserve">When an application creates a </w:t>
        </w:r>
      </w:ins>
      <w:ins w:id="2565" w:author="Nigel Deakin" w:date="2012-03-21T10:44:00Z">
        <w:r w:rsidR="00D71E00" w:rsidRPr="00D71E00">
          <w:rPr>
            <w:rStyle w:val="Code"/>
            <w:rPrChange w:id="2566" w:author="Nigel Deakin" w:date="2012-03-21T10:44:00Z">
              <w:rPr>
                <w:rFonts w:ascii="Courier New" w:hAnsi="Courier New"/>
                <w:i/>
                <w:iCs/>
                <w:sz w:val="18"/>
              </w:rPr>
            </w:rPrChange>
          </w:rPr>
          <w:t>Session</w:t>
        </w:r>
        <w:r w:rsidR="00C70142">
          <w:t xml:space="preserve"> or </w:t>
        </w:r>
      </w:ins>
      <w:ins w:id="2567" w:author="Nigel Deakin" w:date="2012-03-21T11:11:00Z">
        <w:r w:rsidR="00225E6F" w:rsidRPr="00225E6F">
          <w:rPr>
            <w:rStyle w:val="Code"/>
          </w:rPr>
          <w:t>JMSContext</w:t>
        </w:r>
      </w:ins>
      <w:ins w:id="2568" w:author="Nigel Deakin" w:date="2012-02-03T15:01:00Z">
        <w:r>
          <w:t xml:space="preserve"> in a Java EE web or EJB container, and there is no active JTA transaction in progress, then the session that is created will be non-transacted and will be automatically-acknowledged. The use of local transactions or client acknowledgement is still not permitted. Parameters may be specified when creating the </w:t>
        </w:r>
      </w:ins>
      <w:ins w:id="2569" w:author="Nigel Deakin" w:date="2012-03-21T10:45:00Z">
        <w:r w:rsidR="00C70142" w:rsidRPr="00C70142">
          <w:rPr>
            <w:rStyle w:val="Code"/>
          </w:rPr>
          <w:t>Session</w:t>
        </w:r>
        <w:r w:rsidR="00C70142">
          <w:t xml:space="preserve"> or </w:t>
        </w:r>
      </w:ins>
      <w:ins w:id="2570" w:author="Nigel Deakin" w:date="2012-03-21T11:11:00Z">
        <w:r w:rsidR="00225E6F" w:rsidRPr="00225E6F">
          <w:rPr>
            <w:rStyle w:val="Code"/>
          </w:rPr>
          <w:t>JMSContext</w:t>
        </w:r>
      </w:ins>
      <w:ins w:id="2571" w:author="Nigel Deakin" w:date="2012-02-03T15:01:00Z">
        <w:r>
          <w:t xml:space="preserve"> to specify whether the acknowledgement mode should be </w:t>
        </w:r>
        <w:r w:rsidR="00D71E00" w:rsidRPr="00D71E00">
          <w:rPr>
            <w:rStyle w:val="Code"/>
            <w:rPrChange w:id="2572" w:author="Nigel Deakin" w:date="2012-01-24T11:54:00Z">
              <w:rPr>
                <w:rFonts w:ascii="Courier New" w:hAnsi="Courier New"/>
                <w:i/>
                <w:iCs/>
                <w:sz w:val="18"/>
              </w:rPr>
            </w:rPrChange>
          </w:rPr>
          <w:t>AUTO_ACKNOWLEDGE</w:t>
        </w:r>
        <w:r>
          <w:t xml:space="preserve"> or </w:t>
        </w:r>
        <w:r w:rsidR="00D71E00" w:rsidRPr="00D71E00">
          <w:rPr>
            <w:rStyle w:val="Code"/>
            <w:rPrChange w:id="2573" w:author="Nigel Deakin" w:date="2012-01-24T11:55:00Z">
              <w:rPr>
                <w:rFonts w:ascii="Courier New" w:hAnsi="Courier New"/>
                <w:i/>
                <w:iCs/>
                <w:sz w:val="18"/>
              </w:rPr>
            </w:rPrChange>
          </w:rPr>
          <w:t>DUPS_OK_ACKNOWLEDGE</w:t>
        </w:r>
        <w:r>
          <w:t xml:space="preserve">. If any other session parameter values are specified they will be ignored and an acknowledgement mode of </w:t>
        </w:r>
        <w:r w:rsidR="00D71E00" w:rsidRPr="00D71E00">
          <w:rPr>
            <w:rStyle w:val="Code"/>
            <w:rPrChange w:id="2574" w:author="Nigel Deakin" w:date="2012-01-24T11:55:00Z">
              <w:rPr>
                <w:rFonts w:ascii="Courier New" w:hAnsi="Courier New"/>
                <w:i/>
                <w:iCs/>
                <w:sz w:val="18"/>
              </w:rPr>
            </w:rPrChange>
          </w:rPr>
          <w:t>AUTO_ACKNOWLEDGE</w:t>
        </w:r>
        <w:r>
          <w:t xml:space="preserve"> used.</w:t>
        </w:r>
      </w:ins>
    </w:p>
    <w:p w:rsidR="002D381C" w:rsidRDefault="002D381C" w:rsidP="002D381C">
      <w:pPr>
        <w:rPr>
          <w:ins w:id="2575" w:author="Nigel Deakin" w:date="2012-02-03T15:01:00Z"/>
        </w:rPr>
      </w:pPr>
      <w:ins w:id="2576" w:author="Nigel Deakin" w:date="2012-02-03T15:01:00Z">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ins>
    </w:p>
    <w:p w:rsidR="002D381C" w:rsidRDefault="002D381C" w:rsidP="002D381C">
      <w:pPr>
        <w:rPr>
          <w:ins w:id="2577" w:author="Nigel Deakin" w:date="2012-02-03T15:01:00Z"/>
        </w:rPr>
      </w:pPr>
      <w:ins w:id="2578" w:author="Nigel Deakin" w:date="2012-02-03T15:01:00Z">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ins>
    </w:p>
    <w:p w:rsidR="002D381C" w:rsidRDefault="002D381C" w:rsidP="002D381C">
      <w:pPr>
        <w:pStyle w:val="ListBullet"/>
        <w:rPr>
          <w:ins w:id="2579" w:author="Nigel Deakin" w:date="2012-02-03T15:01:00Z"/>
        </w:rPr>
      </w:pPr>
      <w:ins w:id="2580" w:author="Nigel Deakin" w:date="2012-02-03T15:01:00Z">
        <w:r w:rsidRPr="004475F7">
          <w:rPr>
            <w:rStyle w:val="Code"/>
          </w:rPr>
          <w:t xml:space="preserve">javax.jms.Connection </w:t>
        </w:r>
        <w:r>
          <w:t xml:space="preserve">method </w:t>
        </w:r>
        <w:r w:rsidRPr="004475F7">
          <w:rPr>
            <w:rStyle w:val="Code"/>
          </w:rPr>
          <w:t>createSession(boolean transacted, int acknowledgeMode)</w:t>
        </w:r>
      </w:ins>
    </w:p>
    <w:p w:rsidR="002D381C" w:rsidRDefault="002D381C" w:rsidP="002D381C">
      <w:pPr>
        <w:pStyle w:val="ListBullet"/>
        <w:rPr>
          <w:ins w:id="2581" w:author="Nigel Deakin" w:date="2012-02-03T15:01:00Z"/>
        </w:rPr>
      </w:pPr>
      <w:ins w:id="2582" w:author="Nigel Deakin" w:date="2012-02-03T15:01:00Z">
        <w:r w:rsidRPr="004475F7">
          <w:rPr>
            <w:rStyle w:val="Code"/>
          </w:rPr>
          <w:t>javax.jms.QueueConnection</w:t>
        </w:r>
        <w:r>
          <w:t xml:space="preserve"> method </w:t>
        </w:r>
        <w:r w:rsidRPr="004475F7">
          <w:rPr>
            <w:rStyle w:val="Code"/>
          </w:rPr>
          <w:t>createQueueSession(boolean transacted, int acknowledgeMode)</w:t>
        </w:r>
      </w:ins>
    </w:p>
    <w:p w:rsidR="002D381C" w:rsidRPr="00936C1B" w:rsidRDefault="002D381C" w:rsidP="002D381C">
      <w:pPr>
        <w:pStyle w:val="ListBullet"/>
        <w:rPr>
          <w:ins w:id="2583" w:author="Nigel Deakin" w:date="2012-02-03T15:01:00Z"/>
          <w:rStyle w:val="Code"/>
        </w:rPr>
      </w:pPr>
      <w:ins w:id="2584" w:author="Nigel Deakin" w:date="2012-02-03T15:01:00Z">
        <w:r w:rsidRPr="004475F7">
          <w:rPr>
            <w:rStyle w:val="Code"/>
          </w:rPr>
          <w:lastRenderedPageBreak/>
          <w:t>javax.jms.TopicConnection</w:t>
        </w:r>
        <w:r>
          <w:t xml:space="preserve"> method </w:t>
        </w:r>
        <w:r w:rsidRPr="004475F7">
          <w:rPr>
            <w:rStyle w:val="Code"/>
          </w:rPr>
          <w:t>createTopicSession(boolean transacted, int acknowledgeMode)</w:t>
        </w:r>
      </w:ins>
    </w:p>
    <w:p w:rsidR="002D381C" w:rsidRPr="0014241C" w:rsidRDefault="002D381C" w:rsidP="002D381C">
      <w:pPr>
        <w:pStyle w:val="ListBullet"/>
        <w:rPr>
          <w:ins w:id="2585" w:author="Nigel Deakin" w:date="2012-02-03T15:01:00Z"/>
          <w:rStyle w:val="Code"/>
          <w:rFonts w:ascii="Times New Roman" w:hAnsi="Times New Roman"/>
          <w:sz w:val="20"/>
          <w:rPrChange w:id="2586" w:author="Nigel Deakin" w:date="2012-01-24T16:12:00Z">
            <w:rPr>
              <w:ins w:id="2587" w:author="Nigel Deakin" w:date="2012-02-03T15:01:00Z"/>
              <w:rStyle w:val="Code"/>
            </w:rPr>
          </w:rPrChange>
        </w:rPr>
      </w:pPr>
      <w:ins w:id="2588" w:author="Nigel Deakin" w:date="2012-02-03T15:01:00Z">
        <w:r w:rsidRPr="004475F7">
          <w:rPr>
            <w:rStyle w:val="Code"/>
          </w:rPr>
          <w:t>javax.jms.Connection</w:t>
        </w:r>
        <w:r>
          <w:t xml:space="preserve"> method </w:t>
        </w:r>
        <w:r w:rsidRPr="004475F7">
          <w:rPr>
            <w:rStyle w:val="Code"/>
          </w:rPr>
          <w:t>createSession(int sessionMode)</w:t>
        </w:r>
      </w:ins>
    </w:p>
    <w:p w:rsidR="002D381C" w:rsidRDefault="002D381C" w:rsidP="002D381C">
      <w:pPr>
        <w:rPr>
          <w:ins w:id="2589" w:author="Nigel Deakin" w:date="2012-02-03T15:01:00Z"/>
        </w:rPr>
      </w:pPr>
      <w:ins w:id="2590" w:author="Nigel Deakin" w:date="2012-02-03T15:01:00Z">
        <w:r>
          <w:t>It is recommended that applications that run in the Java EE web or EJB container create a session using the following method which does not specify a parameter:</w:t>
        </w:r>
      </w:ins>
    </w:p>
    <w:p w:rsidR="002D381C" w:rsidRDefault="002D381C" w:rsidP="002D381C">
      <w:pPr>
        <w:pStyle w:val="ListBullet"/>
        <w:rPr>
          <w:ins w:id="2591" w:author="Nigel Deakin" w:date="2012-02-03T15:01:00Z"/>
          <w:rStyle w:val="Code"/>
        </w:rPr>
      </w:pPr>
      <w:ins w:id="2592" w:author="Nigel Deakin" w:date="2012-02-03T15:01:00Z">
        <w:r>
          <w:rPr>
            <w:rStyle w:val="Code"/>
          </w:rPr>
          <w:t xml:space="preserve">javax.jms.Connection </w:t>
        </w:r>
        <w:r w:rsidRPr="004475F7">
          <w:t>method</w:t>
        </w:r>
        <w:r>
          <w:rPr>
            <w:rStyle w:val="Code"/>
          </w:rPr>
          <w:t xml:space="preserve"> createSession()</w:t>
        </w:r>
      </w:ins>
    </w:p>
    <w:p w:rsidR="00000000" w:rsidRDefault="002D381C">
      <w:pPr>
        <w:rPr>
          <w:ins w:id="2593" w:author="Nigel Deakin" w:date="2012-02-03T15:01:00Z"/>
        </w:rPr>
        <w:pPrChange w:id="2594" w:author="Nigel Deakin" w:date="2012-01-24T16:12:00Z">
          <w:pPr>
            <w:pStyle w:val="ListBullet"/>
          </w:pPr>
        </w:pPrChange>
      </w:pPr>
      <w:ins w:id="2595" w:author="Nigel Deakin" w:date="2012-02-03T15:01:00Z">
        <w:r>
          <w:t xml:space="preserve">The JMS API provides the following methods to create a </w:t>
        </w:r>
      </w:ins>
      <w:ins w:id="2596" w:author="Nigel Deakin" w:date="2012-03-21T11:11:00Z">
        <w:r w:rsidR="00225E6F" w:rsidRPr="00225E6F">
          <w:rPr>
            <w:rStyle w:val="Code"/>
          </w:rPr>
          <w:t>JMSContext</w:t>
        </w:r>
      </w:ins>
      <w:ins w:id="2597" w:author="Nigel Deakin" w:date="2012-02-03T15:01:00Z">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ins>
    </w:p>
    <w:p w:rsidR="002D381C" w:rsidRDefault="002D381C" w:rsidP="002D381C">
      <w:pPr>
        <w:pStyle w:val="ListBullet"/>
        <w:rPr>
          <w:ins w:id="2598" w:author="Nigel Deakin" w:date="2012-02-03T15:01:00Z"/>
          <w:rStyle w:val="Code"/>
        </w:rPr>
      </w:pPr>
      <w:ins w:id="2599" w:author="Nigel Deakin" w:date="2012-02-03T15:01:00Z">
        <w:r w:rsidRPr="004475F7">
          <w:rPr>
            <w:rStyle w:val="Code"/>
          </w:rPr>
          <w:t>javax.jms.ConnectionFactory</w:t>
        </w:r>
        <w:r>
          <w:t xml:space="preserve"> method </w:t>
        </w:r>
      </w:ins>
      <w:ins w:id="2600" w:author="Nigel Deakin" w:date="2012-03-21T10:42:00Z">
        <w:r w:rsidR="00DA1A4E">
          <w:rPr>
            <w:rStyle w:val="Code"/>
          </w:rPr>
          <w:t>createContext</w:t>
        </w:r>
      </w:ins>
      <w:ins w:id="2601" w:author="Nigel Deakin" w:date="2012-02-03T15:01:00Z">
        <w:r w:rsidRPr="004475F7">
          <w:rPr>
            <w:rStyle w:val="Code"/>
          </w:rPr>
          <w:t xml:space="preserve">(int sessionMode) </w:t>
        </w:r>
      </w:ins>
    </w:p>
    <w:p w:rsidR="002D381C" w:rsidRPr="00936C1B" w:rsidRDefault="002D381C" w:rsidP="002D381C">
      <w:pPr>
        <w:pStyle w:val="ListBullet"/>
        <w:rPr>
          <w:ins w:id="2602" w:author="Nigel Deakin" w:date="2012-02-03T15:01:00Z"/>
          <w:rStyle w:val="Code"/>
        </w:rPr>
      </w:pPr>
      <w:ins w:id="2603" w:author="Nigel Deakin" w:date="2012-02-03T15:01:00Z">
        <w:r w:rsidRPr="004475F7">
          <w:rPr>
            <w:rStyle w:val="Code"/>
          </w:rPr>
          <w:t>javax.jms.ConnectionFactory</w:t>
        </w:r>
        <w:r>
          <w:t xml:space="preserve"> method </w:t>
        </w:r>
      </w:ins>
      <w:ins w:id="2604" w:author="Nigel Deakin" w:date="2012-03-21T10:42:00Z">
        <w:r w:rsidR="00DA1A4E">
          <w:rPr>
            <w:rStyle w:val="Code"/>
          </w:rPr>
          <w:t>createContext</w:t>
        </w:r>
      </w:ins>
      <w:ins w:id="2605" w:author="Nigel Deakin" w:date="2012-02-03T15:01:00Z">
        <w:r w:rsidRPr="004475F7">
          <w:rPr>
            <w:rStyle w:val="Code"/>
          </w:rPr>
          <w:t>(String userName, String password, int sessionMode)</w:t>
        </w:r>
      </w:ins>
    </w:p>
    <w:p w:rsidR="00000000" w:rsidRDefault="002D381C">
      <w:pPr>
        <w:rPr>
          <w:ins w:id="2606" w:author="Nigel Deakin" w:date="2012-02-03T15:01:00Z"/>
        </w:rPr>
        <w:pPrChange w:id="2607" w:author="Nigel Deakin" w:date="2012-01-24T12:44:00Z">
          <w:pPr>
            <w:pStyle w:val="ListBullet"/>
          </w:pPr>
        </w:pPrChange>
      </w:pPr>
      <w:ins w:id="2608" w:author="Nigel Deakin" w:date="2012-02-03T15:01:00Z">
        <w:r>
          <w:t xml:space="preserve">The following method to create a </w:t>
        </w:r>
      </w:ins>
      <w:ins w:id="2609" w:author="Nigel Deakin" w:date="2012-03-21T11:11:00Z">
        <w:r w:rsidR="00225E6F" w:rsidRPr="00225E6F">
          <w:rPr>
            <w:rStyle w:val="Code"/>
          </w:rPr>
          <w:t>JMSContext</w:t>
        </w:r>
      </w:ins>
      <w:ins w:id="2610" w:author="Nigel Deakin" w:date="2012-02-03T15:01:00Z">
        <w:r>
          <w:t xml:space="preserve"> from an existing </w:t>
        </w:r>
      </w:ins>
      <w:ins w:id="2611" w:author="Nigel Deakin" w:date="2012-03-21T11:11:00Z">
        <w:r w:rsidR="00225E6F" w:rsidRPr="00225E6F">
          <w:rPr>
            <w:rStyle w:val="Code"/>
          </w:rPr>
          <w:t>JMSContext</w:t>
        </w:r>
      </w:ins>
      <w:ins w:id="2612" w:author="Nigel Deakin" w:date="2012-02-03T15:01:00Z">
        <w:r>
          <w:t xml:space="preserve"> is not permitted in a Java EE web or EJB container because it would create a second session on an existing connection, which is not permitted in a java EE web or EJB container.]</w:t>
        </w:r>
      </w:ins>
    </w:p>
    <w:p w:rsidR="002D381C" w:rsidRDefault="002D381C" w:rsidP="002D381C">
      <w:pPr>
        <w:pStyle w:val="ListBullet"/>
        <w:rPr>
          <w:ins w:id="2613" w:author="Nigel Deakin" w:date="2012-02-03T15:01:00Z"/>
          <w:rStyle w:val="Code"/>
        </w:rPr>
      </w:pPr>
      <w:ins w:id="2614" w:author="Nigel Deakin" w:date="2012-02-03T15:01:00Z">
        <w:r>
          <w:rPr>
            <w:rStyle w:val="Code"/>
          </w:rPr>
          <w:t>javax.jms.</w:t>
        </w:r>
      </w:ins>
      <w:ins w:id="2615" w:author="Nigel Deakin" w:date="2012-03-21T10:25:00Z">
        <w:r w:rsidR="00712267">
          <w:rPr>
            <w:rStyle w:val="Code"/>
          </w:rPr>
          <w:t>JMSContext</w:t>
        </w:r>
      </w:ins>
      <w:ins w:id="2616" w:author="Nigel Deakin" w:date="2012-02-03T15:01:00Z">
        <w:r>
          <w:t xml:space="preserve"> method </w:t>
        </w:r>
      </w:ins>
      <w:ins w:id="2617" w:author="Nigel Deakin" w:date="2012-03-21T10:42:00Z">
        <w:r w:rsidR="00DA1A4E">
          <w:rPr>
            <w:rStyle w:val="Code"/>
          </w:rPr>
          <w:t>createContext</w:t>
        </w:r>
      </w:ins>
      <w:ins w:id="2618" w:author="Nigel Deakin" w:date="2012-02-03T15:01:00Z">
        <w:r w:rsidRPr="00936C1B">
          <w:rPr>
            <w:rStyle w:val="Code"/>
          </w:rPr>
          <w:t>(</w:t>
        </w:r>
        <w:r w:rsidRPr="004475F7">
          <w:rPr>
            <w:rStyle w:val="Code"/>
          </w:rPr>
          <w:t>int sessionMode</w:t>
        </w:r>
        <w:r w:rsidRPr="00936C1B">
          <w:rPr>
            <w:rStyle w:val="Code"/>
          </w:rPr>
          <w:t>)</w:t>
        </w:r>
      </w:ins>
    </w:p>
    <w:p w:rsidR="002D381C" w:rsidRDefault="002D381C" w:rsidP="002D381C">
      <w:pPr>
        <w:rPr>
          <w:ins w:id="2619" w:author="Nigel Deakin" w:date="2012-02-03T15:01:00Z"/>
        </w:rPr>
      </w:pPr>
      <w:ins w:id="2620" w:author="Nigel Deakin" w:date="2012-02-03T15:01:00Z">
        <w:r>
          <w:t xml:space="preserve">It is recommended that applications that run in the Java EE web or </w:t>
        </w:r>
      </w:ins>
      <w:ins w:id="2621" w:author="Nigel Deakin" w:date="2012-02-14T14:49:00Z">
        <w:r w:rsidR="00775BBB">
          <w:t>EJB</w:t>
        </w:r>
      </w:ins>
      <w:ins w:id="2622" w:author="Nigel Deakin" w:date="2012-02-03T15:01:00Z">
        <w:r>
          <w:t xml:space="preserve"> container creates a </w:t>
        </w:r>
      </w:ins>
      <w:ins w:id="2623" w:author="Nigel Deakin" w:date="2012-03-21T11:11:00Z">
        <w:r w:rsidR="00225E6F" w:rsidRPr="00225E6F">
          <w:rPr>
            <w:rStyle w:val="Code"/>
          </w:rPr>
          <w:t>JMSContext</w:t>
        </w:r>
      </w:ins>
      <w:ins w:id="2624" w:author="Nigel Deakin" w:date="2012-02-03T15:01:00Z">
        <w:r>
          <w:t xml:space="preserve"> using one of the following methods which </w:t>
        </w:r>
      </w:ins>
      <w:ins w:id="2625" w:author="Nigel Deakin" w:date="2012-02-14T14:49:00Z">
        <w:r w:rsidR="00775BBB">
          <w:t>do not</w:t>
        </w:r>
      </w:ins>
      <w:ins w:id="2626" w:author="Nigel Deakin" w:date="2012-02-03T15:01:00Z">
        <w:r>
          <w:t xml:space="preserve"> specify a </w:t>
        </w:r>
        <w:r w:rsidRPr="004475F7">
          <w:rPr>
            <w:rStyle w:val="Code"/>
          </w:rPr>
          <w:t>sessionMode</w:t>
        </w:r>
        <w:r>
          <w:t xml:space="preserve">: </w:t>
        </w:r>
      </w:ins>
    </w:p>
    <w:p w:rsidR="002D381C" w:rsidRDefault="002D381C" w:rsidP="002D381C">
      <w:pPr>
        <w:pStyle w:val="ListBullet"/>
        <w:rPr>
          <w:ins w:id="2627" w:author="Nigel Deakin" w:date="2012-02-03T15:01:00Z"/>
          <w:rStyle w:val="Code"/>
        </w:rPr>
      </w:pPr>
      <w:ins w:id="2628" w:author="Nigel Deakin" w:date="2012-02-03T15:01:00Z">
        <w:r>
          <w:t xml:space="preserve"> </w:t>
        </w:r>
        <w:r>
          <w:rPr>
            <w:rStyle w:val="Code"/>
          </w:rPr>
          <w:t>javax.jms.</w:t>
        </w:r>
        <w:r w:rsidRPr="00936C1B">
          <w:rPr>
            <w:rStyle w:val="Code"/>
          </w:rPr>
          <w:t>ConnectionFactory</w:t>
        </w:r>
        <w:r>
          <w:t xml:space="preserve"> method </w:t>
        </w:r>
      </w:ins>
      <w:ins w:id="2629" w:author="Nigel Deakin" w:date="2012-03-21T10:42:00Z">
        <w:r w:rsidR="00DA1A4E">
          <w:rPr>
            <w:rStyle w:val="Code"/>
          </w:rPr>
          <w:t>createContext</w:t>
        </w:r>
      </w:ins>
      <w:ins w:id="2630" w:author="Nigel Deakin" w:date="2012-02-03T15:01:00Z">
        <w:r w:rsidRPr="00936C1B">
          <w:rPr>
            <w:rStyle w:val="Code"/>
          </w:rPr>
          <w:t>()</w:t>
        </w:r>
      </w:ins>
    </w:p>
    <w:p w:rsidR="002D381C" w:rsidRDefault="002D381C" w:rsidP="002D381C">
      <w:pPr>
        <w:pStyle w:val="ListBullet"/>
        <w:rPr>
          <w:ins w:id="2631" w:author="Nigel Deakin" w:date="2012-02-03T15:01:00Z"/>
          <w:rStyle w:val="Code"/>
        </w:rPr>
      </w:pPr>
      <w:ins w:id="2632" w:author="Nigel Deakin" w:date="2012-02-03T15:01:00Z">
        <w:r>
          <w:rPr>
            <w:rStyle w:val="Code"/>
          </w:rPr>
          <w:t>javax.jms.</w:t>
        </w:r>
        <w:r w:rsidRPr="00936C1B">
          <w:rPr>
            <w:rStyle w:val="Code"/>
          </w:rPr>
          <w:t>ConnectionFactory</w:t>
        </w:r>
        <w:r>
          <w:t xml:space="preserve"> method </w:t>
        </w:r>
      </w:ins>
      <w:ins w:id="2633" w:author="Nigel Deakin" w:date="2012-03-21T10:42:00Z">
        <w:r w:rsidR="00DA1A4E">
          <w:rPr>
            <w:rStyle w:val="Code"/>
          </w:rPr>
          <w:t>createContext</w:t>
        </w:r>
      </w:ins>
      <w:ins w:id="2634" w:author="Nigel Deakin" w:date="2012-02-03T15:01:00Z">
        <w:r w:rsidRPr="00936C1B">
          <w:rPr>
            <w:rStyle w:val="Code"/>
          </w:rPr>
          <w:t>(</w:t>
        </w:r>
        <w:r>
          <w:rPr>
            <w:rStyle w:val="Code"/>
          </w:rPr>
          <w:t>String username, String password</w:t>
        </w:r>
        <w:r w:rsidRPr="00936C1B">
          <w:rPr>
            <w:rStyle w:val="Code"/>
          </w:rPr>
          <w:t>)</w:t>
        </w:r>
      </w:ins>
    </w:p>
    <w:p w:rsidR="00000000" w:rsidRDefault="002D381C">
      <w:pPr>
        <w:rPr>
          <w:ins w:id="2635" w:author="Nigel Deakin" w:date="2012-02-03T15:01:00Z"/>
        </w:rPr>
        <w:pPrChange w:id="2636" w:author="Nigel Deakin" w:date="2012-01-24T12:44:00Z">
          <w:pPr>
            <w:pStyle w:val="ListBullet"/>
          </w:pPr>
        </w:pPrChange>
      </w:pPr>
      <w:ins w:id="2637" w:author="Nigel Deakin" w:date="2012-02-03T15:01:00Z">
        <w:r>
          <w:t xml:space="preserve">When programmatic transaction demarcation is being used, the session should be both created and used within an active JTA transaction. </w:t>
        </w:r>
      </w:ins>
    </w:p>
    <w:p w:rsidR="00000000" w:rsidRDefault="002D381C">
      <w:pPr>
        <w:rPr>
          <w:ins w:id="2638" w:author="Nigel Deakin" w:date="2012-02-03T15:01:00Z"/>
        </w:rPr>
        <w:pPrChange w:id="2639" w:author="Nigel Deakin" w:date="2012-01-24T12:44:00Z">
          <w:pPr>
            <w:pStyle w:val="ListBullet"/>
          </w:pPr>
        </w:pPrChange>
      </w:pPr>
      <w:ins w:id="2640" w:author="Nigel Deakin" w:date="2012-02-03T15:01:00Z">
        <w:r>
          <w:t xml:space="preserve">If a </w:t>
        </w:r>
      </w:ins>
      <w:ins w:id="2641" w:author="Nigel Deakin" w:date="2012-03-21T10:46:00Z">
        <w:r w:rsidR="00D71E00" w:rsidRPr="00D71E00">
          <w:rPr>
            <w:rStyle w:val="Code"/>
            <w:rPrChange w:id="2642" w:author="Nigel Deakin" w:date="2012-03-21T10:46:00Z">
              <w:rPr>
                <w:rFonts w:ascii="Courier New" w:hAnsi="Courier New"/>
                <w:sz w:val="18"/>
              </w:rPr>
            </w:rPrChange>
          </w:rPr>
          <w:t>Session</w:t>
        </w:r>
        <w:r w:rsidR="009808E6">
          <w:t xml:space="preserve"> or </w:t>
        </w:r>
      </w:ins>
      <w:ins w:id="2643" w:author="Nigel Deakin" w:date="2012-03-21T11:11:00Z">
        <w:r w:rsidR="00225E6F" w:rsidRPr="00225E6F">
          <w:rPr>
            <w:rStyle w:val="Code"/>
          </w:rPr>
          <w:t>JMSContext</w:t>
        </w:r>
      </w:ins>
      <w:ins w:id="2644" w:author="Nigel Deakin" w:date="2012-02-03T15:01:00Z">
        <w:r>
          <w:t xml:space="preserve"> is created when there is an active JTA transaction, then after that transaction is committed or rolled back the session remains available for use in any subsequent JTA transaction until the </w:t>
        </w:r>
      </w:ins>
      <w:ins w:id="2645" w:author="Nigel Deakin" w:date="2012-03-21T10:47:00Z">
        <w:r w:rsidR="00D71E00" w:rsidRPr="00D71E00">
          <w:rPr>
            <w:rStyle w:val="Code"/>
            <w:rPrChange w:id="2646" w:author="Nigel Deakin" w:date="2012-03-21T10:47:00Z">
              <w:rPr>
                <w:rFonts w:ascii="Courier New" w:hAnsi="Courier New"/>
                <w:sz w:val="18"/>
              </w:rPr>
            </w:rPrChange>
          </w:rPr>
          <w:t>Session</w:t>
        </w:r>
      </w:ins>
      <w:ins w:id="2647" w:author="Nigel Deakin" w:date="2012-02-03T15:01:00Z">
        <w:r>
          <w:t xml:space="preserve"> or </w:t>
        </w:r>
      </w:ins>
      <w:ins w:id="2648" w:author="Nigel Deakin" w:date="2012-03-21T11:11:00Z">
        <w:r w:rsidR="00225E6F" w:rsidRPr="00225E6F">
          <w:rPr>
            <w:rStyle w:val="Code"/>
          </w:rPr>
          <w:t>JMSContext</w:t>
        </w:r>
      </w:ins>
      <w:ins w:id="2649" w:author="Nigel Deakin" w:date="2012-02-03T15:01:00Z">
        <w:r>
          <w:t xml:space="preserve"> is closed.</w:t>
        </w:r>
      </w:ins>
    </w:p>
    <w:p w:rsidR="002D381C" w:rsidRDefault="002D381C" w:rsidP="002D381C">
      <w:pPr>
        <w:rPr>
          <w:ins w:id="2650" w:author="Nigel Deakin" w:date="2012-02-03T15:01:00Z"/>
        </w:rPr>
      </w:pPr>
      <w:ins w:id="2651" w:author="Nigel Deakin" w:date="2012-02-03T15:01:00Z">
        <w:r>
          <w:t xml:space="preserve">However, if a </w:t>
        </w:r>
      </w:ins>
      <w:ins w:id="2652" w:author="Nigel Deakin" w:date="2012-03-21T10:47:00Z">
        <w:r w:rsidR="00D71E00" w:rsidRPr="00D71E00">
          <w:rPr>
            <w:rStyle w:val="Code"/>
            <w:rPrChange w:id="2653" w:author="Nigel Deakin" w:date="2012-03-21T10:47:00Z">
              <w:rPr>
                <w:rFonts w:ascii="Courier New" w:hAnsi="Courier New"/>
                <w:sz w:val="18"/>
              </w:rPr>
            </w:rPrChange>
          </w:rPr>
          <w:t>Session</w:t>
        </w:r>
      </w:ins>
      <w:ins w:id="2654" w:author="Nigel Deakin" w:date="2012-02-03T15:01:00Z">
        <w:r>
          <w:t xml:space="preserve"> or </w:t>
        </w:r>
      </w:ins>
      <w:ins w:id="2655" w:author="Nigel Deakin" w:date="2012-03-21T11:11:00Z">
        <w:r w:rsidR="00225E6F" w:rsidRPr="00225E6F">
          <w:rPr>
            <w:rStyle w:val="Code"/>
          </w:rPr>
          <w:t>JMSContext</w:t>
        </w:r>
      </w:ins>
      <w:ins w:id="2656" w:author="Nigel Deakin" w:date="2012-02-03T15:01:00Z">
        <w:r>
          <w:t xml:space="preserve"> is created when there is an active JTA transaction but is subsequently used to send or receive messages when there is no active JTA transaction then the behaviour is undefined.</w:t>
        </w:r>
      </w:ins>
    </w:p>
    <w:p w:rsidR="00000000" w:rsidRDefault="002D381C">
      <w:pPr>
        <w:rPr>
          <w:ins w:id="2657" w:author="Nigel Deakin" w:date="2012-02-03T15:01:00Z"/>
        </w:rPr>
        <w:pPrChange w:id="2658" w:author="Nigel Deakin" w:date="2012-01-24T12:56:00Z">
          <w:pPr>
            <w:pStyle w:val="ListBullet"/>
          </w:pPr>
        </w:pPrChange>
      </w:pPr>
      <w:ins w:id="2659" w:author="Nigel Deakin" w:date="2012-02-03T15:01:00Z">
        <w:r>
          <w:t xml:space="preserve">Similarly, </w:t>
        </w:r>
      </w:ins>
      <w:ins w:id="2660" w:author="Nigel Deakin" w:date="2012-03-21T10:48:00Z">
        <w:r w:rsidR="009808E6">
          <w:t xml:space="preserve">if a </w:t>
        </w:r>
        <w:r w:rsidR="009808E6" w:rsidRPr="009808E6">
          <w:rPr>
            <w:rStyle w:val="Code"/>
          </w:rPr>
          <w:t>Session</w:t>
        </w:r>
        <w:r w:rsidR="009808E6">
          <w:t xml:space="preserve"> or </w:t>
        </w:r>
      </w:ins>
      <w:ins w:id="2661" w:author="Nigel Deakin" w:date="2012-03-21T11:11:00Z">
        <w:r w:rsidR="00225E6F" w:rsidRPr="00225E6F">
          <w:rPr>
            <w:rStyle w:val="Code"/>
          </w:rPr>
          <w:t>JMSContext</w:t>
        </w:r>
      </w:ins>
      <w:ins w:id="2662" w:author="Nigel Deakin" w:date="2012-03-21T10:48:00Z">
        <w:r w:rsidR="009808E6">
          <w:t xml:space="preserve"> is created </w:t>
        </w:r>
      </w:ins>
      <w:ins w:id="2663" w:author="Nigel Deakin" w:date="2012-02-03T15:01:00Z">
        <w:r>
          <w:t>when there is no active JTA transaction but subsequently used to send or receive messages when there is an active JTA transaction then the behaviour is undefined.</w:t>
        </w:r>
      </w:ins>
    </w:p>
    <w:p w:rsidR="00DE09B3" w:rsidRDefault="002D381C">
      <w:pPr>
        <w:rPr>
          <w:ins w:id="2664" w:author="Nigel Deakin" w:date="2012-02-03T15:01:00Z"/>
        </w:rPr>
      </w:pPr>
      <w:ins w:id="2665" w:author="Nigel Deakin" w:date="2012-02-03T15:01:00Z">
        <w:r>
          <w:t xml:space="preserve">The Bean Provider should not make use of the JMS request/reply paradigm (sending of a JMS message, followed by the synchronous receipt of a reply to that message) within a single transaction. Because a JMS message is typically not delivered to its final destination until the </w:t>
        </w:r>
        <w:r>
          <w:lastRenderedPageBreak/>
          <w:t>transaction commits, the receipt of the reply within the same transaction will not take place.</w:t>
        </w:r>
      </w:ins>
    </w:p>
    <w:p w:rsidR="00000000" w:rsidRDefault="002D381C">
      <w:pPr>
        <w:pStyle w:val="Heading1"/>
        <w:rPr>
          <w:ins w:id="2666" w:author="Nigel Deakin" w:date="2012-02-03T15:01:00Z"/>
        </w:rPr>
        <w:pPrChange w:id="2667" w:author="Nigel Deakin" w:date="2012-01-27T12:19:00Z">
          <w:pPr/>
        </w:pPrChange>
      </w:pPr>
      <w:bookmarkStart w:id="2668" w:name="_Ref316049531"/>
      <w:bookmarkStart w:id="2669" w:name="_Ref316049532"/>
      <w:bookmarkStart w:id="2670" w:name="_Ref316049533"/>
      <w:bookmarkStart w:id="2671" w:name="_Toc339906463"/>
      <w:ins w:id="2672" w:author="Nigel Deakin" w:date="2012-02-03T15:01:00Z">
        <w:r>
          <w:lastRenderedPageBreak/>
          <w:t>Simplified JMS API</w:t>
        </w:r>
        <w:bookmarkEnd w:id="2668"/>
        <w:bookmarkEnd w:id="2669"/>
        <w:bookmarkEnd w:id="2670"/>
        <w:bookmarkEnd w:id="2671"/>
      </w:ins>
    </w:p>
    <w:p w:rsidR="002D381C" w:rsidRDefault="002D381C" w:rsidP="002D381C">
      <w:pPr>
        <w:rPr>
          <w:ins w:id="2673" w:author="Nigel Deakin" w:date="2012-02-03T15:01:00Z"/>
        </w:rPr>
      </w:pPr>
      <w:ins w:id="2674" w:author="Nigel Deakin" w:date="2012-02-03T15:01:00Z">
        <w:r>
          <w:t>The simplified JMS API offers an alternative to the standard JMS API. It is designed to allow applications which use JMS to be simpler and less verbose than is possible when using the standard API. It was added to the JMS specification in version 2.0.</w:t>
        </w:r>
      </w:ins>
    </w:p>
    <w:p w:rsidR="002D381C" w:rsidRDefault="002D381C" w:rsidP="002D381C">
      <w:pPr>
        <w:rPr>
          <w:ins w:id="2675" w:author="Nigel Deakin" w:date="2012-02-03T15:01:00Z"/>
        </w:rPr>
      </w:pPr>
      <w:ins w:id="2676" w:author="Nigel Deakin" w:date="2012-02-03T15:01:00Z">
        <w:r>
          <w:t>This section uses the term "standard API" to refer to the following JMS interfaces which have existing since JMS 1.1:</w:t>
        </w:r>
      </w:ins>
    </w:p>
    <w:p w:rsidR="00000000" w:rsidRDefault="00D71E00">
      <w:pPr>
        <w:pStyle w:val="ListBullet"/>
        <w:rPr>
          <w:ins w:id="2677" w:author="Nigel Deakin" w:date="2012-02-03T15:01:00Z"/>
        </w:rPr>
        <w:pPrChange w:id="2678" w:author="Nigel Deakin" w:date="2012-01-27T12:29:00Z">
          <w:pPr/>
        </w:pPrChange>
      </w:pPr>
      <w:proofErr w:type="gramStart"/>
      <w:ins w:id="2679" w:author="Nigel Deakin" w:date="2012-02-03T15:01:00Z">
        <w:r w:rsidRPr="00D71E00">
          <w:rPr>
            <w:rStyle w:val="Code"/>
            <w:rPrChange w:id="2680" w:author="Nigel Deakin" w:date="2012-02-01T09:51:00Z">
              <w:rPr>
                <w:rFonts w:ascii="Courier New" w:hAnsi="Courier New"/>
                <w:sz w:val="18"/>
              </w:rPr>
            </w:rPrChange>
          </w:rPr>
          <w:t>javax.jms.Connection</w:t>
        </w:r>
        <w:proofErr w:type="gramEnd"/>
        <w:r w:rsidR="002D381C">
          <w:t xml:space="preserve"> and its subtypes </w:t>
        </w:r>
        <w:r w:rsidRPr="00D71E00">
          <w:rPr>
            <w:rStyle w:val="Code"/>
            <w:rPrChange w:id="2681" w:author="Nigel Deakin" w:date="2012-02-01T09:51:00Z">
              <w:rPr>
                <w:rFonts w:ascii="Courier New" w:hAnsi="Courier New"/>
                <w:sz w:val="18"/>
              </w:rPr>
            </w:rPrChange>
          </w:rPr>
          <w:t>javax.jms.QueueConnection</w:t>
        </w:r>
        <w:r w:rsidR="002D381C">
          <w:t xml:space="preserve"> and </w:t>
        </w:r>
        <w:r w:rsidRPr="00D71E00">
          <w:rPr>
            <w:rStyle w:val="Code"/>
            <w:rPrChange w:id="2682" w:author="Nigel Deakin" w:date="2012-02-01T09:51:00Z">
              <w:rPr>
                <w:rFonts w:ascii="Courier New" w:hAnsi="Courier New"/>
                <w:sz w:val="18"/>
              </w:rPr>
            </w:rPrChange>
          </w:rPr>
          <w:t>javax.jms.TopicConnection</w:t>
        </w:r>
        <w:r w:rsidR="002D381C">
          <w:t>.</w:t>
        </w:r>
      </w:ins>
    </w:p>
    <w:p w:rsidR="00000000" w:rsidRDefault="00D71E00">
      <w:pPr>
        <w:pStyle w:val="ListBullet"/>
        <w:rPr>
          <w:ins w:id="2683" w:author="Nigel Deakin" w:date="2012-02-03T15:01:00Z"/>
        </w:rPr>
        <w:pPrChange w:id="2684" w:author="Nigel Deakin" w:date="2012-01-27T12:29:00Z">
          <w:pPr/>
        </w:pPrChange>
      </w:pPr>
      <w:proofErr w:type="gramStart"/>
      <w:ins w:id="2685" w:author="Nigel Deakin" w:date="2012-02-03T15:01:00Z">
        <w:r w:rsidRPr="00D71E00">
          <w:rPr>
            <w:rStyle w:val="Code"/>
            <w:rPrChange w:id="2686" w:author="Nigel Deakin" w:date="2012-02-01T09:51:00Z">
              <w:rPr>
                <w:rFonts w:ascii="Courier New" w:hAnsi="Courier New"/>
                <w:sz w:val="18"/>
              </w:rPr>
            </w:rPrChange>
          </w:rPr>
          <w:t>javax.jms.Session</w:t>
        </w:r>
        <w:proofErr w:type="gramEnd"/>
        <w:r w:rsidR="002D381C">
          <w:t xml:space="preserve"> and its subtypes </w:t>
        </w:r>
        <w:r w:rsidRPr="00D71E00">
          <w:rPr>
            <w:rStyle w:val="Code"/>
            <w:rPrChange w:id="2687" w:author="Nigel Deakin" w:date="2012-02-01T09:51:00Z">
              <w:rPr>
                <w:rFonts w:ascii="Courier New" w:hAnsi="Courier New"/>
                <w:sz w:val="18"/>
              </w:rPr>
            </w:rPrChange>
          </w:rPr>
          <w:t>javax.jms.QueueSession</w:t>
        </w:r>
        <w:r w:rsidR="002D381C">
          <w:t xml:space="preserve"> and </w:t>
        </w:r>
        <w:r w:rsidRPr="00D71E00">
          <w:rPr>
            <w:rStyle w:val="Code"/>
            <w:rPrChange w:id="2688" w:author="Nigel Deakin" w:date="2012-02-01T09:51:00Z">
              <w:rPr>
                <w:rFonts w:ascii="Courier New" w:hAnsi="Courier New"/>
                <w:sz w:val="18"/>
              </w:rPr>
            </w:rPrChange>
          </w:rPr>
          <w:t>javax.jms.TopicSession</w:t>
        </w:r>
        <w:r w:rsidR="002D381C">
          <w:t>.</w:t>
        </w:r>
      </w:ins>
    </w:p>
    <w:p w:rsidR="00000000" w:rsidRDefault="00D71E00">
      <w:pPr>
        <w:pStyle w:val="ListBullet"/>
        <w:rPr>
          <w:ins w:id="2689" w:author="Nigel Deakin" w:date="2012-02-03T15:01:00Z"/>
        </w:rPr>
        <w:pPrChange w:id="2690" w:author="Nigel Deakin" w:date="2012-01-27T12:29:00Z">
          <w:pPr/>
        </w:pPrChange>
      </w:pPr>
      <w:proofErr w:type="gramStart"/>
      <w:ins w:id="2691" w:author="Nigel Deakin" w:date="2012-02-03T15:01:00Z">
        <w:r w:rsidRPr="00D71E00">
          <w:rPr>
            <w:rStyle w:val="Code"/>
            <w:rPrChange w:id="2692" w:author="Nigel Deakin" w:date="2012-02-01T09:51:00Z">
              <w:rPr>
                <w:rFonts w:ascii="Courier New" w:hAnsi="Courier New"/>
                <w:sz w:val="18"/>
              </w:rPr>
            </w:rPrChange>
          </w:rPr>
          <w:t>javax.jms.MessageProducer</w:t>
        </w:r>
        <w:proofErr w:type="gramEnd"/>
        <w:r w:rsidR="002D381C">
          <w:t xml:space="preserve"> and its subtypes javax.jms.QueueSender and </w:t>
        </w:r>
        <w:r w:rsidRPr="00D71E00">
          <w:rPr>
            <w:rStyle w:val="Code"/>
            <w:rPrChange w:id="2693" w:author="Nigel Deakin" w:date="2012-02-01T09:51:00Z">
              <w:rPr>
                <w:rFonts w:ascii="Courier New" w:hAnsi="Courier New"/>
                <w:sz w:val="18"/>
              </w:rPr>
            </w:rPrChange>
          </w:rPr>
          <w:t>javax.jms.TopicPublisher</w:t>
        </w:r>
        <w:r w:rsidR="002D381C">
          <w:t>.</w:t>
        </w:r>
      </w:ins>
    </w:p>
    <w:p w:rsidR="00000000" w:rsidRDefault="00D71E00">
      <w:pPr>
        <w:pStyle w:val="ListBullet"/>
        <w:rPr>
          <w:ins w:id="2694" w:author="Nigel Deakin" w:date="2012-02-03T15:01:00Z"/>
        </w:rPr>
        <w:pPrChange w:id="2695" w:author="Nigel Deakin" w:date="2012-01-27T12:29:00Z">
          <w:pPr/>
        </w:pPrChange>
      </w:pPr>
      <w:proofErr w:type="gramStart"/>
      <w:ins w:id="2696" w:author="Nigel Deakin" w:date="2012-02-03T15:01:00Z">
        <w:r w:rsidRPr="00D71E00">
          <w:rPr>
            <w:rStyle w:val="Code"/>
            <w:rPrChange w:id="2697" w:author="Nigel Deakin" w:date="2012-02-01T09:51:00Z">
              <w:rPr>
                <w:rFonts w:ascii="Courier New" w:hAnsi="Courier New"/>
                <w:sz w:val="18"/>
              </w:rPr>
            </w:rPrChange>
          </w:rPr>
          <w:t>javax.jms.MessageConsumer</w:t>
        </w:r>
        <w:proofErr w:type="gramEnd"/>
        <w:r w:rsidR="002D381C">
          <w:t xml:space="preserve"> and its subtypes </w:t>
        </w:r>
        <w:r w:rsidRPr="00D71E00">
          <w:rPr>
            <w:rStyle w:val="Code"/>
            <w:rPrChange w:id="2698" w:author="Nigel Deakin" w:date="2012-02-01T09:51:00Z">
              <w:rPr>
                <w:rFonts w:ascii="Courier New" w:hAnsi="Courier New"/>
                <w:sz w:val="18"/>
              </w:rPr>
            </w:rPrChange>
          </w:rPr>
          <w:t>javax.jms.QueueReceiver</w:t>
        </w:r>
        <w:r w:rsidR="002D381C">
          <w:t xml:space="preserve"> and </w:t>
        </w:r>
        <w:r w:rsidRPr="00D71E00">
          <w:rPr>
            <w:rStyle w:val="Code"/>
            <w:rPrChange w:id="2699" w:author="Nigel Deakin" w:date="2012-02-01T09:51:00Z">
              <w:rPr>
                <w:rFonts w:ascii="Courier New" w:hAnsi="Courier New"/>
                <w:sz w:val="18"/>
              </w:rPr>
            </w:rPrChange>
          </w:rPr>
          <w:t>javax.jms.TopicSubscriber</w:t>
        </w:r>
        <w:r w:rsidR="002D381C">
          <w:t>.</w:t>
        </w:r>
      </w:ins>
    </w:p>
    <w:p w:rsidR="00000000" w:rsidRDefault="002D381C">
      <w:pPr>
        <w:pStyle w:val="ListBullet"/>
        <w:numPr>
          <w:ilvl w:val="0"/>
          <w:numId w:val="0"/>
        </w:numPr>
        <w:ind w:left="2880"/>
        <w:rPr>
          <w:ins w:id="2700" w:author="Nigel Deakin" w:date="2012-02-03T15:01:00Z"/>
        </w:rPr>
        <w:pPrChange w:id="2701" w:author="Nigel Deakin" w:date="2012-01-27T12:31:00Z">
          <w:pPr/>
        </w:pPrChange>
      </w:pPr>
      <w:ins w:id="2702" w:author="Nigel Deakin" w:date="2012-02-03T15:01:00Z">
        <w:r>
          <w:t xml:space="preserve">The term "simplified API" refers to the following JMS interfaces </w:t>
        </w:r>
      </w:ins>
      <w:ins w:id="2703" w:author="Nigel Deakin" w:date="2012-08-31T15:41:00Z">
        <w:r w:rsidR="00087ABB">
          <w:t xml:space="preserve">and classes </w:t>
        </w:r>
      </w:ins>
      <w:ins w:id="2704" w:author="Nigel Deakin" w:date="2012-02-03T15:01:00Z">
        <w:r>
          <w:t>which were added in JMS 2.0:</w:t>
        </w:r>
      </w:ins>
    </w:p>
    <w:p w:rsidR="00000000" w:rsidRDefault="00D71E00">
      <w:pPr>
        <w:pStyle w:val="ListBullet"/>
        <w:rPr>
          <w:ins w:id="2705" w:author="Nigel Deakin" w:date="2012-08-31T15:43:00Z"/>
          <w:rStyle w:val="Code"/>
        </w:rPr>
        <w:pPrChange w:id="2706" w:author="Nigel Deakin" w:date="2012-01-27T12:32:00Z">
          <w:pPr/>
        </w:pPrChange>
      </w:pPr>
      <w:ins w:id="2707" w:author="Nigel Deakin" w:date="2012-02-03T15:01:00Z">
        <w:r w:rsidRPr="00D71E00">
          <w:rPr>
            <w:rStyle w:val="Code"/>
            <w:rPrChange w:id="2708" w:author="Nigel Deakin" w:date="2012-02-01T09:51:00Z">
              <w:rPr>
                <w:rFonts w:ascii="Courier New" w:hAnsi="Courier New"/>
                <w:sz w:val="18"/>
              </w:rPr>
            </w:rPrChange>
          </w:rPr>
          <w:t>javax.jms.</w:t>
        </w:r>
      </w:ins>
      <w:ins w:id="2709" w:author="Nigel Deakin" w:date="2012-03-21T10:25:00Z">
        <w:r w:rsidR="00712267">
          <w:rPr>
            <w:rStyle w:val="Code"/>
          </w:rPr>
          <w:t>JMSContext</w:t>
        </w:r>
      </w:ins>
    </w:p>
    <w:p w:rsidR="00000000" w:rsidRDefault="00D71E00">
      <w:pPr>
        <w:pStyle w:val="ListBullet"/>
        <w:rPr>
          <w:ins w:id="2710" w:author="Nigel Deakin" w:date="2012-08-31T15:40:00Z"/>
          <w:rStyle w:val="Code"/>
        </w:rPr>
        <w:pPrChange w:id="2711" w:author="Nigel Deakin" w:date="2012-01-27T12:32:00Z">
          <w:pPr/>
        </w:pPrChange>
      </w:pPr>
      <w:ins w:id="2712" w:author="Nigel Deakin" w:date="2012-02-03T15:01:00Z">
        <w:r w:rsidRPr="00D71E00">
          <w:rPr>
            <w:rStyle w:val="Code"/>
            <w:rPrChange w:id="2713" w:author="Nigel Deakin" w:date="2012-02-01T09:51:00Z">
              <w:rPr>
                <w:rFonts w:ascii="Courier New" w:hAnsi="Courier New"/>
                <w:sz w:val="18"/>
              </w:rPr>
            </w:rPrChange>
          </w:rPr>
          <w:t>javax.jms.</w:t>
        </w:r>
      </w:ins>
      <w:ins w:id="2714" w:author="Nigel Deakin" w:date="2012-03-20T18:54:00Z">
        <w:r w:rsidR="00897EDD">
          <w:rPr>
            <w:rStyle w:val="Code"/>
          </w:rPr>
          <w:t>JMS</w:t>
        </w:r>
      </w:ins>
      <w:ins w:id="2715" w:author="Nigel Deakin" w:date="2012-02-03T15:01:00Z">
        <w:r w:rsidRPr="00D71E00">
          <w:rPr>
            <w:rStyle w:val="Code"/>
            <w:rPrChange w:id="2716" w:author="Nigel Deakin" w:date="2012-02-01T09:51:00Z">
              <w:rPr>
                <w:rFonts w:ascii="Courier New" w:hAnsi="Courier New"/>
                <w:sz w:val="18"/>
              </w:rPr>
            </w:rPrChange>
          </w:rPr>
          <w:t>Consumer</w:t>
        </w:r>
      </w:ins>
    </w:p>
    <w:p w:rsidR="00000000" w:rsidRDefault="00597B0B">
      <w:pPr>
        <w:pStyle w:val="ListBullet"/>
        <w:rPr>
          <w:ins w:id="2717" w:author="Nigel Deakin" w:date="2012-02-03T15:01:00Z"/>
          <w:rStyle w:val="Code"/>
          <w:rPrChange w:id="2718" w:author="Nigel Deakin" w:date="2012-02-01T09:51:00Z">
            <w:rPr>
              <w:ins w:id="2719" w:author="Nigel Deakin" w:date="2012-02-03T15:01:00Z"/>
            </w:rPr>
          </w:rPrChange>
        </w:rPr>
        <w:pPrChange w:id="2720" w:author="Nigel Deakin" w:date="2012-01-27T12:32:00Z">
          <w:pPr/>
        </w:pPrChange>
      </w:pPr>
      <w:ins w:id="2721" w:author="Nigel Deakin" w:date="2012-08-31T15:40:00Z">
        <w:r>
          <w:rPr>
            <w:rStyle w:val="Code"/>
          </w:rPr>
          <w:t>javax.jms.JMSProducer</w:t>
        </w:r>
      </w:ins>
    </w:p>
    <w:p w:rsidR="00000000" w:rsidRDefault="00D71E00">
      <w:pPr>
        <w:pStyle w:val="ListBullet"/>
        <w:rPr>
          <w:ins w:id="2722" w:author="Nigel Deakin" w:date="2012-02-03T15:01:00Z"/>
        </w:rPr>
        <w:pPrChange w:id="2723" w:author="Nigel Deakin" w:date="2012-01-27T12:32:00Z">
          <w:pPr/>
        </w:pPrChange>
      </w:pPr>
      <w:proofErr w:type="gramStart"/>
      <w:ins w:id="2724" w:author="Nigel Deakin" w:date="2012-02-03T15:01:00Z">
        <w:r w:rsidRPr="00D71E00">
          <w:rPr>
            <w:rStyle w:val="Code"/>
            <w:rPrChange w:id="2725" w:author="Nigel Deakin" w:date="2012-02-01T09:51:00Z">
              <w:rPr>
                <w:rFonts w:ascii="Courier New" w:hAnsi="Courier New"/>
                <w:sz w:val="18"/>
              </w:rPr>
            </w:rPrChange>
          </w:rPr>
          <w:t>javax.jms.JMSRuntimeException</w:t>
        </w:r>
        <w:proofErr w:type="gramEnd"/>
        <w:r w:rsidR="002D381C">
          <w:t xml:space="preserve"> and its subtypes </w:t>
        </w:r>
        <w:r w:rsidRPr="00D71E00">
          <w:rPr>
            <w:rStyle w:val="Code"/>
            <w:rPrChange w:id="2726" w:author="Nigel Deakin" w:date="2012-02-01T09:52:00Z">
              <w:rPr>
                <w:rFonts w:ascii="Courier New" w:hAnsi="Courier New"/>
                <w:sz w:val="18"/>
              </w:rPr>
            </w:rPrChange>
          </w:rPr>
          <w:t>javax.jms.IllegalStateRuntimeException</w:t>
        </w:r>
        <w:r w:rsidR="002D381C" w:rsidRPr="00A4035F">
          <w:t xml:space="preserve">, </w:t>
        </w:r>
        <w:r w:rsidRPr="00D71E00">
          <w:rPr>
            <w:rStyle w:val="Code"/>
            <w:rPrChange w:id="2727" w:author="Nigel Deakin" w:date="2012-02-01T09:52:00Z">
              <w:rPr>
                <w:rFonts w:ascii="Courier New" w:hAnsi="Courier New"/>
                <w:sz w:val="18"/>
              </w:rPr>
            </w:rPrChange>
          </w:rPr>
          <w:t>javax.jms.InvalidClientIDRuntimeException</w:t>
        </w:r>
        <w:r w:rsidR="002D381C" w:rsidRPr="00A4035F">
          <w:t xml:space="preserve">, </w:t>
        </w:r>
        <w:r w:rsidRPr="00D71E00">
          <w:rPr>
            <w:rStyle w:val="Code"/>
            <w:rPrChange w:id="2728" w:author="Nigel Deakin" w:date="2012-02-01T09:52:00Z">
              <w:rPr>
                <w:rFonts w:ascii="Courier New" w:hAnsi="Courier New"/>
                <w:sz w:val="18"/>
              </w:rPr>
            </w:rPrChange>
          </w:rPr>
          <w:t>javax.jms.InvalidDestinationRuntimeException</w:t>
        </w:r>
        <w:r w:rsidR="002D381C" w:rsidRPr="00A4035F">
          <w:t xml:space="preserve">, </w:t>
        </w:r>
        <w:r w:rsidRPr="00D71E00">
          <w:rPr>
            <w:rStyle w:val="Code"/>
            <w:rPrChange w:id="2729" w:author="Nigel Deakin" w:date="2012-02-01T09:52:00Z">
              <w:rPr>
                <w:rFonts w:ascii="Courier New" w:hAnsi="Courier New"/>
                <w:sz w:val="18"/>
              </w:rPr>
            </w:rPrChange>
          </w:rPr>
          <w:t>javax.jms.InvalidSelectorRuntimeException</w:t>
        </w:r>
        <w:r w:rsidR="002D381C" w:rsidRPr="00A4035F">
          <w:t xml:space="preserve">, </w:t>
        </w:r>
        <w:r w:rsidRPr="00D71E00">
          <w:rPr>
            <w:rStyle w:val="Code"/>
            <w:rPrChange w:id="2730" w:author="Nigel Deakin" w:date="2012-02-01T09:52:00Z">
              <w:rPr>
                <w:rFonts w:ascii="Courier New" w:hAnsi="Courier New"/>
                <w:sz w:val="18"/>
              </w:rPr>
            </w:rPrChange>
          </w:rPr>
          <w:t>javax.jms.JMSSecurityRuntimeException</w:t>
        </w:r>
        <w:r w:rsidR="002D381C" w:rsidRPr="00A4035F">
          <w:t xml:space="preserve">, </w:t>
        </w:r>
        <w:r w:rsidRPr="00D71E00">
          <w:rPr>
            <w:rStyle w:val="Code"/>
            <w:rPrChange w:id="2731" w:author="Nigel Deakin" w:date="2012-02-01T09:52:00Z">
              <w:rPr>
                <w:rFonts w:ascii="Courier New" w:hAnsi="Courier New"/>
                <w:sz w:val="18"/>
              </w:rPr>
            </w:rPrChange>
          </w:rPr>
          <w:t>javax.jms.MessageFormatRuntimeException</w:t>
        </w:r>
        <w:r w:rsidR="002D381C">
          <w:t xml:space="preserve"> and </w:t>
        </w:r>
        <w:r w:rsidRPr="00D71E00">
          <w:rPr>
            <w:rStyle w:val="Code"/>
            <w:rPrChange w:id="2732" w:author="Nigel Deakin" w:date="2012-02-01T09:52:00Z">
              <w:rPr>
                <w:rFonts w:ascii="Courier New" w:hAnsi="Courier New"/>
                <w:sz w:val="18"/>
              </w:rPr>
            </w:rPrChange>
          </w:rPr>
          <w:t>javax.jms.TransactionRolledBackRuntimeException</w:t>
        </w:r>
        <w:r w:rsidR="002D381C">
          <w:t>.</w:t>
        </w:r>
      </w:ins>
    </w:p>
    <w:p w:rsidR="00000000" w:rsidRDefault="002D381C">
      <w:pPr>
        <w:pStyle w:val="ListBullet"/>
        <w:numPr>
          <w:ilvl w:val="0"/>
          <w:numId w:val="0"/>
        </w:numPr>
        <w:ind w:left="2880"/>
        <w:rPr>
          <w:ins w:id="2733" w:author="Nigel Deakin" w:date="2012-02-03T15:01:00Z"/>
        </w:rPr>
        <w:pPrChange w:id="2734" w:author="Nigel Deakin" w:date="2012-01-27T12:33:00Z">
          <w:pPr/>
        </w:pPrChange>
      </w:pPr>
      <w:ins w:id="2735" w:author="Nigel Deakin" w:date="2012-02-03T15:01:00Z">
        <w:r>
          <w:t xml:space="preserve">All the other </w:t>
        </w:r>
      </w:ins>
      <w:ins w:id="2736" w:author="Nigel Deakin" w:date="2012-08-31T15:41:00Z">
        <w:r w:rsidR="002E25E5">
          <w:t>interfaces</w:t>
        </w:r>
      </w:ins>
      <w:ins w:id="2737" w:author="Nigel Deakin" w:date="2012-08-31T15:42:00Z">
        <w:r w:rsidR="00D10701">
          <w:t xml:space="preserve"> and classes</w:t>
        </w:r>
      </w:ins>
      <w:ins w:id="2738" w:author="Nigel Deakin" w:date="2012-02-03T15:01:00Z">
        <w:r>
          <w:t xml:space="preserve"> in the JMS API can be considered as part of both APIs. This includes:</w:t>
        </w:r>
      </w:ins>
    </w:p>
    <w:p w:rsidR="00000000" w:rsidRDefault="00D71E00">
      <w:pPr>
        <w:pStyle w:val="ListBullet"/>
        <w:rPr>
          <w:ins w:id="2739" w:author="Nigel Deakin" w:date="2012-02-03T15:01:00Z"/>
        </w:rPr>
        <w:pPrChange w:id="2740" w:author="Nigel Deakin" w:date="2012-01-27T12:33:00Z">
          <w:pPr/>
        </w:pPrChange>
      </w:pPr>
      <w:ins w:id="2741" w:author="Nigel Deakin" w:date="2012-02-03T15:01:00Z">
        <w:r w:rsidRPr="00D71E00">
          <w:rPr>
            <w:rStyle w:val="Code"/>
            <w:rPrChange w:id="2742" w:author="Nigel Deakin" w:date="2012-02-01T09:52:00Z">
              <w:rPr>
                <w:rFonts w:ascii="Courier New" w:hAnsi="Courier New"/>
                <w:sz w:val="18"/>
              </w:rPr>
            </w:rPrChange>
          </w:rPr>
          <w:t>javax.jms.ConnectionFactory</w:t>
        </w:r>
        <w:r w:rsidR="002D381C">
          <w:t xml:space="preserve"> and its subtypes </w:t>
        </w:r>
        <w:r w:rsidRPr="00D71E00">
          <w:rPr>
            <w:rStyle w:val="Code"/>
            <w:rPrChange w:id="2743" w:author="Nigel Deakin" w:date="2012-02-01T09:52:00Z">
              <w:rPr>
                <w:rFonts w:ascii="Courier New" w:hAnsi="Courier New"/>
                <w:sz w:val="18"/>
              </w:rPr>
            </w:rPrChange>
          </w:rPr>
          <w:t>javax.jms.QueueConnectionFactory</w:t>
        </w:r>
        <w:r w:rsidR="002D381C">
          <w:t xml:space="preserve"> and </w:t>
        </w:r>
        <w:r w:rsidRPr="00D71E00">
          <w:rPr>
            <w:rStyle w:val="Code"/>
            <w:rPrChange w:id="2744" w:author="Nigel Deakin" w:date="2012-02-01T09:52:00Z">
              <w:rPr>
                <w:rFonts w:ascii="Courier New" w:hAnsi="Courier New"/>
                <w:sz w:val="18"/>
              </w:rPr>
            </w:rPrChange>
          </w:rPr>
          <w:t>javax.jms.TopicConnection</w:t>
        </w:r>
      </w:ins>
    </w:p>
    <w:p w:rsidR="00000000" w:rsidRDefault="00D71E00">
      <w:pPr>
        <w:pStyle w:val="ListBullet"/>
        <w:rPr>
          <w:ins w:id="2745" w:author="Nigel Deakin" w:date="2012-08-31T15:42:00Z"/>
          <w:rStyle w:val="Code"/>
          <w:rFonts w:ascii="Times New Roman" w:hAnsi="Times New Roman"/>
          <w:sz w:val="20"/>
          <w:rPrChange w:id="2746" w:author="Nigel Deakin" w:date="2012-08-31T15:42:00Z">
            <w:rPr>
              <w:ins w:id="2747" w:author="Nigel Deakin" w:date="2012-08-31T15:42:00Z"/>
              <w:rStyle w:val="Code"/>
            </w:rPr>
          </w:rPrChange>
        </w:rPr>
        <w:pPrChange w:id="2748" w:author="Nigel Deakin" w:date="2012-01-27T12:33:00Z">
          <w:pPr/>
        </w:pPrChange>
      </w:pPr>
      <w:ins w:id="2749" w:author="Nigel Deakin" w:date="2012-02-03T15:01:00Z">
        <w:r w:rsidRPr="00D71E00">
          <w:rPr>
            <w:rStyle w:val="Code"/>
            <w:rPrChange w:id="2750" w:author="Nigel Deakin" w:date="2012-02-01T09:52:00Z">
              <w:rPr>
                <w:rFonts w:ascii="Courier New" w:hAnsi="Courier New"/>
                <w:sz w:val="18"/>
              </w:rPr>
            </w:rPrChange>
          </w:rPr>
          <w:t>javax.jms.Message</w:t>
        </w:r>
        <w:r w:rsidR="002D381C">
          <w:t xml:space="preserve"> and its subtypes </w:t>
        </w:r>
        <w:r w:rsidRPr="00D71E00">
          <w:rPr>
            <w:rStyle w:val="Code"/>
            <w:rPrChange w:id="2751" w:author="Nigel Deakin" w:date="2012-02-01T09:52:00Z">
              <w:rPr>
                <w:rFonts w:ascii="Courier New" w:hAnsi="Courier New"/>
                <w:sz w:val="18"/>
              </w:rPr>
            </w:rPrChange>
          </w:rPr>
          <w:t>javax.jms.ObjectMessage</w:t>
        </w:r>
        <w:r w:rsidR="002D381C">
          <w:t xml:space="preserve">, </w:t>
        </w:r>
        <w:r w:rsidRPr="00D71E00">
          <w:rPr>
            <w:rStyle w:val="Code"/>
            <w:rPrChange w:id="2752" w:author="Nigel Deakin" w:date="2012-02-01T09:52:00Z">
              <w:rPr>
                <w:rFonts w:ascii="Courier New" w:hAnsi="Courier New"/>
                <w:sz w:val="18"/>
              </w:rPr>
            </w:rPrChange>
          </w:rPr>
          <w:t>javax.jms.TextMessage</w:t>
        </w:r>
        <w:r w:rsidR="002D381C">
          <w:t xml:space="preserve">, </w:t>
        </w:r>
        <w:r w:rsidRPr="00D71E00">
          <w:rPr>
            <w:rStyle w:val="Code"/>
            <w:rPrChange w:id="2753" w:author="Nigel Deakin" w:date="2012-02-01T09:52:00Z">
              <w:rPr>
                <w:rFonts w:ascii="Courier New" w:hAnsi="Courier New"/>
                <w:sz w:val="18"/>
              </w:rPr>
            </w:rPrChange>
          </w:rPr>
          <w:t>javax.jms.MapMessage</w:t>
        </w:r>
        <w:r w:rsidR="002D381C">
          <w:t xml:space="preserve">, </w:t>
        </w:r>
        <w:r w:rsidRPr="00D71E00">
          <w:rPr>
            <w:rStyle w:val="Code"/>
            <w:rPrChange w:id="2754" w:author="Nigel Deakin" w:date="2012-02-01T09:52:00Z">
              <w:rPr>
                <w:rFonts w:ascii="Courier New" w:hAnsi="Courier New"/>
                <w:sz w:val="18"/>
              </w:rPr>
            </w:rPrChange>
          </w:rPr>
          <w:t>javax.jms.StreamMessage</w:t>
        </w:r>
        <w:r w:rsidR="002D381C">
          <w:t xml:space="preserve">, </w:t>
        </w:r>
        <w:r w:rsidRPr="00D71E00">
          <w:rPr>
            <w:rStyle w:val="Code"/>
            <w:rPrChange w:id="2755" w:author="Nigel Deakin" w:date="2012-02-01T09:52:00Z">
              <w:rPr>
                <w:rFonts w:ascii="Courier New" w:hAnsi="Courier New"/>
                <w:sz w:val="18"/>
              </w:rPr>
            </w:rPrChange>
          </w:rPr>
          <w:t>javax.jms.BytesMessage</w:t>
        </w:r>
      </w:ins>
    </w:p>
    <w:p w:rsidR="00000000" w:rsidRDefault="00E00631">
      <w:pPr>
        <w:pStyle w:val="ListBullet"/>
        <w:rPr>
          <w:ins w:id="2756" w:author="Nigel Deakin" w:date="2012-02-03T15:01:00Z"/>
        </w:rPr>
        <w:pPrChange w:id="2757" w:author="Nigel Deakin" w:date="2012-08-31T15:42:00Z">
          <w:pPr/>
        </w:pPrChange>
      </w:pPr>
      <w:proofErr w:type="gramStart"/>
      <w:ins w:id="2758" w:author="Nigel Deakin" w:date="2012-08-31T15:42:00Z">
        <w:r w:rsidRPr="00BB60E9">
          <w:rPr>
            <w:rStyle w:val="Code"/>
          </w:rPr>
          <w:t>javax.jms.JMSException</w:t>
        </w:r>
        <w:proofErr w:type="gramEnd"/>
        <w:r>
          <w:t xml:space="preserve"> and its subtypes </w:t>
        </w:r>
        <w:r w:rsidRPr="00BB60E9">
          <w:rPr>
            <w:rStyle w:val="Code"/>
          </w:rPr>
          <w:t>javax.jms.IllegalStateException</w:t>
        </w:r>
        <w:r w:rsidRPr="00A4035F">
          <w:t xml:space="preserve">, </w:t>
        </w:r>
        <w:r w:rsidRPr="00BB60E9">
          <w:rPr>
            <w:rStyle w:val="Code"/>
          </w:rPr>
          <w:t>javax.jms.InvalidClientIDException</w:t>
        </w:r>
        <w:r w:rsidRPr="00A4035F">
          <w:t xml:space="preserve">, </w:t>
        </w:r>
        <w:r w:rsidRPr="00BB60E9">
          <w:rPr>
            <w:rStyle w:val="Code"/>
          </w:rPr>
          <w:t>javax.jms.InvalidDestinationException</w:t>
        </w:r>
        <w:r w:rsidRPr="00A4035F">
          <w:t xml:space="preserve">, </w:t>
        </w:r>
        <w:r w:rsidRPr="00BB60E9">
          <w:rPr>
            <w:rStyle w:val="Code"/>
          </w:rPr>
          <w:t>javax.jms.InvalidSelectorException</w:t>
        </w:r>
        <w:r w:rsidRPr="00A4035F">
          <w:t xml:space="preserve">, </w:t>
        </w:r>
        <w:r w:rsidRPr="00BB60E9">
          <w:rPr>
            <w:rStyle w:val="Code"/>
          </w:rPr>
          <w:t>javax.jms.JMSSecurityException</w:t>
        </w:r>
        <w:r w:rsidRPr="00A4035F">
          <w:t xml:space="preserve">, </w:t>
        </w:r>
        <w:r w:rsidRPr="00BB60E9">
          <w:rPr>
            <w:rStyle w:val="Code"/>
          </w:rPr>
          <w:lastRenderedPageBreak/>
          <w:t>javax.jms.MessageFormatException</w:t>
        </w:r>
        <w:r>
          <w:t xml:space="preserve"> and </w:t>
        </w:r>
        <w:r w:rsidRPr="00BB60E9">
          <w:rPr>
            <w:rStyle w:val="Code"/>
          </w:rPr>
          <w:t>javax.jms.TransactionRolledBackException</w:t>
        </w:r>
        <w:r>
          <w:t>.</w:t>
        </w:r>
      </w:ins>
    </w:p>
    <w:p w:rsidR="00000000" w:rsidRDefault="002D381C">
      <w:pPr>
        <w:pStyle w:val="Heading2"/>
        <w:rPr>
          <w:ins w:id="2759" w:author="Nigel Deakin" w:date="2012-02-03T15:01:00Z"/>
        </w:rPr>
        <w:pPrChange w:id="2760" w:author="Nigel Deakin" w:date="2012-01-27T16:16:00Z">
          <w:pPr>
            <w:numPr>
              <w:numId w:val="50"/>
            </w:numPr>
            <w:suppressAutoHyphens w:val="0"/>
            <w:autoSpaceDE/>
            <w:autoSpaceDN/>
            <w:adjustRightInd/>
            <w:spacing w:before="0" w:after="200" w:line="276" w:lineRule="auto"/>
            <w:ind w:left="720" w:hanging="360"/>
          </w:pPr>
        </w:pPrChange>
      </w:pPr>
      <w:bookmarkStart w:id="2761" w:name="_Ref316035852"/>
      <w:bookmarkStart w:id="2762" w:name="_Toc339906464"/>
      <w:ins w:id="2763" w:author="Nigel Deakin" w:date="2012-02-03T15:01:00Z">
        <w:r>
          <w:t>Goals of the simplified API</w:t>
        </w:r>
        <w:bookmarkEnd w:id="2761"/>
        <w:bookmarkEnd w:id="2762"/>
      </w:ins>
    </w:p>
    <w:p w:rsidR="00000000" w:rsidRDefault="002D381C">
      <w:pPr>
        <w:rPr>
          <w:ins w:id="2764" w:author="Nigel Deakin" w:date="2012-02-03T15:01:00Z"/>
        </w:rPr>
        <w:pPrChange w:id="2765" w:author="Nigel Deakin" w:date="2012-01-27T12:22:00Z">
          <w:pPr>
            <w:numPr>
              <w:numId w:val="50"/>
            </w:numPr>
            <w:suppressAutoHyphens w:val="0"/>
            <w:autoSpaceDE/>
            <w:autoSpaceDN/>
            <w:adjustRightInd/>
            <w:spacing w:before="0" w:after="200" w:line="276" w:lineRule="auto"/>
            <w:ind w:left="720" w:hanging="360"/>
          </w:pPr>
        </w:pPrChange>
      </w:pPr>
      <w:ins w:id="2766" w:author="Nigel Deakin" w:date="2012-02-03T15:01:00Z">
        <w:r>
          <w:t>The simplified API has the following goals:</w:t>
        </w:r>
      </w:ins>
    </w:p>
    <w:p w:rsidR="00000000" w:rsidRDefault="002D381C">
      <w:pPr>
        <w:pStyle w:val="ListBullet"/>
        <w:rPr>
          <w:ins w:id="2767" w:author="Nigel Deakin" w:date="2012-02-03T15:01:00Z"/>
        </w:rPr>
        <w:pPrChange w:id="2768" w:author="Nigel Deakin" w:date="2012-01-27T12:23:00Z">
          <w:pPr>
            <w:numPr>
              <w:numId w:val="50"/>
            </w:numPr>
            <w:suppressAutoHyphens w:val="0"/>
            <w:autoSpaceDE/>
            <w:autoSpaceDN/>
            <w:adjustRightInd/>
            <w:spacing w:before="0" w:after="200" w:line="276" w:lineRule="auto"/>
            <w:ind w:left="720" w:hanging="360"/>
          </w:pPr>
        </w:pPrChange>
      </w:pPr>
      <w:ins w:id="2769" w:author="Nigel Deakin" w:date="2012-02-03T15:01:00Z">
        <w:r>
          <w:t xml:space="preserve">To reduce the number of objects needed to send and receive messages, and in particular to combine the JMS </w:t>
        </w:r>
        <w:r w:rsidR="00D71E00" w:rsidRPr="00D71E00">
          <w:rPr>
            <w:rStyle w:val="Code"/>
            <w:rPrChange w:id="2770" w:author="Nigel Deakin" w:date="2012-01-27T12:23:00Z">
              <w:rPr>
                <w:rFonts w:ascii="Courier New" w:hAnsi="Courier New"/>
                <w:sz w:val="18"/>
              </w:rPr>
            </w:rPrChange>
          </w:rPr>
          <w:t>Connection</w:t>
        </w:r>
      </w:ins>
      <w:ins w:id="2771" w:author="Nigel Deakin" w:date="2012-08-31T15:44:00Z">
        <w:r w:rsidR="00BD52BF">
          <w:t xml:space="preserve">, </w:t>
        </w:r>
      </w:ins>
      <w:ins w:id="2772" w:author="Nigel Deakin" w:date="2012-02-03T15:01:00Z">
        <w:r w:rsidR="00D71E00" w:rsidRPr="00D71E00">
          <w:rPr>
            <w:rStyle w:val="Code"/>
            <w:rPrChange w:id="2773" w:author="Nigel Deakin" w:date="2012-01-27T12:23:00Z">
              <w:rPr>
                <w:rFonts w:ascii="Courier New" w:hAnsi="Courier New"/>
                <w:sz w:val="18"/>
              </w:rPr>
            </w:rPrChange>
          </w:rPr>
          <w:t>Session</w:t>
        </w:r>
      </w:ins>
      <w:ins w:id="2774" w:author="Nigel Deakin" w:date="2012-08-31T15:43:00Z">
        <w:r w:rsidR="004E28A3">
          <w:t xml:space="preserve"> </w:t>
        </w:r>
      </w:ins>
      <w:ins w:id="2775" w:author="Nigel Deakin" w:date="2012-08-31T15:44:00Z">
        <w:r w:rsidR="00BD52BF">
          <w:t xml:space="preserve">and </w:t>
        </w:r>
        <w:r w:rsidR="00D71E00" w:rsidRPr="00D71E00">
          <w:rPr>
            <w:rStyle w:val="Code"/>
            <w:rPrChange w:id="2776" w:author="Nigel Deakin" w:date="2012-08-31T15:45:00Z">
              <w:rPr>
                <w:rFonts w:ascii="Courier New" w:hAnsi="Courier New"/>
                <w:sz w:val="18"/>
              </w:rPr>
            </w:rPrChange>
          </w:rPr>
          <w:t>MessageProducer</w:t>
        </w:r>
        <w:r w:rsidR="00BD52BF">
          <w:t xml:space="preserve"> </w:t>
        </w:r>
      </w:ins>
      <w:ins w:id="2777" w:author="Nigel Deakin" w:date="2012-02-03T15:01:00Z">
        <w:r>
          <w:t>objects into a single object.</w:t>
        </w:r>
      </w:ins>
    </w:p>
    <w:p w:rsidR="00000000" w:rsidRDefault="002D381C">
      <w:pPr>
        <w:pStyle w:val="ListBullet"/>
        <w:rPr>
          <w:ins w:id="2778" w:author="Nigel Deakin" w:date="2012-02-03T15:01:00Z"/>
        </w:rPr>
        <w:pPrChange w:id="2779" w:author="Nigel Deakin" w:date="2012-01-27T12:23:00Z">
          <w:pPr>
            <w:numPr>
              <w:numId w:val="50"/>
            </w:numPr>
            <w:suppressAutoHyphens w:val="0"/>
            <w:autoSpaceDE/>
            <w:autoSpaceDN/>
            <w:adjustRightInd/>
            <w:spacing w:before="0" w:after="200" w:line="276" w:lineRule="auto"/>
            <w:ind w:left="720" w:hanging="360"/>
          </w:pPr>
        </w:pPrChange>
      </w:pPr>
      <w:ins w:id="2780" w:author="Nigel Deakin" w:date="2012-02-03T15:01:00Z">
        <w:r>
          <w:t xml:space="preserve">To maintain a consistent style with the existing API where possible so that users of the old API feel it to be an evolution which that can learn quickly. In particular the simplified API will continue to use the concepts of connection and session even though it doesn't require the use of </w:t>
        </w:r>
        <w:r w:rsidR="00D71E00" w:rsidRPr="00D71E00">
          <w:rPr>
            <w:rStyle w:val="Code"/>
            <w:rPrChange w:id="2781" w:author="Nigel Deakin" w:date="2012-01-31T12:22:00Z">
              <w:rPr>
                <w:rFonts w:ascii="Courier New" w:hAnsi="Courier New"/>
                <w:sz w:val="18"/>
              </w:rPr>
            </w:rPrChange>
          </w:rPr>
          <w:t>Connection</w:t>
        </w:r>
        <w:r>
          <w:t xml:space="preserve"> or </w:t>
        </w:r>
        <w:r w:rsidR="00D71E00" w:rsidRPr="00D71E00">
          <w:rPr>
            <w:rStyle w:val="Code"/>
            <w:rPrChange w:id="2782" w:author="Nigel Deakin" w:date="2012-01-31T12:22:00Z">
              <w:rPr>
                <w:rFonts w:ascii="Courier New" w:hAnsi="Courier New"/>
                <w:sz w:val="18"/>
              </w:rPr>
            </w:rPrChange>
          </w:rPr>
          <w:t>Session</w:t>
        </w:r>
        <w:r>
          <w:t xml:space="preserve"> objects.</w:t>
        </w:r>
      </w:ins>
    </w:p>
    <w:p w:rsidR="00000000" w:rsidRDefault="002D381C">
      <w:pPr>
        <w:pStyle w:val="ListBullet"/>
        <w:rPr>
          <w:ins w:id="2783" w:author="Nigel Deakin" w:date="2012-02-03T15:01:00Z"/>
        </w:rPr>
        <w:pPrChange w:id="2784" w:author="Nigel Deakin" w:date="2012-01-27T12:23:00Z">
          <w:pPr>
            <w:numPr>
              <w:numId w:val="50"/>
            </w:numPr>
            <w:suppressAutoHyphens w:val="0"/>
            <w:autoSpaceDE/>
            <w:autoSpaceDN/>
            <w:adjustRightInd/>
            <w:spacing w:before="0" w:after="200" w:line="276" w:lineRule="auto"/>
            <w:ind w:left="720" w:hanging="360"/>
          </w:pPr>
        </w:pPrChange>
      </w:pPr>
      <w:ins w:id="2785" w:author="Nigel Deakin" w:date="2012-02-03T15:01:00Z">
        <w:r>
          <w:t>To be capable of use in both Java EE and Java SE applications.</w:t>
        </w:r>
      </w:ins>
    </w:p>
    <w:p w:rsidR="00000000" w:rsidRDefault="002D381C">
      <w:pPr>
        <w:pStyle w:val="ListBullet"/>
        <w:rPr>
          <w:ins w:id="2786" w:author="Nigel Deakin" w:date="2012-02-03T15:01:00Z"/>
        </w:rPr>
        <w:pPrChange w:id="2787" w:author="Nigel Deakin" w:date="2012-01-27T12:23:00Z">
          <w:pPr>
            <w:numPr>
              <w:numId w:val="50"/>
            </w:numPr>
            <w:suppressAutoHyphens w:val="0"/>
            <w:autoSpaceDE/>
            <w:autoSpaceDN/>
            <w:adjustRightInd/>
            <w:spacing w:before="0" w:after="200" w:line="276" w:lineRule="auto"/>
            <w:ind w:left="720" w:hanging="360"/>
          </w:pPr>
        </w:pPrChange>
      </w:pPr>
      <w:ins w:id="2788" w:author="Nigel Deakin" w:date="2012-02-03T15:01:00Z">
        <w:r>
          <w:t xml:space="preserve">To allow resource injection to be exploited in those environment which support </w:t>
        </w:r>
        <w:proofErr w:type="gramStart"/>
        <w:r>
          <w:t>it.</w:t>
        </w:r>
        <w:proofErr w:type="gramEnd"/>
      </w:ins>
    </w:p>
    <w:p w:rsidR="00000000" w:rsidRDefault="002D381C">
      <w:pPr>
        <w:pStyle w:val="ListBullet"/>
        <w:rPr>
          <w:ins w:id="2789" w:author="Nigel Deakin" w:date="2012-02-03T15:01:00Z"/>
        </w:rPr>
        <w:pPrChange w:id="2790" w:author="Nigel Deakin" w:date="2012-01-27T12:23:00Z">
          <w:pPr>
            <w:numPr>
              <w:numId w:val="50"/>
            </w:numPr>
            <w:suppressAutoHyphens w:val="0"/>
            <w:autoSpaceDE/>
            <w:autoSpaceDN/>
            <w:adjustRightInd/>
            <w:spacing w:before="0" w:after="200" w:line="276" w:lineRule="auto"/>
            <w:ind w:left="720" w:hanging="360"/>
          </w:pPr>
        </w:pPrChange>
      </w:pPr>
      <w:ins w:id="2791" w:author="Nigel Deakin" w:date="2012-02-03T15:01:00Z">
        <w:r>
          <w:t xml:space="preserve">To provide the option to send and receive message payloads directly without the need to use </w:t>
        </w:r>
        <w:r w:rsidRPr="009F22EC">
          <w:rPr>
            <w:rStyle w:val="Code"/>
          </w:rPr>
          <w:t>javax.jms.Message</w:t>
        </w:r>
        <w:r>
          <w:t xml:space="preserve"> objects.</w:t>
        </w:r>
      </w:ins>
    </w:p>
    <w:p w:rsidR="00000000" w:rsidRDefault="002D381C">
      <w:pPr>
        <w:pStyle w:val="ListBullet"/>
        <w:rPr>
          <w:ins w:id="2792" w:author="Nigel Deakin" w:date="2012-02-03T15:01:00Z"/>
        </w:rPr>
        <w:pPrChange w:id="2793" w:author="Nigel Deakin" w:date="2012-01-27T12:23:00Z">
          <w:pPr>
            <w:numPr>
              <w:numId w:val="50"/>
            </w:numPr>
            <w:suppressAutoHyphens w:val="0"/>
            <w:autoSpaceDE/>
            <w:autoSpaceDN/>
            <w:adjustRightInd/>
            <w:spacing w:before="0" w:after="200" w:line="276" w:lineRule="auto"/>
            <w:ind w:left="720" w:hanging="360"/>
          </w:pPr>
        </w:pPrChange>
      </w:pPr>
      <w:ins w:id="2794" w:author="Nigel Deakin" w:date="2012-02-03T15:01:00Z">
        <w:r>
          <w:t xml:space="preserve">To remove where possible the need to catch </w:t>
        </w:r>
        <w:r w:rsidRPr="009F22EC">
          <w:rPr>
            <w:rStyle w:val="Code"/>
          </w:rPr>
          <w:t>JMSException</w:t>
        </w:r>
        <w:r>
          <w:t xml:space="preserve"> on method calls</w:t>
        </w:r>
      </w:ins>
    </w:p>
    <w:p w:rsidR="00000000" w:rsidRDefault="002D381C">
      <w:pPr>
        <w:pStyle w:val="ListBullet"/>
        <w:rPr>
          <w:ins w:id="2795" w:author="Nigel Deakin" w:date="2012-02-03T15:01:00Z"/>
        </w:rPr>
        <w:pPrChange w:id="2796" w:author="Nigel Deakin" w:date="2012-01-27T16:21:00Z">
          <w:pPr>
            <w:numPr>
              <w:numId w:val="50"/>
            </w:numPr>
            <w:suppressAutoHyphens w:val="0"/>
            <w:autoSpaceDE/>
            <w:autoSpaceDN/>
            <w:adjustRightInd/>
            <w:spacing w:before="0" w:after="200" w:line="276" w:lineRule="auto"/>
            <w:ind w:left="720" w:hanging="360"/>
          </w:pPr>
        </w:pPrChange>
      </w:pPr>
      <w:ins w:id="2797" w:author="Nigel Deakin" w:date="2012-02-03T15:01:00Z">
        <w:r>
          <w:t>To be functionally as complete as the standard API, so that users of the simplified API will not have the need to switch back to the standard API in order to perform an operation this is unavailable in the simplified API.</w:t>
        </w:r>
      </w:ins>
    </w:p>
    <w:p w:rsidR="00000000" w:rsidRDefault="002D381C">
      <w:pPr>
        <w:pStyle w:val="ListBullet"/>
        <w:rPr>
          <w:ins w:id="2798" w:author="Nigel Deakin" w:date="2012-02-03T15:01:00Z"/>
        </w:rPr>
        <w:pPrChange w:id="2799" w:author="Nigel Deakin" w:date="2012-01-27T16:21:00Z">
          <w:pPr>
            <w:numPr>
              <w:numId w:val="50"/>
            </w:numPr>
            <w:suppressAutoHyphens w:val="0"/>
            <w:autoSpaceDE/>
            <w:autoSpaceDN/>
            <w:adjustRightInd/>
            <w:spacing w:before="0" w:after="200" w:line="276" w:lineRule="auto"/>
            <w:ind w:left="720" w:hanging="360"/>
          </w:pPr>
        </w:pPrChange>
      </w:pPr>
      <w:ins w:id="2800" w:author="Nigel Deakin" w:date="2012-02-03T15:01:00Z">
        <w:r>
          <w:t>To be an alternative to, but not a replacement for, the standard API. The standard API remains and is not deprecated. Developers who are familiar with the standard API, or who prefer it, may continue to use the standard API.</w:t>
        </w:r>
      </w:ins>
    </w:p>
    <w:p w:rsidR="002D381C" w:rsidRDefault="002D381C" w:rsidP="002D381C">
      <w:pPr>
        <w:pStyle w:val="Heading2"/>
        <w:rPr>
          <w:ins w:id="2801" w:author="Nigel Deakin" w:date="2012-02-03T15:01:00Z"/>
        </w:rPr>
      </w:pPr>
      <w:bookmarkStart w:id="2802" w:name="_Ref316035896"/>
      <w:bookmarkStart w:id="2803" w:name="_Toc339906465"/>
      <w:ins w:id="2804" w:author="Nigel Deakin" w:date="2012-02-03T15:01:00Z">
        <w:r>
          <w:t>Key features of the simplified API</w:t>
        </w:r>
        <w:bookmarkEnd w:id="2802"/>
        <w:bookmarkEnd w:id="2803"/>
      </w:ins>
    </w:p>
    <w:p w:rsidR="002D381C" w:rsidRPr="002A4534" w:rsidRDefault="00712267" w:rsidP="002D381C">
      <w:pPr>
        <w:pStyle w:val="Heading3"/>
        <w:rPr>
          <w:ins w:id="2805" w:author="Nigel Deakin" w:date="2012-02-03T15:01:00Z"/>
        </w:rPr>
      </w:pPr>
      <w:bookmarkStart w:id="2806" w:name="_Toc339906466"/>
      <w:ins w:id="2807" w:author="Nigel Deakin" w:date="2012-03-21T10:25:00Z">
        <w:r>
          <w:t>JMSContext</w:t>
        </w:r>
      </w:ins>
      <w:bookmarkEnd w:id="2806"/>
    </w:p>
    <w:p w:rsidR="00F05E66" w:rsidRDefault="002D381C" w:rsidP="002D381C">
      <w:pPr>
        <w:rPr>
          <w:ins w:id="2808" w:author="Nigel Deakin" w:date="2012-08-31T16:03:00Z"/>
        </w:rPr>
      </w:pPr>
      <w:ins w:id="2809" w:author="Nigel Deakin" w:date="2012-02-03T15:01:00Z">
        <w:r>
          <w:t xml:space="preserve">The main object in the simplified API is </w:t>
        </w:r>
        <w:r w:rsidRPr="009F22EC">
          <w:rPr>
            <w:rStyle w:val="Code"/>
          </w:rPr>
          <w:t>javax.jms.</w:t>
        </w:r>
      </w:ins>
      <w:ins w:id="2810" w:author="Nigel Deakin" w:date="2012-03-21T11:11:00Z">
        <w:r w:rsidR="00225E6F" w:rsidRPr="00225E6F">
          <w:rPr>
            <w:rStyle w:val="Code"/>
          </w:rPr>
          <w:t>JMSContext</w:t>
        </w:r>
      </w:ins>
      <w:ins w:id="2811" w:author="Nigel Deakin" w:date="2012-02-03T15:01:00Z">
        <w:r>
          <w:t xml:space="preserve">. This combines in a single object the functionality of several separate objects from </w:t>
        </w:r>
      </w:ins>
      <w:ins w:id="2812" w:author="Nigel Deakin" w:date="2012-03-20T16:56:00Z">
        <w:r w:rsidR="00847AAC">
          <w:t>the standard</w:t>
        </w:r>
      </w:ins>
      <w:ins w:id="2813" w:author="Nigel Deakin" w:date="2012-02-03T15:01:00Z">
        <w:r>
          <w:t xml:space="preserve"> API</w:t>
        </w:r>
      </w:ins>
      <w:ins w:id="2814" w:author="Nigel Deakin" w:date="2012-08-31T16:02:00Z">
        <w:r w:rsidR="00F05E66">
          <w:t xml:space="preserve">. In particular it combines the functionality of </w:t>
        </w:r>
      </w:ins>
      <w:ins w:id="2815" w:author="Nigel Deakin" w:date="2012-08-31T16:03:00Z">
        <w:r w:rsidR="000B23D7">
          <w:t xml:space="preserve">a </w:t>
        </w:r>
      </w:ins>
      <w:ins w:id="2816" w:author="Nigel Deakin" w:date="2012-02-03T15:01:00Z">
        <w:r w:rsidRPr="009F22EC">
          <w:rPr>
            <w:rStyle w:val="Code"/>
          </w:rPr>
          <w:t>Connection</w:t>
        </w:r>
      </w:ins>
      <w:ins w:id="2817" w:author="Nigel Deakin" w:date="2012-08-31T16:03:00Z">
        <w:r w:rsidR="00F05E66">
          <w:t xml:space="preserve"> and </w:t>
        </w:r>
      </w:ins>
      <w:ins w:id="2818" w:author="Nigel Deakin" w:date="2012-02-03T15:01:00Z">
        <w:r>
          <w:t xml:space="preserve">a </w:t>
        </w:r>
        <w:r w:rsidRPr="009F22EC">
          <w:rPr>
            <w:rStyle w:val="Code"/>
          </w:rPr>
          <w:t>Session</w:t>
        </w:r>
        <w:r>
          <w:t xml:space="preserve"> </w:t>
        </w:r>
      </w:ins>
      <w:ins w:id="2819" w:author="Nigel Deakin" w:date="2012-08-31T16:03:00Z">
        <w:r w:rsidR="00F05E66">
          <w:t>in a single object.</w:t>
        </w:r>
      </w:ins>
    </w:p>
    <w:p w:rsidR="00620715" w:rsidRDefault="00620715" w:rsidP="00620715">
      <w:pPr>
        <w:rPr>
          <w:ins w:id="2820" w:author="Nigel Deakin" w:date="2012-08-31T16:02:00Z"/>
        </w:rPr>
      </w:pPr>
      <w:ins w:id="2821" w:author="Nigel Deakin" w:date="2012-08-31T16:02:00Z">
        <w:r>
          <w:t xml:space="preserve">Although the </w:t>
        </w:r>
      </w:ins>
      <w:ins w:id="2822" w:author="Nigel Deakin" w:date="2012-08-31T16:04:00Z">
        <w:r w:rsidR="006776CE">
          <w:t>JMSContext</w:t>
        </w:r>
      </w:ins>
      <w:ins w:id="2823" w:author="Nigel Deakin" w:date="2012-08-31T16:02:00Z">
        <w:r>
          <w:t xml:space="preserve"> does not </w:t>
        </w:r>
      </w:ins>
      <w:ins w:id="2824" w:author="Nigel Deakin" w:date="2012-08-31T16:03:00Z">
        <w:r w:rsidR="006776CE">
          <w:t xml:space="preserve">expose </w:t>
        </w:r>
      </w:ins>
      <w:ins w:id="2825" w:author="Nigel Deakin" w:date="2012-08-31T16:04:00Z">
        <w:r w:rsidR="008D250C">
          <w:t>constituent</w:t>
        </w:r>
      </w:ins>
      <w:ins w:id="2826" w:author="Nigel Deakin" w:date="2012-08-31T16:03:00Z">
        <w:r w:rsidR="006776CE">
          <w:t xml:space="preserve"> </w:t>
        </w:r>
      </w:ins>
      <w:ins w:id="2827" w:author="Nigel Deakin" w:date="2012-08-31T16:04:00Z">
        <w:r w:rsidR="006776CE" w:rsidRPr="009F22EC">
          <w:rPr>
            <w:rStyle w:val="Code"/>
          </w:rPr>
          <w:t>Connection</w:t>
        </w:r>
        <w:r w:rsidR="006776CE">
          <w:t xml:space="preserve"> and </w:t>
        </w:r>
        <w:r w:rsidR="006776CE" w:rsidRPr="009F22EC">
          <w:rPr>
            <w:rStyle w:val="Code"/>
          </w:rPr>
          <w:t>Session</w:t>
        </w:r>
        <w:r w:rsidR="006776CE">
          <w:t xml:space="preserve"> </w:t>
        </w:r>
        <w:r w:rsidR="0030040A">
          <w:t xml:space="preserve">objects to </w:t>
        </w:r>
      </w:ins>
      <w:ins w:id="2828" w:author="Nigel Deakin" w:date="2012-08-31T16:02:00Z">
        <w:r w:rsidR="00221B01">
          <w:t>application</w:t>
        </w:r>
      </w:ins>
      <w:ins w:id="2829" w:author="Nigel Deakin" w:date="2012-08-31T16:11:00Z">
        <w:r w:rsidR="00F71804">
          <w:t>s</w:t>
        </w:r>
      </w:ins>
      <w:ins w:id="2830" w:author="Nigel Deakin" w:date="2012-08-31T16:02:00Z">
        <w:r>
          <w:t xml:space="preserve">, the concepts of connection and session remain important. A </w:t>
        </w:r>
      </w:ins>
      <w:ins w:id="2831" w:author="Nigel Deakin" w:date="2012-08-31T16:12:00Z">
        <w:r w:rsidR="00576493" w:rsidRPr="009F22EC">
          <w:rPr>
            <w:rStyle w:val="Code"/>
          </w:rPr>
          <w:t>Connection</w:t>
        </w:r>
        <w:r w:rsidR="00576493">
          <w:t xml:space="preserve"> </w:t>
        </w:r>
      </w:ins>
      <w:ins w:id="2832" w:author="Nigel Deakin" w:date="2012-08-31T16:02:00Z">
        <w:r>
          <w:t xml:space="preserve">represents a </w:t>
        </w:r>
        <w:r w:rsidR="001D3896">
          <w:t>physical link to the JMS server</w:t>
        </w:r>
      </w:ins>
      <w:ins w:id="2833" w:author="Nigel Deakin" w:date="2012-08-31T16:12:00Z">
        <w:r w:rsidR="001D3896">
          <w:t xml:space="preserve">, </w:t>
        </w:r>
      </w:ins>
      <w:ins w:id="2834" w:author="Nigel Deakin" w:date="2012-08-31T16:02:00Z">
        <w:r>
          <w:t xml:space="preserve">a </w:t>
        </w:r>
      </w:ins>
      <w:ins w:id="2835" w:author="Nigel Deakin" w:date="2012-08-31T16:12:00Z">
        <w:r w:rsidR="00576493" w:rsidRPr="009F22EC">
          <w:rPr>
            <w:rStyle w:val="Code"/>
          </w:rPr>
          <w:t>Session</w:t>
        </w:r>
        <w:r w:rsidR="00576493">
          <w:t xml:space="preserve"> </w:t>
        </w:r>
      </w:ins>
      <w:ins w:id="2836" w:author="Nigel Deakin" w:date="2012-08-31T16:02:00Z">
        <w:r>
          <w:t>represents a single-threaded context for s</w:t>
        </w:r>
        <w:r w:rsidR="001D3896">
          <w:t>ending and receiving messages</w:t>
        </w:r>
      </w:ins>
      <w:ins w:id="2837" w:author="Nigel Deakin" w:date="2012-08-31T16:12:00Z">
        <w:r w:rsidR="001D3896">
          <w:t xml:space="preserve">, and a </w:t>
        </w:r>
        <w:r w:rsidR="00D71E00" w:rsidRPr="00D71E00">
          <w:rPr>
            <w:rStyle w:val="Code"/>
            <w:rPrChange w:id="2838" w:author="Nigel Deakin" w:date="2012-08-31T16:21:00Z">
              <w:rPr>
                <w:rFonts w:ascii="Courier New" w:hAnsi="Courier New"/>
                <w:sz w:val="18"/>
              </w:rPr>
            </w:rPrChange>
          </w:rPr>
          <w:t>JMSContext</w:t>
        </w:r>
        <w:r w:rsidR="001D3896">
          <w:t xml:space="preserve"> represents both.</w:t>
        </w:r>
      </w:ins>
    </w:p>
    <w:p w:rsidR="005A5432" w:rsidRDefault="005A5432" w:rsidP="002D381C">
      <w:pPr>
        <w:rPr>
          <w:ins w:id="2839" w:author="Nigel Deakin" w:date="2012-02-03T15:01:00Z"/>
        </w:rPr>
      </w:pPr>
      <w:ins w:id="2840" w:author="Nigel Deakin" w:date="2012-08-31T15:52:00Z">
        <w:r>
          <w:t xml:space="preserve">Applications that send messages will use the </w:t>
        </w:r>
        <w:r w:rsidR="00D71E00" w:rsidRPr="00D71E00">
          <w:rPr>
            <w:rStyle w:val="Code"/>
            <w:rPrChange w:id="2841" w:author="Nigel Deakin" w:date="2012-08-31T15:56:00Z">
              <w:rPr>
                <w:rFonts w:ascii="Courier New" w:hAnsi="Courier New"/>
                <w:sz w:val="18"/>
              </w:rPr>
            </w:rPrChange>
          </w:rPr>
          <w:t>JMSContext</w:t>
        </w:r>
        <w:r>
          <w:t xml:space="preserve"> method </w:t>
        </w:r>
        <w:r w:rsidR="00D71E00" w:rsidRPr="00D71E00">
          <w:rPr>
            <w:rStyle w:val="Code"/>
            <w:rPrChange w:id="2842" w:author="Nigel Deakin" w:date="2012-08-31T15:56:00Z">
              <w:rPr>
                <w:rFonts w:ascii="Courier New" w:hAnsi="Courier New"/>
                <w:sz w:val="18"/>
              </w:rPr>
            </w:rPrChange>
          </w:rPr>
          <w:t>createProducer</w:t>
        </w:r>
        <w:r>
          <w:t xml:space="preserve"> to create a </w:t>
        </w:r>
        <w:r w:rsidR="00D71E00" w:rsidRPr="00D71E00">
          <w:rPr>
            <w:rStyle w:val="Code"/>
            <w:rPrChange w:id="2843" w:author="Nigel Deakin" w:date="2012-08-31T15:56:00Z">
              <w:rPr>
                <w:rFonts w:ascii="Courier New" w:hAnsi="Courier New"/>
                <w:sz w:val="18"/>
              </w:rPr>
            </w:rPrChange>
          </w:rPr>
          <w:t>javax.jms.JMSProducer</w:t>
        </w:r>
        <w:r>
          <w:t xml:space="preserve"> object. </w:t>
        </w:r>
      </w:ins>
      <w:ins w:id="2844" w:author="Nigel Deakin" w:date="2012-08-31T15:53:00Z">
        <w:r w:rsidR="00D1593F">
          <w:t xml:space="preserve">This provides API </w:t>
        </w:r>
      </w:ins>
      <w:ins w:id="2845" w:author="Nigel Deakin" w:date="2012-08-31T15:56:00Z">
        <w:r w:rsidR="00FF5101">
          <w:t xml:space="preserve">to send messages. </w:t>
        </w:r>
      </w:ins>
      <w:ins w:id="2846" w:author="Nigel Deakin" w:date="2012-08-31T15:57:00Z">
        <w:r w:rsidR="00FF5101">
          <w:t>Although</w:t>
        </w:r>
      </w:ins>
      <w:ins w:id="2847" w:author="Nigel Deakin" w:date="2012-08-31T15:56:00Z">
        <w:r w:rsidR="00FF5101">
          <w:t xml:space="preserve"> it </w:t>
        </w:r>
      </w:ins>
      <w:ins w:id="2848" w:author="Nigel Deakin" w:date="2012-08-31T15:57:00Z">
        <w:r w:rsidR="00FF5101">
          <w:t xml:space="preserve">provides similar functionality to an anonymous </w:t>
        </w:r>
        <w:r w:rsidR="00D71E00" w:rsidRPr="00D71E00">
          <w:rPr>
            <w:rStyle w:val="Code"/>
            <w:rPrChange w:id="2849" w:author="Nigel Deakin" w:date="2012-08-31T16:22:00Z">
              <w:rPr>
                <w:rFonts w:ascii="Courier New" w:hAnsi="Courier New"/>
                <w:sz w:val="18"/>
              </w:rPr>
            </w:rPrChange>
          </w:rPr>
          <w:t>MessageProducer</w:t>
        </w:r>
        <w:r w:rsidR="00FF5101">
          <w:t xml:space="preserve"> </w:t>
        </w:r>
      </w:ins>
      <w:ins w:id="2850" w:author="Nigel Deakin" w:date="2012-08-31T16:22:00Z">
        <w:r w:rsidR="00271C6E">
          <w:t>(one w</w:t>
        </w:r>
      </w:ins>
      <w:ins w:id="2851" w:author="Nigel Deakin" w:date="2012-08-31T16:23:00Z">
        <w:r w:rsidR="00271C6E">
          <w:t xml:space="preserve">ith no destination specified) </w:t>
        </w:r>
      </w:ins>
      <w:ins w:id="2852" w:author="Nigel Deakin" w:date="2012-08-31T15:58:00Z">
        <w:r w:rsidR="00B845FE">
          <w:t>i</w:t>
        </w:r>
        <w:r w:rsidR="004728B9">
          <w:t>t</w:t>
        </w:r>
      </w:ins>
      <w:ins w:id="2853" w:author="Nigel Deakin" w:date="2012-08-31T15:57:00Z">
        <w:r w:rsidR="00FF5101">
          <w:t xml:space="preserve"> </w:t>
        </w:r>
      </w:ins>
      <w:ins w:id="2854" w:author="Nigel Deakin" w:date="2012-08-31T16:24:00Z">
        <w:r w:rsidR="00AA04A1">
          <w:t xml:space="preserve">provides a more </w:t>
        </w:r>
      </w:ins>
      <w:ins w:id="2855" w:author="Nigel Deakin" w:date="2012-08-31T16:25:00Z">
        <w:r w:rsidR="00AA04A1">
          <w:t>convenient</w:t>
        </w:r>
      </w:ins>
      <w:ins w:id="2856" w:author="Nigel Deakin" w:date="2012-08-31T16:24:00Z">
        <w:r w:rsidR="00AA04A1">
          <w:t xml:space="preserve"> API for configuring </w:t>
        </w:r>
      </w:ins>
      <w:ins w:id="2857" w:author="Nigel Deakin" w:date="2012-08-31T16:25:00Z">
        <w:r w:rsidR="00AA04A1">
          <w:t xml:space="preserve">delivery options, message properties and message headers. </w:t>
        </w:r>
      </w:ins>
      <w:ins w:id="2858" w:author="Nigel Deakin" w:date="2012-08-31T15:57:00Z">
        <w:r w:rsidR="00FF5101">
          <w:t xml:space="preserve">See section </w:t>
        </w:r>
      </w:ins>
      <w:ins w:id="2859" w:author="Nigel Deakin" w:date="2012-08-31T15:58:00Z">
        <w:r w:rsidR="00D71E00">
          <w:fldChar w:fldCharType="begin"/>
        </w:r>
        <w:r w:rsidR="002B3A61">
          <w:instrText xml:space="preserve"> REF _Ref334192029 \r \h </w:instrText>
        </w:r>
      </w:ins>
      <w:r w:rsidR="00D71E00">
        <w:fldChar w:fldCharType="separate"/>
      </w:r>
      <w:ins w:id="2860" w:author="Nigel Deakin" w:date="2012-08-31T15:58:00Z">
        <w:r w:rsidR="002B3A61">
          <w:t>11.2.3</w:t>
        </w:r>
        <w:r w:rsidR="00D71E00">
          <w:fldChar w:fldCharType="end"/>
        </w:r>
        <w:r w:rsidR="002B3A61">
          <w:t xml:space="preserve"> "</w:t>
        </w:r>
        <w:r w:rsidR="00D71E00">
          <w:fldChar w:fldCharType="begin"/>
        </w:r>
        <w:r w:rsidR="002B3A61">
          <w:instrText xml:space="preserve"> REF _Ref334192033 \h </w:instrText>
        </w:r>
      </w:ins>
      <w:r w:rsidR="00D71E00">
        <w:fldChar w:fldCharType="separate"/>
      </w:r>
      <w:ins w:id="2861" w:author="Nigel Deakin" w:date="2012-08-31T15:58:00Z">
        <w:r w:rsidR="002B3A61">
          <w:t>Sending messages</w:t>
        </w:r>
        <w:r w:rsidR="00D71E00">
          <w:fldChar w:fldCharType="end"/>
        </w:r>
      </w:ins>
      <w:ins w:id="2862" w:author="Nigel Deakin" w:date="2012-08-31T15:57:00Z">
        <w:r w:rsidR="00FF5101">
          <w:t>" for more information.</w:t>
        </w:r>
      </w:ins>
      <w:ins w:id="2863" w:author="Nigel Deakin" w:date="2012-08-31T15:56:00Z">
        <w:r w:rsidR="00FF5101">
          <w:t xml:space="preserve"> </w:t>
        </w:r>
      </w:ins>
    </w:p>
    <w:p w:rsidR="00C32E7B" w:rsidRDefault="00C32E7B" w:rsidP="00C32E7B">
      <w:pPr>
        <w:rPr>
          <w:ins w:id="2864" w:author="Nigel Deakin" w:date="2012-08-31T15:59:00Z"/>
        </w:rPr>
      </w:pPr>
      <w:ins w:id="2865" w:author="Nigel Deakin" w:date="2012-08-31T15:59:00Z">
        <w:r>
          <w:lastRenderedPageBreak/>
          <w:t xml:space="preserve">Applications that consume messages will use one of several methods </w:t>
        </w:r>
      </w:ins>
      <w:ins w:id="2866" w:author="Nigel Deakin" w:date="2012-09-03T16:50:00Z">
        <w:r w:rsidR="005D325B">
          <w:t xml:space="preserve">on </w:t>
        </w:r>
        <w:r w:rsidR="00D71E00" w:rsidRPr="00D71E00">
          <w:rPr>
            <w:rStyle w:val="Code"/>
            <w:rPrChange w:id="2867" w:author="Nigel Deakin" w:date="2012-09-03T16:50:00Z">
              <w:rPr>
                <w:rFonts w:ascii="Courier New" w:hAnsi="Courier New"/>
                <w:sz w:val="18"/>
              </w:rPr>
            </w:rPrChange>
          </w:rPr>
          <w:t>JMSContext</w:t>
        </w:r>
      </w:ins>
      <w:ins w:id="2868" w:author="Nigel Deakin" w:date="2012-08-31T15:59:00Z">
        <w:r>
          <w:t xml:space="preserve"> to create a </w:t>
        </w:r>
        <w:r w:rsidRPr="00BB60E9">
          <w:rPr>
            <w:rStyle w:val="Code"/>
          </w:rPr>
          <w:t>javax.jms.</w:t>
        </w:r>
        <w:r w:rsidRPr="00225E6F">
          <w:rPr>
            <w:rStyle w:val="Code"/>
          </w:rPr>
          <w:t>JMSConsumer</w:t>
        </w:r>
        <w:r>
          <w:t xml:space="preserve"> object. This provides similar </w:t>
        </w:r>
      </w:ins>
      <w:ins w:id="2869" w:author="Nigel Deakin" w:date="2012-08-31T16:22:00Z">
        <w:r w:rsidR="004F6A74">
          <w:t>API</w:t>
        </w:r>
      </w:ins>
      <w:ins w:id="2870" w:author="Nigel Deakin" w:date="2012-08-31T15:59:00Z">
        <w:r>
          <w:t xml:space="preserve">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See section </w:t>
        </w:r>
        <w:r w:rsidR="00D71E00">
          <w:fldChar w:fldCharType="begin"/>
        </w:r>
        <w:r>
          <w:instrText xml:space="preserve"> REF _Ref315782230 \r \h </w:instrText>
        </w:r>
      </w:ins>
      <w:ins w:id="2871" w:author="Nigel Deakin" w:date="2012-08-31T15:59:00Z">
        <w:r w:rsidR="00D71E00">
          <w:fldChar w:fldCharType="separate"/>
        </w:r>
        <w:r>
          <w:t>11.2.5</w:t>
        </w:r>
        <w:r w:rsidR="00D71E00">
          <w:fldChar w:fldCharType="end"/>
        </w:r>
        <w:r>
          <w:t xml:space="preserve"> "</w:t>
        </w:r>
        <w:r w:rsidR="00D71E00">
          <w:fldChar w:fldCharType="begin"/>
        </w:r>
        <w:r>
          <w:instrText xml:space="preserve"> REF _Ref315782230 \h </w:instrText>
        </w:r>
      </w:ins>
      <w:ins w:id="2872" w:author="Nigel Deakin" w:date="2012-08-31T15:59:00Z">
        <w:r w:rsidR="00D71E00">
          <w:fldChar w:fldCharType="separate"/>
        </w:r>
        <w:r>
          <w:t>Consuming messages</w:t>
        </w:r>
        <w:r w:rsidR="00D71E00">
          <w:fldChar w:fldCharType="end"/>
        </w:r>
        <w:r>
          <w:t>" for more information.</w:t>
        </w:r>
      </w:ins>
    </w:p>
    <w:p w:rsidR="00000000" w:rsidRDefault="002D381C">
      <w:pPr>
        <w:spacing w:after="240"/>
        <w:rPr>
          <w:ins w:id="2873" w:author="Nigel Deakin" w:date="2012-02-03T15:01:00Z"/>
        </w:rPr>
        <w:pPrChange w:id="2874" w:author="Nigel Deakin" w:date="2012-02-01T10:23:00Z">
          <w:pPr/>
        </w:pPrChange>
      </w:pPr>
      <w:ins w:id="2875" w:author="Nigel Deakin" w:date="2012-02-03T15:01:00Z">
        <w:r>
          <w:t xml:space="preserve">A </w:t>
        </w:r>
      </w:ins>
      <w:ins w:id="2876" w:author="Nigel Deakin" w:date="2012-03-21T11:11:00Z">
        <w:r w:rsidR="00225E6F" w:rsidRPr="00225E6F">
          <w:rPr>
            <w:rStyle w:val="Code"/>
          </w:rPr>
          <w:t>JMSContext</w:t>
        </w:r>
      </w:ins>
      <w:ins w:id="2877" w:author="Nigel Deakin" w:date="2012-02-03T15:01:00Z">
        <w:r w:rsidRPr="009F22EC">
          <w:rPr>
            <w:rStyle w:val="Code"/>
          </w:rPr>
          <w:t xml:space="preserve"> </w:t>
        </w:r>
        <w:r>
          <w:t xml:space="preserve">object may be created by calling one of four methods on a </w:t>
        </w:r>
        <w:r w:rsidR="00D71E00" w:rsidRPr="00D71E00">
          <w:rPr>
            <w:rStyle w:val="Code"/>
            <w:rPrChange w:id="2878" w:author="Nigel Deakin" w:date="2012-01-31T12:54:00Z">
              <w:rPr>
                <w:rFonts w:ascii="Courier New" w:hAnsi="Courier New"/>
                <w:sz w:val="18"/>
              </w:rPr>
            </w:rPrChange>
          </w:rPr>
          <w:t>ConnectionFactory</w:t>
        </w:r>
        <w:r>
          <w:t xml:space="preserve">: </w:t>
        </w:r>
      </w:ins>
    </w:p>
    <w:tbl>
      <w:tblPr>
        <w:tblW w:w="0" w:type="auto"/>
        <w:tblInd w:w="288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Change w:id="2879" w:author="Nigel Deakin" w:date="2012-02-01T10:09:00Z">
          <w:tblPr>
            <w:tblW w:w="0" w:type="auto"/>
            <w:tblInd w:w="2880" w:type="dxa"/>
            <w:tblLayout w:type="fixed"/>
            <w:tblLook w:val="0000"/>
          </w:tblPr>
        </w:tblPrChange>
      </w:tblPr>
      <w:tblGrid>
        <w:gridCol w:w="2898"/>
        <w:gridCol w:w="3464"/>
        <w:tblGridChange w:id="2880">
          <w:tblGrid>
            <w:gridCol w:w="2898"/>
            <w:gridCol w:w="3464"/>
          </w:tblGrid>
        </w:tblGridChange>
      </w:tblGrid>
      <w:tr w:rsidR="002D381C" w:rsidRPr="00BE4D70" w:rsidTr="00392643">
        <w:trPr>
          <w:cantSplit/>
          <w:tblHeader/>
          <w:ins w:id="2881" w:author="Nigel Deakin" w:date="2012-02-03T15:01:00Z"/>
        </w:trPr>
        <w:tc>
          <w:tcPr>
            <w:tcW w:w="6362" w:type="dxa"/>
            <w:gridSpan w:val="2"/>
            <w:tcPrChange w:id="2882" w:author="Nigel Deakin" w:date="2012-02-01T10:09:00Z">
              <w:tcPr>
                <w:tcW w:w="6362" w:type="dxa"/>
                <w:gridSpan w:val="2"/>
                <w:tcBorders>
                  <w:top w:val="nil"/>
                  <w:left w:val="nil"/>
                  <w:bottom w:val="nil"/>
                  <w:right w:val="nil"/>
                </w:tcBorders>
              </w:tcPr>
            </w:tcPrChange>
          </w:tcPr>
          <w:p w:rsidR="00000000" w:rsidRDefault="002D381C">
            <w:pPr>
              <w:keepNext/>
              <w:ind w:left="0"/>
              <w:rPr>
                <w:ins w:id="2883" w:author="Nigel Deakin" w:date="2012-02-03T15:01:00Z"/>
                <w:rFonts w:eastAsia="Calibri"/>
              </w:rPr>
              <w:pPrChange w:id="2884" w:author="Nigel Deakin" w:date="2012-02-01T10:16:00Z">
                <w:pPr>
                  <w:ind w:left="0"/>
                </w:pPr>
              </w:pPrChange>
            </w:pPr>
            <w:ins w:id="2885" w:author="Nigel Deakin" w:date="2012-02-03T15:01:00Z">
              <w:r w:rsidRPr="00BE4D70">
                <w:rPr>
                  <w:rFonts w:ascii="Courier New" w:eastAsia="Calibri" w:hAnsi="Courier New" w:cs="Courier New"/>
                  <w:sz w:val="18"/>
                  <w:szCs w:val="18"/>
                </w:rPr>
                <w:t>ConnectionFactory</w:t>
              </w:r>
              <w:r w:rsidRPr="00BE4D70">
                <w:rPr>
                  <w:rFonts w:eastAsia="Calibri"/>
                </w:rPr>
                <w:t xml:space="preserve"> methods to create a </w:t>
              </w:r>
            </w:ins>
            <w:ins w:id="2886" w:author="Nigel Deakin" w:date="2012-03-21T11:11:00Z">
              <w:r w:rsidR="00225E6F" w:rsidRPr="00225E6F">
                <w:rPr>
                  <w:rStyle w:val="Code"/>
                  <w:rFonts w:eastAsia="Calibri"/>
                </w:rPr>
                <w:t>JMSContext</w:t>
              </w:r>
            </w:ins>
          </w:p>
        </w:tc>
      </w:tr>
      <w:tr w:rsidR="002D381C" w:rsidRPr="00BE4D70" w:rsidTr="00392643">
        <w:trPr>
          <w:cantSplit/>
          <w:ins w:id="2887" w:author="Nigel Deakin" w:date="2012-02-03T15:01:00Z"/>
        </w:trPr>
        <w:tc>
          <w:tcPr>
            <w:tcW w:w="2898" w:type="dxa"/>
            <w:tcPrChange w:id="2888" w:author="Nigel Deakin" w:date="2012-02-01T10:09:00Z">
              <w:tcPr>
                <w:tcW w:w="2898" w:type="dxa"/>
                <w:tcBorders>
                  <w:top w:val="nil"/>
                  <w:left w:val="nil"/>
                  <w:bottom w:val="nil"/>
                  <w:right w:val="nil"/>
                </w:tcBorders>
              </w:tcPr>
            </w:tcPrChange>
          </w:tcPr>
          <w:p w:rsidR="00000000" w:rsidRDefault="00DA1A4E">
            <w:pPr>
              <w:keepNext/>
              <w:ind w:left="0"/>
              <w:rPr>
                <w:ins w:id="2889" w:author="Nigel Deakin" w:date="2012-02-03T15:01:00Z"/>
                <w:rFonts w:ascii="Courier New" w:eastAsia="Calibri" w:hAnsi="Courier New" w:cs="Courier New"/>
                <w:sz w:val="18"/>
                <w:szCs w:val="18"/>
              </w:rPr>
              <w:pPrChange w:id="2890" w:author="Nigel Deakin" w:date="2012-02-01T10:16:00Z">
                <w:pPr>
                  <w:ind w:left="0"/>
                </w:pPr>
              </w:pPrChange>
            </w:pPr>
            <w:ins w:id="2891" w:author="Nigel Deakin" w:date="2012-03-21T10:42:00Z">
              <w:r>
                <w:rPr>
                  <w:rFonts w:ascii="Courier New" w:eastAsia="Calibri" w:hAnsi="Courier New" w:cs="Courier New"/>
                  <w:sz w:val="18"/>
                  <w:szCs w:val="18"/>
                </w:rPr>
                <w:t>createContext</w:t>
              </w:r>
            </w:ins>
            <w:ins w:id="2892" w:author="Nigel Deakin" w:date="2012-02-03T15:01:00Z">
              <w:r w:rsidR="002D381C" w:rsidRPr="00BE4D70">
                <w:rPr>
                  <w:rFonts w:ascii="Courier New" w:eastAsia="Calibri" w:hAnsi="Courier New" w:cs="Courier New"/>
                  <w:sz w:val="18"/>
                  <w:szCs w:val="18"/>
                </w:rPr>
                <w:t>()</w:t>
              </w:r>
            </w:ins>
          </w:p>
        </w:tc>
        <w:tc>
          <w:tcPr>
            <w:tcW w:w="3464" w:type="dxa"/>
            <w:tcPrChange w:id="2893" w:author="Nigel Deakin" w:date="2012-02-01T10:09:00Z">
              <w:tcPr>
                <w:tcW w:w="3464" w:type="dxa"/>
                <w:tcBorders>
                  <w:top w:val="nil"/>
                  <w:left w:val="nil"/>
                  <w:bottom w:val="nil"/>
                  <w:right w:val="nil"/>
                </w:tcBorders>
              </w:tcPr>
            </w:tcPrChange>
          </w:tcPr>
          <w:p w:rsidR="00000000" w:rsidRDefault="002D381C">
            <w:pPr>
              <w:keepNext/>
              <w:ind w:left="0"/>
              <w:rPr>
                <w:ins w:id="2894" w:author="Nigel Deakin" w:date="2012-02-03T15:01:00Z"/>
                <w:rFonts w:eastAsia="Calibri"/>
              </w:rPr>
              <w:pPrChange w:id="2895" w:author="Nigel Deakin" w:date="2012-02-01T10:16:00Z">
                <w:pPr>
                  <w:ind w:left="0"/>
                </w:pPr>
              </w:pPrChange>
            </w:pPr>
            <w:ins w:id="2896" w:author="Nigel Deakin" w:date="2012-02-03T15:01:00Z">
              <w:r w:rsidRPr="00BE4D70">
                <w:rPr>
                  <w:rFonts w:eastAsia="Calibri"/>
                </w:rPr>
                <w:t xml:space="preserve">Creates a </w:t>
              </w:r>
            </w:ins>
            <w:ins w:id="2897" w:author="Nigel Deakin" w:date="2012-03-21T11:11:00Z">
              <w:r w:rsidR="00225E6F" w:rsidRPr="00225E6F">
                <w:rPr>
                  <w:rStyle w:val="Code"/>
                  <w:rFonts w:eastAsia="Calibri"/>
                </w:rPr>
                <w:t>JMSContext</w:t>
              </w:r>
            </w:ins>
            <w:ins w:id="2898" w:author="Nigel Deakin" w:date="2012-02-03T15:01:00Z">
              <w:r w:rsidRPr="00BE4D70">
                <w:rPr>
                  <w:rFonts w:eastAsia="Calibri"/>
                </w:rPr>
                <w:t xml:space="preserve"> with the default user identity and an unspecified </w:t>
              </w:r>
              <w:r w:rsidRPr="00BE4D70">
                <w:rPr>
                  <w:rFonts w:ascii="Courier New" w:eastAsia="Calibri" w:hAnsi="Courier New" w:cs="Courier New"/>
                  <w:sz w:val="18"/>
                  <w:szCs w:val="18"/>
                </w:rPr>
                <w:t>sessionMode</w:t>
              </w:r>
              <w:r w:rsidRPr="00BE4D70">
                <w:rPr>
                  <w:rFonts w:eastAsia="Calibri"/>
                </w:rPr>
                <w:t>.</w:t>
              </w:r>
            </w:ins>
          </w:p>
        </w:tc>
      </w:tr>
      <w:tr w:rsidR="002D381C" w:rsidRPr="00BE4D70" w:rsidTr="00392643">
        <w:trPr>
          <w:cantSplit/>
          <w:ins w:id="2899" w:author="Nigel Deakin" w:date="2012-02-03T15:01:00Z"/>
        </w:trPr>
        <w:tc>
          <w:tcPr>
            <w:tcW w:w="2898" w:type="dxa"/>
            <w:tcPrChange w:id="2900" w:author="Nigel Deakin" w:date="2012-02-01T10:09:00Z">
              <w:tcPr>
                <w:tcW w:w="2898" w:type="dxa"/>
                <w:tcBorders>
                  <w:top w:val="nil"/>
                  <w:left w:val="nil"/>
                  <w:bottom w:val="nil"/>
                  <w:right w:val="nil"/>
                </w:tcBorders>
              </w:tcPr>
            </w:tcPrChange>
          </w:tcPr>
          <w:p w:rsidR="002D381C" w:rsidRPr="00BE4D70" w:rsidRDefault="00DA1A4E" w:rsidP="00392643">
            <w:pPr>
              <w:ind w:left="0"/>
              <w:rPr>
                <w:ins w:id="2901" w:author="Nigel Deakin" w:date="2012-02-03T15:01:00Z"/>
                <w:rFonts w:ascii="Courier New" w:eastAsia="Calibri" w:hAnsi="Courier New" w:cs="Courier New"/>
                <w:sz w:val="18"/>
                <w:szCs w:val="18"/>
              </w:rPr>
            </w:pPr>
            <w:ins w:id="2902" w:author="Nigel Deakin" w:date="2012-03-21T10:42:00Z">
              <w:r>
                <w:rPr>
                  <w:rFonts w:ascii="Courier New" w:eastAsia="Calibri" w:hAnsi="Courier New" w:cs="Courier New"/>
                  <w:sz w:val="18"/>
                  <w:szCs w:val="18"/>
                </w:rPr>
                <w:t>createContext</w:t>
              </w:r>
            </w:ins>
            <w:ins w:id="2903"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int sessionMode)</w:t>
              </w:r>
            </w:ins>
          </w:p>
        </w:tc>
        <w:tc>
          <w:tcPr>
            <w:tcW w:w="3464" w:type="dxa"/>
            <w:tcPrChange w:id="2904" w:author="Nigel Deakin" w:date="2012-02-01T10:09:00Z">
              <w:tcPr>
                <w:tcW w:w="3464" w:type="dxa"/>
                <w:tcBorders>
                  <w:top w:val="nil"/>
                  <w:left w:val="nil"/>
                  <w:bottom w:val="nil"/>
                  <w:right w:val="nil"/>
                </w:tcBorders>
              </w:tcPr>
            </w:tcPrChange>
          </w:tcPr>
          <w:p w:rsidR="002D381C" w:rsidRPr="00BE4D70" w:rsidRDefault="002D381C" w:rsidP="00392643">
            <w:pPr>
              <w:ind w:left="0"/>
              <w:rPr>
                <w:ins w:id="2905" w:author="Nigel Deakin" w:date="2012-02-03T15:01:00Z"/>
                <w:rFonts w:eastAsia="Calibri"/>
              </w:rPr>
            </w:pPr>
            <w:ins w:id="2906" w:author="Nigel Deakin" w:date="2012-02-03T15:01:00Z">
              <w:r w:rsidRPr="00BE4D70">
                <w:rPr>
                  <w:rFonts w:eastAsia="Calibri"/>
                </w:rPr>
                <w:t xml:space="preserve">Creates a </w:t>
              </w:r>
            </w:ins>
            <w:ins w:id="2907" w:author="Nigel Deakin" w:date="2012-03-21T11:11:00Z">
              <w:r w:rsidR="00225E6F" w:rsidRPr="00225E6F">
                <w:rPr>
                  <w:rStyle w:val="Code"/>
                  <w:rFonts w:eastAsia="Calibri"/>
                </w:rPr>
                <w:t>JMSContext</w:t>
              </w:r>
            </w:ins>
            <w:ins w:id="2908" w:author="Nigel Deakin" w:date="2012-02-03T15:01:00Z">
              <w:r w:rsidRPr="00BE4D70">
                <w:rPr>
                  <w:rFonts w:eastAsia="Calibri"/>
                </w:rPr>
                <w:t xml:space="preserve"> with the default user identity and the specified session mode.</w:t>
              </w:r>
            </w:ins>
          </w:p>
        </w:tc>
      </w:tr>
      <w:tr w:rsidR="002D381C" w:rsidRPr="00BE4D70" w:rsidTr="00392643">
        <w:trPr>
          <w:cantSplit/>
          <w:ins w:id="2909" w:author="Nigel Deakin" w:date="2012-02-03T15:01:00Z"/>
        </w:trPr>
        <w:tc>
          <w:tcPr>
            <w:tcW w:w="2898" w:type="dxa"/>
            <w:tcPrChange w:id="2910" w:author="Nigel Deakin" w:date="2012-02-01T10:09:00Z">
              <w:tcPr>
                <w:tcW w:w="2898" w:type="dxa"/>
                <w:tcBorders>
                  <w:top w:val="nil"/>
                  <w:left w:val="nil"/>
                  <w:bottom w:val="nil"/>
                  <w:right w:val="nil"/>
                </w:tcBorders>
              </w:tcPr>
            </w:tcPrChange>
          </w:tcPr>
          <w:p w:rsidR="002D381C" w:rsidRPr="00BE4D70" w:rsidRDefault="00DA1A4E" w:rsidP="00392643">
            <w:pPr>
              <w:ind w:left="0"/>
              <w:rPr>
                <w:ins w:id="2911" w:author="Nigel Deakin" w:date="2012-02-03T15:01:00Z"/>
                <w:rFonts w:ascii="Courier New" w:eastAsia="Calibri" w:hAnsi="Courier New" w:cs="Courier New"/>
                <w:sz w:val="18"/>
                <w:szCs w:val="18"/>
              </w:rPr>
            </w:pPr>
            <w:ins w:id="2912" w:author="Nigel Deakin" w:date="2012-03-21T10:42:00Z">
              <w:r>
                <w:rPr>
                  <w:rFonts w:ascii="Courier New" w:eastAsia="Calibri" w:hAnsi="Courier New" w:cs="Courier New"/>
                  <w:sz w:val="18"/>
                  <w:szCs w:val="18"/>
                </w:rPr>
                <w:t>createContext</w:t>
              </w:r>
            </w:ins>
            <w:ins w:id="2913"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ins>
          </w:p>
        </w:tc>
        <w:tc>
          <w:tcPr>
            <w:tcW w:w="3464" w:type="dxa"/>
            <w:tcPrChange w:id="2914" w:author="Nigel Deakin" w:date="2012-02-01T10:09:00Z">
              <w:tcPr>
                <w:tcW w:w="3464" w:type="dxa"/>
                <w:tcBorders>
                  <w:top w:val="nil"/>
                  <w:left w:val="nil"/>
                  <w:bottom w:val="nil"/>
                  <w:right w:val="nil"/>
                </w:tcBorders>
              </w:tcPr>
            </w:tcPrChange>
          </w:tcPr>
          <w:p w:rsidR="002D381C" w:rsidRPr="00BE4D70" w:rsidRDefault="002D381C" w:rsidP="00392643">
            <w:pPr>
              <w:ind w:left="0"/>
              <w:rPr>
                <w:ins w:id="2915" w:author="Nigel Deakin" w:date="2012-02-03T15:01:00Z"/>
                <w:rFonts w:eastAsia="Calibri"/>
              </w:rPr>
            </w:pPr>
            <w:ins w:id="2916" w:author="Nigel Deakin" w:date="2012-02-03T15:01:00Z">
              <w:r w:rsidRPr="00BE4D70">
                <w:rPr>
                  <w:rFonts w:eastAsia="Calibri"/>
                </w:rPr>
                <w:t xml:space="preserve">Creates a </w:t>
              </w:r>
            </w:ins>
            <w:ins w:id="2917" w:author="Nigel Deakin" w:date="2012-03-21T11:11:00Z">
              <w:r w:rsidR="00225E6F" w:rsidRPr="00225E6F">
                <w:rPr>
                  <w:rStyle w:val="Code"/>
                  <w:rFonts w:eastAsia="Calibri"/>
                </w:rPr>
                <w:t>JMSContext</w:t>
              </w:r>
            </w:ins>
            <w:ins w:id="2918" w:author="Nigel Deakin" w:date="2012-02-03T15:01:00Z">
              <w:r w:rsidRPr="00BE4D70">
                <w:rPr>
                  <w:rFonts w:eastAsia="Calibri"/>
                </w:rPr>
                <w:t xml:space="preserve"> with the specified user identity and an unspecified sessionMode.</w:t>
              </w:r>
            </w:ins>
          </w:p>
        </w:tc>
      </w:tr>
      <w:tr w:rsidR="002D381C" w:rsidRPr="00BE4D70" w:rsidTr="00392643">
        <w:trPr>
          <w:cantSplit/>
          <w:ins w:id="2919" w:author="Nigel Deakin" w:date="2012-02-03T15:01:00Z"/>
        </w:trPr>
        <w:tc>
          <w:tcPr>
            <w:tcW w:w="2898" w:type="dxa"/>
            <w:tcPrChange w:id="2920" w:author="Nigel Deakin" w:date="2012-02-01T10:09:00Z">
              <w:tcPr>
                <w:tcW w:w="2898" w:type="dxa"/>
                <w:tcBorders>
                  <w:top w:val="nil"/>
                  <w:left w:val="nil"/>
                  <w:bottom w:val="nil"/>
                  <w:right w:val="nil"/>
                </w:tcBorders>
              </w:tcPr>
            </w:tcPrChange>
          </w:tcPr>
          <w:p w:rsidR="002D381C" w:rsidRPr="00BE4D70" w:rsidRDefault="00DA1A4E" w:rsidP="00392643">
            <w:pPr>
              <w:ind w:left="0"/>
              <w:rPr>
                <w:ins w:id="2921" w:author="Nigel Deakin" w:date="2012-02-03T15:01:00Z"/>
                <w:rFonts w:ascii="Courier New" w:eastAsia="Calibri" w:hAnsi="Courier New" w:cs="Courier New"/>
                <w:sz w:val="18"/>
                <w:szCs w:val="18"/>
              </w:rPr>
            </w:pPr>
            <w:ins w:id="2922" w:author="Nigel Deakin" w:date="2012-03-21T10:42:00Z">
              <w:r>
                <w:rPr>
                  <w:rFonts w:ascii="Courier New" w:eastAsia="Calibri" w:hAnsi="Courier New" w:cs="Courier New"/>
                  <w:sz w:val="18"/>
                  <w:szCs w:val="18"/>
                </w:rPr>
                <w:t>createContext</w:t>
              </w:r>
            </w:ins>
            <w:ins w:id="2923" w:author="Nigel Deakin" w:date="2012-02-03T15:01:00Z">
              <w:r w:rsidR="002D381C" w:rsidRPr="00BE4D70">
                <w:rPr>
                  <w:rFonts w:ascii="Courier New" w:eastAsia="Calibri" w:hAnsi="Courier New" w:cs="Courier New"/>
                  <w:sz w:val="18"/>
                  <w:szCs w:val="18"/>
                </w:rPr>
                <w:t>(</w:t>
              </w:r>
              <w:r w:rsidR="002D381C" w:rsidRPr="00BE4D70">
                <w:rPr>
                  <w:rFonts w:ascii="Courier New" w:eastAsia="Calibri" w:hAnsi="Courier New" w:cs="Courier New"/>
                  <w:sz w:val="18"/>
                  <w:szCs w:val="18"/>
                </w:rPr>
                <w:br/>
                <w:t xml:space="preserve">   String userName, </w:t>
              </w:r>
              <w:r w:rsidR="002D381C" w:rsidRPr="00BE4D70">
                <w:rPr>
                  <w:rFonts w:ascii="Courier New" w:eastAsia="Calibri" w:hAnsi="Courier New" w:cs="Courier New"/>
                  <w:sz w:val="18"/>
                  <w:szCs w:val="18"/>
                </w:rPr>
                <w:br/>
                <w:t xml:space="preserve">   String password,</w:t>
              </w:r>
              <w:r w:rsidR="002D381C" w:rsidRPr="00BE4D70">
                <w:rPr>
                  <w:rFonts w:ascii="Courier New" w:eastAsia="Calibri" w:hAnsi="Courier New" w:cs="Courier New"/>
                  <w:sz w:val="18"/>
                  <w:szCs w:val="18"/>
                </w:rPr>
                <w:br/>
                <w:t xml:space="preserve">   int sessionMode)</w:t>
              </w:r>
            </w:ins>
          </w:p>
        </w:tc>
        <w:tc>
          <w:tcPr>
            <w:tcW w:w="3464" w:type="dxa"/>
            <w:tcPrChange w:id="2924" w:author="Nigel Deakin" w:date="2012-02-01T10:09:00Z">
              <w:tcPr>
                <w:tcW w:w="3464" w:type="dxa"/>
                <w:tcBorders>
                  <w:top w:val="nil"/>
                  <w:left w:val="nil"/>
                  <w:bottom w:val="nil"/>
                  <w:right w:val="nil"/>
                </w:tcBorders>
              </w:tcPr>
            </w:tcPrChange>
          </w:tcPr>
          <w:p w:rsidR="002D381C" w:rsidRPr="00BE4D70" w:rsidRDefault="002D381C" w:rsidP="00392643">
            <w:pPr>
              <w:ind w:left="0"/>
              <w:rPr>
                <w:ins w:id="2925" w:author="Nigel Deakin" w:date="2012-02-03T15:01:00Z"/>
                <w:rFonts w:eastAsia="Calibri"/>
              </w:rPr>
            </w:pPr>
            <w:ins w:id="2926" w:author="Nigel Deakin" w:date="2012-02-03T15:01:00Z">
              <w:r w:rsidRPr="00BE4D70">
                <w:rPr>
                  <w:rFonts w:eastAsia="Calibri"/>
                </w:rPr>
                <w:t xml:space="preserve">Creates a </w:t>
              </w:r>
            </w:ins>
            <w:ins w:id="2927" w:author="Nigel Deakin" w:date="2012-03-21T11:11:00Z">
              <w:r w:rsidR="00225E6F" w:rsidRPr="00225E6F">
                <w:rPr>
                  <w:rStyle w:val="Code"/>
                  <w:rFonts w:eastAsia="Calibri"/>
                </w:rPr>
                <w:t>JMSContext</w:t>
              </w:r>
            </w:ins>
            <w:ins w:id="2928" w:author="Nigel Deakin" w:date="2012-02-03T15:01:00Z">
              <w:r w:rsidRPr="00BE4D70">
                <w:rPr>
                  <w:rFonts w:eastAsia="Calibri"/>
                </w:rPr>
                <w:t xml:space="preserve"> with the specified user identity and the specified session mode.</w:t>
              </w:r>
            </w:ins>
          </w:p>
        </w:tc>
      </w:tr>
    </w:tbl>
    <w:p w:rsidR="002D381C" w:rsidRDefault="002D381C" w:rsidP="002D381C">
      <w:pPr>
        <w:spacing w:after="240"/>
        <w:rPr>
          <w:ins w:id="2929" w:author="Nigel Deakin" w:date="2012-02-03T15:01:00Z"/>
        </w:rPr>
      </w:pPr>
      <w:proofErr w:type="gramStart"/>
      <w:ins w:id="2930" w:author="Nigel Deakin" w:date="2012-02-03T15:01:00Z">
        <w:r w:rsidRPr="00BE4D70">
          <w:rPr>
            <w:rFonts w:ascii="Courier New" w:eastAsia="Calibri" w:hAnsi="Courier New" w:cs="Courier New"/>
            <w:sz w:val="18"/>
            <w:szCs w:val="18"/>
          </w:rPr>
          <w:t>sessionMode</w:t>
        </w:r>
        <w:proofErr w:type="gramEnd"/>
        <w:r>
          <w:rPr>
            <w:rFonts w:ascii="Courier New" w:eastAsia="Calibri" w:hAnsi="Courier New" w:cs="Courier New"/>
            <w:sz w:val="18"/>
            <w:szCs w:val="18"/>
          </w:rPr>
          <w:t xml:space="preserve"> </w:t>
        </w:r>
        <w:r>
          <w:rPr>
            <w:rFonts w:eastAsia="Calibri"/>
          </w:rPr>
          <w:t xml:space="preserve">here has the same meaning and values as </w:t>
        </w:r>
      </w:ins>
      <w:ins w:id="2931" w:author="Nigel Deakin" w:date="2012-09-03T16:51:00Z">
        <w:r w:rsidR="00202F69">
          <w:rPr>
            <w:rFonts w:eastAsia="Calibri"/>
          </w:rPr>
          <w:t xml:space="preserve">for </w:t>
        </w:r>
      </w:ins>
      <w:ins w:id="2932" w:author="Nigel Deakin" w:date="2012-02-03T15:01:00Z">
        <w:r>
          <w:rPr>
            <w:rFonts w:eastAsia="Calibri"/>
          </w:rPr>
          <w:t xml:space="preserve">the </w:t>
        </w:r>
        <w:r w:rsidR="00D71E00" w:rsidRPr="00D71E00">
          <w:rPr>
            <w:rStyle w:val="Code"/>
            <w:rFonts w:eastAsia="Calibri"/>
            <w:rPrChange w:id="2933" w:author="Nigel Deakin" w:date="2012-02-01T15:32:00Z">
              <w:rPr>
                <w:rFonts w:ascii="Courier New" w:eastAsia="Calibri" w:hAnsi="Courier New"/>
                <w:sz w:val="18"/>
              </w:rPr>
            </w:rPrChange>
          </w:rPr>
          <w:t>createSession(int sessionMode)</w:t>
        </w:r>
        <w:r>
          <w:rPr>
            <w:rFonts w:eastAsia="Calibri"/>
          </w:rPr>
          <w:t xml:space="preserve"> method on a </w:t>
        </w:r>
        <w:r w:rsidR="00D71E00" w:rsidRPr="00D71E00">
          <w:rPr>
            <w:rStyle w:val="Code"/>
            <w:rFonts w:eastAsia="Calibri"/>
            <w:rPrChange w:id="2934" w:author="Nigel Deakin" w:date="2012-02-01T15:33:00Z">
              <w:rPr>
                <w:rFonts w:ascii="Courier New" w:eastAsia="Calibri" w:hAnsi="Courier New"/>
                <w:sz w:val="18"/>
              </w:rPr>
            </w:rPrChange>
          </w:rPr>
          <w:t>Connection</w:t>
        </w:r>
        <w:r>
          <w:rPr>
            <w:rFonts w:eastAsia="Calibri"/>
          </w:rPr>
          <w:t>.</w:t>
        </w:r>
      </w:ins>
    </w:p>
    <w:p w:rsidR="002D381C" w:rsidRDefault="002D381C" w:rsidP="002D381C">
      <w:pPr>
        <w:spacing w:after="240"/>
        <w:rPr>
          <w:ins w:id="2935" w:author="Nigel Deakin" w:date="2012-02-03T15:01:00Z"/>
        </w:rPr>
      </w:pPr>
      <w:ins w:id="2936" w:author="Nigel Deakin" w:date="2012-02-03T15:01:00Z">
        <w:r>
          <w:t xml:space="preserve">Applications running in the Java EE web and EJB containers are not permitted to create more than one active session on a connection (see Section </w:t>
        </w:r>
        <w:r w:rsidR="00D71E00">
          <w:fldChar w:fldCharType="begin"/>
        </w:r>
        <w:r>
          <w:instrText xml:space="preserve"> REF _Ref315354556 \r \h </w:instrText>
        </w:r>
      </w:ins>
      <w:ins w:id="2937" w:author="Nigel Deakin" w:date="2012-02-03T15:01:00Z">
        <w:r w:rsidR="00D71E00">
          <w:fldChar w:fldCharType="separate"/>
        </w:r>
      </w:ins>
      <w:r w:rsidR="00533AC6">
        <w:t>10.2</w:t>
      </w:r>
      <w:ins w:id="2938" w:author="Nigel Deakin" w:date="2012-02-03T15:01:00Z">
        <w:r w:rsidR="00D71E00">
          <w:fldChar w:fldCharType="end"/>
        </w:r>
        <w:r>
          <w:t xml:space="preserve"> "</w:t>
        </w:r>
        <w:r w:rsidR="00D71E00">
          <w:fldChar w:fldCharType="begin"/>
        </w:r>
        <w:r>
          <w:instrText xml:space="preserve"> REF _Ref315354556 \h </w:instrText>
        </w:r>
      </w:ins>
      <w:ins w:id="2939" w:author="Nigel Deakin" w:date="2012-02-03T15:01:00Z">
        <w:r w:rsidR="00D71E00">
          <w:fldChar w:fldCharType="separate"/>
        </w:r>
      </w:ins>
      <w:ins w:id="2940" w:author="Nigel Deakin" w:date="2012-03-12T14:50:00Z">
        <w:r w:rsidR="00533AC6">
          <w:t>Restrictions on the use of JMS API in the Java EE web or EJB container</w:t>
        </w:r>
      </w:ins>
      <w:ins w:id="2941" w:author="Nigel Deakin" w:date="2012-02-03T15:01:00Z">
        <w:r w:rsidR="00D71E00">
          <w:fldChar w:fldCharType="end"/>
        </w:r>
        <w:r>
          <w:t xml:space="preserve">"). Since a </w:t>
        </w:r>
      </w:ins>
      <w:ins w:id="2942" w:author="Nigel Deakin" w:date="2012-03-21T11:11:00Z">
        <w:r w:rsidR="00225E6F" w:rsidRPr="00225E6F">
          <w:rPr>
            <w:rStyle w:val="Code"/>
          </w:rPr>
          <w:t>JMSContext</w:t>
        </w:r>
      </w:ins>
      <w:ins w:id="2943" w:author="Nigel Deakin" w:date="2012-02-03T15:01:00Z">
        <w:r>
          <w:t xml:space="preserve"> contains a single connection and a single session it is ideally suited for use by such applications. </w:t>
        </w:r>
      </w:ins>
    </w:p>
    <w:p w:rsidR="007E3AB5" w:rsidRDefault="002D381C" w:rsidP="002D381C">
      <w:pPr>
        <w:spacing w:after="240"/>
        <w:rPr>
          <w:ins w:id="2944" w:author="Nigel Deakin" w:date="2012-03-20T17:07:00Z"/>
        </w:rPr>
      </w:pPr>
      <w:ins w:id="2945" w:author="Nigel Deakin" w:date="2012-02-03T15:01:00Z">
        <w:r>
          <w:t xml:space="preserve">Applications running in a Java SE environment or in the Java EE application client container are permitted to create multiple active sessions on the same connection.  </w:t>
        </w:r>
      </w:ins>
      <w:ins w:id="2946" w:author="Nigel Deakin" w:date="2012-03-20T17:06:00Z">
        <w:r w:rsidR="0095707C">
          <w:t xml:space="preserve">This allows the same physical connection to be used in multiple threads simultaneously. </w:t>
        </w:r>
      </w:ins>
      <w:ins w:id="2947" w:author="Nigel Deakin" w:date="2012-03-20T17:07:00Z">
        <w:r w:rsidR="007E3AB5" w:rsidRPr="007E3AB5">
          <w:t xml:space="preserve">Such applications which require multiple sessions to be created on the same connection should use the factory methods on the </w:t>
        </w:r>
        <w:r w:rsidR="00D71E00" w:rsidRPr="00D71E00">
          <w:rPr>
            <w:rStyle w:val="Code"/>
            <w:rPrChange w:id="2948" w:author="Nigel Deakin" w:date="2012-03-20T17:07:00Z">
              <w:rPr>
                <w:rFonts w:ascii="Courier New" w:hAnsi="Courier New"/>
                <w:sz w:val="18"/>
              </w:rPr>
            </w:rPrChange>
          </w:rPr>
          <w:t>ConnectionFactory</w:t>
        </w:r>
        <w:r w:rsidR="007E3AB5" w:rsidRPr="007E3AB5">
          <w:t xml:space="preserve"> interface to create the first </w:t>
        </w:r>
      </w:ins>
      <w:ins w:id="2949" w:author="Nigel Deakin" w:date="2012-03-21T11:11:00Z">
        <w:r w:rsidR="00225E6F" w:rsidRPr="00225E6F">
          <w:rPr>
            <w:rStyle w:val="Code"/>
          </w:rPr>
          <w:t>JMSContext</w:t>
        </w:r>
      </w:ins>
      <w:ins w:id="2950" w:author="Nigel Deakin" w:date="2012-03-20T17:07:00Z">
        <w:r w:rsidR="007E3AB5" w:rsidRPr="007E3AB5">
          <w:t xml:space="preserve"> and then use the </w:t>
        </w:r>
      </w:ins>
      <w:ins w:id="2951" w:author="Nigel Deakin" w:date="2012-03-21T10:42:00Z">
        <w:r w:rsidR="00DA1A4E">
          <w:rPr>
            <w:rStyle w:val="Code"/>
          </w:rPr>
          <w:t>createContext</w:t>
        </w:r>
      </w:ins>
      <w:ins w:id="2952" w:author="Nigel Deakin" w:date="2012-03-20T17:07:00Z">
        <w:r w:rsidR="007E3AB5" w:rsidRPr="007E3AB5">
          <w:t xml:space="preserve"> method on </w:t>
        </w:r>
      </w:ins>
      <w:ins w:id="2953" w:author="Nigel Deakin" w:date="2012-03-21T11:11:00Z">
        <w:r w:rsidR="00225E6F" w:rsidRPr="00225E6F">
          <w:rPr>
            <w:rStyle w:val="Code"/>
          </w:rPr>
          <w:t>JMSContext</w:t>
        </w:r>
      </w:ins>
      <w:ins w:id="2954" w:author="Nigel Deakin" w:date="2012-03-20T17:07:00Z">
        <w:r w:rsidR="007E3AB5" w:rsidRPr="007E3AB5">
          <w:t xml:space="preserve"> to create additional </w:t>
        </w:r>
      </w:ins>
      <w:ins w:id="2955" w:author="Nigel Deakin" w:date="2012-03-21T11:11:00Z">
        <w:r w:rsidR="00225E6F" w:rsidRPr="00225E6F">
          <w:rPr>
            <w:rStyle w:val="Code"/>
          </w:rPr>
          <w:t>JMSContext</w:t>
        </w:r>
      </w:ins>
      <w:ins w:id="2956" w:author="Nigel Deakin" w:date="2012-03-20T17:07:00Z">
        <w:r w:rsidR="007E3AB5" w:rsidRPr="007E3AB5">
          <w:t xml:space="preserve"> objec</w:t>
        </w:r>
        <w:r w:rsidR="007E3AB5">
          <w:t>ts that use the same connection</w:t>
        </w:r>
      </w:ins>
      <w:ins w:id="2957" w:author="Nigel Deakin" w:date="2012-03-20T17:08:00Z">
        <w:r w:rsidR="007E3AB5">
          <w:t>:</w:t>
        </w:r>
      </w:ins>
    </w:p>
    <w:tbl>
      <w:tblPr>
        <w:tblStyle w:val="TableGrid"/>
        <w:tblW w:w="0" w:type="auto"/>
        <w:tblInd w:w="2880" w:type="dxa"/>
        <w:tblLook w:val="04A0"/>
        <w:tblPrChange w:id="2958" w:author="Nigel Deakin" w:date="2012-01-31T15:01:00Z">
          <w:tblPr>
            <w:tblStyle w:val="TableGrid"/>
            <w:tblW w:w="0" w:type="auto"/>
            <w:tblInd w:w="2880" w:type="dxa"/>
            <w:tblLook w:val="04A0"/>
          </w:tblPr>
        </w:tblPrChange>
      </w:tblPr>
      <w:tblGrid>
        <w:gridCol w:w="2898"/>
        <w:gridCol w:w="3464"/>
        <w:tblGridChange w:id="2959">
          <w:tblGrid>
            <w:gridCol w:w="3181"/>
            <w:gridCol w:w="3181"/>
          </w:tblGrid>
        </w:tblGridChange>
      </w:tblGrid>
      <w:tr w:rsidR="002D381C" w:rsidTr="00392643">
        <w:trPr>
          <w:cantSplit/>
          <w:ins w:id="2960" w:author="Nigel Deakin" w:date="2012-02-03T15:01:00Z"/>
        </w:trPr>
        <w:tc>
          <w:tcPr>
            <w:tcW w:w="6362" w:type="dxa"/>
            <w:gridSpan w:val="2"/>
            <w:tcPrChange w:id="2961" w:author="Nigel Deakin" w:date="2012-01-31T15:01:00Z">
              <w:tcPr>
                <w:tcW w:w="6362" w:type="dxa"/>
                <w:gridSpan w:val="2"/>
              </w:tcPr>
            </w:tcPrChange>
          </w:tcPr>
          <w:p w:rsidR="002D381C" w:rsidRDefault="00225E6F" w:rsidP="00392643">
            <w:pPr>
              <w:ind w:left="0"/>
              <w:rPr>
                <w:ins w:id="2962" w:author="Nigel Deakin" w:date="2012-02-03T15:01:00Z"/>
              </w:rPr>
            </w:pPr>
            <w:ins w:id="2963" w:author="Nigel Deakin" w:date="2012-03-21T11:11:00Z">
              <w:r w:rsidRPr="00225E6F">
                <w:rPr>
                  <w:rStyle w:val="Code"/>
                </w:rPr>
                <w:t>JMSContext</w:t>
              </w:r>
            </w:ins>
            <w:ins w:id="2964" w:author="Nigel Deakin" w:date="2012-02-03T15:01:00Z">
              <w:r w:rsidR="002D381C">
                <w:t xml:space="preserve"> methods to create a new </w:t>
              </w:r>
            </w:ins>
            <w:ins w:id="2965" w:author="Nigel Deakin" w:date="2012-03-21T11:11:00Z">
              <w:r w:rsidRPr="00225E6F">
                <w:rPr>
                  <w:rStyle w:val="Code"/>
                </w:rPr>
                <w:t>JMSContext</w:t>
              </w:r>
            </w:ins>
          </w:p>
        </w:tc>
      </w:tr>
      <w:tr w:rsidR="002D381C" w:rsidTr="00392643">
        <w:trPr>
          <w:cantSplit/>
          <w:ins w:id="2966" w:author="Nigel Deakin" w:date="2012-02-03T15:01:00Z"/>
        </w:trPr>
        <w:tc>
          <w:tcPr>
            <w:tcW w:w="2898" w:type="dxa"/>
            <w:tcPrChange w:id="2967" w:author="Nigel Deakin" w:date="2012-01-31T15:01:00Z">
              <w:tcPr>
                <w:tcW w:w="3181" w:type="dxa"/>
              </w:tcPr>
            </w:tcPrChange>
          </w:tcPr>
          <w:p w:rsidR="002D381C" w:rsidRDefault="00DA1A4E" w:rsidP="00392643">
            <w:pPr>
              <w:ind w:left="0"/>
              <w:rPr>
                <w:ins w:id="2968" w:author="Nigel Deakin" w:date="2012-02-03T15:01:00Z"/>
                <w:rStyle w:val="Code"/>
                <w:rPrChange w:id="2969" w:author="Nigel Deakin" w:date="2012-01-31T15:00:00Z">
                  <w:rPr>
                    <w:ins w:id="2970" w:author="Nigel Deakin" w:date="2012-02-03T15:01:00Z"/>
                  </w:rPr>
                </w:rPrChange>
              </w:rPr>
            </w:pPr>
            <w:ins w:id="2971" w:author="Nigel Deakin" w:date="2012-03-21T10:42:00Z">
              <w:r>
                <w:rPr>
                  <w:rStyle w:val="Code"/>
                </w:rPr>
                <w:t>createContext</w:t>
              </w:r>
            </w:ins>
            <w:ins w:id="2972" w:author="Nigel Deakin" w:date="2012-02-03T15:01:00Z">
              <w:r w:rsidR="00D71E00" w:rsidRPr="00D71E00">
                <w:rPr>
                  <w:rStyle w:val="Code"/>
                  <w:rPrChange w:id="2973" w:author="Nigel Deakin" w:date="2012-01-31T15:00:00Z">
                    <w:rPr>
                      <w:rFonts w:ascii="Courier New" w:hAnsi="Courier New"/>
                      <w:sz w:val="18"/>
                    </w:rPr>
                  </w:rPrChange>
                </w:rPr>
                <w:t>(</w:t>
              </w:r>
              <w:r w:rsidR="00D71E00" w:rsidRPr="00D71E00">
                <w:rPr>
                  <w:rStyle w:val="Code"/>
                  <w:rPrChange w:id="2974" w:author="Nigel Deakin" w:date="2012-01-31T15:00:00Z">
                    <w:rPr>
                      <w:rFonts w:ascii="Courier New" w:hAnsi="Courier New"/>
                      <w:sz w:val="18"/>
                    </w:rPr>
                  </w:rPrChange>
                </w:rPr>
                <w:br/>
                <w:t xml:space="preserve">   int sessionMode)</w:t>
              </w:r>
            </w:ins>
          </w:p>
        </w:tc>
        <w:tc>
          <w:tcPr>
            <w:tcW w:w="3464" w:type="dxa"/>
            <w:tcPrChange w:id="2975" w:author="Nigel Deakin" w:date="2012-01-31T15:01:00Z">
              <w:tcPr>
                <w:tcW w:w="3181" w:type="dxa"/>
              </w:tcPr>
            </w:tcPrChange>
          </w:tcPr>
          <w:p w:rsidR="002D381C" w:rsidRDefault="002D381C" w:rsidP="00392643">
            <w:pPr>
              <w:ind w:left="0"/>
              <w:rPr>
                <w:ins w:id="2976" w:author="Nigel Deakin" w:date="2012-02-03T15:01:00Z"/>
              </w:rPr>
            </w:pPr>
            <w:ins w:id="2977" w:author="Nigel Deakin" w:date="2012-02-03T15:01:00Z">
              <w:r w:rsidRPr="001F031B">
                <w:t xml:space="preserve">Creates a new </w:t>
              </w:r>
            </w:ins>
            <w:ins w:id="2978" w:author="Nigel Deakin" w:date="2012-03-21T11:11:00Z">
              <w:r w:rsidR="00225E6F" w:rsidRPr="00225E6F">
                <w:rPr>
                  <w:rStyle w:val="Code"/>
                </w:rPr>
                <w:t>JMSContext</w:t>
              </w:r>
            </w:ins>
            <w:ins w:id="2979" w:author="Nigel Deakin" w:date="2012-02-03T15:01:00Z">
              <w:r w:rsidRPr="001F031B">
                <w:t xml:space="preserve"> with the specified session mode using the same connection as this </w:t>
              </w:r>
            </w:ins>
            <w:ins w:id="2980" w:author="Nigel Deakin" w:date="2012-03-21T11:11:00Z">
              <w:r w:rsidR="00225E6F" w:rsidRPr="00225E6F">
                <w:rPr>
                  <w:rStyle w:val="Code"/>
                </w:rPr>
                <w:t>JMSContext</w:t>
              </w:r>
            </w:ins>
            <w:ins w:id="2981" w:author="Nigel Deakin" w:date="2012-02-03T15:01:00Z">
              <w:r w:rsidRPr="001F031B">
                <w:t xml:space="preserve"> and creating a new session.</w:t>
              </w:r>
            </w:ins>
          </w:p>
        </w:tc>
      </w:tr>
    </w:tbl>
    <w:p w:rsidR="00D71E00" w:rsidRDefault="00DE21B5" w:rsidP="00D71E00">
      <w:pPr>
        <w:rPr>
          <w:ins w:id="2982" w:author="Nigel Deakin" w:date="2012-09-03T12:24:00Z"/>
        </w:rPr>
        <w:pPrChange w:id="2983" w:author="Nigel Deakin" w:date="2012-09-03T12:24:00Z">
          <w:pPr>
            <w:pStyle w:val="Heading3"/>
            <w:numPr>
              <w:numId w:val="56"/>
            </w:numPr>
          </w:pPr>
        </w:pPrChange>
      </w:pPr>
      <w:ins w:id="2984" w:author="Nigel Deakin" w:date="2012-09-03T12:25:00Z">
        <w:r>
          <w:t>To simplify application code, methods</w:t>
        </w:r>
      </w:ins>
      <w:ins w:id="2985" w:author="Nigel Deakin" w:date="2012-09-03T12:24:00Z">
        <w:r w:rsidR="00C760E9">
          <w:t xml:space="preserve"> on </w:t>
        </w:r>
        <w:r w:rsidR="00D71E00" w:rsidRPr="00D71E00">
          <w:rPr>
            <w:rStyle w:val="Code"/>
            <w:rPrChange w:id="2986" w:author="Nigel Deakin" w:date="2012-09-03T12:25:00Z">
              <w:rPr>
                <w:rFonts w:ascii="Courier New" w:hAnsi="Courier New"/>
                <w:sz w:val="18"/>
              </w:rPr>
            </w:rPrChange>
          </w:rPr>
          <w:t>JMSContext</w:t>
        </w:r>
        <w:r w:rsidR="00C760E9">
          <w:t xml:space="preserve"> throw </w:t>
        </w:r>
        <w:r w:rsidR="00C42616">
          <w:t>unchecked exceptions rather than checked exceptions.</w:t>
        </w:r>
      </w:ins>
      <w:ins w:id="2987" w:author="Nigel Deakin" w:date="2012-09-03T12:36:00Z">
        <w:r w:rsidR="0061352D">
          <w:t xml:space="preserve"> See section </w:t>
        </w:r>
        <w:r w:rsidR="00D71E00">
          <w:fldChar w:fldCharType="begin"/>
        </w:r>
        <w:r w:rsidR="0061352D">
          <w:instrText xml:space="preserve"> REF _Ref334439134 \r \h </w:instrText>
        </w:r>
      </w:ins>
      <w:r w:rsidR="00D71E00">
        <w:fldChar w:fldCharType="separate"/>
      </w:r>
      <w:ins w:id="2988" w:author="Nigel Deakin" w:date="2012-09-03T12:36:00Z">
        <w:r w:rsidR="0061352D">
          <w:t>11.2.9</w:t>
        </w:r>
        <w:r w:rsidR="00D71E00">
          <w:fldChar w:fldCharType="end"/>
        </w:r>
        <w:r w:rsidR="0061352D">
          <w:t xml:space="preserve"> "</w:t>
        </w:r>
        <w:r w:rsidR="00D71E00">
          <w:fldChar w:fldCharType="begin"/>
        </w:r>
        <w:r w:rsidR="0061352D">
          <w:instrText xml:space="preserve"> REF _Ref334439134 \h </w:instrText>
        </w:r>
      </w:ins>
      <w:r w:rsidR="00D71E00">
        <w:fldChar w:fldCharType="separate"/>
      </w:r>
      <w:ins w:id="2989" w:author="Nigel Deakin" w:date="2012-09-03T12:36:00Z">
        <w:r w:rsidR="0061352D">
          <w:t>Exceptions</w:t>
        </w:r>
        <w:r w:rsidR="00D71E00">
          <w:fldChar w:fldCharType="end"/>
        </w:r>
        <w:r w:rsidR="0061352D">
          <w:t xml:space="preserve">" for </w:t>
        </w:r>
      </w:ins>
      <w:ins w:id="2990" w:author="Nigel Deakin" w:date="2012-09-03T12:37:00Z">
        <w:r w:rsidR="0061352D">
          <w:t>more</w:t>
        </w:r>
      </w:ins>
      <w:ins w:id="2991" w:author="Nigel Deakin" w:date="2012-09-03T12:36:00Z">
        <w:r w:rsidR="0061352D">
          <w:t xml:space="preserve"> information.</w:t>
        </w:r>
      </w:ins>
    </w:p>
    <w:p w:rsidR="00000000" w:rsidRDefault="002D381C">
      <w:pPr>
        <w:pStyle w:val="Heading3"/>
        <w:rPr>
          <w:ins w:id="2992" w:author="Nigel Deakin" w:date="2012-02-03T15:01:00Z"/>
        </w:rPr>
        <w:pPrChange w:id="2993" w:author="Nigel Deakin" w:date="2012-09-03T12:24:00Z">
          <w:pPr>
            <w:pStyle w:val="Heading3"/>
            <w:numPr>
              <w:numId w:val="56"/>
            </w:numPr>
          </w:pPr>
        </w:pPrChange>
      </w:pPr>
      <w:bookmarkStart w:id="2994" w:name="_Toc339906467"/>
      <w:ins w:id="2995" w:author="Nigel Deakin" w:date="2012-02-03T15:01:00Z">
        <w:r>
          <w:lastRenderedPageBreak/>
          <w:t>Static constants for session mode</w:t>
        </w:r>
        <w:bookmarkEnd w:id="2994"/>
      </w:ins>
    </w:p>
    <w:p w:rsidR="002D381C" w:rsidRDefault="002D381C" w:rsidP="002D381C">
      <w:pPr>
        <w:rPr>
          <w:ins w:id="2996" w:author="Nigel Deakin" w:date="2012-02-03T15:01:00Z"/>
        </w:rPr>
      </w:pPr>
      <w:ins w:id="2997" w:author="Nigel Deakin" w:date="2012-02-03T15:01:00Z">
        <w:r>
          <w:t>New static integer constants have been defined for use with the simplified API.</w:t>
        </w:r>
      </w:ins>
    </w:p>
    <w:p w:rsidR="002D381C" w:rsidRDefault="00225E6F" w:rsidP="002D381C">
      <w:pPr>
        <w:rPr>
          <w:ins w:id="2998" w:author="Nigel Deakin" w:date="2012-02-03T15:01:00Z"/>
        </w:rPr>
      </w:pPr>
      <w:ins w:id="2999" w:author="Nigel Deakin" w:date="2012-03-21T11:11:00Z">
        <w:r w:rsidRPr="00225E6F">
          <w:rPr>
            <w:rStyle w:val="Code"/>
          </w:rPr>
          <w:t>JMSContext</w:t>
        </w:r>
      </w:ins>
      <w:ins w:id="3000" w:author="Nigel Deakin" w:date="2012-02-03T15:01:00Z">
        <w:r w:rsidR="002D381C" w:rsidRPr="00C4265E">
          <w:rPr>
            <w:rStyle w:val="Code"/>
          </w:rPr>
          <w:t>.AUTO_ACKNOWLEDGE</w:t>
        </w:r>
        <w:proofErr w:type="gramStart"/>
        <w:r w:rsidR="002D381C">
          <w:t>,</w:t>
        </w:r>
        <w:proofErr w:type="gramEnd"/>
        <w:r w:rsidR="002D381C">
          <w:br/>
        </w:r>
      </w:ins>
      <w:ins w:id="3001" w:author="Nigel Deakin" w:date="2012-03-21T11:11:00Z">
        <w:r w:rsidRPr="00225E6F">
          <w:rPr>
            <w:rStyle w:val="Code"/>
          </w:rPr>
          <w:t>JMSContext</w:t>
        </w:r>
      </w:ins>
      <w:ins w:id="3002" w:author="Nigel Deakin" w:date="2012-02-03T15:01:00Z">
        <w:r w:rsidR="002D381C" w:rsidRPr="00C4265E">
          <w:rPr>
            <w:rStyle w:val="Code"/>
          </w:rPr>
          <w:t>.CLIENT_ACKNOWLEDGE</w:t>
        </w:r>
        <w:r w:rsidR="002D381C">
          <w:t xml:space="preserve">, </w:t>
        </w:r>
        <w:r w:rsidR="002D381C">
          <w:br/>
        </w:r>
      </w:ins>
      <w:ins w:id="3003" w:author="Nigel Deakin" w:date="2012-03-21T11:11:00Z">
        <w:r w:rsidRPr="00225E6F">
          <w:rPr>
            <w:rStyle w:val="Code"/>
          </w:rPr>
          <w:t>JMSContext</w:t>
        </w:r>
      </w:ins>
      <w:ins w:id="3004" w:author="Nigel Deakin" w:date="2012-02-03T15:01:00Z">
        <w:r w:rsidR="002D381C" w:rsidRPr="00C4265E">
          <w:rPr>
            <w:rStyle w:val="Code"/>
          </w:rPr>
          <w:t>.DUPS_OK_ACKNOWLEDGE</w:t>
        </w:r>
        <w:r w:rsidR="002D381C">
          <w:t xml:space="preserve"> and </w:t>
        </w:r>
        <w:r w:rsidR="002D381C">
          <w:br/>
        </w:r>
      </w:ins>
      <w:ins w:id="3005" w:author="Nigel Deakin" w:date="2012-03-21T11:11:00Z">
        <w:r w:rsidRPr="00225E6F">
          <w:rPr>
            <w:rStyle w:val="Code"/>
          </w:rPr>
          <w:t>JMSContext</w:t>
        </w:r>
      </w:ins>
      <w:ins w:id="3006" w:author="Nigel Deakin" w:date="2012-02-03T15:01:00Z">
        <w:r w:rsidR="002D381C" w:rsidRPr="00C4265E">
          <w:rPr>
            <w:rStyle w:val="Code"/>
          </w:rPr>
          <w:t>.SESSION_TRANSACTED</w:t>
        </w:r>
        <w:r w:rsidR="002D381C">
          <w:t xml:space="preserve">  </w:t>
        </w:r>
      </w:ins>
    </w:p>
    <w:p w:rsidR="002D381C" w:rsidRDefault="002D381C" w:rsidP="002D381C">
      <w:pPr>
        <w:rPr>
          <w:ins w:id="3007" w:author="Nigel Deakin" w:date="2012-02-03T15:01:00Z"/>
        </w:rPr>
      </w:pPr>
      <w:ins w:id="3008" w:author="Nigel Deakin" w:date="2012-02-03T15:01:00Z">
        <w:r>
          <w:t xml:space="preserve">These have the same values, and the same meaning, as the equivalent constants on </w:t>
        </w:r>
        <w:r w:rsidRPr="009F22EC">
          <w:rPr>
            <w:rStyle w:val="Code"/>
          </w:rPr>
          <w:t>Session</w:t>
        </w:r>
        <w:r>
          <w:t xml:space="preserve">. This avoids the need for applications that use the new API to use the </w:t>
        </w:r>
        <w:r w:rsidRPr="009F22EC">
          <w:rPr>
            <w:rStyle w:val="Code"/>
          </w:rPr>
          <w:t>Session</w:t>
        </w:r>
        <w:r>
          <w:t xml:space="preserve"> interface.</w:t>
        </w:r>
      </w:ins>
    </w:p>
    <w:p w:rsidR="002D381C" w:rsidRDefault="002D381C" w:rsidP="002D381C">
      <w:pPr>
        <w:pStyle w:val="Heading3"/>
        <w:rPr>
          <w:ins w:id="3009" w:author="Nigel Deakin" w:date="2012-02-03T15:01:00Z"/>
        </w:rPr>
      </w:pPr>
      <w:bookmarkStart w:id="3010" w:name="_Toc339906468"/>
      <w:ins w:id="3011" w:author="Nigel Deakin" w:date="2012-02-03T15:01:00Z">
        <w:r>
          <w:t>Creating messages</w:t>
        </w:r>
        <w:bookmarkEnd w:id="3010"/>
      </w:ins>
    </w:p>
    <w:p w:rsidR="002D381C" w:rsidRDefault="002D381C" w:rsidP="002D381C">
      <w:pPr>
        <w:rPr>
          <w:ins w:id="3012" w:author="Nigel Deakin" w:date="2012-02-03T15:01:00Z"/>
        </w:rPr>
      </w:pPr>
      <w:ins w:id="3013" w:author="Nigel Deakin" w:date="2012-02-03T15:01:00Z">
        <w:r>
          <w:t xml:space="preserve">An application using the standard API creates messages objects using methods on the </w:t>
        </w:r>
        <w:r w:rsidR="00D71E00" w:rsidRPr="00D71E00">
          <w:rPr>
            <w:rStyle w:val="Code"/>
            <w:rPrChange w:id="3014" w:author="Nigel Deakin" w:date="2012-02-01T12:19:00Z">
              <w:rPr>
                <w:rFonts w:ascii="Courier New" w:hAnsi="Courier New"/>
                <w:sz w:val="18"/>
              </w:rPr>
            </w:rPrChange>
          </w:rPr>
          <w:t>Session</w:t>
        </w:r>
        <w:r>
          <w:t>.</w:t>
        </w:r>
      </w:ins>
    </w:p>
    <w:p w:rsidR="002D381C" w:rsidRDefault="002D381C" w:rsidP="002D381C">
      <w:pPr>
        <w:rPr>
          <w:ins w:id="3015" w:author="Nigel Deakin" w:date="2012-02-03T15:01:00Z"/>
        </w:rPr>
      </w:pPr>
      <w:ins w:id="3016" w:author="Nigel Deakin" w:date="2012-02-03T15:01:00Z">
        <w:r>
          <w:t xml:space="preserve">An application using the simplified API may create messages using methods on the </w:t>
        </w:r>
      </w:ins>
      <w:ins w:id="3017" w:author="Nigel Deakin" w:date="2012-03-21T11:11:00Z">
        <w:r w:rsidR="00225E6F" w:rsidRPr="00225E6F">
          <w:rPr>
            <w:rStyle w:val="Code"/>
          </w:rPr>
          <w:t>JMSContext</w:t>
        </w:r>
      </w:ins>
      <w:ins w:id="3018" w:author="Nigel Deakin" w:date="2012-02-03T15:01:00Z">
        <w:r>
          <w:t xml:space="preserve">. </w:t>
        </w:r>
        <w:r w:rsidRPr="009129F1">
          <w:t>These methods are identical in behaviour to the corresponding methods on Session.</w:t>
        </w:r>
      </w:ins>
    </w:p>
    <w:p w:rsidR="002D381C" w:rsidRDefault="002D381C" w:rsidP="002D381C">
      <w:pPr>
        <w:rPr>
          <w:ins w:id="3019" w:author="Nigel Deakin" w:date="2012-02-03T15:01:00Z"/>
        </w:rPr>
      </w:pPr>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F769C" w:rsidTr="00392643">
        <w:trPr>
          <w:cantSplit/>
          <w:tblHeader/>
          <w:ins w:id="3020" w:author="Nigel Deakin" w:date="2012-02-03T15:01:00Z"/>
        </w:trPr>
        <w:tc>
          <w:tcPr>
            <w:tcW w:w="6362" w:type="dxa"/>
            <w:gridSpan w:val="2"/>
          </w:tcPr>
          <w:p w:rsidR="002D381C" w:rsidRPr="008F769C" w:rsidRDefault="00225E6F" w:rsidP="00392643">
            <w:pPr>
              <w:keepNext/>
              <w:ind w:left="0"/>
              <w:rPr>
                <w:ins w:id="3021" w:author="Nigel Deakin" w:date="2012-02-03T15:01:00Z"/>
                <w:rFonts w:eastAsia="Calibri"/>
              </w:rPr>
            </w:pPr>
            <w:ins w:id="3022" w:author="Nigel Deakin" w:date="2012-03-21T11:11:00Z">
              <w:r w:rsidRPr="00225E6F">
                <w:rPr>
                  <w:rStyle w:val="Code"/>
                  <w:rFonts w:eastAsia="Calibri"/>
                </w:rPr>
                <w:t>JMSContext</w:t>
              </w:r>
            </w:ins>
            <w:ins w:id="3023" w:author="Nigel Deakin" w:date="2012-02-03T15:01:00Z">
              <w:r w:rsidR="002D381C" w:rsidRPr="008F769C">
                <w:rPr>
                  <w:rFonts w:eastAsia="Calibri"/>
                </w:rPr>
                <w:t xml:space="preserve"> methods to create a message</w:t>
              </w:r>
            </w:ins>
          </w:p>
        </w:tc>
      </w:tr>
      <w:tr w:rsidR="002D381C" w:rsidRPr="008F769C" w:rsidTr="00392643">
        <w:trPr>
          <w:ins w:id="3024" w:author="Nigel Deakin" w:date="2012-02-03T15:01:00Z"/>
        </w:trPr>
        <w:tc>
          <w:tcPr>
            <w:tcW w:w="2898" w:type="dxa"/>
          </w:tcPr>
          <w:p w:rsidR="002D381C" w:rsidRPr="008F769C" w:rsidRDefault="002D381C" w:rsidP="00392643">
            <w:pPr>
              <w:keepNext/>
              <w:ind w:left="0"/>
              <w:rPr>
                <w:ins w:id="3025" w:author="Nigel Deakin" w:date="2012-02-03T15:01:00Z"/>
                <w:rFonts w:ascii="Courier New" w:eastAsia="Calibri" w:hAnsi="Courier New" w:cs="Courier New"/>
                <w:sz w:val="18"/>
                <w:szCs w:val="18"/>
              </w:rPr>
            </w:pPr>
            <w:ins w:id="3026" w:author="Nigel Deakin" w:date="2012-02-03T15:01:00Z">
              <w:r w:rsidRPr="008F769C">
                <w:rPr>
                  <w:rFonts w:ascii="Courier New" w:eastAsia="Calibri" w:hAnsi="Courier New" w:cs="Courier New"/>
                  <w:sz w:val="18"/>
                  <w:szCs w:val="18"/>
                </w:rPr>
                <w:t>createMessage()</w:t>
              </w:r>
            </w:ins>
          </w:p>
        </w:tc>
        <w:tc>
          <w:tcPr>
            <w:tcW w:w="3464" w:type="dxa"/>
          </w:tcPr>
          <w:p w:rsidR="002D381C" w:rsidRPr="008F769C" w:rsidRDefault="002D381C" w:rsidP="00392643">
            <w:pPr>
              <w:keepNext/>
              <w:ind w:left="0"/>
              <w:rPr>
                <w:ins w:id="3027" w:author="Nigel Deakin" w:date="2012-02-03T15:01:00Z"/>
                <w:rFonts w:eastAsia="Calibri"/>
              </w:rPr>
            </w:pPr>
            <w:ins w:id="3028" w:author="Nigel Deakin" w:date="2012-02-03T15:01:00Z">
              <w:r w:rsidRPr="008F769C">
                <w:rPr>
                  <w:rFonts w:eastAsia="Calibri"/>
                </w:rPr>
                <w:t xml:space="preserve">Creates a </w:t>
              </w:r>
              <w:r w:rsidRPr="008F769C">
                <w:rPr>
                  <w:rFonts w:ascii="Courier New" w:eastAsia="Calibri" w:hAnsi="Courier New" w:cs="Courier New"/>
                  <w:sz w:val="18"/>
                  <w:szCs w:val="18"/>
                </w:rPr>
                <w:t>Message</w:t>
              </w:r>
              <w:r w:rsidRPr="008F769C">
                <w:rPr>
                  <w:rFonts w:eastAsia="Calibri"/>
                </w:rPr>
                <w:t xml:space="preserve"> object.</w:t>
              </w:r>
            </w:ins>
          </w:p>
        </w:tc>
      </w:tr>
      <w:tr w:rsidR="002D381C" w:rsidRPr="008F769C" w:rsidTr="00392643">
        <w:trPr>
          <w:ins w:id="3029" w:author="Nigel Deakin" w:date="2012-02-03T15:01:00Z"/>
        </w:trPr>
        <w:tc>
          <w:tcPr>
            <w:tcW w:w="2898" w:type="dxa"/>
          </w:tcPr>
          <w:p w:rsidR="002D381C" w:rsidRPr="008F769C" w:rsidRDefault="002D381C" w:rsidP="00392643">
            <w:pPr>
              <w:keepNext/>
              <w:ind w:left="0"/>
              <w:rPr>
                <w:ins w:id="3030" w:author="Nigel Deakin" w:date="2012-02-03T15:01:00Z"/>
                <w:rFonts w:ascii="Courier New" w:eastAsia="Calibri" w:hAnsi="Courier New" w:cs="Courier New"/>
                <w:sz w:val="18"/>
                <w:szCs w:val="18"/>
              </w:rPr>
            </w:pPr>
            <w:ins w:id="3031" w:author="Nigel Deakin" w:date="2012-02-03T15:01:00Z">
              <w:r w:rsidRPr="008F769C">
                <w:rPr>
                  <w:rFonts w:ascii="Courier New" w:eastAsia="Calibri" w:hAnsi="Courier New" w:cs="Courier New"/>
                  <w:sz w:val="18"/>
                  <w:szCs w:val="18"/>
                </w:rPr>
                <w:t>createBytesMessage()</w:t>
              </w:r>
            </w:ins>
          </w:p>
        </w:tc>
        <w:tc>
          <w:tcPr>
            <w:tcW w:w="3464" w:type="dxa"/>
          </w:tcPr>
          <w:p w:rsidR="002D381C" w:rsidRPr="008F769C" w:rsidRDefault="002D381C" w:rsidP="00392643">
            <w:pPr>
              <w:keepNext/>
              <w:ind w:left="0"/>
              <w:rPr>
                <w:ins w:id="3032" w:author="Nigel Deakin" w:date="2012-02-03T15:01:00Z"/>
                <w:rFonts w:eastAsia="Calibri"/>
              </w:rPr>
            </w:pPr>
            <w:ins w:id="3033" w:author="Nigel Deakin" w:date="2012-02-03T15:01:00Z">
              <w:r w:rsidRPr="008F769C">
                <w:rPr>
                  <w:rFonts w:eastAsia="Calibri"/>
                </w:rPr>
                <w:t xml:space="preserve">Creates a </w:t>
              </w:r>
              <w:r w:rsidRPr="008F769C">
                <w:rPr>
                  <w:rFonts w:ascii="Courier New" w:eastAsia="Calibri" w:hAnsi="Courier New" w:cs="Courier New"/>
                  <w:sz w:val="18"/>
                  <w:szCs w:val="18"/>
                </w:rPr>
                <w:t>BytesMessage</w:t>
              </w:r>
              <w:r w:rsidRPr="008F769C">
                <w:rPr>
                  <w:rFonts w:eastAsia="Calibri"/>
                </w:rPr>
                <w:t xml:space="preserve"> object.</w:t>
              </w:r>
            </w:ins>
          </w:p>
        </w:tc>
      </w:tr>
      <w:tr w:rsidR="002D381C" w:rsidRPr="008F769C" w:rsidTr="00392643">
        <w:trPr>
          <w:ins w:id="3034" w:author="Nigel Deakin" w:date="2012-02-03T15:01:00Z"/>
        </w:trPr>
        <w:tc>
          <w:tcPr>
            <w:tcW w:w="2898" w:type="dxa"/>
          </w:tcPr>
          <w:p w:rsidR="002D381C" w:rsidRPr="008F769C" w:rsidRDefault="002D381C" w:rsidP="00392643">
            <w:pPr>
              <w:keepNext/>
              <w:ind w:left="0"/>
              <w:rPr>
                <w:ins w:id="3035" w:author="Nigel Deakin" w:date="2012-02-03T15:01:00Z"/>
                <w:rFonts w:ascii="Courier New" w:eastAsia="Calibri" w:hAnsi="Courier New" w:cs="Courier New"/>
                <w:sz w:val="18"/>
                <w:szCs w:val="18"/>
              </w:rPr>
            </w:pPr>
            <w:ins w:id="3036" w:author="Nigel Deakin" w:date="2012-02-03T15:01:00Z">
              <w:r w:rsidRPr="008F769C">
                <w:rPr>
                  <w:rFonts w:ascii="Courier New" w:eastAsia="Calibri" w:hAnsi="Courier New" w:cs="Courier New"/>
                  <w:sz w:val="18"/>
                  <w:szCs w:val="18"/>
                </w:rPr>
                <w:t>createMapMessage()</w:t>
              </w:r>
            </w:ins>
          </w:p>
        </w:tc>
        <w:tc>
          <w:tcPr>
            <w:tcW w:w="3464" w:type="dxa"/>
          </w:tcPr>
          <w:p w:rsidR="002D381C" w:rsidRPr="008F769C" w:rsidRDefault="002D381C" w:rsidP="00392643">
            <w:pPr>
              <w:keepNext/>
              <w:ind w:left="0"/>
              <w:rPr>
                <w:ins w:id="3037" w:author="Nigel Deakin" w:date="2012-02-03T15:01:00Z"/>
                <w:rFonts w:eastAsia="Calibri"/>
              </w:rPr>
            </w:pPr>
            <w:ins w:id="3038" w:author="Nigel Deakin" w:date="2012-02-03T15:01:00Z">
              <w:r w:rsidRPr="008F769C">
                <w:rPr>
                  <w:rFonts w:eastAsia="Calibri"/>
                </w:rPr>
                <w:t xml:space="preserve">Creates a </w:t>
              </w:r>
              <w:r w:rsidRPr="008F769C">
                <w:rPr>
                  <w:rFonts w:ascii="Courier New" w:eastAsia="Calibri" w:hAnsi="Courier New" w:cs="Courier New"/>
                  <w:sz w:val="18"/>
                  <w:szCs w:val="18"/>
                </w:rPr>
                <w:t>MapMessage</w:t>
              </w:r>
              <w:r w:rsidRPr="008F769C">
                <w:rPr>
                  <w:rFonts w:eastAsia="Calibri"/>
                </w:rPr>
                <w:t xml:space="preserve"> object.</w:t>
              </w:r>
            </w:ins>
          </w:p>
        </w:tc>
      </w:tr>
      <w:tr w:rsidR="002D381C" w:rsidRPr="008F769C" w:rsidTr="00392643">
        <w:trPr>
          <w:ins w:id="3039" w:author="Nigel Deakin" w:date="2012-02-03T15:01:00Z"/>
        </w:trPr>
        <w:tc>
          <w:tcPr>
            <w:tcW w:w="2898" w:type="dxa"/>
          </w:tcPr>
          <w:p w:rsidR="002D381C" w:rsidRPr="008F769C" w:rsidRDefault="002D381C" w:rsidP="00392643">
            <w:pPr>
              <w:keepNext/>
              <w:ind w:left="0"/>
              <w:rPr>
                <w:ins w:id="3040" w:author="Nigel Deakin" w:date="2012-02-03T15:01:00Z"/>
                <w:rFonts w:ascii="Courier New" w:eastAsia="Calibri" w:hAnsi="Courier New" w:cs="Courier New"/>
                <w:sz w:val="18"/>
                <w:szCs w:val="18"/>
              </w:rPr>
            </w:pPr>
            <w:ins w:id="3041" w:author="Nigel Deakin" w:date="2012-02-03T15:01:00Z">
              <w:r w:rsidRPr="008F769C">
                <w:rPr>
                  <w:rFonts w:ascii="Courier New" w:eastAsia="Calibri" w:hAnsi="Courier New" w:cs="Courier New"/>
                  <w:sz w:val="18"/>
                  <w:szCs w:val="18"/>
                </w:rPr>
                <w:t>createObjectMessage()</w:t>
              </w:r>
            </w:ins>
          </w:p>
        </w:tc>
        <w:tc>
          <w:tcPr>
            <w:tcW w:w="3464" w:type="dxa"/>
          </w:tcPr>
          <w:p w:rsidR="002D381C" w:rsidRPr="008F769C" w:rsidRDefault="002D381C" w:rsidP="00392643">
            <w:pPr>
              <w:keepNext/>
              <w:ind w:left="0"/>
              <w:rPr>
                <w:ins w:id="3042" w:author="Nigel Deakin" w:date="2012-02-03T15:01:00Z"/>
                <w:rFonts w:eastAsia="Calibri"/>
              </w:rPr>
            </w:pPr>
            <w:ins w:id="3043" w:author="Nigel Deakin" w:date="2012-02-03T15:01:00Z">
              <w:r w:rsidRPr="008F769C">
                <w:rPr>
                  <w:rFonts w:eastAsia="Calibri"/>
                </w:rPr>
                <w:t xml:space="preserve">Creates an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044" w:author="Nigel Deakin" w:date="2012-02-03T15:01:00Z"/>
        </w:trPr>
        <w:tc>
          <w:tcPr>
            <w:tcW w:w="2898" w:type="dxa"/>
          </w:tcPr>
          <w:p w:rsidR="002D381C" w:rsidRPr="008F769C" w:rsidRDefault="002D381C" w:rsidP="00392643">
            <w:pPr>
              <w:keepNext/>
              <w:ind w:left="0"/>
              <w:rPr>
                <w:ins w:id="3045" w:author="Nigel Deakin" w:date="2012-02-03T15:01:00Z"/>
                <w:rFonts w:ascii="Courier New" w:eastAsia="Calibri" w:hAnsi="Courier New" w:cs="Courier New"/>
                <w:sz w:val="18"/>
                <w:szCs w:val="18"/>
              </w:rPr>
            </w:pPr>
            <w:ins w:id="3046" w:author="Nigel Deakin" w:date="2012-02-03T15:01:00Z">
              <w:r w:rsidRPr="008F769C">
                <w:rPr>
                  <w:rFonts w:ascii="Courier New" w:eastAsia="Calibri" w:hAnsi="Courier New" w:cs="Courier New"/>
                  <w:sz w:val="18"/>
                  <w:szCs w:val="18"/>
                </w:rPr>
                <w:t>createObjectMessage(</w:t>
              </w:r>
              <w:r w:rsidRPr="008F769C">
                <w:rPr>
                  <w:rFonts w:ascii="Courier New" w:eastAsia="Calibri" w:hAnsi="Courier New" w:cs="Courier New"/>
                  <w:sz w:val="18"/>
                  <w:szCs w:val="18"/>
                </w:rPr>
                <w:br/>
                <w:t xml:space="preserve">   Serializable object)</w:t>
              </w:r>
            </w:ins>
          </w:p>
        </w:tc>
        <w:tc>
          <w:tcPr>
            <w:tcW w:w="3464" w:type="dxa"/>
          </w:tcPr>
          <w:p w:rsidR="002D381C" w:rsidRPr="008F769C" w:rsidRDefault="002D381C" w:rsidP="00392643">
            <w:pPr>
              <w:keepNext/>
              <w:ind w:left="0"/>
              <w:rPr>
                <w:ins w:id="3047" w:author="Nigel Deakin" w:date="2012-02-03T15:01:00Z"/>
                <w:rFonts w:eastAsia="Calibri"/>
              </w:rPr>
            </w:pPr>
            <w:ins w:id="3048" w:author="Nigel Deakin" w:date="2012-02-03T15:01:00Z">
              <w:r w:rsidRPr="008F769C">
                <w:rPr>
                  <w:rFonts w:eastAsia="Calibri"/>
                </w:rPr>
                <w:t xml:space="preserve">Creates an initialized </w:t>
              </w:r>
              <w:r w:rsidRPr="008F769C">
                <w:rPr>
                  <w:rFonts w:ascii="Courier New" w:eastAsia="Calibri" w:hAnsi="Courier New" w:cs="Courier New"/>
                  <w:sz w:val="18"/>
                  <w:szCs w:val="18"/>
                </w:rPr>
                <w:t>ObjectMessage</w:t>
              </w:r>
              <w:r w:rsidRPr="008F769C">
                <w:rPr>
                  <w:rFonts w:eastAsia="Calibri"/>
                </w:rPr>
                <w:t xml:space="preserve"> object.</w:t>
              </w:r>
            </w:ins>
          </w:p>
        </w:tc>
      </w:tr>
      <w:tr w:rsidR="002D381C" w:rsidRPr="008F769C" w:rsidTr="00392643">
        <w:trPr>
          <w:ins w:id="3049" w:author="Nigel Deakin" w:date="2012-02-03T15:01:00Z"/>
        </w:trPr>
        <w:tc>
          <w:tcPr>
            <w:tcW w:w="2898" w:type="dxa"/>
          </w:tcPr>
          <w:p w:rsidR="002D381C" w:rsidRPr="008F769C" w:rsidRDefault="002D381C" w:rsidP="00392643">
            <w:pPr>
              <w:keepNext/>
              <w:ind w:left="0"/>
              <w:rPr>
                <w:ins w:id="3050" w:author="Nigel Deakin" w:date="2012-02-03T15:01:00Z"/>
                <w:rFonts w:ascii="Courier New" w:eastAsia="Calibri" w:hAnsi="Courier New" w:cs="Courier New"/>
                <w:sz w:val="18"/>
                <w:szCs w:val="18"/>
              </w:rPr>
            </w:pPr>
            <w:ins w:id="3051" w:author="Nigel Deakin" w:date="2012-02-03T15:01:00Z">
              <w:r w:rsidRPr="008F769C">
                <w:rPr>
                  <w:rFonts w:ascii="Courier New" w:eastAsia="Calibri" w:hAnsi="Courier New" w:cs="Courier New"/>
                  <w:sz w:val="18"/>
                  <w:szCs w:val="18"/>
                </w:rPr>
                <w:t>createStreamMessage()</w:t>
              </w:r>
            </w:ins>
          </w:p>
        </w:tc>
        <w:tc>
          <w:tcPr>
            <w:tcW w:w="3464" w:type="dxa"/>
          </w:tcPr>
          <w:p w:rsidR="002D381C" w:rsidRPr="008F769C" w:rsidRDefault="002D381C" w:rsidP="00392643">
            <w:pPr>
              <w:keepNext/>
              <w:ind w:left="0"/>
              <w:rPr>
                <w:ins w:id="3052" w:author="Nigel Deakin" w:date="2012-02-03T15:01:00Z"/>
                <w:rFonts w:eastAsia="Calibri"/>
              </w:rPr>
            </w:pPr>
            <w:ins w:id="3053" w:author="Nigel Deakin" w:date="2012-02-03T15:01:00Z">
              <w:r w:rsidRPr="008F769C">
                <w:rPr>
                  <w:rFonts w:eastAsia="Calibri"/>
                </w:rPr>
                <w:t xml:space="preserve">Creates a </w:t>
              </w:r>
              <w:r w:rsidRPr="008F769C">
                <w:rPr>
                  <w:rFonts w:ascii="Courier New" w:eastAsia="Calibri" w:hAnsi="Courier New" w:cs="Courier New"/>
                  <w:sz w:val="18"/>
                  <w:szCs w:val="18"/>
                </w:rPr>
                <w:t>StreamMessage</w:t>
              </w:r>
              <w:r w:rsidRPr="008F769C">
                <w:rPr>
                  <w:rFonts w:eastAsia="Calibri"/>
                </w:rPr>
                <w:t xml:space="preserve"> object.</w:t>
              </w:r>
            </w:ins>
          </w:p>
        </w:tc>
      </w:tr>
      <w:tr w:rsidR="002D381C" w:rsidRPr="008F769C" w:rsidTr="00392643">
        <w:trPr>
          <w:ins w:id="3054" w:author="Nigel Deakin" w:date="2012-02-03T15:01:00Z"/>
        </w:trPr>
        <w:tc>
          <w:tcPr>
            <w:tcW w:w="2898" w:type="dxa"/>
          </w:tcPr>
          <w:p w:rsidR="002D381C" w:rsidRPr="008F769C" w:rsidRDefault="002D381C" w:rsidP="00392643">
            <w:pPr>
              <w:keepNext/>
              <w:ind w:left="0"/>
              <w:rPr>
                <w:ins w:id="3055" w:author="Nigel Deakin" w:date="2012-02-03T15:01:00Z"/>
                <w:rFonts w:ascii="Courier New" w:eastAsia="Calibri" w:hAnsi="Courier New" w:cs="Courier New"/>
                <w:sz w:val="18"/>
                <w:szCs w:val="18"/>
              </w:rPr>
            </w:pPr>
            <w:ins w:id="3056" w:author="Nigel Deakin" w:date="2012-02-03T15:01:00Z">
              <w:r w:rsidRPr="008F769C">
                <w:rPr>
                  <w:rFonts w:ascii="Courier New" w:eastAsia="Calibri" w:hAnsi="Courier New" w:cs="Courier New"/>
                  <w:sz w:val="18"/>
                  <w:szCs w:val="18"/>
                </w:rPr>
                <w:t>createTextMessage()</w:t>
              </w:r>
            </w:ins>
          </w:p>
        </w:tc>
        <w:tc>
          <w:tcPr>
            <w:tcW w:w="3464" w:type="dxa"/>
          </w:tcPr>
          <w:p w:rsidR="002D381C" w:rsidRPr="008F769C" w:rsidRDefault="002D381C" w:rsidP="00392643">
            <w:pPr>
              <w:keepNext/>
              <w:ind w:left="0"/>
              <w:rPr>
                <w:ins w:id="3057" w:author="Nigel Deakin" w:date="2012-02-03T15:01:00Z"/>
                <w:rFonts w:eastAsia="Calibri"/>
              </w:rPr>
            </w:pPr>
            <w:ins w:id="3058" w:author="Nigel Deakin" w:date="2012-02-03T15:01:00Z">
              <w:r w:rsidRPr="008F769C">
                <w:rPr>
                  <w:rFonts w:eastAsia="Calibri"/>
                </w:rPr>
                <w:t xml:space="preserve">Creates a </w:t>
              </w:r>
              <w:r w:rsidRPr="008F769C">
                <w:rPr>
                  <w:rFonts w:ascii="Courier New" w:eastAsia="Calibri" w:hAnsi="Courier New" w:cs="Courier New"/>
                  <w:sz w:val="18"/>
                  <w:szCs w:val="18"/>
                </w:rPr>
                <w:t>TextMessage</w:t>
              </w:r>
              <w:r w:rsidRPr="008F769C">
                <w:rPr>
                  <w:rFonts w:eastAsia="Calibri"/>
                </w:rPr>
                <w:t xml:space="preserve"> object.</w:t>
              </w:r>
            </w:ins>
          </w:p>
        </w:tc>
      </w:tr>
      <w:tr w:rsidR="002D381C" w:rsidRPr="008F769C" w:rsidTr="00392643">
        <w:trPr>
          <w:ins w:id="3059" w:author="Nigel Deakin" w:date="2012-02-03T15:01:00Z"/>
        </w:trPr>
        <w:tc>
          <w:tcPr>
            <w:tcW w:w="2898" w:type="dxa"/>
          </w:tcPr>
          <w:p w:rsidR="002D381C" w:rsidRPr="008F769C" w:rsidRDefault="002D381C" w:rsidP="00392643">
            <w:pPr>
              <w:ind w:left="0"/>
              <w:rPr>
                <w:ins w:id="3060" w:author="Nigel Deakin" w:date="2012-02-03T15:01:00Z"/>
                <w:rFonts w:ascii="Courier New" w:eastAsia="Calibri" w:hAnsi="Courier New" w:cs="Courier New"/>
                <w:sz w:val="18"/>
                <w:szCs w:val="18"/>
              </w:rPr>
            </w:pPr>
            <w:ins w:id="3061" w:author="Nigel Deakin" w:date="2012-02-03T15:01:00Z">
              <w:r w:rsidRPr="008F769C">
                <w:rPr>
                  <w:rFonts w:ascii="Courier New" w:eastAsia="Calibri" w:hAnsi="Courier New" w:cs="Courier New"/>
                  <w:sz w:val="18"/>
                  <w:szCs w:val="18"/>
                </w:rPr>
                <w:t>createTextMessage(String text)</w:t>
              </w:r>
            </w:ins>
          </w:p>
        </w:tc>
        <w:tc>
          <w:tcPr>
            <w:tcW w:w="3464" w:type="dxa"/>
          </w:tcPr>
          <w:p w:rsidR="002D381C" w:rsidRPr="008F769C" w:rsidRDefault="002D381C" w:rsidP="00392643">
            <w:pPr>
              <w:ind w:left="0"/>
              <w:rPr>
                <w:ins w:id="3062" w:author="Nigel Deakin" w:date="2012-02-03T15:01:00Z"/>
                <w:rFonts w:eastAsia="Calibri"/>
              </w:rPr>
            </w:pPr>
            <w:ins w:id="3063" w:author="Nigel Deakin" w:date="2012-02-03T15:01:00Z">
              <w:r w:rsidRPr="008F769C">
                <w:rPr>
                  <w:rFonts w:eastAsia="Calibri"/>
                </w:rPr>
                <w:t xml:space="preserve">Creates an initialized </w:t>
              </w:r>
              <w:r w:rsidRPr="008F769C">
                <w:rPr>
                  <w:rFonts w:ascii="Courier New" w:eastAsia="Calibri" w:hAnsi="Courier New" w:cs="Courier New"/>
                  <w:sz w:val="18"/>
                  <w:szCs w:val="18"/>
                </w:rPr>
                <w:t>TextMessage</w:t>
              </w:r>
              <w:r w:rsidRPr="008F769C">
                <w:rPr>
                  <w:rFonts w:eastAsia="Calibri"/>
                </w:rPr>
                <w:t xml:space="preserve"> object.</w:t>
              </w:r>
            </w:ins>
          </w:p>
        </w:tc>
      </w:tr>
    </w:tbl>
    <w:p w:rsidR="002D381C" w:rsidRDefault="002D381C" w:rsidP="002D381C">
      <w:pPr>
        <w:pStyle w:val="Heading3"/>
        <w:rPr>
          <w:ins w:id="3064" w:author="Nigel Deakin" w:date="2012-02-03T15:01:00Z"/>
        </w:rPr>
      </w:pPr>
      <w:bookmarkStart w:id="3065" w:name="_Toc316036808"/>
      <w:bookmarkStart w:id="3066" w:name="_Toc316049133"/>
      <w:bookmarkStart w:id="3067" w:name="_Toc316049432"/>
      <w:bookmarkStart w:id="3068" w:name="_Toc316049894"/>
      <w:bookmarkStart w:id="3069" w:name="_Toc316059405"/>
      <w:bookmarkStart w:id="3070" w:name="_Toc316231553"/>
      <w:bookmarkStart w:id="3071" w:name="_Toc316231947"/>
      <w:bookmarkStart w:id="3072" w:name="_Toc316476157"/>
      <w:bookmarkStart w:id="3073" w:name="_Toc316649652"/>
      <w:bookmarkStart w:id="3074" w:name="_Toc317174548"/>
      <w:bookmarkStart w:id="3075" w:name="_Toc317256785"/>
      <w:bookmarkStart w:id="3076" w:name="_Toc317515282"/>
      <w:bookmarkStart w:id="3077" w:name="_Toc317517795"/>
      <w:bookmarkStart w:id="3078" w:name="_Toc317519277"/>
      <w:bookmarkStart w:id="3079" w:name="_Toc317591242"/>
      <w:bookmarkStart w:id="3080" w:name="_Ref334192029"/>
      <w:bookmarkStart w:id="3081" w:name="_Ref334192033"/>
      <w:bookmarkStart w:id="3082" w:name="_Toc339906469"/>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ins w:id="3083" w:author="Nigel Deakin" w:date="2012-02-03T15:01:00Z">
        <w:r>
          <w:t>Sending messages</w:t>
        </w:r>
        <w:bookmarkEnd w:id="3080"/>
        <w:bookmarkEnd w:id="3081"/>
        <w:bookmarkEnd w:id="3082"/>
      </w:ins>
    </w:p>
    <w:p w:rsidR="002D381C" w:rsidRDefault="002D381C" w:rsidP="002D381C">
      <w:pPr>
        <w:rPr>
          <w:ins w:id="3084" w:author="Nigel Deakin" w:date="2012-02-03T15:01:00Z"/>
        </w:rPr>
      </w:pPr>
      <w:ins w:id="3085" w:author="Nigel Deakin" w:date="2012-02-03T15:01:00Z">
        <w:r>
          <w:t xml:space="preserve">An application using the standard API sends messages using methods on </w:t>
        </w:r>
        <w:r w:rsidR="00D71E00" w:rsidRPr="00D71E00">
          <w:rPr>
            <w:rStyle w:val="Code"/>
            <w:rPrChange w:id="3086" w:author="Nigel Deakin" w:date="2012-01-31T18:56:00Z">
              <w:rPr>
                <w:rFonts w:ascii="Courier New" w:hAnsi="Courier New"/>
                <w:sz w:val="18"/>
              </w:rPr>
            </w:rPrChange>
          </w:rPr>
          <w:t>MessageProducer</w:t>
        </w:r>
        <w:r>
          <w:t xml:space="preserve">. </w:t>
        </w:r>
      </w:ins>
    </w:p>
    <w:p w:rsidR="00857432" w:rsidRDefault="002D381C" w:rsidP="009F0DB7">
      <w:pPr>
        <w:rPr>
          <w:ins w:id="3087" w:author="Nigel Deakin" w:date="2012-09-03T16:52:00Z"/>
        </w:rPr>
      </w:pPr>
      <w:ins w:id="3088" w:author="Nigel Deakin" w:date="2012-02-03T15:01:00Z">
        <w:r>
          <w:t xml:space="preserve">An application using the simplified API does not create a </w:t>
        </w:r>
        <w:r w:rsidR="00D71E00" w:rsidRPr="00D71E00">
          <w:rPr>
            <w:rStyle w:val="Code"/>
            <w:rPrChange w:id="3089" w:author="Nigel Deakin" w:date="2012-02-01T12:18:00Z">
              <w:rPr>
                <w:rFonts w:ascii="Courier New" w:hAnsi="Courier New"/>
                <w:sz w:val="18"/>
              </w:rPr>
            </w:rPrChange>
          </w:rPr>
          <w:t>MessageProducer</w:t>
        </w:r>
        <w:r>
          <w:t xml:space="preserve">. Instead it </w:t>
        </w:r>
      </w:ins>
      <w:ins w:id="3090" w:author="Nigel Deakin" w:date="2012-08-31T16:32:00Z">
        <w:r w:rsidR="009F0DB7">
          <w:t xml:space="preserve">uses the </w:t>
        </w:r>
        <w:r w:rsidR="009F0DB7" w:rsidRPr="008A28DC">
          <w:rPr>
            <w:rStyle w:val="Code"/>
          </w:rPr>
          <w:t>JMSContext</w:t>
        </w:r>
        <w:r w:rsidR="009F0DB7">
          <w:t xml:space="preserve"> method </w:t>
        </w:r>
        <w:r w:rsidR="009F0DB7" w:rsidRPr="008A28DC">
          <w:rPr>
            <w:rStyle w:val="Code"/>
          </w:rPr>
          <w:t>createProducer</w:t>
        </w:r>
        <w:r w:rsidR="009F0DB7">
          <w:t xml:space="preserve"> to create a </w:t>
        </w:r>
        <w:r w:rsidR="009F0DB7" w:rsidRPr="008A28DC">
          <w:rPr>
            <w:rStyle w:val="Code"/>
          </w:rPr>
          <w:t>JMSProducer</w:t>
        </w:r>
        <w:r w:rsidR="009F0DB7">
          <w:t xml:space="preserve"> object.</w:t>
        </w:r>
      </w:ins>
      <w:ins w:id="3091" w:author="Nigel Deakin" w:date="2012-08-31T16:38:00Z">
        <w:r w:rsidR="007D2B96">
          <w:t xml:space="preserve"> This provides a method </w:t>
        </w:r>
        <w:proofErr w:type="gramStart"/>
        <w:r w:rsidR="00D71E00" w:rsidRPr="00D71E00">
          <w:rPr>
            <w:rStyle w:val="Code"/>
            <w:rPrChange w:id="3092" w:author="Nigel Deakin" w:date="2012-08-31T16:38:00Z">
              <w:rPr>
                <w:rFonts w:ascii="Courier New" w:hAnsi="Courier New"/>
                <w:sz w:val="18"/>
              </w:rPr>
            </w:rPrChange>
          </w:rPr>
          <w:t>send(</w:t>
        </w:r>
        <w:proofErr w:type="gramEnd"/>
        <w:r w:rsidR="00D71E00" w:rsidRPr="00D71E00">
          <w:rPr>
            <w:rStyle w:val="Code"/>
            <w:rPrChange w:id="3093" w:author="Nigel Deakin" w:date="2012-08-31T16:38:00Z">
              <w:rPr>
                <w:rFonts w:ascii="Courier New" w:hAnsi="Courier New"/>
                <w:sz w:val="18"/>
              </w:rPr>
            </w:rPrChange>
          </w:rPr>
          <w:t>Destination destination, Message message)</w:t>
        </w:r>
      </w:ins>
      <w:ins w:id="3094" w:author="Nigel Deakin" w:date="2012-08-31T16:32:00Z">
        <w:r w:rsidR="009F0DB7">
          <w:t xml:space="preserve"> </w:t>
        </w:r>
      </w:ins>
      <w:ins w:id="3095" w:author="Nigel Deakin" w:date="2012-08-31T16:38:00Z">
        <w:r w:rsidR="007D2B96">
          <w:t xml:space="preserve">which will send the specified message to the specified </w:t>
        </w:r>
      </w:ins>
      <w:ins w:id="3096" w:author="Nigel Deakin" w:date="2012-08-31T16:39:00Z">
        <w:r w:rsidR="007D2B96">
          <w:t>destination</w:t>
        </w:r>
      </w:ins>
      <w:ins w:id="3097" w:author="Nigel Deakin" w:date="2012-08-31T16:38:00Z">
        <w:r w:rsidR="007D2B96">
          <w:t>.</w:t>
        </w:r>
      </w:ins>
      <w:ins w:id="3098" w:author="Nigel Deakin" w:date="2012-08-31T16:39:00Z">
        <w:r w:rsidR="007D2B96">
          <w:t xml:space="preserve"> </w:t>
        </w:r>
      </w:ins>
      <w:ins w:id="3099" w:author="Nigel Deakin" w:date="2012-09-03T12:19:00Z">
        <w:r w:rsidR="008205B9">
          <w:br/>
        </w:r>
      </w:ins>
    </w:p>
    <w:tbl>
      <w:tblPr>
        <w:tblStyle w:val="TableGrid"/>
        <w:tblW w:w="0" w:type="auto"/>
        <w:tblInd w:w="2880" w:type="dxa"/>
        <w:tblLook w:val="04A0"/>
        <w:tblPrChange w:id="3100" w:author="Nigel Deakin" w:date="2012-09-03T16:53:00Z">
          <w:tblPr>
            <w:tblStyle w:val="TableGrid"/>
            <w:tblW w:w="0" w:type="auto"/>
            <w:tblInd w:w="2880" w:type="dxa"/>
            <w:tblLook w:val="04A0"/>
          </w:tblPr>
        </w:tblPrChange>
      </w:tblPr>
      <w:tblGrid>
        <w:gridCol w:w="3324"/>
        <w:gridCol w:w="3038"/>
        <w:tblGridChange w:id="3101">
          <w:tblGrid>
            <w:gridCol w:w="3324"/>
            <w:gridCol w:w="3038"/>
          </w:tblGrid>
        </w:tblGridChange>
      </w:tblGrid>
      <w:tr w:rsidR="00857432" w:rsidTr="00857432">
        <w:trPr>
          <w:cantSplit/>
          <w:tblHeader/>
          <w:ins w:id="3102" w:author="Nigel Deakin" w:date="2012-09-03T16:52:00Z"/>
          <w:trPrChange w:id="3103" w:author="Nigel Deakin" w:date="2012-09-03T16:53:00Z">
            <w:trPr>
              <w:cantSplit/>
              <w:tblHeader/>
            </w:trPr>
          </w:trPrChange>
        </w:trPr>
        <w:tc>
          <w:tcPr>
            <w:tcW w:w="6362" w:type="dxa"/>
            <w:gridSpan w:val="2"/>
            <w:tcPrChange w:id="3104" w:author="Nigel Deakin" w:date="2012-09-03T16:53:00Z">
              <w:tcPr>
                <w:tcW w:w="6362" w:type="dxa"/>
                <w:gridSpan w:val="2"/>
              </w:tcPr>
            </w:tcPrChange>
          </w:tcPr>
          <w:p w:rsidR="00857432" w:rsidRDefault="00857432" w:rsidP="001D1F8D">
            <w:pPr>
              <w:ind w:left="0"/>
              <w:rPr>
                <w:ins w:id="3105" w:author="Nigel Deakin" w:date="2012-09-03T16:52:00Z"/>
              </w:rPr>
            </w:pPr>
            <w:ins w:id="3106" w:author="Nigel Deakin" w:date="2012-09-03T16:52:00Z">
              <w:r w:rsidRPr="00225E6F">
                <w:rPr>
                  <w:rStyle w:val="Code"/>
                </w:rPr>
                <w:t>JMSContext</w:t>
              </w:r>
              <w:r>
                <w:t xml:space="preserve"> method to send a </w:t>
              </w:r>
              <w:r w:rsidRPr="007C5A2A">
                <w:rPr>
                  <w:rStyle w:val="Code"/>
                </w:rPr>
                <w:t>Message</w:t>
              </w:r>
              <w:r>
                <w:rPr>
                  <w:rStyle w:val="Code"/>
                  <w:rFonts w:ascii="Times New Roman" w:hAnsi="Times New Roman"/>
                  <w:sz w:val="20"/>
                </w:rPr>
                <w:t xml:space="preserve"> object</w:t>
              </w:r>
            </w:ins>
          </w:p>
        </w:tc>
      </w:tr>
      <w:tr w:rsidR="00857432" w:rsidTr="00857432">
        <w:trPr>
          <w:cantSplit/>
          <w:tblHeader/>
          <w:ins w:id="3107" w:author="Nigel Deakin" w:date="2012-09-03T16:52:00Z"/>
          <w:trPrChange w:id="3108" w:author="Nigel Deakin" w:date="2012-09-03T16:53:00Z">
            <w:trPr>
              <w:cantSplit/>
              <w:tblHeader/>
            </w:trPr>
          </w:trPrChange>
        </w:trPr>
        <w:tc>
          <w:tcPr>
            <w:tcW w:w="3324" w:type="dxa"/>
            <w:tcPrChange w:id="3109" w:author="Nigel Deakin" w:date="2012-09-03T16:53:00Z">
              <w:tcPr>
                <w:tcW w:w="3324" w:type="dxa"/>
              </w:tcPr>
            </w:tcPrChange>
          </w:tcPr>
          <w:p w:rsidR="00857432" w:rsidRDefault="00857432" w:rsidP="001D1F8D">
            <w:pPr>
              <w:ind w:left="0"/>
              <w:rPr>
                <w:ins w:id="3110" w:author="Nigel Deakin" w:date="2012-09-03T16:52:00Z"/>
                <w:rStyle w:val="Code"/>
              </w:rPr>
            </w:pPr>
            <w:ins w:id="3111" w:author="Nigel Deakin" w:date="2012-09-03T16:52:00Z">
              <w:r w:rsidRPr="0072297F">
                <w:rPr>
                  <w:rStyle w:val="Code"/>
                </w:rPr>
                <w:lastRenderedPageBreak/>
                <w:t>send(</w:t>
              </w:r>
              <w:r>
                <w:rPr>
                  <w:rStyle w:val="Code"/>
                </w:rPr>
                <w:br/>
                <w:t xml:space="preserve">   </w:t>
              </w:r>
              <w:r w:rsidRPr="0072297F">
                <w:rPr>
                  <w:rStyle w:val="Code"/>
                </w:rPr>
                <w:t>Destination destination,</w:t>
              </w:r>
              <w:r>
                <w:rPr>
                  <w:rStyle w:val="Code"/>
                </w:rPr>
                <w:br/>
                <w:t xml:space="preserve">   </w:t>
              </w:r>
              <w:r w:rsidRPr="0072297F">
                <w:rPr>
                  <w:rStyle w:val="Code"/>
                </w:rPr>
                <w:t>Message message)</w:t>
              </w:r>
            </w:ins>
          </w:p>
        </w:tc>
        <w:tc>
          <w:tcPr>
            <w:tcW w:w="3038" w:type="dxa"/>
            <w:tcPrChange w:id="3112" w:author="Nigel Deakin" w:date="2012-09-03T16:53:00Z">
              <w:tcPr>
                <w:tcW w:w="3038" w:type="dxa"/>
              </w:tcPr>
            </w:tcPrChange>
          </w:tcPr>
          <w:p w:rsidR="00857432" w:rsidRPr="00F33AC7" w:rsidRDefault="00857432" w:rsidP="001D1F8D">
            <w:pPr>
              <w:ind w:left="0"/>
              <w:rPr>
                <w:ins w:id="3113" w:author="Nigel Deakin" w:date="2012-09-03T16:52:00Z"/>
                <w:lang w:val="en-GB"/>
              </w:rPr>
            </w:pPr>
            <w:ins w:id="3114" w:author="Nigel Deakin" w:date="2012-09-03T16:52:00Z">
              <w:r w:rsidRPr="00F33AC7">
                <w:rPr>
                  <w:lang w:val="en-GB"/>
                </w:rPr>
                <w:t xml:space="preserve">Sends a message to the specified destination, using any send options, message properties and message headers that have been defined on this </w:t>
              </w:r>
              <w:r w:rsidRPr="00C31EA7">
                <w:rPr>
                  <w:rStyle w:val="Code"/>
                </w:rPr>
                <w:t>JMSProducer</w:t>
              </w:r>
              <w:r w:rsidRPr="00F33AC7">
                <w:rPr>
                  <w:lang w:val="en-GB"/>
                </w:rPr>
                <w:t>.</w:t>
              </w:r>
            </w:ins>
          </w:p>
        </w:tc>
      </w:tr>
    </w:tbl>
    <w:p w:rsidR="00A610A4" w:rsidRDefault="00A610A4" w:rsidP="00A610A4">
      <w:pPr>
        <w:rPr>
          <w:ins w:id="3115" w:author="Nigel Deakin" w:date="2012-09-03T12:05:00Z"/>
        </w:rPr>
      </w:pPr>
      <w:ins w:id="3116" w:author="Nigel Deakin" w:date="2012-09-03T12:05:00Z">
        <w:r>
          <w:t xml:space="preserve">A </w:t>
        </w:r>
        <w:r w:rsidRPr="00225E6F">
          <w:rPr>
            <w:rStyle w:val="Code"/>
          </w:rPr>
          <w:t>JMS</w:t>
        </w:r>
        <w:r>
          <w:rPr>
            <w:rStyle w:val="Code"/>
          </w:rPr>
          <w:t>Producer</w:t>
        </w:r>
        <w:r>
          <w:t xml:space="preserve"> </w:t>
        </w:r>
      </w:ins>
      <w:ins w:id="3117" w:author="Nigel Deakin" w:date="2012-09-03T12:07:00Z">
        <w:r>
          <w:t xml:space="preserve">is similar to an anonymous </w:t>
        </w:r>
        <w:r w:rsidRPr="0072297F">
          <w:rPr>
            <w:rStyle w:val="Code"/>
          </w:rPr>
          <w:t>MessageProducer</w:t>
        </w:r>
      </w:ins>
      <w:ins w:id="3118" w:author="Nigel Deakin" w:date="2012-09-03T12:06:00Z">
        <w:r>
          <w:t xml:space="preserve"> </w:t>
        </w:r>
      </w:ins>
      <w:ins w:id="3119" w:author="Nigel Deakin" w:date="2012-09-03T12:07:00Z">
        <w:r>
          <w:t>in that it does not</w:t>
        </w:r>
      </w:ins>
      <w:ins w:id="3120" w:author="Nigel Deakin" w:date="2012-09-03T12:06:00Z">
        <w:r>
          <w:t xml:space="preserve"> have a destination associated with it.</w:t>
        </w:r>
      </w:ins>
      <w:ins w:id="3121" w:author="Nigel Deakin" w:date="2012-09-03T12:05:00Z">
        <w:r>
          <w:t xml:space="preserve"> The </w:t>
        </w:r>
        <w:r w:rsidRPr="0072297F">
          <w:rPr>
            <w:rStyle w:val="Code"/>
          </w:rPr>
          <w:t>Destination</w:t>
        </w:r>
        <w:r>
          <w:t xml:space="preserve"> object must therefore be supplied as the first argument of each </w:t>
        </w:r>
        <w:r w:rsidRPr="0072297F">
          <w:rPr>
            <w:rStyle w:val="Code"/>
          </w:rPr>
          <w:t>send</w:t>
        </w:r>
        <w:r>
          <w:t xml:space="preserve"> method. </w:t>
        </w:r>
      </w:ins>
    </w:p>
    <w:p w:rsidR="00A610A4" w:rsidRDefault="00A610A4" w:rsidP="00A610A4">
      <w:pPr>
        <w:rPr>
          <w:ins w:id="3122" w:author="Nigel Deakin" w:date="2012-09-03T12:05:00Z"/>
          <w:rStyle w:val="Code"/>
        </w:rPr>
      </w:pPr>
      <w:ins w:id="3123" w:author="Nigel Deakin" w:date="2012-09-03T12:05:00Z">
        <w:r w:rsidRPr="0072297F">
          <w:rPr>
            <w:rStyle w:val="Code"/>
          </w:rPr>
          <w:t>Destination</w:t>
        </w:r>
        <w:r>
          <w:t xml:space="preserve"> objects can be obtained either by JNDI lookup or by calling the </w:t>
        </w:r>
        <w:r w:rsidRPr="00225E6F">
          <w:rPr>
            <w:rStyle w:val="Code"/>
          </w:rPr>
          <w:t>JMSContext</w:t>
        </w:r>
        <w:r>
          <w:t xml:space="preserve"> methods </w:t>
        </w:r>
        <w:proofErr w:type="gramStart"/>
        <w:r w:rsidRPr="0072297F">
          <w:rPr>
            <w:rStyle w:val="Code"/>
          </w:rPr>
          <w:t>createQueue</w:t>
        </w:r>
        <w:r>
          <w:rPr>
            <w:rStyle w:val="Code"/>
          </w:rPr>
          <w:t>(</w:t>
        </w:r>
        <w:proofErr w:type="gramEnd"/>
        <w:r>
          <w:rPr>
            <w:rStyle w:val="Code"/>
          </w:rPr>
          <w:t>String queueName)</w:t>
        </w:r>
        <w:r>
          <w:t xml:space="preserve"> or </w:t>
        </w:r>
        <w:r w:rsidRPr="0072297F">
          <w:rPr>
            <w:rStyle w:val="Code"/>
          </w:rPr>
          <w:t>createTopic (String topicName)</w:t>
        </w:r>
        <w:r>
          <w:rPr>
            <w:rStyle w:val="Code"/>
          </w:rPr>
          <w:t>.</w:t>
        </w:r>
      </w:ins>
    </w:p>
    <w:p w:rsidR="007D2B96" w:rsidRDefault="00A610A4" w:rsidP="009F0DB7">
      <w:pPr>
        <w:rPr>
          <w:ins w:id="3124" w:author="Nigel Deakin" w:date="2012-09-03T12:19:00Z"/>
        </w:rPr>
      </w:pPr>
      <w:ins w:id="3125" w:author="Nigel Deakin" w:date="2012-09-03T12:07:00Z">
        <w:r>
          <w:t>A</w:t>
        </w:r>
      </w:ins>
      <w:ins w:id="3126" w:author="Nigel Deakin" w:date="2012-08-31T16:40:00Z">
        <w:r w:rsidR="007D2B96">
          <w:t xml:space="preserve"> </w:t>
        </w:r>
        <w:r w:rsidR="007D2B96" w:rsidRPr="008A28DC">
          <w:rPr>
            <w:rStyle w:val="Code"/>
          </w:rPr>
          <w:t>JMSProducer</w:t>
        </w:r>
        <w:r w:rsidR="007D2B96">
          <w:t xml:space="preserve"> object </w:t>
        </w:r>
      </w:ins>
      <w:ins w:id="3127" w:author="Nigel Deakin" w:date="2012-08-31T16:39:00Z">
        <w:r w:rsidR="007D2B96">
          <w:t xml:space="preserve">provides four further </w:t>
        </w:r>
        <w:r w:rsidR="00D71E00" w:rsidRPr="00D71E00">
          <w:rPr>
            <w:rStyle w:val="Code"/>
            <w:rPrChange w:id="3128" w:author="Nigel Deakin" w:date="2012-08-31T16:41:00Z">
              <w:rPr>
                <w:rFonts w:ascii="Courier New" w:hAnsi="Courier New"/>
                <w:sz w:val="18"/>
              </w:rPr>
            </w:rPrChange>
          </w:rPr>
          <w:t>send</w:t>
        </w:r>
        <w:r w:rsidR="007D2B96">
          <w:t xml:space="preserve"> methods which allow the application to supply the message payload directly</w:t>
        </w:r>
      </w:ins>
      <w:ins w:id="3129" w:author="Nigel Deakin" w:date="2012-08-31T16:40:00Z">
        <w:r w:rsidR="007D2B96">
          <w:t xml:space="preserve"> as a </w:t>
        </w:r>
        <w:r w:rsidR="00D71E00" w:rsidRPr="00D71E00">
          <w:rPr>
            <w:rStyle w:val="Code"/>
            <w:rPrChange w:id="3130" w:author="Nigel Deakin" w:date="2012-08-31T16:41:00Z">
              <w:rPr>
                <w:rFonts w:ascii="Courier New" w:hAnsi="Courier New"/>
                <w:sz w:val="18"/>
              </w:rPr>
            </w:rPrChange>
          </w:rPr>
          <w:t>String</w:t>
        </w:r>
        <w:r w:rsidR="007D2B96">
          <w:t xml:space="preserve">, </w:t>
        </w:r>
        <w:r w:rsidR="00D71E00" w:rsidRPr="00D71E00">
          <w:rPr>
            <w:rStyle w:val="Code"/>
            <w:rPrChange w:id="3131" w:author="Nigel Deakin" w:date="2012-08-31T16:41:00Z">
              <w:rPr>
                <w:rFonts w:ascii="Courier New" w:hAnsi="Courier New"/>
                <w:sz w:val="18"/>
              </w:rPr>
            </w:rPrChange>
          </w:rPr>
          <w:t>Serializable</w:t>
        </w:r>
        <w:r w:rsidR="007D2B96">
          <w:t xml:space="preserve">, </w:t>
        </w:r>
        <w:r w:rsidR="00D71E00" w:rsidRPr="00D71E00">
          <w:rPr>
            <w:rStyle w:val="Code"/>
            <w:rPrChange w:id="3132" w:author="Nigel Deakin" w:date="2012-08-31T16:41:00Z">
              <w:rPr>
                <w:rFonts w:ascii="Courier New" w:hAnsi="Courier New"/>
                <w:sz w:val="18"/>
              </w:rPr>
            </w:rPrChange>
          </w:rPr>
          <w:t>Map</w:t>
        </w:r>
        <w:r w:rsidR="007D2B96">
          <w:t xml:space="preserve"> or </w:t>
        </w:r>
        <w:r w:rsidR="00D71E00" w:rsidRPr="00D71E00">
          <w:rPr>
            <w:rStyle w:val="Code"/>
            <w:rPrChange w:id="3133" w:author="Nigel Deakin" w:date="2012-08-31T16:41:00Z">
              <w:rPr>
                <w:rFonts w:ascii="Courier New" w:hAnsi="Courier New"/>
                <w:sz w:val="18"/>
              </w:rPr>
            </w:rPrChange>
          </w:rPr>
          <w:t>byte[]</w:t>
        </w:r>
        <w:r w:rsidR="007D2B96">
          <w:t xml:space="preserve">. The </w:t>
        </w:r>
        <w:r w:rsidR="00D71E00" w:rsidRPr="00D71E00">
          <w:rPr>
            <w:rStyle w:val="Code"/>
            <w:rPrChange w:id="3134" w:author="Nigel Deakin" w:date="2012-08-31T16:41:00Z">
              <w:rPr>
                <w:rFonts w:ascii="Courier New" w:hAnsi="Courier New"/>
                <w:sz w:val="18"/>
              </w:rPr>
            </w:rPrChange>
          </w:rPr>
          <w:t>JMSProducer</w:t>
        </w:r>
        <w:r w:rsidR="007D2B96">
          <w:t xml:space="preserve"> will automatically construct a </w:t>
        </w:r>
        <w:r w:rsidR="00D71E00" w:rsidRPr="00D71E00">
          <w:rPr>
            <w:rStyle w:val="Code"/>
            <w:rPrChange w:id="3135" w:author="Nigel Deakin" w:date="2012-08-31T16:41:00Z">
              <w:rPr>
                <w:rFonts w:ascii="Courier New" w:hAnsi="Courier New"/>
                <w:sz w:val="18"/>
              </w:rPr>
            </w:rPrChange>
          </w:rPr>
          <w:t>Message</w:t>
        </w:r>
        <w:r w:rsidR="007D2B96">
          <w:t xml:space="preserve"> object of the app</w:t>
        </w:r>
      </w:ins>
      <w:ins w:id="3136" w:author="Nigel Deakin" w:date="2012-08-31T16:41:00Z">
        <w:r w:rsidR="007D2B96">
          <w:t>ropriate type</w:t>
        </w:r>
        <w:r w:rsidR="00C02E22">
          <w:t xml:space="preserve"> to hold the specified payload</w:t>
        </w:r>
      </w:ins>
      <w:ins w:id="3137" w:author="Nigel Deakin" w:date="2012-09-03T12:19:00Z">
        <w:r w:rsidR="0074754B">
          <w:t>:</w:t>
        </w:r>
        <w:r w:rsidR="001B7FE6">
          <w:br/>
        </w:r>
      </w:ins>
    </w:p>
    <w:tbl>
      <w:tblPr>
        <w:tblStyle w:val="TableGrid"/>
        <w:tblW w:w="0" w:type="auto"/>
        <w:tblInd w:w="2880" w:type="dxa"/>
        <w:tblLook w:val="04A0"/>
      </w:tblPr>
      <w:tblGrid>
        <w:gridCol w:w="3324"/>
        <w:gridCol w:w="3038"/>
      </w:tblGrid>
      <w:tr w:rsidR="001B7FE6" w:rsidTr="001D1F8D">
        <w:trPr>
          <w:cantSplit/>
          <w:tblHeader/>
          <w:ins w:id="3138" w:author="Nigel Deakin" w:date="2012-09-03T12:19:00Z"/>
        </w:trPr>
        <w:tc>
          <w:tcPr>
            <w:tcW w:w="6362" w:type="dxa"/>
            <w:gridSpan w:val="2"/>
          </w:tcPr>
          <w:p w:rsidR="001B7FE6" w:rsidRDefault="001B7FE6" w:rsidP="001D1F8D">
            <w:pPr>
              <w:ind w:left="0"/>
              <w:rPr>
                <w:ins w:id="3139" w:author="Nigel Deakin" w:date="2012-09-03T12:19:00Z"/>
              </w:rPr>
            </w:pPr>
            <w:ins w:id="3140" w:author="Nigel Deakin" w:date="2012-09-03T12:19:00Z">
              <w:r w:rsidRPr="00225E6F">
                <w:rPr>
                  <w:rStyle w:val="Code"/>
                </w:rPr>
                <w:t>JMSContext</w:t>
              </w:r>
              <w:r>
                <w:t xml:space="preserve"> methods to send a </w:t>
              </w:r>
              <w:r w:rsidRPr="007C5A2A">
                <w:rPr>
                  <w:rStyle w:val="Code"/>
                </w:rPr>
                <w:t>Message</w:t>
              </w:r>
              <w:r>
                <w:rPr>
                  <w:rStyle w:val="Code"/>
                  <w:rFonts w:ascii="Times New Roman" w:hAnsi="Times New Roman"/>
                  <w:sz w:val="20"/>
                </w:rPr>
                <w:t xml:space="preserve"> payload</w:t>
              </w:r>
            </w:ins>
          </w:p>
        </w:tc>
      </w:tr>
      <w:tr w:rsidR="001B7FE6" w:rsidTr="001D1F8D">
        <w:trPr>
          <w:cantSplit/>
          <w:tblHeader/>
          <w:ins w:id="3141" w:author="Nigel Deakin" w:date="2012-09-03T12:19:00Z"/>
        </w:trPr>
        <w:tc>
          <w:tcPr>
            <w:tcW w:w="3324" w:type="dxa"/>
          </w:tcPr>
          <w:p w:rsidR="001B7FE6" w:rsidRDefault="001B7FE6" w:rsidP="001D1F8D">
            <w:pPr>
              <w:ind w:left="0"/>
              <w:rPr>
                <w:ins w:id="3142" w:author="Nigel Deakin" w:date="2012-09-03T12:19:00Z"/>
                <w:rStyle w:val="Code"/>
              </w:rPr>
            </w:pPr>
            <w:ins w:id="3143" w:author="Nigel Deakin" w:date="2012-09-03T12:19:00Z">
              <w:r w:rsidRPr="0072297F">
                <w:rPr>
                  <w:rStyle w:val="Code"/>
                </w:rPr>
                <w:t>send(</w:t>
              </w:r>
              <w:r>
                <w:rPr>
                  <w:rStyle w:val="Code"/>
                </w:rPr>
                <w:br/>
                <w:t xml:space="preserve">   </w:t>
              </w:r>
              <w:r w:rsidRPr="0072297F">
                <w:rPr>
                  <w:rStyle w:val="Code"/>
                </w:rPr>
                <w:t>Destination destination,</w:t>
              </w:r>
              <w:r>
                <w:rPr>
                  <w:rStyle w:val="Code"/>
                </w:rPr>
                <w:br/>
                <w:t xml:space="preserve">   String payload</w:t>
              </w:r>
              <w:r w:rsidRPr="0072297F">
                <w:rPr>
                  <w:rStyle w:val="Code"/>
                </w:rPr>
                <w:t>)</w:t>
              </w:r>
            </w:ins>
          </w:p>
        </w:tc>
        <w:tc>
          <w:tcPr>
            <w:tcW w:w="3038" w:type="dxa"/>
          </w:tcPr>
          <w:p w:rsidR="001B7FE6" w:rsidRPr="00F33AC7" w:rsidRDefault="001B7FE6" w:rsidP="001D1F8D">
            <w:pPr>
              <w:ind w:left="0"/>
              <w:rPr>
                <w:ins w:id="3144" w:author="Nigel Deakin" w:date="2012-09-03T12:19:00Z"/>
                <w:lang w:val="en-GB"/>
              </w:rPr>
            </w:pPr>
            <w:ins w:id="3145" w:author="Nigel Deakin" w:date="2012-09-03T12:19:00Z">
              <w:r w:rsidRPr="00F0120F">
                <w:rPr>
                  <w:lang w:val="en-GB"/>
                </w:rPr>
                <w:t xml:space="preserve">Send a </w:t>
              </w:r>
              <w:r w:rsidRPr="00F0120F">
                <w:rPr>
                  <w:rStyle w:val="Code"/>
                </w:rPr>
                <w:t>TextMessage</w:t>
              </w:r>
              <w:r w:rsidRPr="00F0120F">
                <w:rPr>
                  <w:lang w:val="en-GB"/>
                </w:rPr>
                <w:t xml:space="preserve"> with the specified payload to the specified destination, using any send options, message properties and message headers that have been defined on this </w:t>
              </w:r>
              <w:r w:rsidRPr="00F0120F">
                <w:rPr>
                  <w:rStyle w:val="Code"/>
                </w:rPr>
                <w:t>JMSProducer</w:t>
              </w:r>
              <w:r w:rsidRPr="00F0120F">
                <w:rPr>
                  <w:lang w:val="en-GB"/>
                </w:rPr>
                <w:t>.</w:t>
              </w:r>
            </w:ins>
          </w:p>
        </w:tc>
      </w:tr>
      <w:tr w:rsidR="001B7FE6" w:rsidTr="001D1F8D">
        <w:trPr>
          <w:cantSplit/>
          <w:tblHeader/>
          <w:ins w:id="3146" w:author="Nigel Deakin" w:date="2012-09-03T12:19:00Z"/>
        </w:trPr>
        <w:tc>
          <w:tcPr>
            <w:tcW w:w="3324" w:type="dxa"/>
          </w:tcPr>
          <w:p w:rsidR="001B7FE6" w:rsidRPr="0072297F" w:rsidRDefault="001B7FE6" w:rsidP="001D1F8D">
            <w:pPr>
              <w:ind w:left="0"/>
              <w:rPr>
                <w:ins w:id="3147" w:author="Nigel Deakin" w:date="2012-09-03T12:19:00Z"/>
                <w:rStyle w:val="Code"/>
              </w:rPr>
            </w:pPr>
            <w:ins w:id="3148" w:author="Nigel Deakin" w:date="2012-09-03T12:19:00Z">
              <w:r w:rsidRPr="00963603">
                <w:rPr>
                  <w:rStyle w:val="Code"/>
                </w:rPr>
                <w:t>send(</w:t>
              </w:r>
              <w:r>
                <w:rPr>
                  <w:rStyle w:val="Code"/>
                </w:rPr>
                <w:br/>
                <w:t xml:space="preserve">   </w:t>
              </w:r>
              <w:r w:rsidRPr="00963603">
                <w:rPr>
                  <w:rStyle w:val="Code"/>
                </w:rPr>
                <w:t>Destination destination,</w:t>
              </w:r>
              <w:r>
                <w:rPr>
                  <w:rStyle w:val="Code"/>
                </w:rPr>
                <w:br/>
                <w:t xml:space="preserve">   </w:t>
              </w:r>
              <w:r w:rsidRPr="00963603">
                <w:rPr>
                  <w:rStyle w:val="Code"/>
                </w:rPr>
                <w:t>Map&lt;String,Object&gt;</w:t>
              </w:r>
              <w:r>
                <w:rPr>
                  <w:rStyle w:val="Code"/>
                </w:rPr>
                <w:br/>
                <w:t xml:space="preserve">      </w:t>
              </w:r>
              <w:r w:rsidRPr="00963603">
                <w:rPr>
                  <w:rStyle w:val="Code"/>
                </w:rPr>
                <w:t>payload)</w:t>
              </w:r>
            </w:ins>
          </w:p>
        </w:tc>
        <w:tc>
          <w:tcPr>
            <w:tcW w:w="3038" w:type="dxa"/>
          </w:tcPr>
          <w:p w:rsidR="001B7FE6" w:rsidRPr="00F33AC7" w:rsidRDefault="001B7FE6" w:rsidP="001D1F8D">
            <w:pPr>
              <w:ind w:left="0"/>
              <w:rPr>
                <w:ins w:id="3149" w:author="Nigel Deakin" w:date="2012-09-03T12:19:00Z"/>
                <w:lang w:val="en-GB"/>
              </w:rPr>
            </w:pPr>
            <w:ins w:id="3150" w:author="Nigel Deakin" w:date="2012-09-03T12:19:00Z">
              <w:r w:rsidRPr="00963603">
                <w:rPr>
                  <w:lang w:val="en-GB"/>
                </w:rPr>
                <w:t xml:space="preserve">Send a </w:t>
              </w:r>
              <w:r w:rsidRPr="00963603">
                <w:rPr>
                  <w:rStyle w:val="Code"/>
                </w:rPr>
                <w:t>MapMessage</w:t>
              </w:r>
              <w:r w:rsidRPr="00963603">
                <w:rPr>
                  <w:lang w:val="en-GB"/>
                </w:rPr>
                <w:t xml:space="preserve"> with the specified payload to the specified destination, using any send options, message properties and message headers that have been defined on this </w:t>
              </w:r>
              <w:r w:rsidRPr="00963603">
                <w:rPr>
                  <w:rStyle w:val="Code"/>
                </w:rPr>
                <w:t>JMSProducer</w:t>
              </w:r>
              <w:r w:rsidRPr="00963603">
                <w:rPr>
                  <w:lang w:val="en-GB"/>
                </w:rPr>
                <w:t>.</w:t>
              </w:r>
            </w:ins>
          </w:p>
        </w:tc>
      </w:tr>
      <w:tr w:rsidR="001B7FE6" w:rsidTr="001D1F8D">
        <w:trPr>
          <w:cantSplit/>
          <w:tblHeader/>
          <w:ins w:id="3151" w:author="Nigel Deakin" w:date="2012-09-03T12:19:00Z"/>
        </w:trPr>
        <w:tc>
          <w:tcPr>
            <w:tcW w:w="3324" w:type="dxa"/>
          </w:tcPr>
          <w:p w:rsidR="001B7FE6" w:rsidRPr="0072297F" w:rsidRDefault="001B7FE6" w:rsidP="001D1F8D">
            <w:pPr>
              <w:ind w:left="0"/>
              <w:rPr>
                <w:ins w:id="3152" w:author="Nigel Deakin" w:date="2012-09-03T12:19:00Z"/>
                <w:rStyle w:val="Code"/>
              </w:rPr>
            </w:pPr>
            <w:ins w:id="3153" w:author="Nigel Deakin" w:date="2012-09-03T12:19:00Z">
              <w:r w:rsidRPr="00625AAE">
                <w:rPr>
                  <w:rStyle w:val="Code"/>
                </w:rPr>
                <w:t>send(</w:t>
              </w:r>
              <w:r>
                <w:rPr>
                  <w:rStyle w:val="Code"/>
                </w:rPr>
                <w:br/>
                <w:t xml:space="preserve">   </w:t>
              </w:r>
              <w:r w:rsidRPr="00625AAE">
                <w:rPr>
                  <w:rStyle w:val="Code"/>
                </w:rPr>
                <w:t>Destination destination,</w:t>
              </w:r>
              <w:r>
                <w:rPr>
                  <w:rStyle w:val="Code"/>
                </w:rPr>
                <w:br/>
              </w:r>
              <w:r w:rsidRPr="00625AAE">
                <w:rPr>
                  <w:rStyle w:val="Code"/>
                </w:rPr>
                <w:t xml:space="preserve">   byte[] payload)</w:t>
              </w:r>
            </w:ins>
          </w:p>
        </w:tc>
        <w:tc>
          <w:tcPr>
            <w:tcW w:w="3038" w:type="dxa"/>
          </w:tcPr>
          <w:p w:rsidR="001B7FE6" w:rsidRPr="00F33AC7" w:rsidRDefault="001B7FE6" w:rsidP="001D1F8D">
            <w:pPr>
              <w:ind w:left="0"/>
              <w:rPr>
                <w:ins w:id="3154" w:author="Nigel Deakin" w:date="2012-09-03T12:19:00Z"/>
                <w:lang w:val="en-GB"/>
              </w:rPr>
            </w:pPr>
            <w:ins w:id="3155" w:author="Nigel Deakin" w:date="2012-09-03T12:19:00Z">
              <w:r w:rsidRPr="00625AAE">
                <w:rPr>
                  <w:lang w:val="en-GB"/>
                </w:rPr>
                <w:t xml:space="preserve">Send a </w:t>
              </w:r>
              <w:r w:rsidRPr="00625AAE">
                <w:rPr>
                  <w:rStyle w:val="Code"/>
                </w:rPr>
                <w:t>BytesMessage</w:t>
              </w:r>
              <w:r w:rsidRPr="00625AAE">
                <w:rPr>
                  <w:lang w:val="en-GB"/>
                </w:rPr>
                <w:t xml:space="preserve"> with the specified payload to the specified destination, using any send options, message properties and message headers that have been defined on this </w:t>
              </w:r>
              <w:r w:rsidRPr="00625AAE">
                <w:rPr>
                  <w:rStyle w:val="Code"/>
                </w:rPr>
                <w:t>JMSProducer</w:t>
              </w:r>
              <w:r w:rsidRPr="00625AAE">
                <w:rPr>
                  <w:lang w:val="en-GB"/>
                </w:rPr>
                <w:t>.</w:t>
              </w:r>
            </w:ins>
          </w:p>
        </w:tc>
      </w:tr>
      <w:tr w:rsidR="001B7FE6" w:rsidTr="001D1F8D">
        <w:trPr>
          <w:cantSplit/>
          <w:tblHeader/>
          <w:ins w:id="3156" w:author="Nigel Deakin" w:date="2012-09-03T12:19:00Z"/>
        </w:trPr>
        <w:tc>
          <w:tcPr>
            <w:tcW w:w="3324" w:type="dxa"/>
          </w:tcPr>
          <w:p w:rsidR="001B7FE6" w:rsidRPr="0072297F" w:rsidRDefault="001B7FE6" w:rsidP="001D1F8D">
            <w:pPr>
              <w:ind w:left="0"/>
              <w:rPr>
                <w:ins w:id="3157" w:author="Nigel Deakin" w:date="2012-09-03T12:19:00Z"/>
                <w:rStyle w:val="Code"/>
              </w:rPr>
            </w:pPr>
            <w:ins w:id="3158" w:author="Nigel Deakin" w:date="2012-09-03T12:19:00Z">
              <w:r w:rsidRPr="000A389C">
                <w:rPr>
                  <w:rStyle w:val="Code"/>
                </w:rPr>
                <w:t>send(</w:t>
              </w:r>
              <w:r>
                <w:rPr>
                  <w:rStyle w:val="Code"/>
                </w:rPr>
                <w:br/>
                <w:t xml:space="preserve">   </w:t>
              </w:r>
              <w:r w:rsidRPr="000A389C">
                <w:rPr>
                  <w:rStyle w:val="Code"/>
                </w:rPr>
                <w:t>Destination destination,</w:t>
              </w:r>
              <w:r>
                <w:rPr>
                  <w:rStyle w:val="Code"/>
                </w:rPr>
                <w:br/>
                <w:t xml:space="preserve"> </w:t>
              </w:r>
              <w:r w:rsidRPr="000A389C">
                <w:rPr>
                  <w:rStyle w:val="Code"/>
                </w:rPr>
                <w:t xml:space="preserve">  Serializable payload)</w:t>
              </w:r>
            </w:ins>
          </w:p>
        </w:tc>
        <w:tc>
          <w:tcPr>
            <w:tcW w:w="3038" w:type="dxa"/>
          </w:tcPr>
          <w:p w:rsidR="001B7FE6" w:rsidRPr="00F33AC7" w:rsidRDefault="001B7FE6" w:rsidP="001D1F8D">
            <w:pPr>
              <w:ind w:left="0"/>
              <w:rPr>
                <w:ins w:id="3159" w:author="Nigel Deakin" w:date="2012-09-03T12:19:00Z"/>
                <w:lang w:val="en-GB"/>
              </w:rPr>
            </w:pPr>
            <w:ins w:id="3160" w:author="Nigel Deakin" w:date="2012-09-03T12:19:00Z">
              <w:r w:rsidRPr="000A389C">
                <w:rPr>
                  <w:lang w:val="en-GB"/>
                </w:rPr>
                <w:t xml:space="preserve">Send an </w:t>
              </w:r>
              <w:r w:rsidRPr="000A389C">
                <w:rPr>
                  <w:rStyle w:val="Code"/>
                </w:rPr>
                <w:t>ObjectMessage</w:t>
              </w:r>
              <w:r w:rsidRPr="000A389C">
                <w:rPr>
                  <w:lang w:val="en-GB"/>
                </w:rPr>
                <w:t xml:space="preserve"> with the specified payload to the specified destination, using any send options, message properties and message headers that have been defined on this </w:t>
              </w:r>
              <w:r w:rsidRPr="000A389C">
                <w:rPr>
                  <w:rStyle w:val="Code"/>
                </w:rPr>
                <w:t>JMSProducer</w:t>
              </w:r>
              <w:r w:rsidRPr="000A389C">
                <w:rPr>
                  <w:lang w:val="en-GB"/>
                </w:rPr>
                <w:t>.</w:t>
              </w:r>
            </w:ins>
          </w:p>
        </w:tc>
      </w:tr>
    </w:tbl>
    <w:p w:rsidR="009A6C4F" w:rsidRDefault="00A568FA" w:rsidP="009A6C4F">
      <w:pPr>
        <w:rPr>
          <w:ins w:id="3161" w:author="Nigel Deakin" w:date="2012-08-31T16:33:00Z"/>
        </w:rPr>
      </w:pPr>
      <w:ins w:id="3162" w:author="Nigel Deakin" w:date="2012-08-31T16:43:00Z">
        <w:r>
          <w:t xml:space="preserve">A </w:t>
        </w:r>
        <w:r w:rsidRPr="008A28DC">
          <w:rPr>
            <w:rStyle w:val="Code"/>
          </w:rPr>
          <w:t>JMSProducer</w:t>
        </w:r>
        <w:r>
          <w:t xml:space="preserve"> </w:t>
        </w:r>
      </w:ins>
      <w:ins w:id="3163" w:author="Nigel Deakin" w:date="2012-08-31T16:33:00Z">
        <w:r w:rsidR="009A6C4F">
          <w:t>also provides methods to allow message send options, message properties and message headers to be specified prior to sending a message or set of messages.</w:t>
        </w:r>
      </w:ins>
    </w:p>
    <w:p w:rsidR="009A6C4F" w:rsidRDefault="009A6C4F" w:rsidP="009A6C4F">
      <w:pPr>
        <w:rPr>
          <w:ins w:id="3164" w:author="Nigel Deakin" w:date="2012-09-03T12:08:00Z"/>
        </w:rPr>
      </w:pPr>
      <w:ins w:id="3165" w:author="Nigel Deakin" w:date="2012-08-31T16:33:00Z">
        <w:r>
          <w:t xml:space="preserve">Message send options may be specified using one or more of the following methods: </w:t>
        </w:r>
        <w:r w:rsidR="00D71E00" w:rsidRPr="00D71E00">
          <w:rPr>
            <w:rStyle w:val="Code"/>
            <w:rPrChange w:id="3166" w:author="Nigel Deakin" w:date="2012-08-31T16:43:00Z">
              <w:rPr>
                <w:rFonts w:ascii="Courier New" w:hAnsi="Courier New"/>
                <w:sz w:val="18"/>
              </w:rPr>
            </w:rPrChange>
          </w:rPr>
          <w:t>setDeliveryMode</w:t>
        </w:r>
        <w:r>
          <w:t xml:space="preserve">, </w:t>
        </w:r>
        <w:r w:rsidR="00D71E00" w:rsidRPr="00D71E00">
          <w:rPr>
            <w:rStyle w:val="Code"/>
            <w:rPrChange w:id="3167" w:author="Nigel Deakin" w:date="2012-08-31T16:43:00Z">
              <w:rPr>
                <w:rFonts w:ascii="Courier New" w:hAnsi="Courier New"/>
                <w:sz w:val="18"/>
              </w:rPr>
            </w:rPrChange>
          </w:rPr>
          <w:t>setPriority</w:t>
        </w:r>
        <w:r>
          <w:t xml:space="preserve">, </w:t>
        </w:r>
        <w:r w:rsidR="00D71E00" w:rsidRPr="00D71E00">
          <w:rPr>
            <w:rStyle w:val="Code"/>
            <w:rPrChange w:id="3168" w:author="Nigel Deakin" w:date="2012-08-31T16:43:00Z">
              <w:rPr>
                <w:rFonts w:ascii="Courier New" w:hAnsi="Courier New"/>
                <w:sz w:val="18"/>
              </w:rPr>
            </w:rPrChange>
          </w:rPr>
          <w:t>setTimeToLive</w:t>
        </w:r>
        <w:r>
          <w:t xml:space="preserve">, </w:t>
        </w:r>
        <w:r w:rsidR="00D71E00" w:rsidRPr="00D71E00">
          <w:rPr>
            <w:rStyle w:val="Code"/>
            <w:rPrChange w:id="3169" w:author="Nigel Deakin" w:date="2012-08-31T16:43:00Z">
              <w:rPr>
                <w:rFonts w:ascii="Courier New" w:hAnsi="Courier New"/>
                <w:sz w:val="18"/>
              </w:rPr>
            </w:rPrChange>
          </w:rPr>
          <w:t>setDeliveryDelay</w:t>
        </w:r>
        <w:r>
          <w:t xml:space="preserve">, </w:t>
        </w:r>
        <w:r w:rsidR="00D71E00" w:rsidRPr="00D71E00">
          <w:rPr>
            <w:rStyle w:val="Code"/>
            <w:rPrChange w:id="3170" w:author="Nigel Deakin" w:date="2012-08-31T16:43:00Z">
              <w:rPr>
                <w:rFonts w:ascii="Courier New" w:hAnsi="Courier New"/>
                <w:sz w:val="18"/>
              </w:rPr>
            </w:rPrChange>
          </w:rPr>
          <w:t>setDisableMessageTimestamp</w:t>
        </w:r>
        <w:r>
          <w:t xml:space="preserve">, </w:t>
        </w:r>
        <w:r w:rsidR="00D71E00" w:rsidRPr="00D71E00">
          <w:rPr>
            <w:rStyle w:val="Code"/>
            <w:rPrChange w:id="3171" w:author="Nigel Deakin" w:date="2012-08-31T16:43:00Z">
              <w:rPr>
                <w:rFonts w:ascii="Courier New" w:hAnsi="Courier New"/>
                <w:sz w:val="18"/>
              </w:rPr>
            </w:rPrChange>
          </w:rPr>
          <w:t>setDisableMessageID</w:t>
        </w:r>
        <w:r>
          <w:t xml:space="preserve"> and </w:t>
        </w:r>
        <w:r w:rsidR="00D71E00" w:rsidRPr="00D71E00">
          <w:rPr>
            <w:rStyle w:val="Code"/>
            <w:rPrChange w:id="3172" w:author="Nigel Deakin" w:date="2012-08-31T16:43:00Z">
              <w:rPr>
                <w:rFonts w:ascii="Courier New" w:hAnsi="Courier New"/>
                <w:sz w:val="18"/>
              </w:rPr>
            </w:rPrChange>
          </w:rPr>
          <w:t>setAsync</w:t>
        </w:r>
        <w:r>
          <w:t>.</w:t>
        </w:r>
      </w:ins>
    </w:p>
    <w:p w:rsidR="002E1704" w:rsidRDefault="00BC0A5C" w:rsidP="009A6C4F">
      <w:pPr>
        <w:rPr>
          <w:ins w:id="3173" w:author="Nigel Deakin" w:date="2012-08-31T16:33:00Z"/>
        </w:rPr>
      </w:pPr>
      <w:ins w:id="3174" w:author="Nigel Deakin" w:date="2012-09-03T12:09:00Z">
        <w:r>
          <w:lastRenderedPageBreak/>
          <w:t xml:space="preserve">By default messages are sent synchronously. </w:t>
        </w:r>
        <w:r w:rsidR="00B63D14">
          <w:t>The</w:t>
        </w:r>
      </w:ins>
      <w:ins w:id="3175" w:author="Nigel Deakin" w:date="2012-09-03T12:08:00Z">
        <w:r w:rsidR="002E1704">
          <w:t xml:space="preserve"> method </w:t>
        </w:r>
        <w:proofErr w:type="gramStart"/>
        <w:r w:rsidR="00D71E00" w:rsidRPr="00D71E00">
          <w:rPr>
            <w:rStyle w:val="Code"/>
            <w:rPrChange w:id="3176" w:author="Nigel Deakin" w:date="2012-09-03T12:09:00Z">
              <w:rPr>
                <w:rFonts w:ascii="Courier New" w:hAnsi="Courier New"/>
                <w:sz w:val="18"/>
              </w:rPr>
            </w:rPrChange>
          </w:rPr>
          <w:t>setAsync</w:t>
        </w:r>
      </w:ins>
      <w:ins w:id="3177" w:author="Nigel Deakin" w:date="2012-09-03T12:09:00Z">
        <w:r w:rsidR="006134D3">
          <w:rPr>
            <w:rStyle w:val="Code"/>
          </w:rPr>
          <w:t>(</w:t>
        </w:r>
        <w:proofErr w:type="gramEnd"/>
        <w:r w:rsidR="006134D3">
          <w:rPr>
            <w:rStyle w:val="Code"/>
          </w:rPr>
          <w:t>CompletionListener cl)</w:t>
        </w:r>
      </w:ins>
      <w:ins w:id="3178" w:author="Nigel Deakin" w:date="2012-09-03T12:08:00Z">
        <w:r w:rsidR="002E1704">
          <w:t xml:space="preserve"> </w:t>
        </w:r>
      </w:ins>
      <w:ins w:id="3179" w:author="Nigel Deakin" w:date="2012-09-03T12:09:00Z">
        <w:r w:rsidR="009B39EE">
          <w:t>may be</w:t>
        </w:r>
      </w:ins>
      <w:ins w:id="3180" w:author="Nigel Deakin" w:date="2012-09-03T12:08:00Z">
        <w:r w:rsidR="002E1704">
          <w:t xml:space="preserve"> used to specify that messages should be sent </w:t>
        </w:r>
      </w:ins>
      <w:ins w:id="3181" w:author="Nigel Deakin" w:date="2012-09-03T12:09:00Z">
        <w:r w:rsidR="002E1704">
          <w:t>asynchronously</w:t>
        </w:r>
      </w:ins>
      <w:ins w:id="3182" w:author="Nigel Deakin" w:date="2012-09-03T12:08:00Z">
        <w:r w:rsidR="002E1704">
          <w:t xml:space="preserve">. </w:t>
        </w:r>
      </w:ins>
    </w:p>
    <w:p w:rsidR="009A6C4F" w:rsidRDefault="009A6C4F" w:rsidP="009A6C4F">
      <w:pPr>
        <w:rPr>
          <w:ins w:id="3183" w:author="Nigel Deakin" w:date="2012-08-31T16:33:00Z"/>
        </w:rPr>
      </w:pPr>
      <w:ins w:id="3184" w:author="Nigel Deakin" w:date="2012-08-31T16:33:00Z">
        <w:r>
          <w:t xml:space="preserve">Message properties may be specified using one or more of nine </w:t>
        </w:r>
        <w:r w:rsidR="00D71E00" w:rsidRPr="00D71E00">
          <w:rPr>
            <w:rStyle w:val="Code"/>
            <w:rPrChange w:id="3185" w:author="Nigel Deakin" w:date="2012-08-31T16:43:00Z">
              <w:rPr>
                <w:rFonts w:ascii="Courier New" w:hAnsi="Courier New"/>
                <w:sz w:val="18"/>
              </w:rPr>
            </w:rPrChange>
          </w:rPr>
          <w:t>setProperty</w:t>
        </w:r>
        <w:r>
          <w:t xml:space="preserve"> methods. Any message properties set using these methods will override any message properties that have been set directly on the message.</w:t>
        </w:r>
      </w:ins>
    </w:p>
    <w:p w:rsidR="009A6C4F" w:rsidRDefault="009A6C4F" w:rsidP="009A6C4F">
      <w:pPr>
        <w:rPr>
          <w:ins w:id="3186" w:author="Nigel Deakin" w:date="2012-08-31T16:33:00Z"/>
        </w:rPr>
      </w:pPr>
      <w:ins w:id="3187" w:author="Nigel Deakin" w:date="2012-08-31T16:33:00Z">
        <w:r>
          <w:t xml:space="preserve">Message headers may be specified using one or more of the following methods: </w:t>
        </w:r>
        <w:r w:rsidR="00D71E00" w:rsidRPr="00D71E00">
          <w:rPr>
            <w:rStyle w:val="Code"/>
            <w:rPrChange w:id="3188" w:author="Nigel Deakin" w:date="2012-08-31T16:43:00Z">
              <w:rPr>
                <w:rFonts w:ascii="Courier New" w:hAnsi="Courier New"/>
                <w:sz w:val="18"/>
              </w:rPr>
            </w:rPrChange>
          </w:rPr>
          <w:t>setJMSCorrelationID</w:t>
        </w:r>
        <w:r>
          <w:t xml:space="preserve">, </w:t>
        </w:r>
        <w:r w:rsidR="00D71E00" w:rsidRPr="00D71E00">
          <w:rPr>
            <w:rStyle w:val="Code"/>
            <w:rPrChange w:id="3189" w:author="Nigel Deakin" w:date="2012-08-31T16:44:00Z">
              <w:rPr>
                <w:rFonts w:ascii="Courier New" w:hAnsi="Courier New"/>
                <w:sz w:val="18"/>
              </w:rPr>
            </w:rPrChange>
          </w:rPr>
          <w:t>setJMSCorrelationIDAsBytes</w:t>
        </w:r>
        <w:r>
          <w:t xml:space="preserve">, </w:t>
        </w:r>
        <w:r w:rsidR="00D71E00" w:rsidRPr="00D71E00">
          <w:rPr>
            <w:rStyle w:val="Code"/>
            <w:rPrChange w:id="3190" w:author="Nigel Deakin" w:date="2012-08-31T16:44:00Z">
              <w:rPr>
                <w:rFonts w:ascii="Courier New" w:hAnsi="Courier New"/>
                <w:sz w:val="18"/>
              </w:rPr>
            </w:rPrChange>
          </w:rPr>
          <w:t>setJMSType</w:t>
        </w:r>
        <w:r>
          <w:t xml:space="preserve"> or </w:t>
        </w:r>
        <w:r w:rsidR="00D71E00" w:rsidRPr="00D71E00">
          <w:rPr>
            <w:rStyle w:val="Code"/>
            <w:rPrChange w:id="3191" w:author="Nigel Deakin" w:date="2012-08-31T16:44:00Z">
              <w:rPr>
                <w:rFonts w:ascii="Courier New" w:hAnsi="Courier New"/>
                <w:sz w:val="18"/>
              </w:rPr>
            </w:rPrChange>
          </w:rPr>
          <w:t>setJMSReplyTo</w:t>
        </w:r>
        <w:r>
          <w:t>. Any message headers set using these methods will override any message headers that have been set directly on the message.</w:t>
        </w:r>
      </w:ins>
    </w:p>
    <w:p w:rsidR="009768D6" w:rsidRDefault="009A6C4F">
      <w:pPr>
        <w:rPr>
          <w:ins w:id="3192" w:author="Nigel Deakin" w:date="2012-08-31T16:33:00Z"/>
        </w:rPr>
      </w:pPr>
      <w:ins w:id="3193" w:author="Nigel Deakin" w:date="2012-08-31T16:33:00Z">
        <w:r>
          <w:t xml:space="preserve">All the above methods return the </w:t>
        </w:r>
        <w:r w:rsidR="00D71E00" w:rsidRPr="00D71E00">
          <w:rPr>
            <w:rStyle w:val="Code"/>
            <w:rPrChange w:id="3194" w:author="Nigel Deakin" w:date="2012-08-31T16:44:00Z">
              <w:rPr>
                <w:rFonts w:ascii="Courier New" w:hAnsi="Courier New"/>
                <w:sz w:val="18"/>
              </w:rPr>
            </w:rPrChange>
          </w:rPr>
          <w:t>JMSProducer</w:t>
        </w:r>
        <w:r>
          <w:t xml:space="preserve"> to allow method calls to be chained together, allowing a fluid programming style. For example:</w:t>
        </w:r>
      </w:ins>
    </w:p>
    <w:p w:rsidR="00B33235" w:rsidRDefault="00B33235" w:rsidP="00B33235">
      <w:pPr>
        <w:pStyle w:val="CodeInFrame"/>
        <w:rPr>
          <w:ins w:id="3195" w:author="Nigel Deakin" w:date="2012-09-03T16:55:00Z"/>
        </w:rPr>
      </w:pPr>
      <w:proofErr w:type="gramStart"/>
      <w:ins w:id="3196" w:author="Nigel Deakin" w:date="2012-09-03T16:55:00Z">
        <w:r w:rsidRPr="00D54ED8">
          <w:t>context.createProducer(</w:t>
        </w:r>
        <w:proofErr w:type="gramEnd"/>
        <w:r w:rsidRPr="00D54ED8">
          <w:t>).</w:t>
        </w:r>
      </w:ins>
    </w:p>
    <w:p w:rsidR="00B33235" w:rsidRDefault="00B33235" w:rsidP="00B33235">
      <w:pPr>
        <w:pStyle w:val="CodeInFrame"/>
        <w:rPr>
          <w:ins w:id="3197" w:author="Nigel Deakin" w:date="2012-09-03T16:55:00Z"/>
        </w:rPr>
      </w:pPr>
      <w:ins w:id="3198" w:author="Nigel Deakin" w:date="2012-09-03T16:55:00Z">
        <w:r>
          <w:t xml:space="preserve">   </w:t>
        </w:r>
        <w:proofErr w:type="gramStart"/>
        <w:r w:rsidRPr="00545F0B">
          <w:t>setProperty(</w:t>
        </w:r>
        <w:proofErr w:type="gramEnd"/>
        <w:r w:rsidRPr="00545F0B">
          <w:t>"foo", "bar").</w:t>
        </w:r>
      </w:ins>
    </w:p>
    <w:p w:rsidR="00B33235" w:rsidRDefault="00B33235" w:rsidP="00B33235">
      <w:pPr>
        <w:pStyle w:val="CodeInFrame"/>
        <w:rPr>
          <w:ins w:id="3199" w:author="Nigel Deakin" w:date="2012-09-03T16:55:00Z"/>
        </w:rPr>
      </w:pPr>
      <w:ins w:id="3200" w:author="Nigel Deakin" w:date="2012-09-03T16:55:00Z">
        <w:r>
          <w:t xml:space="preserve">   </w:t>
        </w:r>
        <w:proofErr w:type="gramStart"/>
        <w:r w:rsidRPr="00D54ED8">
          <w:t>setTimeToLive(</w:t>
        </w:r>
        <w:proofErr w:type="gramEnd"/>
        <w:r w:rsidRPr="00D54ED8">
          <w:t>10000).</w:t>
        </w:r>
      </w:ins>
    </w:p>
    <w:p w:rsidR="00B33235" w:rsidRDefault="00B33235" w:rsidP="00B33235">
      <w:pPr>
        <w:pStyle w:val="CodeInFrame"/>
        <w:rPr>
          <w:ins w:id="3201" w:author="Nigel Deakin" w:date="2012-09-03T16:55:00Z"/>
        </w:rPr>
      </w:pPr>
      <w:ins w:id="3202" w:author="Nigel Deakin" w:date="2012-09-03T16:55:00Z">
        <w:r>
          <w:t xml:space="preserve">   </w:t>
        </w:r>
        <w:proofErr w:type="gramStart"/>
        <w:r w:rsidRPr="00D54ED8">
          <w:t>setDeliveryMode(</w:t>
        </w:r>
        <w:proofErr w:type="gramEnd"/>
        <w:r w:rsidRPr="00D54ED8">
          <w:t>NON_PERSISTENT).</w:t>
        </w:r>
      </w:ins>
    </w:p>
    <w:p w:rsidR="00B33235" w:rsidRDefault="00B33235" w:rsidP="00B33235">
      <w:pPr>
        <w:pStyle w:val="CodeInFrame"/>
        <w:rPr>
          <w:ins w:id="3203" w:author="Nigel Deakin" w:date="2012-09-03T16:55:00Z"/>
        </w:rPr>
      </w:pPr>
      <w:ins w:id="3204" w:author="Nigel Deakin" w:date="2012-09-03T16:55:00Z">
        <w:r>
          <w:t xml:space="preserve">   </w:t>
        </w:r>
        <w:proofErr w:type="gramStart"/>
        <w:r w:rsidRPr="00D54ED8">
          <w:t>setDisableMessageTimestamp(</w:t>
        </w:r>
        <w:proofErr w:type="gramEnd"/>
        <w:r w:rsidRPr="00D54ED8">
          <w:t>true).</w:t>
        </w:r>
      </w:ins>
    </w:p>
    <w:p w:rsidR="00B33235" w:rsidRDefault="00B33235" w:rsidP="00B33235">
      <w:pPr>
        <w:pStyle w:val="CodeInFrame"/>
        <w:rPr>
          <w:ins w:id="3205" w:author="Nigel Deakin" w:date="2012-09-03T16:55:00Z"/>
        </w:rPr>
      </w:pPr>
      <w:ins w:id="3206" w:author="Nigel Deakin" w:date="2012-09-03T16:55:00Z">
        <w:r>
          <w:t xml:space="preserve">   </w:t>
        </w:r>
        <w:proofErr w:type="gramStart"/>
        <w:r w:rsidRPr="00D54ED8">
          <w:t>send(</w:t>
        </w:r>
        <w:proofErr w:type="gramEnd"/>
        <w:r w:rsidRPr="00D54ED8">
          <w:t>inboundQueue, payload);</w:t>
        </w:r>
      </w:ins>
    </w:p>
    <w:p w:rsidR="009A6C4F" w:rsidRDefault="009A6C4F" w:rsidP="009A6C4F">
      <w:pPr>
        <w:rPr>
          <w:ins w:id="3207" w:author="Nigel Deakin" w:date="2012-09-03T12:25:00Z"/>
        </w:rPr>
      </w:pPr>
      <w:ins w:id="3208" w:author="Nigel Deakin" w:date="2012-08-31T16:33:00Z">
        <w:r>
          <w:t xml:space="preserve">Instances of </w:t>
        </w:r>
        <w:r w:rsidR="00D71E00" w:rsidRPr="00D71E00">
          <w:rPr>
            <w:rStyle w:val="Code"/>
            <w:rPrChange w:id="3209" w:author="Nigel Deakin" w:date="2012-08-31T16:46:00Z">
              <w:rPr>
                <w:rFonts w:ascii="Courier New" w:hAnsi="Courier New"/>
                <w:sz w:val="18"/>
              </w:rPr>
            </w:rPrChange>
          </w:rPr>
          <w:t>JMSProducer</w:t>
        </w:r>
        <w:r>
          <w:t xml:space="preserve"> are intended to be lightweight objects which can be created freely and which do not consume significant resources. </w:t>
        </w:r>
      </w:ins>
      <w:ins w:id="3210" w:author="Nigel Deakin" w:date="2012-09-03T12:01:00Z">
        <w:r w:rsidR="00BE4BF3" w:rsidRPr="0072297F">
          <w:rPr>
            <w:rStyle w:val="Code"/>
          </w:rPr>
          <w:t>JMSProducer</w:t>
        </w:r>
        <w:r w:rsidR="00BE4BF3">
          <w:t xml:space="preserve"> </w:t>
        </w:r>
      </w:ins>
      <w:ins w:id="3211" w:author="Nigel Deakin" w:date="2012-08-31T16:33:00Z">
        <w:r>
          <w:t>therefore does not provide a close method.</w:t>
        </w:r>
      </w:ins>
    </w:p>
    <w:p w:rsidR="00967028" w:rsidRDefault="00E12072">
      <w:pPr>
        <w:rPr>
          <w:ins w:id="3212" w:author="Nigel Deakin" w:date="2012-08-31T16:32:00Z"/>
        </w:rPr>
      </w:pPr>
      <w:ins w:id="3213" w:author="Nigel Deakin" w:date="2012-09-03T12:25:00Z">
        <w:r>
          <w:t xml:space="preserve">To simplify application code, methods on </w:t>
        </w:r>
        <w:r w:rsidR="00D71E00" w:rsidRPr="00D71E00">
          <w:rPr>
            <w:rStyle w:val="Code"/>
            <w:rPrChange w:id="3214" w:author="Nigel Deakin" w:date="2012-09-03T12:25:00Z">
              <w:rPr>
                <w:rFonts w:ascii="Courier New" w:hAnsi="Courier New"/>
                <w:sz w:val="18"/>
              </w:rPr>
            </w:rPrChange>
          </w:rPr>
          <w:t>JMSProducer</w:t>
        </w:r>
        <w:r>
          <w:t xml:space="preserve"> throw unchecked exceptions rather than checked exceptions.</w:t>
        </w:r>
      </w:ins>
      <w:ins w:id="3215" w:author="Nigel Deakin" w:date="2012-09-03T12:37:00Z">
        <w:r w:rsidR="007A0664">
          <w:t xml:space="preserve"> See section </w:t>
        </w:r>
        <w:r w:rsidR="00D71E00">
          <w:fldChar w:fldCharType="begin"/>
        </w:r>
        <w:r w:rsidR="007A0664">
          <w:instrText xml:space="preserve"> REF _Ref334439134 \r \h </w:instrText>
        </w:r>
      </w:ins>
      <w:ins w:id="3216" w:author="Nigel Deakin" w:date="2012-09-03T12:37:00Z">
        <w:r w:rsidR="00D71E00">
          <w:fldChar w:fldCharType="separate"/>
        </w:r>
        <w:r w:rsidR="007A0664">
          <w:t>11.2.9</w:t>
        </w:r>
        <w:r w:rsidR="00D71E00">
          <w:fldChar w:fldCharType="end"/>
        </w:r>
        <w:r w:rsidR="007A0664">
          <w:t xml:space="preserve"> "</w:t>
        </w:r>
        <w:r w:rsidR="00D71E00">
          <w:fldChar w:fldCharType="begin"/>
        </w:r>
        <w:r w:rsidR="007A0664">
          <w:instrText xml:space="preserve"> REF _Ref334439134 \h </w:instrText>
        </w:r>
      </w:ins>
      <w:ins w:id="3217" w:author="Nigel Deakin" w:date="2012-09-03T12:37:00Z">
        <w:r w:rsidR="00D71E00">
          <w:fldChar w:fldCharType="separate"/>
        </w:r>
        <w:r w:rsidR="007A0664">
          <w:t>Exceptions</w:t>
        </w:r>
        <w:r w:rsidR="00D71E00">
          <w:fldChar w:fldCharType="end"/>
        </w:r>
        <w:r w:rsidR="007A0664">
          <w:t>" for more information.</w:t>
        </w:r>
      </w:ins>
    </w:p>
    <w:p w:rsidR="00000000" w:rsidRDefault="002D381C">
      <w:pPr>
        <w:pStyle w:val="Heading3"/>
        <w:rPr>
          <w:ins w:id="3218" w:author="Nigel Deakin" w:date="2012-02-03T15:01:00Z"/>
        </w:rPr>
        <w:pPrChange w:id="3219" w:author="Nigel Deakin" w:date="2012-01-31T14:07:00Z">
          <w:pPr/>
        </w:pPrChange>
      </w:pPr>
      <w:bookmarkStart w:id="3220" w:name="_Ref315782230"/>
      <w:bookmarkStart w:id="3221" w:name="_Toc339906470"/>
      <w:ins w:id="3222" w:author="Nigel Deakin" w:date="2012-02-03T15:01:00Z">
        <w:r>
          <w:t xml:space="preserve">Consuming </w:t>
        </w:r>
      </w:ins>
      <w:ins w:id="3223" w:author="Nigel Deakin" w:date="2012-03-20T16:48:00Z">
        <w:r w:rsidR="009A4BCE">
          <w:t>messages</w:t>
        </w:r>
      </w:ins>
      <w:bookmarkEnd w:id="3220"/>
      <w:bookmarkEnd w:id="3221"/>
    </w:p>
    <w:p w:rsidR="002D381C" w:rsidRDefault="002D381C" w:rsidP="002D381C">
      <w:pPr>
        <w:rPr>
          <w:ins w:id="3224" w:author="Nigel Deakin" w:date="2012-02-03T15:01:00Z"/>
        </w:rPr>
      </w:pPr>
      <w:ins w:id="3225" w:author="Nigel Deakin" w:date="2012-02-03T15:01:00Z">
        <w:r>
          <w:t xml:space="preserve">An application using the standard API to consume messages needs to create a </w:t>
        </w:r>
        <w:r w:rsidRPr="009E5D37">
          <w:rPr>
            <w:rStyle w:val="Code"/>
          </w:rPr>
          <w:t>MessageConsumer</w:t>
        </w:r>
        <w:r>
          <w:t xml:space="preserve"> on the specified destination</w:t>
        </w:r>
      </w:ins>
      <w:ins w:id="3226" w:author="Nigel Deakin" w:date="2012-03-20T17:20:00Z">
        <w:r w:rsidR="002420AC">
          <w:t>. It then</w:t>
        </w:r>
      </w:ins>
      <w:ins w:id="3227" w:author="Nigel Deakin" w:date="2012-02-03T15:01:00Z">
        <w:r>
          <w:t xml:space="preserve"> </w:t>
        </w:r>
      </w:ins>
      <w:ins w:id="3228" w:author="Nigel Deakin" w:date="2012-03-20T17:15:00Z">
        <w:r w:rsidR="00994A73">
          <w:t xml:space="preserve">either </w:t>
        </w:r>
      </w:ins>
      <w:ins w:id="3229" w:author="Nigel Deakin" w:date="2012-02-03T15:01:00Z">
        <w:r>
          <w:t>call</w:t>
        </w:r>
      </w:ins>
      <w:ins w:id="3230" w:author="Nigel Deakin" w:date="2012-03-20T17:20:00Z">
        <w:r w:rsidR="002420AC">
          <w:t>s</w:t>
        </w:r>
      </w:ins>
      <w:ins w:id="3231" w:author="Nigel Deakin" w:date="2012-02-03T15:01:00Z">
        <w:r>
          <w:t xml:space="preserve"> </w:t>
        </w:r>
      </w:ins>
      <w:ins w:id="3232" w:author="Nigel Deakin" w:date="2012-03-20T17:15:00Z">
        <w:r w:rsidR="00D71E00" w:rsidRPr="00D71E00">
          <w:rPr>
            <w:rStyle w:val="Code"/>
            <w:rPrChange w:id="3233" w:author="Nigel Deakin" w:date="2012-03-20T17:16:00Z">
              <w:rPr>
                <w:rFonts w:ascii="Courier New" w:hAnsi="Courier New"/>
                <w:sz w:val="18"/>
              </w:rPr>
            </w:rPrChange>
          </w:rPr>
          <w:t>setMessageListener</w:t>
        </w:r>
        <w:r w:rsidR="00994A73">
          <w:t xml:space="preserve"> to </w:t>
        </w:r>
      </w:ins>
      <w:ins w:id="3234" w:author="Nigel Deakin" w:date="2012-03-20T17:16:00Z">
        <w:r w:rsidR="00994A73">
          <w:t xml:space="preserve">consume messages asynchronously or </w:t>
        </w:r>
        <w:r w:rsidR="00D71E00" w:rsidRPr="00D71E00">
          <w:rPr>
            <w:rPrChange w:id="3235" w:author="Nigel Deakin" w:date="2012-03-20T17:28:00Z">
              <w:rPr>
                <w:rFonts w:ascii="Courier New" w:hAnsi="Courier New"/>
                <w:sz w:val="18"/>
              </w:rPr>
            </w:rPrChange>
          </w:rPr>
          <w:t>call</w:t>
        </w:r>
      </w:ins>
      <w:ins w:id="3236" w:author="Nigel Deakin" w:date="2012-03-20T17:20:00Z">
        <w:r w:rsidR="00D71E00" w:rsidRPr="00D71E00">
          <w:rPr>
            <w:rPrChange w:id="3237" w:author="Nigel Deakin" w:date="2012-03-20T17:28:00Z">
              <w:rPr>
                <w:rFonts w:ascii="Courier New" w:hAnsi="Courier New"/>
                <w:sz w:val="18"/>
              </w:rPr>
            </w:rPrChange>
          </w:rPr>
          <w:t>s</w:t>
        </w:r>
      </w:ins>
      <w:ins w:id="3238" w:author="Nigel Deakin" w:date="2012-03-20T17:16:00Z">
        <w:r w:rsidR="00D71E00" w:rsidRPr="00D71E00">
          <w:rPr>
            <w:rPrChange w:id="3239" w:author="Nigel Deakin" w:date="2012-03-20T17:28:00Z">
              <w:rPr>
                <w:rFonts w:ascii="Courier New" w:hAnsi="Courier New"/>
                <w:sz w:val="18"/>
              </w:rPr>
            </w:rPrChange>
          </w:rPr>
          <w:t xml:space="preserve"> </w:t>
        </w:r>
      </w:ins>
      <w:ins w:id="3240" w:author="Nigel Deakin" w:date="2012-03-20T17:27:00Z">
        <w:r w:rsidR="00D71E00" w:rsidRPr="00D71E00">
          <w:rPr>
            <w:rPrChange w:id="3241" w:author="Nigel Deakin" w:date="2012-03-20T17:28:00Z">
              <w:rPr>
                <w:rStyle w:val="Code"/>
              </w:rPr>
            </w:rPrChange>
          </w:rPr>
          <w:t>o</w:t>
        </w:r>
      </w:ins>
      <w:ins w:id="3242" w:author="Nigel Deakin" w:date="2012-03-20T17:28:00Z">
        <w:r w:rsidR="00D71E00" w:rsidRPr="00D71E00">
          <w:rPr>
            <w:rPrChange w:id="3243" w:author="Nigel Deakin" w:date="2012-03-20T17:28:00Z">
              <w:rPr>
                <w:rStyle w:val="Code"/>
              </w:rPr>
            </w:rPrChange>
          </w:rPr>
          <w:t xml:space="preserve">ne of three </w:t>
        </w:r>
        <w:r w:rsidR="00E93A2E">
          <w:t>receive methods</w:t>
        </w:r>
      </w:ins>
      <w:ins w:id="3244" w:author="Nigel Deakin" w:date="2012-02-03T15:01:00Z">
        <w:r>
          <w:t xml:space="preserve"> </w:t>
        </w:r>
      </w:ins>
      <w:ins w:id="3245" w:author="Nigel Deakin" w:date="2012-03-20T17:16:00Z">
        <w:r w:rsidR="00994A73">
          <w:t>to</w:t>
        </w:r>
        <w:r w:rsidR="00FF50EB">
          <w:t xml:space="preserve"> receive messages synchronously</w:t>
        </w:r>
      </w:ins>
      <w:ins w:id="3246" w:author="Nigel Deakin" w:date="2012-02-03T15:01:00Z">
        <w:r>
          <w:t>.</w:t>
        </w:r>
      </w:ins>
    </w:p>
    <w:p w:rsidR="002420AC" w:rsidRDefault="002D381C" w:rsidP="002420AC">
      <w:pPr>
        <w:rPr>
          <w:ins w:id="3247" w:author="Nigel Deakin" w:date="2012-03-20T17:20:00Z"/>
        </w:rPr>
      </w:pPr>
      <w:ins w:id="3248" w:author="Nigel Deakin" w:date="2012-02-03T15:01:00Z">
        <w:r>
          <w:t xml:space="preserve">An application using the simplified API </w:t>
        </w:r>
      </w:ins>
      <w:ins w:id="3249" w:author="Nigel Deakin" w:date="2012-09-03T12:21:00Z">
        <w:r w:rsidR="006744FB">
          <w:t xml:space="preserve">does not create a MessageConsumer. Instead it </w:t>
        </w:r>
        <w:r w:rsidR="00BD7424">
          <w:t xml:space="preserve">uses of several methods on </w:t>
        </w:r>
        <w:r w:rsidR="00D71E00" w:rsidRPr="00D71E00">
          <w:rPr>
            <w:rStyle w:val="Code"/>
            <w:rPrChange w:id="3250" w:author="Nigel Deakin" w:date="2012-09-03T12:21:00Z">
              <w:rPr>
                <w:rFonts w:ascii="Courier New" w:hAnsi="Courier New"/>
                <w:sz w:val="18"/>
              </w:rPr>
            </w:rPrChange>
          </w:rPr>
          <w:t>JMSContext</w:t>
        </w:r>
        <w:r w:rsidR="00BD7424">
          <w:t xml:space="preserve"> to create</w:t>
        </w:r>
        <w:r w:rsidR="006744FB">
          <w:t xml:space="preserve"> </w:t>
        </w:r>
      </w:ins>
      <w:ins w:id="3251" w:author="Nigel Deakin" w:date="2012-02-03T15:01:00Z">
        <w:r>
          <w:t xml:space="preserve">a </w:t>
        </w:r>
      </w:ins>
      <w:ins w:id="3252" w:author="Nigel Deakin" w:date="2012-03-21T11:12:00Z">
        <w:r w:rsidR="00225E6F" w:rsidRPr="00225E6F">
          <w:rPr>
            <w:rStyle w:val="Code"/>
          </w:rPr>
          <w:t>JMSConsumer</w:t>
        </w:r>
      </w:ins>
      <w:ins w:id="3253" w:author="Nigel Deakin" w:date="2012-03-20T17:22:00Z">
        <w:r w:rsidR="00E13329">
          <w:rPr>
            <w:rStyle w:val="Code"/>
          </w:rPr>
          <w:t xml:space="preserve"> </w:t>
        </w:r>
        <w:r w:rsidR="00D71E00" w:rsidRPr="00D71E00">
          <w:rPr>
            <w:rPrChange w:id="3254" w:author="Nigel Deakin" w:date="2012-03-20T17:22:00Z">
              <w:rPr>
                <w:rStyle w:val="Code"/>
              </w:rPr>
            </w:rPrChange>
          </w:rPr>
          <w:t>on the specified destination.</w:t>
        </w:r>
      </w:ins>
      <w:ins w:id="3255" w:author="Nigel Deakin" w:date="2012-02-03T15:01:00Z">
        <w:r>
          <w:t xml:space="preserve"> </w:t>
        </w:r>
      </w:ins>
      <w:ins w:id="3256" w:author="Nigel Deakin" w:date="2012-09-03T12:21:00Z">
        <w:r w:rsidR="00EA56F0">
          <w:t>The application</w:t>
        </w:r>
      </w:ins>
      <w:ins w:id="3257" w:author="Nigel Deakin" w:date="2012-03-20T17:21:00Z">
        <w:r w:rsidR="002420AC">
          <w:t xml:space="preserve"> then</w:t>
        </w:r>
      </w:ins>
      <w:ins w:id="3258" w:author="Nigel Deakin" w:date="2012-03-20T17:20:00Z">
        <w:r w:rsidR="002420AC">
          <w:t xml:space="preserve"> either calls </w:t>
        </w:r>
        <w:r w:rsidR="002420AC" w:rsidRPr="007E251A">
          <w:rPr>
            <w:rStyle w:val="Code"/>
          </w:rPr>
          <w:t>setMessageListener</w:t>
        </w:r>
        <w:r w:rsidR="002420AC">
          <w:t xml:space="preserve"> to consume messages asynchronously or call</w:t>
        </w:r>
      </w:ins>
      <w:ins w:id="3259" w:author="Nigel Deakin" w:date="2012-03-20T17:21:00Z">
        <w:r w:rsidR="0064557F">
          <w:t>s</w:t>
        </w:r>
      </w:ins>
      <w:ins w:id="3260" w:author="Nigel Deakin" w:date="2012-03-20T17:26:00Z">
        <w:r w:rsidR="00E93A2E">
          <w:t xml:space="preserve"> any of six </w:t>
        </w:r>
      </w:ins>
      <w:ins w:id="3261" w:author="Nigel Deakin" w:date="2012-03-20T17:28:00Z">
        <w:r w:rsidR="00E93A2E">
          <w:t xml:space="preserve">receive </w:t>
        </w:r>
      </w:ins>
      <w:ins w:id="3262" w:author="Nigel Deakin" w:date="2012-03-20T17:26:00Z">
        <w:r w:rsidR="00E93A2E">
          <w:t>methods to consume messages synchronously</w:t>
        </w:r>
      </w:ins>
      <w:ins w:id="3263" w:author="Nigel Deakin" w:date="2012-03-20T17:28:00Z">
        <w:r w:rsidR="00E93A2E">
          <w:t>.</w:t>
        </w:r>
      </w:ins>
    </w:p>
    <w:p w:rsidR="002D381C" w:rsidRPr="009F22EC" w:rsidRDefault="002D381C" w:rsidP="002D381C">
      <w:pPr>
        <w:rPr>
          <w:ins w:id="3264" w:author="Nigel Deakin" w:date="2012-02-03T15:01:00Z"/>
          <w:rStyle w:val="Code"/>
        </w:rPr>
      </w:pPr>
      <w:ins w:id="3265" w:author="Nigel Deakin" w:date="2012-02-03T15:01:00Z">
        <w:r>
          <w:t xml:space="preserve">The following methods </w:t>
        </w:r>
      </w:ins>
      <w:ins w:id="3266" w:author="Nigel Deakin" w:date="2012-09-03T12:31:00Z">
        <w:r w:rsidR="001F2479">
          <w:t xml:space="preserve">on </w:t>
        </w:r>
        <w:r w:rsidR="00D71E00" w:rsidRPr="00D71E00">
          <w:rPr>
            <w:rStyle w:val="Code"/>
            <w:rPrChange w:id="3267" w:author="Nigel Deakin" w:date="2012-09-03T12:31:00Z">
              <w:rPr>
                <w:rFonts w:ascii="Courier New" w:hAnsi="Courier New"/>
                <w:sz w:val="18"/>
              </w:rPr>
            </w:rPrChange>
          </w:rPr>
          <w:t>JMSContext</w:t>
        </w:r>
        <w:r w:rsidR="001F2479">
          <w:t xml:space="preserve"> </w:t>
        </w:r>
      </w:ins>
      <w:ins w:id="3268" w:author="Nigel Deakin" w:date="2012-02-03T15:01:00Z">
        <w:r>
          <w:t xml:space="preserve">are used to create a </w:t>
        </w:r>
      </w:ins>
      <w:ins w:id="3269" w:author="Nigel Deakin" w:date="2012-03-21T11:12:00Z">
        <w:r w:rsidR="00225E6F" w:rsidRPr="00225E6F">
          <w:rPr>
            <w:rStyle w:val="Code"/>
          </w:rPr>
          <w:t>JMSConsumer</w:t>
        </w:r>
      </w:ins>
      <w:ins w:id="3270" w:author="Nigel Deakin" w:date="2012-02-03T15:01:00Z">
        <w:r w:rsidRPr="009F22EC">
          <w:rPr>
            <w:rStyle w:val="Code"/>
          </w:rPr>
          <w:t>:</w:t>
        </w:r>
        <w:r w:rsidRPr="009F22EC">
          <w:rPr>
            <w:rStyle w:val="Code"/>
          </w:rPr>
          <w:br/>
        </w:r>
      </w:ins>
    </w:p>
    <w:tbl>
      <w:tblPr>
        <w:tblStyle w:val="TableGrid"/>
        <w:tblW w:w="0" w:type="auto"/>
        <w:tblInd w:w="2880" w:type="dxa"/>
        <w:tblLayout w:type="fixed"/>
        <w:tblLook w:val="04A0"/>
        <w:tblPrChange w:id="3271" w:author="Nigel Deakin" w:date="2012-01-31T19:30:00Z">
          <w:tblPr>
            <w:tblStyle w:val="TableGrid"/>
            <w:tblW w:w="0" w:type="auto"/>
            <w:tblInd w:w="2880" w:type="dxa"/>
            <w:tblLook w:val="04A0"/>
          </w:tblPr>
        </w:tblPrChange>
      </w:tblPr>
      <w:tblGrid>
        <w:gridCol w:w="3324"/>
        <w:gridCol w:w="3038"/>
        <w:tblGridChange w:id="3272">
          <w:tblGrid>
            <w:gridCol w:w="2880"/>
            <w:gridCol w:w="1273"/>
            <w:gridCol w:w="2051"/>
            <w:gridCol w:w="158"/>
            <w:gridCol w:w="2880"/>
          </w:tblGrid>
        </w:tblGridChange>
      </w:tblGrid>
      <w:tr w:rsidR="002D381C" w:rsidTr="00392643">
        <w:trPr>
          <w:ins w:id="3273" w:author="Nigel Deakin" w:date="2012-02-03T15:01:00Z"/>
          <w:trPrChange w:id="3274" w:author="Nigel Deakin" w:date="2012-01-31T19:30:00Z">
            <w:trPr>
              <w:gridAfter w:val="0"/>
            </w:trPr>
          </w:trPrChange>
        </w:trPr>
        <w:tc>
          <w:tcPr>
            <w:tcW w:w="6362" w:type="dxa"/>
            <w:gridSpan w:val="2"/>
            <w:tcPrChange w:id="3275" w:author="Nigel Deakin" w:date="2012-01-31T19:30:00Z">
              <w:tcPr>
                <w:tcW w:w="6362" w:type="dxa"/>
                <w:gridSpan w:val="4"/>
              </w:tcPr>
            </w:tcPrChange>
          </w:tcPr>
          <w:p w:rsidR="009B3B37" w:rsidRDefault="00225E6F">
            <w:pPr>
              <w:ind w:left="0"/>
              <w:rPr>
                <w:ins w:id="3276" w:author="Nigel Deakin" w:date="2012-02-03T15:01:00Z"/>
              </w:rPr>
            </w:pPr>
            <w:ins w:id="3277" w:author="Nigel Deakin" w:date="2012-03-21T11:11:00Z">
              <w:r w:rsidRPr="00225E6F">
                <w:rPr>
                  <w:rStyle w:val="Code"/>
                </w:rPr>
                <w:t>JMSContext</w:t>
              </w:r>
            </w:ins>
            <w:ins w:id="3278" w:author="Nigel Deakin" w:date="2012-02-03T15:01:00Z">
              <w:r w:rsidR="002D381C">
                <w:t xml:space="preserve"> methods to create a </w:t>
              </w:r>
            </w:ins>
            <w:ins w:id="3279" w:author="Nigel Deakin" w:date="2012-03-21T11:12:00Z">
              <w:r w:rsidRPr="00225E6F">
                <w:rPr>
                  <w:rStyle w:val="Code"/>
                </w:rPr>
                <w:t>JMSConsumer</w:t>
              </w:r>
            </w:ins>
          </w:p>
        </w:tc>
      </w:tr>
      <w:tr w:rsidR="002D381C" w:rsidTr="00392643">
        <w:trPr>
          <w:ins w:id="3280" w:author="Nigel Deakin" w:date="2012-02-03T15:01:00Z"/>
          <w:trPrChange w:id="3281" w:author="Nigel Deakin" w:date="2012-01-31T19:31:00Z">
            <w:trPr>
              <w:gridAfter w:val="0"/>
            </w:trPr>
          </w:trPrChange>
        </w:trPr>
        <w:tc>
          <w:tcPr>
            <w:tcW w:w="3324" w:type="dxa"/>
            <w:tcPrChange w:id="3282" w:author="Nigel Deakin" w:date="2012-01-31T19:31:00Z">
              <w:tcPr>
                <w:tcW w:w="3181" w:type="dxa"/>
                <w:gridSpan w:val="2"/>
              </w:tcPr>
            </w:tcPrChange>
          </w:tcPr>
          <w:p w:rsidR="009B3B37" w:rsidRPr="009B3B37" w:rsidRDefault="00D71E00">
            <w:pPr>
              <w:ind w:left="0"/>
              <w:rPr>
                <w:ins w:id="3283" w:author="Nigel Deakin" w:date="2012-02-03T15:01:00Z"/>
                <w:rStyle w:val="Code"/>
                <w:rPrChange w:id="3284" w:author="Nigel Deakin" w:date="2012-01-31T19:30:00Z">
                  <w:rPr>
                    <w:ins w:id="3285" w:author="Nigel Deakin" w:date="2012-02-03T15:01:00Z"/>
                  </w:rPr>
                </w:rPrChange>
              </w:rPr>
            </w:pPr>
            <w:ins w:id="3286" w:author="Nigel Deakin" w:date="2012-02-03T15:01:00Z">
              <w:r w:rsidRPr="00D71E00">
                <w:rPr>
                  <w:rStyle w:val="Code"/>
                  <w:rPrChange w:id="3287" w:author="Nigel Deakin" w:date="2012-01-31T19:30:00Z">
                    <w:rPr>
                      <w:rFonts w:ascii="Courier New" w:hAnsi="Courier New"/>
                      <w:sz w:val="18"/>
                    </w:rPr>
                  </w:rPrChange>
                </w:rPr>
                <w:t>createConsumer(</w:t>
              </w:r>
              <w:r w:rsidR="002D381C">
                <w:rPr>
                  <w:rStyle w:val="Code"/>
                </w:rPr>
                <w:br/>
                <w:t xml:space="preserve">   </w:t>
              </w:r>
              <w:r w:rsidRPr="00D71E00">
                <w:rPr>
                  <w:rStyle w:val="Code"/>
                  <w:rPrChange w:id="3288" w:author="Nigel Deakin" w:date="2012-01-31T19:30:00Z">
                    <w:rPr>
                      <w:rFonts w:ascii="Courier New" w:hAnsi="Courier New"/>
                      <w:sz w:val="18"/>
                    </w:rPr>
                  </w:rPrChange>
                </w:rPr>
                <w:t>Destination destination)</w:t>
              </w:r>
            </w:ins>
          </w:p>
        </w:tc>
        <w:tc>
          <w:tcPr>
            <w:tcW w:w="3038" w:type="dxa"/>
            <w:tcPrChange w:id="3289" w:author="Nigel Deakin" w:date="2012-01-31T19:31:00Z">
              <w:tcPr>
                <w:tcW w:w="3181" w:type="dxa"/>
                <w:gridSpan w:val="2"/>
              </w:tcPr>
            </w:tcPrChange>
          </w:tcPr>
          <w:p w:rsidR="009B3B37" w:rsidRDefault="002D381C">
            <w:pPr>
              <w:ind w:left="0"/>
              <w:rPr>
                <w:ins w:id="3290" w:author="Nigel Deakin" w:date="2012-02-03T15:01:00Z"/>
              </w:rPr>
            </w:pPr>
            <w:ins w:id="3291" w:author="Nigel Deakin" w:date="2012-02-03T15:01:00Z">
              <w:r w:rsidRPr="003A79C6">
                <w:t xml:space="preserve">Creates a </w:t>
              </w:r>
            </w:ins>
            <w:ins w:id="3292" w:author="Nigel Deakin" w:date="2012-03-21T11:12:00Z">
              <w:r w:rsidR="00225E6F" w:rsidRPr="00225E6F">
                <w:rPr>
                  <w:rStyle w:val="Code"/>
                </w:rPr>
                <w:t>JMSConsumer</w:t>
              </w:r>
            </w:ins>
            <w:ins w:id="3293" w:author="Nigel Deakin" w:date="2012-03-20T17:18:00Z">
              <w:r w:rsidR="0011146F">
                <w:t xml:space="preserve"> f</w:t>
              </w:r>
            </w:ins>
            <w:ins w:id="3294" w:author="Nigel Deakin" w:date="2012-02-03T15:01:00Z">
              <w:r w:rsidRPr="003A79C6">
                <w:t>or the specified destination.</w:t>
              </w:r>
            </w:ins>
          </w:p>
        </w:tc>
      </w:tr>
      <w:tr w:rsidR="002D381C" w:rsidTr="00392643">
        <w:trPr>
          <w:ins w:id="3295" w:author="Nigel Deakin" w:date="2012-02-03T15:01:00Z"/>
          <w:trPrChange w:id="3296" w:author="Nigel Deakin" w:date="2012-01-31T19:31:00Z">
            <w:trPr>
              <w:gridAfter w:val="0"/>
            </w:trPr>
          </w:trPrChange>
        </w:trPr>
        <w:tc>
          <w:tcPr>
            <w:tcW w:w="3324" w:type="dxa"/>
            <w:tcPrChange w:id="3297" w:author="Nigel Deakin" w:date="2012-01-31T19:31:00Z">
              <w:tcPr>
                <w:tcW w:w="3181" w:type="dxa"/>
                <w:gridSpan w:val="2"/>
              </w:tcPr>
            </w:tcPrChange>
          </w:tcPr>
          <w:p w:rsidR="009B3B37" w:rsidRPr="009B3B37" w:rsidRDefault="00D71E00">
            <w:pPr>
              <w:ind w:left="0"/>
              <w:rPr>
                <w:ins w:id="3298" w:author="Nigel Deakin" w:date="2012-02-03T15:01:00Z"/>
                <w:rStyle w:val="Code"/>
                <w:rPrChange w:id="3299" w:author="Nigel Deakin" w:date="2012-01-31T19:30:00Z">
                  <w:rPr>
                    <w:ins w:id="3300" w:author="Nigel Deakin" w:date="2012-02-03T15:01:00Z"/>
                  </w:rPr>
                </w:rPrChange>
              </w:rPr>
            </w:pPr>
            <w:ins w:id="3301" w:author="Nigel Deakin" w:date="2012-02-03T15:01:00Z">
              <w:r w:rsidRPr="00D71E00">
                <w:rPr>
                  <w:rStyle w:val="Code"/>
                  <w:rPrChange w:id="3302"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t xml:space="preserve">   </w:t>
              </w:r>
              <w:r w:rsidRPr="00D71E00">
                <w:rPr>
                  <w:rStyle w:val="Code"/>
                  <w:rPrChange w:id="3303" w:author="Nigel Deakin" w:date="2012-01-31T19:30:00Z">
                    <w:rPr>
                      <w:rFonts w:ascii="Courier New" w:hAnsi="Courier New"/>
                      <w:sz w:val="18"/>
                    </w:rPr>
                  </w:rPrChange>
                </w:rPr>
                <w:t>String messageSelector)</w:t>
              </w:r>
            </w:ins>
          </w:p>
        </w:tc>
        <w:tc>
          <w:tcPr>
            <w:tcW w:w="3038" w:type="dxa"/>
            <w:tcPrChange w:id="3304" w:author="Nigel Deakin" w:date="2012-01-31T19:31:00Z">
              <w:tcPr>
                <w:tcW w:w="3181" w:type="dxa"/>
                <w:gridSpan w:val="2"/>
              </w:tcPr>
            </w:tcPrChange>
          </w:tcPr>
          <w:p w:rsidR="002D381C" w:rsidRDefault="002D381C" w:rsidP="00392643">
            <w:pPr>
              <w:ind w:left="0"/>
              <w:rPr>
                <w:ins w:id="3305" w:author="Nigel Deakin" w:date="2012-02-03T15:01:00Z"/>
              </w:rPr>
            </w:pPr>
            <w:ins w:id="3306" w:author="Nigel Deakin" w:date="2012-02-03T15:01:00Z">
              <w:r w:rsidRPr="003A79C6">
                <w:t xml:space="preserve">Creates a </w:t>
              </w:r>
            </w:ins>
            <w:ins w:id="3307" w:author="Nigel Deakin" w:date="2012-03-21T11:12:00Z">
              <w:r w:rsidR="00225E6F" w:rsidRPr="00225E6F">
                <w:rPr>
                  <w:rStyle w:val="Code"/>
                </w:rPr>
                <w:t>JMSConsumer</w:t>
              </w:r>
            </w:ins>
            <w:ins w:id="3308" w:author="Nigel Deakin" w:date="2012-02-03T15:01:00Z">
              <w:r w:rsidRPr="003A79C6">
                <w:t xml:space="preserve"> for the specified destination, using a message selector.</w:t>
              </w:r>
            </w:ins>
          </w:p>
        </w:tc>
      </w:tr>
      <w:tr w:rsidR="002D381C" w:rsidTr="00392643">
        <w:trPr>
          <w:ins w:id="3309" w:author="Nigel Deakin" w:date="2012-02-03T15:01:00Z"/>
          <w:trPrChange w:id="3310" w:author="Nigel Deakin" w:date="2012-01-31T19:31:00Z">
            <w:trPr>
              <w:gridAfter w:val="0"/>
            </w:trPr>
          </w:trPrChange>
        </w:trPr>
        <w:tc>
          <w:tcPr>
            <w:tcW w:w="3324" w:type="dxa"/>
            <w:tcPrChange w:id="3311" w:author="Nigel Deakin" w:date="2012-01-31T19:31:00Z">
              <w:tcPr>
                <w:tcW w:w="3181" w:type="dxa"/>
                <w:gridSpan w:val="2"/>
              </w:tcPr>
            </w:tcPrChange>
          </w:tcPr>
          <w:p w:rsidR="009B3B37" w:rsidRPr="009B3B37" w:rsidRDefault="00D71E00">
            <w:pPr>
              <w:ind w:left="0"/>
              <w:rPr>
                <w:ins w:id="3312" w:author="Nigel Deakin" w:date="2012-02-03T15:01:00Z"/>
                <w:rStyle w:val="Code"/>
                <w:rPrChange w:id="3313" w:author="Nigel Deakin" w:date="2012-01-31T19:30:00Z">
                  <w:rPr>
                    <w:ins w:id="3314" w:author="Nigel Deakin" w:date="2012-02-03T15:01:00Z"/>
                  </w:rPr>
                </w:rPrChange>
              </w:rPr>
            </w:pPr>
            <w:ins w:id="3315" w:author="Nigel Deakin" w:date="2012-02-03T15:01:00Z">
              <w:r w:rsidRPr="00D71E00">
                <w:rPr>
                  <w:rStyle w:val="Code"/>
                  <w:rPrChange w:id="3316" w:author="Nigel Deakin" w:date="2012-01-31T19:30:00Z">
                    <w:rPr>
                      <w:rFonts w:ascii="Courier New" w:hAnsi="Courier New"/>
                      <w:sz w:val="18"/>
                    </w:rPr>
                  </w:rPrChange>
                </w:rPr>
                <w:t>createConsumer(</w:t>
              </w:r>
              <w:r w:rsidR="002D381C">
                <w:rPr>
                  <w:rStyle w:val="Code"/>
                </w:rPr>
                <w:br/>
                <w:t xml:space="preserve">   Destination destination,</w:t>
              </w:r>
              <w:r w:rsidR="002D381C">
                <w:rPr>
                  <w:rStyle w:val="Code"/>
                </w:rPr>
                <w:br/>
              </w:r>
              <w:r w:rsidR="002D381C">
                <w:rPr>
                  <w:rStyle w:val="Code"/>
                </w:rPr>
                <w:lastRenderedPageBreak/>
                <w:t xml:space="preserve">   String messageSelector,</w:t>
              </w:r>
              <w:r w:rsidR="002D381C">
                <w:rPr>
                  <w:rStyle w:val="Code"/>
                </w:rPr>
                <w:br/>
                <w:t xml:space="preserve">   </w:t>
              </w:r>
              <w:r w:rsidRPr="00D71E00">
                <w:rPr>
                  <w:rStyle w:val="Code"/>
                  <w:rPrChange w:id="3317" w:author="Nigel Deakin" w:date="2012-01-31T19:30:00Z">
                    <w:rPr>
                      <w:rFonts w:ascii="Courier New" w:hAnsi="Courier New"/>
                      <w:sz w:val="18"/>
                    </w:rPr>
                  </w:rPrChange>
                </w:rPr>
                <w:t>boolean noLocal)</w:t>
              </w:r>
            </w:ins>
          </w:p>
        </w:tc>
        <w:tc>
          <w:tcPr>
            <w:tcW w:w="3038" w:type="dxa"/>
            <w:tcPrChange w:id="3318" w:author="Nigel Deakin" w:date="2012-01-31T19:31:00Z">
              <w:tcPr>
                <w:tcW w:w="3181" w:type="dxa"/>
                <w:gridSpan w:val="2"/>
              </w:tcPr>
            </w:tcPrChange>
          </w:tcPr>
          <w:p w:rsidR="001F3C79" w:rsidRDefault="002D381C">
            <w:pPr>
              <w:ind w:left="0"/>
              <w:rPr>
                <w:ins w:id="3319" w:author="Nigel Deakin" w:date="2012-02-03T15:01:00Z"/>
              </w:rPr>
            </w:pPr>
            <w:ins w:id="3320" w:author="Nigel Deakin" w:date="2012-02-03T15:01:00Z">
              <w:r w:rsidRPr="003A79C6">
                <w:lastRenderedPageBreak/>
                <w:t xml:space="preserve">Creates a </w:t>
              </w:r>
            </w:ins>
            <w:ins w:id="3321" w:author="Nigel Deakin" w:date="2012-03-21T11:12:00Z">
              <w:r w:rsidR="00225E6F" w:rsidRPr="00225E6F">
                <w:rPr>
                  <w:rStyle w:val="Code"/>
                </w:rPr>
                <w:t>JMSConsumer</w:t>
              </w:r>
            </w:ins>
            <w:ins w:id="3322" w:author="Nigel Deakin" w:date="2012-02-03T15:01:00Z">
              <w:r w:rsidRPr="003A79C6">
                <w:t xml:space="preserve"> for the specified destination, using a </w:t>
              </w:r>
              <w:r w:rsidRPr="003A79C6">
                <w:lastRenderedPageBreak/>
                <w:t>message selector</w:t>
              </w:r>
            </w:ins>
            <w:ins w:id="3323" w:author="Nigel Deakin" w:date="2012-05-29T19:14:00Z">
              <w:r w:rsidR="003B7A2C">
                <w:t xml:space="preserve"> and the </w:t>
              </w:r>
              <w:r w:rsidR="00D71E00" w:rsidRPr="00D71E00">
                <w:rPr>
                  <w:rStyle w:val="Code"/>
                  <w:rPrChange w:id="3324" w:author="Nigel Deakin" w:date="2012-05-29T19:14:00Z">
                    <w:rPr>
                      <w:rFonts w:ascii="Courier New" w:hAnsi="Courier New"/>
                      <w:sz w:val="18"/>
                    </w:rPr>
                  </w:rPrChange>
                </w:rPr>
                <w:t>noLocal</w:t>
              </w:r>
              <w:r w:rsidR="003B7A2C">
                <w:t xml:space="preserve"> parameter.</w:t>
              </w:r>
            </w:ins>
          </w:p>
        </w:tc>
      </w:tr>
      <w:tr w:rsidR="002D381C" w:rsidTr="00392643">
        <w:trPr>
          <w:ins w:id="3325" w:author="Nigel Deakin" w:date="2012-02-03T15:01:00Z"/>
          <w:trPrChange w:id="3326" w:author="Nigel Deakin" w:date="2012-01-31T19:31:00Z">
            <w:trPr>
              <w:gridAfter w:val="0"/>
            </w:trPr>
          </w:trPrChange>
        </w:trPr>
        <w:tc>
          <w:tcPr>
            <w:tcW w:w="3324" w:type="dxa"/>
            <w:tcPrChange w:id="3327" w:author="Nigel Deakin" w:date="2012-01-31T19:31:00Z">
              <w:tcPr>
                <w:tcW w:w="3181" w:type="dxa"/>
                <w:gridSpan w:val="2"/>
              </w:tcPr>
            </w:tcPrChange>
          </w:tcPr>
          <w:p w:rsidR="009B3B37" w:rsidRPr="009B3B37" w:rsidRDefault="00D71E00">
            <w:pPr>
              <w:ind w:left="0"/>
              <w:rPr>
                <w:ins w:id="3328" w:author="Nigel Deakin" w:date="2012-02-03T15:01:00Z"/>
                <w:rStyle w:val="Code"/>
                <w:rPrChange w:id="3329" w:author="Nigel Deakin" w:date="2012-01-31T19:30:00Z">
                  <w:rPr>
                    <w:ins w:id="3330" w:author="Nigel Deakin" w:date="2012-02-03T15:01:00Z"/>
                  </w:rPr>
                </w:rPrChange>
              </w:rPr>
            </w:pPr>
            <w:ins w:id="3331" w:author="Nigel Deakin" w:date="2012-02-03T15:01:00Z">
              <w:r w:rsidRPr="00D71E00">
                <w:rPr>
                  <w:rStyle w:val="Code"/>
                  <w:rPrChange w:id="3332" w:author="Nigel Deakin" w:date="2012-01-31T19:30:00Z">
                    <w:rPr>
                      <w:rFonts w:ascii="Courier New" w:hAnsi="Courier New"/>
                      <w:sz w:val="18"/>
                    </w:rPr>
                  </w:rPrChange>
                </w:rPr>
                <w:lastRenderedPageBreak/>
                <w:t>createDurableConsumer(</w:t>
              </w:r>
              <w:r w:rsidR="002D381C">
                <w:rPr>
                  <w:rStyle w:val="Code"/>
                </w:rPr>
                <w:br/>
                <w:t xml:space="preserve">   Topic topic,</w:t>
              </w:r>
              <w:r w:rsidR="002D381C">
                <w:rPr>
                  <w:rStyle w:val="Code"/>
                </w:rPr>
                <w:br/>
                <w:t xml:space="preserve">   </w:t>
              </w:r>
              <w:r w:rsidRPr="00D71E00">
                <w:rPr>
                  <w:rStyle w:val="Code"/>
                  <w:rPrChange w:id="3333" w:author="Nigel Deakin" w:date="2012-01-31T19:30:00Z">
                    <w:rPr>
                      <w:rFonts w:ascii="Courier New" w:hAnsi="Courier New"/>
                      <w:sz w:val="18"/>
                    </w:rPr>
                  </w:rPrChange>
                </w:rPr>
                <w:t>String name)</w:t>
              </w:r>
            </w:ins>
          </w:p>
        </w:tc>
        <w:tc>
          <w:tcPr>
            <w:tcW w:w="3038" w:type="dxa"/>
            <w:tcPrChange w:id="3334" w:author="Nigel Deakin" w:date="2012-01-31T19:31:00Z">
              <w:tcPr>
                <w:tcW w:w="3181" w:type="dxa"/>
                <w:gridSpan w:val="2"/>
              </w:tcPr>
            </w:tcPrChange>
          </w:tcPr>
          <w:p w:rsidR="002D381C" w:rsidRDefault="002D381C" w:rsidP="00392643">
            <w:pPr>
              <w:ind w:left="0"/>
              <w:rPr>
                <w:ins w:id="3335" w:author="Nigel Deakin" w:date="2012-02-03T15:01:00Z"/>
              </w:rPr>
            </w:pPr>
            <w:ins w:id="3336" w:author="Nigel Deakin" w:date="2012-02-03T15:01:00Z">
              <w:r w:rsidRPr="003A79C6">
                <w:t xml:space="preserve">Creates a durable subscription with the specified name on the specified topic, and creates a </w:t>
              </w:r>
            </w:ins>
            <w:ins w:id="3337" w:author="Nigel Deakin" w:date="2012-03-21T11:12:00Z">
              <w:r w:rsidR="00225E6F" w:rsidRPr="00225E6F">
                <w:rPr>
                  <w:rStyle w:val="Code"/>
                </w:rPr>
                <w:t>JMSConsumer</w:t>
              </w:r>
            </w:ins>
            <w:ins w:id="3338" w:author="Nigel Deakin" w:date="2012-02-03T15:01:00Z">
              <w:r w:rsidRPr="003A79C6">
                <w:t xml:space="preserve"> on that durable subscription.</w:t>
              </w:r>
            </w:ins>
          </w:p>
        </w:tc>
      </w:tr>
      <w:tr w:rsidR="002D381C" w:rsidTr="00392643">
        <w:trPr>
          <w:ins w:id="3339" w:author="Nigel Deakin" w:date="2012-02-03T15:01:00Z"/>
          <w:trPrChange w:id="3340" w:author="Nigel Deakin" w:date="2012-01-31T19:31:00Z">
            <w:trPr>
              <w:gridAfter w:val="0"/>
            </w:trPr>
          </w:trPrChange>
        </w:trPr>
        <w:tc>
          <w:tcPr>
            <w:tcW w:w="3324" w:type="dxa"/>
            <w:tcPrChange w:id="3341" w:author="Nigel Deakin" w:date="2012-01-31T19:31:00Z">
              <w:tcPr>
                <w:tcW w:w="3181" w:type="dxa"/>
                <w:gridSpan w:val="2"/>
              </w:tcPr>
            </w:tcPrChange>
          </w:tcPr>
          <w:p w:rsidR="009B3B37" w:rsidRPr="009B3B37" w:rsidRDefault="00D71E00">
            <w:pPr>
              <w:ind w:left="0"/>
              <w:rPr>
                <w:ins w:id="3342" w:author="Nigel Deakin" w:date="2012-02-03T15:01:00Z"/>
                <w:rStyle w:val="Code"/>
                <w:rPrChange w:id="3343" w:author="Nigel Deakin" w:date="2012-01-31T19:30:00Z">
                  <w:rPr>
                    <w:ins w:id="3344" w:author="Nigel Deakin" w:date="2012-02-03T15:01:00Z"/>
                  </w:rPr>
                </w:rPrChange>
              </w:rPr>
            </w:pPr>
            <w:ins w:id="3345" w:author="Nigel Deakin" w:date="2012-02-03T15:01:00Z">
              <w:r w:rsidRPr="00D71E00">
                <w:rPr>
                  <w:rStyle w:val="Code"/>
                  <w:rPrChange w:id="3346" w:author="Nigel Deakin" w:date="2012-01-31T19:30:00Z">
                    <w:rPr>
                      <w:rFonts w:ascii="Courier New" w:hAnsi="Courier New"/>
                      <w:sz w:val="18"/>
                    </w:rPr>
                  </w:rPrChange>
                </w:rPr>
                <w:t>createDurableConsumer(</w:t>
              </w:r>
              <w:r w:rsidR="002D381C">
                <w:rPr>
                  <w:rStyle w:val="Code"/>
                </w:rPr>
                <w:br/>
                <w:t xml:space="preserve">   Topic topic,</w:t>
              </w:r>
              <w:r w:rsidR="002D381C">
                <w:rPr>
                  <w:rStyle w:val="Code"/>
                </w:rPr>
                <w:br/>
                <w:t xml:space="preserve">   String name,</w:t>
              </w:r>
              <w:r w:rsidR="002D381C">
                <w:rPr>
                  <w:rStyle w:val="Code"/>
                </w:rPr>
                <w:br/>
                <w:t xml:space="preserve">   </w:t>
              </w:r>
              <w:r w:rsidRPr="00D71E00">
                <w:rPr>
                  <w:rStyle w:val="Code"/>
                  <w:rPrChange w:id="3347" w:author="Nigel Deakin" w:date="2012-01-31T19:30:00Z">
                    <w:rPr>
                      <w:rFonts w:ascii="Courier New" w:hAnsi="Courier New"/>
                      <w:sz w:val="18"/>
                    </w:rPr>
                  </w:rPrChange>
                </w:rPr>
                <w:t>String messageSelector,</w:t>
              </w:r>
              <w:r w:rsidR="002D381C">
                <w:rPr>
                  <w:rStyle w:val="Code"/>
                </w:rPr>
                <w:br/>
                <w:t xml:space="preserve">   </w:t>
              </w:r>
              <w:r w:rsidRPr="00D71E00">
                <w:rPr>
                  <w:rStyle w:val="Code"/>
                  <w:rPrChange w:id="3348" w:author="Nigel Deakin" w:date="2012-01-31T19:30:00Z">
                    <w:rPr>
                      <w:rFonts w:ascii="Courier New" w:hAnsi="Courier New"/>
                      <w:sz w:val="18"/>
                    </w:rPr>
                  </w:rPrChange>
                </w:rPr>
                <w:t>boolean noLocal)</w:t>
              </w:r>
            </w:ins>
          </w:p>
        </w:tc>
        <w:tc>
          <w:tcPr>
            <w:tcW w:w="3038" w:type="dxa"/>
            <w:tcPrChange w:id="3349" w:author="Nigel Deakin" w:date="2012-01-31T19:31:00Z">
              <w:tcPr>
                <w:tcW w:w="3181" w:type="dxa"/>
                <w:gridSpan w:val="2"/>
              </w:tcPr>
            </w:tcPrChange>
          </w:tcPr>
          <w:p w:rsidR="002D381C" w:rsidRDefault="002D381C" w:rsidP="00392643">
            <w:pPr>
              <w:ind w:left="0"/>
              <w:rPr>
                <w:ins w:id="3350" w:author="Nigel Deakin" w:date="2012-02-03T15:01:00Z"/>
              </w:rPr>
            </w:pPr>
            <w:ins w:id="3351" w:author="Nigel Deakin" w:date="2012-02-03T15:01:00Z">
              <w:r w:rsidRPr="003A79C6">
                <w:t xml:space="preserve">Creates a durable subscription with the specified name on the specified topic, and creates a </w:t>
              </w:r>
            </w:ins>
            <w:ins w:id="3352" w:author="Nigel Deakin" w:date="2012-03-21T11:12:00Z">
              <w:r w:rsidR="00225E6F" w:rsidRPr="00225E6F">
                <w:rPr>
                  <w:rStyle w:val="Code"/>
                </w:rPr>
                <w:t>JMSConsumer</w:t>
              </w:r>
            </w:ins>
            <w:ins w:id="3353" w:author="Nigel Deakin" w:date="2012-02-03T15:01:00Z">
              <w:r w:rsidRPr="003A79C6">
                <w:t xml:space="preserve"> on that durable subscription, specifying a message selector </w:t>
              </w:r>
            </w:ins>
            <w:ins w:id="3354" w:author="Nigel Deakin" w:date="2012-05-29T19:14:00Z">
              <w:r w:rsidR="003B7A2C">
                <w:t xml:space="preserve">and the </w:t>
              </w:r>
              <w:r w:rsidR="003B7A2C" w:rsidRPr="003B7A2C">
                <w:rPr>
                  <w:rStyle w:val="Code"/>
                </w:rPr>
                <w:t>noLocal</w:t>
              </w:r>
              <w:r w:rsidR="003B7A2C">
                <w:t xml:space="preserve"> parameter</w:t>
              </w:r>
            </w:ins>
            <w:ins w:id="3355" w:author="Nigel Deakin" w:date="2012-02-03T15:01:00Z">
              <w:r w:rsidRPr="003A79C6">
                <w:t>.</w:t>
              </w:r>
            </w:ins>
          </w:p>
        </w:tc>
      </w:tr>
      <w:tr w:rsidR="00C71C24" w:rsidTr="00392643">
        <w:trPr>
          <w:ins w:id="3356" w:author="Nigel Deakin" w:date="2012-09-03T12:26:00Z"/>
        </w:trPr>
        <w:tc>
          <w:tcPr>
            <w:tcW w:w="3324" w:type="dxa"/>
          </w:tcPr>
          <w:p w:rsidR="00967028" w:rsidRDefault="00C71C24">
            <w:pPr>
              <w:ind w:left="0"/>
              <w:rPr>
                <w:ins w:id="3357" w:author="Nigel Deakin" w:date="2012-09-03T12:26:00Z"/>
                <w:rStyle w:val="Code"/>
              </w:rPr>
            </w:pPr>
            <w:ins w:id="3358" w:author="Nigel Deakin" w:date="2012-09-03T12:27:00Z">
              <w:r w:rsidRPr="00C71C24">
                <w:rPr>
                  <w:rStyle w:val="Code"/>
                </w:rPr>
                <w:t>createSharedConsumer(</w:t>
              </w:r>
              <w:r>
                <w:rPr>
                  <w:rStyle w:val="Code"/>
                </w:rPr>
                <w:br/>
                <w:t xml:space="preserve">   </w:t>
              </w:r>
              <w:r w:rsidRPr="00C71C24">
                <w:rPr>
                  <w:rStyle w:val="Code"/>
                </w:rPr>
                <w:t xml:space="preserve">Topic topic,                             </w:t>
              </w:r>
              <w:r>
                <w:rPr>
                  <w:rStyle w:val="Code"/>
                </w:rPr>
                <w:t xml:space="preserve">  </w:t>
              </w:r>
              <w:r>
                <w:rPr>
                  <w:rStyle w:val="Code"/>
                </w:rPr>
                <w:br/>
                <w:t xml:space="preserve">   </w:t>
              </w:r>
              <w:r w:rsidRPr="00C71C24">
                <w:rPr>
                  <w:rStyle w:val="Code"/>
                </w:rPr>
                <w:t>String</w:t>
              </w:r>
              <w:r>
                <w:rPr>
                  <w:rStyle w:val="Code"/>
                </w:rPr>
                <w:br/>
                <w:t xml:space="preserve">     </w:t>
              </w:r>
              <w:r w:rsidRPr="00C71C24">
                <w:rPr>
                  <w:rStyle w:val="Code"/>
                </w:rPr>
                <w:t>sharedSubscriptionName)</w:t>
              </w:r>
            </w:ins>
          </w:p>
        </w:tc>
        <w:tc>
          <w:tcPr>
            <w:tcW w:w="3038" w:type="dxa"/>
          </w:tcPr>
          <w:p w:rsidR="00C71C24" w:rsidRPr="003A79C6" w:rsidRDefault="00D15B01" w:rsidP="00392643">
            <w:pPr>
              <w:ind w:left="0"/>
              <w:rPr>
                <w:ins w:id="3359" w:author="Nigel Deakin" w:date="2012-09-03T12:26:00Z"/>
              </w:rPr>
            </w:pPr>
            <w:ins w:id="3360" w:author="Nigel Deakin" w:date="2012-09-03T12:27:00Z">
              <w:r w:rsidRPr="00D15B01">
                <w:t xml:space="preserve">Creates a shared non-durable subscription with the specified name on the specified topic, and creates a </w:t>
              </w:r>
              <w:r w:rsidR="00D71E00" w:rsidRPr="00D71E00">
                <w:rPr>
                  <w:rStyle w:val="Code"/>
                  <w:rPrChange w:id="3361" w:author="Nigel Deakin" w:date="2012-09-03T12:28:00Z">
                    <w:rPr>
                      <w:rFonts w:ascii="Courier New" w:hAnsi="Courier New"/>
                      <w:sz w:val="18"/>
                    </w:rPr>
                  </w:rPrChange>
                </w:rPr>
                <w:t>JMSConsumer</w:t>
              </w:r>
              <w:r w:rsidRPr="00D15B01">
                <w:t xml:space="preserve"> on that subscription.</w:t>
              </w:r>
            </w:ins>
          </w:p>
        </w:tc>
      </w:tr>
      <w:tr w:rsidR="00C71C24" w:rsidTr="00392643">
        <w:trPr>
          <w:ins w:id="3362" w:author="Nigel Deakin" w:date="2012-09-03T12:27:00Z"/>
        </w:trPr>
        <w:tc>
          <w:tcPr>
            <w:tcW w:w="3324" w:type="dxa"/>
          </w:tcPr>
          <w:p w:rsidR="00967028" w:rsidRDefault="00815F43">
            <w:pPr>
              <w:ind w:left="0"/>
              <w:rPr>
                <w:ins w:id="3363" w:author="Nigel Deakin" w:date="2012-09-03T12:27:00Z"/>
                <w:rStyle w:val="Code"/>
              </w:rPr>
            </w:pPr>
            <w:ins w:id="3364" w:author="Nigel Deakin" w:date="2012-09-03T12:28:00Z">
              <w:r w:rsidRPr="00815F43">
                <w:rPr>
                  <w:rStyle w:val="Code"/>
                </w:rPr>
                <w:t>createSharedConsumer(</w:t>
              </w:r>
              <w:r>
                <w:rPr>
                  <w:rStyle w:val="Code"/>
                </w:rPr>
                <w:br/>
                <w:t xml:space="preserve">   </w:t>
              </w:r>
              <w:r w:rsidRPr="00815F43">
                <w:rPr>
                  <w:rStyle w:val="Code"/>
                </w:rPr>
                <w:t xml:space="preserve">Topic topic,                             </w:t>
              </w:r>
              <w:r>
                <w:rPr>
                  <w:rStyle w:val="Code"/>
                </w:rPr>
                <w:br/>
                <w:t xml:space="preserve">   </w:t>
              </w:r>
              <w:r w:rsidRPr="00815F43">
                <w:rPr>
                  <w:rStyle w:val="Code"/>
                </w:rPr>
                <w:t xml:space="preserve">String </w:t>
              </w:r>
              <w:r>
                <w:rPr>
                  <w:rStyle w:val="Code"/>
                </w:rPr>
                <w:br/>
                <w:t xml:space="preserve">     </w:t>
              </w:r>
              <w:r w:rsidRPr="00815F43">
                <w:rPr>
                  <w:rStyle w:val="Code"/>
                </w:rPr>
                <w:t>sharedSubscriptionName,</w:t>
              </w:r>
              <w:r>
                <w:rPr>
                  <w:rStyle w:val="Code"/>
                </w:rPr>
                <w:t xml:space="preserve">     </w:t>
              </w:r>
              <w:r w:rsidRPr="00815F43">
                <w:rPr>
                  <w:rStyle w:val="Code"/>
                </w:rPr>
                <w:t xml:space="preserve">                         </w:t>
              </w:r>
              <w:r>
                <w:rPr>
                  <w:rStyle w:val="Code"/>
                </w:rPr>
                <w:t xml:space="preserve"> </w:t>
              </w:r>
              <w:r>
                <w:rPr>
                  <w:rStyle w:val="Code"/>
                </w:rPr>
                <w:br/>
                <w:t xml:space="preserve">   </w:t>
              </w:r>
              <w:r w:rsidRPr="00815F43">
                <w:rPr>
                  <w:rStyle w:val="Code"/>
                </w:rPr>
                <w:t>String messageSelector)</w:t>
              </w:r>
            </w:ins>
          </w:p>
        </w:tc>
        <w:tc>
          <w:tcPr>
            <w:tcW w:w="3038" w:type="dxa"/>
          </w:tcPr>
          <w:p w:rsidR="00C71C24" w:rsidRPr="003A79C6" w:rsidRDefault="00423BB8" w:rsidP="00392643">
            <w:pPr>
              <w:ind w:left="0"/>
              <w:rPr>
                <w:ins w:id="3365" w:author="Nigel Deakin" w:date="2012-09-03T12:27:00Z"/>
              </w:rPr>
            </w:pPr>
            <w:ins w:id="3366" w:author="Nigel Deakin" w:date="2012-09-03T12:28:00Z">
              <w:r w:rsidRPr="00423BB8">
                <w:t xml:space="preserve">Creates a shared non-durable subscription with the specified name on the specified topic, specifying a message selector, and creates a </w:t>
              </w:r>
              <w:r w:rsidR="00D71E00" w:rsidRPr="00D71E00">
                <w:rPr>
                  <w:rStyle w:val="Code"/>
                  <w:rPrChange w:id="3367" w:author="Nigel Deakin" w:date="2012-09-03T12:29:00Z">
                    <w:rPr>
                      <w:rFonts w:ascii="Courier New" w:hAnsi="Courier New"/>
                      <w:sz w:val="18"/>
                    </w:rPr>
                  </w:rPrChange>
                </w:rPr>
                <w:t>JMSConsumer</w:t>
              </w:r>
              <w:r w:rsidRPr="00423BB8">
                <w:t xml:space="preserve"> on that subscription</w:t>
              </w:r>
            </w:ins>
          </w:p>
        </w:tc>
      </w:tr>
      <w:tr w:rsidR="00C71C24" w:rsidTr="00392643">
        <w:trPr>
          <w:ins w:id="3368" w:author="Nigel Deakin" w:date="2012-09-03T12:26:00Z"/>
        </w:trPr>
        <w:tc>
          <w:tcPr>
            <w:tcW w:w="3324" w:type="dxa"/>
          </w:tcPr>
          <w:p w:rsidR="00967028" w:rsidRDefault="00423BB8">
            <w:pPr>
              <w:ind w:left="0"/>
              <w:rPr>
                <w:ins w:id="3369" w:author="Nigel Deakin" w:date="2012-09-03T12:26:00Z"/>
                <w:rStyle w:val="Code"/>
              </w:rPr>
            </w:pPr>
            <w:ins w:id="3370" w:author="Nigel Deakin" w:date="2012-09-03T12:29:00Z">
              <w:r w:rsidRPr="00423BB8">
                <w:rPr>
                  <w:rStyle w:val="Code"/>
                </w:rPr>
                <w:t>createSharedConsumer(</w:t>
              </w:r>
              <w:r>
                <w:rPr>
                  <w:rStyle w:val="Code"/>
                </w:rPr>
                <w:br/>
                <w:t xml:space="preserve">   </w:t>
              </w:r>
              <w:r w:rsidRPr="00423BB8">
                <w:rPr>
                  <w:rStyle w:val="Code"/>
                </w:rPr>
                <w:t xml:space="preserve">Topic topic,                             </w:t>
              </w:r>
              <w:r>
                <w:rPr>
                  <w:rStyle w:val="Code"/>
                </w:rPr>
                <w:t xml:space="preserve"> </w:t>
              </w:r>
              <w:r>
                <w:rPr>
                  <w:rStyle w:val="Code"/>
                </w:rPr>
                <w:br/>
                <w:t xml:space="preserve">   String </w:t>
              </w:r>
              <w:r>
                <w:rPr>
                  <w:rStyle w:val="Code"/>
                </w:rPr>
                <w:br/>
                <w:t xml:space="preserve">     sharedSubscriptionName,</w:t>
              </w:r>
              <w:r w:rsidRPr="00423BB8">
                <w:rPr>
                  <w:rStyle w:val="Code"/>
                </w:rPr>
                <w:t xml:space="preserve">                           </w:t>
              </w:r>
              <w:r>
                <w:rPr>
                  <w:rStyle w:val="Code"/>
                </w:rPr>
                <w:br/>
                <w:t xml:space="preserve">   </w:t>
              </w:r>
              <w:r w:rsidRPr="00423BB8">
                <w:rPr>
                  <w:rStyle w:val="Code"/>
                </w:rPr>
                <w:t>String messageSelector,</w:t>
              </w:r>
              <w:r>
                <w:rPr>
                  <w:rStyle w:val="Code"/>
                </w:rPr>
                <w:br/>
                <w:t xml:space="preserve">   </w:t>
              </w:r>
              <w:r w:rsidRPr="00423BB8">
                <w:rPr>
                  <w:rStyle w:val="Code"/>
                </w:rPr>
                <w:t>boolean noLocal)</w:t>
              </w:r>
            </w:ins>
          </w:p>
        </w:tc>
        <w:tc>
          <w:tcPr>
            <w:tcW w:w="3038" w:type="dxa"/>
          </w:tcPr>
          <w:p w:rsidR="00C71C24" w:rsidRPr="003A79C6" w:rsidRDefault="00423BB8" w:rsidP="00392643">
            <w:pPr>
              <w:ind w:left="0"/>
              <w:rPr>
                <w:ins w:id="3371" w:author="Nigel Deakin" w:date="2012-09-03T12:26:00Z"/>
              </w:rPr>
            </w:pPr>
            <w:ins w:id="3372" w:author="Nigel Deakin" w:date="2012-09-03T12:30:00Z">
              <w:r w:rsidRPr="00423BB8">
                <w:t xml:space="preserve">Creates a shared non-durable subscription with the specified name on the specified topic, specifying a message selector and the </w:t>
              </w:r>
              <w:r w:rsidR="00D71E00" w:rsidRPr="00D71E00">
                <w:rPr>
                  <w:rStyle w:val="Code"/>
                  <w:rPrChange w:id="3373" w:author="Nigel Deakin" w:date="2012-09-03T12:30:00Z">
                    <w:rPr>
                      <w:rFonts w:ascii="Courier New" w:hAnsi="Courier New"/>
                      <w:sz w:val="18"/>
                    </w:rPr>
                  </w:rPrChange>
                </w:rPr>
                <w:t>noLocal</w:t>
              </w:r>
              <w:r w:rsidRPr="00423BB8">
                <w:t xml:space="preserve"> parameter, and creates a </w:t>
              </w:r>
              <w:r w:rsidR="00D71E00" w:rsidRPr="00D71E00">
                <w:rPr>
                  <w:rStyle w:val="Code"/>
                  <w:rPrChange w:id="3374" w:author="Nigel Deakin" w:date="2012-09-03T12:30:00Z">
                    <w:rPr>
                      <w:rFonts w:ascii="Courier New" w:hAnsi="Courier New"/>
                      <w:sz w:val="18"/>
                    </w:rPr>
                  </w:rPrChange>
                </w:rPr>
                <w:t>JMSConsumer</w:t>
              </w:r>
              <w:r w:rsidRPr="00423BB8">
                <w:t xml:space="preserve"> on that subscription.</w:t>
              </w:r>
            </w:ins>
          </w:p>
        </w:tc>
      </w:tr>
    </w:tbl>
    <w:p w:rsidR="0057149A" w:rsidRDefault="0057149A" w:rsidP="002D381C">
      <w:pPr>
        <w:spacing w:after="160"/>
        <w:rPr>
          <w:ins w:id="3375" w:author="Nigel Deakin" w:date="2012-03-20T17:31:00Z"/>
        </w:rPr>
      </w:pPr>
      <w:ins w:id="3376" w:author="Nigel Deakin" w:date="2012-03-20T17:30:00Z">
        <w:r>
          <w:t xml:space="preserve">The following method on </w:t>
        </w:r>
      </w:ins>
      <w:ins w:id="3377" w:author="Nigel Deakin" w:date="2012-03-21T11:12:00Z">
        <w:r w:rsidR="00225E6F" w:rsidRPr="00225E6F">
          <w:rPr>
            <w:rStyle w:val="Code"/>
          </w:rPr>
          <w:t>JMSConsumer</w:t>
        </w:r>
      </w:ins>
      <w:ins w:id="3378" w:author="Nigel Deakin" w:date="2012-03-20T17:30:00Z">
        <w:r>
          <w:t xml:space="preserve"> may be used to set a message listener to asynchronously consume messages:</w:t>
        </w:r>
      </w:ins>
    </w:p>
    <w:tbl>
      <w:tblPr>
        <w:tblStyle w:val="TableGrid"/>
        <w:tblW w:w="0" w:type="auto"/>
        <w:tblInd w:w="2880" w:type="dxa"/>
        <w:tblLayout w:type="fixed"/>
        <w:tblLook w:val="04A0"/>
        <w:tblPrChange w:id="3379" w:author="Nigel Deakin" w:date="2012-03-20T17:34:00Z">
          <w:tblPr>
            <w:tblStyle w:val="TableGrid"/>
            <w:tblW w:w="0" w:type="auto"/>
            <w:tblInd w:w="2880" w:type="dxa"/>
            <w:tblLook w:val="04A0"/>
          </w:tblPr>
        </w:tblPrChange>
      </w:tblPr>
      <w:tblGrid>
        <w:gridCol w:w="3182"/>
        <w:gridCol w:w="3180"/>
        <w:tblGridChange w:id="3380">
          <w:tblGrid>
            <w:gridCol w:w="5057"/>
            <w:gridCol w:w="1305"/>
          </w:tblGrid>
        </w:tblGridChange>
      </w:tblGrid>
      <w:tr w:rsidR="00E17B18" w:rsidTr="00A55BFE">
        <w:trPr>
          <w:cantSplit/>
          <w:tblHeader/>
          <w:trPrChange w:id="3381" w:author="Nigel Deakin" w:date="2012-03-20T17:34:00Z">
            <w:trPr>
              <w:cantSplit/>
              <w:tblHeader/>
            </w:trPr>
          </w:trPrChange>
        </w:trPr>
        <w:tc>
          <w:tcPr>
            <w:tcW w:w="6362" w:type="dxa"/>
            <w:gridSpan w:val="2"/>
            <w:tcPrChange w:id="3382" w:author="Nigel Deakin" w:date="2012-03-20T17:34:00Z">
              <w:tcPr>
                <w:tcW w:w="6362" w:type="dxa"/>
                <w:gridSpan w:val="2"/>
              </w:tcPr>
            </w:tcPrChange>
          </w:tcPr>
          <w:p w:rsidR="009B3B37" w:rsidRDefault="00225E6F">
            <w:pPr>
              <w:spacing w:after="160"/>
              <w:ind w:left="0"/>
            </w:pPr>
            <w:ins w:id="3383" w:author="Nigel Deakin" w:date="2012-03-21T11:12:00Z">
              <w:r w:rsidRPr="00225E6F">
                <w:rPr>
                  <w:rStyle w:val="Code"/>
                </w:rPr>
                <w:t>JMSConsumer</w:t>
              </w:r>
            </w:ins>
            <w:ins w:id="3384" w:author="Nigel Deakin" w:date="2012-03-20T17:32:00Z">
              <w:r w:rsidR="00D03FA7">
                <w:t xml:space="preserve"> </w:t>
              </w:r>
              <w:r w:rsidR="00E17B18">
                <w:t>methods to set a message listener</w:t>
              </w:r>
            </w:ins>
          </w:p>
        </w:tc>
      </w:tr>
      <w:tr w:rsidR="00E17B18" w:rsidTr="00A55BFE">
        <w:trPr>
          <w:ins w:id="3385" w:author="Nigel Deakin" w:date="2012-03-20T17:31:00Z"/>
        </w:trPr>
        <w:tc>
          <w:tcPr>
            <w:tcW w:w="3182" w:type="dxa"/>
            <w:tcPrChange w:id="3386" w:author="Nigel Deakin" w:date="2012-03-20T17:34:00Z">
              <w:tcPr>
                <w:tcW w:w="3181" w:type="dxa"/>
              </w:tcPr>
            </w:tcPrChange>
          </w:tcPr>
          <w:p w:rsidR="009B3B37" w:rsidRPr="009B3B37" w:rsidRDefault="00D71E00">
            <w:pPr>
              <w:spacing w:after="160"/>
              <w:ind w:left="0"/>
              <w:rPr>
                <w:ins w:id="3387" w:author="Nigel Deakin" w:date="2012-03-20T17:31:00Z"/>
                <w:rStyle w:val="Code"/>
                <w:rPrChange w:id="3388" w:author="Nigel Deakin" w:date="2012-03-20T17:34:00Z">
                  <w:rPr>
                    <w:ins w:id="3389" w:author="Nigel Deakin" w:date="2012-03-20T17:31:00Z"/>
                  </w:rPr>
                </w:rPrChange>
              </w:rPr>
            </w:pPr>
            <w:ins w:id="3390" w:author="Nigel Deakin" w:date="2012-03-20T17:33:00Z">
              <w:r w:rsidRPr="00D71E00">
                <w:rPr>
                  <w:rStyle w:val="Code"/>
                  <w:rPrChange w:id="3391" w:author="Nigel Deakin" w:date="2012-03-20T17:34:00Z">
                    <w:rPr>
                      <w:rFonts w:ascii="Courier New" w:hAnsi="Courier New"/>
                      <w:sz w:val="18"/>
                    </w:rPr>
                  </w:rPrChange>
                </w:rPr>
                <w:t>setMessageListener(</w:t>
              </w:r>
            </w:ins>
            <w:ins w:id="3392" w:author="Nigel Deakin" w:date="2012-03-20T17:34:00Z">
              <w:r w:rsidR="00A55BFE">
                <w:rPr>
                  <w:rStyle w:val="Code"/>
                </w:rPr>
                <w:br/>
              </w:r>
              <w:r w:rsidR="00F22100">
                <w:rPr>
                  <w:rStyle w:val="Code"/>
                </w:rPr>
                <w:t xml:space="preserve">   </w:t>
              </w:r>
            </w:ins>
            <w:ins w:id="3393" w:author="Nigel Deakin" w:date="2012-03-20T17:33:00Z">
              <w:r w:rsidRPr="00D71E00">
                <w:rPr>
                  <w:rStyle w:val="Code"/>
                  <w:rPrChange w:id="3394" w:author="Nigel Deakin" w:date="2012-03-20T17:34:00Z">
                    <w:rPr>
                      <w:rFonts w:ascii="Courier New" w:hAnsi="Courier New"/>
                      <w:sz w:val="18"/>
                    </w:rPr>
                  </w:rPrChange>
                </w:rPr>
                <w:t>MessageListener</w:t>
              </w:r>
            </w:ins>
            <w:ins w:id="3395" w:author="Nigel Deakin" w:date="2012-03-20T17:35:00Z">
              <w:r w:rsidR="007C558D">
                <w:rPr>
                  <w:rStyle w:val="Code"/>
                </w:rPr>
                <w:br/>
                <w:t xml:space="preserve">      </w:t>
              </w:r>
            </w:ins>
            <w:ins w:id="3396" w:author="Nigel Deakin" w:date="2012-03-20T17:33:00Z">
              <w:r w:rsidRPr="00D71E00">
                <w:rPr>
                  <w:rStyle w:val="Code"/>
                  <w:rPrChange w:id="3397" w:author="Nigel Deakin" w:date="2012-03-20T17:34:00Z">
                    <w:rPr>
                      <w:rFonts w:ascii="Courier New" w:hAnsi="Courier New"/>
                      <w:sz w:val="18"/>
                    </w:rPr>
                  </w:rPrChange>
                </w:rPr>
                <w:t>listener)</w:t>
              </w:r>
            </w:ins>
          </w:p>
        </w:tc>
        <w:tc>
          <w:tcPr>
            <w:tcW w:w="3180" w:type="dxa"/>
            <w:tcPrChange w:id="3398" w:author="Nigel Deakin" w:date="2012-03-20T17:34:00Z">
              <w:tcPr>
                <w:tcW w:w="3181" w:type="dxa"/>
              </w:tcPr>
            </w:tcPrChange>
          </w:tcPr>
          <w:p w:rsidR="00E17B18" w:rsidRDefault="007C558D" w:rsidP="002D381C">
            <w:pPr>
              <w:spacing w:after="160"/>
              <w:ind w:left="0"/>
              <w:rPr>
                <w:ins w:id="3399" w:author="Nigel Deakin" w:date="2012-03-20T17:31:00Z"/>
              </w:rPr>
            </w:pPr>
            <w:ins w:id="3400" w:author="Nigel Deakin" w:date="2012-03-20T17:35:00Z">
              <w:r w:rsidRPr="007C558D">
                <w:t xml:space="preserve">Sets the </w:t>
              </w:r>
            </w:ins>
            <w:ins w:id="3401" w:author="Nigel Deakin" w:date="2012-03-21T11:12:00Z">
              <w:r w:rsidR="00225E6F" w:rsidRPr="00225E6F">
                <w:rPr>
                  <w:rStyle w:val="Code"/>
                </w:rPr>
                <w:t>JMSConsumer</w:t>
              </w:r>
            </w:ins>
            <w:ins w:id="3402" w:author="Nigel Deakin" w:date="2012-03-20T17:35:00Z">
              <w:r w:rsidR="00D71E00" w:rsidRPr="00D71E00">
                <w:rPr>
                  <w:rStyle w:val="Code"/>
                  <w:rPrChange w:id="3403" w:author="Nigel Deakin" w:date="2012-03-20T17:35:00Z">
                    <w:rPr>
                      <w:rFonts w:ascii="Courier New" w:hAnsi="Courier New"/>
                      <w:sz w:val="18"/>
                    </w:rPr>
                  </w:rPrChange>
                </w:rPr>
                <w:t>'</w:t>
              </w:r>
              <w:r w:rsidRPr="007C558D">
                <w:t xml:space="preserve">s listener to be the specified </w:t>
              </w:r>
              <w:r w:rsidR="00D71E00" w:rsidRPr="00D71E00">
                <w:rPr>
                  <w:rStyle w:val="Code"/>
                  <w:rPrChange w:id="3404" w:author="Nigel Deakin" w:date="2012-03-20T17:35:00Z">
                    <w:rPr>
                      <w:rFonts w:ascii="Courier New" w:hAnsi="Courier New"/>
                      <w:sz w:val="18"/>
                    </w:rPr>
                  </w:rPrChange>
                </w:rPr>
                <w:t>MessageListener</w:t>
              </w:r>
              <w:r w:rsidRPr="007C558D">
                <w:t>.</w:t>
              </w:r>
            </w:ins>
          </w:p>
        </w:tc>
      </w:tr>
    </w:tbl>
    <w:p w:rsidR="002D381C" w:rsidRDefault="002D381C" w:rsidP="002D381C">
      <w:pPr>
        <w:spacing w:after="160"/>
        <w:rPr>
          <w:ins w:id="3405" w:author="Nigel Deakin" w:date="2012-02-03T15:01:00Z"/>
        </w:rPr>
      </w:pPr>
      <w:ins w:id="3406" w:author="Nigel Deakin" w:date="2012-02-03T15:01:00Z">
        <w:r>
          <w:t xml:space="preserve">The following methods on </w:t>
        </w:r>
      </w:ins>
      <w:ins w:id="3407" w:author="Nigel Deakin" w:date="2012-03-21T11:12:00Z">
        <w:r w:rsidR="00225E6F" w:rsidRPr="00225E6F">
          <w:rPr>
            <w:rStyle w:val="Code"/>
          </w:rPr>
          <w:t>JMSConsumer</w:t>
        </w:r>
      </w:ins>
      <w:ins w:id="3408" w:author="Nigel Deakin" w:date="2012-02-03T15:01:00Z">
        <w:r>
          <w:t xml:space="preserve"> may be used to synchronously consume messages:</w:t>
        </w:r>
      </w:ins>
    </w:p>
    <w:tbl>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Change w:id="3409" w:author="Nigel Deakin" w:date="2012-09-03T12:32:00Z">
          <w:tblPr>
            <w:tblW w:w="0" w:type="auto"/>
            <w:tblInd w:w="2880" w:type="dxa"/>
            <w:tblBorders>
              <w:top w:val="single" w:sz="4" w:space="0" w:color="auto"/>
              <w:left w:val="single" w:sz="4" w:space="0" w:color="auto"/>
              <w:bottom w:val="single" w:sz="4" w:space="0" w:color="auto"/>
              <w:right w:val="single" w:sz="4" w:space="0" w:color="auto"/>
            </w:tblBorders>
            <w:tblLayout w:type="fixed"/>
            <w:tblLook w:val="0000"/>
          </w:tblPr>
        </w:tblPrChange>
      </w:tblPr>
      <w:tblGrid>
        <w:gridCol w:w="3181"/>
        <w:gridCol w:w="3181"/>
        <w:tblGridChange w:id="3410">
          <w:tblGrid>
            <w:gridCol w:w="3181"/>
            <w:gridCol w:w="3181"/>
          </w:tblGrid>
        </w:tblGridChange>
      </w:tblGrid>
      <w:tr w:rsidR="002D381C" w:rsidRPr="007711A0" w:rsidTr="001F2479">
        <w:trPr>
          <w:cantSplit/>
          <w:ins w:id="3411" w:author="Nigel Deakin" w:date="2012-02-03T15:01:00Z"/>
        </w:trPr>
        <w:tc>
          <w:tcPr>
            <w:tcW w:w="6362" w:type="dxa"/>
            <w:gridSpan w:val="2"/>
            <w:tcBorders>
              <w:top w:val="single" w:sz="4" w:space="0" w:color="auto"/>
              <w:bottom w:val="single" w:sz="4" w:space="0" w:color="auto"/>
            </w:tcBorders>
            <w:tcPrChange w:id="3412" w:author="Nigel Deakin" w:date="2012-09-03T12:32:00Z">
              <w:tcPr>
                <w:tcW w:w="6362" w:type="dxa"/>
                <w:gridSpan w:val="2"/>
                <w:tcBorders>
                  <w:top w:val="single" w:sz="4" w:space="0" w:color="auto"/>
                  <w:bottom w:val="single" w:sz="4" w:space="0" w:color="auto"/>
                </w:tcBorders>
              </w:tcPr>
            </w:tcPrChange>
          </w:tcPr>
          <w:p w:rsidR="002D381C" w:rsidRPr="007711A0" w:rsidRDefault="00225E6F" w:rsidP="00392643">
            <w:pPr>
              <w:keepNext/>
              <w:ind w:left="0"/>
              <w:rPr>
                <w:ins w:id="3413" w:author="Nigel Deakin" w:date="2012-02-03T15:01:00Z"/>
                <w:rFonts w:eastAsia="Calibri"/>
                <w:b/>
                <w:bCs/>
              </w:rPr>
            </w:pPr>
            <w:ins w:id="3414" w:author="Nigel Deakin" w:date="2012-03-21T11:12:00Z">
              <w:r w:rsidRPr="00225E6F">
                <w:rPr>
                  <w:rStyle w:val="Code"/>
                  <w:rFonts w:eastAsia="Calibri"/>
                </w:rPr>
                <w:lastRenderedPageBreak/>
                <w:t>JMSConsumer</w:t>
              </w:r>
            </w:ins>
            <w:ins w:id="3415" w:author="Nigel Deakin" w:date="2012-02-03T15:01:00Z">
              <w:r w:rsidR="002D381C" w:rsidRPr="007711A0">
                <w:rPr>
                  <w:rFonts w:eastAsia="Calibri"/>
                </w:rPr>
                <w:t xml:space="preserve"> methods to synchronously consume messages</w:t>
              </w:r>
            </w:ins>
          </w:p>
        </w:tc>
      </w:tr>
      <w:tr w:rsidR="002D381C" w:rsidRPr="007711A0" w:rsidTr="001F2479">
        <w:trPr>
          <w:cantSplit/>
          <w:ins w:id="3416" w:author="Nigel Deakin" w:date="2012-02-03T15:01:00Z"/>
        </w:trPr>
        <w:tc>
          <w:tcPr>
            <w:tcW w:w="3181" w:type="dxa"/>
            <w:tcBorders>
              <w:top w:val="single" w:sz="4" w:space="0" w:color="auto"/>
              <w:bottom w:val="single" w:sz="4" w:space="0" w:color="auto"/>
              <w:right w:val="single" w:sz="4" w:space="0" w:color="auto"/>
            </w:tcBorders>
            <w:tcPrChange w:id="3417"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418" w:author="Nigel Deakin" w:date="2012-02-03T15:01:00Z"/>
                <w:rFonts w:ascii="Courier New" w:eastAsia="Calibri" w:hAnsi="Courier New" w:cs="Courier New"/>
                <w:sz w:val="18"/>
                <w:szCs w:val="18"/>
              </w:rPr>
            </w:pPr>
            <w:ins w:id="3419" w:author="Nigel Deakin" w:date="2012-02-03T15:01:00Z">
              <w:r w:rsidRPr="007711A0">
                <w:rPr>
                  <w:rFonts w:ascii="Courier New" w:eastAsia="Calibri" w:hAnsi="Courier New" w:cs="Courier New"/>
                  <w:sz w:val="18"/>
                  <w:szCs w:val="18"/>
                </w:rPr>
                <w:t>receive()</w:t>
              </w:r>
            </w:ins>
          </w:p>
        </w:tc>
        <w:tc>
          <w:tcPr>
            <w:tcW w:w="3181" w:type="dxa"/>
            <w:tcBorders>
              <w:top w:val="single" w:sz="4" w:space="0" w:color="auto"/>
              <w:left w:val="single" w:sz="4" w:space="0" w:color="auto"/>
              <w:bottom w:val="single" w:sz="4" w:space="0" w:color="auto"/>
            </w:tcBorders>
            <w:tcPrChange w:id="3420"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421" w:author="Nigel Deakin" w:date="2012-02-03T15:01:00Z"/>
                <w:rFonts w:eastAsia="Calibri"/>
              </w:rPr>
            </w:pPr>
            <w:ins w:id="3422" w:author="Nigel Deakin" w:date="2012-02-03T15:01:00Z">
              <w:r w:rsidRPr="007711A0">
                <w:rPr>
                  <w:rFonts w:eastAsia="Calibri"/>
                </w:rPr>
                <w:t xml:space="preserve">Receives the next message produced for this </w:t>
              </w:r>
            </w:ins>
            <w:ins w:id="3423" w:author="Nigel Deakin" w:date="2012-03-21T11:12:00Z">
              <w:r w:rsidR="00225E6F" w:rsidRPr="00225E6F">
                <w:rPr>
                  <w:rStyle w:val="Code"/>
                  <w:rFonts w:eastAsia="Calibri"/>
                </w:rPr>
                <w:t>JMSConsumer</w:t>
              </w:r>
            </w:ins>
            <w:ins w:id="3424" w:author="Nigel Deakin" w:date="2012-02-03T15:01:00Z">
              <w:r w:rsidRPr="007711A0">
                <w:rPr>
                  <w:rFonts w:eastAsia="Calibri"/>
                </w:rPr>
                <w:t>.</w:t>
              </w:r>
            </w:ins>
          </w:p>
        </w:tc>
      </w:tr>
      <w:tr w:rsidR="002D381C" w:rsidRPr="007711A0" w:rsidTr="001F2479">
        <w:trPr>
          <w:cantSplit/>
          <w:ins w:id="3425" w:author="Nigel Deakin" w:date="2012-02-03T15:01:00Z"/>
        </w:trPr>
        <w:tc>
          <w:tcPr>
            <w:tcW w:w="3181" w:type="dxa"/>
            <w:tcBorders>
              <w:top w:val="single" w:sz="4" w:space="0" w:color="auto"/>
              <w:bottom w:val="single" w:sz="4" w:space="0" w:color="auto"/>
              <w:right w:val="single" w:sz="4" w:space="0" w:color="auto"/>
            </w:tcBorders>
            <w:tcPrChange w:id="3426"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keepNext/>
              <w:ind w:left="0"/>
              <w:rPr>
                <w:ins w:id="3427" w:author="Nigel Deakin" w:date="2012-02-03T15:01:00Z"/>
                <w:rFonts w:ascii="Courier New" w:eastAsia="Calibri" w:hAnsi="Courier New" w:cs="Courier New"/>
                <w:sz w:val="18"/>
                <w:szCs w:val="18"/>
              </w:rPr>
            </w:pPr>
            <w:ins w:id="3428" w:author="Nigel Deakin" w:date="2012-02-03T15:01:00Z">
              <w:r w:rsidRPr="007711A0">
                <w:rPr>
                  <w:rFonts w:ascii="Courier New" w:eastAsia="Calibri" w:hAnsi="Courier New" w:cs="Courier New"/>
                  <w:sz w:val="18"/>
                  <w:szCs w:val="18"/>
                </w:rPr>
                <w:t>receive(</w:t>
              </w:r>
              <w:r w:rsidRPr="007711A0">
                <w:rPr>
                  <w:rFonts w:ascii="Courier New" w:eastAsia="Calibri" w:hAnsi="Courier New" w:cs="Courier New"/>
                  <w:sz w:val="18"/>
                  <w:szCs w:val="18"/>
                </w:rPr>
                <w:br/>
                <w:t xml:space="preserve">   long timeout)</w:t>
              </w:r>
            </w:ins>
          </w:p>
        </w:tc>
        <w:tc>
          <w:tcPr>
            <w:tcW w:w="3181" w:type="dxa"/>
            <w:tcBorders>
              <w:top w:val="single" w:sz="4" w:space="0" w:color="auto"/>
              <w:left w:val="single" w:sz="4" w:space="0" w:color="auto"/>
              <w:bottom w:val="single" w:sz="4" w:space="0" w:color="auto"/>
            </w:tcBorders>
            <w:tcPrChange w:id="3429"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keepNext/>
              <w:ind w:left="0"/>
              <w:rPr>
                <w:ins w:id="3430" w:author="Nigel Deakin" w:date="2012-02-03T15:01:00Z"/>
                <w:rFonts w:eastAsia="Calibri"/>
              </w:rPr>
            </w:pPr>
            <w:ins w:id="3431" w:author="Nigel Deakin" w:date="2012-02-03T15:01:00Z">
              <w:r w:rsidRPr="007711A0">
                <w:rPr>
                  <w:rFonts w:eastAsia="Calibri"/>
                </w:rPr>
                <w:t xml:space="preserve">Receives the next message </w:t>
              </w:r>
            </w:ins>
            <w:ins w:id="3432" w:author="Nigel Deakin" w:date="2012-03-20T17:30:00Z">
              <w:r w:rsidR="00FB02C5" w:rsidRPr="007711A0">
                <w:rPr>
                  <w:rFonts w:eastAsia="Calibri"/>
                </w:rPr>
                <w:t xml:space="preserve">produced for this </w:t>
              </w:r>
            </w:ins>
            <w:ins w:id="3433" w:author="Nigel Deakin" w:date="2012-03-21T11:12:00Z">
              <w:r w:rsidR="00225E6F" w:rsidRPr="00225E6F">
                <w:rPr>
                  <w:rStyle w:val="Code"/>
                  <w:rFonts w:eastAsia="Calibri"/>
                </w:rPr>
                <w:t>JMSConsumer</w:t>
              </w:r>
            </w:ins>
            <w:ins w:id="3434" w:author="Nigel Deakin" w:date="2012-03-20T17:30:00Z">
              <w:r w:rsidR="00FB02C5" w:rsidRPr="007711A0">
                <w:rPr>
                  <w:rFonts w:eastAsia="Calibri"/>
                </w:rPr>
                <w:t xml:space="preserve"> </w:t>
              </w:r>
            </w:ins>
            <w:ins w:id="3435" w:author="Nigel Deakin" w:date="2012-02-03T15:01:00Z">
              <w:r w:rsidRPr="007711A0">
                <w:rPr>
                  <w:rFonts w:eastAsia="Calibri"/>
                </w:rPr>
                <w:t>that arrives within the specified timeout interval.</w:t>
              </w:r>
            </w:ins>
          </w:p>
        </w:tc>
      </w:tr>
      <w:tr w:rsidR="002D381C" w:rsidRPr="007711A0" w:rsidTr="001F2479">
        <w:trPr>
          <w:cantSplit/>
          <w:ins w:id="3436" w:author="Nigel Deakin" w:date="2012-02-03T15:01:00Z"/>
        </w:trPr>
        <w:tc>
          <w:tcPr>
            <w:tcW w:w="3181" w:type="dxa"/>
            <w:tcBorders>
              <w:top w:val="single" w:sz="4" w:space="0" w:color="auto"/>
              <w:bottom w:val="single" w:sz="4" w:space="0" w:color="auto"/>
              <w:right w:val="single" w:sz="4" w:space="0" w:color="auto"/>
            </w:tcBorders>
            <w:tcPrChange w:id="3437" w:author="Nigel Deakin" w:date="2012-09-03T12:32:00Z">
              <w:tcPr>
                <w:tcW w:w="3181" w:type="dxa"/>
                <w:tcBorders>
                  <w:top w:val="single" w:sz="4" w:space="0" w:color="auto"/>
                  <w:bottom w:val="single" w:sz="4" w:space="0" w:color="auto"/>
                  <w:right w:val="single" w:sz="4" w:space="0" w:color="auto"/>
                </w:tcBorders>
              </w:tcPr>
            </w:tcPrChange>
          </w:tcPr>
          <w:p w:rsidR="002D381C" w:rsidRPr="007711A0" w:rsidRDefault="002D381C" w:rsidP="00392643">
            <w:pPr>
              <w:ind w:left="0"/>
              <w:rPr>
                <w:ins w:id="3438" w:author="Nigel Deakin" w:date="2012-02-03T15:01:00Z"/>
                <w:rFonts w:ascii="Courier New" w:eastAsia="Calibri" w:hAnsi="Courier New" w:cs="Courier New"/>
                <w:sz w:val="18"/>
                <w:szCs w:val="18"/>
              </w:rPr>
            </w:pPr>
            <w:ins w:id="3439" w:author="Nigel Deakin" w:date="2012-02-03T15:01:00Z">
              <w:r w:rsidRPr="007711A0">
                <w:rPr>
                  <w:rFonts w:ascii="Courier New" w:eastAsia="Calibri" w:hAnsi="Courier New" w:cs="Courier New"/>
                  <w:sz w:val="18"/>
                  <w:szCs w:val="18"/>
                </w:rPr>
                <w:t>receiveNoWait()</w:t>
              </w:r>
            </w:ins>
          </w:p>
        </w:tc>
        <w:tc>
          <w:tcPr>
            <w:tcW w:w="3181" w:type="dxa"/>
            <w:tcBorders>
              <w:top w:val="single" w:sz="4" w:space="0" w:color="auto"/>
              <w:left w:val="single" w:sz="4" w:space="0" w:color="auto"/>
              <w:bottom w:val="single" w:sz="4" w:space="0" w:color="auto"/>
            </w:tcBorders>
            <w:tcPrChange w:id="3440" w:author="Nigel Deakin" w:date="2012-09-03T12:32:00Z">
              <w:tcPr>
                <w:tcW w:w="3181" w:type="dxa"/>
                <w:tcBorders>
                  <w:top w:val="single" w:sz="4" w:space="0" w:color="auto"/>
                  <w:left w:val="single" w:sz="4" w:space="0" w:color="auto"/>
                  <w:bottom w:val="single" w:sz="4" w:space="0" w:color="auto"/>
                </w:tcBorders>
              </w:tcPr>
            </w:tcPrChange>
          </w:tcPr>
          <w:p w:rsidR="002D381C" w:rsidRPr="007711A0" w:rsidRDefault="002D381C" w:rsidP="00392643">
            <w:pPr>
              <w:ind w:left="0"/>
              <w:rPr>
                <w:ins w:id="3441" w:author="Nigel Deakin" w:date="2012-02-03T15:01:00Z"/>
                <w:rFonts w:eastAsia="Calibri"/>
              </w:rPr>
            </w:pPr>
            <w:ins w:id="3442" w:author="Nigel Deakin" w:date="2012-02-03T15:01:00Z">
              <w:r w:rsidRPr="007711A0">
                <w:rPr>
                  <w:rFonts w:eastAsia="Calibri"/>
                </w:rPr>
                <w:t xml:space="preserve">Receives the next message </w:t>
              </w:r>
            </w:ins>
            <w:ins w:id="3443" w:author="Nigel Deakin" w:date="2012-03-20T17:30:00Z">
              <w:r w:rsidR="00FB02C5" w:rsidRPr="007711A0">
                <w:rPr>
                  <w:rFonts w:eastAsia="Calibri"/>
                </w:rPr>
                <w:t xml:space="preserve">produced for this </w:t>
              </w:r>
            </w:ins>
            <w:ins w:id="3444" w:author="Nigel Deakin" w:date="2012-03-21T11:12:00Z">
              <w:r w:rsidR="00225E6F" w:rsidRPr="00225E6F">
                <w:rPr>
                  <w:rStyle w:val="Code"/>
                  <w:rFonts w:eastAsia="Calibri"/>
                </w:rPr>
                <w:t>JMSConsumer</w:t>
              </w:r>
            </w:ins>
            <w:ins w:id="3445" w:author="Nigel Deakin" w:date="2012-03-20T17:30:00Z">
              <w:r w:rsidR="00FB02C5" w:rsidRPr="007711A0">
                <w:rPr>
                  <w:rFonts w:eastAsia="Calibri"/>
                </w:rPr>
                <w:t xml:space="preserve"> </w:t>
              </w:r>
            </w:ins>
            <w:ins w:id="3446" w:author="Nigel Deakin" w:date="2012-02-03T15:01:00Z">
              <w:r w:rsidRPr="007711A0">
                <w:rPr>
                  <w:rFonts w:eastAsia="Calibri"/>
                </w:rPr>
                <w:t>if one is immediately available.</w:t>
              </w:r>
            </w:ins>
          </w:p>
        </w:tc>
      </w:tr>
    </w:tbl>
    <w:p w:rsidR="002D381C" w:rsidRDefault="002D381C" w:rsidP="002D381C">
      <w:pPr>
        <w:rPr>
          <w:ins w:id="3447" w:author="Nigel Deakin" w:date="2012-02-03T15:01:00Z"/>
        </w:rPr>
      </w:pPr>
      <w:ins w:id="3448" w:author="Nigel Deakin" w:date="2012-02-03T15:01:00Z">
        <w:r>
          <w:t xml:space="preserve">In addition, the following methods </w:t>
        </w:r>
      </w:ins>
      <w:ins w:id="3449" w:author="Nigel Deakin" w:date="2012-03-20T17:36:00Z">
        <w:r w:rsidR="004B3765">
          <w:t xml:space="preserve">on </w:t>
        </w:r>
      </w:ins>
      <w:ins w:id="3450" w:author="Nigel Deakin" w:date="2012-03-21T11:12:00Z">
        <w:r w:rsidR="00225E6F" w:rsidRPr="00225E6F">
          <w:rPr>
            <w:rStyle w:val="Code"/>
          </w:rPr>
          <w:t>JMSConsumer</w:t>
        </w:r>
      </w:ins>
      <w:ins w:id="3451" w:author="Nigel Deakin" w:date="2012-03-20T17:36:00Z">
        <w:r w:rsidR="004B3765">
          <w:t xml:space="preserve"> may </w:t>
        </w:r>
      </w:ins>
      <w:ins w:id="3452" w:author="Nigel Deakin" w:date="2012-02-03T15:01:00Z">
        <w:r>
          <w:t>be used to receive a message payload directly:</w:t>
        </w:r>
        <w:r>
          <w:br/>
        </w:r>
      </w:ins>
    </w:p>
    <w:tbl>
      <w:tblPr>
        <w:tblStyle w:val="TableGrid"/>
        <w:tblW w:w="0" w:type="auto"/>
        <w:tblInd w:w="2880" w:type="dxa"/>
        <w:tblLook w:val="04A0"/>
      </w:tblPr>
      <w:tblGrid>
        <w:gridCol w:w="3324"/>
        <w:gridCol w:w="3038"/>
        <w:tblGridChange w:id="3453">
          <w:tblGrid>
            <w:gridCol w:w="2880"/>
            <w:gridCol w:w="301"/>
            <w:gridCol w:w="3181"/>
            <w:gridCol w:w="2880"/>
          </w:tblGrid>
        </w:tblGridChange>
      </w:tblGrid>
      <w:tr w:rsidR="002D381C" w:rsidTr="00392643">
        <w:trPr>
          <w:ins w:id="3454" w:author="Nigel Deakin" w:date="2012-02-03T15:01:00Z"/>
        </w:trPr>
        <w:tc>
          <w:tcPr>
            <w:tcW w:w="6362" w:type="dxa"/>
            <w:gridSpan w:val="2"/>
          </w:tcPr>
          <w:p w:rsidR="009B3B37" w:rsidRDefault="00225E6F">
            <w:pPr>
              <w:ind w:left="0"/>
              <w:rPr>
                <w:ins w:id="3455" w:author="Nigel Deakin" w:date="2012-02-03T15:01:00Z"/>
              </w:rPr>
            </w:pPr>
            <w:ins w:id="3456" w:author="Nigel Deakin" w:date="2012-03-21T11:12:00Z">
              <w:r w:rsidRPr="00225E6F">
                <w:rPr>
                  <w:rStyle w:val="Code"/>
                  <w:rFonts w:eastAsia="Calibri"/>
                </w:rPr>
                <w:t>JMSConsumer</w:t>
              </w:r>
            </w:ins>
            <w:ins w:id="3457" w:author="Nigel Deakin" w:date="2012-03-20T17:29:00Z">
              <w:r w:rsidR="006F0A8B" w:rsidRPr="007711A0">
                <w:rPr>
                  <w:rFonts w:eastAsia="Calibri"/>
                </w:rPr>
                <w:t xml:space="preserve"> </w:t>
              </w:r>
            </w:ins>
            <w:ins w:id="3458" w:author="Nigel Deakin" w:date="2012-02-03T15:01:00Z">
              <w:r w:rsidR="002D381C">
                <w:t xml:space="preserve">methods to consume message </w:t>
              </w:r>
            </w:ins>
            <w:ins w:id="3459" w:author="Nigel Deakin" w:date="2012-03-20T17:21:00Z">
              <w:r w:rsidR="00AD3F8D">
                <w:t>payloads</w:t>
              </w:r>
            </w:ins>
            <w:ins w:id="3460" w:author="Nigel Deakin" w:date="2012-02-03T15:01:00Z">
              <w:r w:rsidR="002D381C">
                <w:t xml:space="preserve"> directly</w:t>
              </w:r>
            </w:ins>
          </w:p>
        </w:tc>
      </w:tr>
      <w:tr w:rsidR="002D381C" w:rsidTr="00392643">
        <w:tblPrEx>
          <w:tblW w:w="0" w:type="auto"/>
          <w:tblInd w:w="2880" w:type="dxa"/>
          <w:tblPrExChange w:id="3461" w:author="Nigel Deakin" w:date="2012-01-31T19:50:00Z">
            <w:tblPrEx>
              <w:tblW w:w="0" w:type="auto"/>
              <w:tblInd w:w="2880" w:type="dxa"/>
            </w:tblPrEx>
          </w:tblPrExChange>
        </w:tblPrEx>
        <w:trPr>
          <w:ins w:id="3462" w:author="Nigel Deakin" w:date="2012-02-03T15:01:00Z"/>
          <w:trPrChange w:id="3463" w:author="Nigel Deakin" w:date="2012-01-31T19:50:00Z">
            <w:trPr>
              <w:gridAfter w:val="0"/>
            </w:trPr>
          </w:trPrChange>
        </w:trPr>
        <w:tc>
          <w:tcPr>
            <w:tcW w:w="3324" w:type="dxa"/>
            <w:tcPrChange w:id="3464" w:author="Nigel Deakin" w:date="2012-01-31T19:50:00Z">
              <w:tcPr>
                <w:tcW w:w="3181" w:type="dxa"/>
                <w:gridSpan w:val="2"/>
              </w:tcPr>
            </w:tcPrChange>
          </w:tcPr>
          <w:p w:rsidR="002D381C" w:rsidRPr="00344594" w:rsidRDefault="00D71E00" w:rsidP="00392643">
            <w:pPr>
              <w:ind w:left="0"/>
              <w:rPr>
                <w:ins w:id="3465" w:author="Nigel Deakin" w:date="2012-02-03T15:01:00Z"/>
                <w:rStyle w:val="Code"/>
                <w:rPrChange w:id="3466" w:author="Nigel Deakin" w:date="2012-01-31T19:50:00Z">
                  <w:rPr>
                    <w:ins w:id="3467" w:author="Nigel Deakin" w:date="2012-02-03T15:01:00Z"/>
                  </w:rPr>
                </w:rPrChange>
              </w:rPr>
            </w:pPr>
            <w:ins w:id="3468" w:author="Nigel Deakin" w:date="2012-02-03T15:01:00Z">
              <w:r w:rsidRPr="00D71E00">
                <w:rPr>
                  <w:rStyle w:val="Code"/>
                  <w:rPrChange w:id="3469" w:author="Nigel Deakin" w:date="2012-01-31T19:50:00Z">
                    <w:rPr>
                      <w:rFonts w:ascii="Courier New" w:hAnsi="Courier New"/>
                      <w:sz w:val="18"/>
                    </w:rPr>
                  </w:rPrChange>
                </w:rPr>
                <w:t>&lt;T&gt; T receivePayload(</w:t>
              </w:r>
              <w:r w:rsidR="002D381C">
                <w:rPr>
                  <w:rStyle w:val="Code"/>
                </w:rPr>
                <w:br/>
                <w:t xml:space="preserve">   </w:t>
              </w:r>
              <w:r w:rsidRPr="00D71E00">
                <w:rPr>
                  <w:rStyle w:val="Code"/>
                  <w:rPrChange w:id="3470" w:author="Nigel Deakin" w:date="2012-01-31T19:50:00Z">
                    <w:rPr>
                      <w:rFonts w:ascii="Courier New" w:hAnsi="Courier New"/>
                      <w:sz w:val="18"/>
                    </w:rPr>
                  </w:rPrChange>
                </w:rPr>
                <w:t>Class&lt;T&gt;  c);</w:t>
              </w:r>
            </w:ins>
          </w:p>
        </w:tc>
        <w:tc>
          <w:tcPr>
            <w:tcW w:w="3038" w:type="dxa"/>
            <w:tcPrChange w:id="3471" w:author="Nigel Deakin" w:date="2012-01-31T19:50:00Z">
              <w:tcPr>
                <w:tcW w:w="3181" w:type="dxa"/>
              </w:tcPr>
            </w:tcPrChange>
          </w:tcPr>
          <w:p w:rsidR="002D381C" w:rsidRDefault="002D381C" w:rsidP="00392643">
            <w:pPr>
              <w:ind w:left="0"/>
              <w:rPr>
                <w:ins w:id="3472" w:author="Nigel Deakin" w:date="2012-02-03T15:01:00Z"/>
              </w:rPr>
            </w:pPr>
            <w:ins w:id="3473" w:author="Nigel Deakin" w:date="2012-02-03T15:01:00Z">
              <w:r w:rsidRPr="00580242">
                <w:t xml:space="preserve">Receives the next message produced for this </w:t>
              </w:r>
            </w:ins>
            <w:ins w:id="3474" w:author="Nigel Deakin" w:date="2012-03-21T11:12:00Z">
              <w:r w:rsidR="00225E6F" w:rsidRPr="00225E6F">
                <w:rPr>
                  <w:rStyle w:val="Code"/>
                </w:rPr>
                <w:t>JMSConsumer</w:t>
              </w:r>
            </w:ins>
            <w:ins w:id="3475" w:author="Nigel Deakin" w:date="2012-02-03T15:01:00Z">
              <w:r w:rsidRPr="00580242">
                <w:t xml:space="preserve"> and returns its payload, which must be of the specified type</w:t>
              </w:r>
            </w:ins>
          </w:p>
        </w:tc>
      </w:tr>
      <w:tr w:rsidR="002D381C" w:rsidTr="00392643">
        <w:tblPrEx>
          <w:tblW w:w="0" w:type="auto"/>
          <w:tblInd w:w="2880" w:type="dxa"/>
          <w:tblPrExChange w:id="3476" w:author="Nigel Deakin" w:date="2012-01-31T19:50:00Z">
            <w:tblPrEx>
              <w:tblW w:w="0" w:type="auto"/>
              <w:tblInd w:w="2880" w:type="dxa"/>
            </w:tblPrEx>
          </w:tblPrExChange>
        </w:tblPrEx>
        <w:trPr>
          <w:ins w:id="3477" w:author="Nigel Deakin" w:date="2012-02-03T15:01:00Z"/>
          <w:trPrChange w:id="3478" w:author="Nigel Deakin" w:date="2012-01-31T19:50:00Z">
            <w:trPr>
              <w:gridAfter w:val="0"/>
            </w:trPr>
          </w:trPrChange>
        </w:trPr>
        <w:tc>
          <w:tcPr>
            <w:tcW w:w="3324" w:type="dxa"/>
            <w:tcPrChange w:id="3479" w:author="Nigel Deakin" w:date="2012-01-31T19:50:00Z">
              <w:tcPr>
                <w:tcW w:w="3181" w:type="dxa"/>
                <w:gridSpan w:val="2"/>
              </w:tcPr>
            </w:tcPrChange>
          </w:tcPr>
          <w:p w:rsidR="002D381C" w:rsidRPr="00344594" w:rsidRDefault="00D71E00" w:rsidP="00392643">
            <w:pPr>
              <w:ind w:left="0"/>
              <w:rPr>
                <w:ins w:id="3480" w:author="Nigel Deakin" w:date="2012-02-03T15:01:00Z"/>
                <w:rStyle w:val="Code"/>
                <w:rPrChange w:id="3481" w:author="Nigel Deakin" w:date="2012-01-31T19:50:00Z">
                  <w:rPr>
                    <w:ins w:id="3482" w:author="Nigel Deakin" w:date="2012-02-03T15:01:00Z"/>
                  </w:rPr>
                </w:rPrChange>
              </w:rPr>
            </w:pPr>
            <w:ins w:id="3483" w:author="Nigel Deakin" w:date="2012-02-03T15:01:00Z">
              <w:r w:rsidRPr="00D71E00">
                <w:rPr>
                  <w:rStyle w:val="Code"/>
                  <w:rFonts w:eastAsia="Calibri"/>
                  <w:rPrChange w:id="3484" w:author="Nigel Deakin" w:date="2012-01-31T19:50:00Z">
                    <w:rPr>
                      <w:rFonts w:ascii="Courier New" w:eastAsia="Calibri" w:hAnsi="Courier New" w:cs="Courier New"/>
                      <w:color w:val="auto"/>
                      <w:spacing w:val="0"/>
                      <w:sz w:val="18"/>
                      <w:szCs w:val="18"/>
                      <w:lang w:val="en-GB"/>
                    </w:rPr>
                  </w:rPrChange>
                </w:rPr>
                <w:t>&lt;T&gt; T receivePayload(</w:t>
              </w:r>
              <w:r w:rsidR="002D381C">
                <w:rPr>
                  <w:rStyle w:val="Code"/>
                  <w:rFonts w:eastAsia="Calibri"/>
                </w:rPr>
                <w:br/>
                <w:t xml:space="preserve">   </w:t>
              </w:r>
              <w:r w:rsidRPr="00D71E00">
                <w:rPr>
                  <w:rStyle w:val="Code"/>
                  <w:rFonts w:eastAsia="Calibri"/>
                  <w:rPrChange w:id="3485" w:author="Nigel Deakin" w:date="2012-01-31T19:50:00Z">
                    <w:rPr>
                      <w:rFonts w:ascii="Courier New" w:eastAsia="Calibri" w:hAnsi="Courier New" w:cs="Courier New"/>
                      <w:color w:val="auto"/>
                      <w:spacing w:val="0"/>
                      <w:sz w:val="18"/>
                      <w:szCs w:val="18"/>
                      <w:lang w:val="en-GB"/>
                    </w:rPr>
                  </w:rPrChange>
                </w:rPr>
                <w:t xml:space="preserve">Class&lt;T&gt; c, </w:t>
              </w:r>
            </w:ins>
            <w:ins w:id="3486" w:author="Nigel Deakin" w:date="2012-09-03T12:32:00Z">
              <w:r w:rsidR="00FE26EB">
                <w:rPr>
                  <w:rStyle w:val="Code"/>
                  <w:rFonts w:eastAsia="Calibri"/>
                </w:rPr>
                <w:br/>
                <w:t xml:space="preserve">   </w:t>
              </w:r>
            </w:ins>
            <w:ins w:id="3487" w:author="Nigel Deakin" w:date="2012-02-03T15:01:00Z">
              <w:r w:rsidRPr="00D71E00">
                <w:rPr>
                  <w:rStyle w:val="Code"/>
                  <w:rFonts w:eastAsia="Calibri"/>
                  <w:rPrChange w:id="3488" w:author="Nigel Deakin" w:date="2012-01-31T19:50:00Z">
                    <w:rPr>
                      <w:rFonts w:ascii="Courier New" w:eastAsia="Calibri" w:hAnsi="Courier New" w:cs="Courier New"/>
                      <w:color w:val="auto"/>
                      <w:spacing w:val="0"/>
                      <w:sz w:val="18"/>
                      <w:szCs w:val="18"/>
                      <w:lang w:val="en-GB"/>
                    </w:rPr>
                  </w:rPrChange>
                </w:rPr>
                <w:t>long timeout);</w:t>
              </w:r>
            </w:ins>
          </w:p>
        </w:tc>
        <w:tc>
          <w:tcPr>
            <w:tcW w:w="3038" w:type="dxa"/>
            <w:tcPrChange w:id="3489" w:author="Nigel Deakin" w:date="2012-01-31T19:50:00Z">
              <w:tcPr>
                <w:tcW w:w="3181" w:type="dxa"/>
              </w:tcPr>
            </w:tcPrChange>
          </w:tcPr>
          <w:p w:rsidR="002D381C" w:rsidRDefault="002D381C" w:rsidP="00392643">
            <w:pPr>
              <w:ind w:left="0"/>
              <w:rPr>
                <w:ins w:id="3490" w:author="Nigel Deakin" w:date="2012-02-03T15:01:00Z"/>
              </w:rPr>
            </w:pPr>
            <w:ins w:id="3491" w:author="Nigel Deakin" w:date="2012-02-03T15:01:00Z">
              <w:r w:rsidRPr="00580242">
                <w:t xml:space="preserve">Receives the next message produced for this </w:t>
              </w:r>
            </w:ins>
            <w:ins w:id="3492" w:author="Nigel Deakin" w:date="2012-03-21T11:12:00Z">
              <w:r w:rsidR="00225E6F" w:rsidRPr="00225E6F">
                <w:rPr>
                  <w:rStyle w:val="Code"/>
                </w:rPr>
                <w:t>JMSConsumer</w:t>
              </w:r>
            </w:ins>
            <w:ins w:id="3493" w:author="Nigel Deakin" w:date="2012-02-03T15:01:00Z">
              <w:r w:rsidRPr="00580242">
                <w:t xml:space="preserve"> and that arrives within the specified timeout period, and returns its payload, which must be of the specified type</w:t>
              </w:r>
            </w:ins>
          </w:p>
        </w:tc>
      </w:tr>
      <w:tr w:rsidR="002D381C" w:rsidTr="00392643">
        <w:tblPrEx>
          <w:tblW w:w="0" w:type="auto"/>
          <w:tblInd w:w="2880" w:type="dxa"/>
          <w:tblPrExChange w:id="3494" w:author="Nigel Deakin" w:date="2012-01-31T19:50:00Z">
            <w:tblPrEx>
              <w:tblW w:w="0" w:type="auto"/>
              <w:tblInd w:w="2880" w:type="dxa"/>
            </w:tblPrEx>
          </w:tblPrExChange>
        </w:tblPrEx>
        <w:trPr>
          <w:ins w:id="3495" w:author="Nigel Deakin" w:date="2012-02-03T15:01:00Z"/>
          <w:trPrChange w:id="3496" w:author="Nigel Deakin" w:date="2012-01-31T19:50:00Z">
            <w:trPr>
              <w:gridAfter w:val="0"/>
            </w:trPr>
          </w:trPrChange>
        </w:trPr>
        <w:tc>
          <w:tcPr>
            <w:tcW w:w="3324" w:type="dxa"/>
            <w:tcPrChange w:id="3497" w:author="Nigel Deakin" w:date="2012-01-31T19:50:00Z">
              <w:tcPr>
                <w:tcW w:w="3181" w:type="dxa"/>
                <w:gridSpan w:val="2"/>
              </w:tcPr>
            </w:tcPrChange>
          </w:tcPr>
          <w:p w:rsidR="002D381C" w:rsidRDefault="00D71E00" w:rsidP="00392643">
            <w:pPr>
              <w:ind w:left="0"/>
              <w:rPr>
                <w:ins w:id="3498" w:author="Nigel Deakin" w:date="2012-02-03T15:01:00Z"/>
                <w:rStyle w:val="Code"/>
                <w:rPrChange w:id="3499" w:author="Nigel Deakin" w:date="2012-01-31T19:50:00Z">
                  <w:rPr>
                    <w:ins w:id="3500" w:author="Nigel Deakin" w:date="2012-02-03T15:01:00Z"/>
                  </w:rPr>
                </w:rPrChange>
              </w:rPr>
            </w:pPr>
            <w:ins w:id="3501" w:author="Nigel Deakin" w:date="2012-02-03T15:01:00Z">
              <w:r w:rsidRPr="00D71E00">
                <w:rPr>
                  <w:rStyle w:val="Code"/>
                  <w:rPrChange w:id="3502" w:author="Nigel Deakin" w:date="2012-01-31T19:50:00Z">
                    <w:rPr>
                      <w:rFonts w:ascii="Courier New" w:hAnsi="Courier New"/>
                      <w:sz w:val="18"/>
                      <w:lang w:val="en-GB"/>
                    </w:rPr>
                  </w:rPrChange>
                </w:rPr>
                <w:t>&lt;T&gt; T</w:t>
              </w:r>
              <w:r w:rsidR="002D381C">
                <w:rPr>
                  <w:rStyle w:val="Code"/>
                </w:rPr>
                <w:t xml:space="preserve"> </w:t>
              </w:r>
              <w:r w:rsidRPr="00D71E00">
                <w:rPr>
                  <w:rStyle w:val="Code"/>
                  <w:rPrChange w:id="3503" w:author="Nigel Deakin" w:date="2012-01-31T19:50:00Z">
                    <w:rPr>
                      <w:rFonts w:ascii="Courier New" w:hAnsi="Courier New"/>
                      <w:sz w:val="18"/>
                      <w:lang w:val="en-GB"/>
                    </w:rPr>
                  </w:rPrChange>
                </w:rPr>
                <w:t>receivePayloadNoWait(</w:t>
              </w:r>
              <w:r w:rsidR="002D381C">
                <w:rPr>
                  <w:rStyle w:val="Code"/>
                </w:rPr>
                <w:br/>
                <w:t xml:space="preserve">   </w:t>
              </w:r>
              <w:r w:rsidRPr="00D71E00">
                <w:rPr>
                  <w:rStyle w:val="Code"/>
                  <w:rPrChange w:id="3504" w:author="Nigel Deakin" w:date="2012-01-31T19:50:00Z">
                    <w:rPr>
                      <w:rFonts w:ascii="Courier New" w:hAnsi="Courier New"/>
                      <w:sz w:val="18"/>
                      <w:lang w:val="en-GB"/>
                    </w:rPr>
                  </w:rPrChange>
                </w:rPr>
                <w:t xml:space="preserve">Class&lt;T&gt; c); </w:t>
              </w:r>
            </w:ins>
          </w:p>
        </w:tc>
        <w:tc>
          <w:tcPr>
            <w:tcW w:w="3038" w:type="dxa"/>
            <w:tcPrChange w:id="3505" w:author="Nigel Deakin" w:date="2012-01-31T19:50:00Z">
              <w:tcPr>
                <w:tcW w:w="3181" w:type="dxa"/>
              </w:tcPr>
            </w:tcPrChange>
          </w:tcPr>
          <w:p w:rsidR="002D381C" w:rsidRDefault="002D381C" w:rsidP="00392643">
            <w:pPr>
              <w:ind w:left="0"/>
              <w:rPr>
                <w:ins w:id="3506" w:author="Nigel Deakin" w:date="2012-02-03T15:01:00Z"/>
              </w:rPr>
            </w:pPr>
            <w:ins w:id="3507" w:author="Nigel Deakin" w:date="2012-02-03T15:01:00Z">
              <w:r w:rsidRPr="00580242">
                <w:t xml:space="preserve">Receives the next message produced for this </w:t>
              </w:r>
            </w:ins>
            <w:ins w:id="3508" w:author="Nigel Deakin" w:date="2012-03-21T11:12:00Z">
              <w:r w:rsidR="00225E6F" w:rsidRPr="00225E6F">
                <w:rPr>
                  <w:rStyle w:val="Code"/>
                </w:rPr>
                <w:t>JMSConsumer</w:t>
              </w:r>
            </w:ins>
            <w:ins w:id="3509" w:author="Nigel Deakin" w:date="2012-02-03T15:01:00Z">
              <w:r w:rsidRPr="00580242">
                <w:t xml:space="preserve"> and returns its payload, which must be of the specified type</w:t>
              </w:r>
            </w:ins>
          </w:p>
        </w:tc>
      </w:tr>
    </w:tbl>
    <w:p w:rsidR="002D381C" w:rsidRDefault="002D381C" w:rsidP="002D381C">
      <w:pPr>
        <w:rPr>
          <w:ins w:id="3510" w:author="Nigel Deakin" w:date="2012-02-03T15:01:00Z"/>
        </w:rPr>
      </w:pPr>
      <w:ins w:id="3511" w:author="Nigel Deakin" w:date="2012-02-03T15:01:00Z">
        <w:r>
          <w:t>These meth</w:t>
        </w:r>
        <w:r w:rsidR="00360383">
          <w:t xml:space="preserve">ods may be used when receiving </w:t>
        </w:r>
      </w:ins>
      <w:ins w:id="3512" w:author="Nigel Deakin" w:date="2012-03-12T14:40:00Z">
        <w:r w:rsidR="00360383">
          <w:t>m</w:t>
        </w:r>
      </w:ins>
      <w:ins w:id="3513" w:author="Nigel Deakin" w:date="2012-02-03T15:01:00Z">
        <w:r>
          <w:t xml:space="preserve">essages of type </w:t>
        </w:r>
        <w:r w:rsidRPr="009F22EC">
          <w:rPr>
            <w:rStyle w:val="Code"/>
          </w:rPr>
          <w:t>TextMessage</w:t>
        </w:r>
      </w:ins>
      <w:ins w:id="3514" w:author="Nigel Deakin" w:date="2012-09-03T12:32:00Z">
        <w:r w:rsidR="00AC696E">
          <w:t xml:space="preserve">, </w:t>
        </w:r>
      </w:ins>
      <w:ins w:id="3515" w:author="Nigel Deakin" w:date="2012-02-03T15:01:00Z">
        <w:r w:rsidRPr="009F22EC">
          <w:rPr>
            <w:rStyle w:val="Code"/>
          </w:rPr>
          <w:t>ObjectMessage</w:t>
        </w:r>
        <w:r>
          <w:t xml:space="preserve">, </w:t>
        </w:r>
      </w:ins>
      <w:ins w:id="3516" w:author="Nigel Deakin" w:date="2012-09-03T12:33:00Z">
        <w:r w:rsidR="00D71E00" w:rsidRPr="00D71E00">
          <w:rPr>
            <w:rStyle w:val="Code"/>
            <w:rPrChange w:id="3517" w:author="Nigel Deakin" w:date="2012-09-03T12:33:00Z">
              <w:rPr>
                <w:rFonts w:ascii="Courier New" w:hAnsi="Courier New"/>
                <w:sz w:val="18"/>
              </w:rPr>
            </w:rPrChange>
          </w:rPr>
          <w:t>MapMessage</w:t>
        </w:r>
        <w:r w:rsidR="00AC696E">
          <w:t xml:space="preserve"> or </w:t>
        </w:r>
        <w:r w:rsidR="00D71E00" w:rsidRPr="00D71E00">
          <w:rPr>
            <w:rStyle w:val="Code"/>
            <w:rPrChange w:id="3518" w:author="Nigel Deakin" w:date="2012-09-03T12:33:00Z">
              <w:rPr>
                <w:rFonts w:ascii="Courier New" w:hAnsi="Courier New"/>
                <w:sz w:val="18"/>
              </w:rPr>
            </w:rPrChange>
          </w:rPr>
          <w:t>BytesMessage</w:t>
        </w:r>
        <w:r w:rsidR="00AC696E">
          <w:t xml:space="preserve"> </w:t>
        </w:r>
      </w:ins>
      <w:ins w:id="3519" w:author="Nigel Deakin" w:date="2012-02-03T15:01:00Z">
        <w:r>
          <w:t>and the application has no need to access message headers or properties.</w:t>
        </w:r>
      </w:ins>
    </w:p>
    <w:p w:rsidR="00967028" w:rsidRDefault="005A09F7">
      <w:pPr>
        <w:rPr>
          <w:ins w:id="3520" w:author="Nigel Deakin" w:date="2012-09-03T12:34:00Z"/>
        </w:rPr>
      </w:pPr>
      <w:ins w:id="3521" w:author="Nigel Deakin" w:date="2012-09-03T12:34:00Z">
        <w:r>
          <w:t xml:space="preserve">If the next message is expected to be a </w:t>
        </w:r>
        <w:r w:rsidR="00D71E00" w:rsidRPr="00D71E00">
          <w:rPr>
            <w:rStyle w:val="Code"/>
            <w:rPrChange w:id="3522" w:author="Nigel Deakin" w:date="2012-09-03T12:34:00Z">
              <w:rPr>
                <w:rFonts w:ascii="Courier New" w:hAnsi="Courier New"/>
                <w:sz w:val="18"/>
              </w:rPr>
            </w:rPrChange>
          </w:rPr>
          <w:t>TextMessage</w:t>
        </w:r>
        <w:r>
          <w:t xml:space="preserve"> then this should be set to </w:t>
        </w:r>
        <w:r w:rsidR="00D71E00" w:rsidRPr="00D71E00">
          <w:rPr>
            <w:rStyle w:val="Code"/>
            <w:rPrChange w:id="3523" w:author="Nigel Deakin" w:date="2012-09-03T12:34:00Z">
              <w:rPr>
                <w:rFonts w:ascii="Courier New" w:hAnsi="Courier New"/>
                <w:sz w:val="18"/>
              </w:rPr>
            </w:rPrChange>
          </w:rPr>
          <w:t>String.class</w:t>
        </w:r>
        <w:r>
          <w:t>.</w:t>
        </w:r>
        <w:r w:rsidR="00686FF0">
          <w:t xml:space="preserve"> </w:t>
        </w:r>
        <w:r>
          <w:t xml:space="preserve">If the next message is expected to be </w:t>
        </w:r>
        <w:proofErr w:type="gramStart"/>
        <w:r>
          <w:t>a</w:t>
        </w:r>
        <w:proofErr w:type="gramEnd"/>
        <w:r>
          <w:t xml:space="preserve"> </w:t>
        </w:r>
        <w:r w:rsidR="00D71E00" w:rsidRPr="00D71E00">
          <w:rPr>
            <w:rStyle w:val="Code"/>
            <w:rPrChange w:id="3524" w:author="Nigel Deakin" w:date="2012-09-03T12:34:00Z">
              <w:rPr>
                <w:rFonts w:ascii="Courier New" w:hAnsi="Courier New"/>
                <w:sz w:val="18"/>
              </w:rPr>
            </w:rPrChange>
          </w:rPr>
          <w:t>ObjectMessage</w:t>
        </w:r>
        <w:r>
          <w:t xml:space="preserve"> then this should be set to </w:t>
        </w:r>
        <w:r w:rsidR="00D71E00" w:rsidRPr="00D71E00">
          <w:rPr>
            <w:rStyle w:val="Code"/>
            <w:rPrChange w:id="3525" w:author="Nigel Deakin" w:date="2012-09-03T12:34:00Z">
              <w:rPr>
                <w:rFonts w:ascii="Courier New" w:hAnsi="Courier New"/>
                <w:sz w:val="18"/>
              </w:rPr>
            </w:rPrChange>
          </w:rPr>
          <w:t>java.io.Serializable.class</w:t>
        </w:r>
        <w:r>
          <w:t>.</w:t>
        </w:r>
        <w:r w:rsidR="00686FF0">
          <w:t xml:space="preserve"> </w:t>
        </w:r>
        <w:r>
          <w:t xml:space="preserve">If the next message is expected to be a </w:t>
        </w:r>
        <w:r w:rsidR="00D71E00" w:rsidRPr="00D71E00">
          <w:rPr>
            <w:rStyle w:val="Code"/>
            <w:rPrChange w:id="3526" w:author="Nigel Deakin" w:date="2012-09-03T12:34:00Z">
              <w:rPr>
                <w:rFonts w:ascii="Courier New" w:hAnsi="Courier New"/>
                <w:sz w:val="18"/>
              </w:rPr>
            </w:rPrChange>
          </w:rPr>
          <w:t>MapMessage</w:t>
        </w:r>
        <w:r>
          <w:t xml:space="preserve"> then this should be set to </w:t>
        </w:r>
        <w:r w:rsidR="00D71E00" w:rsidRPr="00D71E00">
          <w:rPr>
            <w:rStyle w:val="Code"/>
            <w:rPrChange w:id="3527" w:author="Nigel Deakin" w:date="2012-09-03T12:34:00Z">
              <w:rPr>
                <w:rFonts w:ascii="Courier New" w:hAnsi="Courier New"/>
                <w:sz w:val="18"/>
              </w:rPr>
            </w:rPrChange>
          </w:rPr>
          <w:t>java.util.Map.class</w:t>
        </w:r>
        <w:r>
          <w:t>.</w:t>
        </w:r>
        <w:r w:rsidR="00686FF0">
          <w:t xml:space="preserve"> </w:t>
        </w:r>
        <w:r>
          <w:t xml:space="preserve">If the next message is expected to be a </w:t>
        </w:r>
        <w:r w:rsidR="00D71E00" w:rsidRPr="00D71E00">
          <w:rPr>
            <w:rStyle w:val="Code"/>
            <w:rPrChange w:id="3528" w:author="Nigel Deakin" w:date="2012-09-03T12:34:00Z">
              <w:rPr>
                <w:rFonts w:ascii="Courier New" w:hAnsi="Courier New"/>
                <w:sz w:val="18"/>
              </w:rPr>
            </w:rPrChange>
          </w:rPr>
          <w:t>BytesMessage</w:t>
        </w:r>
        <w:r>
          <w:t xml:space="preserve"> then this should be set to </w:t>
        </w:r>
        <w:proofErr w:type="gramStart"/>
        <w:r w:rsidR="00D71E00" w:rsidRPr="00D71E00">
          <w:rPr>
            <w:rStyle w:val="Code"/>
            <w:rPrChange w:id="3529" w:author="Nigel Deakin" w:date="2012-09-03T12:34:00Z">
              <w:rPr>
                <w:rFonts w:ascii="Courier New" w:hAnsi="Courier New"/>
                <w:sz w:val="18"/>
              </w:rPr>
            </w:rPrChange>
          </w:rPr>
          <w:t>byte[</w:t>
        </w:r>
        <w:proofErr w:type="gramEnd"/>
        <w:r w:rsidR="00D71E00" w:rsidRPr="00D71E00">
          <w:rPr>
            <w:rStyle w:val="Code"/>
            <w:rPrChange w:id="3530" w:author="Nigel Deakin" w:date="2012-09-03T12:34:00Z">
              <w:rPr>
                <w:rFonts w:ascii="Courier New" w:hAnsi="Courier New"/>
                <w:sz w:val="18"/>
              </w:rPr>
            </w:rPrChange>
          </w:rPr>
          <w:t>].class</w:t>
        </w:r>
        <w:r>
          <w:t>.</w:t>
        </w:r>
      </w:ins>
      <w:ins w:id="3531" w:author="Nigel Deakin" w:date="2012-09-03T12:35:00Z">
        <w:r w:rsidR="00686FF0">
          <w:t xml:space="preserve"> </w:t>
        </w:r>
      </w:ins>
      <w:ins w:id="3532" w:author="Nigel Deakin" w:date="2012-09-03T12:34:00Z">
        <w:r>
          <w:t xml:space="preserve">If the next message is not of the expected type a </w:t>
        </w:r>
        <w:r w:rsidR="00D71E00" w:rsidRPr="00D71E00">
          <w:rPr>
            <w:rStyle w:val="Code"/>
            <w:rPrChange w:id="3533" w:author="Nigel Deakin" w:date="2012-09-03T12:34:00Z">
              <w:rPr>
                <w:rFonts w:ascii="Courier New" w:hAnsi="Courier New"/>
                <w:sz w:val="18"/>
              </w:rPr>
            </w:rPrChange>
          </w:rPr>
          <w:t>ClassCastException</w:t>
        </w:r>
        <w:r>
          <w:t xml:space="preserve"> will be thrown and the message will not be delivered.</w:t>
        </w:r>
      </w:ins>
    </w:p>
    <w:p w:rsidR="007A0664" w:rsidRDefault="00E12072" w:rsidP="007A0664">
      <w:pPr>
        <w:rPr>
          <w:ins w:id="3534" w:author="Nigel Deakin" w:date="2012-09-03T12:37:00Z"/>
        </w:rPr>
      </w:pPr>
      <w:ins w:id="3535" w:author="Nigel Deakin" w:date="2012-09-03T12:26:00Z">
        <w:r>
          <w:t xml:space="preserve">To simplify application code, methods on </w:t>
        </w:r>
        <w:r w:rsidR="00D71E00" w:rsidRPr="00D71E00">
          <w:rPr>
            <w:rStyle w:val="Code"/>
            <w:rPrChange w:id="3536" w:author="Nigel Deakin" w:date="2012-09-03T12:26:00Z">
              <w:rPr>
                <w:rFonts w:ascii="Courier New" w:hAnsi="Courier New"/>
                <w:sz w:val="18"/>
              </w:rPr>
            </w:rPrChange>
          </w:rPr>
          <w:t>JMS</w:t>
        </w:r>
      </w:ins>
      <w:ins w:id="3537" w:author="Nigel Deakin" w:date="2012-09-03T12:35:00Z">
        <w:r w:rsidR="008000A0">
          <w:rPr>
            <w:rStyle w:val="Code"/>
          </w:rPr>
          <w:t>Consumer</w:t>
        </w:r>
      </w:ins>
      <w:ins w:id="3538" w:author="Nigel Deakin" w:date="2012-09-03T12:26:00Z">
        <w:r>
          <w:t xml:space="preserve"> throw unchecked exceptions rather than checked exceptions.</w:t>
        </w:r>
      </w:ins>
      <w:ins w:id="3539" w:author="Nigel Deakin" w:date="2012-09-03T12:37:00Z">
        <w:r w:rsidR="007A0664">
          <w:t xml:space="preserve"> See section </w:t>
        </w:r>
        <w:r w:rsidR="00D71E00">
          <w:fldChar w:fldCharType="begin"/>
        </w:r>
        <w:r w:rsidR="007A0664">
          <w:instrText xml:space="preserve"> REF _Ref334439134 \r \h </w:instrText>
        </w:r>
      </w:ins>
      <w:ins w:id="3540" w:author="Nigel Deakin" w:date="2012-09-03T12:37:00Z">
        <w:r w:rsidR="00D71E00">
          <w:fldChar w:fldCharType="separate"/>
        </w:r>
        <w:r w:rsidR="007A0664">
          <w:t>11.2.9</w:t>
        </w:r>
        <w:r w:rsidR="00D71E00">
          <w:fldChar w:fldCharType="end"/>
        </w:r>
        <w:r w:rsidR="007A0664">
          <w:t xml:space="preserve"> "</w:t>
        </w:r>
        <w:r w:rsidR="00D71E00">
          <w:fldChar w:fldCharType="begin"/>
        </w:r>
        <w:r w:rsidR="007A0664">
          <w:instrText xml:space="preserve"> REF _Ref334439134 \h </w:instrText>
        </w:r>
      </w:ins>
      <w:ins w:id="3541" w:author="Nigel Deakin" w:date="2012-09-03T12:37:00Z">
        <w:r w:rsidR="00D71E00">
          <w:fldChar w:fldCharType="separate"/>
        </w:r>
        <w:r w:rsidR="007A0664">
          <w:t>Exceptions</w:t>
        </w:r>
        <w:r w:rsidR="00D71E00">
          <w:fldChar w:fldCharType="end"/>
        </w:r>
        <w:r w:rsidR="007A0664">
          <w:t>" for more information.</w:t>
        </w:r>
      </w:ins>
    </w:p>
    <w:p w:rsidR="002D381C" w:rsidRPr="00FA356E" w:rsidRDefault="002D381C" w:rsidP="002D381C">
      <w:pPr>
        <w:pStyle w:val="Heading3"/>
        <w:rPr>
          <w:ins w:id="3542" w:author="Nigel Deakin" w:date="2012-02-03T15:01:00Z"/>
        </w:rPr>
      </w:pPr>
      <w:bookmarkStart w:id="3543" w:name="_Ref316225649"/>
      <w:bookmarkStart w:id="3544" w:name="_Ref316225651"/>
      <w:bookmarkStart w:id="3545" w:name="_Toc339906471"/>
      <w:ins w:id="3546" w:author="Nigel Deakin" w:date="2012-02-03T15:01:00Z">
        <w:r>
          <w:t xml:space="preserve">Closing the </w:t>
        </w:r>
      </w:ins>
      <w:bookmarkEnd w:id="3543"/>
      <w:bookmarkEnd w:id="3544"/>
      <w:ins w:id="3547" w:author="Nigel Deakin" w:date="2012-03-21T10:25:00Z">
        <w:r w:rsidR="00712267">
          <w:t>JMSContext</w:t>
        </w:r>
      </w:ins>
      <w:bookmarkEnd w:id="3545"/>
    </w:p>
    <w:p w:rsidR="002D381C" w:rsidRDefault="002D381C" w:rsidP="002D381C">
      <w:pPr>
        <w:rPr>
          <w:ins w:id="3548" w:author="Nigel Deakin" w:date="2012-02-03T15:01:00Z"/>
        </w:rPr>
      </w:pPr>
      <w:ins w:id="3549" w:author="Nigel Deakin" w:date="2012-02-03T15:01:00Z">
        <w:r>
          <w:t xml:space="preserve">A </w:t>
        </w:r>
      </w:ins>
      <w:ins w:id="3550" w:author="Nigel Deakin" w:date="2012-03-21T11:11:00Z">
        <w:r w:rsidR="00225E6F" w:rsidRPr="00225E6F">
          <w:rPr>
            <w:rStyle w:val="Code"/>
          </w:rPr>
          <w:t>JMSContext</w:t>
        </w:r>
      </w:ins>
      <w:ins w:id="3551" w:author="Nigel Deakin" w:date="2012-02-03T15:01:00Z">
        <w:r>
          <w:t xml:space="preserve"> needs to be closed after use using the </w:t>
        </w:r>
        <w:proofErr w:type="gramStart"/>
        <w:r w:rsidRPr="009F22EC">
          <w:rPr>
            <w:rStyle w:val="Code"/>
          </w:rPr>
          <w:t>close(</w:t>
        </w:r>
        <w:proofErr w:type="gramEnd"/>
        <w:r w:rsidRPr="009F22EC">
          <w:rPr>
            <w:rStyle w:val="Code"/>
          </w:rPr>
          <w:t>)</w:t>
        </w:r>
        <w:r>
          <w:t xml:space="preserve"> method.  </w:t>
        </w:r>
      </w:ins>
    </w:p>
    <w:p w:rsidR="002D381C" w:rsidRDefault="002D381C" w:rsidP="002D381C">
      <w:pPr>
        <w:rPr>
          <w:ins w:id="3552" w:author="Nigel Deakin" w:date="2012-02-03T15:01:00Z"/>
        </w:rPr>
      </w:pPr>
      <w:ins w:id="3553" w:author="Nigel Deakin" w:date="2012-02-03T15:01:00Z">
        <w:r>
          <w:t xml:space="preserve">This closes the underlying session and any underlying producers and consumers. If there are no other active (not closed) </w:t>
        </w:r>
      </w:ins>
      <w:ins w:id="3554" w:author="Nigel Deakin" w:date="2012-03-21T11:11:00Z">
        <w:r w:rsidR="00225E6F" w:rsidRPr="00225E6F">
          <w:rPr>
            <w:rStyle w:val="Code"/>
          </w:rPr>
          <w:t>JMSContext</w:t>
        </w:r>
      </w:ins>
      <w:ins w:id="3555" w:author="Nigel Deakin" w:date="2012-02-03T15:01:00Z">
        <w:r>
          <w:t xml:space="preserve"> objects </w:t>
        </w:r>
        <w:r>
          <w:lastRenderedPageBreak/>
          <w:t>using the underlying connection then this method also closes the underlying connection.</w:t>
        </w:r>
      </w:ins>
    </w:p>
    <w:p w:rsidR="002D381C" w:rsidRPr="00FA356E" w:rsidRDefault="002D381C" w:rsidP="002D381C">
      <w:pPr>
        <w:rPr>
          <w:ins w:id="3556" w:author="Nigel Deakin" w:date="2012-02-03T15:01:00Z"/>
        </w:rPr>
      </w:pPr>
      <w:ins w:id="3557" w:author="Nigel Deakin" w:date="2012-02-03T15:01:00Z">
        <w:r>
          <w:t xml:space="preserve">The </w:t>
        </w:r>
      </w:ins>
      <w:ins w:id="3558" w:author="Nigel Deakin" w:date="2012-03-21T11:11:00Z">
        <w:r w:rsidR="00225E6F" w:rsidRPr="00225E6F">
          <w:rPr>
            <w:rStyle w:val="Code"/>
          </w:rPr>
          <w:t>JMSContext</w:t>
        </w:r>
      </w:ins>
      <w:ins w:id="3559" w:author="Nigel Deakin" w:date="2012-02-03T15:01:00Z">
        <w:r>
          <w:t xml:space="preserve"> interface extends the </w:t>
        </w:r>
        <w:r w:rsidRPr="00936C1B">
          <w:rPr>
            <w:rStyle w:val="Code"/>
          </w:rPr>
          <w:t>java.lang.AutoCloseable</w:t>
        </w:r>
        <w:r>
          <w:t xml:space="preserve"> interface. This means that applications which create the </w:t>
        </w:r>
      </w:ins>
      <w:ins w:id="3560" w:author="Nigel Deakin" w:date="2012-03-21T11:11:00Z">
        <w:r w:rsidR="00225E6F" w:rsidRPr="00225E6F">
          <w:rPr>
            <w:rStyle w:val="Code"/>
          </w:rPr>
          <w:t>JMSContext</w:t>
        </w:r>
      </w:ins>
      <w:ins w:id="3561" w:author="Nigel Deakin" w:date="2012-02-03T15:01:00Z">
        <w:r>
          <w:t xml:space="preserve"> in a </w:t>
        </w:r>
        <w:r w:rsidRPr="00936C1B">
          <w:rPr>
            <w:rStyle w:val="Code"/>
          </w:rPr>
          <w:t>try-with-resources</w:t>
        </w:r>
        <w:r>
          <w:t xml:space="preserve"> statement do not need to call the </w:t>
        </w:r>
        <w:r w:rsidRPr="00936C1B">
          <w:rPr>
            <w:rStyle w:val="Code"/>
          </w:rPr>
          <w:t>close</w:t>
        </w:r>
        <w:r>
          <w:t xml:space="preserve"> method when the connection is no longer needed. Instead the session will be closed automatically at the end of the statement. The use of a </w:t>
        </w:r>
        <w:r w:rsidRPr="00936C1B">
          <w:rPr>
            <w:rStyle w:val="Code"/>
          </w:rPr>
          <w:t>try-with-resources</w:t>
        </w:r>
        <w:r>
          <w:t xml:space="preserve"> statement also simplifies the handling of any exceptions thrown by the </w:t>
        </w:r>
        <w:r w:rsidRPr="00936C1B">
          <w:rPr>
            <w:rStyle w:val="Code"/>
          </w:rPr>
          <w:t>close</w:t>
        </w:r>
        <w:r>
          <w:t xml:space="preserve"> method.</w:t>
        </w:r>
      </w:ins>
    </w:p>
    <w:p w:rsidR="002D381C" w:rsidRDefault="002D381C" w:rsidP="002D381C">
      <w:pPr>
        <w:pStyle w:val="Heading3"/>
        <w:rPr>
          <w:ins w:id="3562" w:author="Nigel Deakin" w:date="2012-02-03T15:01:00Z"/>
        </w:rPr>
      </w:pPr>
      <w:bookmarkStart w:id="3563" w:name="_Ref315943063"/>
      <w:bookmarkStart w:id="3564" w:name="_Toc339906472"/>
      <w:ins w:id="3565" w:author="Nigel Deakin" w:date="2012-02-03T15:01:00Z">
        <w:r>
          <w:t>Automatic start of message delivery</w:t>
        </w:r>
        <w:bookmarkEnd w:id="3563"/>
        <w:bookmarkEnd w:id="3564"/>
      </w:ins>
    </w:p>
    <w:p w:rsidR="006059D7" w:rsidRDefault="002D381C">
      <w:pPr>
        <w:rPr>
          <w:ins w:id="3566" w:author="Nigel Deakin" w:date="2012-02-03T15:01:00Z"/>
        </w:rPr>
      </w:pPr>
      <w:ins w:id="3567" w:author="Nigel Deakin" w:date="2012-02-03T15:01:00Z">
        <w:r>
          <w:t xml:space="preserve">An application using the standard API to consume messages needs to call the connection's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w:t>
        </w:r>
      </w:ins>
      <w:ins w:id="3568" w:author="Nigel Deakin" w:date="2012-02-16T14:39:00Z">
        <w:r w:rsidR="008A251F">
          <w:t>This is described in</w:t>
        </w:r>
        <w:r w:rsidR="008A251F" w:rsidRPr="008A251F">
          <w:t xml:space="preserve"> </w:t>
        </w:r>
        <w:r w:rsidR="008A251F">
          <w:t xml:space="preserve">section </w:t>
        </w:r>
        <w:r w:rsidR="00D71E00">
          <w:fldChar w:fldCharType="begin"/>
        </w:r>
        <w:r w:rsidR="008A251F">
          <w:instrText xml:space="preserve"> REF _Ref317166027 \r \h </w:instrText>
        </w:r>
      </w:ins>
      <w:ins w:id="3569" w:author="Nigel Deakin" w:date="2012-02-16T14:39:00Z">
        <w:r w:rsidR="00D71E00">
          <w:fldChar w:fldCharType="separate"/>
        </w:r>
      </w:ins>
      <w:r w:rsidR="00533AC6">
        <w:t>4.3.3</w:t>
      </w:r>
      <w:ins w:id="3570" w:author="Nigel Deakin" w:date="2012-02-16T14:39:00Z">
        <w:r w:rsidR="00D71E00">
          <w:fldChar w:fldCharType="end"/>
        </w:r>
        <w:r w:rsidR="008A251F">
          <w:t xml:space="preserve"> "</w:t>
        </w:r>
        <w:r w:rsidR="00D71E00">
          <w:fldChar w:fldCharType="begin"/>
        </w:r>
        <w:r w:rsidR="008A251F">
          <w:instrText xml:space="preserve"> REF _Ref317166029 \h </w:instrText>
        </w:r>
      </w:ins>
      <w:ins w:id="3571" w:author="Nigel Deakin" w:date="2012-02-16T14:39:00Z">
        <w:r w:rsidR="00D71E00">
          <w:fldChar w:fldCharType="separate"/>
        </w:r>
      </w:ins>
      <w:ins w:id="3572" w:author="Nigel Deakin" w:date="2012-03-12T14:50:00Z">
        <w:r w:rsidR="00533AC6">
          <w:t>Connection s</w:t>
        </w:r>
        <w:r w:rsidR="00533AC6" w:rsidRPr="00864041">
          <w:t>etup</w:t>
        </w:r>
      </w:ins>
      <w:del w:id="3573" w:author="Nigel Deakin" w:date="2012-03-12T14:49:00Z">
        <w:r w:rsidR="007214A1" w:rsidDel="00533AC6">
          <w:delText>Connection s</w:delText>
        </w:r>
        <w:r w:rsidR="007214A1" w:rsidRPr="00864041" w:rsidDel="00533AC6">
          <w:delText>etup</w:delText>
        </w:r>
      </w:del>
      <w:ins w:id="3574" w:author="Nigel Deakin" w:date="2012-02-16T14:39:00Z">
        <w:r w:rsidR="00D71E00">
          <w:fldChar w:fldCharType="end"/>
        </w:r>
        <w:r w:rsidR="008A251F">
          <w:t>".</w:t>
        </w:r>
      </w:ins>
    </w:p>
    <w:p w:rsidR="002D381C" w:rsidRDefault="002D381C" w:rsidP="002D381C">
      <w:pPr>
        <w:rPr>
          <w:ins w:id="3575" w:author="Nigel Deakin" w:date="2012-02-16T14:33:00Z"/>
        </w:rPr>
      </w:pPr>
      <w:ins w:id="3576" w:author="Nigel Deakin" w:date="2012-02-03T15:01:00Z">
        <w:r>
          <w:t xml:space="preserve">The simplified API provides corresponding </w:t>
        </w:r>
        <w:r w:rsidRPr="000A7027">
          <w:rPr>
            <w:rStyle w:val="Code"/>
          </w:rPr>
          <w:t>start</w:t>
        </w:r>
        <w:r>
          <w:t xml:space="preserve"> and </w:t>
        </w:r>
        <w:r w:rsidRPr="000A7027">
          <w:rPr>
            <w:rStyle w:val="Code"/>
          </w:rPr>
          <w:t>stop</w:t>
        </w:r>
        <w:r>
          <w:t xml:space="preserve"> methods on </w:t>
        </w:r>
      </w:ins>
      <w:ins w:id="3577" w:author="Nigel Deakin" w:date="2012-03-21T11:11:00Z">
        <w:r w:rsidR="00225E6F" w:rsidRPr="00225E6F">
          <w:rPr>
            <w:rStyle w:val="Code"/>
          </w:rPr>
          <w:t>JMSContext</w:t>
        </w:r>
      </w:ins>
      <w:ins w:id="3578" w:author="Nigel Deakin" w:date="2012-02-03T15:01:00Z">
        <w:r>
          <w:t xml:space="preserve">. The </w:t>
        </w:r>
        <w:r w:rsidRPr="00D3460E">
          <w:rPr>
            <w:rStyle w:val="Code"/>
          </w:rPr>
          <w:t>start</w:t>
        </w:r>
        <w:r>
          <w:t xml:space="preserve"> method will be called automatically when </w:t>
        </w:r>
        <w:r w:rsidRPr="009F22EC">
          <w:rPr>
            <w:rStyle w:val="Code"/>
          </w:rPr>
          <w:t>createConsumer</w:t>
        </w:r>
        <w:r>
          <w:t xml:space="preserve"> </w:t>
        </w:r>
      </w:ins>
      <w:ins w:id="3579" w:author="Nigel Deakin" w:date="2012-03-20T18:56:00Z">
        <w:r w:rsidR="00DC5632">
          <w:t xml:space="preserve">or </w:t>
        </w:r>
        <w:r w:rsidR="00D71E00" w:rsidRPr="00D71E00">
          <w:rPr>
            <w:rStyle w:val="Code"/>
            <w:rPrChange w:id="3580" w:author="Nigel Deakin" w:date="2012-03-20T18:57:00Z">
              <w:rPr>
                <w:rFonts w:ascii="Courier New" w:hAnsi="Courier New"/>
                <w:sz w:val="18"/>
              </w:rPr>
            </w:rPrChange>
          </w:rPr>
          <w:t>createDurableConsumer</w:t>
        </w:r>
        <w:r w:rsidR="00DC5632">
          <w:t xml:space="preserve"> </w:t>
        </w:r>
      </w:ins>
      <w:ins w:id="3581" w:author="Nigel Deakin" w:date="2012-02-03T15:01:00Z">
        <w:r>
          <w:t xml:space="preserve">are called on the </w:t>
        </w:r>
        <w:r w:rsidRPr="009F22EC">
          <w:rPr>
            <w:rStyle w:val="Code"/>
          </w:rPr>
          <w:t>MessageContext</w:t>
        </w:r>
        <w:r>
          <w:t xml:space="preserve"> object. This means there is no need for the application to call </w:t>
        </w:r>
        <w:r w:rsidRPr="000A7027">
          <w:rPr>
            <w:rStyle w:val="Code"/>
          </w:rPr>
          <w:t>start</w:t>
        </w:r>
        <w:r>
          <w:t xml:space="preserve"> when the consumer is first established. As with the standard API,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ins>
    </w:p>
    <w:p w:rsidR="00116269" w:rsidRPr="00FB14C9" w:rsidRDefault="009A166F" w:rsidP="00FB14C9">
      <w:pPr>
        <w:rPr>
          <w:ins w:id="3582" w:author="Nigel Deakin" w:date="2012-02-16T14:31:00Z"/>
        </w:rPr>
      </w:pPr>
      <w:ins w:id="3583" w:author="Nigel Deakin" w:date="2012-02-16T14:33:00Z">
        <w:r>
          <w:t>Sometimes an application will need the connection to remain in stopped mode until setup is complete</w:t>
        </w:r>
      </w:ins>
      <w:ins w:id="3584" w:author="Nigel Deakin" w:date="2012-02-16T14:34:00Z">
        <w:r>
          <w:t xml:space="preserve"> and not </w:t>
        </w:r>
      </w:ins>
      <w:ins w:id="3585" w:author="Nigel Deakin" w:date="2012-02-16T14:35:00Z">
        <w:r w:rsidR="00017942">
          <w:t>commence</w:t>
        </w:r>
        <w:r>
          <w:t xml:space="preserve"> message</w:t>
        </w:r>
      </w:ins>
      <w:ins w:id="3586" w:author="Nigel Deakin" w:date="2012-02-16T14:34:00Z">
        <w:r>
          <w:t xml:space="preserve"> delivery until the </w:t>
        </w:r>
        <w:r w:rsidR="00D71E00" w:rsidRPr="00D71E00">
          <w:rPr>
            <w:rStyle w:val="Code"/>
            <w:rPrChange w:id="3587" w:author="Nigel Deakin" w:date="2012-02-16T14:35:00Z">
              <w:rPr>
                <w:rFonts w:ascii="Courier New" w:hAnsi="Courier New" w:cs="Courier New"/>
                <w:sz w:val="18"/>
                <w:lang w:eastAsia="en-US" w:bidi="en-US"/>
              </w:rPr>
            </w:rPrChange>
          </w:rPr>
          <w:t>start</w:t>
        </w:r>
        <w:r>
          <w:t xml:space="preserve"> method is explicitly </w:t>
        </w:r>
        <w:r w:rsidR="00550DE1">
          <w:t>called</w:t>
        </w:r>
      </w:ins>
      <w:ins w:id="3588" w:author="Nigel Deakin" w:date="2012-02-16T14:40:00Z">
        <w:r w:rsidR="00550DE1">
          <w:t xml:space="preserve">, as </w:t>
        </w:r>
        <w:r w:rsidR="00EC272F">
          <w:t>with</w:t>
        </w:r>
        <w:r w:rsidR="00550DE1">
          <w:t xml:space="preserve"> the standard API</w:t>
        </w:r>
      </w:ins>
      <w:ins w:id="3589" w:author="Nigel Deakin" w:date="2012-07-24T16:48:00Z">
        <w:r w:rsidR="008F65AB">
          <w:t>.</w:t>
        </w:r>
      </w:ins>
      <w:ins w:id="3590" w:author="Nigel Deakin" w:date="2012-02-16T14:40:00Z">
        <w:r w:rsidR="00550DE1">
          <w:t xml:space="preserve"> </w:t>
        </w:r>
      </w:ins>
      <w:ins w:id="3591" w:author="Nigel Deakin" w:date="2012-02-16T14:36:00Z">
        <w:r w:rsidR="003F1D27">
          <w:t xml:space="preserve">This can be configured by calling </w:t>
        </w:r>
        <w:proofErr w:type="gramStart"/>
        <w:r w:rsidR="00D71E00" w:rsidRPr="00D71E00">
          <w:rPr>
            <w:rStyle w:val="Code"/>
            <w:rPrChange w:id="3592" w:author="Nigel Deakin" w:date="2012-02-16T14:37:00Z">
              <w:rPr>
                <w:rFonts w:ascii="Courier New" w:hAnsi="Courier New" w:cs="Courier New"/>
                <w:sz w:val="18"/>
                <w:lang w:eastAsia="en-US" w:bidi="en-US"/>
              </w:rPr>
            </w:rPrChange>
          </w:rPr>
          <w:t>setAutoStart(</w:t>
        </w:r>
        <w:proofErr w:type="gramEnd"/>
        <w:r w:rsidR="00D71E00" w:rsidRPr="00D71E00">
          <w:rPr>
            <w:rStyle w:val="Code"/>
            <w:rPrChange w:id="3593" w:author="Nigel Deakin" w:date="2012-02-16T14:37:00Z">
              <w:rPr>
                <w:rFonts w:ascii="Courier New" w:hAnsi="Courier New" w:cs="Courier New"/>
                <w:sz w:val="18"/>
                <w:lang w:eastAsia="en-US" w:bidi="en-US"/>
              </w:rPr>
            </w:rPrChange>
          </w:rPr>
          <w:t>false)</w:t>
        </w:r>
        <w:r w:rsidR="003F1D27">
          <w:t xml:space="preserve"> on the </w:t>
        </w:r>
      </w:ins>
      <w:ins w:id="3594" w:author="Nigel Deakin" w:date="2012-03-21T11:11:00Z">
        <w:r w:rsidR="00225E6F" w:rsidRPr="00225E6F">
          <w:rPr>
            <w:rStyle w:val="Code"/>
          </w:rPr>
          <w:t>JMSContext</w:t>
        </w:r>
      </w:ins>
      <w:ins w:id="3595" w:author="Nigel Deakin" w:date="2012-02-16T14:38:00Z">
        <w:r w:rsidR="00CF0A3B">
          <w:t xml:space="preserve"> p</w:t>
        </w:r>
      </w:ins>
      <w:ins w:id="3596" w:author="Nigel Deakin" w:date="2012-02-16T14:37:00Z">
        <w:r w:rsidR="003F1D27">
          <w:t xml:space="preserve">rior to </w:t>
        </w:r>
      </w:ins>
      <w:ins w:id="3597" w:author="Nigel Deakin" w:date="2012-02-16T14:38:00Z">
        <w:r w:rsidR="00DD0176">
          <w:t xml:space="preserve">calling </w:t>
        </w:r>
      </w:ins>
      <w:ins w:id="3598" w:author="Nigel Deakin" w:date="2012-03-20T18:57:00Z">
        <w:r w:rsidR="00DC5632">
          <w:rPr>
            <w:rStyle w:val="Code"/>
          </w:rPr>
          <w:t>createConsumer</w:t>
        </w:r>
      </w:ins>
      <w:ins w:id="3599" w:author="Nigel Deakin" w:date="2012-02-16T14:38:00Z">
        <w:r w:rsidR="00DD0176">
          <w:t xml:space="preserve"> or </w:t>
        </w:r>
        <w:r w:rsidR="00DD0176" w:rsidRPr="009F22EC">
          <w:rPr>
            <w:rStyle w:val="Code"/>
          </w:rPr>
          <w:t>create</w:t>
        </w:r>
      </w:ins>
      <w:ins w:id="3600" w:author="Nigel Deakin" w:date="2012-03-20T18:58:00Z">
        <w:r w:rsidR="00DC5632">
          <w:rPr>
            <w:rStyle w:val="Code"/>
          </w:rPr>
          <w:t>Durable</w:t>
        </w:r>
      </w:ins>
      <w:ins w:id="3601" w:author="Nigel Deakin" w:date="2012-02-16T14:38:00Z">
        <w:r w:rsidR="00DD0176" w:rsidRPr="009F22EC">
          <w:rPr>
            <w:rStyle w:val="Code"/>
          </w:rPr>
          <w:t>Consumer</w:t>
        </w:r>
      </w:ins>
      <w:ins w:id="3602" w:author="Nigel Deakin" w:date="2012-02-16T14:37:00Z">
        <w:r w:rsidR="003F1D27">
          <w:t>.</w:t>
        </w:r>
      </w:ins>
      <w:ins w:id="3603" w:author="Nigel Deakin" w:date="2012-02-16T14:40:00Z">
        <w:r w:rsidR="00550DE1">
          <w:t xml:space="preserve"> </w:t>
        </w:r>
      </w:ins>
    </w:p>
    <w:p w:rsidR="007A0653" w:rsidRPr="007A0653" w:rsidRDefault="00FB14C9" w:rsidP="007A0653">
      <w:pPr>
        <w:pStyle w:val="Heading3"/>
        <w:rPr>
          <w:ins w:id="3604" w:author="Nigel Deakin" w:date="2012-02-03T15:01:00Z"/>
        </w:rPr>
      </w:pPr>
      <w:bookmarkStart w:id="3605" w:name="_Toc316036814"/>
      <w:bookmarkStart w:id="3606" w:name="_Toc316049139"/>
      <w:bookmarkStart w:id="3607" w:name="_Toc316049438"/>
      <w:bookmarkStart w:id="3608" w:name="_Toc316049900"/>
      <w:bookmarkStart w:id="3609" w:name="_Toc316059411"/>
      <w:bookmarkStart w:id="3610" w:name="_Toc316231559"/>
      <w:bookmarkStart w:id="3611" w:name="_Toc316231953"/>
      <w:bookmarkStart w:id="3612" w:name="_Toc316476163"/>
      <w:bookmarkStart w:id="3613" w:name="_Toc316649658"/>
      <w:bookmarkStart w:id="3614" w:name="_Toc317174554"/>
      <w:bookmarkStart w:id="3615" w:name="_Toc317256791"/>
      <w:bookmarkStart w:id="3616" w:name="_Toc317515288"/>
      <w:bookmarkStart w:id="3617" w:name="_Toc317517801"/>
      <w:bookmarkStart w:id="3618" w:name="_Toc317519283"/>
      <w:bookmarkStart w:id="3619" w:name="_Toc317591248"/>
      <w:bookmarkStart w:id="3620" w:name="_Ref319406231"/>
      <w:bookmarkStart w:id="3621" w:name="_Toc339906473"/>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r>
        <w:t>Threading</w:t>
      </w:r>
      <w:r w:rsidR="007A0653">
        <w:t xml:space="preserve"> restrictions on a </w:t>
      </w:r>
      <w:del w:id="3622" w:author="Nigel Deakin" w:date="2012-03-21T10:25:00Z">
        <w:r w:rsidR="007A0653" w:rsidDel="00712267">
          <w:delText>MessagingContext</w:delText>
        </w:r>
      </w:del>
      <w:bookmarkEnd w:id="3620"/>
      <w:ins w:id="3623" w:author="Nigel Deakin" w:date="2012-03-21T10:25:00Z">
        <w:r w:rsidR="00712267">
          <w:t>JMSContext</w:t>
        </w:r>
      </w:ins>
      <w:bookmarkEnd w:id="3621"/>
    </w:p>
    <w:p w:rsidR="002D381C" w:rsidRDefault="002D381C" w:rsidP="002D381C">
      <w:pPr>
        <w:rPr>
          <w:ins w:id="3624" w:author="Nigel Deakin" w:date="2012-02-03T15:01:00Z"/>
        </w:rPr>
      </w:pPr>
      <w:ins w:id="3625" w:author="Nigel Deakin" w:date="2012-02-03T15:01:00Z">
        <w:r>
          <w:t xml:space="preserve">Since a </w:t>
        </w:r>
      </w:ins>
      <w:ins w:id="3626" w:author="Nigel Deakin" w:date="2012-03-21T11:11:00Z">
        <w:r w:rsidR="00225E6F" w:rsidRPr="00225E6F">
          <w:rPr>
            <w:rStyle w:val="Code"/>
          </w:rPr>
          <w:t>JMSContext</w:t>
        </w:r>
      </w:ins>
      <w:ins w:id="3627" w:author="Nigel Deakin" w:date="2012-02-03T15:01:00Z">
        <w:r>
          <w:t xml:space="preserve"> incorporates a Session it is subject to the same threading restrictions as a Session. These are described in section </w:t>
        </w:r>
        <w:r w:rsidR="00D71E00">
          <w:fldChar w:fldCharType="begin"/>
        </w:r>
        <w:r>
          <w:instrText xml:space="preserve"> REF RTF31303034353a204865616432 \r \h </w:instrText>
        </w:r>
      </w:ins>
      <w:ins w:id="3628" w:author="Nigel Deakin" w:date="2012-02-03T15:01:00Z">
        <w:r w:rsidR="00D71E00">
          <w:fldChar w:fldCharType="separate"/>
        </w:r>
      </w:ins>
      <w:r w:rsidR="00533AC6">
        <w:t>4.4.6</w:t>
      </w:r>
      <w:ins w:id="3629" w:author="Nigel Deakin" w:date="2012-02-03T15:01:00Z">
        <w:r w:rsidR="00D71E00">
          <w:fldChar w:fldCharType="end"/>
        </w:r>
        <w:r>
          <w:t xml:space="preserve"> "</w:t>
        </w:r>
        <w:r w:rsidR="00D71E00">
          <w:fldChar w:fldCharType="begin"/>
        </w:r>
        <w:r>
          <w:instrText xml:space="preserve"> REF RTF31303034353a204865616432 \h </w:instrText>
        </w:r>
      </w:ins>
      <w:ins w:id="3630" w:author="Nigel Deakin" w:date="2012-02-03T15:01:00Z">
        <w:r w:rsidR="00D71E00">
          <w:fldChar w:fldCharType="separate"/>
        </w:r>
      </w:ins>
      <w:ins w:id="3631" w:author="Nigel Deakin" w:date="2012-03-12T14:50:00Z">
        <w:r w:rsidR="00533AC6">
          <w:t>Conventions for using a s</w:t>
        </w:r>
        <w:r w:rsidR="00533AC6" w:rsidRPr="00864041">
          <w:t>ession</w:t>
        </w:r>
      </w:ins>
      <w:del w:id="3632" w:author="Nigel Deakin" w:date="2012-03-12T14:49:00Z">
        <w:r w:rsidR="007214A1" w:rsidDel="00533AC6">
          <w:delText>Conventions for using a s</w:delText>
        </w:r>
        <w:r w:rsidR="007214A1" w:rsidRPr="00864041" w:rsidDel="00533AC6">
          <w:delText>ession</w:delText>
        </w:r>
      </w:del>
      <w:ins w:id="3633" w:author="Nigel Deakin" w:date="2012-02-03T15:01:00Z">
        <w:r w:rsidR="00D71E00">
          <w:fldChar w:fldCharType="end"/>
        </w:r>
        <w:r>
          <w:t xml:space="preserve">" which explains how a session may only be used by one thread at a time. </w:t>
        </w:r>
      </w:ins>
    </w:p>
    <w:p w:rsidR="002D381C" w:rsidRDefault="002D381C" w:rsidP="002D381C">
      <w:pPr>
        <w:rPr>
          <w:ins w:id="3634" w:author="Nigel Deakin" w:date="2012-02-03T15:01:00Z"/>
        </w:rPr>
      </w:pPr>
      <w:ins w:id="3635" w:author="Nigel Deakin" w:date="2012-02-03T15:01:00Z">
        <w:r>
          <w:t xml:space="preserve">The </w:t>
        </w:r>
      </w:ins>
      <w:ins w:id="3636" w:author="Nigel Deakin" w:date="2012-03-21T11:11:00Z">
        <w:r w:rsidR="00225E6F" w:rsidRPr="00225E6F">
          <w:rPr>
            <w:rStyle w:val="Code"/>
          </w:rPr>
          <w:t>JMSContext</w:t>
        </w:r>
      </w:ins>
      <w:ins w:id="3637" w:author="Nigel Deakin" w:date="2012-02-03T15:01:00Z">
        <w:r>
          <w:t xml:space="preserve"> method </w:t>
        </w:r>
      </w:ins>
      <w:ins w:id="3638" w:author="Nigel Deakin" w:date="2012-03-21T10:42:00Z">
        <w:r w:rsidR="00DA1A4E">
          <w:rPr>
            <w:rStyle w:val="Code"/>
          </w:rPr>
          <w:t>createContext</w:t>
        </w:r>
      </w:ins>
      <w:ins w:id="3639" w:author="Nigel Deakin" w:date="2012-02-03T15:01:00Z">
        <w:r>
          <w:t xml:space="preserve"> does not use its underlying Session and so </w:t>
        </w:r>
      </w:ins>
      <w:ins w:id="3640" w:author="Nigel Deakin" w:date="2012-07-24T17:20:00Z">
        <w:r w:rsidR="001F2F1C">
          <w:t>is</w:t>
        </w:r>
      </w:ins>
      <w:ins w:id="3641" w:author="Nigel Deakin" w:date="2012-02-03T15:01:00Z">
        <w:r>
          <w:t xml:space="preserve"> not subject to this threading restriction. </w:t>
        </w:r>
      </w:ins>
    </w:p>
    <w:p w:rsidR="00000000" w:rsidRDefault="00D17214">
      <w:pPr>
        <w:rPr>
          <w:ins w:id="3642" w:author="Nigel Deakin" w:date="2012-07-24T17:11:00Z"/>
        </w:rPr>
        <w:pPrChange w:id="3643" w:author="Nigel Deakin" w:date="2012-02-02T10:53:00Z">
          <w:pPr>
            <w:pStyle w:val="Paragraph"/>
          </w:pPr>
        </w:pPrChange>
      </w:pPr>
      <w:ins w:id="3644" w:author="Nigel Deakin" w:date="2012-07-24T17:11:00Z">
        <w:r>
          <w:t>This restriction also does not apply</w:t>
        </w:r>
      </w:ins>
      <w:ins w:id="3645" w:author="Nigel Deakin" w:date="2012-02-03T15:01:00Z">
        <w:r w:rsidR="002D381C">
          <w:t xml:space="preserve"> </w:t>
        </w:r>
      </w:ins>
      <w:ins w:id="3646" w:author="Nigel Deakin" w:date="2012-07-24T17:11:00Z">
        <w:r>
          <w:t>to</w:t>
        </w:r>
      </w:ins>
      <w:ins w:id="3647" w:author="Nigel Deakin" w:date="2012-02-03T15:01:00Z">
        <w:r w:rsidR="002D381C">
          <w:t xml:space="preserve"> the </w:t>
        </w:r>
      </w:ins>
      <w:ins w:id="3648" w:author="Nigel Deakin" w:date="2012-03-21T11:11:00Z">
        <w:r w:rsidR="00225E6F" w:rsidRPr="00225E6F">
          <w:rPr>
            <w:rStyle w:val="Code"/>
          </w:rPr>
          <w:t>JMSContext</w:t>
        </w:r>
      </w:ins>
      <w:ins w:id="3649" w:author="Nigel Deakin" w:date="2012-02-03T15:01:00Z">
        <w:r w:rsidR="002D381C">
          <w:t xml:space="preserve">'s </w:t>
        </w:r>
        <w:r w:rsidR="002D381C" w:rsidRPr="00FD378A">
          <w:rPr>
            <w:rStyle w:val="Code"/>
          </w:rPr>
          <w:t>close</w:t>
        </w:r>
        <w:r w:rsidR="002D381C">
          <w:t xml:space="preserve"> method (since closing the session from another thread is permitted), </w:t>
        </w:r>
      </w:ins>
    </w:p>
    <w:p w:rsidR="00000000" w:rsidRDefault="000820A0">
      <w:pPr>
        <w:rPr>
          <w:ins w:id="3650" w:author="Nigel Deakin" w:date="2012-07-24T17:08:00Z"/>
        </w:rPr>
        <w:pPrChange w:id="3651" w:author="Nigel Deakin" w:date="2012-07-24T17:20:00Z">
          <w:pPr>
            <w:pStyle w:val="Paragraph"/>
          </w:pPr>
        </w:pPrChange>
      </w:pPr>
      <w:ins w:id="3652" w:author="Nigel Deakin" w:date="2012-07-24T17:15:00Z">
        <w:r>
          <w:t xml:space="preserve">By default, when </w:t>
        </w:r>
        <w:r w:rsidR="00D71E00" w:rsidRPr="00D71E00">
          <w:rPr>
            <w:rStyle w:val="Code"/>
            <w:rPrChange w:id="3653" w:author="Nigel Deakin" w:date="2012-07-24T17:21:00Z">
              <w:rPr>
                <w:rFonts w:ascii="Courier New" w:hAnsi="Courier New"/>
                <w:sz w:val="18"/>
              </w:rPr>
            </w:rPrChange>
          </w:rPr>
          <w:t>createConsumer</w:t>
        </w:r>
        <w:r>
          <w:t xml:space="preserve"> or </w:t>
        </w:r>
        <w:r w:rsidR="00D71E00" w:rsidRPr="00D71E00">
          <w:rPr>
            <w:rStyle w:val="Code"/>
            <w:rPrChange w:id="3654" w:author="Nigel Deakin" w:date="2012-07-24T17:21:00Z">
              <w:rPr>
                <w:rFonts w:ascii="Courier New" w:hAnsi="Courier New"/>
                <w:sz w:val="18"/>
              </w:rPr>
            </w:rPrChange>
          </w:rPr>
          <w:t>createDurableConsumer</w:t>
        </w:r>
        <w:r>
          <w:t xml:space="preserve"> is used to create a </w:t>
        </w:r>
        <w:r w:rsidR="00D71E00" w:rsidRPr="00D71E00">
          <w:rPr>
            <w:rStyle w:val="Code"/>
            <w:rPrChange w:id="3655" w:author="Nigel Deakin" w:date="2012-07-24T17:16:00Z">
              <w:rPr>
                <w:rFonts w:ascii="Courier New" w:hAnsi="Courier New"/>
                <w:sz w:val="18"/>
              </w:rPr>
            </w:rPrChange>
          </w:rPr>
          <w:t>JMSConsumer</w:t>
        </w:r>
        <w:r>
          <w:t xml:space="preserve"> the connection will automatically be started. This </w:t>
        </w:r>
      </w:ins>
      <w:ins w:id="3656" w:author="Nigel Deakin" w:date="2012-07-24T17:23:00Z">
        <w:r w:rsidR="00FA2067">
          <w:t xml:space="preserve">behaviour </w:t>
        </w:r>
      </w:ins>
      <w:ins w:id="3657" w:author="Nigel Deakin" w:date="2012-07-24T17:15:00Z">
        <w:r>
          <w:t xml:space="preserve">is described in </w:t>
        </w:r>
      </w:ins>
      <w:ins w:id="3658" w:author="Nigel Deakin" w:date="2012-07-24T17:14:00Z">
        <w:r>
          <w:t xml:space="preserve">section </w:t>
        </w:r>
        <w:r w:rsidR="00D71E00">
          <w:fldChar w:fldCharType="begin"/>
        </w:r>
        <w:r>
          <w:instrText xml:space="preserve"> REF _Ref315943063 \r \h </w:instrText>
        </w:r>
      </w:ins>
      <w:ins w:id="3659" w:author="Nigel Deakin" w:date="2012-07-24T17:14:00Z">
        <w:r w:rsidR="00D71E00">
          <w:fldChar w:fldCharType="separate"/>
        </w:r>
        <w:r>
          <w:t>11.2.7</w:t>
        </w:r>
        <w:r w:rsidR="00D71E00">
          <w:fldChar w:fldCharType="end"/>
        </w:r>
        <w:r>
          <w:t xml:space="preserve"> "</w:t>
        </w:r>
        <w:r w:rsidR="00D71E00">
          <w:fldChar w:fldCharType="begin"/>
        </w:r>
        <w:r>
          <w:instrText xml:space="preserve"> REF _Ref315943063 \h </w:instrText>
        </w:r>
      </w:ins>
      <w:ins w:id="3660" w:author="Nigel Deakin" w:date="2012-07-24T17:14:00Z">
        <w:r w:rsidR="00D71E00">
          <w:fldChar w:fldCharType="separate"/>
        </w:r>
        <w:r>
          <w:t>Automatic start of message delivery</w:t>
        </w:r>
        <w:r w:rsidR="00D71E00">
          <w:fldChar w:fldCharType="end"/>
        </w:r>
        <w:r>
          <w:t>".</w:t>
        </w:r>
      </w:ins>
      <w:ins w:id="3661" w:author="Nigel Deakin" w:date="2012-07-24T17:16:00Z">
        <w:r>
          <w:t xml:space="preserve"> </w:t>
        </w:r>
      </w:ins>
      <w:ins w:id="3662" w:author="Nigel Deakin" w:date="2012-07-24T17:27:00Z">
        <w:r w:rsidR="00A40543">
          <w:t>I</w:t>
        </w:r>
        <w:r w:rsidR="00535D9A">
          <w:t>t</w:t>
        </w:r>
      </w:ins>
      <w:ins w:id="3663" w:author="Nigel Deakin" w:date="2012-07-24T17:16:00Z">
        <w:r>
          <w:t xml:space="preserve"> means that if </w:t>
        </w:r>
        <w:r w:rsidRPr="00FD378A">
          <w:rPr>
            <w:rStyle w:val="Code"/>
          </w:rPr>
          <w:t>setMessageListener</w:t>
        </w:r>
        <w:r>
          <w:t xml:space="preserve"> is called </w:t>
        </w:r>
      </w:ins>
      <w:ins w:id="3664" w:author="Nigel Deakin" w:date="2012-07-24T17:25:00Z">
        <w:r w:rsidR="00E6305D">
          <w:t xml:space="preserve">to configure the </w:t>
        </w:r>
        <w:r w:rsidR="00555EDF">
          <w:t>asynchronous</w:t>
        </w:r>
        <w:r w:rsidR="00F51633">
          <w:t xml:space="preserve"> delivery of messages</w:t>
        </w:r>
      </w:ins>
      <w:ins w:id="3665" w:author="Nigel Deakin" w:date="2012-07-24T17:28:00Z">
        <w:r w:rsidR="00F51633">
          <w:t xml:space="preserve"> then</w:t>
        </w:r>
      </w:ins>
      <w:ins w:id="3666" w:author="Nigel Deakin" w:date="2012-07-24T17:25:00Z">
        <w:r w:rsidR="00E6305D">
          <w:t xml:space="preserve"> </w:t>
        </w:r>
      </w:ins>
      <w:ins w:id="3667" w:author="Nigel Deakin" w:date="2012-07-24T17:16:00Z">
        <w:r>
          <w:t xml:space="preserve">the </w:t>
        </w:r>
        <w:r w:rsidRPr="00225E6F">
          <w:rPr>
            <w:rStyle w:val="Code"/>
          </w:rPr>
          <w:t>JMSContext</w:t>
        </w:r>
        <w:r>
          <w:t xml:space="preserve">'s session will </w:t>
        </w:r>
      </w:ins>
      <w:ins w:id="3668" w:author="Nigel Deakin" w:date="2012-07-24T17:18:00Z">
        <w:r>
          <w:t xml:space="preserve">immediately </w:t>
        </w:r>
      </w:ins>
      <w:ins w:id="3669" w:author="Nigel Deakin" w:date="2012-07-24T17:16:00Z">
        <w:r>
          <w:t xml:space="preserve">become dedicated to the thread of control that delivers messages to the listener and the application must not subsequently call methods on the </w:t>
        </w:r>
        <w:r w:rsidRPr="00225E6F">
          <w:rPr>
            <w:rStyle w:val="Code"/>
          </w:rPr>
          <w:t>JMSContext</w:t>
        </w:r>
        <w:r>
          <w:t xml:space="preserve"> from another thread of control. </w:t>
        </w:r>
      </w:ins>
      <w:ins w:id="3670" w:author="Nigel Deakin" w:date="2012-07-24T17:19:00Z">
        <w:r>
          <w:t xml:space="preserve">However this </w:t>
        </w:r>
      </w:ins>
      <w:ins w:id="3671" w:author="Nigel Deakin" w:date="2012-07-24T17:30:00Z">
        <w:r w:rsidR="005837D1">
          <w:t xml:space="preserve">restriction </w:t>
        </w:r>
      </w:ins>
      <w:ins w:id="3672" w:author="Nigel Deakin" w:date="2012-07-24T17:19:00Z">
        <w:r>
          <w:t xml:space="preserve">does not apply to applications which </w:t>
        </w:r>
      </w:ins>
      <w:ins w:id="3673" w:author="Nigel Deakin" w:date="2012-07-24T17:20:00Z">
        <w:r>
          <w:t xml:space="preserve">call </w:t>
        </w:r>
      </w:ins>
      <w:ins w:id="3674" w:author="Nigel Deakin" w:date="2012-07-24T17:19:00Z">
        <w:r w:rsidR="00D71E00" w:rsidRPr="00D71E00">
          <w:rPr>
            <w:rStyle w:val="Code"/>
            <w:rPrChange w:id="3675" w:author="Nigel Deakin" w:date="2012-07-24T17:26:00Z">
              <w:rPr>
                <w:rFonts w:ascii="Courier New" w:hAnsi="Courier New"/>
                <w:sz w:val="18"/>
              </w:rPr>
            </w:rPrChange>
          </w:rPr>
          <w:t>setMessageListener</w:t>
        </w:r>
        <w:r>
          <w:t xml:space="preserve"> to </w:t>
        </w:r>
      </w:ins>
      <w:ins w:id="3676" w:author="Nigel Deakin" w:date="2012-07-24T17:20:00Z">
        <w:r>
          <w:t xml:space="preserve">set a second or subsequent message listener. </w:t>
        </w:r>
      </w:ins>
      <w:ins w:id="3677" w:author="Nigel Deakin" w:date="2012-02-03T15:01:00Z">
        <w:r w:rsidR="002D381C">
          <w:t xml:space="preserve">The JMS provider will be responsible for ensuring that a </w:t>
        </w:r>
      </w:ins>
      <w:ins w:id="3678" w:author="Nigel Deakin" w:date="2012-07-24T17:20:00Z">
        <w:r w:rsidR="006C05EC">
          <w:t xml:space="preserve">second </w:t>
        </w:r>
      </w:ins>
      <w:ins w:id="3679" w:author="Nigel Deakin" w:date="2012-02-03T15:01:00Z">
        <w:r w:rsidR="002D381C">
          <w:t xml:space="preserve">message listener may be safely configured even if the underlying connection has been started. </w:t>
        </w:r>
      </w:ins>
    </w:p>
    <w:p w:rsidR="002D381C" w:rsidRDefault="002D381C" w:rsidP="002D381C">
      <w:pPr>
        <w:pStyle w:val="Heading3"/>
        <w:rPr>
          <w:ins w:id="3680" w:author="Nigel Deakin" w:date="2012-02-03T15:01:00Z"/>
        </w:rPr>
      </w:pPr>
      <w:bookmarkStart w:id="3681" w:name="_Ref334439134"/>
      <w:bookmarkStart w:id="3682" w:name="_Toc339906474"/>
      <w:ins w:id="3683" w:author="Nigel Deakin" w:date="2012-02-03T15:01:00Z">
        <w:r>
          <w:lastRenderedPageBreak/>
          <w:t>Exceptions</w:t>
        </w:r>
        <w:bookmarkEnd w:id="3681"/>
        <w:bookmarkEnd w:id="3682"/>
        <w:r>
          <w:t xml:space="preserve"> </w:t>
        </w:r>
      </w:ins>
    </w:p>
    <w:p w:rsidR="002D381C" w:rsidRDefault="002D381C" w:rsidP="002D381C">
      <w:pPr>
        <w:rPr>
          <w:ins w:id="3684" w:author="Nigel Deakin" w:date="2012-02-03T15:01:00Z"/>
        </w:rPr>
      </w:pPr>
      <w:ins w:id="3685" w:author="Nigel Deakin" w:date="2012-02-03T15:01:00Z">
        <w:r>
          <w:t xml:space="preserve">Most methods in the standard API are declared as throwing a javax.jms.JMSException or a subtype of it. This means that the calling method must either catch this exception or declare it in its own </w:t>
        </w:r>
        <w:r w:rsidR="00D71E00" w:rsidRPr="00D71E00">
          <w:rPr>
            <w:rStyle w:val="Code"/>
            <w:rPrChange w:id="3686" w:author="Nigel Deakin" w:date="2012-02-01T15:37:00Z">
              <w:rPr>
                <w:rFonts w:ascii="Courier New" w:hAnsi="Courier New" w:cs="Courier New"/>
                <w:sz w:val="18"/>
                <w:lang w:eastAsia="en-US" w:bidi="en-US"/>
              </w:rPr>
            </w:rPrChange>
          </w:rPr>
          <w:t>throws</w:t>
        </w:r>
        <w:r>
          <w:t xml:space="preserve"> statement. </w:t>
        </w:r>
      </w:ins>
    </w:p>
    <w:p w:rsidR="002D381C" w:rsidRDefault="002D381C" w:rsidP="002D381C">
      <w:pPr>
        <w:rPr>
          <w:ins w:id="3687" w:author="Nigel Deakin" w:date="2012-02-03T15:01:00Z"/>
        </w:rPr>
      </w:pPr>
      <w:ins w:id="3688" w:author="Nigel Deakin" w:date="2012-02-03T15:01:00Z">
        <w:r>
          <w:t xml:space="preserve">The simplified API does not throw checked exceptions. Instead, equivalent unchecked exceptions are thrown instead. </w:t>
        </w:r>
      </w:ins>
    </w:p>
    <w:p w:rsidR="002D381C" w:rsidRDefault="002D381C" w:rsidP="002D381C">
      <w:pPr>
        <w:rPr>
          <w:ins w:id="3689" w:author="Nigel Deakin" w:date="2012-02-03T15:01:00Z"/>
        </w:rPr>
      </w:pPr>
      <w:ins w:id="3690" w:author="Nigel Deakin" w:date="2012-02-03T15:01:00Z">
        <w:r>
          <w:t xml:space="preserve">The new unchecked </w:t>
        </w:r>
        <w:proofErr w:type="gramStart"/>
        <w:r>
          <w:t>exceptions,</w:t>
        </w:r>
        <w:proofErr w:type="gramEnd"/>
        <w:r>
          <w:t xml:space="preserve"> and the checked exceptions to which they correspond are listed below:</w:t>
        </w:r>
        <w:r>
          <w:br/>
        </w:r>
      </w:ins>
    </w:p>
    <w:tbl>
      <w:tblPr>
        <w:tblW w:w="0" w:type="auto"/>
        <w:tblInd w:w="2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898"/>
        <w:gridCol w:w="3464"/>
      </w:tblGrid>
      <w:tr w:rsidR="002D381C" w:rsidRPr="00857820" w:rsidTr="00392643">
        <w:trPr>
          <w:ins w:id="3691" w:author="Nigel Deakin" w:date="2012-02-03T15:01:00Z"/>
        </w:trPr>
        <w:tc>
          <w:tcPr>
            <w:tcW w:w="2898" w:type="dxa"/>
          </w:tcPr>
          <w:p w:rsidR="002D381C" w:rsidRPr="00857820" w:rsidRDefault="002D381C" w:rsidP="00392643">
            <w:pPr>
              <w:keepNext/>
              <w:ind w:left="0"/>
              <w:rPr>
                <w:ins w:id="3692" w:author="Nigel Deakin" w:date="2012-02-03T15:01:00Z"/>
                <w:rFonts w:eastAsia="Calibri"/>
              </w:rPr>
            </w:pPr>
            <w:ins w:id="3693" w:author="Nigel Deakin" w:date="2012-02-03T15:01:00Z">
              <w:r w:rsidRPr="00857820">
                <w:rPr>
                  <w:rFonts w:eastAsia="Calibri"/>
                </w:rPr>
                <w:t>Old checked exception</w:t>
              </w:r>
            </w:ins>
          </w:p>
        </w:tc>
        <w:tc>
          <w:tcPr>
            <w:tcW w:w="3464" w:type="dxa"/>
          </w:tcPr>
          <w:p w:rsidR="002D381C" w:rsidRPr="00857820" w:rsidRDefault="002D381C" w:rsidP="00392643">
            <w:pPr>
              <w:keepNext/>
              <w:ind w:left="0"/>
              <w:rPr>
                <w:ins w:id="3694" w:author="Nigel Deakin" w:date="2012-02-03T15:01:00Z"/>
                <w:rFonts w:eastAsia="Calibri"/>
              </w:rPr>
            </w:pPr>
            <w:ins w:id="3695" w:author="Nigel Deakin" w:date="2012-02-03T15:01:00Z">
              <w:r w:rsidRPr="00857820">
                <w:rPr>
                  <w:rFonts w:eastAsia="Calibri"/>
                </w:rPr>
                <w:t>Corresponding new unchecked exception</w:t>
              </w:r>
            </w:ins>
          </w:p>
        </w:tc>
      </w:tr>
      <w:tr w:rsidR="002D381C" w:rsidRPr="00857820" w:rsidTr="00392643">
        <w:trPr>
          <w:ins w:id="3696" w:author="Nigel Deakin" w:date="2012-02-03T15:01:00Z"/>
        </w:trPr>
        <w:tc>
          <w:tcPr>
            <w:tcW w:w="2898" w:type="dxa"/>
          </w:tcPr>
          <w:p w:rsidR="002D381C" w:rsidRPr="00857820" w:rsidRDefault="002D381C" w:rsidP="00392643">
            <w:pPr>
              <w:keepNext/>
              <w:ind w:left="0"/>
              <w:rPr>
                <w:ins w:id="3697" w:author="Nigel Deakin" w:date="2012-02-03T15:01:00Z"/>
                <w:rFonts w:ascii="Courier New" w:eastAsia="Calibri" w:hAnsi="Courier New" w:cs="Courier New"/>
                <w:sz w:val="18"/>
                <w:szCs w:val="18"/>
              </w:rPr>
            </w:pPr>
            <w:ins w:id="3698" w:author="Nigel Deakin" w:date="2012-02-03T15:01:00Z">
              <w:r w:rsidRPr="00857820">
                <w:rPr>
                  <w:rFonts w:ascii="Courier New" w:eastAsia="Calibri" w:hAnsi="Courier New" w:cs="Courier New"/>
                  <w:sz w:val="18"/>
                  <w:szCs w:val="18"/>
                </w:rPr>
                <w:t xml:space="preserve">JMSException </w:t>
              </w:r>
            </w:ins>
          </w:p>
        </w:tc>
        <w:tc>
          <w:tcPr>
            <w:tcW w:w="3464" w:type="dxa"/>
          </w:tcPr>
          <w:p w:rsidR="002D381C" w:rsidRPr="00857820" w:rsidRDefault="002D381C" w:rsidP="00392643">
            <w:pPr>
              <w:keepNext/>
              <w:ind w:left="0"/>
              <w:rPr>
                <w:ins w:id="3699" w:author="Nigel Deakin" w:date="2012-02-03T15:01:00Z"/>
                <w:rFonts w:ascii="Courier New" w:eastAsia="Calibri" w:hAnsi="Courier New" w:cs="Courier New"/>
                <w:sz w:val="18"/>
                <w:szCs w:val="18"/>
              </w:rPr>
            </w:pPr>
            <w:ins w:id="3700" w:author="Nigel Deakin" w:date="2012-02-03T15:01:00Z">
              <w:r w:rsidRPr="00857820">
                <w:rPr>
                  <w:rFonts w:ascii="Courier New" w:eastAsia="Calibri" w:hAnsi="Courier New" w:cs="Courier New"/>
                  <w:sz w:val="18"/>
                  <w:szCs w:val="18"/>
                </w:rPr>
                <w:t xml:space="preserve">JMSRuntimeException  </w:t>
              </w:r>
            </w:ins>
          </w:p>
        </w:tc>
      </w:tr>
      <w:tr w:rsidR="002D381C" w:rsidRPr="00857820" w:rsidTr="00392643">
        <w:trPr>
          <w:ins w:id="3701" w:author="Nigel Deakin" w:date="2012-02-03T15:01:00Z"/>
        </w:trPr>
        <w:tc>
          <w:tcPr>
            <w:tcW w:w="2898" w:type="dxa"/>
          </w:tcPr>
          <w:p w:rsidR="002D381C" w:rsidRPr="00857820" w:rsidRDefault="002D381C" w:rsidP="00392643">
            <w:pPr>
              <w:keepNext/>
              <w:ind w:left="0"/>
              <w:rPr>
                <w:ins w:id="3702" w:author="Nigel Deakin" w:date="2012-02-03T15:01:00Z"/>
                <w:rFonts w:ascii="Courier New" w:eastAsia="Calibri" w:hAnsi="Courier New" w:cs="Courier New"/>
                <w:sz w:val="18"/>
                <w:szCs w:val="18"/>
              </w:rPr>
            </w:pPr>
            <w:ins w:id="3703"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704" w:author="Nigel Deakin" w:date="2012-02-03T15:01:00Z"/>
                <w:rFonts w:ascii="Courier New" w:eastAsia="Calibri" w:hAnsi="Courier New" w:cs="Courier New"/>
                <w:sz w:val="18"/>
                <w:szCs w:val="18"/>
              </w:rPr>
            </w:pPr>
            <w:ins w:id="3705" w:author="Nigel Deakin" w:date="2012-02-03T15:01:00Z">
              <w:r w:rsidRPr="00857820">
                <w:rPr>
                  <w:rFonts w:ascii="Courier New" w:eastAsia="Calibri" w:hAnsi="Courier New" w:cs="Courier New"/>
                  <w:sz w:val="18"/>
                  <w:szCs w:val="18"/>
                </w:rPr>
                <w:t>TransactionRolledBack</w:t>
              </w:r>
              <w:r w:rsidRPr="00857820">
                <w:rPr>
                  <w:rFonts w:ascii="Courier New" w:eastAsia="Calibri" w:hAnsi="Courier New" w:cs="Courier New"/>
                  <w:sz w:val="18"/>
                  <w:szCs w:val="18"/>
                </w:rPr>
                <w:br/>
                <w:t>RuntimeException</w:t>
              </w:r>
            </w:ins>
          </w:p>
        </w:tc>
      </w:tr>
      <w:tr w:rsidR="002D381C" w:rsidRPr="00857820" w:rsidTr="00392643">
        <w:trPr>
          <w:ins w:id="3706" w:author="Nigel Deakin" w:date="2012-02-03T15:01:00Z"/>
        </w:trPr>
        <w:tc>
          <w:tcPr>
            <w:tcW w:w="2898" w:type="dxa"/>
          </w:tcPr>
          <w:p w:rsidR="002D381C" w:rsidRPr="00857820" w:rsidRDefault="002D381C" w:rsidP="00392643">
            <w:pPr>
              <w:keepNext/>
              <w:ind w:left="0"/>
              <w:rPr>
                <w:ins w:id="3707" w:author="Nigel Deakin" w:date="2012-02-03T15:01:00Z"/>
                <w:rFonts w:ascii="Courier New" w:eastAsia="Calibri" w:hAnsi="Courier New" w:cs="Courier New"/>
                <w:sz w:val="18"/>
                <w:szCs w:val="18"/>
              </w:rPr>
            </w:pPr>
            <w:ins w:id="3708" w:author="Nigel Deakin" w:date="2012-02-03T15:01:00Z">
              <w:r w:rsidRPr="00857820">
                <w:rPr>
                  <w:rFonts w:ascii="Courier New" w:eastAsia="Calibri" w:hAnsi="Courier New" w:cs="Courier New"/>
                  <w:sz w:val="18"/>
                  <w:szCs w:val="18"/>
                </w:rPr>
                <w:t>IllegalStateException</w:t>
              </w:r>
            </w:ins>
          </w:p>
        </w:tc>
        <w:tc>
          <w:tcPr>
            <w:tcW w:w="3464" w:type="dxa"/>
          </w:tcPr>
          <w:p w:rsidR="002D381C" w:rsidRPr="00857820" w:rsidRDefault="002D381C" w:rsidP="00392643">
            <w:pPr>
              <w:keepNext/>
              <w:ind w:left="0"/>
              <w:rPr>
                <w:ins w:id="3709" w:author="Nigel Deakin" w:date="2012-02-03T15:01:00Z"/>
                <w:rFonts w:ascii="Courier New" w:eastAsia="Calibri" w:hAnsi="Courier New" w:cs="Courier New"/>
                <w:sz w:val="18"/>
                <w:szCs w:val="18"/>
              </w:rPr>
            </w:pPr>
            <w:ins w:id="3710" w:author="Nigel Deakin" w:date="2012-02-03T15:01:00Z">
              <w:r w:rsidRPr="00857820">
                <w:rPr>
                  <w:rFonts w:ascii="Courier New" w:eastAsia="Calibri" w:hAnsi="Courier New" w:cs="Courier New"/>
                  <w:sz w:val="18"/>
                  <w:szCs w:val="18"/>
                </w:rPr>
                <w:t>IllegalStateRuntimeException</w:t>
              </w:r>
            </w:ins>
          </w:p>
        </w:tc>
      </w:tr>
      <w:tr w:rsidR="002D381C" w:rsidRPr="00857820" w:rsidTr="00392643">
        <w:trPr>
          <w:ins w:id="3711" w:author="Nigel Deakin" w:date="2012-02-03T15:01:00Z"/>
        </w:trPr>
        <w:tc>
          <w:tcPr>
            <w:tcW w:w="2898" w:type="dxa"/>
          </w:tcPr>
          <w:p w:rsidR="002D381C" w:rsidRPr="00857820" w:rsidRDefault="002D381C" w:rsidP="00392643">
            <w:pPr>
              <w:keepNext/>
              <w:ind w:left="0"/>
              <w:rPr>
                <w:ins w:id="3712" w:author="Nigel Deakin" w:date="2012-02-03T15:01:00Z"/>
                <w:rFonts w:ascii="Courier New" w:eastAsia="Calibri" w:hAnsi="Courier New" w:cs="Courier New"/>
                <w:sz w:val="18"/>
                <w:szCs w:val="18"/>
              </w:rPr>
            </w:pPr>
            <w:ins w:id="3713"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keepNext/>
              <w:ind w:left="0"/>
              <w:rPr>
                <w:ins w:id="3714" w:author="Nigel Deakin" w:date="2012-02-03T15:01:00Z"/>
                <w:rFonts w:ascii="Courier New" w:eastAsia="Calibri" w:hAnsi="Courier New" w:cs="Courier New"/>
                <w:sz w:val="18"/>
                <w:szCs w:val="18"/>
              </w:rPr>
            </w:pPr>
            <w:ins w:id="3715" w:author="Nigel Deakin" w:date="2012-02-03T15:01:00Z">
              <w:r w:rsidRPr="00857820">
                <w:rPr>
                  <w:rFonts w:ascii="Courier New" w:eastAsia="Calibri" w:hAnsi="Courier New" w:cs="Courier New"/>
                  <w:sz w:val="18"/>
                  <w:szCs w:val="18"/>
                </w:rPr>
                <w:t>InvalidDestination</w:t>
              </w:r>
              <w:r w:rsidRPr="00857820">
                <w:rPr>
                  <w:rFonts w:ascii="Courier New" w:eastAsia="Calibri" w:hAnsi="Courier New" w:cs="Courier New"/>
                  <w:sz w:val="18"/>
                  <w:szCs w:val="18"/>
                </w:rPr>
                <w:br/>
                <w:t>RuntimeException</w:t>
              </w:r>
            </w:ins>
          </w:p>
        </w:tc>
      </w:tr>
      <w:tr w:rsidR="002D381C" w:rsidRPr="00857820" w:rsidTr="00392643">
        <w:trPr>
          <w:ins w:id="3716" w:author="Nigel Deakin" w:date="2012-02-03T15:01:00Z"/>
        </w:trPr>
        <w:tc>
          <w:tcPr>
            <w:tcW w:w="2898" w:type="dxa"/>
          </w:tcPr>
          <w:p w:rsidR="002D381C" w:rsidRPr="00857820" w:rsidRDefault="002D381C" w:rsidP="00392643">
            <w:pPr>
              <w:keepNext/>
              <w:ind w:left="0"/>
              <w:rPr>
                <w:ins w:id="3717" w:author="Nigel Deakin" w:date="2012-02-03T15:01:00Z"/>
                <w:rFonts w:ascii="Courier New" w:eastAsia="Calibri" w:hAnsi="Courier New" w:cs="Courier New"/>
                <w:sz w:val="18"/>
                <w:szCs w:val="18"/>
              </w:rPr>
            </w:pPr>
            <w:ins w:id="3718" w:author="Nigel Deakin" w:date="2012-02-03T15:01:00Z">
              <w:r w:rsidRPr="00857820">
                <w:rPr>
                  <w:rFonts w:ascii="Courier New" w:eastAsia="Calibri" w:hAnsi="Courier New" w:cs="Courier New"/>
                  <w:sz w:val="18"/>
                  <w:szCs w:val="18"/>
                </w:rPr>
                <w:t>InvalidSelectorException</w:t>
              </w:r>
            </w:ins>
          </w:p>
        </w:tc>
        <w:tc>
          <w:tcPr>
            <w:tcW w:w="3464" w:type="dxa"/>
          </w:tcPr>
          <w:p w:rsidR="002D381C" w:rsidRPr="00857820" w:rsidRDefault="002D381C" w:rsidP="00392643">
            <w:pPr>
              <w:keepNext/>
              <w:ind w:left="0"/>
              <w:rPr>
                <w:ins w:id="3719" w:author="Nigel Deakin" w:date="2012-02-03T15:01:00Z"/>
                <w:rFonts w:ascii="Courier New" w:eastAsia="Calibri" w:hAnsi="Courier New" w:cs="Courier New"/>
                <w:sz w:val="18"/>
                <w:szCs w:val="18"/>
              </w:rPr>
            </w:pPr>
            <w:ins w:id="3720" w:author="Nigel Deakin" w:date="2012-02-03T15:01:00Z">
              <w:r w:rsidRPr="00857820">
                <w:rPr>
                  <w:rFonts w:ascii="Courier New" w:eastAsia="Calibri" w:hAnsi="Courier New" w:cs="Courier New"/>
                  <w:sz w:val="18"/>
                  <w:szCs w:val="18"/>
                </w:rPr>
                <w:t>InvalidSelectorRuntimeException</w:t>
              </w:r>
            </w:ins>
          </w:p>
        </w:tc>
      </w:tr>
      <w:tr w:rsidR="002D381C" w:rsidRPr="00857820" w:rsidTr="00392643">
        <w:trPr>
          <w:ins w:id="3721" w:author="Nigel Deakin" w:date="2012-02-03T15:01:00Z"/>
        </w:trPr>
        <w:tc>
          <w:tcPr>
            <w:tcW w:w="2898" w:type="dxa"/>
          </w:tcPr>
          <w:p w:rsidR="002D381C" w:rsidRPr="00857820" w:rsidRDefault="002D381C" w:rsidP="00392643">
            <w:pPr>
              <w:keepNext/>
              <w:ind w:left="0"/>
              <w:rPr>
                <w:ins w:id="3722" w:author="Nigel Deakin" w:date="2012-02-03T15:01:00Z"/>
                <w:rFonts w:ascii="Courier New" w:eastAsia="Calibri" w:hAnsi="Courier New" w:cs="Courier New"/>
                <w:sz w:val="18"/>
                <w:szCs w:val="18"/>
              </w:rPr>
            </w:pPr>
            <w:ins w:id="3723" w:author="Nigel Deakin" w:date="2012-02-03T15:01:00Z">
              <w:r w:rsidRPr="00857820">
                <w:rPr>
                  <w:rFonts w:ascii="Courier New" w:eastAsia="Calibri" w:hAnsi="Courier New" w:cs="Courier New"/>
                  <w:sz w:val="18"/>
                  <w:szCs w:val="18"/>
                </w:rPr>
                <w:t>MessageFormatException</w:t>
              </w:r>
            </w:ins>
          </w:p>
        </w:tc>
        <w:tc>
          <w:tcPr>
            <w:tcW w:w="3464" w:type="dxa"/>
          </w:tcPr>
          <w:p w:rsidR="002D381C" w:rsidRPr="00857820" w:rsidRDefault="002D381C" w:rsidP="00392643">
            <w:pPr>
              <w:keepNext/>
              <w:ind w:left="0"/>
              <w:rPr>
                <w:ins w:id="3724" w:author="Nigel Deakin" w:date="2012-02-03T15:01:00Z"/>
                <w:rFonts w:ascii="Courier New" w:eastAsia="Calibri" w:hAnsi="Courier New" w:cs="Courier New"/>
                <w:sz w:val="18"/>
                <w:szCs w:val="18"/>
              </w:rPr>
            </w:pPr>
            <w:ins w:id="3725" w:author="Nigel Deakin" w:date="2012-02-03T15:01:00Z">
              <w:r w:rsidRPr="00857820">
                <w:rPr>
                  <w:rFonts w:ascii="Courier New" w:eastAsia="Calibri" w:hAnsi="Courier New" w:cs="Courier New"/>
                  <w:sz w:val="18"/>
                  <w:szCs w:val="18"/>
                </w:rPr>
                <w:t>MessageFormatRuntimeException</w:t>
              </w:r>
            </w:ins>
          </w:p>
        </w:tc>
      </w:tr>
      <w:tr w:rsidR="002D381C" w:rsidRPr="00857820" w:rsidTr="00392643">
        <w:trPr>
          <w:ins w:id="3726" w:author="Nigel Deakin" w:date="2012-02-03T15:01:00Z"/>
        </w:trPr>
        <w:tc>
          <w:tcPr>
            <w:tcW w:w="2898" w:type="dxa"/>
          </w:tcPr>
          <w:p w:rsidR="002D381C" w:rsidRPr="00857820" w:rsidRDefault="002D381C" w:rsidP="00392643">
            <w:pPr>
              <w:keepNext/>
              <w:ind w:left="0"/>
              <w:rPr>
                <w:ins w:id="3727" w:author="Nigel Deakin" w:date="2012-02-03T15:01:00Z"/>
                <w:rFonts w:ascii="Courier New" w:eastAsia="Calibri" w:hAnsi="Courier New" w:cs="Courier New"/>
                <w:sz w:val="18"/>
                <w:szCs w:val="18"/>
              </w:rPr>
            </w:pPr>
            <w:ins w:id="3728" w:author="Nigel Deakin" w:date="2012-02-03T15:01:00Z">
              <w:r w:rsidRPr="00857820">
                <w:rPr>
                  <w:rFonts w:ascii="Courier New" w:eastAsia="Calibri" w:hAnsi="Courier New" w:cs="Courier New"/>
                  <w:sz w:val="18"/>
                  <w:szCs w:val="18"/>
                </w:rPr>
                <w:t>JMSSecurityException</w:t>
              </w:r>
            </w:ins>
          </w:p>
        </w:tc>
        <w:tc>
          <w:tcPr>
            <w:tcW w:w="3464" w:type="dxa"/>
          </w:tcPr>
          <w:p w:rsidR="002D381C" w:rsidRPr="00857820" w:rsidRDefault="002D381C" w:rsidP="00392643">
            <w:pPr>
              <w:keepNext/>
              <w:ind w:left="0"/>
              <w:rPr>
                <w:ins w:id="3729" w:author="Nigel Deakin" w:date="2012-02-03T15:01:00Z"/>
                <w:rFonts w:ascii="Courier New" w:eastAsia="Calibri" w:hAnsi="Courier New" w:cs="Courier New"/>
                <w:sz w:val="18"/>
                <w:szCs w:val="18"/>
              </w:rPr>
            </w:pPr>
            <w:ins w:id="3730" w:author="Nigel Deakin" w:date="2012-02-03T15:01:00Z">
              <w:r w:rsidRPr="00857820">
                <w:rPr>
                  <w:rFonts w:ascii="Courier New" w:eastAsia="Calibri" w:hAnsi="Courier New" w:cs="Courier New"/>
                  <w:sz w:val="18"/>
                  <w:szCs w:val="18"/>
                </w:rPr>
                <w:t>JMSSecurityRuntimeException</w:t>
              </w:r>
            </w:ins>
          </w:p>
        </w:tc>
      </w:tr>
      <w:tr w:rsidR="002D381C" w:rsidRPr="00857820" w:rsidTr="00392643">
        <w:trPr>
          <w:ins w:id="3731" w:author="Nigel Deakin" w:date="2012-02-03T15:01:00Z"/>
        </w:trPr>
        <w:tc>
          <w:tcPr>
            <w:tcW w:w="2898" w:type="dxa"/>
          </w:tcPr>
          <w:p w:rsidR="002D381C" w:rsidRPr="00857820" w:rsidRDefault="002D381C" w:rsidP="00392643">
            <w:pPr>
              <w:ind w:left="0"/>
              <w:rPr>
                <w:ins w:id="3732" w:author="Nigel Deakin" w:date="2012-02-03T15:01:00Z"/>
                <w:rFonts w:ascii="Courier New" w:eastAsia="Calibri" w:hAnsi="Courier New" w:cs="Courier New"/>
                <w:sz w:val="18"/>
                <w:szCs w:val="18"/>
              </w:rPr>
            </w:pPr>
            <w:ins w:id="3733"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Exception</w:t>
              </w:r>
            </w:ins>
          </w:p>
        </w:tc>
        <w:tc>
          <w:tcPr>
            <w:tcW w:w="3464" w:type="dxa"/>
          </w:tcPr>
          <w:p w:rsidR="002D381C" w:rsidRPr="00857820" w:rsidRDefault="002D381C" w:rsidP="00392643">
            <w:pPr>
              <w:ind w:left="0"/>
              <w:rPr>
                <w:ins w:id="3734" w:author="Nigel Deakin" w:date="2012-02-03T15:01:00Z"/>
                <w:rFonts w:ascii="Courier New" w:eastAsia="Calibri" w:hAnsi="Courier New" w:cs="Courier New"/>
                <w:sz w:val="18"/>
                <w:szCs w:val="18"/>
              </w:rPr>
            </w:pPr>
            <w:ins w:id="3735" w:author="Nigel Deakin" w:date="2012-02-03T15:01:00Z">
              <w:r w:rsidRPr="00857820">
                <w:rPr>
                  <w:rFonts w:ascii="Courier New" w:eastAsia="Calibri" w:hAnsi="Courier New" w:cs="Courier New"/>
                  <w:sz w:val="18"/>
                  <w:szCs w:val="18"/>
                </w:rPr>
                <w:t>InvalidClientID</w:t>
              </w:r>
              <w:r w:rsidRPr="00857820">
                <w:rPr>
                  <w:rFonts w:ascii="Courier New" w:eastAsia="Calibri" w:hAnsi="Courier New" w:cs="Courier New"/>
                  <w:sz w:val="18"/>
                  <w:szCs w:val="18"/>
                </w:rPr>
                <w:br/>
                <w:t>RuntimeException</w:t>
              </w:r>
            </w:ins>
          </w:p>
        </w:tc>
      </w:tr>
    </w:tbl>
    <w:p w:rsidR="00000000" w:rsidRDefault="00087503">
      <w:pPr>
        <w:pStyle w:val="Heading2"/>
        <w:rPr>
          <w:ins w:id="3736" w:author="Nigel Deakin" w:date="2012-09-03T14:15:00Z"/>
        </w:rPr>
        <w:pPrChange w:id="3737" w:author="Nigel Deakin" w:date="2012-02-08T14:40:00Z">
          <w:pPr/>
        </w:pPrChange>
      </w:pPr>
      <w:bookmarkStart w:id="3738" w:name="_Toc316036817"/>
      <w:bookmarkStart w:id="3739" w:name="_Toc316049142"/>
      <w:bookmarkStart w:id="3740" w:name="_Toc316049441"/>
      <w:bookmarkStart w:id="3741" w:name="_Toc316049903"/>
      <w:bookmarkStart w:id="3742" w:name="_Toc316059414"/>
      <w:bookmarkStart w:id="3743" w:name="_Toc316231562"/>
      <w:bookmarkStart w:id="3744" w:name="_Toc316231956"/>
      <w:bookmarkStart w:id="3745" w:name="_Ref317511669"/>
      <w:bookmarkStart w:id="3746" w:name="_Ref317511672"/>
      <w:bookmarkStart w:id="3747" w:name="_Toc339906475"/>
      <w:bookmarkEnd w:id="3738"/>
      <w:bookmarkEnd w:id="3739"/>
      <w:bookmarkEnd w:id="3740"/>
      <w:bookmarkEnd w:id="3741"/>
      <w:bookmarkEnd w:id="3742"/>
      <w:bookmarkEnd w:id="3743"/>
      <w:bookmarkEnd w:id="3744"/>
      <w:ins w:id="3748" w:author="Nigel Deakin" w:date="2012-02-08T14:40:00Z">
        <w:r>
          <w:t xml:space="preserve">Injection of </w:t>
        </w:r>
      </w:ins>
      <w:ins w:id="3749" w:author="Nigel Deakin" w:date="2012-03-21T10:25:00Z">
        <w:r w:rsidR="00712267">
          <w:t>JMSContext</w:t>
        </w:r>
      </w:ins>
      <w:ins w:id="3750" w:author="Nigel Deakin" w:date="2012-02-08T14:40:00Z">
        <w:r w:rsidR="003A6372">
          <w:t xml:space="preserve"> objects</w:t>
        </w:r>
      </w:ins>
      <w:bookmarkEnd w:id="3745"/>
      <w:bookmarkEnd w:id="3746"/>
      <w:bookmarkEnd w:id="3747"/>
    </w:p>
    <w:p w:rsidR="00D71E00" w:rsidRPr="00D71E00" w:rsidRDefault="0071566F" w:rsidP="00D71E00">
      <w:pPr>
        <w:pStyle w:val="Heading3"/>
        <w:rPr>
          <w:ins w:id="3751" w:author="Nigel Deakin" w:date="2012-02-08T14:40:00Z"/>
          <w:rPrChange w:id="3752" w:author="Nigel Deakin" w:date="2012-09-03T14:15:00Z">
            <w:rPr>
              <w:ins w:id="3753" w:author="Nigel Deakin" w:date="2012-02-08T14:40:00Z"/>
            </w:rPr>
          </w:rPrChange>
        </w:rPr>
        <w:pPrChange w:id="3754" w:author="Nigel Deakin" w:date="2012-09-03T14:15:00Z">
          <w:pPr/>
        </w:pPrChange>
      </w:pPr>
      <w:bookmarkStart w:id="3755" w:name="_Toc339906476"/>
      <w:ins w:id="3756" w:author="Nigel Deakin" w:date="2012-09-03T14:15:00Z">
        <w:r>
          <w:t>Support for injection</w:t>
        </w:r>
      </w:ins>
      <w:bookmarkEnd w:id="3755"/>
    </w:p>
    <w:p w:rsidR="002A478F" w:rsidRDefault="009748C1" w:rsidP="002A478F">
      <w:pPr>
        <w:rPr>
          <w:ins w:id="3757" w:author="Nigel Deakin" w:date="2012-09-03T14:10:00Z"/>
        </w:rPr>
      </w:pPr>
      <w:ins w:id="3758" w:author="Nigel Deakin" w:date="2012-09-03T14:16:00Z">
        <w:r>
          <w:t xml:space="preserve">Injection of </w:t>
        </w:r>
        <w:r w:rsidR="00D71E00" w:rsidRPr="00D71E00">
          <w:rPr>
            <w:rStyle w:val="Code"/>
            <w:rPrChange w:id="3759" w:author="Nigel Deakin" w:date="2012-09-03T14:16:00Z">
              <w:rPr>
                <w:rFonts w:ascii="Courier New" w:hAnsi="Courier New"/>
                <w:sz w:val="18"/>
              </w:rPr>
            </w:rPrChange>
          </w:rPr>
          <w:t>JMSContext</w:t>
        </w:r>
        <w:r>
          <w:t xml:space="preserve"> objects is supported </w:t>
        </w:r>
      </w:ins>
      <w:ins w:id="3760" w:author="Nigel Deakin" w:date="2012-09-03T14:25:00Z">
        <w:r w:rsidR="00DD112D">
          <w:t>in those</w:t>
        </w:r>
      </w:ins>
      <w:ins w:id="3761" w:author="Nigel Deakin" w:date="2012-09-03T14:16:00Z">
        <w:r>
          <w:t xml:space="preserve"> </w:t>
        </w:r>
      </w:ins>
      <w:ins w:id="3762" w:author="Nigel Deakin" w:date="2012-09-03T14:04:00Z">
        <w:r w:rsidR="00AF0BD7">
          <w:t xml:space="preserve">Java EE </w:t>
        </w:r>
      </w:ins>
      <w:ins w:id="3763" w:author="Nigel Deakin" w:date="2012-02-08T11:53:00Z">
        <w:r w:rsidR="00F56276">
          <w:t xml:space="preserve">application classes which support </w:t>
        </w:r>
      </w:ins>
      <w:ins w:id="3764" w:author="Nigel Deakin" w:date="2012-09-03T14:06:00Z">
        <w:r w:rsidR="00C54DE3">
          <w:t xml:space="preserve">dependency </w:t>
        </w:r>
      </w:ins>
      <w:ins w:id="3765" w:author="Nigel Deakin" w:date="2012-02-08T11:53:00Z">
        <w:r w:rsidR="00F56276">
          <w:t>injection</w:t>
        </w:r>
      </w:ins>
      <w:ins w:id="3766" w:author="Nigel Deakin" w:date="2012-09-03T14:00:00Z">
        <w:r w:rsidR="00AF0BD7">
          <w:t xml:space="preserve"> </w:t>
        </w:r>
      </w:ins>
      <w:ins w:id="3767" w:author="Nigel Deakin" w:date="2012-09-03T14:10:00Z">
        <w:r w:rsidR="002A478F">
          <w:t xml:space="preserve">using CDI </w:t>
        </w:r>
      </w:ins>
      <w:ins w:id="3768" w:author="Nigel Deakin" w:date="2012-09-03T14:00:00Z">
        <w:r w:rsidR="00AF0BD7">
          <w:t xml:space="preserve">and </w:t>
        </w:r>
      </w:ins>
      <w:ins w:id="3769" w:author="Nigel Deakin" w:date="2012-09-03T14:02:00Z">
        <w:r w:rsidR="00AF0BD7">
          <w:t xml:space="preserve">for which </w:t>
        </w:r>
      </w:ins>
      <w:ins w:id="3770" w:author="Nigel Deakin" w:date="2012-09-03T14:04:00Z">
        <w:r w:rsidR="00AF0BD7">
          <w:t>CDI support</w:t>
        </w:r>
      </w:ins>
      <w:ins w:id="3771" w:author="Nigel Deakin" w:date="2012-09-03T14:02:00Z">
        <w:r w:rsidR="00AF0BD7">
          <w:t xml:space="preserve"> has </w:t>
        </w:r>
        <w:r w:rsidR="002A478F">
          <w:t>been enabled</w:t>
        </w:r>
      </w:ins>
      <w:ins w:id="3772" w:author="Nigel Deakin" w:date="2012-09-03T14:10:00Z">
        <w:r w:rsidR="002A478F">
          <w:t xml:space="preserve"> by means of a </w:t>
        </w:r>
        <w:r w:rsidR="002A478F" w:rsidRPr="00DD6D19">
          <w:rPr>
            <w:rStyle w:val="Code"/>
          </w:rPr>
          <w:t>META_INF/beans.xml</w:t>
        </w:r>
        <w:r w:rsidR="002A478F">
          <w:t xml:space="preserve"> descriptor.</w:t>
        </w:r>
      </w:ins>
    </w:p>
    <w:p w:rsidR="00967028" w:rsidRDefault="00B825BC">
      <w:pPr>
        <w:rPr>
          <w:ins w:id="3773" w:author="Nigel Deakin" w:date="2012-09-03T14:00:00Z"/>
        </w:rPr>
      </w:pPr>
      <w:ins w:id="3774" w:author="Nigel Deakin" w:date="2012-02-08T14:31:00Z">
        <w:r>
          <w:t>S</w:t>
        </w:r>
      </w:ins>
      <w:ins w:id="3775" w:author="Nigel Deakin" w:date="2012-02-08T11:54:00Z">
        <w:r w:rsidR="00F56276">
          <w:t>ection EE.5</w:t>
        </w:r>
      </w:ins>
      <w:ins w:id="3776" w:author="Nigel Deakin" w:date="2012-09-03T14:14:00Z">
        <w:r w:rsidR="007E3C14">
          <w:t>.2</w:t>
        </w:r>
      </w:ins>
      <w:ins w:id="3777" w:author="Nigel Deakin" w:date="2012-10-26T12:44:00Z">
        <w:r w:rsidR="007A5E13">
          <w:t>4</w:t>
        </w:r>
      </w:ins>
      <w:ins w:id="3778" w:author="Nigel Deakin" w:date="2012-02-08T11:54:00Z">
        <w:r w:rsidR="00F56276">
          <w:t xml:space="preserve"> </w:t>
        </w:r>
      </w:ins>
      <w:ins w:id="3779" w:author="Nigel Deakin" w:date="2012-02-08T14:31:00Z">
        <w:r w:rsidR="004C2DF4">
          <w:t xml:space="preserve">of </w:t>
        </w:r>
      </w:ins>
      <w:ins w:id="3780" w:author="Nigel Deakin" w:date="2012-02-08T11:53:00Z">
        <w:r>
          <w:t>the Java EE specification</w:t>
        </w:r>
      </w:ins>
      <w:ins w:id="3781" w:author="Nigel Deakin" w:date="2012-02-08T14:31:00Z">
        <w:r>
          <w:t xml:space="preserve"> lists the application</w:t>
        </w:r>
        <w:r w:rsidR="00AF0BD7">
          <w:t xml:space="preserve"> classes that support </w:t>
        </w:r>
      </w:ins>
      <w:ins w:id="3782" w:author="Nigel Deakin" w:date="2012-09-03T14:14:00Z">
        <w:r w:rsidR="00591C63">
          <w:t>dependency injection using CDI</w:t>
        </w:r>
      </w:ins>
      <w:ins w:id="3783" w:author="Nigel Deakin" w:date="2012-09-03T14:07:00Z">
        <w:r w:rsidR="009B304A">
          <w:t xml:space="preserve">. </w:t>
        </w:r>
      </w:ins>
    </w:p>
    <w:p w:rsidR="00967028" w:rsidRDefault="00AF0BD7">
      <w:pPr>
        <w:rPr>
          <w:ins w:id="3784" w:author="Nigel Deakin" w:date="2012-09-03T15:06:00Z"/>
        </w:rPr>
      </w:pPr>
      <w:ins w:id="3785" w:author="Nigel Deakin" w:date="2012-09-03T14:00:00Z">
        <w:r>
          <w:t>S</w:t>
        </w:r>
      </w:ins>
      <w:ins w:id="3786" w:author="Nigel Deakin" w:date="2012-09-03T13:59:00Z">
        <w:r>
          <w:t xml:space="preserve">ection 12.1 of the </w:t>
        </w:r>
      </w:ins>
      <w:ins w:id="3787" w:author="Nigel Deakin" w:date="2012-09-03T14:05:00Z">
        <w:r w:rsidR="00C54DE3">
          <w:t xml:space="preserve">CDI </w:t>
        </w:r>
      </w:ins>
      <w:ins w:id="3788" w:author="Nigel Deakin" w:date="2012-09-03T14:07:00Z">
        <w:r w:rsidR="005F1D65">
          <w:t>specification</w:t>
        </w:r>
        <w:r w:rsidR="00ED29A6">
          <w:t xml:space="preserve"> </w:t>
        </w:r>
        <w:r w:rsidR="00FC7151">
          <w:t xml:space="preserve">specifies </w:t>
        </w:r>
      </w:ins>
      <w:ins w:id="3789" w:author="Nigel Deakin" w:date="2012-09-03T14:04:00Z">
        <w:r w:rsidR="00C54DE3">
          <w:t xml:space="preserve">how CDI support </w:t>
        </w:r>
      </w:ins>
      <w:ins w:id="3790" w:author="Nigel Deakin" w:date="2012-09-03T14:25:00Z">
        <w:r w:rsidR="00D90497">
          <w:t>may be</w:t>
        </w:r>
      </w:ins>
      <w:ins w:id="3791" w:author="Nigel Deakin" w:date="2012-09-03T14:04:00Z">
        <w:r w:rsidR="00C54DE3">
          <w:t xml:space="preserve"> enabled for a particular application</w:t>
        </w:r>
      </w:ins>
      <w:ins w:id="3792" w:author="Nigel Deakin" w:date="2012-09-03T14:08:00Z">
        <w:r w:rsidR="00F931E9">
          <w:t>.</w:t>
        </w:r>
      </w:ins>
    </w:p>
    <w:p w:rsidR="00D71E00" w:rsidRDefault="00F87D64" w:rsidP="00D71E00">
      <w:pPr>
        <w:pStyle w:val="Heading3"/>
        <w:rPr>
          <w:ins w:id="3793" w:author="Nigel Deakin" w:date="2012-09-03T15:06:00Z"/>
        </w:rPr>
        <w:pPrChange w:id="3794" w:author="Nigel Deakin" w:date="2012-09-03T15:06:00Z">
          <w:pPr/>
        </w:pPrChange>
      </w:pPr>
      <w:bookmarkStart w:id="3795" w:name="_Toc339906477"/>
      <w:ins w:id="3796" w:author="Nigel Deakin" w:date="2012-09-03T15:06:00Z">
        <w:r>
          <w:t>Container-managed and application-managed</w:t>
        </w:r>
        <w:r w:rsidR="00EB0275">
          <w:t xml:space="preserve"> JMSContext</w:t>
        </w:r>
      </w:ins>
      <w:ins w:id="3797" w:author="Nigel Deakin" w:date="2012-09-03T16:25:00Z">
        <w:r w:rsidR="00EB0275">
          <w:t>s</w:t>
        </w:r>
      </w:ins>
      <w:bookmarkEnd w:id="3795"/>
    </w:p>
    <w:p w:rsidR="00F87D64" w:rsidRDefault="00F87D64" w:rsidP="00F87D64">
      <w:pPr>
        <w:rPr>
          <w:ins w:id="3798" w:author="Nigel Deakin" w:date="2012-09-03T15:06:00Z"/>
        </w:rPr>
      </w:pPr>
      <w:ins w:id="3799" w:author="Nigel Deakin" w:date="2012-09-03T15:06:00Z">
        <w:r>
          <w:t xml:space="preserve">A </w:t>
        </w:r>
        <w:r w:rsidR="00D71E00" w:rsidRPr="00D71E00">
          <w:rPr>
            <w:rStyle w:val="Code"/>
            <w:rPrChange w:id="3800" w:author="Nigel Deakin" w:date="2012-09-03T15:06:00Z">
              <w:rPr>
                <w:rFonts w:ascii="Courier New" w:hAnsi="Courier New"/>
                <w:sz w:val="18"/>
              </w:rPr>
            </w:rPrChange>
          </w:rPr>
          <w:t>JMSContext</w:t>
        </w:r>
        <w:r>
          <w:t xml:space="preserve"> object which has been injected is described as being </w:t>
        </w:r>
        <w:r w:rsidR="00D71E00" w:rsidRPr="00D71E00">
          <w:rPr>
            <w:i/>
            <w:rPrChange w:id="3801" w:author="Nigel Deakin" w:date="2012-09-03T15:06:00Z">
              <w:rPr>
                <w:rFonts w:ascii="Courier New" w:hAnsi="Courier New"/>
                <w:sz w:val="18"/>
              </w:rPr>
            </w:rPrChange>
          </w:rPr>
          <w:t>container-managed</w:t>
        </w:r>
        <w:r>
          <w:t>, as it is created and closed by the container, not the application.</w:t>
        </w:r>
      </w:ins>
    </w:p>
    <w:p w:rsidR="00F87D64" w:rsidRDefault="00F87D64" w:rsidP="00F87D64">
      <w:pPr>
        <w:rPr>
          <w:ins w:id="3802" w:author="Nigel Deakin" w:date="2012-09-03T15:06:00Z"/>
        </w:rPr>
      </w:pPr>
      <w:ins w:id="3803" w:author="Nigel Deakin" w:date="2012-09-03T15:06:00Z">
        <w:r>
          <w:t xml:space="preserve">A </w:t>
        </w:r>
        <w:r w:rsidR="00D71E00" w:rsidRPr="00D71E00">
          <w:rPr>
            <w:rStyle w:val="Code"/>
            <w:rPrChange w:id="3804" w:author="Nigel Deakin" w:date="2012-09-03T15:06:00Z">
              <w:rPr>
                <w:rFonts w:ascii="Courier New" w:hAnsi="Courier New"/>
                <w:sz w:val="18"/>
              </w:rPr>
            </w:rPrChange>
          </w:rPr>
          <w:t>JMSContext</w:t>
        </w:r>
        <w:r>
          <w:t xml:space="preserve"> object which has been created by calling the </w:t>
        </w:r>
        <w:r w:rsidR="00D71E00" w:rsidRPr="00D71E00">
          <w:rPr>
            <w:rStyle w:val="Code"/>
            <w:rPrChange w:id="3805" w:author="Nigel Deakin" w:date="2012-09-03T15:06:00Z">
              <w:rPr>
                <w:rFonts w:ascii="Courier New" w:hAnsi="Courier New"/>
                <w:sz w:val="18"/>
              </w:rPr>
            </w:rPrChange>
          </w:rPr>
          <w:t>ConnectionFactory</w:t>
        </w:r>
        <w:r>
          <w:t xml:space="preserve"> method </w:t>
        </w:r>
        <w:r w:rsidR="00D71E00" w:rsidRPr="00D71E00">
          <w:rPr>
            <w:rStyle w:val="Code"/>
            <w:rPrChange w:id="3806" w:author="Nigel Deakin" w:date="2012-09-03T15:06:00Z">
              <w:rPr>
                <w:rFonts w:ascii="Courier New" w:hAnsi="Courier New"/>
                <w:sz w:val="18"/>
              </w:rPr>
            </w:rPrChange>
          </w:rPr>
          <w:t>createContext</w:t>
        </w:r>
        <w:r>
          <w:t xml:space="preserve"> is described as being </w:t>
        </w:r>
        <w:r w:rsidR="00D71E00" w:rsidRPr="00D71E00">
          <w:rPr>
            <w:i/>
            <w:rPrChange w:id="3807" w:author="Nigel Deakin" w:date="2012-09-03T15:07:00Z">
              <w:rPr>
                <w:rFonts w:ascii="Courier New" w:hAnsi="Courier New"/>
                <w:sz w:val="18"/>
              </w:rPr>
            </w:rPrChange>
          </w:rPr>
          <w:t>application-managed</w:t>
        </w:r>
        <w:r>
          <w:t xml:space="preserve">. The application is responsible for calling </w:t>
        </w:r>
        <w:r w:rsidR="00D71E00" w:rsidRPr="00D71E00">
          <w:rPr>
            <w:rStyle w:val="Code"/>
            <w:rPrChange w:id="3808" w:author="Nigel Deakin" w:date="2012-09-03T15:07:00Z">
              <w:rPr>
                <w:rFonts w:ascii="Courier New" w:hAnsi="Courier New"/>
                <w:sz w:val="18"/>
              </w:rPr>
            </w:rPrChange>
          </w:rPr>
          <w:t>close</w:t>
        </w:r>
        <w:r>
          <w:t xml:space="preserve"> when the object is not longer needed.</w:t>
        </w:r>
      </w:ins>
    </w:p>
    <w:p w:rsidR="00967028" w:rsidRDefault="00967028">
      <w:pPr>
        <w:rPr>
          <w:ins w:id="3809" w:author="Nigel Deakin" w:date="2012-09-03T15:04:00Z"/>
        </w:rPr>
      </w:pPr>
    </w:p>
    <w:p w:rsidR="00D71E00" w:rsidRDefault="0071566F" w:rsidP="00D71E00">
      <w:pPr>
        <w:pStyle w:val="Heading3"/>
        <w:rPr>
          <w:ins w:id="3810" w:author="Nigel Deakin" w:date="2012-09-03T13:58:00Z"/>
        </w:rPr>
        <w:pPrChange w:id="3811" w:author="Nigel Deakin" w:date="2012-09-03T14:15:00Z">
          <w:pPr/>
        </w:pPrChange>
      </w:pPr>
      <w:bookmarkStart w:id="3812" w:name="_Toc339906478"/>
      <w:ins w:id="3813" w:author="Nigel Deakin" w:date="2012-09-03T14:15:00Z">
        <w:r>
          <w:t>Injection syntax</w:t>
        </w:r>
      </w:ins>
      <w:bookmarkEnd w:id="3812"/>
    </w:p>
    <w:p w:rsidR="00A30864" w:rsidRDefault="00340D02">
      <w:pPr>
        <w:rPr>
          <w:ins w:id="3814" w:author="Nigel Deakin" w:date="2012-02-08T11:54:00Z"/>
        </w:rPr>
      </w:pPr>
      <w:ins w:id="3815" w:author="Nigel Deakin" w:date="2012-02-08T11:54:00Z">
        <w:r>
          <w:t xml:space="preserve">Applications may declare a field of type </w:t>
        </w:r>
        <w:r w:rsidR="00D71E00" w:rsidRPr="00D71E00">
          <w:rPr>
            <w:rStyle w:val="Code"/>
            <w:rPrChange w:id="3816" w:author="Nigel Deakin" w:date="2012-02-08T11:58:00Z">
              <w:rPr>
                <w:rFonts w:ascii="Courier New" w:hAnsi="Courier New" w:cs="Courier New"/>
                <w:sz w:val="18"/>
                <w:lang w:eastAsia="en-US" w:bidi="en-US"/>
              </w:rPr>
            </w:rPrChange>
          </w:rPr>
          <w:t>javax.jms.</w:t>
        </w:r>
      </w:ins>
      <w:ins w:id="3817" w:author="Nigel Deakin" w:date="2012-03-21T11:11:00Z">
        <w:r w:rsidR="00225E6F" w:rsidRPr="00225E6F">
          <w:rPr>
            <w:rStyle w:val="Code"/>
          </w:rPr>
          <w:t>JMSContext</w:t>
        </w:r>
      </w:ins>
      <w:ins w:id="3818" w:author="Nigel Deakin" w:date="2012-02-08T11:58:00Z">
        <w:r w:rsidR="00D71E00" w:rsidRPr="00D71E00">
          <w:rPr>
            <w:rPrChange w:id="3819" w:author="Nigel Deakin" w:date="2012-02-08T11:58:00Z">
              <w:rPr>
                <w:rFonts w:ascii="Courier New" w:hAnsi="Courier New" w:cs="Courier New"/>
                <w:sz w:val="18"/>
                <w:lang w:eastAsia="en-US" w:bidi="en-US"/>
              </w:rPr>
            </w:rPrChange>
          </w:rPr>
          <w:t xml:space="preserve"> </w:t>
        </w:r>
      </w:ins>
      <w:ins w:id="3820" w:author="Nigel Deakin" w:date="2012-02-08T11:54:00Z">
        <w:r>
          <w:t xml:space="preserve">and annotate it with the </w:t>
        </w:r>
      </w:ins>
      <w:ins w:id="3821" w:author="Nigel Deakin" w:date="2012-02-08T11:56:00Z">
        <w:r w:rsidR="00D71E00" w:rsidRPr="00D71E00">
          <w:rPr>
            <w:rStyle w:val="Code"/>
            <w:rPrChange w:id="3822" w:author="Nigel Deakin" w:date="2012-02-08T11:59:00Z">
              <w:rPr>
                <w:rFonts w:ascii="Courier New" w:hAnsi="Courier New" w:cs="Courier New"/>
                <w:sz w:val="18"/>
                <w:lang w:eastAsia="en-US" w:bidi="en-US"/>
              </w:rPr>
            </w:rPrChange>
          </w:rPr>
          <w:t>javax.inject.Inject</w:t>
        </w:r>
        <w:r>
          <w:t xml:space="preserve"> annotation</w:t>
        </w:r>
      </w:ins>
      <w:ins w:id="3823" w:author="Nigel Deakin" w:date="2012-02-08T11:54:00Z">
        <w:r>
          <w:t>:</w:t>
        </w:r>
      </w:ins>
    </w:p>
    <w:p w:rsidR="00000000" w:rsidRDefault="00340D02">
      <w:pPr>
        <w:pStyle w:val="CodeInFrame"/>
        <w:rPr>
          <w:ins w:id="3824" w:author="Nigel Deakin" w:date="2012-02-08T11:57:00Z"/>
        </w:rPr>
        <w:pPrChange w:id="3825" w:author="Nigel Deakin" w:date="2012-02-08T11:57:00Z">
          <w:pPr/>
        </w:pPrChange>
      </w:pPr>
      <w:ins w:id="3826" w:author="Nigel Deakin" w:date="2012-02-08T11:57:00Z">
        <w:r>
          <w:t>@Inject</w:t>
        </w:r>
      </w:ins>
    </w:p>
    <w:p w:rsidR="00000000" w:rsidRDefault="00340D02">
      <w:pPr>
        <w:pStyle w:val="CodeInFrame"/>
        <w:rPr>
          <w:ins w:id="3827" w:author="Nigel Deakin" w:date="2012-02-08T11:57:00Z"/>
        </w:rPr>
        <w:pPrChange w:id="3828" w:author="Nigel Deakin" w:date="2012-02-08T11:57:00Z">
          <w:pPr/>
        </w:pPrChange>
      </w:pPr>
      <w:proofErr w:type="gramStart"/>
      <w:ins w:id="3829" w:author="Nigel Deakin" w:date="2012-02-08T11:57:00Z">
        <w:r>
          <w:t>private</w:t>
        </w:r>
        <w:proofErr w:type="gramEnd"/>
        <w:r>
          <w:t xml:space="preserve"> </w:t>
        </w:r>
      </w:ins>
      <w:ins w:id="3830" w:author="Nigel Deakin" w:date="2012-03-21T10:25:00Z">
        <w:r w:rsidR="00712267">
          <w:t>JMSContext</w:t>
        </w:r>
      </w:ins>
      <w:ins w:id="3831" w:author="Nigel Deakin" w:date="2012-02-08T11:57:00Z">
        <w:r>
          <w:t xml:space="preserve"> context;</w:t>
        </w:r>
      </w:ins>
    </w:p>
    <w:p w:rsidR="00967028" w:rsidRDefault="00340D02">
      <w:pPr>
        <w:rPr>
          <w:ins w:id="3832" w:author="Nigel Deakin" w:date="2012-09-03T12:44:00Z"/>
        </w:rPr>
      </w:pPr>
      <w:ins w:id="3833" w:author="Nigel Deakin" w:date="2012-02-08T11:59:00Z">
        <w:r>
          <w:t xml:space="preserve">The container will </w:t>
        </w:r>
      </w:ins>
      <w:ins w:id="3834" w:author="Nigel Deakin" w:date="2012-02-08T12:00:00Z">
        <w:r w:rsidR="0042147D">
          <w:t xml:space="preserve">inject a </w:t>
        </w:r>
      </w:ins>
      <w:ins w:id="3835" w:author="Nigel Deakin" w:date="2012-03-21T11:11:00Z">
        <w:r w:rsidR="00225E6F" w:rsidRPr="00225E6F">
          <w:rPr>
            <w:rStyle w:val="Code"/>
          </w:rPr>
          <w:t>JMSContext</w:t>
        </w:r>
      </w:ins>
      <w:ins w:id="3836" w:author="Nigel Deakin" w:date="2012-02-08T14:34:00Z">
        <w:r w:rsidR="00D864D4">
          <w:t xml:space="preserve">. </w:t>
        </w:r>
      </w:ins>
      <w:ins w:id="3837" w:author="Nigel Deakin" w:date="2012-09-03T14:23:00Z">
        <w:r w:rsidR="00626B11">
          <w:t>This object will have a scope</w:t>
        </w:r>
        <w:r w:rsidR="00DF2E6C">
          <w:t xml:space="preserve"> as</w:t>
        </w:r>
      </w:ins>
      <w:ins w:id="3838" w:author="Nigel Deakin" w:date="2012-09-03T14:17:00Z">
        <w:r w:rsidR="007F7BF2">
          <w:t xml:space="preserve"> defined by section </w:t>
        </w:r>
      </w:ins>
      <w:ins w:id="3839" w:author="Nigel Deakin" w:date="2012-09-03T14:18:00Z">
        <w:r w:rsidR="00D71E00">
          <w:fldChar w:fldCharType="begin"/>
        </w:r>
        <w:r w:rsidR="007F7BF2">
          <w:instrText xml:space="preserve"> REF _Ref334445230 \r \h </w:instrText>
        </w:r>
      </w:ins>
      <w:r w:rsidR="00D71E00">
        <w:fldChar w:fldCharType="separate"/>
      </w:r>
      <w:ins w:id="3840" w:author="Nigel Deakin" w:date="2012-09-03T14:18:00Z">
        <w:r w:rsidR="007F7BF2">
          <w:t>11.3.3</w:t>
        </w:r>
        <w:r w:rsidR="00D71E00">
          <w:fldChar w:fldCharType="end"/>
        </w:r>
        <w:r w:rsidR="007F7BF2">
          <w:t xml:space="preserve"> "</w:t>
        </w:r>
        <w:r w:rsidR="00D71E00">
          <w:fldChar w:fldCharType="begin"/>
        </w:r>
        <w:r w:rsidR="007F7BF2">
          <w:instrText xml:space="preserve"> REF _Ref334445230 \h </w:instrText>
        </w:r>
      </w:ins>
      <w:r w:rsidR="00D71E00">
        <w:fldChar w:fldCharType="separate"/>
      </w:r>
      <w:ins w:id="3841" w:author="Nigel Deakin" w:date="2012-09-03T14:18:00Z">
        <w:r w:rsidR="007F7BF2">
          <w:t>Scope of injected JMSContext objects</w:t>
        </w:r>
        <w:r w:rsidR="00D71E00">
          <w:fldChar w:fldCharType="end"/>
        </w:r>
      </w:ins>
      <w:ins w:id="3842" w:author="Nigel Deakin" w:date="2012-09-03T14:25:00Z">
        <w:r w:rsidR="006E0D30">
          <w:t>".</w:t>
        </w:r>
      </w:ins>
    </w:p>
    <w:p w:rsidR="00D71E00" w:rsidRDefault="00AA0C53" w:rsidP="00D71E00">
      <w:pPr>
        <w:tabs>
          <w:tab w:val="left" w:pos="4251"/>
        </w:tabs>
        <w:rPr>
          <w:ins w:id="3843" w:author="Nigel Deakin" w:date="2012-02-08T12:04:00Z"/>
        </w:rPr>
        <w:pPrChange w:id="3844" w:author="Nigel Deakin" w:date="2012-09-03T14:24:00Z">
          <w:pPr/>
        </w:pPrChange>
      </w:pPr>
      <w:ins w:id="3845" w:author="Nigel Deakin" w:date="2012-02-08T12:03:00Z">
        <w:r>
          <w:t xml:space="preserve">The annotation </w:t>
        </w:r>
        <w:r w:rsidR="00D71E00" w:rsidRPr="00D71E00">
          <w:rPr>
            <w:rStyle w:val="Code"/>
            <w:rPrChange w:id="3846" w:author="Nigel Deakin" w:date="2012-02-08T12:05:00Z">
              <w:rPr>
                <w:rFonts w:ascii="Courier New" w:hAnsi="Courier New" w:cs="Courier New"/>
                <w:sz w:val="18"/>
                <w:lang w:eastAsia="en-US" w:bidi="en-US"/>
              </w:rPr>
            </w:rPrChange>
          </w:rPr>
          <w:t>javax.jms.JMSConnectionFactory</w:t>
        </w:r>
        <w:r>
          <w:t xml:space="preserve"> may be used to </w:t>
        </w:r>
        <w:r w:rsidR="00966253">
          <w:t xml:space="preserve">specify the JNDI lookup name of the </w:t>
        </w:r>
        <w:r w:rsidR="00D71E00" w:rsidRPr="00D71E00">
          <w:rPr>
            <w:rStyle w:val="Code"/>
            <w:rPrChange w:id="3847" w:author="Nigel Deakin" w:date="2012-02-08T12:05:00Z">
              <w:rPr>
                <w:rFonts w:ascii="Courier New" w:hAnsi="Courier New" w:cs="Courier New"/>
                <w:sz w:val="18"/>
                <w:lang w:eastAsia="en-US" w:bidi="en-US"/>
              </w:rPr>
            </w:rPrChange>
          </w:rPr>
          <w:t>ConnectionFactory</w:t>
        </w:r>
        <w:r w:rsidR="00966253">
          <w:t xml:space="preserve"> used to create the </w:t>
        </w:r>
      </w:ins>
      <w:ins w:id="3848" w:author="Nigel Deakin" w:date="2012-03-21T11:11:00Z">
        <w:r w:rsidR="00225E6F" w:rsidRPr="00225E6F">
          <w:rPr>
            <w:rStyle w:val="Code"/>
          </w:rPr>
          <w:t>JMSContext</w:t>
        </w:r>
      </w:ins>
      <w:ins w:id="3849" w:author="Nigel Deakin" w:date="2012-02-08T12:03:00Z">
        <w:r w:rsidR="00966253">
          <w:t>.</w:t>
        </w:r>
      </w:ins>
      <w:ins w:id="3850" w:author="Nigel Deakin" w:date="2012-02-08T12:04:00Z">
        <w:r w:rsidR="0079235B">
          <w:t xml:space="preserve"> For example:</w:t>
        </w:r>
      </w:ins>
    </w:p>
    <w:p w:rsidR="0079235B" w:rsidRDefault="0079235B" w:rsidP="0079235B">
      <w:pPr>
        <w:pStyle w:val="CodeInFrame"/>
        <w:rPr>
          <w:ins w:id="3851" w:author="Nigel Deakin" w:date="2012-02-08T12:04:00Z"/>
        </w:rPr>
      </w:pPr>
      <w:ins w:id="3852" w:author="Nigel Deakin" w:date="2012-02-08T12:04:00Z">
        <w:r>
          <w:t>@Inject</w:t>
        </w:r>
      </w:ins>
    </w:p>
    <w:p w:rsidR="0079235B" w:rsidRDefault="0079235B" w:rsidP="0079235B">
      <w:pPr>
        <w:pStyle w:val="CodeInFrame"/>
        <w:rPr>
          <w:ins w:id="3853" w:author="Nigel Deakin" w:date="2012-02-08T12:04:00Z"/>
        </w:rPr>
      </w:pPr>
      <w:proofErr w:type="gramStart"/>
      <w:ins w:id="3854" w:author="Nigel Deakin" w:date="2012-02-08T12:04:00Z">
        <w:r w:rsidRPr="0079235B">
          <w:t>@JMSConnectio</w:t>
        </w:r>
        <w:r>
          <w:t>nFactory(</w:t>
        </w:r>
        <w:proofErr w:type="gramEnd"/>
        <w:r>
          <w:t>"jms/connectionFactory</w:t>
        </w:r>
        <w:r w:rsidRPr="0079235B">
          <w:t>")</w:t>
        </w:r>
      </w:ins>
    </w:p>
    <w:p w:rsidR="0079235B" w:rsidRDefault="0079235B" w:rsidP="0079235B">
      <w:pPr>
        <w:pStyle w:val="CodeInFrame"/>
        <w:rPr>
          <w:ins w:id="3855" w:author="Nigel Deakin" w:date="2012-02-08T12:04:00Z"/>
        </w:rPr>
      </w:pPr>
      <w:proofErr w:type="gramStart"/>
      <w:ins w:id="3856" w:author="Nigel Deakin" w:date="2012-02-08T12:04:00Z">
        <w:r>
          <w:t>private</w:t>
        </w:r>
        <w:proofErr w:type="gramEnd"/>
        <w:r>
          <w:t xml:space="preserve"> </w:t>
        </w:r>
      </w:ins>
      <w:ins w:id="3857" w:author="Nigel Deakin" w:date="2012-03-21T10:25:00Z">
        <w:r w:rsidR="00712267">
          <w:t>JMSContext</w:t>
        </w:r>
      </w:ins>
      <w:ins w:id="3858" w:author="Nigel Deakin" w:date="2012-02-08T12:04:00Z">
        <w:r>
          <w:t xml:space="preserve"> context;</w:t>
        </w:r>
      </w:ins>
    </w:p>
    <w:p w:rsidR="00A30864" w:rsidRDefault="00E2015E">
      <w:pPr>
        <w:rPr>
          <w:ins w:id="3859" w:author="Nigel Deakin" w:date="2012-02-16T12:29:00Z"/>
        </w:rPr>
      </w:pPr>
      <w:ins w:id="3860" w:author="Nigel Deakin" w:date="2012-02-08T14:32:00Z">
        <w:r>
          <w:t xml:space="preserve">If </w:t>
        </w:r>
      </w:ins>
      <w:ins w:id="3861" w:author="Nigel Deakin" w:date="2012-02-08T14:59:00Z">
        <w:r w:rsidR="00692BDA">
          <w:t xml:space="preserve">no lookup name is specified or </w:t>
        </w:r>
      </w:ins>
      <w:ins w:id="3862" w:author="Nigel Deakin" w:date="2012-02-08T14:32:00Z">
        <w:r>
          <w:t xml:space="preserve">the </w:t>
        </w:r>
      </w:ins>
      <w:ins w:id="3863" w:author="Nigel Deakin" w:date="2012-02-08T14:33:00Z">
        <w:r w:rsidRPr="00016EDA">
          <w:rPr>
            <w:rStyle w:val="Code"/>
          </w:rPr>
          <w:t>JMSConnectionFactory</w:t>
        </w:r>
        <w:r w:rsidR="00D71E00" w:rsidRPr="00D71E00">
          <w:rPr>
            <w:rPrChange w:id="3864" w:author="Nigel Deakin" w:date="2012-02-08T14:33:00Z">
              <w:rPr>
                <w:rStyle w:val="Code"/>
              </w:rPr>
            </w:rPrChange>
          </w:rPr>
          <w:t xml:space="preserve"> annotation is omitted then the platform default JMS connection factory will be used.</w:t>
        </w:r>
      </w:ins>
    </w:p>
    <w:p w:rsidR="00264DC2" w:rsidRDefault="00264DC2">
      <w:pPr>
        <w:rPr>
          <w:ins w:id="3865" w:author="Nigel Deakin" w:date="2012-02-16T12:29:00Z"/>
        </w:rPr>
      </w:pPr>
      <w:ins w:id="3866" w:author="Nigel Deakin" w:date="2012-02-16T12:29:00Z">
        <w:r>
          <w:t xml:space="preserve">The annotation </w:t>
        </w:r>
        <w:r w:rsidR="00D71E00" w:rsidRPr="00D71E00">
          <w:rPr>
            <w:rStyle w:val="Code"/>
            <w:rPrChange w:id="3867" w:author="Nigel Deakin" w:date="2012-02-16T12:30:00Z">
              <w:rPr>
                <w:rFonts w:ascii="Courier New" w:hAnsi="Courier New"/>
                <w:sz w:val="18"/>
              </w:rPr>
            </w:rPrChange>
          </w:rPr>
          <w:t>javax.jms.JMSPasswordCredential</w:t>
        </w:r>
        <w:r>
          <w:t xml:space="preserve"> may be used to specify a user name and password which will be used when the </w:t>
        </w:r>
      </w:ins>
      <w:ins w:id="3868" w:author="Nigel Deakin" w:date="2012-03-21T11:11:00Z">
        <w:r w:rsidR="00225E6F" w:rsidRPr="00225E6F">
          <w:rPr>
            <w:rStyle w:val="Code"/>
          </w:rPr>
          <w:t>JMSContext</w:t>
        </w:r>
      </w:ins>
      <w:ins w:id="3869" w:author="Nigel Deakin" w:date="2012-02-16T12:29:00Z">
        <w:r>
          <w:t xml:space="preserve"> is created</w:t>
        </w:r>
      </w:ins>
      <w:ins w:id="3870" w:author="Nigel Deakin" w:date="2012-02-16T12:32:00Z">
        <w:r w:rsidR="00EF67D4">
          <w:t>. For example:</w:t>
        </w:r>
      </w:ins>
    </w:p>
    <w:p w:rsidR="009263C1" w:rsidRDefault="009263C1" w:rsidP="009263C1">
      <w:pPr>
        <w:pStyle w:val="CodeInFrame"/>
        <w:rPr>
          <w:ins w:id="3871" w:author="Nigel Deakin" w:date="2012-02-16T12:30:00Z"/>
        </w:rPr>
      </w:pPr>
      <w:ins w:id="3872" w:author="Nigel Deakin" w:date="2012-02-16T12:30:00Z">
        <w:r>
          <w:t>@Inject</w:t>
        </w:r>
      </w:ins>
    </w:p>
    <w:p w:rsidR="009263C1" w:rsidRDefault="009263C1" w:rsidP="009263C1">
      <w:pPr>
        <w:pStyle w:val="CodeInFrame"/>
        <w:rPr>
          <w:ins w:id="3873" w:author="Nigel Deakin" w:date="2012-02-16T16:48:00Z"/>
        </w:rPr>
      </w:pPr>
      <w:proofErr w:type="gramStart"/>
      <w:ins w:id="3874" w:author="Nigel Deakin" w:date="2012-02-16T12:30:00Z">
        <w:r w:rsidRPr="0079235B">
          <w:t>@JMSConnectio</w:t>
        </w:r>
        <w:r>
          <w:t>nFactory(</w:t>
        </w:r>
        <w:proofErr w:type="gramEnd"/>
        <w:r>
          <w:t>"jms/connectionFactory</w:t>
        </w:r>
        <w:r w:rsidRPr="0079235B">
          <w:t>")</w:t>
        </w:r>
      </w:ins>
    </w:p>
    <w:p w:rsidR="00DC064C" w:rsidRDefault="00DC064C" w:rsidP="009263C1">
      <w:pPr>
        <w:pStyle w:val="CodeInFrame"/>
        <w:rPr>
          <w:ins w:id="3875" w:author="Nigel Deakin" w:date="2012-02-16T12:30:00Z"/>
        </w:rPr>
      </w:pPr>
      <w:proofErr w:type="gramStart"/>
      <w:ins w:id="3876" w:author="Nigel Deakin" w:date="2012-02-16T16:48:00Z">
        <w:r w:rsidRPr="00DC064C">
          <w:t>@JMSPasswordCredential(</w:t>
        </w:r>
        <w:proofErr w:type="gramEnd"/>
        <w:r w:rsidRPr="00DC064C">
          <w:t>userName="admin",password="mypassword")</w:t>
        </w:r>
      </w:ins>
    </w:p>
    <w:p w:rsidR="009263C1" w:rsidRDefault="009263C1" w:rsidP="009263C1">
      <w:pPr>
        <w:pStyle w:val="CodeInFrame"/>
        <w:rPr>
          <w:ins w:id="3877" w:author="Nigel Deakin" w:date="2012-02-16T12:30:00Z"/>
        </w:rPr>
      </w:pPr>
      <w:proofErr w:type="gramStart"/>
      <w:ins w:id="3878" w:author="Nigel Deakin" w:date="2012-02-16T12:30:00Z">
        <w:r>
          <w:t>private</w:t>
        </w:r>
        <w:proofErr w:type="gramEnd"/>
        <w:r>
          <w:t xml:space="preserve"> </w:t>
        </w:r>
      </w:ins>
      <w:ins w:id="3879" w:author="Nigel Deakin" w:date="2012-03-21T10:25:00Z">
        <w:r w:rsidR="00712267">
          <w:t>JMSContext</w:t>
        </w:r>
      </w:ins>
      <w:ins w:id="3880" w:author="Nigel Deakin" w:date="2012-02-16T12:30:00Z">
        <w:r>
          <w:t xml:space="preserve"> context;</w:t>
        </w:r>
      </w:ins>
    </w:p>
    <w:p w:rsidR="005460B0" w:rsidRDefault="00A65A70" w:rsidP="005460B0">
      <w:pPr>
        <w:rPr>
          <w:ins w:id="3881" w:author="Nigel Deakin" w:date="2012-09-03T14:31:00Z"/>
        </w:rPr>
      </w:pPr>
      <w:ins w:id="3882" w:author="Nigel Deakin" w:date="2012-09-03T14:34:00Z">
        <w:r>
          <w:t xml:space="preserve">Since it is undesirable to hardcode </w:t>
        </w:r>
      </w:ins>
      <w:ins w:id="3883" w:author="Nigel Deakin" w:date="2012-09-03T14:35:00Z">
        <w:r>
          <w:t>clear text passwords in an application, the password may be specified as an alias:</w:t>
        </w:r>
      </w:ins>
    </w:p>
    <w:p w:rsidR="00D71E00" w:rsidRDefault="00F34D04" w:rsidP="00D71E00">
      <w:pPr>
        <w:pStyle w:val="CodeInFrame"/>
        <w:rPr>
          <w:ins w:id="3884" w:author="Nigel Deakin" w:date="2012-09-03T14:35:00Z"/>
        </w:rPr>
        <w:pPrChange w:id="3885" w:author="Nigel Deakin" w:date="2012-09-03T14:31:00Z">
          <w:pPr/>
        </w:pPrChange>
      </w:pPr>
      <w:ins w:id="3886" w:author="Nigel Deakin" w:date="2012-09-03T14:35:00Z">
        <w:r>
          <w:t>@Inject</w:t>
        </w:r>
      </w:ins>
    </w:p>
    <w:p w:rsidR="00D71E00" w:rsidRDefault="005460B0" w:rsidP="00D71E00">
      <w:pPr>
        <w:pStyle w:val="CodeInFrame"/>
        <w:rPr>
          <w:ins w:id="3887" w:author="Nigel Deakin" w:date="2012-09-03T14:36:00Z"/>
        </w:rPr>
        <w:pPrChange w:id="3888" w:author="Nigel Deakin" w:date="2012-09-03T14:31:00Z">
          <w:pPr/>
        </w:pPrChange>
      </w:pPr>
      <w:proofErr w:type="gramStart"/>
      <w:ins w:id="3889" w:author="Nigel Deakin" w:date="2012-09-03T14:31:00Z">
        <w:r>
          <w:t>@JMSPasswordCredential(</w:t>
        </w:r>
      </w:ins>
      <w:proofErr w:type="gramEnd"/>
    </w:p>
    <w:p w:rsidR="00D71E00" w:rsidRDefault="00F34D04" w:rsidP="00D71E00">
      <w:pPr>
        <w:pStyle w:val="CodeInFrame"/>
        <w:rPr>
          <w:ins w:id="3890" w:author="Nigel Deakin" w:date="2012-09-03T14:36:00Z"/>
        </w:rPr>
        <w:pPrChange w:id="3891" w:author="Nigel Deakin" w:date="2012-09-03T14:31:00Z">
          <w:pPr/>
        </w:pPrChange>
      </w:pPr>
      <w:ins w:id="3892" w:author="Nigel Deakin" w:date="2012-09-03T14:36:00Z">
        <w:r>
          <w:t xml:space="preserve">   </w:t>
        </w:r>
        <w:proofErr w:type="gramStart"/>
        <w:r>
          <w:t>username</w:t>
        </w:r>
        <w:proofErr w:type="gramEnd"/>
        <w:r>
          <w:t>=</w:t>
        </w:r>
      </w:ins>
      <w:ins w:id="3893" w:author="Nigel Deakin" w:date="2012-09-03T14:31:00Z">
        <w:r w:rsidR="005460B0">
          <w:t xml:space="preserve">"admin", </w:t>
        </w:r>
      </w:ins>
      <w:ins w:id="3894" w:author="Nigel Deakin" w:date="2012-09-03T14:36:00Z">
        <w:r>
          <w:t>password=</w:t>
        </w:r>
      </w:ins>
      <w:ins w:id="3895" w:author="Nigel Deakin" w:date="2012-09-03T14:31:00Z">
        <w:r w:rsidR="005460B0">
          <w:t>"${ALIAS=myAdminPassword}")</w:t>
        </w:r>
      </w:ins>
    </w:p>
    <w:p w:rsidR="00D71E00" w:rsidRDefault="00EA70B5" w:rsidP="00D71E00">
      <w:pPr>
        <w:pStyle w:val="CodeInFrame"/>
        <w:rPr>
          <w:ins w:id="3896" w:author="Nigel Deakin" w:date="2012-09-03T14:31:00Z"/>
        </w:rPr>
        <w:pPrChange w:id="3897" w:author="Nigel Deakin" w:date="2012-09-03T14:31:00Z">
          <w:pPr/>
        </w:pPrChange>
      </w:pPr>
      <w:proofErr w:type="gramStart"/>
      <w:ins w:id="3898" w:author="Nigel Deakin" w:date="2012-09-03T14:36:00Z">
        <w:r>
          <w:t>private</w:t>
        </w:r>
        <w:proofErr w:type="gramEnd"/>
        <w:r>
          <w:t xml:space="preserve"> JMSContext context;</w:t>
        </w:r>
      </w:ins>
    </w:p>
    <w:p w:rsidR="005460B0" w:rsidRDefault="00B60D74" w:rsidP="005460B0">
      <w:pPr>
        <w:rPr>
          <w:ins w:id="3899" w:author="Nigel Deakin" w:date="2012-09-03T14:31:00Z"/>
        </w:rPr>
      </w:pPr>
      <w:ins w:id="3900" w:author="Nigel Deakin" w:date="2012-09-03T14:36:00Z">
        <w:r>
          <w:t>The use of a password alias</w:t>
        </w:r>
      </w:ins>
      <w:ins w:id="3901" w:author="Nigel Deakin" w:date="2012-09-03T14:33:00Z">
        <w:r w:rsidR="00303EFE">
          <w:t xml:space="preserve"> allows the password to be defined </w:t>
        </w:r>
      </w:ins>
      <w:ins w:id="3902" w:author="Nigel Deakin" w:date="2012-09-03T14:37:00Z">
        <w:r w:rsidR="00EC0A6B">
          <w:t xml:space="preserve">in a secure manner </w:t>
        </w:r>
      </w:ins>
      <w:ins w:id="3903" w:author="Nigel Deakin" w:date="2012-09-03T14:33:00Z">
        <w:r w:rsidR="00303EFE">
          <w:t xml:space="preserve">separately </w:t>
        </w:r>
      </w:ins>
      <w:ins w:id="3904" w:author="Nigel Deakin" w:date="2012-09-03T14:37:00Z">
        <w:r w:rsidR="00BB2051">
          <w:t xml:space="preserve">from the application. </w:t>
        </w:r>
      </w:ins>
      <w:ins w:id="3905" w:author="Nigel Deakin" w:date="2012-09-03T14:34:00Z">
        <w:r w:rsidR="00804103">
          <w:t>See the Java EE 7 platform specification for</w:t>
        </w:r>
      </w:ins>
      <w:ins w:id="3906" w:author="Nigel Deakin" w:date="2012-09-03T14:33:00Z">
        <w:r w:rsidR="00804103">
          <w:t xml:space="preserve"> more information on password aliases.</w:t>
        </w:r>
      </w:ins>
    </w:p>
    <w:p w:rsidR="00A30864" w:rsidRDefault="003D1DAB">
      <w:pPr>
        <w:rPr>
          <w:ins w:id="3907" w:author="Nigel Deakin" w:date="2012-02-08T12:05:00Z"/>
        </w:rPr>
      </w:pPr>
      <w:ins w:id="3908" w:author="Nigel Deakin" w:date="2012-02-08T14:35:00Z">
        <w:r>
          <w:t>The</w:t>
        </w:r>
      </w:ins>
      <w:ins w:id="3909" w:author="Nigel Deakin" w:date="2012-02-08T12:04:00Z">
        <w:r w:rsidR="00016EDA">
          <w:t xml:space="preserve"> annotation </w:t>
        </w:r>
        <w:r w:rsidR="00D71E00" w:rsidRPr="00D71E00">
          <w:rPr>
            <w:rStyle w:val="Code"/>
            <w:rPrChange w:id="3910" w:author="Nigel Deakin" w:date="2012-02-08T12:05:00Z">
              <w:rPr>
                <w:rFonts w:ascii="Courier New" w:hAnsi="Courier New"/>
                <w:sz w:val="18"/>
              </w:rPr>
            </w:rPrChange>
          </w:rPr>
          <w:t>javax.jms.JMSSessionMode</w:t>
        </w:r>
        <w:r w:rsidR="00016EDA">
          <w:t xml:space="preserve"> may be used to specify the session mode of the </w:t>
        </w:r>
      </w:ins>
      <w:ins w:id="3911" w:author="Nigel Deakin" w:date="2012-03-21T11:11:00Z">
        <w:r w:rsidR="00225E6F" w:rsidRPr="00225E6F">
          <w:rPr>
            <w:rStyle w:val="Code"/>
          </w:rPr>
          <w:t>JMSContext</w:t>
        </w:r>
      </w:ins>
      <w:ins w:id="3912" w:author="Nigel Deakin" w:date="2012-02-16T12:32:00Z">
        <w:r w:rsidR="001D10A2">
          <w:t>. For example:</w:t>
        </w:r>
      </w:ins>
    </w:p>
    <w:p w:rsidR="00016EDA" w:rsidRDefault="00016EDA" w:rsidP="00016EDA">
      <w:pPr>
        <w:pStyle w:val="CodeInFrame"/>
        <w:rPr>
          <w:ins w:id="3913" w:author="Nigel Deakin" w:date="2012-02-08T12:05:00Z"/>
        </w:rPr>
      </w:pPr>
      <w:ins w:id="3914" w:author="Nigel Deakin" w:date="2012-02-08T12:05:00Z">
        <w:r>
          <w:t>@Inject</w:t>
        </w:r>
      </w:ins>
    </w:p>
    <w:p w:rsidR="00016EDA" w:rsidRDefault="00016EDA" w:rsidP="00016EDA">
      <w:pPr>
        <w:pStyle w:val="CodeInFrame"/>
        <w:rPr>
          <w:ins w:id="3915" w:author="Nigel Deakin" w:date="2012-02-08T12:05:00Z"/>
        </w:rPr>
      </w:pPr>
      <w:proofErr w:type="gramStart"/>
      <w:ins w:id="3916" w:author="Nigel Deakin" w:date="2012-02-08T12:05:00Z">
        <w:r w:rsidRPr="0079235B">
          <w:t>@JMSConnectio</w:t>
        </w:r>
        <w:r>
          <w:t>nFactory(</w:t>
        </w:r>
        <w:proofErr w:type="gramEnd"/>
        <w:r>
          <w:t>"jms/connectionFactory</w:t>
        </w:r>
        <w:r w:rsidRPr="0079235B">
          <w:t>")</w:t>
        </w:r>
      </w:ins>
    </w:p>
    <w:p w:rsidR="00016EDA" w:rsidRDefault="00016EDA" w:rsidP="00016EDA">
      <w:pPr>
        <w:pStyle w:val="CodeInFrame"/>
        <w:rPr>
          <w:ins w:id="3917" w:author="Nigel Deakin" w:date="2012-02-08T12:06:00Z"/>
        </w:rPr>
      </w:pPr>
      <w:proofErr w:type="gramStart"/>
      <w:ins w:id="3918" w:author="Nigel Deakin" w:date="2012-02-08T12:06:00Z">
        <w:r w:rsidRPr="00016EDA">
          <w:t>@JMSSessionMode(</w:t>
        </w:r>
      </w:ins>
      <w:proofErr w:type="gramEnd"/>
      <w:ins w:id="3919" w:author="Nigel Deakin" w:date="2012-03-21T10:25:00Z">
        <w:r w:rsidR="00712267">
          <w:t>JMSContext</w:t>
        </w:r>
      </w:ins>
      <w:ins w:id="3920" w:author="Nigel Deakin" w:date="2012-02-08T12:06:00Z">
        <w:r w:rsidRPr="00016EDA">
          <w:t>.AUTO_ACKNOWLEDGE)</w:t>
        </w:r>
      </w:ins>
    </w:p>
    <w:p w:rsidR="00016EDA" w:rsidRDefault="00016EDA" w:rsidP="00016EDA">
      <w:pPr>
        <w:pStyle w:val="CodeInFrame"/>
        <w:rPr>
          <w:ins w:id="3921" w:author="Nigel Deakin" w:date="2012-02-08T12:05:00Z"/>
        </w:rPr>
      </w:pPr>
      <w:proofErr w:type="gramStart"/>
      <w:ins w:id="3922" w:author="Nigel Deakin" w:date="2012-02-08T12:05:00Z">
        <w:r>
          <w:t>private</w:t>
        </w:r>
        <w:proofErr w:type="gramEnd"/>
        <w:r>
          <w:t xml:space="preserve"> </w:t>
        </w:r>
      </w:ins>
      <w:ins w:id="3923" w:author="Nigel Deakin" w:date="2012-03-21T10:25:00Z">
        <w:r w:rsidR="00712267">
          <w:t>JMSContext</w:t>
        </w:r>
      </w:ins>
      <w:ins w:id="3924" w:author="Nigel Deakin" w:date="2012-02-08T12:05:00Z">
        <w:r>
          <w:t xml:space="preserve"> context;</w:t>
        </w:r>
      </w:ins>
    </w:p>
    <w:p w:rsidR="00A30864" w:rsidRDefault="00587DDE">
      <w:pPr>
        <w:rPr>
          <w:ins w:id="3925" w:author="Nigel Deakin" w:date="2012-02-08T12:48:00Z"/>
        </w:rPr>
      </w:pPr>
      <w:ins w:id="3926" w:author="Nigel Deakin" w:date="2012-02-08T12:06:00Z">
        <w:r>
          <w:t xml:space="preserve">The </w:t>
        </w:r>
      </w:ins>
      <w:ins w:id="3927" w:author="Nigel Deakin" w:date="2012-02-08T12:55:00Z">
        <w:r w:rsidR="00314062">
          <w:t>meaning and possible values of session mode are the same as for</w:t>
        </w:r>
      </w:ins>
      <w:ins w:id="3928" w:author="Nigel Deakin" w:date="2012-02-08T12:10:00Z">
        <w:r>
          <w:t xml:space="preserve"> </w:t>
        </w:r>
      </w:ins>
      <w:ins w:id="3929" w:author="Nigel Deakin" w:date="2012-02-08T12:55:00Z">
        <w:r w:rsidR="00B02710">
          <w:t xml:space="preserve">the </w:t>
        </w:r>
        <w:r w:rsidR="00B02710" w:rsidRPr="00587DDE">
          <w:rPr>
            <w:rStyle w:val="Code"/>
          </w:rPr>
          <w:t>Connection</w:t>
        </w:r>
        <w:r w:rsidR="00B02710">
          <w:rPr>
            <w:rStyle w:val="Code"/>
          </w:rPr>
          <w:t>Factory</w:t>
        </w:r>
        <w:r w:rsidR="00B02710">
          <w:t xml:space="preserve"> method </w:t>
        </w:r>
      </w:ins>
      <w:proofErr w:type="gramStart"/>
      <w:ins w:id="3930" w:author="Nigel Deakin" w:date="2012-03-21T10:42:00Z">
        <w:r w:rsidR="00DA1A4E">
          <w:rPr>
            <w:rStyle w:val="Code"/>
          </w:rPr>
          <w:t>createContext</w:t>
        </w:r>
      </w:ins>
      <w:ins w:id="3931" w:author="Nigel Deakin" w:date="2012-02-08T12:55:00Z">
        <w:r w:rsidR="00B02710" w:rsidRPr="00587DDE">
          <w:rPr>
            <w:rStyle w:val="Code"/>
          </w:rPr>
          <w:t>(</w:t>
        </w:r>
        <w:proofErr w:type="gramEnd"/>
        <w:r w:rsidR="00B02710" w:rsidRPr="00587DDE">
          <w:rPr>
            <w:rStyle w:val="Code"/>
          </w:rPr>
          <w:t>int sessionMode</w:t>
        </w:r>
        <w:r w:rsidR="00B02710">
          <w:rPr>
            <w:rStyle w:val="Code"/>
          </w:rPr>
          <w:t>)</w:t>
        </w:r>
        <w:r w:rsidR="00D0088D">
          <w:t>:</w:t>
        </w:r>
      </w:ins>
    </w:p>
    <w:p w:rsidR="00000000" w:rsidRDefault="00D71E00">
      <w:pPr>
        <w:pStyle w:val="ListBullet"/>
        <w:rPr>
          <w:ins w:id="3932" w:author="Nigel Deakin" w:date="2012-02-08T12:49:00Z"/>
        </w:rPr>
        <w:pPrChange w:id="3933" w:author="Nigel Deakin" w:date="2012-02-08T12:53:00Z">
          <w:pPr/>
        </w:pPrChange>
      </w:pPr>
      <w:ins w:id="3934" w:author="Nigel Deakin" w:date="2012-02-08T12:43:00Z">
        <w:r w:rsidRPr="00D71E00">
          <w:rPr>
            <w:rPrChange w:id="3935" w:author="Nigel Deakin" w:date="2012-02-08T12:43:00Z">
              <w:rPr>
                <w:rFonts w:ascii="Courier New" w:hAnsi="Courier New"/>
                <w:sz w:val="18"/>
              </w:rPr>
            </w:rPrChange>
          </w:rPr>
          <w:t xml:space="preserve">In the Java EE application client container, </w:t>
        </w:r>
      </w:ins>
      <w:ins w:id="3936" w:author="Nigel Deakin" w:date="2012-02-08T12:49:00Z">
        <w:r w:rsidR="0049623B">
          <w:t>session mode may be set to any of</w:t>
        </w:r>
      </w:ins>
      <w:ins w:id="3937" w:author="Nigel Deakin" w:date="2012-02-08T12:53:00Z">
        <w:r w:rsidR="005A4B5E">
          <w:t xml:space="preserve"> </w:t>
        </w:r>
      </w:ins>
      <w:ins w:id="3938" w:author="Nigel Deakin" w:date="2012-03-21T10:25:00Z">
        <w:r w:rsidR="00712267">
          <w:rPr>
            <w:rStyle w:val="Code"/>
          </w:rPr>
          <w:t>JMSContext</w:t>
        </w:r>
      </w:ins>
      <w:ins w:id="3939" w:author="Nigel Deakin" w:date="2012-02-08T12:53:00Z">
        <w:r w:rsidR="005A4B5E">
          <w:rPr>
            <w:rStyle w:val="Code"/>
          </w:rPr>
          <w:t>.SESSION_TRANSACTED,</w:t>
        </w:r>
      </w:ins>
      <w:ins w:id="3940" w:author="Nigel Deakin" w:date="2012-02-08T12:49:00Z">
        <w:r w:rsidR="0049623B">
          <w:t xml:space="preserve"> </w:t>
        </w:r>
      </w:ins>
      <w:ins w:id="3941" w:author="Nigel Deakin" w:date="2012-03-21T10:25:00Z">
        <w:r w:rsidR="00712267">
          <w:rPr>
            <w:rStyle w:val="Code"/>
          </w:rPr>
          <w:t>JMSContext</w:t>
        </w:r>
      </w:ins>
      <w:ins w:id="3942" w:author="Nigel Deakin" w:date="2012-02-08T12:49:00Z">
        <w:r w:rsidRPr="00D71E00">
          <w:rPr>
            <w:rStyle w:val="Code"/>
            <w:rPrChange w:id="3943" w:author="Nigel Deakin" w:date="2012-02-08T12:52:00Z">
              <w:rPr>
                <w:rFonts w:ascii="Courier New" w:hAnsi="Courier New"/>
                <w:sz w:val="18"/>
              </w:rPr>
            </w:rPrChange>
          </w:rPr>
          <w:t>.CLIENT_ACKNOWLEDGE</w:t>
        </w:r>
        <w:r w:rsidR="0049623B" w:rsidRPr="0049623B">
          <w:t xml:space="preserve">, </w:t>
        </w:r>
      </w:ins>
      <w:ins w:id="3944" w:author="Nigel Deakin" w:date="2012-03-21T10:25:00Z">
        <w:r w:rsidR="00712267">
          <w:rPr>
            <w:rStyle w:val="Code"/>
          </w:rPr>
          <w:t>JMSContext</w:t>
        </w:r>
      </w:ins>
      <w:ins w:id="3945" w:author="Nigel Deakin" w:date="2012-02-08T12:49:00Z">
        <w:r w:rsidRPr="00D71E00">
          <w:rPr>
            <w:rStyle w:val="Code"/>
            <w:rPrChange w:id="3946" w:author="Nigel Deakin" w:date="2012-02-08T12:52:00Z">
              <w:rPr>
                <w:rFonts w:ascii="Courier New" w:hAnsi="Courier New"/>
                <w:sz w:val="18"/>
              </w:rPr>
            </w:rPrChange>
          </w:rPr>
          <w:t>.AUTO_ACKNOWLEDGE</w:t>
        </w:r>
        <w:r w:rsidR="0049623B" w:rsidRPr="0049623B">
          <w:t xml:space="preserve"> or </w:t>
        </w:r>
      </w:ins>
      <w:ins w:id="3947" w:author="Nigel Deakin" w:date="2012-03-21T10:25:00Z">
        <w:r w:rsidR="00712267">
          <w:rPr>
            <w:rStyle w:val="Code"/>
          </w:rPr>
          <w:lastRenderedPageBreak/>
          <w:t>JMSContext</w:t>
        </w:r>
      </w:ins>
      <w:ins w:id="3948" w:author="Nigel Deakin" w:date="2012-02-08T12:49:00Z">
        <w:r w:rsidRPr="00D71E00">
          <w:rPr>
            <w:rStyle w:val="Code"/>
            <w:rPrChange w:id="3949" w:author="Nigel Deakin" w:date="2012-02-08T12:53:00Z">
              <w:rPr>
                <w:rFonts w:ascii="Courier New" w:hAnsi="Courier New"/>
                <w:sz w:val="18"/>
              </w:rPr>
            </w:rPrChange>
          </w:rPr>
          <w:t>.DUPS_OK_ACKNOWLEDGE</w:t>
        </w:r>
        <w:r w:rsidR="0049623B">
          <w:t>.</w:t>
        </w:r>
      </w:ins>
      <w:ins w:id="3950" w:author="Nigel Deakin" w:date="2012-02-08T12:54:00Z">
        <w:r w:rsidR="005D3550">
          <w:t xml:space="preserve"> If no session mode is specified or the </w:t>
        </w:r>
        <w:r w:rsidR="005D3550" w:rsidRPr="0049623B">
          <w:rPr>
            <w:rStyle w:val="Code"/>
          </w:rPr>
          <w:t>JMSSessionMode</w:t>
        </w:r>
        <w:r w:rsidR="005D3550">
          <w:t xml:space="preserve"> annotation is omitted a session mode of </w:t>
        </w:r>
      </w:ins>
      <w:ins w:id="3951" w:author="Nigel Deakin" w:date="2012-03-21T10:25:00Z">
        <w:r w:rsidR="00712267">
          <w:rPr>
            <w:rStyle w:val="Code"/>
          </w:rPr>
          <w:t>JMSContext</w:t>
        </w:r>
      </w:ins>
      <w:ins w:id="3952" w:author="Nigel Deakin" w:date="2012-02-08T12:54:00Z">
        <w:r w:rsidR="005D3550" w:rsidRPr="005A4B5E">
          <w:rPr>
            <w:rStyle w:val="Code"/>
          </w:rPr>
          <w:t>.AUTO_ACKNOWLEDGE</w:t>
        </w:r>
        <w:r w:rsidR="005D3550">
          <w:t xml:space="preserve"> will be used.</w:t>
        </w:r>
      </w:ins>
    </w:p>
    <w:p w:rsidR="00000000" w:rsidRDefault="0049623B">
      <w:pPr>
        <w:pStyle w:val="ListBullet"/>
        <w:rPr>
          <w:ins w:id="3953" w:author="Nigel Deakin" w:date="2012-02-08T12:50:00Z"/>
        </w:rPr>
        <w:pPrChange w:id="3954" w:author="Nigel Deakin" w:date="2012-02-08T12:48:00Z">
          <w:pPr/>
        </w:pPrChange>
      </w:pPr>
      <w:ins w:id="3955" w:author="Nigel Deakin" w:date="2012-02-08T12:49:00Z">
        <w:r>
          <w:t xml:space="preserve">In </w:t>
        </w:r>
        <w:r w:rsidRPr="0049623B">
          <w:t>a Java EE web or EJB container, when there is an act</w:t>
        </w:r>
        <w:r>
          <w:t xml:space="preserve">ive JTA transaction in progress, session mode is ignored and the </w:t>
        </w:r>
        <w:r w:rsidR="00D71E00" w:rsidRPr="00D71E00">
          <w:rPr>
            <w:rStyle w:val="Code"/>
            <w:rPrChange w:id="3956" w:author="Nigel Deakin" w:date="2012-02-08T12:50:00Z">
              <w:rPr>
                <w:rFonts w:ascii="Courier New" w:hAnsi="Courier New"/>
                <w:sz w:val="18"/>
              </w:rPr>
            </w:rPrChange>
          </w:rPr>
          <w:t>JMSSessionMode</w:t>
        </w:r>
        <w:r>
          <w:t xml:space="preserve"> annotation is unnecessary.</w:t>
        </w:r>
      </w:ins>
    </w:p>
    <w:p w:rsidR="00000000" w:rsidRDefault="0049623B">
      <w:pPr>
        <w:pStyle w:val="ListBullet"/>
        <w:rPr>
          <w:ins w:id="3957" w:author="Nigel Deakin" w:date="2012-02-08T12:51:00Z"/>
        </w:rPr>
        <w:pPrChange w:id="3958" w:author="Nigel Deakin" w:date="2012-02-08T12:48:00Z">
          <w:pPr/>
        </w:pPrChange>
      </w:pPr>
      <w:ins w:id="3959" w:author="Nigel Deakin" w:date="2012-02-08T12:50:00Z">
        <w:r>
          <w:t xml:space="preserve">In </w:t>
        </w:r>
        <w:r w:rsidRPr="0049623B">
          <w:t xml:space="preserve">a Java EE web or EJB container, when there is </w:t>
        </w:r>
        <w:r>
          <w:t>no</w:t>
        </w:r>
        <w:r w:rsidRPr="0049623B">
          <w:t xml:space="preserve"> act</w:t>
        </w:r>
        <w:r>
          <w:t xml:space="preserve">ive JTA transaction in progress, session mode </w:t>
        </w:r>
        <w:r w:rsidR="00B745FA">
          <w:t>may</w:t>
        </w:r>
        <w:r w:rsidRPr="0049623B">
          <w:t xml:space="preserve"> be set to either of </w:t>
        </w:r>
      </w:ins>
      <w:ins w:id="3960" w:author="Nigel Deakin" w:date="2012-03-21T10:25:00Z">
        <w:r w:rsidR="00712267">
          <w:rPr>
            <w:rStyle w:val="Code"/>
          </w:rPr>
          <w:t>JMSContext</w:t>
        </w:r>
      </w:ins>
      <w:ins w:id="3961" w:author="Nigel Deakin" w:date="2012-02-08T12:50:00Z">
        <w:r w:rsidR="00D71E00" w:rsidRPr="00D71E00">
          <w:rPr>
            <w:rStyle w:val="Code"/>
            <w:rPrChange w:id="3962" w:author="Nigel Deakin" w:date="2012-02-08T12:53:00Z">
              <w:rPr>
                <w:rFonts w:ascii="Courier New" w:hAnsi="Courier New"/>
                <w:sz w:val="18"/>
              </w:rPr>
            </w:rPrChange>
          </w:rPr>
          <w:t>.AUTO_ACKNOWLEDGE</w:t>
        </w:r>
        <w:r w:rsidRPr="0049623B">
          <w:t xml:space="preserve"> or </w:t>
        </w:r>
      </w:ins>
      <w:ins w:id="3963" w:author="Nigel Deakin" w:date="2012-03-21T10:25:00Z">
        <w:r w:rsidR="00712267">
          <w:rPr>
            <w:rStyle w:val="Code"/>
          </w:rPr>
          <w:t>JMSContext</w:t>
        </w:r>
      </w:ins>
      <w:ins w:id="3964" w:author="Nigel Deakin" w:date="2012-02-08T12:50:00Z">
        <w:r w:rsidR="00D71E00" w:rsidRPr="00D71E00">
          <w:rPr>
            <w:rStyle w:val="Code"/>
            <w:rPrChange w:id="3965" w:author="Nigel Deakin" w:date="2012-02-08T12:53:00Z">
              <w:rPr>
                <w:rFonts w:ascii="Courier New" w:hAnsi="Courier New"/>
                <w:sz w:val="18"/>
              </w:rPr>
            </w:rPrChange>
          </w:rPr>
          <w:t>.DUPS_OK_ACKNOWLEDGE</w:t>
        </w:r>
        <w:r w:rsidR="00B745FA">
          <w:t xml:space="preserve">. If </w:t>
        </w:r>
      </w:ins>
      <w:ins w:id="3966" w:author="Nigel Deakin" w:date="2012-02-08T12:54:00Z">
        <w:r w:rsidR="005D3550">
          <w:t>no session mode is specified or the</w:t>
        </w:r>
      </w:ins>
      <w:ins w:id="3967" w:author="Nigel Deakin" w:date="2012-02-08T12:50:00Z">
        <w:r w:rsidR="00B745FA">
          <w:t xml:space="preserve"> </w:t>
        </w:r>
        <w:r w:rsidR="00B745FA" w:rsidRPr="0049623B">
          <w:rPr>
            <w:rStyle w:val="Code"/>
          </w:rPr>
          <w:t>JMSSessionMode</w:t>
        </w:r>
        <w:r w:rsidR="00B745FA">
          <w:t xml:space="preserve"> annotation is omitted a session mode of </w:t>
        </w:r>
      </w:ins>
      <w:ins w:id="3968" w:author="Nigel Deakin" w:date="2012-03-21T10:25:00Z">
        <w:r w:rsidR="00712267">
          <w:rPr>
            <w:rStyle w:val="Code"/>
          </w:rPr>
          <w:t>JMSContext</w:t>
        </w:r>
      </w:ins>
      <w:ins w:id="3969" w:author="Nigel Deakin" w:date="2012-02-08T12:51:00Z">
        <w:r w:rsidR="00D71E00" w:rsidRPr="00D71E00">
          <w:rPr>
            <w:rStyle w:val="Code"/>
            <w:rPrChange w:id="3970" w:author="Nigel Deakin" w:date="2012-02-08T12:53:00Z">
              <w:rPr>
                <w:rFonts w:ascii="Courier New" w:hAnsi="Courier New"/>
                <w:sz w:val="18"/>
              </w:rPr>
            </w:rPrChange>
          </w:rPr>
          <w:t>.AUTO_ACKNOWLEDGE</w:t>
        </w:r>
        <w:r w:rsidR="00B745FA">
          <w:t xml:space="preserve"> will be used.</w:t>
        </w:r>
      </w:ins>
    </w:p>
    <w:p w:rsidR="00A30864" w:rsidRDefault="007C5381">
      <w:pPr>
        <w:rPr>
          <w:ins w:id="3971" w:author="Nigel Deakin" w:date="2012-02-16T15:15:00Z"/>
        </w:rPr>
      </w:pPr>
      <w:ins w:id="3972" w:author="Nigel Deakin" w:date="2012-02-08T12:51:00Z">
        <w:r>
          <w:t>For more information about the use of session mode</w:t>
        </w:r>
      </w:ins>
      <w:ins w:id="3973" w:author="Nigel Deakin" w:date="2012-02-08T12:56:00Z">
        <w:r w:rsidR="007830F7">
          <w:t xml:space="preserve"> when creating a messaging context</w:t>
        </w:r>
      </w:ins>
      <w:ins w:id="3974" w:author="Nigel Deakin" w:date="2012-02-08T12:51:00Z">
        <w:r>
          <w:t xml:space="preserve">, see section </w:t>
        </w:r>
        <w:r w:rsidR="00D71E00">
          <w:fldChar w:fldCharType="begin"/>
        </w:r>
        <w:r>
          <w:instrText xml:space="preserve"> REF _Ref315185987 \r \h </w:instrText>
        </w:r>
      </w:ins>
      <w:ins w:id="3975" w:author="Nigel Deakin" w:date="2012-02-08T12:51:00Z">
        <w:r w:rsidR="00D71E00">
          <w:fldChar w:fldCharType="separate"/>
        </w:r>
      </w:ins>
      <w:r w:rsidR="00533AC6">
        <w:t>10.3</w:t>
      </w:r>
      <w:ins w:id="3976" w:author="Nigel Deakin" w:date="2012-02-08T12:51:00Z">
        <w:r w:rsidR="00D71E00">
          <w:fldChar w:fldCharType="end"/>
        </w:r>
        <w:r>
          <w:t xml:space="preserve"> "</w:t>
        </w:r>
        <w:r w:rsidR="00D71E00">
          <w:fldChar w:fldCharType="begin"/>
        </w:r>
        <w:r>
          <w:instrText xml:space="preserve"> REF _Ref315185987 \h </w:instrText>
        </w:r>
      </w:ins>
      <w:ins w:id="3977" w:author="Nigel Deakin" w:date="2012-02-08T12:51:00Z">
        <w:r w:rsidR="00D71E00">
          <w:fldChar w:fldCharType="separate"/>
        </w:r>
      </w:ins>
      <w:ins w:id="3978" w:author="Nigel Deakin" w:date="2012-03-12T14:50:00Z">
        <w:r w:rsidR="00533AC6">
          <w:t>Behaviour of JMS sessions in the Java EE web or EJB container</w:t>
        </w:r>
      </w:ins>
      <w:ins w:id="3979" w:author="Nigel Deakin" w:date="2012-02-08T12:51:00Z">
        <w:r w:rsidR="00D71E00">
          <w:fldChar w:fldCharType="end"/>
        </w:r>
        <w:r>
          <w:t xml:space="preserve">" </w:t>
        </w:r>
      </w:ins>
      <w:ins w:id="3980" w:author="Nigel Deakin" w:date="2012-02-08T12:52:00Z">
        <w:r>
          <w:t xml:space="preserve">and </w:t>
        </w:r>
      </w:ins>
      <w:ins w:id="3981" w:author="Nigel Deakin" w:date="2012-02-08T12:54:00Z">
        <w:r w:rsidR="00B02710">
          <w:t>the API</w:t>
        </w:r>
      </w:ins>
      <w:ins w:id="3982" w:author="Nigel Deakin" w:date="2012-02-08T12:52:00Z">
        <w:r>
          <w:t xml:space="preserve"> documentation for the </w:t>
        </w:r>
        <w:r w:rsidRPr="00587DDE">
          <w:rPr>
            <w:rStyle w:val="Code"/>
          </w:rPr>
          <w:t>Connection</w:t>
        </w:r>
      </w:ins>
      <w:ins w:id="3983" w:author="Nigel Deakin" w:date="2012-02-08T12:54:00Z">
        <w:r w:rsidR="00B02710">
          <w:rPr>
            <w:rStyle w:val="Code"/>
          </w:rPr>
          <w:t>Factory</w:t>
        </w:r>
      </w:ins>
      <w:ins w:id="3984" w:author="Nigel Deakin" w:date="2012-02-08T12:52:00Z">
        <w:r>
          <w:t xml:space="preserve"> method </w:t>
        </w:r>
      </w:ins>
      <w:proofErr w:type="gramStart"/>
      <w:ins w:id="3985" w:author="Nigel Deakin" w:date="2012-03-21T10:42:00Z">
        <w:r w:rsidR="00DA1A4E">
          <w:rPr>
            <w:rStyle w:val="Code"/>
          </w:rPr>
          <w:t>createContext</w:t>
        </w:r>
      </w:ins>
      <w:ins w:id="3986" w:author="Nigel Deakin" w:date="2012-02-08T12:52:00Z">
        <w:r w:rsidRPr="00587DDE">
          <w:rPr>
            <w:rStyle w:val="Code"/>
          </w:rPr>
          <w:t>(</w:t>
        </w:r>
        <w:proofErr w:type="gramEnd"/>
        <w:r w:rsidRPr="00587DDE">
          <w:rPr>
            <w:rStyle w:val="Code"/>
          </w:rPr>
          <w:t>int sessionMode</w:t>
        </w:r>
        <w:r>
          <w:rPr>
            <w:rStyle w:val="Code"/>
          </w:rPr>
          <w:t>)</w:t>
        </w:r>
        <w:r w:rsidRPr="001F381A">
          <w:t>.</w:t>
        </w:r>
      </w:ins>
    </w:p>
    <w:p w:rsidR="00D71E00" w:rsidRDefault="005174DA" w:rsidP="00D71E00">
      <w:pPr>
        <w:pStyle w:val="Heading3"/>
        <w:rPr>
          <w:ins w:id="3987" w:author="Nigel Deakin" w:date="2012-09-03T12:41:00Z"/>
        </w:rPr>
        <w:pPrChange w:id="3988" w:author="Nigel Deakin" w:date="2012-09-03T12:41:00Z">
          <w:pPr/>
        </w:pPrChange>
      </w:pPr>
      <w:bookmarkStart w:id="3989" w:name="_Ref334445230"/>
      <w:bookmarkStart w:id="3990" w:name="_Toc339906479"/>
      <w:ins w:id="3991" w:author="Nigel Deakin" w:date="2012-09-03T12:41:00Z">
        <w:r>
          <w:t>Scope of injected JMSContext objects</w:t>
        </w:r>
        <w:bookmarkEnd w:id="3989"/>
        <w:bookmarkEnd w:id="3990"/>
      </w:ins>
    </w:p>
    <w:p w:rsidR="00D71E00" w:rsidRDefault="006E0D30" w:rsidP="00D71E00">
      <w:pPr>
        <w:rPr>
          <w:ins w:id="3992" w:author="Nigel Deakin" w:date="2012-09-03T14:25:00Z"/>
        </w:rPr>
        <w:pPrChange w:id="3993" w:author="Nigel Deakin" w:date="2012-09-03T14:45:00Z">
          <w:pPr>
            <w:pStyle w:val="ListBullet"/>
          </w:pPr>
        </w:pPrChange>
      </w:pPr>
      <w:ins w:id="3994" w:author="Nigel Deakin" w:date="2012-09-03T14:25:00Z">
        <w:r>
          <w:t xml:space="preserve">The scope of an injected </w:t>
        </w:r>
        <w:r w:rsidR="00D71E00" w:rsidRPr="00D71E00">
          <w:rPr>
            <w:rStyle w:val="Code"/>
            <w:rPrChange w:id="3995" w:author="Nigel Deakin" w:date="2012-09-03T14:25:00Z">
              <w:rPr>
                <w:rFonts w:ascii="Courier New" w:hAnsi="Courier New"/>
                <w:sz w:val="18"/>
              </w:rPr>
            </w:rPrChange>
          </w:rPr>
          <w:t>JMSContext</w:t>
        </w:r>
        <w:r>
          <w:t xml:space="preserve"> defines whether different </w:t>
        </w:r>
      </w:ins>
      <w:ins w:id="3996" w:author="Nigel Deakin" w:date="2012-09-03T15:14:00Z">
        <w:r w:rsidR="00402C4D">
          <w:t xml:space="preserve">injected </w:t>
        </w:r>
        <w:r w:rsidR="00D71E00" w:rsidRPr="00D71E00">
          <w:rPr>
            <w:rStyle w:val="Code"/>
            <w:rPrChange w:id="3997" w:author="Nigel Deakin" w:date="2012-09-03T15:14:00Z">
              <w:rPr>
                <w:rFonts w:ascii="Courier New" w:hAnsi="Courier New"/>
                <w:sz w:val="18"/>
              </w:rPr>
            </w:rPrChange>
          </w:rPr>
          <w:t>JMSContext</w:t>
        </w:r>
        <w:r w:rsidR="00402C4D">
          <w:t xml:space="preserve"> objects will actually </w:t>
        </w:r>
      </w:ins>
      <w:ins w:id="3998" w:author="Nigel Deakin" w:date="2012-09-03T15:15:00Z">
        <w:r w:rsidR="004F6AB6">
          <w:t>refer to</w:t>
        </w:r>
      </w:ins>
      <w:ins w:id="3999" w:author="Nigel Deakin" w:date="2012-09-03T15:14:00Z">
        <w:r w:rsidR="00F94EFE">
          <w:t xml:space="preserve"> </w:t>
        </w:r>
      </w:ins>
      <w:ins w:id="4000" w:author="Nigel Deakin" w:date="2012-09-03T14:25:00Z">
        <w:r w:rsidR="00D71E00" w:rsidRPr="00D71E00">
          <w:rPr>
            <w:rPrChange w:id="4001" w:author="Nigel Deakin" w:date="2012-09-03T14:40:00Z">
              <w:rPr>
                <w:rFonts w:ascii="Courier New" w:hAnsi="Courier New"/>
                <w:sz w:val="18"/>
              </w:rPr>
            </w:rPrChange>
          </w:rPr>
          <w:t xml:space="preserve">the same </w:t>
        </w:r>
        <w:r w:rsidR="00D71E00" w:rsidRPr="00D71E00">
          <w:rPr>
            <w:rStyle w:val="Code"/>
            <w:rPrChange w:id="4002" w:author="Nigel Deakin" w:date="2012-09-03T15:09:00Z">
              <w:rPr>
                <w:rFonts w:ascii="Courier New" w:hAnsi="Courier New"/>
                <w:sz w:val="18"/>
              </w:rPr>
            </w:rPrChange>
          </w:rPr>
          <w:t>JMSContext</w:t>
        </w:r>
        <w:r w:rsidR="00D71E00" w:rsidRPr="00D71E00">
          <w:rPr>
            <w:rPrChange w:id="4003" w:author="Nigel Deakin" w:date="2012-09-03T14:40:00Z">
              <w:rPr>
                <w:rFonts w:ascii="Courier New" w:hAnsi="Courier New"/>
                <w:sz w:val="18"/>
              </w:rPr>
            </w:rPrChange>
          </w:rPr>
          <w:t xml:space="preserve"> object </w:t>
        </w:r>
      </w:ins>
    </w:p>
    <w:p w:rsidR="00D71E00" w:rsidRDefault="00A07D47" w:rsidP="00D71E00">
      <w:pPr>
        <w:rPr>
          <w:ins w:id="4004" w:author="Nigel Deakin" w:date="2012-09-03T14:25:00Z"/>
        </w:rPr>
        <w:pPrChange w:id="4005" w:author="Nigel Deakin" w:date="2012-09-03T14:45:00Z">
          <w:pPr>
            <w:pStyle w:val="ListBullet"/>
          </w:pPr>
        </w:pPrChange>
      </w:pPr>
      <w:ins w:id="4006" w:author="Nigel Deakin" w:date="2012-09-03T14:45:00Z">
        <w:r>
          <w:t>It also define</w:t>
        </w:r>
      </w:ins>
      <w:ins w:id="4007" w:author="Nigel Deakin" w:date="2012-09-03T14:46:00Z">
        <w:r>
          <w:t>s</w:t>
        </w:r>
      </w:ins>
      <w:ins w:id="4008" w:author="Nigel Deakin" w:date="2012-09-03T14:45:00Z">
        <w:r w:rsidR="00DF1444">
          <w:t xml:space="preserve"> </w:t>
        </w:r>
      </w:ins>
      <w:ins w:id="4009" w:author="Nigel Deakin" w:date="2012-09-03T14:25:00Z">
        <w:r w:rsidR="006E0D30">
          <w:t xml:space="preserve">when the injected </w:t>
        </w:r>
        <w:r w:rsidR="00D71E00" w:rsidRPr="00D71E00">
          <w:rPr>
            <w:rStyle w:val="Code"/>
            <w:rPrChange w:id="4010" w:author="Nigel Deakin" w:date="2012-09-03T15:09:00Z">
              <w:rPr>
                <w:rFonts w:ascii="Courier New" w:hAnsi="Courier New"/>
                <w:sz w:val="18"/>
              </w:rPr>
            </w:rPrChange>
          </w:rPr>
          <w:t>JMSContext</w:t>
        </w:r>
        <w:r w:rsidR="00DF1444">
          <w:t xml:space="preserve"> will be closed by the</w:t>
        </w:r>
      </w:ins>
      <w:ins w:id="4011" w:author="Nigel Deakin" w:date="2012-09-03T14:45:00Z">
        <w:r w:rsidR="00DF1444">
          <w:t xml:space="preserve"> </w:t>
        </w:r>
      </w:ins>
      <w:ins w:id="4012" w:author="Nigel Deakin" w:date="2012-09-03T14:25:00Z">
        <w:r w:rsidR="006E0D30">
          <w:t>container</w:t>
        </w:r>
      </w:ins>
      <w:ins w:id="4013" w:author="Nigel Deakin" w:date="2012-09-03T14:44:00Z">
        <w:r w:rsidR="00793C4A">
          <w:t xml:space="preserve">. </w:t>
        </w:r>
      </w:ins>
      <w:ins w:id="4014" w:author="Nigel Deakin" w:date="2012-09-03T14:45:00Z">
        <w:r w:rsidR="00DF1444">
          <w:t>W</w:t>
        </w:r>
      </w:ins>
      <w:ins w:id="4015" w:author="Nigel Deakin" w:date="2012-09-03T14:44:00Z">
        <w:r w:rsidR="00793C4A">
          <w:t xml:space="preserve">hen the object falls out of scope, the container will automatically call </w:t>
        </w:r>
        <w:proofErr w:type="gramStart"/>
        <w:r w:rsidR="00D71E00" w:rsidRPr="00D71E00">
          <w:rPr>
            <w:rStyle w:val="Code"/>
            <w:rPrChange w:id="4016" w:author="Nigel Deakin" w:date="2012-09-03T14:44:00Z">
              <w:rPr>
                <w:rFonts w:ascii="Courier New" w:hAnsi="Courier New"/>
                <w:sz w:val="18"/>
              </w:rPr>
            </w:rPrChange>
          </w:rPr>
          <w:t>close(</w:t>
        </w:r>
        <w:proofErr w:type="gramEnd"/>
        <w:r w:rsidR="00D71E00" w:rsidRPr="00D71E00">
          <w:rPr>
            <w:rStyle w:val="Code"/>
            <w:rPrChange w:id="4017" w:author="Nigel Deakin" w:date="2012-09-03T14:44:00Z">
              <w:rPr>
                <w:rFonts w:ascii="Courier New" w:hAnsi="Courier New"/>
                <w:sz w:val="18"/>
              </w:rPr>
            </w:rPrChange>
          </w:rPr>
          <w:t>)</w:t>
        </w:r>
        <w:r w:rsidR="00793C4A">
          <w:t>.</w:t>
        </w:r>
      </w:ins>
    </w:p>
    <w:p w:rsidR="00C052FF" w:rsidRDefault="004B0C3D" w:rsidP="00C052FF">
      <w:pPr>
        <w:rPr>
          <w:ins w:id="4018" w:author="Nigel Deakin" w:date="2012-09-03T12:41:00Z"/>
        </w:rPr>
      </w:pPr>
      <w:ins w:id="4019" w:author="Nigel Deakin" w:date="2012-09-03T12:42:00Z">
        <w:r>
          <w:t>The</w:t>
        </w:r>
      </w:ins>
      <w:ins w:id="4020" w:author="Nigel Deakin" w:date="2012-09-03T12:41:00Z">
        <w:r w:rsidR="00C052FF">
          <w:t xml:space="preserve"> scope of an injected </w:t>
        </w:r>
        <w:r w:rsidR="00D71E00" w:rsidRPr="00D71E00">
          <w:rPr>
            <w:rStyle w:val="Code"/>
            <w:rPrChange w:id="4021" w:author="Nigel Deakin" w:date="2012-09-03T12:43:00Z">
              <w:rPr>
                <w:rFonts w:ascii="Courier New" w:hAnsi="Courier New"/>
                <w:sz w:val="18"/>
              </w:rPr>
            </w:rPrChange>
          </w:rPr>
          <w:t>JMSContext</w:t>
        </w:r>
        <w:r w:rsidR="00C052FF">
          <w:t xml:space="preserve"> object will depend on whether it is used in a transaction. </w:t>
        </w:r>
      </w:ins>
    </w:p>
    <w:p w:rsidR="00D71E00" w:rsidRDefault="00C052FF" w:rsidP="00D71E00">
      <w:pPr>
        <w:pStyle w:val="ListBullet"/>
        <w:rPr>
          <w:ins w:id="4022" w:author="Nigel Deakin" w:date="2012-09-03T12:41:00Z"/>
        </w:rPr>
        <w:pPrChange w:id="4023" w:author="Nigel Deakin" w:date="2012-09-03T14:41:00Z">
          <w:pPr/>
        </w:pPrChange>
      </w:pPr>
      <w:ins w:id="4024" w:author="Nigel Deakin" w:date="2012-09-03T12:41:00Z">
        <w:r>
          <w:t xml:space="preserve">If an injected </w:t>
        </w:r>
        <w:r w:rsidR="00D71E00" w:rsidRPr="00D71E00">
          <w:rPr>
            <w:rStyle w:val="Code"/>
            <w:rPrChange w:id="4025" w:author="Nigel Deakin" w:date="2012-09-03T14:42:00Z">
              <w:rPr>
                <w:rFonts w:ascii="Courier New" w:hAnsi="Courier New"/>
                <w:sz w:val="18"/>
              </w:rPr>
            </w:rPrChange>
          </w:rPr>
          <w:t>JMSContext</w:t>
        </w:r>
        <w:r>
          <w:t xml:space="preserve"> is used in a JTA transaction (both bean-managed and contai</w:t>
        </w:r>
        <w:r w:rsidR="00CD6279">
          <w:t>ner-managed), its scope will be</w:t>
        </w:r>
      </w:ins>
      <w:ins w:id="4026" w:author="Nigel Deakin" w:date="2012-10-25T17:56:00Z">
        <w:r w:rsidR="00CD6279">
          <w:t xml:space="preserve"> </w:t>
        </w:r>
        <w:r w:rsidR="00D71E00" w:rsidRPr="00D71E00">
          <w:rPr>
            <w:rStyle w:val="Code"/>
            <w:rPrChange w:id="4027" w:author="Nigel Deakin" w:date="2012-10-25T17:56:00Z">
              <w:rPr>
                <w:rFonts w:ascii="Courier New" w:hAnsi="Courier New"/>
                <w:sz w:val="18"/>
              </w:rPr>
            </w:rPrChange>
          </w:rPr>
          <w:t>@TransactionScoped</w:t>
        </w:r>
      </w:ins>
      <w:ins w:id="4028" w:author="Nigel Deakin" w:date="2012-10-25T17:57:00Z">
        <w:r w:rsidR="00CD6279">
          <w:t>. This scope is</w:t>
        </w:r>
      </w:ins>
      <w:ins w:id="4029" w:author="Nigel Deakin" w:date="2012-10-25T17:56:00Z">
        <w:r w:rsidR="00904EFF">
          <w:t xml:space="preserve"> defined in the JTA</w:t>
        </w:r>
      </w:ins>
      <w:ins w:id="4030" w:author="Nigel Deakin" w:date="2012-10-26T12:38:00Z">
        <w:r w:rsidR="00904EFF">
          <w:t xml:space="preserve"> </w:t>
        </w:r>
      </w:ins>
      <w:ins w:id="4031" w:author="Nigel Deakin" w:date="2012-10-25T17:56:00Z">
        <w:r w:rsidR="00733496">
          <w:t>specification</w:t>
        </w:r>
      </w:ins>
      <w:ins w:id="4032" w:author="Nigel Deakin" w:date="2012-09-03T12:41:00Z">
        <w:r>
          <w:t>. This means that:</w:t>
        </w:r>
      </w:ins>
    </w:p>
    <w:p w:rsidR="00D71E00" w:rsidRDefault="00C052FF" w:rsidP="00D71E00">
      <w:pPr>
        <w:pStyle w:val="ListBullet2"/>
        <w:rPr>
          <w:ins w:id="4033" w:author="Nigel Deakin" w:date="2012-09-03T12:41:00Z"/>
        </w:rPr>
        <w:pPrChange w:id="4034" w:author="Nigel Deakin" w:date="2012-09-03T14:42:00Z">
          <w:pPr/>
        </w:pPrChange>
      </w:pPr>
      <w:ins w:id="4035" w:author="Nigel Deakin" w:date="2012-09-03T12:41:00Z">
        <w:r>
          <w:t xml:space="preserve">The </w:t>
        </w:r>
      </w:ins>
      <w:ins w:id="4036" w:author="Nigel Deakin" w:date="2012-09-03T14:42:00Z">
        <w:r w:rsidR="00C059FE" w:rsidRPr="00F86606">
          <w:rPr>
            <w:rStyle w:val="Code"/>
          </w:rPr>
          <w:t>JMSContext</w:t>
        </w:r>
      </w:ins>
      <w:ins w:id="4037" w:author="Nigel Deakin" w:date="2012-09-03T12:41:00Z">
        <w:r>
          <w:t xml:space="preserve"> object will be automatically created the first time it is used within the transaction.</w:t>
        </w:r>
      </w:ins>
    </w:p>
    <w:p w:rsidR="00D71E00" w:rsidRDefault="00C052FF" w:rsidP="00D71E00">
      <w:pPr>
        <w:pStyle w:val="ListBullet2"/>
        <w:rPr>
          <w:ins w:id="4038" w:author="Nigel Deakin" w:date="2012-09-03T12:41:00Z"/>
        </w:rPr>
        <w:pPrChange w:id="4039" w:author="Nigel Deakin" w:date="2012-09-03T14:42:00Z">
          <w:pPr/>
        </w:pPrChange>
      </w:pPr>
      <w:ins w:id="4040" w:author="Nigel Deakin" w:date="2012-09-03T12:41:00Z">
        <w:r>
          <w:t xml:space="preserve">The </w:t>
        </w:r>
      </w:ins>
      <w:ins w:id="4041" w:author="Nigel Deakin" w:date="2012-09-03T14:43:00Z">
        <w:r w:rsidR="00C059FE" w:rsidRPr="00F86606">
          <w:rPr>
            <w:rStyle w:val="Code"/>
          </w:rPr>
          <w:t>JMSContext</w:t>
        </w:r>
      </w:ins>
      <w:ins w:id="4042" w:author="Nigel Deakin" w:date="2012-09-03T12:41:00Z">
        <w:r>
          <w:t xml:space="preserve"> object will be automatically closed when the transaction is committed</w:t>
        </w:r>
      </w:ins>
      <w:ins w:id="4043" w:author="Nigel Deakin" w:date="2012-10-25T18:39:00Z">
        <w:r w:rsidR="006643F1">
          <w:t xml:space="preserve"> or rolled back</w:t>
        </w:r>
      </w:ins>
      <w:ins w:id="4044" w:author="Nigel Deakin" w:date="2012-09-03T12:41:00Z">
        <w:r>
          <w:t>.</w:t>
        </w:r>
      </w:ins>
    </w:p>
    <w:p w:rsidR="00D71E00" w:rsidRDefault="0023046D" w:rsidP="00D71E00">
      <w:pPr>
        <w:pStyle w:val="ListBullet2"/>
        <w:rPr>
          <w:ins w:id="4045" w:author="Nigel Deakin" w:date="2012-09-03T12:41:00Z"/>
        </w:rPr>
        <w:pPrChange w:id="4046" w:author="Nigel Deakin" w:date="2012-09-03T14:42:00Z">
          <w:pPr/>
        </w:pPrChange>
      </w:pPr>
      <w:ins w:id="4047" w:author="Nigel Deakin" w:date="2012-09-03T15:17:00Z">
        <w:r>
          <w:t>W</w:t>
        </w:r>
      </w:ins>
      <w:ins w:id="4048" w:author="Nigel Deakin" w:date="2012-09-03T12:41:00Z">
        <w:r w:rsidR="00C052FF">
          <w:t xml:space="preserve">ithin the same JTA transaction, </w:t>
        </w:r>
      </w:ins>
      <w:ins w:id="4049" w:author="Nigel Deakin" w:date="2012-09-03T14:43:00Z">
        <w:r w:rsidR="00C059FE" w:rsidRPr="00F86606">
          <w:rPr>
            <w:rStyle w:val="Code"/>
          </w:rPr>
          <w:t>JMSContext</w:t>
        </w:r>
      </w:ins>
      <w:ins w:id="4050" w:author="Nigel Deakin" w:date="2012-09-03T12:41:00Z">
        <w:r w:rsidR="00C052FF">
          <w:t xml:space="preserve"> </w:t>
        </w:r>
      </w:ins>
      <w:ins w:id="4051" w:author="Nigel Deakin" w:date="2012-09-03T15:15:00Z">
        <w:r w:rsidR="00AC7280">
          <w:t xml:space="preserve">objects </w:t>
        </w:r>
      </w:ins>
      <w:ins w:id="4052" w:author="Nigel Deakin" w:date="2012-09-03T12:41:00Z">
        <w:r w:rsidR="00C052FF">
          <w:t xml:space="preserve">injected using identical annotations will </w:t>
        </w:r>
      </w:ins>
      <w:ins w:id="4053" w:author="Nigel Deakin" w:date="2012-09-03T15:16:00Z">
        <w:r w:rsidR="00EE4FEC">
          <w:t>refer to</w:t>
        </w:r>
      </w:ins>
      <w:ins w:id="4054" w:author="Nigel Deakin" w:date="2012-09-03T12:41:00Z">
        <w:r w:rsidR="00C052FF">
          <w:t xml:space="preserve"> the same </w:t>
        </w:r>
      </w:ins>
      <w:ins w:id="4055" w:author="Nigel Deakin" w:date="2012-09-03T14:43:00Z">
        <w:r w:rsidR="00C059FE" w:rsidRPr="00F86606">
          <w:rPr>
            <w:rStyle w:val="Code"/>
          </w:rPr>
          <w:t>JMSContext</w:t>
        </w:r>
      </w:ins>
      <w:ins w:id="4056" w:author="Nigel Deakin" w:date="2012-09-03T12:41:00Z">
        <w:r w:rsidR="00C052FF">
          <w:t xml:space="preserve"> object. </w:t>
        </w:r>
      </w:ins>
    </w:p>
    <w:p w:rsidR="00D71E00" w:rsidRDefault="00C052FF" w:rsidP="00D71E00">
      <w:pPr>
        <w:pStyle w:val="ListBullet"/>
        <w:rPr>
          <w:ins w:id="4057" w:author="Nigel Deakin" w:date="2012-09-03T12:41:00Z"/>
        </w:rPr>
        <w:pPrChange w:id="4058" w:author="Nigel Deakin" w:date="2012-09-03T14:42:00Z">
          <w:pPr/>
        </w:pPrChange>
      </w:pPr>
      <w:ins w:id="4059" w:author="Nigel Deakin" w:date="2012-09-03T12:41:00Z">
        <w:r>
          <w:t xml:space="preserve">If an injected JMSContext is used when there is no JTA transaction then its scope will be </w:t>
        </w:r>
        <w:r w:rsidR="00D71E00" w:rsidRPr="00D71E00">
          <w:rPr>
            <w:rStyle w:val="Code"/>
            <w:rPrChange w:id="4060" w:author="Nigel Deakin" w:date="2012-09-03T14:46:00Z">
              <w:rPr>
                <w:rFonts w:ascii="Courier New" w:hAnsi="Courier New"/>
                <w:sz w:val="18"/>
              </w:rPr>
            </w:rPrChange>
          </w:rPr>
          <w:t>@RequestScoped</w:t>
        </w:r>
        <w:r>
          <w:t xml:space="preserve">. </w:t>
        </w:r>
      </w:ins>
      <w:ins w:id="4061" w:author="Nigel Deakin" w:date="2012-10-26T12:38:00Z">
        <w:r w:rsidR="00904EFF">
          <w:t xml:space="preserve">This scope is defined in the CDI specification. </w:t>
        </w:r>
      </w:ins>
      <w:ins w:id="4062" w:author="Nigel Deakin" w:date="2012-09-03T12:41:00Z">
        <w:r>
          <w:t>This means that:</w:t>
        </w:r>
      </w:ins>
    </w:p>
    <w:p w:rsidR="00D71E00" w:rsidRDefault="00C052FF" w:rsidP="00D71E00">
      <w:pPr>
        <w:pStyle w:val="ListBullet2"/>
        <w:rPr>
          <w:ins w:id="4063" w:author="Nigel Deakin" w:date="2012-09-03T12:41:00Z"/>
        </w:rPr>
        <w:pPrChange w:id="4064" w:author="Nigel Deakin" w:date="2012-09-03T14:42:00Z">
          <w:pPr/>
        </w:pPrChange>
      </w:pPr>
      <w:ins w:id="4065" w:author="Nigel Deakin" w:date="2012-09-03T12:41:00Z">
        <w:r>
          <w:t xml:space="preserve">The </w:t>
        </w:r>
      </w:ins>
      <w:ins w:id="4066" w:author="Nigel Deakin" w:date="2012-09-03T14:43:00Z">
        <w:r w:rsidR="00C059FE" w:rsidRPr="00F86606">
          <w:rPr>
            <w:rStyle w:val="Code"/>
          </w:rPr>
          <w:t>JMSContext</w:t>
        </w:r>
      </w:ins>
      <w:ins w:id="4067" w:author="Nigel Deakin" w:date="2012-09-03T12:41:00Z">
        <w:r>
          <w:t xml:space="preserve"> object will be </w:t>
        </w:r>
      </w:ins>
      <w:ins w:id="4068" w:author="Nigel Deakin" w:date="2012-09-03T15:10:00Z">
        <w:r w:rsidR="007B09F8">
          <w:t xml:space="preserve">automatically created </w:t>
        </w:r>
      </w:ins>
      <w:ins w:id="4069" w:author="Nigel Deakin" w:date="2012-09-03T12:41:00Z">
        <w:r>
          <w:t>the first time it is used within a request.</w:t>
        </w:r>
      </w:ins>
    </w:p>
    <w:p w:rsidR="00D71E00" w:rsidRDefault="00C052FF" w:rsidP="00D71E00">
      <w:pPr>
        <w:pStyle w:val="ListBullet2"/>
        <w:rPr>
          <w:ins w:id="4070" w:author="Nigel Deakin" w:date="2012-09-03T12:41:00Z"/>
        </w:rPr>
        <w:pPrChange w:id="4071" w:author="Nigel Deakin" w:date="2012-09-03T14:42:00Z">
          <w:pPr/>
        </w:pPrChange>
      </w:pPr>
      <w:ins w:id="4072" w:author="Nigel Deakin" w:date="2012-09-03T12:41:00Z">
        <w:r>
          <w:t xml:space="preserve">The </w:t>
        </w:r>
      </w:ins>
      <w:ins w:id="4073" w:author="Nigel Deakin" w:date="2012-09-03T14:43:00Z">
        <w:r w:rsidR="00C059FE" w:rsidRPr="00F86606">
          <w:rPr>
            <w:rStyle w:val="Code"/>
          </w:rPr>
          <w:t>JMSContext</w:t>
        </w:r>
      </w:ins>
      <w:ins w:id="4074" w:author="Nigel Deakin" w:date="2012-09-03T12:41:00Z">
        <w:r>
          <w:t xml:space="preserve"> object will be </w:t>
        </w:r>
      </w:ins>
      <w:ins w:id="4075" w:author="Nigel Deakin" w:date="2012-09-03T15:10:00Z">
        <w:r w:rsidR="007B09F8">
          <w:t xml:space="preserve">automatically </w:t>
        </w:r>
      </w:ins>
      <w:ins w:id="4076" w:author="Nigel Deakin" w:date="2012-09-05T12:36:00Z">
        <w:r w:rsidR="005D7700">
          <w:t>closed</w:t>
        </w:r>
      </w:ins>
      <w:ins w:id="4077" w:author="Nigel Deakin" w:date="2012-09-03T15:10:00Z">
        <w:r w:rsidR="007B09F8">
          <w:t xml:space="preserve"> </w:t>
        </w:r>
      </w:ins>
      <w:ins w:id="4078" w:author="Nigel Deakin" w:date="2012-09-03T12:41:00Z">
        <w:r>
          <w:t>when the request ends.</w:t>
        </w:r>
      </w:ins>
    </w:p>
    <w:p w:rsidR="00D71E00" w:rsidRDefault="00B557B2" w:rsidP="00D71E00">
      <w:pPr>
        <w:pStyle w:val="ListBullet2"/>
        <w:rPr>
          <w:ins w:id="4079" w:author="Nigel Deakin" w:date="2012-09-03T12:41:00Z"/>
        </w:rPr>
        <w:pPrChange w:id="4080" w:author="Nigel Deakin" w:date="2012-09-03T14:43:00Z">
          <w:pPr/>
        </w:pPrChange>
      </w:pPr>
      <w:ins w:id="4081" w:author="Nigel Deakin" w:date="2012-09-03T15:17:00Z">
        <w:r>
          <w:t>Within</w:t>
        </w:r>
      </w:ins>
      <w:ins w:id="4082" w:author="Nigel Deakin" w:date="2012-09-03T12:41:00Z">
        <w:r w:rsidR="00C052FF">
          <w:t xml:space="preserve"> the same request, </w:t>
        </w:r>
      </w:ins>
      <w:ins w:id="4083" w:author="Nigel Deakin" w:date="2012-09-03T14:43:00Z">
        <w:r w:rsidR="00C059FE" w:rsidRPr="00F86606">
          <w:rPr>
            <w:rStyle w:val="Code"/>
          </w:rPr>
          <w:t>JMSContext</w:t>
        </w:r>
      </w:ins>
      <w:ins w:id="4084" w:author="Nigel Deakin" w:date="2012-09-03T12:41:00Z">
        <w:r w:rsidR="00C052FF">
          <w:t xml:space="preserve"> </w:t>
        </w:r>
      </w:ins>
      <w:ins w:id="4085" w:author="Nigel Deakin" w:date="2012-09-03T15:16:00Z">
        <w:r w:rsidR="003A04FD">
          <w:t>objects injected using</w:t>
        </w:r>
      </w:ins>
      <w:ins w:id="4086" w:author="Nigel Deakin" w:date="2012-09-03T12:41:00Z">
        <w:r w:rsidR="00D71949">
          <w:t xml:space="preserve"> identical annotations will</w:t>
        </w:r>
      </w:ins>
      <w:ins w:id="4087" w:author="Nigel Deakin" w:date="2012-10-26T18:27:00Z">
        <w:r w:rsidR="00D71949">
          <w:t xml:space="preserve"> </w:t>
        </w:r>
      </w:ins>
      <w:ins w:id="4088" w:author="Nigel Deakin" w:date="2012-09-03T15:17:00Z">
        <w:r w:rsidR="00006AE9">
          <w:t>refer to</w:t>
        </w:r>
      </w:ins>
      <w:ins w:id="4089" w:author="Nigel Deakin" w:date="2012-09-03T12:41:00Z">
        <w:r w:rsidR="00C052FF">
          <w:t xml:space="preserve"> the same </w:t>
        </w:r>
      </w:ins>
      <w:ins w:id="4090" w:author="Nigel Deakin" w:date="2012-09-03T14:43:00Z">
        <w:r w:rsidR="00C059FE" w:rsidRPr="00F86606">
          <w:rPr>
            <w:rStyle w:val="Code"/>
          </w:rPr>
          <w:t>JMSContext</w:t>
        </w:r>
      </w:ins>
      <w:ins w:id="4091" w:author="Nigel Deakin" w:date="2012-09-03T12:41:00Z">
        <w:r w:rsidR="00C052FF">
          <w:t xml:space="preserve"> object. </w:t>
        </w:r>
      </w:ins>
    </w:p>
    <w:p w:rsidR="00D71E00" w:rsidRDefault="00C052FF" w:rsidP="00D71E00">
      <w:pPr>
        <w:pStyle w:val="ListBullet"/>
        <w:rPr>
          <w:ins w:id="4092" w:author="Nigel Deakin" w:date="2012-09-03T12:41:00Z"/>
        </w:rPr>
        <w:pPrChange w:id="4093" w:author="Nigel Deakin" w:date="2012-09-03T14:43:00Z">
          <w:pPr/>
        </w:pPrChange>
      </w:pPr>
      <w:ins w:id="4094" w:author="Nigel Deakin" w:date="2012-09-03T12:41:00Z">
        <w:r>
          <w:t>If</w:t>
        </w:r>
      </w:ins>
      <w:ins w:id="4095" w:author="Nigel Deakin" w:date="2012-09-03T14:43:00Z">
        <w:r w:rsidR="0074448A">
          <w:t xml:space="preserve"> an</w:t>
        </w:r>
      </w:ins>
      <w:ins w:id="4096" w:author="Nigel Deakin" w:date="2012-09-03T12:41:00Z">
        <w:r>
          <w:t xml:space="preserve"> injected </w:t>
        </w:r>
      </w:ins>
      <w:ins w:id="4097" w:author="Nigel Deakin" w:date="2012-09-03T14:43:00Z">
        <w:r w:rsidR="00C059FE" w:rsidRPr="00F86606">
          <w:rPr>
            <w:rStyle w:val="Code"/>
          </w:rPr>
          <w:t>JMSContext</w:t>
        </w:r>
      </w:ins>
      <w:ins w:id="4098" w:author="Nigel Deakin" w:date="2012-09-03T12:41:00Z">
        <w:r>
          <w:t xml:space="preserve"> is used both in a JTA transaction and outside a JTA transaction then separate </w:t>
        </w:r>
      </w:ins>
      <w:ins w:id="4099" w:author="Nigel Deakin" w:date="2012-09-03T14:43:00Z">
        <w:r w:rsidR="00C059FE" w:rsidRPr="00F86606">
          <w:rPr>
            <w:rStyle w:val="Code"/>
          </w:rPr>
          <w:t>JMSContext</w:t>
        </w:r>
      </w:ins>
      <w:ins w:id="4100" w:author="Nigel Deakin" w:date="2012-09-03T12:41:00Z">
        <w:r>
          <w:t xml:space="preserve"> objects will be </w:t>
        </w:r>
        <w:r>
          <w:lastRenderedPageBreak/>
          <w:t xml:space="preserve">used, with a separate </w:t>
        </w:r>
      </w:ins>
      <w:ins w:id="4101" w:author="Nigel Deakin" w:date="2012-09-03T14:43:00Z">
        <w:r w:rsidR="00C059FE" w:rsidRPr="00F86606">
          <w:rPr>
            <w:rStyle w:val="Code"/>
          </w:rPr>
          <w:t>JMSContext</w:t>
        </w:r>
      </w:ins>
      <w:ins w:id="4102" w:author="Nigel Deakin" w:date="2012-09-03T12:41:00Z">
        <w:r>
          <w:t xml:space="preserve"> object being used for each JTA transaction as described above.</w:t>
        </w:r>
      </w:ins>
    </w:p>
    <w:p w:rsidR="00D71E00" w:rsidRDefault="00C052FF" w:rsidP="00D71E00">
      <w:pPr>
        <w:pStyle w:val="Heading3"/>
        <w:rPr>
          <w:ins w:id="4103" w:author="Nigel Deakin" w:date="2012-09-03T14:47:00Z"/>
        </w:rPr>
        <w:pPrChange w:id="4104" w:author="Nigel Deakin" w:date="2012-09-03T12:42:00Z">
          <w:pPr/>
        </w:pPrChange>
      </w:pPr>
      <w:bookmarkStart w:id="4105" w:name="_Toc339906480"/>
      <w:ins w:id="4106" w:author="Nigel Deakin" w:date="2012-09-03T12:41:00Z">
        <w:r>
          <w:t>Restrictions on use of injected JMSContext objects</w:t>
        </w:r>
      </w:ins>
      <w:bookmarkEnd w:id="4105"/>
    </w:p>
    <w:p w:rsidR="0079325A" w:rsidRDefault="00C92B90" w:rsidP="008D7180">
      <w:pPr>
        <w:rPr>
          <w:ins w:id="4107" w:author="Nigel Deakin" w:date="2012-09-03T15:20:00Z"/>
        </w:rPr>
      </w:pPr>
      <w:ins w:id="4108" w:author="Nigel Deakin" w:date="2012-09-03T15:17:00Z">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ins>
    </w:p>
    <w:p w:rsidR="0079325A" w:rsidRDefault="00AC5830" w:rsidP="008D7180">
      <w:pPr>
        <w:rPr>
          <w:ins w:id="4109" w:author="Nigel Deakin" w:date="2012-09-03T15:21:00Z"/>
        </w:rPr>
      </w:pPr>
      <w:ins w:id="4110" w:author="Nigel Deakin" w:date="2012-09-03T14:52:00Z">
        <w:r>
          <w:t xml:space="preserve">This means that </w:t>
        </w:r>
      </w:ins>
      <w:ins w:id="4111" w:author="Nigel Deakin" w:date="2012-09-03T15:18:00Z">
        <w:r w:rsidR="00C12689">
          <w:t>they will all use the</w:t>
        </w:r>
      </w:ins>
      <w:ins w:id="4112" w:author="Nigel Deakin" w:date="2012-09-03T14:52:00Z">
        <w:r>
          <w:t xml:space="preserve"> same connection. </w:t>
        </w:r>
      </w:ins>
      <w:ins w:id="4113" w:author="Nigel Deakin" w:date="2012-09-03T15:00:00Z">
        <w:r w:rsidR="00D77960">
          <w:t xml:space="preserve">This will reduce the resource usage of the application and improve </w:t>
        </w:r>
      </w:ins>
      <w:ins w:id="4114" w:author="Nigel Deakin" w:date="2012-09-03T15:01:00Z">
        <w:r w:rsidR="003F22F3">
          <w:t>performance.</w:t>
        </w:r>
      </w:ins>
      <w:ins w:id="4115" w:author="Nigel Deakin" w:date="2012-09-03T15:12:00Z">
        <w:r w:rsidR="005A6DAD">
          <w:t xml:space="preserve"> </w:t>
        </w:r>
      </w:ins>
    </w:p>
    <w:p w:rsidR="008D7180" w:rsidRDefault="005A6DAD" w:rsidP="008D7180">
      <w:pPr>
        <w:rPr>
          <w:ins w:id="4116" w:author="Nigel Deakin" w:date="2012-09-03T14:53:00Z"/>
        </w:rPr>
      </w:pPr>
      <w:ins w:id="4117" w:author="Nigel Deakin" w:date="2012-09-03T15:12:00Z">
        <w:r>
          <w:t xml:space="preserve">It also means that messages </w:t>
        </w:r>
      </w:ins>
      <w:ins w:id="4118" w:author="Nigel Deakin" w:date="2012-09-03T15:13:00Z">
        <w:r>
          <w:t xml:space="preserve">would </w:t>
        </w:r>
      </w:ins>
      <w:ins w:id="4119" w:author="Nigel Deakin" w:date="2012-09-03T15:19:00Z">
        <w:r w:rsidR="00F906DA">
          <w:t xml:space="preserve">be sent using </w:t>
        </w:r>
      </w:ins>
      <w:ins w:id="4120" w:author="Nigel Deakin" w:date="2012-09-03T15:12:00Z">
        <w:r w:rsidR="001324C0">
          <w:t>the same session</w:t>
        </w:r>
      </w:ins>
      <w:ins w:id="4121" w:author="Nigel Deakin" w:date="2012-09-03T15:24:00Z">
        <w:r w:rsidR="00260093">
          <w:t xml:space="preserve">. </w:t>
        </w:r>
      </w:ins>
      <w:ins w:id="4122" w:author="Nigel Deakin" w:date="2012-09-03T15:25:00Z">
        <w:r w:rsidR="00B73A4F">
          <w:t>Messages</w:t>
        </w:r>
      </w:ins>
      <w:ins w:id="4123" w:author="Nigel Deakin" w:date="2012-09-03T15:24:00Z">
        <w:r w:rsidR="00260093">
          <w:t xml:space="preserve"> sent using different JMSContext objects in the same scope will be </w:t>
        </w:r>
      </w:ins>
      <w:ins w:id="4124" w:author="Nigel Deakin" w:date="2012-09-03T15:26:00Z">
        <w:r w:rsidR="00217CE1">
          <w:t xml:space="preserve">therefore </w:t>
        </w:r>
      </w:ins>
      <w:ins w:id="4125" w:author="Nigel Deakin" w:date="2012-09-03T15:24:00Z">
        <w:r w:rsidR="00260093">
          <w:t>received</w:t>
        </w:r>
      </w:ins>
      <w:ins w:id="4126" w:author="Nigel Deakin" w:date="2012-09-03T15:25:00Z">
        <w:r w:rsidR="007D7B6D">
          <w:t xml:space="preserve"> </w:t>
        </w:r>
      </w:ins>
      <w:ins w:id="4127" w:author="Nigel Deakin" w:date="2012-09-03T15:24:00Z">
        <w:r w:rsidR="00260093">
          <w:t>in order</w:t>
        </w:r>
      </w:ins>
      <w:ins w:id="4128" w:author="Nigel Deakin" w:date="2012-09-03T15:26:00Z">
        <w:r w:rsidR="00B206ED">
          <w:t xml:space="preserve"> in which they were sent</w:t>
        </w:r>
      </w:ins>
      <w:ins w:id="4129" w:author="Nigel Deakin" w:date="2012-09-03T15:22:00Z">
        <w:r w:rsidR="002531D9">
          <w:t xml:space="preserve"> (see section </w:t>
        </w:r>
      </w:ins>
      <w:ins w:id="4130" w:author="Nigel Deakin" w:date="2012-09-03T15:23:00Z">
        <w:r w:rsidR="00D71E00">
          <w:fldChar w:fldCharType="begin"/>
        </w:r>
        <w:r w:rsidR="002531D9">
          <w:instrText xml:space="preserve"> REF _Ref308032475 \r \h </w:instrText>
        </w:r>
      </w:ins>
      <w:r w:rsidR="00D71E00">
        <w:fldChar w:fldCharType="separate"/>
      </w:r>
      <w:ins w:id="4131" w:author="Nigel Deakin" w:date="2012-09-03T15:23:00Z">
        <w:r w:rsidR="002531D9">
          <w:t>4.4.10.2</w:t>
        </w:r>
        <w:r w:rsidR="00D71E00">
          <w:fldChar w:fldCharType="end"/>
        </w:r>
        <w:r w:rsidR="002531D9">
          <w:t xml:space="preserve"> "</w:t>
        </w:r>
      </w:ins>
      <w:ins w:id="4132" w:author="Nigel Deakin" w:date="2012-09-03T15:22:00Z">
        <w:r w:rsidR="00D71E00">
          <w:fldChar w:fldCharType="begin"/>
        </w:r>
        <w:r w:rsidR="002531D9">
          <w:instrText xml:space="preserve"> REF _Ref308032475 \h </w:instrText>
        </w:r>
      </w:ins>
      <w:r w:rsidR="00D71E00">
        <w:fldChar w:fldCharType="separate"/>
      </w:r>
      <w:ins w:id="4133" w:author="Nigel Deakin" w:date="2012-09-03T15:22:00Z">
        <w:r w:rsidR="002531D9">
          <w:t>Order of message sends</w:t>
        </w:r>
        <w:r w:rsidR="00D71E00">
          <w:fldChar w:fldCharType="end"/>
        </w:r>
        <w:r w:rsidR="002531D9">
          <w:t>"</w:t>
        </w:r>
      </w:ins>
      <w:ins w:id="4134" w:author="Nigel Deakin" w:date="2012-09-03T15:23:00Z">
        <w:r w:rsidR="002531D9">
          <w:t xml:space="preserve"> for a few qualifications).</w:t>
        </w:r>
      </w:ins>
    </w:p>
    <w:p w:rsidR="00914457" w:rsidRDefault="00914457" w:rsidP="008D7180">
      <w:pPr>
        <w:rPr>
          <w:ins w:id="4135" w:author="Nigel Deakin" w:date="2012-09-03T14:56:00Z"/>
        </w:rPr>
      </w:pPr>
      <w:ins w:id="4136" w:author="Nigel Deakin" w:date="2012-09-03T14:53:00Z">
        <w:r>
          <w:t xml:space="preserve">However, to avoid the possibility of </w:t>
        </w:r>
      </w:ins>
      <w:ins w:id="4137" w:author="Nigel Deakin" w:date="2012-09-03T14:54:00Z">
        <w:r w:rsidR="001870DC">
          <w:t>code in one bean</w:t>
        </w:r>
      </w:ins>
      <w:ins w:id="4138" w:author="Nigel Deakin" w:date="2012-09-03T14:55:00Z">
        <w:r w:rsidR="00523528">
          <w:t xml:space="preserve"> having an unexpected effect on a </w:t>
        </w:r>
        <w:r w:rsidR="00993B51">
          <w:t>different bean</w:t>
        </w:r>
      </w:ins>
      <w:ins w:id="4139" w:author="Nigel Deakin" w:date="2012-09-03T14:53:00Z">
        <w:r>
          <w:t>, the following methods</w:t>
        </w:r>
      </w:ins>
      <w:ins w:id="4140" w:author="Nigel Deakin" w:date="2012-09-03T14:54:00Z">
        <w:r>
          <w:t xml:space="preserve"> </w:t>
        </w:r>
      </w:ins>
      <w:ins w:id="4141" w:author="Nigel Deakin" w:date="2012-09-03T14:56:00Z">
        <w:r w:rsidR="00DB250E">
          <w:t xml:space="preserve">which change the </w:t>
        </w:r>
      </w:ins>
      <w:ins w:id="4142" w:author="Nigel Deakin" w:date="2012-09-03T15:26:00Z">
        <w:r w:rsidR="00504FAF">
          <w:t xml:space="preserve">public </w:t>
        </w:r>
      </w:ins>
      <w:ins w:id="4143" w:author="Nigel Deakin" w:date="2012-09-03T14:56:00Z">
        <w:r w:rsidR="00DB250E">
          <w:t>state of a</w:t>
        </w:r>
      </w:ins>
      <w:ins w:id="4144" w:author="Nigel Deakin" w:date="2012-09-03T14:54:00Z">
        <w:r>
          <w:t xml:space="preserve"> </w:t>
        </w:r>
        <w:r w:rsidR="00D71E00" w:rsidRPr="00D71E00">
          <w:rPr>
            <w:rStyle w:val="Code"/>
            <w:rPrChange w:id="4145" w:author="Nigel Deakin" w:date="2012-09-03T15:01:00Z">
              <w:rPr>
                <w:rFonts w:ascii="Courier New" w:hAnsi="Courier New"/>
                <w:sz w:val="18"/>
              </w:rPr>
            </w:rPrChange>
          </w:rPr>
          <w:t>JMSContext</w:t>
        </w:r>
        <w:r>
          <w:t xml:space="preserve"> will not </w:t>
        </w:r>
      </w:ins>
      <w:ins w:id="4146" w:author="Nigel Deakin" w:date="2012-09-03T14:55:00Z">
        <w:r w:rsidR="00DB250E">
          <w:t>be permitted</w:t>
        </w:r>
        <w:r w:rsidR="00993B51">
          <w:t xml:space="preserve"> if </w:t>
        </w:r>
        <w:r w:rsidR="00F85433">
          <w:t xml:space="preserve">the </w:t>
        </w:r>
        <w:r w:rsidR="00D71E00" w:rsidRPr="00D71E00">
          <w:rPr>
            <w:rStyle w:val="Code"/>
            <w:rPrChange w:id="4147" w:author="Nigel Deakin" w:date="2012-09-03T15:01:00Z">
              <w:rPr>
                <w:rFonts w:ascii="Courier New" w:hAnsi="Courier New"/>
                <w:sz w:val="18"/>
              </w:rPr>
            </w:rPrChange>
          </w:rPr>
          <w:t>JMSContext</w:t>
        </w:r>
        <w:r w:rsidR="00F85433">
          <w:t xml:space="preserve"> is injected.</w:t>
        </w:r>
      </w:ins>
      <w:ins w:id="4148" w:author="Nigel Deakin" w:date="2012-09-03T14:59:00Z">
        <w:r w:rsidR="00AF5CCD">
          <w:t xml:space="preserve"> </w:t>
        </w:r>
      </w:ins>
    </w:p>
    <w:p w:rsidR="00D71E00" w:rsidRPr="00D71E00" w:rsidRDefault="00D71E00" w:rsidP="00D71E00">
      <w:pPr>
        <w:pStyle w:val="ListBullet"/>
        <w:rPr>
          <w:ins w:id="4149" w:author="Nigel Deakin" w:date="2012-09-03T15:00:00Z"/>
          <w:rStyle w:val="Code"/>
          <w:rPrChange w:id="4150" w:author="Nigel Deakin" w:date="2012-09-03T15:00:00Z">
            <w:rPr>
              <w:ins w:id="4151" w:author="Nigel Deakin" w:date="2012-09-03T15:00:00Z"/>
            </w:rPr>
          </w:rPrChange>
        </w:rPr>
        <w:pPrChange w:id="4152" w:author="Nigel Deakin" w:date="2012-09-03T15:00:00Z">
          <w:pPr/>
        </w:pPrChange>
      </w:pPr>
      <w:ins w:id="4153" w:author="Nigel Deakin" w:date="2012-09-03T14:56:00Z">
        <w:r w:rsidRPr="00D71E00">
          <w:rPr>
            <w:rStyle w:val="Code"/>
            <w:rPrChange w:id="4154" w:author="Nigel Deakin" w:date="2012-09-03T15:00:00Z">
              <w:rPr>
                <w:rFonts w:ascii="Courier New" w:hAnsi="Courier New"/>
                <w:sz w:val="18"/>
              </w:rPr>
            </w:rPrChange>
          </w:rPr>
          <w:t>setClientID</w:t>
        </w:r>
      </w:ins>
    </w:p>
    <w:p w:rsidR="00D71E00" w:rsidRPr="00D71E00" w:rsidRDefault="00D71E00" w:rsidP="00D71E00">
      <w:pPr>
        <w:pStyle w:val="ListBullet"/>
        <w:rPr>
          <w:ins w:id="4155" w:author="Nigel Deakin" w:date="2012-09-03T14:56:00Z"/>
          <w:rStyle w:val="Code"/>
          <w:rPrChange w:id="4156" w:author="Nigel Deakin" w:date="2012-09-03T15:00:00Z">
            <w:rPr>
              <w:ins w:id="4157" w:author="Nigel Deakin" w:date="2012-09-03T14:56:00Z"/>
            </w:rPr>
          </w:rPrChange>
        </w:rPr>
        <w:pPrChange w:id="4158" w:author="Nigel Deakin" w:date="2012-09-03T15:00:00Z">
          <w:pPr/>
        </w:pPrChange>
      </w:pPr>
      <w:ins w:id="4159" w:author="Nigel Deakin" w:date="2012-09-03T14:56:00Z">
        <w:r w:rsidRPr="00D71E00">
          <w:rPr>
            <w:rStyle w:val="Code"/>
            <w:rPrChange w:id="4160" w:author="Nigel Deakin" w:date="2012-09-03T15:00:00Z">
              <w:rPr>
                <w:rFonts w:ascii="Courier New" w:hAnsi="Courier New"/>
                <w:sz w:val="18"/>
              </w:rPr>
            </w:rPrChange>
          </w:rPr>
          <w:t>setExceptionListener</w:t>
        </w:r>
      </w:ins>
    </w:p>
    <w:p w:rsidR="00D71E00" w:rsidRPr="00D71E00" w:rsidRDefault="00D71E00" w:rsidP="00D71E00">
      <w:pPr>
        <w:pStyle w:val="ListBullet"/>
        <w:rPr>
          <w:ins w:id="4161" w:author="Nigel Deakin" w:date="2012-09-03T14:56:00Z"/>
          <w:rStyle w:val="Code"/>
          <w:rPrChange w:id="4162" w:author="Nigel Deakin" w:date="2012-09-03T15:00:00Z">
            <w:rPr>
              <w:ins w:id="4163" w:author="Nigel Deakin" w:date="2012-09-03T14:56:00Z"/>
            </w:rPr>
          </w:rPrChange>
        </w:rPr>
        <w:pPrChange w:id="4164" w:author="Nigel Deakin" w:date="2012-09-03T15:00:00Z">
          <w:pPr/>
        </w:pPrChange>
      </w:pPr>
      <w:ins w:id="4165" w:author="Nigel Deakin" w:date="2012-09-03T14:56:00Z">
        <w:r w:rsidRPr="00D71E00">
          <w:rPr>
            <w:rStyle w:val="Code"/>
            <w:rPrChange w:id="4166" w:author="Nigel Deakin" w:date="2012-09-03T15:00:00Z">
              <w:rPr>
                <w:rFonts w:ascii="Courier New" w:hAnsi="Courier New"/>
                <w:sz w:val="18"/>
              </w:rPr>
            </w:rPrChange>
          </w:rPr>
          <w:t>stop</w:t>
        </w:r>
      </w:ins>
    </w:p>
    <w:p w:rsidR="00D71E00" w:rsidRPr="00D71E00" w:rsidRDefault="00D71E00" w:rsidP="00D71E00">
      <w:pPr>
        <w:pStyle w:val="ListBullet"/>
        <w:rPr>
          <w:ins w:id="4167" w:author="Nigel Deakin" w:date="2012-09-03T14:56:00Z"/>
          <w:rStyle w:val="Code"/>
          <w:rPrChange w:id="4168" w:author="Nigel Deakin" w:date="2012-09-03T15:00:00Z">
            <w:rPr>
              <w:ins w:id="4169" w:author="Nigel Deakin" w:date="2012-09-03T14:56:00Z"/>
            </w:rPr>
          </w:rPrChange>
        </w:rPr>
        <w:pPrChange w:id="4170" w:author="Nigel Deakin" w:date="2012-09-03T15:00:00Z">
          <w:pPr/>
        </w:pPrChange>
      </w:pPr>
      <w:ins w:id="4171" w:author="Nigel Deakin" w:date="2012-09-03T14:56:00Z">
        <w:r w:rsidRPr="00D71E00">
          <w:rPr>
            <w:rStyle w:val="Code"/>
            <w:rPrChange w:id="4172" w:author="Nigel Deakin" w:date="2012-09-03T15:00:00Z">
              <w:rPr>
                <w:rFonts w:ascii="Courier New" w:hAnsi="Courier New"/>
                <w:sz w:val="18"/>
              </w:rPr>
            </w:rPrChange>
          </w:rPr>
          <w:t>acknowledge</w:t>
        </w:r>
      </w:ins>
    </w:p>
    <w:p w:rsidR="00D71E00" w:rsidRPr="00D71E00" w:rsidRDefault="00D71E00" w:rsidP="00D71E00">
      <w:pPr>
        <w:pStyle w:val="ListBullet"/>
        <w:rPr>
          <w:ins w:id="4173" w:author="Nigel Deakin" w:date="2012-09-03T14:56:00Z"/>
          <w:rStyle w:val="Code"/>
          <w:rPrChange w:id="4174" w:author="Nigel Deakin" w:date="2012-09-03T15:00:00Z">
            <w:rPr>
              <w:ins w:id="4175" w:author="Nigel Deakin" w:date="2012-09-03T14:56:00Z"/>
            </w:rPr>
          </w:rPrChange>
        </w:rPr>
        <w:pPrChange w:id="4176" w:author="Nigel Deakin" w:date="2012-09-03T15:00:00Z">
          <w:pPr/>
        </w:pPrChange>
      </w:pPr>
      <w:ins w:id="4177" w:author="Nigel Deakin" w:date="2012-09-03T14:56:00Z">
        <w:r w:rsidRPr="00D71E00">
          <w:rPr>
            <w:rStyle w:val="Code"/>
            <w:rPrChange w:id="4178" w:author="Nigel Deakin" w:date="2012-09-03T15:00:00Z">
              <w:rPr>
                <w:rFonts w:ascii="Courier New" w:hAnsi="Courier New"/>
                <w:sz w:val="18"/>
              </w:rPr>
            </w:rPrChange>
          </w:rPr>
          <w:t>commit</w:t>
        </w:r>
      </w:ins>
    </w:p>
    <w:p w:rsidR="00D71E00" w:rsidRPr="00D71E00" w:rsidRDefault="00D71E00" w:rsidP="00D71E00">
      <w:pPr>
        <w:pStyle w:val="ListBullet"/>
        <w:rPr>
          <w:ins w:id="4179" w:author="Nigel Deakin" w:date="2012-09-03T14:56:00Z"/>
          <w:rStyle w:val="Code"/>
          <w:rPrChange w:id="4180" w:author="Nigel Deakin" w:date="2012-09-03T15:00:00Z">
            <w:rPr>
              <w:ins w:id="4181" w:author="Nigel Deakin" w:date="2012-09-03T14:56:00Z"/>
            </w:rPr>
          </w:rPrChange>
        </w:rPr>
        <w:pPrChange w:id="4182" w:author="Nigel Deakin" w:date="2012-09-03T15:00:00Z">
          <w:pPr/>
        </w:pPrChange>
      </w:pPr>
      <w:ins w:id="4183" w:author="Nigel Deakin" w:date="2012-09-03T14:56:00Z">
        <w:r w:rsidRPr="00D71E00">
          <w:rPr>
            <w:rStyle w:val="Code"/>
            <w:rPrChange w:id="4184" w:author="Nigel Deakin" w:date="2012-09-03T15:00:00Z">
              <w:rPr>
                <w:rFonts w:ascii="Courier New" w:hAnsi="Courier New"/>
                <w:sz w:val="18"/>
              </w:rPr>
            </w:rPrChange>
          </w:rPr>
          <w:t>rollback</w:t>
        </w:r>
      </w:ins>
    </w:p>
    <w:p w:rsidR="00D71E00" w:rsidRPr="00D71E00" w:rsidRDefault="00D71E00" w:rsidP="00D71E00">
      <w:pPr>
        <w:pStyle w:val="ListBullet"/>
        <w:rPr>
          <w:ins w:id="4185" w:author="Nigel Deakin" w:date="2012-09-03T14:56:00Z"/>
          <w:rStyle w:val="Code"/>
          <w:rPrChange w:id="4186" w:author="Nigel Deakin" w:date="2012-09-03T15:00:00Z">
            <w:rPr>
              <w:ins w:id="4187" w:author="Nigel Deakin" w:date="2012-09-03T14:56:00Z"/>
            </w:rPr>
          </w:rPrChange>
        </w:rPr>
        <w:pPrChange w:id="4188" w:author="Nigel Deakin" w:date="2012-09-03T15:00:00Z">
          <w:pPr/>
        </w:pPrChange>
      </w:pPr>
      <w:ins w:id="4189" w:author="Nigel Deakin" w:date="2012-09-03T14:56:00Z">
        <w:r w:rsidRPr="00D71E00">
          <w:rPr>
            <w:rStyle w:val="Code"/>
            <w:rPrChange w:id="4190" w:author="Nigel Deakin" w:date="2012-09-03T15:00:00Z">
              <w:rPr>
                <w:rFonts w:ascii="Courier New" w:hAnsi="Courier New"/>
                <w:sz w:val="18"/>
              </w:rPr>
            </w:rPrChange>
          </w:rPr>
          <w:t>recover</w:t>
        </w:r>
      </w:ins>
    </w:p>
    <w:p w:rsidR="00D71E00" w:rsidRPr="00D71E00" w:rsidRDefault="00D71E00" w:rsidP="00D71E00">
      <w:pPr>
        <w:pStyle w:val="ListBullet"/>
        <w:rPr>
          <w:ins w:id="4191" w:author="Nigel Deakin" w:date="2012-09-03T14:56:00Z"/>
          <w:rStyle w:val="Code"/>
          <w:rPrChange w:id="4192" w:author="Nigel Deakin" w:date="2012-09-03T15:00:00Z">
            <w:rPr>
              <w:ins w:id="4193" w:author="Nigel Deakin" w:date="2012-09-03T14:56:00Z"/>
            </w:rPr>
          </w:rPrChange>
        </w:rPr>
        <w:pPrChange w:id="4194" w:author="Nigel Deakin" w:date="2012-09-03T15:00:00Z">
          <w:pPr/>
        </w:pPrChange>
      </w:pPr>
      <w:ins w:id="4195" w:author="Nigel Deakin" w:date="2012-09-03T14:56:00Z">
        <w:r w:rsidRPr="00D71E00">
          <w:rPr>
            <w:rStyle w:val="Code"/>
            <w:rPrChange w:id="4196" w:author="Nigel Deakin" w:date="2012-09-03T15:00:00Z">
              <w:rPr>
                <w:rFonts w:ascii="Courier New" w:hAnsi="Courier New"/>
                <w:sz w:val="18"/>
              </w:rPr>
            </w:rPrChange>
          </w:rPr>
          <w:t>setAutoStart</w:t>
        </w:r>
      </w:ins>
    </w:p>
    <w:p w:rsidR="00D71E00" w:rsidRPr="00D71E00" w:rsidRDefault="00D71E00" w:rsidP="00D71E00">
      <w:pPr>
        <w:pStyle w:val="ListBullet"/>
        <w:rPr>
          <w:ins w:id="4197" w:author="Nigel Deakin" w:date="2012-09-03T14:56:00Z"/>
          <w:rStyle w:val="Code"/>
          <w:rPrChange w:id="4198" w:author="Nigel Deakin" w:date="2012-09-03T15:00:00Z">
            <w:rPr>
              <w:ins w:id="4199" w:author="Nigel Deakin" w:date="2012-09-03T14:56:00Z"/>
            </w:rPr>
          </w:rPrChange>
        </w:rPr>
        <w:pPrChange w:id="4200" w:author="Nigel Deakin" w:date="2012-09-03T15:00:00Z">
          <w:pPr/>
        </w:pPrChange>
      </w:pPr>
      <w:ins w:id="4201" w:author="Nigel Deakin" w:date="2012-09-03T14:56:00Z">
        <w:r w:rsidRPr="00D71E00">
          <w:rPr>
            <w:rStyle w:val="Code"/>
            <w:rPrChange w:id="4202" w:author="Nigel Deakin" w:date="2012-09-03T15:00:00Z">
              <w:rPr>
                <w:rFonts w:ascii="Courier New" w:hAnsi="Courier New"/>
                <w:sz w:val="18"/>
              </w:rPr>
            </w:rPrChange>
          </w:rPr>
          <w:t>start</w:t>
        </w:r>
      </w:ins>
    </w:p>
    <w:p w:rsidR="00D71E00" w:rsidRPr="00D71E00" w:rsidRDefault="00D71E00" w:rsidP="00D71E00">
      <w:pPr>
        <w:pStyle w:val="ListBullet"/>
        <w:rPr>
          <w:ins w:id="4203" w:author="Nigel Deakin" w:date="2012-09-03T14:59:00Z"/>
          <w:rStyle w:val="Code"/>
          <w:rPrChange w:id="4204" w:author="Nigel Deakin" w:date="2012-09-03T15:00:00Z">
            <w:rPr>
              <w:ins w:id="4205" w:author="Nigel Deakin" w:date="2012-09-03T14:59:00Z"/>
            </w:rPr>
          </w:rPrChange>
        </w:rPr>
        <w:pPrChange w:id="4206" w:author="Nigel Deakin" w:date="2012-09-03T15:00:00Z">
          <w:pPr/>
        </w:pPrChange>
      </w:pPr>
      <w:ins w:id="4207" w:author="Nigel Deakin" w:date="2012-09-03T14:56:00Z">
        <w:r w:rsidRPr="00D71E00">
          <w:rPr>
            <w:rStyle w:val="Code"/>
            <w:rPrChange w:id="4208" w:author="Nigel Deakin" w:date="2012-09-03T15:00:00Z">
              <w:rPr>
                <w:rFonts w:ascii="Courier New" w:hAnsi="Courier New"/>
                <w:sz w:val="18"/>
              </w:rPr>
            </w:rPrChange>
          </w:rPr>
          <w:t>close</w:t>
        </w:r>
      </w:ins>
    </w:p>
    <w:p w:rsidR="00AF5CCD" w:rsidRDefault="00AF5CCD" w:rsidP="002D100A">
      <w:pPr>
        <w:rPr>
          <w:ins w:id="4209" w:author="Nigel Deakin" w:date="2012-09-03T14:48:00Z"/>
        </w:rPr>
      </w:pPr>
      <w:ins w:id="4210" w:author="Nigel Deakin" w:date="2012-09-03T14:59:00Z">
        <w:r>
          <w:t xml:space="preserve">These methods </w:t>
        </w:r>
      </w:ins>
      <w:ins w:id="4211" w:author="Nigel Deakin" w:date="2012-09-03T15:03:00Z">
        <w:r w:rsidR="00E35381">
          <w:t>m</w:t>
        </w:r>
        <w:r w:rsidR="00A065A3">
          <w:t>ust</w:t>
        </w:r>
      </w:ins>
      <w:ins w:id="4212" w:author="Nigel Deakin" w:date="2012-09-03T14:59:00Z">
        <w:r>
          <w:t xml:space="preserve"> throw a </w:t>
        </w:r>
        <w:r w:rsidR="00D71E00" w:rsidRPr="00D71E00">
          <w:rPr>
            <w:rStyle w:val="Code"/>
            <w:rPrChange w:id="4213" w:author="Nigel Deakin" w:date="2012-09-03T15:02:00Z">
              <w:rPr>
                <w:rFonts w:ascii="Courier New" w:hAnsi="Courier New"/>
                <w:sz w:val="18"/>
              </w:rPr>
            </w:rPrChange>
          </w:rPr>
          <w:t>JMSRuntimeException</w:t>
        </w:r>
        <w:r>
          <w:t xml:space="preserve"> if the </w:t>
        </w:r>
        <w:r w:rsidR="00D71E00" w:rsidRPr="00D71E00">
          <w:rPr>
            <w:rStyle w:val="Code"/>
            <w:rPrChange w:id="4214" w:author="Nigel Deakin" w:date="2012-09-03T15:26:00Z">
              <w:rPr>
                <w:rFonts w:ascii="Courier New" w:hAnsi="Courier New"/>
                <w:sz w:val="18"/>
              </w:rPr>
            </w:rPrChange>
          </w:rPr>
          <w:t>JMSContext</w:t>
        </w:r>
        <w:r>
          <w:t xml:space="preserve"> is injected. </w:t>
        </w:r>
      </w:ins>
      <w:ins w:id="4215" w:author="Nigel Deakin" w:date="2012-09-03T15:02:00Z">
        <w:r w:rsidR="005E3453">
          <w:t>These restrictions do not apply</w:t>
        </w:r>
      </w:ins>
      <w:ins w:id="4216" w:author="Nigel Deakin" w:date="2012-09-03T14:59:00Z">
        <w:r w:rsidRPr="00AF5CCD">
          <w:t xml:space="preserve"> when the </w:t>
        </w:r>
        <w:r w:rsidR="00D71E00" w:rsidRPr="00D71E00">
          <w:rPr>
            <w:rStyle w:val="Code"/>
            <w:rPrChange w:id="4217" w:author="Nigel Deakin" w:date="2012-09-03T15:26:00Z">
              <w:rPr>
                <w:rFonts w:ascii="Courier New" w:hAnsi="Courier New"/>
                <w:sz w:val="18"/>
              </w:rPr>
            </w:rPrChange>
          </w:rPr>
          <w:t>JMSContext</w:t>
        </w:r>
        <w:r w:rsidRPr="00AF5CCD">
          <w:t xml:space="preserve"> is managed by the application; though note that </w:t>
        </w:r>
      </w:ins>
      <w:ins w:id="4218" w:author="Nigel Deakin" w:date="2012-09-03T15:27:00Z">
        <w:r w:rsidR="008E5199">
          <w:t>several</w:t>
        </w:r>
      </w:ins>
      <w:ins w:id="4219" w:author="Nigel Deakin" w:date="2012-09-03T14:59:00Z">
        <w:r w:rsidRPr="00AF5CCD">
          <w:t xml:space="preserve"> of these methods are </w:t>
        </w:r>
      </w:ins>
      <w:ins w:id="4220" w:author="Nigel Deakin" w:date="2012-09-03T15:03:00Z">
        <w:r w:rsidR="009E6680">
          <w:t xml:space="preserve">in any case </w:t>
        </w:r>
      </w:ins>
      <w:ins w:id="4221" w:author="Nigel Deakin" w:date="2012-09-03T14:59:00Z">
        <w:r w:rsidRPr="00AF5CCD">
          <w:t>prohibited in a Java EE web or EJB container.</w:t>
        </w:r>
      </w:ins>
    </w:p>
    <w:p w:rsidR="00000000" w:rsidRDefault="002D381C">
      <w:pPr>
        <w:pStyle w:val="Heading2"/>
        <w:rPr>
          <w:ins w:id="4222" w:author="Nigel Deakin" w:date="2012-02-03T15:01:00Z"/>
        </w:rPr>
        <w:pPrChange w:id="4223" w:author="Nigel Deakin" w:date="2012-02-08T12:46:00Z">
          <w:pPr/>
        </w:pPrChange>
      </w:pPr>
      <w:bookmarkStart w:id="4224" w:name="_Ref316036019"/>
      <w:bookmarkStart w:id="4225" w:name="_Toc339906481"/>
      <w:ins w:id="4226" w:author="Nigel Deakin" w:date="2012-02-03T15:01:00Z">
        <w:r>
          <w:t>Examples using the simplified API</w:t>
        </w:r>
        <w:bookmarkEnd w:id="4224"/>
        <w:bookmarkEnd w:id="4225"/>
      </w:ins>
    </w:p>
    <w:p w:rsidR="002D381C" w:rsidRDefault="002D381C" w:rsidP="002D381C">
      <w:pPr>
        <w:rPr>
          <w:ins w:id="4227" w:author="Nigel Deakin" w:date="2012-02-03T15:01:00Z"/>
        </w:rPr>
      </w:pPr>
      <w:ins w:id="4228" w:author="Nigel Deakin" w:date="2012-02-03T15:01:00Z">
        <w:r>
          <w:t xml:space="preserve">The examples in this section compare the use of the standard and simplified JMS APIs for some common JMS operations. </w:t>
        </w:r>
      </w:ins>
    </w:p>
    <w:p w:rsidR="00000000" w:rsidRDefault="002D381C">
      <w:pPr>
        <w:pStyle w:val="Heading3"/>
        <w:rPr>
          <w:ins w:id="4229" w:author="Nigel Deakin" w:date="2012-02-03T15:01:00Z"/>
        </w:rPr>
        <w:pPrChange w:id="4230" w:author="Nigel Deakin" w:date="2012-02-01T15:46:00Z">
          <w:pPr>
            <w:pStyle w:val="Heading2"/>
          </w:pPr>
        </w:pPrChange>
      </w:pPr>
      <w:bookmarkStart w:id="4231" w:name="_Toc339906482"/>
      <w:ins w:id="4232" w:author="Nigel Deakin" w:date="2012-02-03T15:01:00Z">
        <w:r>
          <w:t>Sending a message (Java EE)</w:t>
        </w:r>
        <w:bookmarkEnd w:id="4231"/>
      </w:ins>
    </w:p>
    <w:p w:rsidR="002D381C" w:rsidRDefault="002D381C" w:rsidP="002D381C">
      <w:pPr>
        <w:rPr>
          <w:ins w:id="4233" w:author="Nigel Deakin" w:date="2012-02-07T17:23:00Z"/>
        </w:rPr>
      </w:pPr>
      <w:ins w:id="4234" w:author="Nigel Deakin" w:date="2012-02-03T15:01:00Z">
        <w:r>
          <w:t xml:space="preserve">This example compares the use of the standard and simplified JMS APIs for sending a </w:t>
        </w:r>
        <w:r w:rsidRPr="009F22EC">
          <w:rPr>
            <w:rStyle w:val="Code"/>
          </w:rPr>
          <w:t>TextMessage</w:t>
        </w:r>
        <w:r>
          <w:t xml:space="preserve"> in a Java EE web or </w:t>
        </w:r>
      </w:ins>
      <w:ins w:id="4235" w:author="Nigel Deakin" w:date="2012-02-07T17:23:00Z">
        <w:r w:rsidR="00537CEB">
          <w:t>EJB container</w:t>
        </w:r>
      </w:ins>
      <w:ins w:id="4236" w:author="Nigel Deakin" w:date="2012-02-03T15:01:00Z">
        <w:r>
          <w:t>.</w:t>
        </w:r>
      </w:ins>
    </w:p>
    <w:p w:rsidR="00000000" w:rsidRDefault="00537CEB">
      <w:pPr>
        <w:pStyle w:val="Heading4"/>
        <w:rPr>
          <w:ins w:id="4237" w:author="Nigel Deakin" w:date="2012-02-03T15:01:00Z"/>
        </w:rPr>
        <w:pPrChange w:id="4238" w:author="Nigel Deakin" w:date="2012-02-07T17:23:00Z">
          <w:pPr/>
        </w:pPrChange>
      </w:pPr>
      <w:ins w:id="4239" w:author="Nigel Deakin" w:date="2012-02-07T17:23:00Z">
        <w:r>
          <w:t>Example using the standard API</w:t>
        </w:r>
      </w:ins>
    </w:p>
    <w:p w:rsidR="002D381C" w:rsidRDefault="002D381C" w:rsidP="002D381C">
      <w:pPr>
        <w:rPr>
          <w:ins w:id="4240" w:author="Nigel Deakin" w:date="2012-02-03T15:01:00Z"/>
        </w:rPr>
      </w:pPr>
      <w:ins w:id="4241" w:author="Nigel Deakin" w:date="2012-02-03T15:01:00Z">
        <w:r>
          <w:t>Here’s how you might do this using the standard API:</w:t>
        </w:r>
      </w:ins>
    </w:p>
    <w:p w:rsidR="00000000" w:rsidRDefault="002D381C">
      <w:pPr>
        <w:pStyle w:val="CodeInFrame"/>
        <w:rPr>
          <w:ins w:id="4242" w:author="Nigel Deakin" w:date="2012-02-03T15:01:00Z"/>
        </w:rPr>
        <w:pPrChange w:id="4243" w:author="Nigel Deakin" w:date="2012-02-01T15:48:00Z">
          <w:pPr>
            <w:pStyle w:val="SmallCode"/>
          </w:pPr>
        </w:pPrChange>
      </w:pPr>
      <w:proofErr w:type="gramStart"/>
      <w:ins w:id="4244" w:author="Nigel Deakin" w:date="2012-02-03T15:01:00Z">
        <w:r>
          <w:lastRenderedPageBreak/>
          <w:t>@Resource(</w:t>
        </w:r>
        <w:proofErr w:type="gramEnd"/>
        <w:r>
          <w:t>lookup = "jms/connectionFactory ")</w:t>
        </w:r>
        <w:r>
          <w:br/>
          <w:t xml:space="preserve">ConnectionFactory </w:t>
        </w:r>
        <w:r w:rsidRPr="00CE384F">
          <w:t>connectionFactory</w:t>
        </w:r>
        <w:r>
          <w:t>;</w:t>
        </w:r>
      </w:ins>
    </w:p>
    <w:p w:rsidR="00000000" w:rsidRDefault="002D381C">
      <w:pPr>
        <w:pStyle w:val="CodeInFrame"/>
        <w:rPr>
          <w:ins w:id="4245" w:author="Nigel Deakin" w:date="2012-02-03T15:01:00Z"/>
        </w:rPr>
        <w:pPrChange w:id="4246" w:author="Nigel Deakin" w:date="2012-02-01T15:48:00Z">
          <w:pPr>
            <w:pStyle w:val="SmallCode"/>
          </w:pPr>
        </w:pPrChange>
      </w:pPr>
      <w:ins w:id="4247" w:author="Nigel Deakin" w:date="2012-02-03T15:01:00Z">
        <w:r>
          <w:tab/>
        </w:r>
      </w:ins>
    </w:p>
    <w:p w:rsidR="00000000" w:rsidRDefault="002D381C">
      <w:pPr>
        <w:pStyle w:val="CodeInFrame"/>
        <w:rPr>
          <w:ins w:id="4248" w:author="Nigel Deakin" w:date="2012-02-03T15:01:00Z"/>
        </w:rPr>
        <w:pPrChange w:id="4249" w:author="Nigel Deakin" w:date="2012-02-01T15:48:00Z">
          <w:pPr>
            <w:pStyle w:val="SmallCode"/>
          </w:pPr>
        </w:pPrChange>
      </w:pPr>
      <w:proofErr w:type="gramStart"/>
      <w:ins w:id="4250" w:author="Nigel Deakin" w:date="2012-02-03T15:01:00Z">
        <w:r>
          <w:t>@Resource(</w:t>
        </w:r>
        <w:proofErr w:type="gramEnd"/>
        <w:r>
          <w:t>lookup="jms/inboundQueue")</w:t>
        </w:r>
      </w:ins>
    </w:p>
    <w:p w:rsidR="008D21CE" w:rsidRDefault="008D21CE" w:rsidP="008D21CE">
      <w:pPr>
        <w:pStyle w:val="CodeInFrame"/>
        <w:rPr>
          <w:ins w:id="4251" w:author="Nigel Deakin" w:date="2012-02-08T20:52:00Z"/>
        </w:rPr>
      </w:pPr>
      <w:ins w:id="4252" w:author="Nigel Deakin" w:date="2012-02-08T20:52:00Z">
        <w:r>
          <w:t>Queue inboundQueue;</w:t>
        </w:r>
      </w:ins>
    </w:p>
    <w:p w:rsidR="00000000" w:rsidRDefault="002D381C">
      <w:pPr>
        <w:pStyle w:val="CodeInFrame"/>
        <w:rPr>
          <w:ins w:id="4253" w:author="Nigel Deakin" w:date="2012-02-03T15:01:00Z"/>
        </w:rPr>
        <w:pPrChange w:id="4254" w:author="Nigel Deakin" w:date="2012-02-01T15:48:00Z">
          <w:pPr>
            <w:pStyle w:val="SmallCode"/>
          </w:pPr>
        </w:pPrChange>
      </w:pPr>
      <w:ins w:id="4255" w:author="Nigel Deakin" w:date="2012-02-03T15:01:00Z">
        <w:r>
          <w:tab/>
        </w:r>
      </w:ins>
    </w:p>
    <w:p w:rsidR="00000000" w:rsidRDefault="002D381C">
      <w:pPr>
        <w:pStyle w:val="CodeInFrame"/>
        <w:rPr>
          <w:ins w:id="4256" w:author="Nigel Deakin" w:date="2012-02-03T15:01:00Z"/>
        </w:rPr>
        <w:pPrChange w:id="4257" w:author="Nigel Deakin" w:date="2012-02-01T15:48:00Z">
          <w:pPr>
            <w:pStyle w:val="SmallCode"/>
          </w:pPr>
        </w:pPrChange>
      </w:pPr>
      <w:proofErr w:type="gramStart"/>
      <w:ins w:id="4258" w:author="Nigel Deakin" w:date="2012-02-03T15:01:00Z">
        <w:r w:rsidRPr="00CE384F">
          <w:t>public</w:t>
        </w:r>
        <w:proofErr w:type="gramEnd"/>
        <w:r w:rsidRPr="00CE384F">
          <w:t xml:space="preserve"> void sendMessage</w:t>
        </w:r>
        <w:r>
          <w:t>Old</w:t>
        </w:r>
        <w:r w:rsidRPr="00CE384F">
          <w:t xml:space="preserve"> (String payload) throws JMSException{</w:t>
        </w:r>
      </w:ins>
    </w:p>
    <w:p w:rsidR="002D381C" w:rsidRDefault="002D381C" w:rsidP="002D381C">
      <w:pPr>
        <w:pStyle w:val="CodeInFrame"/>
        <w:rPr>
          <w:ins w:id="4259" w:author="Nigel Deakin" w:date="2012-02-03T15:01:00Z"/>
        </w:rPr>
      </w:pPr>
      <w:ins w:id="4260"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4261" w:author="Nigel Deakin" w:date="2012-02-03T15:01:00Z"/>
        </w:rPr>
      </w:pPr>
      <w:ins w:id="4262"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4263" w:author="Nigel Deakin" w:date="2012-02-03T15:01:00Z"/>
        </w:rPr>
      </w:pPr>
      <w:ins w:id="4264"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4265" w:author="Nigel Deakin" w:date="2012-02-03T15:01:00Z"/>
        </w:rPr>
      </w:pPr>
      <w:ins w:id="4266" w:author="Nigel Deakin" w:date="2012-02-03T15:01:00Z">
        <w:r>
          <w:t xml:space="preserve">      MessageProducer messageProducer =</w:t>
        </w:r>
      </w:ins>
    </w:p>
    <w:p w:rsidR="002D381C" w:rsidRDefault="002D381C" w:rsidP="002D381C">
      <w:pPr>
        <w:pStyle w:val="CodeInFrame"/>
        <w:rPr>
          <w:ins w:id="4267" w:author="Nigel Deakin" w:date="2012-02-03T15:01:00Z"/>
        </w:rPr>
      </w:pPr>
      <w:ins w:id="4268" w:author="Nigel Deakin" w:date="2012-02-03T15:01:00Z">
        <w:r>
          <w:t xml:space="preserve">         </w:t>
        </w:r>
        <w:proofErr w:type="gramStart"/>
        <w:r>
          <w:t>session.createProducer(</w:t>
        </w:r>
        <w:proofErr w:type="gramEnd"/>
        <w:r>
          <w:t>inboundQueue);</w:t>
        </w:r>
      </w:ins>
    </w:p>
    <w:p w:rsidR="002D381C" w:rsidRDefault="002D381C" w:rsidP="002D381C">
      <w:pPr>
        <w:pStyle w:val="CodeInFrame"/>
        <w:rPr>
          <w:ins w:id="4269" w:author="Nigel Deakin" w:date="2012-02-03T15:01:00Z"/>
        </w:rPr>
      </w:pPr>
      <w:ins w:id="4270" w:author="Nigel Deakin" w:date="2012-02-03T15:01:00Z">
        <w:r>
          <w:t xml:space="preserve">      TextMessage textMessage = </w:t>
        </w:r>
      </w:ins>
    </w:p>
    <w:p w:rsidR="002D381C" w:rsidRDefault="002D381C" w:rsidP="002D381C">
      <w:pPr>
        <w:pStyle w:val="CodeInFrame"/>
        <w:rPr>
          <w:ins w:id="4271" w:author="Nigel Deakin" w:date="2012-02-03T15:01:00Z"/>
        </w:rPr>
      </w:pPr>
      <w:ins w:id="4272" w:author="Nigel Deakin" w:date="2012-02-03T15:01:00Z">
        <w:r>
          <w:t xml:space="preserve">         </w:t>
        </w:r>
        <w:proofErr w:type="gramStart"/>
        <w:r>
          <w:t>session.createTextMessage(</w:t>
        </w:r>
        <w:proofErr w:type="gramEnd"/>
        <w:r>
          <w:t>payload);</w:t>
        </w:r>
      </w:ins>
    </w:p>
    <w:p w:rsidR="002D381C" w:rsidRDefault="002D381C" w:rsidP="002D381C">
      <w:pPr>
        <w:pStyle w:val="CodeInFrame"/>
        <w:rPr>
          <w:ins w:id="4273" w:author="Nigel Deakin" w:date="2012-02-03T15:01:00Z"/>
        </w:rPr>
      </w:pPr>
      <w:ins w:id="4274" w:author="Nigel Deakin" w:date="2012-02-03T15:01:00Z">
        <w:r>
          <w:t xml:space="preserve">      </w:t>
        </w:r>
        <w:proofErr w:type="gramStart"/>
        <w:r>
          <w:t>messageProducer.send(</w:t>
        </w:r>
        <w:proofErr w:type="gramEnd"/>
        <w:r>
          <w:t>textMessage);</w:t>
        </w:r>
      </w:ins>
    </w:p>
    <w:p w:rsidR="00000000" w:rsidRDefault="002D381C">
      <w:pPr>
        <w:pStyle w:val="CodeInFrame"/>
        <w:rPr>
          <w:ins w:id="4275" w:author="Nigel Deakin" w:date="2012-02-03T15:01:00Z"/>
        </w:rPr>
        <w:pPrChange w:id="4276" w:author="Nigel Deakin" w:date="2012-02-01T15:48:00Z">
          <w:pPr>
            <w:pStyle w:val="SmallCode"/>
          </w:pPr>
        </w:pPrChange>
      </w:pPr>
      <w:ins w:id="4277" w:author="Nigel Deakin" w:date="2012-02-03T15:01:00Z">
        <w:r>
          <w:t xml:space="preserve">   }</w:t>
        </w:r>
      </w:ins>
    </w:p>
    <w:p w:rsidR="00000000" w:rsidRDefault="002D381C">
      <w:pPr>
        <w:pStyle w:val="CodeInFrame"/>
        <w:rPr>
          <w:ins w:id="4278" w:author="Nigel Deakin" w:date="2012-02-03T15:01:00Z"/>
        </w:rPr>
        <w:pPrChange w:id="4279" w:author="Nigel Deakin" w:date="2012-02-01T15:48:00Z">
          <w:pPr>
            <w:pStyle w:val="SmallCode"/>
          </w:pPr>
        </w:pPrChange>
      </w:pPr>
      <w:ins w:id="4280" w:author="Nigel Deakin" w:date="2012-02-03T15:01:00Z">
        <w:r w:rsidRPr="00CE384F">
          <w:t>}</w:t>
        </w:r>
      </w:ins>
    </w:p>
    <w:p w:rsidR="00000000" w:rsidRDefault="00537CEB">
      <w:pPr>
        <w:pStyle w:val="Heading4"/>
        <w:rPr>
          <w:ins w:id="4281" w:author="Nigel Deakin" w:date="2012-02-07T17:25:00Z"/>
        </w:rPr>
        <w:pPrChange w:id="4282" w:author="Nigel Deakin" w:date="2012-02-07T17:25:00Z">
          <w:pPr/>
        </w:pPrChange>
      </w:pPr>
      <w:ins w:id="4283" w:author="Nigel Deakin" w:date="2012-02-07T17:25:00Z">
        <w:r>
          <w:t>Example using the simplified API</w:t>
        </w:r>
      </w:ins>
    </w:p>
    <w:p w:rsidR="002D381C" w:rsidRDefault="002D381C" w:rsidP="002D381C">
      <w:pPr>
        <w:rPr>
          <w:ins w:id="4284" w:author="Nigel Deakin" w:date="2012-02-03T15:01:00Z"/>
        </w:rPr>
      </w:pPr>
      <w:ins w:id="4285" w:author="Nigel Deakin" w:date="2012-02-03T15:01:00Z">
        <w:r>
          <w:t xml:space="preserve">Here’s how you might do this using the simplified API: </w:t>
        </w:r>
      </w:ins>
    </w:p>
    <w:p w:rsidR="00000000" w:rsidRDefault="002D381C">
      <w:pPr>
        <w:pStyle w:val="CodeInFrame"/>
        <w:rPr>
          <w:ins w:id="4286" w:author="Nigel Deakin" w:date="2012-02-03T15:01:00Z"/>
        </w:rPr>
        <w:pPrChange w:id="4287" w:author="Nigel Deakin" w:date="2012-02-01T15:49:00Z">
          <w:pPr>
            <w:pStyle w:val="SmallCode"/>
          </w:pPr>
        </w:pPrChange>
      </w:pPr>
      <w:proofErr w:type="gramStart"/>
      <w:ins w:id="4288" w:author="Nigel Deakin" w:date="2012-02-03T15:01:00Z">
        <w:r>
          <w:t>@Resource(</w:t>
        </w:r>
        <w:proofErr w:type="gramEnd"/>
        <w:r>
          <w:t>lookup = "jms/connectionFactory")</w:t>
        </w:r>
      </w:ins>
    </w:p>
    <w:p w:rsidR="00000000" w:rsidRDefault="002D381C">
      <w:pPr>
        <w:pStyle w:val="CodeInFrame"/>
        <w:rPr>
          <w:ins w:id="4289" w:author="Nigel Deakin" w:date="2012-02-03T15:01:00Z"/>
        </w:rPr>
        <w:pPrChange w:id="4290" w:author="Nigel Deakin" w:date="2012-02-01T15:49:00Z">
          <w:pPr>
            <w:pStyle w:val="SmallCode"/>
          </w:pPr>
        </w:pPrChange>
      </w:pPr>
      <w:ins w:id="4291" w:author="Nigel Deakin" w:date="2012-02-03T15:01:00Z">
        <w:r>
          <w:t>ConnectionFactory connectionFactory;</w:t>
        </w:r>
      </w:ins>
    </w:p>
    <w:p w:rsidR="00000000" w:rsidRDefault="002D381C">
      <w:pPr>
        <w:pStyle w:val="CodeInFrame"/>
        <w:rPr>
          <w:ins w:id="4292" w:author="Nigel Deakin" w:date="2012-02-03T15:01:00Z"/>
        </w:rPr>
        <w:pPrChange w:id="4293" w:author="Nigel Deakin" w:date="2012-02-01T15:49:00Z">
          <w:pPr>
            <w:pStyle w:val="SmallCode"/>
          </w:pPr>
        </w:pPrChange>
      </w:pPr>
      <w:ins w:id="4294" w:author="Nigel Deakin" w:date="2012-02-03T15:01:00Z">
        <w:r>
          <w:tab/>
        </w:r>
      </w:ins>
    </w:p>
    <w:p w:rsidR="00000000" w:rsidRDefault="002D381C">
      <w:pPr>
        <w:pStyle w:val="CodeInFrame"/>
        <w:rPr>
          <w:ins w:id="4295" w:author="Nigel Deakin" w:date="2012-02-03T15:01:00Z"/>
        </w:rPr>
        <w:pPrChange w:id="4296" w:author="Nigel Deakin" w:date="2012-02-01T15:49:00Z">
          <w:pPr>
            <w:pStyle w:val="SmallCode"/>
          </w:pPr>
        </w:pPrChange>
      </w:pPr>
      <w:proofErr w:type="gramStart"/>
      <w:ins w:id="4297" w:author="Nigel Deakin" w:date="2012-02-03T15:01:00Z">
        <w:r>
          <w:t>@Resource(</w:t>
        </w:r>
        <w:proofErr w:type="gramEnd"/>
        <w:r>
          <w:t>lookup="jms/inboundQueue")</w:t>
        </w:r>
      </w:ins>
    </w:p>
    <w:p w:rsidR="00000000" w:rsidRDefault="002D381C">
      <w:pPr>
        <w:pStyle w:val="CodeInFrame"/>
        <w:rPr>
          <w:ins w:id="4298" w:author="Nigel Deakin" w:date="2012-02-03T15:01:00Z"/>
        </w:rPr>
        <w:pPrChange w:id="4299" w:author="Nigel Deakin" w:date="2012-02-01T15:49:00Z">
          <w:pPr>
            <w:pStyle w:val="SmallCode"/>
          </w:pPr>
        </w:pPrChange>
      </w:pPr>
      <w:ins w:id="4300" w:author="Nigel Deakin" w:date="2012-02-03T15:01:00Z">
        <w:r>
          <w:t>Queue inboundQueue;</w:t>
        </w:r>
      </w:ins>
    </w:p>
    <w:p w:rsidR="00000000" w:rsidRDefault="002D381C">
      <w:pPr>
        <w:pStyle w:val="CodeInFrame"/>
        <w:rPr>
          <w:ins w:id="4301" w:author="Nigel Deakin" w:date="2012-02-03T15:01:00Z"/>
        </w:rPr>
        <w:pPrChange w:id="4302" w:author="Nigel Deakin" w:date="2012-02-01T15:49:00Z">
          <w:pPr>
            <w:pStyle w:val="SmallCode"/>
          </w:pPr>
        </w:pPrChange>
      </w:pPr>
      <w:ins w:id="4303" w:author="Nigel Deakin" w:date="2012-02-03T15:01:00Z">
        <w:r>
          <w:tab/>
        </w:r>
        <w:r>
          <w:tab/>
        </w:r>
      </w:ins>
    </w:p>
    <w:p w:rsidR="00000000" w:rsidRDefault="002D381C">
      <w:pPr>
        <w:pStyle w:val="CodeInFrame"/>
        <w:rPr>
          <w:ins w:id="4304" w:author="Nigel Deakin" w:date="2012-02-03T15:01:00Z"/>
        </w:rPr>
        <w:pPrChange w:id="4305" w:author="Nigel Deakin" w:date="2012-02-01T15:49:00Z">
          <w:pPr>
            <w:pStyle w:val="SmallCode"/>
          </w:pPr>
        </w:pPrChange>
      </w:pPr>
      <w:proofErr w:type="gramStart"/>
      <w:ins w:id="4306" w:author="Nigel Deakin" w:date="2012-02-03T15:01:00Z">
        <w:r w:rsidRPr="00230FA8">
          <w:t>public</w:t>
        </w:r>
        <w:proofErr w:type="gramEnd"/>
        <w:r w:rsidRPr="00230FA8">
          <w:t xml:space="preserve"> void sendMessage</w:t>
        </w:r>
        <w:r>
          <w:t>New</w:t>
        </w:r>
        <w:r w:rsidRPr="00230FA8">
          <w:t xml:space="preserve"> (String payload) {</w:t>
        </w:r>
      </w:ins>
    </w:p>
    <w:p w:rsidR="00000000" w:rsidRDefault="002D381C">
      <w:pPr>
        <w:pStyle w:val="CodeInFrame"/>
        <w:rPr>
          <w:ins w:id="4307" w:author="Nigel Deakin" w:date="2012-02-03T15:01:00Z"/>
        </w:rPr>
        <w:pPrChange w:id="4308" w:author="Nigel Deakin" w:date="2012-02-01T15:49:00Z">
          <w:pPr>
            <w:pStyle w:val="SmallCode"/>
          </w:pPr>
        </w:pPrChange>
      </w:pPr>
      <w:ins w:id="4309" w:author="Nigel Deakin" w:date="2012-02-03T15:01:00Z">
        <w:r w:rsidRPr="00230FA8">
          <w:tab/>
        </w:r>
        <w:r w:rsidRPr="00230FA8">
          <w:tab/>
        </w:r>
        <w:r w:rsidRPr="00230FA8">
          <w:tab/>
        </w:r>
        <w:r w:rsidRPr="00230FA8">
          <w:tab/>
        </w:r>
        <w:r w:rsidRPr="00230FA8">
          <w:tab/>
        </w:r>
        <w:r w:rsidRPr="00230FA8">
          <w:tab/>
        </w:r>
      </w:ins>
    </w:p>
    <w:p w:rsidR="00000000" w:rsidRDefault="002D381C">
      <w:pPr>
        <w:pStyle w:val="CodeInFrame"/>
        <w:rPr>
          <w:ins w:id="4310" w:author="Nigel Deakin" w:date="2012-02-03T15:01:00Z"/>
        </w:rPr>
        <w:pPrChange w:id="4311" w:author="Nigel Deakin" w:date="2012-02-01T15:49:00Z">
          <w:pPr>
            <w:pStyle w:val="SmallCode"/>
          </w:pPr>
        </w:pPrChange>
      </w:pPr>
      <w:ins w:id="4312" w:author="Nigel Deakin" w:date="2012-02-03T15:01:00Z">
        <w:r>
          <w:t xml:space="preserve">   </w:t>
        </w:r>
        <w:proofErr w:type="gramStart"/>
        <w:r>
          <w:t>try</w:t>
        </w:r>
        <w:proofErr w:type="gramEnd"/>
        <w:r>
          <w:t xml:space="preserve"> (</w:t>
        </w:r>
      </w:ins>
      <w:ins w:id="4313" w:author="Nigel Deakin" w:date="2012-03-21T10:25:00Z">
        <w:r w:rsidR="00712267">
          <w:t>JMSContext</w:t>
        </w:r>
      </w:ins>
      <w:ins w:id="4314" w:author="Nigel Deakin" w:date="2012-02-03T15:01:00Z">
        <w:r>
          <w:t xml:space="preserve"> context = connectionFactory.</w:t>
        </w:r>
      </w:ins>
      <w:ins w:id="4315" w:author="Nigel Deakin" w:date="2012-03-21T10:42:00Z">
        <w:r w:rsidR="00DA1A4E">
          <w:t>createContext</w:t>
        </w:r>
      </w:ins>
      <w:ins w:id="4316" w:author="Nigel Deakin" w:date="2012-02-03T15:01:00Z">
        <w:r>
          <w:t>();){</w:t>
        </w:r>
      </w:ins>
    </w:p>
    <w:p w:rsidR="00000000" w:rsidRDefault="002D381C">
      <w:pPr>
        <w:pStyle w:val="CodeInFrame"/>
        <w:rPr>
          <w:ins w:id="4317" w:author="Nigel Deakin" w:date="2012-02-03T15:01:00Z"/>
        </w:rPr>
        <w:pPrChange w:id="4318" w:author="Nigel Deakin" w:date="2012-02-01T15:49:00Z">
          <w:pPr>
            <w:pStyle w:val="SmallCode"/>
          </w:pPr>
        </w:pPrChange>
      </w:pPr>
      <w:ins w:id="4319" w:author="Nigel Deakin" w:date="2012-02-03T15:01:00Z">
        <w:r>
          <w:t xml:space="preserve">      </w:t>
        </w:r>
        <w:proofErr w:type="gramStart"/>
        <w:r>
          <w:t>context.</w:t>
        </w:r>
      </w:ins>
      <w:ins w:id="4320" w:author="Nigel Deakin" w:date="2012-08-30T12:44:00Z">
        <w:r w:rsidR="0028449E" w:rsidRPr="0028449E">
          <w:t>createProducer(</w:t>
        </w:r>
        <w:proofErr w:type="gramEnd"/>
        <w:r w:rsidR="0028449E" w:rsidRPr="0028449E">
          <w:t>)</w:t>
        </w:r>
        <w:r w:rsidR="0028449E">
          <w:t>.</w:t>
        </w:r>
      </w:ins>
      <w:ins w:id="4321" w:author="Nigel Deakin" w:date="2012-02-03T15:01:00Z">
        <w:r>
          <w:t>send(inboundQueue,payload);</w:t>
        </w:r>
      </w:ins>
    </w:p>
    <w:p w:rsidR="00000000" w:rsidRDefault="002D381C">
      <w:pPr>
        <w:pStyle w:val="CodeInFrame"/>
        <w:rPr>
          <w:ins w:id="4322" w:author="Nigel Deakin" w:date="2012-02-03T15:01:00Z"/>
        </w:rPr>
        <w:pPrChange w:id="4323" w:author="Nigel Deakin" w:date="2012-02-01T15:49:00Z">
          <w:pPr>
            <w:pStyle w:val="SmallCode"/>
          </w:pPr>
        </w:pPrChange>
      </w:pPr>
      <w:ins w:id="4324" w:author="Nigel Deakin" w:date="2012-02-03T15:01:00Z">
        <w:r>
          <w:t xml:space="preserve">   }</w:t>
        </w:r>
        <w:r w:rsidRPr="00230FA8">
          <w:tab/>
        </w:r>
        <w:r w:rsidRPr="00230FA8">
          <w:tab/>
        </w:r>
      </w:ins>
    </w:p>
    <w:p w:rsidR="00000000" w:rsidRDefault="002D381C">
      <w:pPr>
        <w:pStyle w:val="CodeInFrame"/>
        <w:rPr>
          <w:ins w:id="4325" w:author="Nigel Deakin" w:date="2012-02-03T15:01:00Z"/>
          <w:b/>
        </w:rPr>
        <w:pPrChange w:id="4326" w:author="Nigel Deakin" w:date="2012-02-01T15:49:00Z">
          <w:pPr>
            <w:pStyle w:val="SmallCode"/>
          </w:pPr>
        </w:pPrChange>
      </w:pPr>
      <w:ins w:id="4327" w:author="Nigel Deakin" w:date="2012-02-03T15:01:00Z">
        <w:r w:rsidRPr="00230FA8">
          <w:t>}</w:t>
        </w:r>
      </w:ins>
    </w:p>
    <w:p w:rsidR="002D381C" w:rsidRDefault="002D381C" w:rsidP="002D381C">
      <w:pPr>
        <w:rPr>
          <w:ins w:id="4328" w:author="Nigel Deakin" w:date="2012-02-07T16:36:00Z"/>
        </w:rPr>
      </w:pPr>
      <w:ins w:id="4329" w:author="Nigel Deakin" w:date="2012-02-03T15:01:00Z">
        <w:r>
          <w:t xml:space="preserve">Note that </w:t>
        </w:r>
        <w:r w:rsidR="00D71E00" w:rsidRPr="00D71E00">
          <w:rPr>
            <w:rStyle w:val="Code"/>
            <w:rPrChange w:id="4330" w:author="Nigel Deakin" w:date="2012-02-01T15:54:00Z">
              <w:rPr>
                <w:rFonts w:ascii="Courier New" w:hAnsi="Courier New" w:cs="Courier New"/>
                <w:sz w:val="18"/>
                <w:lang w:eastAsia="en-US" w:bidi="en-US"/>
              </w:rPr>
            </w:rPrChange>
          </w:rPr>
          <w:t>sendMessage</w:t>
        </w:r>
        <w:r>
          <w:rPr>
            <w:rStyle w:val="Code"/>
          </w:rPr>
          <w:t>New</w:t>
        </w:r>
        <w:r w:rsidRPr="00230FA8">
          <w:t xml:space="preserve"> </w:t>
        </w:r>
        <w:r>
          <w:t xml:space="preserve">does not need to throw </w:t>
        </w:r>
        <w:r w:rsidRPr="009F22EC">
          <w:rPr>
            <w:rStyle w:val="Code"/>
          </w:rPr>
          <w:t>JMSException</w:t>
        </w:r>
        <w:r>
          <w:t>.</w:t>
        </w:r>
      </w:ins>
    </w:p>
    <w:p w:rsidR="00000000" w:rsidRDefault="005668F9">
      <w:pPr>
        <w:pStyle w:val="Heading4"/>
        <w:rPr>
          <w:ins w:id="4331" w:author="Nigel Deakin" w:date="2012-02-07T17:26:00Z"/>
        </w:rPr>
        <w:pPrChange w:id="4332" w:author="Nigel Deakin" w:date="2012-02-07T17:26:00Z">
          <w:pPr/>
        </w:pPrChange>
      </w:pPr>
      <w:ins w:id="4333" w:author="Nigel Deakin" w:date="2012-02-07T17:26:00Z">
        <w:r>
          <w:t>Example using the simplified API and injection</w:t>
        </w:r>
      </w:ins>
    </w:p>
    <w:p w:rsidR="00EC2CB8" w:rsidRDefault="00EC2CB8" w:rsidP="002D381C">
      <w:pPr>
        <w:rPr>
          <w:ins w:id="4334" w:author="Nigel Deakin" w:date="2012-02-07T16:37:00Z"/>
        </w:rPr>
      </w:pPr>
      <w:ins w:id="4335" w:author="Nigel Deakin" w:date="2012-02-07T16:36:00Z">
        <w:r>
          <w:t xml:space="preserve">Here's how you might do this using the simplified API </w:t>
        </w:r>
      </w:ins>
      <w:ins w:id="4336" w:author="Nigel Deakin" w:date="2012-02-07T16:37:00Z">
        <w:r>
          <w:t>with</w:t>
        </w:r>
      </w:ins>
      <w:ins w:id="4337" w:author="Nigel Deakin" w:date="2012-02-07T16:36:00Z">
        <w:r>
          <w:t xml:space="preserve"> the </w:t>
        </w:r>
      </w:ins>
      <w:ins w:id="4338" w:author="Nigel Deakin" w:date="2012-03-21T11:11:00Z">
        <w:r w:rsidR="00225E6F" w:rsidRPr="00225E6F">
          <w:rPr>
            <w:rStyle w:val="Code"/>
          </w:rPr>
          <w:t>JMSContext</w:t>
        </w:r>
      </w:ins>
      <w:ins w:id="4339" w:author="Nigel Deakin" w:date="2012-02-07T16:37:00Z">
        <w:r>
          <w:t xml:space="preserve"> created by injection:</w:t>
        </w:r>
      </w:ins>
    </w:p>
    <w:p w:rsidR="00640799" w:rsidRDefault="00640799" w:rsidP="00640799">
      <w:pPr>
        <w:pStyle w:val="CodeInFrame"/>
        <w:rPr>
          <w:ins w:id="4340" w:author="Nigel Deakin" w:date="2012-02-07T16:38:00Z"/>
        </w:rPr>
      </w:pPr>
      <w:ins w:id="4341" w:author="Nigel Deakin" w:date="2012-02-07T16:38:00Z">
        <w:r>
          <w:t>@Inject</w:t>
        </w:r>
      </w:ins>
    </w:p>
    <w:p w:rsidR="00640799" w:rsidRDefault="00640799" w:rsidP="00640799">
      <w:pPr>
        <w:pStyle w:val="CodeInFrame"/>
        <w:rPr>
          <w:ins w:id="4342" w:author="Nigel Deakin" w:date="2012-02-07T16:38:00Z"/>
        </w:rPr>
      </w:pPr>
      <w:proofErr w:type="gramStart"/>
      <w:ins w:id="4343" w:author="Nigel Deakin" w:date="2012-02-07T16:38:00Z">
        <w:r>
          <w:t>@JMSConnectionFactory(</w:t>
        </w:r>
        <w:proofErr w:type="gramEnd"/>
        <w:r>
          <w:t>"jms/connectionFactory")</w:t>
        </w:r>
      </w:ins>
    </w:p>
    <w:p w:rsidR="00640799" w:rsidRDefault="00640799" w:rsidP="00640799">
      <w:pPr>
        <w:pStyle w:val="CodeInFrame"/>
        <w:rPr>
          <w:ins w:id="4344" w:author="Nigel Deakin" w:date="2012-02-07T16:38:00Z"/>
        </w:rPr>
      </w:pPr>
      <w:proofErr w:type="gramStart"/>
      <w:ins w:id="4345" w:author="Nigel Deakin" w:date="2012-02-07T16:38:00Z">
        <w:r>
          <w:t>private</w:t>
        </w:r>
        <w:proofErr w:type="gramEnd"/>
        <w:r>
          <w:t xml:space="preserve"> </w:t>
        </w:r>
      </w:ins>
      <w:ins w:id="4346" w:author="Nigel Deakin" w:date="2012-03-21T10:25:00Z">
        <w:r w:rsidR="00712267">
          <w:t>JMSContext</w:t>
        </w:r>
      </w:ins>
      <w:ins w:id="4347" w:author="Nigel Deakin" w:date="2012-02-07T16:38:00Z">
        <w:r>
          <w:t xml:space="preserve"> </w:t>
        </w:r>
      </w:ins>
      <w:ins w:id="4348" w:author="Nigel Deakin" w:date="2012-03-21T10:57:00Z">
        <w:r w:rsidR="00F5316C">
          <w:t>c</w:t>
        </w:r>
      </w:ins>
      <w:ins w:id="4349" w:author="Nigel Deakin" w:date="2012-03-21T10:25:00Z">
        <w:r w:rsidR="00712267">
          <w:t>ontext</w:t>
        </w:r>
      </w:ins>
      <w:ins w:id="4350" w:author="Nigel Deakin" w:date="2012-02-07T16:38:00Z">
        <w:r>
          <w:t>;</w:t>
        </w:r>
      </w:ins>
    </w:p>
    <w:p w:rsidR="00640799" w:rsidRDefault="00640799" w:rsidP="00640799">
      <w:pPr>
        <w:pStyle w:val="CodeInFrame"/>
        <w:rPr>
          <w:ins w:id="4351" w:author="Nigel Deakin" w:date="2012-02-07T16:38:00Z"/>
        </w:rPr>
      </w:pPr>
      <w:ins w:id="4352" w:author="Nigel Deakin" w:date="2012-02-07T16:38:00Z">
        <w:r>
          <w:t xml:space="preserve">    </w:t>
        </w:r>
      </w:ins>
    </w:p>
    <w:p w:rsidR="00640799" w:rsidRDefault="00640799" w:rsidP="00640799">
      <w:pPr>
        <w:pStyle w:val="CodeInFrame"/>
        <w:rPr>
          <w:ins w:id="4353" w:author="Nigel Deakin" w:date="2012-02-07T16:38:00Z"/>
        </w:rPr>
      </w:pPr>
      <w:proofErr w:type="gramStart"/>
      <w:ins w:id="4354" w:author="Nigel Deakin" w:date="2012-02-07T16:38:00Z">
        <w:r>
          <w:t>@Resource(</w:t>
        </w:r>
        <w:proofErr w:type="gramEnd"/>
        <w:r>
          <w:t>mappedName = "jms/inboundQueue")</w:t>
        </w:r>
      </w:ins>
    </w:p>
    <w:p w:rsidR="00640799" w:rsidRDefault="00640799" w:rsidP="00640799">
      <w:pPr>
        <w:pStyle w:val="CodeInFrame"/>
        <w:rPr>
          <w:ins w:id="4355" w:author="Nigel Deakin" w:date="2012-02-07T16:38:00Z"/>
        </w:rPr>
      </w:pPr>
      <w:proofErr w:type="gramStart"/>
      <w:ins w:id="4356" w:author="Nigel Deakin" w:date="2012-02-07T16:38:00Z">
        <w:r>
          <w:t>private</w:t>
        </w:r>
        <w:proofErr w:type="gramEnd"/>
        <w:r>
          <w:t xml:space="preserve"> Queue inboundQueue;</w:t>
        </w:r>
      </w:ins>
    </w:p>
    <w:p w:rsidR="00640799" w:rsidRDefault="00640799" w:rsidP="00640799">
      <w:pPr>
        <w:pStyle w:val="CodeInFrame"/>
        <w:rPr>
          <w:ins w:id="4357" w:author="Nigel Deakin" w:date="2012-02-07T16:38:00Z"/>
        </w:rPr>
      </w:pPr>
    </w:p>
    <w:p w:rsidR="00640799" w:rsidRDefault="00640799" w:rsidP="00640799">
      <w:pPr>
        <w:pStyle w:val="CodeInFrame"/>
        <w:rPr>
          <w:ins w:id="4358" w:author="Nigel Deakin" w:date="2012-02-07T16:38:00Z"/>
        </w:rPr>
      </w:pPr>
      <w:proofErr w:type="gramStart"/>
      <w:ins w:id="4359" w:author="Nigel Deakin" w:date="2012-02-07T16:38:00Z">
        <w:r>
          <w:t>public</w:t>
        </w:r>
        <w:proofErr w:type="gramEnd"/>
        <w:r>
          <w:t xml:space="preserve"> void sendMessageNew(String payload) {</w:t>
        </w:r>
      </w:ins>
    </w:p>
    <w:p w:rsidR="00640799" w:rsidRDefault="00640799" w:rsidP="00640799">
      <w:pPr>
        <w:pStyle w:val="CodeInFrame"/>
        <w:rPr>
          <w:ins w:id="4360" w:author="Nigel Deakin" w:date="2012-02-07T16:38:00Z"/>
        </w:rPr>
      </w:pPr>
      <w:ins w:id="4361" w:author="Nigel Deakin" w:date="2012-02-07T16:39:00Z">
        <w:r>
          <w:t xml:space="preserve">   </w:t>
        </w:r>
      </w:ins>
      <w:proofErr w:type="gramStart"/>
      <w:ins w:id="4362" w:author="Nigel Deakin" w:date="2012-03-21T10:57:00Z">
        <w:r w:rsidR="00F5316C">
          <w:t>c</w:t>
        </w:r>
      </w:ins>
      <w:ins w:id="4363" w:author="Nigel Deakin" w:date="2012-03-21T10:25:00Z">
        <w:r w:rsidR="00712267">
          <w:t>ontext</w:t>
        </w:r>
      </w:ins>
      <w:ins w:id="4364" w:author="Nigel Deakin" w:date="2012-02-07T16:38:00Z">
        <w:r>
          <w:t>.send(</w:t>
        </w:r>
        <w:proofErr w:type="gramEnd"/>
        <w:r>
          <w:t xml:space="preserve">inboundQueue, payload);       </w:t>
        </w:r>
      </w:ins>
    </w:p>
    <w:p w:rsidR="00000000" w:rsidRDefault="00640799">
      <w:pPr>
        <w:pStyle w:val="CodeInFrame"/>
        <w:rPr>
          <w:ins w:id="4365" w:author="Nigel Deakin" w:date="2012-02-03T15:01:00Z"/>
        </w:rPr>
        <w:pPrChange w:id="4366" w:author="Nigel Deakin" w:date="2012-02-07T16:39:00Z">
          <w:pPr/>
        </w:pPrChange>
      </w:pPr>
      <w:ins w:id="4367" w:author="Nigel Deakin" w:date="2012-02-07T16:38:00Z">
        <w:r>
          <w:t>}</w:t>
        </w:r>
      </w:ins>
    </w:p>
    <w:p w:rsidR="00000000" w:rsidRDefault="002D381C">
      <w:pPr>
        <w:pStyle w:val="Heading3"/>
        <w:rPr>
          <w:ins w:id="4368" w:author="Nigel Deakin" w:date="2012-02-03T15:01:00Z"/>
        </w:rPr>
        <w:pPrChange w:id="4369" w:author="Nigel Deakin" w:date="2012-02-01T18:06:00Z">
          <w:pPr>
            <w:pStyle w:val="Heading2"/>
          </w:pPr>
        </w:pPrChange>
      </w:pPr>
      <w:bookmarkStart w:id="4370" w:name="_Toc339906483"/>
      <w:ins w:id="4371" w:author="Nigel Deakin" w:date="2012-02-03T15:01:00Z">
        <w:r>
          <w:t>Sending a message (Java SE)</w:t>
        </w:r>
        <w:bookmarkEnd w:id="4370"/>
      </w:ins>
    </w:p>
    <w:p w:rsidR="002D381C" w:rsidRDefault="002D381C" w:rsidP="002D381C">
      <w:pPr>
        <w:rPr>
          <w:ins w:id="4372" w:author="Nigel Deakin" w:date="2012-02-07T17:25:00Z"/>
        </w:rPr>
      </w:pPr>
      <w:ins w:id="4373" w:author="Nigel Deakin" w:date="2012-02-03T15:01:00Z">
        <w:r>
          <w:t xml:space="preserve">This example compares the use of the standard and simplified JMS APIs for sending a </w:t>
        </w:r>
        <w:r w:rsidRPr="009F22EC">
          <w:rPr>
            <w:rStyle w:val="Code"/>
          </w:rPr>
          <w:t>TextMessage</w:t>
        </w:r>
        <w:r>
          <w:t xml:space="preserve"> in a Java SE environment.</w:t>
        </w:r>
      </w:ins>
    </w:p>
    <w:p w:rsidR="00000000" w:rsidRDefault="00537CEB">
      <w:pPr>
        <w:pStyle w:val="Heading4"/>
        <w:rPr>
          <w:ins w:id="4374" w:author="Nigel Deakin" w:date="2012-02-03T15:01:00Z"/>
        </w:rPr>
        <w:pPrChange w:id="4375" w:author="Nigel Deakin" w:date="2012-02-07T17:25:00Z">
          <w:pPr/>
        </w:pPrChange>
      </w:pPr>
      <w:ins w:id="4376" w:author="Nigel Deakin" w:date="2012-02-07T17:25:00Z">
        <w:r>
          <w:t>Example using the standard API</w:t>
        </w:r>
      </w:ins>
    </w:p>
    <w:p w:rsidR="002D381C" w:rsidRDefault="002D381C" w:rsidP="002D381C">
      <w:pPr>
        <w:rPr>
          <w:ins w:id="4377" w:author="Nigel Deakin" w:date="2012-02-03T15:01:00Z"/>
        </w:rPr>
      </w:pPr>
      <w:ins w:id="4378" w:author="Nigel Deakin" w:date="2012-02-03T15:01:00Z">
        <w:r>
          <w:lastRenderedPageBreak/>
          <w:t>Here’s how you might do this using the standard API:</w:t>
        </w:r>
      </w:ins>
    </w:p>
    <w:p w:rsidR="00000000" w:rsidRDefault="002D381C">
      <w:pPr>
        <w:pStyle w:val="CodeInFrame"/>
        <w:rPr>
          <w:ins w:id="4379" w:author="Nigel Deakin" w:date="2012-02-03T15:01:00Z"/>
        </w:rPr>
        <w:pPrChange w:id="4380" w:author="Nigel Deakin" w:date="2012-02-02T12:35:00Z">
          <w:pPr/>
        </w:pPrChange>
      </w:pPr>
      <w:proofErr w:type="gramStart"/>
      <w:ins w:id="4381" w:author="Nigel Deakin" w:date="2012-02-03T15:01:00Z">
        <w:r w:rsidRPr="00A00E94">
          <w:rPr>
            <w:b/>
            <w:bCs/>
          </w:rPr>
          <w:t>public</w:t>
        </w:r>
        <w:proofErr w:type="gramEnd"/>
        <w:r w:rsidRPr="00A00E94">
          <w:t xml:space="preserve"> </w:t>
        </w:r>
        <w:r w:rsidRPr="00A00E94">
          <w:rPr>
            <w:b/>
            <w:bCs/>
          </w:rPr>
          <w:t>void</w:t>
        </w:r>
        <w:r w:rsidRPr="00A00E94">
          <w:t xml:space="preserve"> sendMessageOld(String payload) </w:t>
        </w:r>
      </w:ins>
    </w:p>
    <w:p w:rsidR="00000000" w:rsidRDefault="002D381C">
      <w:pPr>
        <w:pStyle w:val="CodeInFrame"/>
        <w:rPr>
          <w:ins w:id="4382" w:author="Nigel Deakin" w:date="2012-02-03T15:01:00Z"/>
        </w:rPr>
        <w:pPrChange w:id="4383" w:author="Nigel Deakin" w:date="2012-02-02T12:35:00Z">
          <w:pPr/>
        </w:pPrChange>
      </w:pPr>
      <w:ins w:id="4384" w:author="Nigel Deakin" w:date="2012-02-03T15:01:00Z">
        <w:r>
          <w:rPr>
            <w:b/>
            <w:bCs/>
          </w:rPr>
          <w:t xml:space="preserve">      </w:t>
        </w:r>
        <w:proofErr w:type="gramStart"/>
        <w:r w:rsidRPr="00A00E94">
          <w:rPr>
            <w:b/>
            <w:bCs/>
          </w:rPr>
          <w:t>throws</w:t>
        </w:r>
        <w:proofErr w:type="gramEnd"/>
        <w:r w:rsidRPr="00A00E94">
          <w:t xml:space="preserve"> JMSException, NamingException{</w:t>
        </w:r>
      </w:ins>
    </w:p>
    <w:p w:rsidR="00000000" w:rsidRDefault="005F7E80">
      <w:pPr>
        <w:pStyle w:val="CodeInFrame"/>
        <w:rPr>
          <w:ins w:id="4385" w:author="Nigel Deakin" w:date="2012-02-03T15:01:00Z"/>
        </w:rPr>
        <w:pPrChange w:id="4386" w:author="Nigel Deakin" w:date="2012-02-02T12:35:00Z">
          <w:pPr/>
        </w:pPrChange>
      </w:pPr>
    </w:p>
    <w:p w:rsidR="00000000" w:rsidRDefault="002D381C">
      <w:pPr>
        <w:pStyle w:val="CodeInFrame"/>
        <w:rPr>
          <w:ins w:id="4387" w:author="Nigel Deakin" w:date="2012-02-03T15:01:00Z"/>
        </w:rPr>
        <w:pPrChange w:id="4388" w:author="Nigel Deakin" w:date="2012-02-02T12:35:00Z">
          <w:pPr/>
        </w:pPrChange>
      </w:pPr>
      <w:ins w:id="4389" w:author="Nigel Deakin" w:date="2012-02-03T15:01:00Z">
        <w:r>
          <w:t xml:space="preserve">   </w:t>
        </w:r>
        <w:r w:rsidRPr="00A00E94">
          <w:t xml:space="preserve">InitialContext initialContext = </w:t>
        </w:r>
        <w:proofErr w:type="gramStart"/>
        <w:r w:rsidRPr="00A00E94">
          <w:t>getInitialContext(</w:t>
        </w:r>
        <w:proofErr w:type="gramEnd"/>
        <w:r w:rsidRPr="00A00E94">
          <w:t>);</w:t>
        </w:r>
      </w:ins>
    </w:p>
    <w:p w:rsidR="00000000" w:rsidRDefault="002D381C">
      <w:pPr>
        <w:pStyle w:val="CodeInFrame"/>
        <w:rPr>
          <w:ins w:id="4390" w:author="Nigel Deakin" w:date="2012-02-03T15:01:00Z"/>
        </w:rPr>
        <w:pPrChange w:id="4391" w:author="Nigel Deakin" w:date="2012-02-02T12:35:00Z">
          <w:pPr/>
        </w:pPrChange>
      </w:pPr>
      <w:ins w:id="4392" w:author="Nigel Deakin" w:date="2012-02-03T15:01:00Z">
        <w:r>
          <w:t xml:space="preserve">   </w:t>
        </w:r>
        <w:r w:rsidRPr="00A00E94">
          <w:t>ConnectionFactory connectionFactory = (ConnectionFactory)</w:t>
        </w:r>
      </w:ins>
    </w:p>
    <w:p w:rsidR="00000000" w:rsidRDefault="002D381C">
      <w:pPr>
        <w:pStyle w:val="CodeInFrame"/>
        <w:rPr>
          <w:ins w:id="4393" w:author="Nigel Deakin" w:date="2012-02-03T15:01:00Z"/>
        </w:rPr>
        <w:pPrChange w:id="4394" w:author="Nigel Deakin" w:date="2012-02-02T12:35:00Z">
          <w:pPr/>
        </w:pPrChange>
      </w:pPr>
      <w:ins w:id="4395" w:author="Nigel Deakin" w:date="2012-02-03T15:01:00Z">
        <w:r>
          <w:t xml:space="preserve">      </w:t>
        </w:r>
        <w:proofErr w:type="gramStart"/>
        <w:r w:rsidRPr="00A00E94">
          <w:t>initialContext.lookup(</w:t>
        </w:r>
        <w:proofErr w:type="gramEnd"/>
        <w:r w:rsidRPr="00A00E94">
          <w:t>"jms/connectionFactory");</w:t>
        </w:r>
      </w:ins>
    </w:p>
    <w:p w:rsidR="00000000" w:rsidRDefault="002D381C">
      <w:pPr>
        <w:pStyle w:val="CodeInFrame"/>
        <w:rPr>
          <w:ins w:id="4396" w:author="Nigel Deakin" w:date="2012-02-03T15:01:00Z"/>
        </w:rPr>
        <w:pPrChange w:id="4397" w:author="Nigel Deakin" w:date="2012-02-02T12:35:00Z">
          <w:pPr/>
        </w:pPrChange>
      </w:pPr>
      <w:ins w:id="4398" w:author="Nigel Deakin" w:date="2012-02-03T15:01:00Z">
        <w:r>
          <w:t xml:space="preserve">   </w:t>
        </w:r>
        <w:r w:rsidRPr="00A00E94">
          <w:t xml:space="preserve">Queue inboundQueue = </w:t>
        </w:r>
      </w:ins>
    </w:p>
    <w:p w:rsidR="00000000" w:rsidRDefault="002D381C">
      <w:pPr>
        <w:pStyle w:val="CodeInFrame"/>
        <w:rPr>
          <w:ins w:id="4399" w:author="Nigel Deakin" w:date="2012-02-03T15:01:00Z"/>
        </w:rPr>
        <w:pPrChange w:id="4400" w:author="Nigel Deakin" w:date="2012-02-02T12:35:00Z">
          <w:pPr/>
        </w:pPrChange>
      </w:pPr>
      <w:ins w:id="4401" w:author="Nigel Deakin" w:date="2012-02-03T15:01:00Z">
        <w:r>
          <w:t xml:space="preserve">      </w:t>
        </w:r>
        <w:r w:rsidRPr="00A00E94">
          <w:t>(Queue)</w:t>
        </w:r>
        <w:r>
          <w:t xml:space="preserve"> </w:t>
        </w:r>
        <w:proofErr w:type="gramStart"/>
        <w:r w:rsidRPr="00A00E94">
          <w:t>initialContext.lookup(</w:t>
        </w:r>
        <w:proofErr w:type="gramEnd"/>
        <w:r w:rsidRPr="00A00E94">
          <w:t>"jms/inboundQueue");</w:t>
        </w:r>
      </w:ins>
    </w:p>
    <w:p w:rsidR="00000000" w:rsidRDefault="002D381C">
      <w:pPr>
        <w:pStyle w:val="CodeInFrame"/>
        <w:rPr>
          <w:ins w:id="4402" w:author="Nigel Deakin" w:date="2012-02-03T15:01:00Z"/>
        </w:rPr>
        <w:pPrChange w:id="4403" w:author="Nigel Deakin" w:date="2012-02-02T12:35:00Z">
          <w:pPr/>
        </w:pPrChange>
      </w:pPr>
      <w:ins w:id="4404" w:author="Nigel Deakin" w:date="2012-02-03T15:01:00Z">
        <w:r w:rsidRPr="00A00E94">
          <w:tab/>
        </w:r>
        <w:r w:rsidRPr="00A00E94">
          <w:tab/>
        </w:r>
      </w:ins>
    </w:p>
    <w:p w:rsidR="00000000" w:rsidRDefault="002D381C">
      <w:pPr>
        <w:pStyle w:val="CodeInFrame"/>
        <w:rPr>
          <w:ins w:id="4405" w:author="Nigel Deakin" w:date="2012-02-03T15:01:00Z"/>
        </w:rPr>
        <w:pPrChange w:id="4406" w:author="Nigel Deakin" w:date="2012-02-02T12:35:00Z">
          <w:pPr/>
        </w:pPrChange>
      </w:pPr>
      <w:ins w:id="4407" w:author="Nigel Deakin" w:date="2012-02-03T15:01:00Z">
        <w:r>
          <w:t xml:space="preserve">   </w:t>
        </w:r>
        <w:proofErr w:type="gramStart"/>
        <w:r w:rsidRPr="00A00E94">
          <w:rPr>
            <w:b/>
            <w:bCs/>
          </w:rPr>
          <w:t>try</w:t>
        </w:r>
        <w:proofErr w:type="gramEnd"/>
        <w:r w:rsidRPr="00A00E94">
          <w:t xml:space="preserve"> (Connection connection =</w:t>
        </w:r>
      </w:ins>
    </w:p>
    <w:p w:rsidR="00000000" w:rsidRDefault="002D381C">
      <w:pPr>
        <w:pStyle w:val="CodeInFrame"/>
        <w:rPr>
          <w:ins w:id="4408" w:author="Nigel Deakin" w:date="2012-02-03T15:01:00Z"/>
        </w:rPr>
        <w:pPrChange w:id="4409" w:author="Nigel Deakin" w:date="2012-02-02T12:35:00Z">
          <w:pPr/>
        </w:pPrChange>
      </w:pPr>
      <w:ins w:id="4410" w:author="Nigel Deakin" w:date="2012-02-03T15:01:00Z">
        <w:r>
          <w:t xml:space="preserve">         </w:t>
        </w:r>
        <w:proofErr w:type="gramStart"/>
        <w:r w:rsidRPr="00A00E94">
          <w:t>connectionFactory.createConnection(</w:t>
        </w:r>
        <w:proofErr w:type="gramEnd"/>
        <w:r w:rsidRPr="00A00E94">
          <w:t>)) {</w:t>
        </w:r>
      </w:ins>
    </w:p>
    <w:p w:rsidR="00000000" w:rsidRDefault="002D381C">
      <w:pPr>
        <w:pStyle w:val="CodeInFrame"/>
        <w:rPr>
          <w:ins w:id="4411" w:author="Nigel Deakin" w:date="2012-02-03T15:01:00Z"/>
        </w:rPr>
        <w:pPrChange w:id="4412" w:author="Nigel Deakin" w:date="2012-02-02T12:35:00Z">
          <w:pPr/>
        </w:pPrChange>
      </w:pPr>
      <w:ins w:id="4413" w:author="Nigel Deakin" w:date="2012-02-03T15:01:00Z">
        <w:r>
          <w:t xml:space="preserve">      </w:t>
        </w:r>
        <w:r w:rsidRPr="00A00E94">
          <w:t xml:space="preserve">Session session = </w:t>
        </w:r>
        <w:proofErr w:type="gramStart"/>
        <w:r w:rsidRPr="00A00E94">
          <w:t>connection.createSession(</w:t>
        </w:r>
        <w:proofErr w:type="gramEnd"/>
        <w:r w:rsidRPr="00A00E94">
          <w:t>);</w:t>
        </w:r>
      </w:ins>
    </w:p>
    <w:p w:rsidR="00000000" w:rsidRDefault="002D381C">
      <w:pPr>
        <w:pStyle w:val="CodeInFrame"/>
        <w:rPr>
          <w:ins w:id="4414" w:author="Nigel Deakin" w:date="2012-02-03T15:01:00Z"/>
        </w:rPr>
        <w:pPrChange w:id="4415" w:author="Nigel Deakin" w:date="2012-02-02T12:35:00Z">
          <w:pPr/>
        </w:pPrChange>
      </w:pPr>
      <w:ins w:id="4416" w:author="Nigel Deakin" w:date="2012-02-03T15:01:00Z">
        <w:r>
          <w:t xml:space="preserve">      </w:t>
        </w:r>
        <w:r w:rsidRPr="00A00E94">
          <w:t>MessageProducer messageProducer =</w:t>
        </w:r>
      </w:ins>
    </w:p>
    <w:p w:rsidR="00000000" w:rsidRDefault="002D381C">
      <w:pPr>
        <w:pStyle w:val="CodeInFrame"/>
        <w:rPr>
          <w:ins w:id="4417" w:author="Nigel Deakin" w:date="2012-02-03T15:01:00Z"/>
        </w:rPr>
        <w:pPrChange w:id="4418" w:author="Nigel Deakin" w:date="2012-02-02T12:35:00Z">
          <w:pPr/>
        </w:pPrChange>
      </w:pPr>
      <w:ins w:id="4419" w:author="Nigel Deakin" w:date="2012-02-03T15:01:00Z">
        <w:r>
          <w:t xml:space="preserve">         </w:t>
        </w:r>
        <w:proofErr w:type="gramStart"/>
        <w:r w:rsidRPr="00A00E94">
          <w:t>session.createProducer(</w:t>
        </w:r>
        <w:proofErr w:type="gramEnd"/>
        <w:r w:rsidRPr="00A00E94">
          <w:t>inboundQueue);</w:t>
        </w:r>
      </w:ins>
    </w:p>
    <w:p w:rsidR="00000000" w:rsidRDefault="002D381C">
      <w:pPr>
        <w:pStyle w:val="CodeInFrame"/>
        <w:rPr>
          <w:ins w:id="4420" w:author="Nigel Deakin" w:date="2012-02-03T15:01:00Z"/>
        </w:rPr>
        <w:pPrChange w:id="4421" w:author="Nigel Deakin" w:date="2012-02-02T12:35:00Z">
          <w:pPr/>
        </w:pPrChange>
      </w:pPr>
      <w:ins w:id="4422" w:author="Nigel Deakin" w:date="2012-02-03T15:01:00Z">
        <w:r>
          <w:t xml:space="preserve">      </w:t>
        </w:r>
        <w:r w:rsidRPr="00A00E94">
          <w:t xml:space="preserve">TextMessage textMessage = </w:t>
        </w:r>
        <w:proofErr w:type="gramStart"/>
        <w:r w:rsidRPr="00A00E94">
          <w:t>session.createTextMessage(</w:t>
        </w:r>
        <w:proofErr w:type="gramEnd"/>
        <w:r w:rsidRPr="00A00E94">
          <w:t>payload);</w:t>
        </w:r>
      </w:ins>
    </w:p>
    <w:p w:rsidR="00000000" w:rsidRDefault="002D381C">
      <w:pPr>
        <w:pStyle w:val="CodeInFrame"/>
        <w:rPr>
          <w:ins w:id="4423" w:author="Nigel Deakin" w:date="2012-02-03T15:01:00Z"/>
        </w:rPr>
        <w:pPrChange w:id="4424" w:author="Nigel Deakin" w:date="2012-02-02T12:35:00Z">
          <w:pPr/>
        </w:pPrChange>
      </w:pPr>
      <w:ins w:id="4425" w:author="Nigel Deakin" w:date="2012-02-03T15:01:00Z">
        <w:r>
          <w:t xml:space="preserve">      </w:t>
        </w:r>
        <w:proofErr w:type="gramStart"/>
        <w:r w:rsidRPr="00A00E94">
          <w:t>messageProducer.send(</w:t>
        </w:r>
        <w:proofErr w:type="gramEnd"/>
        <w:r w:rsidRPr="00A00E94">
          <w:t>textMessage);</w:t>
        </w:r>
      </w:ins>
    </w:p>
    <w:p w:rsidR="00000000" w:rsidRDefault="002D381C">
      <w:pPr>
        <w:pStyle w:val="CodeInFrame"/>
        <w:rPr>
          <w:ins w:id="4426" w:author="Nigel Deakin" w:date="2012-02-03T15:01:00Z"/>
        </w:rPr>
        <w:pPrChange w:id="4427" w:author="Nigel Deakin" w:date="2012-02-02T12:35:00Z">
          <w:pPr/>
        </w:pPrChange>
      </w:pPr>
      <w:ins w:id="4428" w:author="Nigel Deakin" w:date="2012-02-03T15:01:00Z">
        <w:r>
          <w:t xml:space="preserve">   </w:t>
        </w:r>
        <w:r w:rsidRPr="00A00E94">
          <w:t>}</w:t>
        </w:r>
      </w:ins>
    </w:p>
    <w:p w:rsidR="00000000" w:rsidRDefault="002D381C">
      <w:pPr>
        <w:pStyle w:val="CodeInFrame"/>
        <w:rPr>
          <w:ins w:id="4429" w:author="Nigel Deakin" w:date="2012-02-03T15:01:00Z"/>
        </w:rPr>
        <w:pPrChange w:id="4430" w:author="Nigel Deakin" w:date="2012-02-02T12:35:00Z">
          <w:pPr/>
        </w:pPrChange>
      </w:pPr>
      <w:ins w:id="4431" w:author="Nigel Deakin" w:date="2012-02-03T15:01:00Z">
        <w:r w:rsidRPr="00A00E94">
          <w:t>}</w:t>
        </w:r>
      </w:ins>
    </w:p>
    <w:p w:rsidR="00000000" w:rsidRDefault="005668F9">
      <w:pPr>
        <w:pStyle w:val="Heading4"/>
        <w:rPr>
          <w:ins w:id="4432" w:author="Nigel Deakin" w:date="2012-02-07T17:25:00Z"/>
        </w:rPr>
        <w:pPrChange w:id="4433" w:author="Nigel Deakin" w:date="2012-02-07T17:25:00Z">
          <w:pPr/>
        </w:pPrChange>
      </w:pPr>
      <w:ins w:id="4434" w:author="Nigel Deakin" w:date="2012-02-07T17:25:00Z">
        <w:r>
          <w:t>Example using the simplified API</w:t>
        </w:r>
      </w:ins>
    </w:p>
    <w:p w:rsidR="002D381C" w:rsidRPr="00E75D5E" w:rsidRDefault="002D381C" w:rsidP="002D381C">
      <w:pPr>
        <w:rPr>
          <w:ins w:id="4435" w:author="Nigel Deakin" w:date="2012-02-03T15:01:00Z"/>
        </w:rPr>
      </w:pPr>
      <w:ins w:id="4436" w:author="Nigel Deakin" w:date="2012-02-03T15:01:00Z">
        <w:r>
          <w:t>Here’s how you might do this using the simplified API:</w:t>
        </w:r>
      </w:ins>
    </w:p>
    <w:p w:rsidR="00000000" w:rsidRDefault="002D381C">
      <w:pPr>
        <w:pStyle w:val="CodeInFrame"/>
        <w:rPr>
          <w:ins w:id="4437" w:author="Nigel Deakin" w:date="2012-02-03T15:01:00Z"/>
        </w:rPr>
        <w:pPrChange w:id="4438" w:author="Nigel Deakin" w:date="2012-02-01T15:55:00Z">
          <w:pPr>
            <w:pStyle w:val="SmallCode"/>
          </w:pPr>
        </w:pPrChange>
      </w:pPr>
      <w:proofErr w:type="gramStart"/>
      <w:ins w:id="4439" w:author="Nigel Deakin" w:date="2012-02-03T15:01:00Z">
        <w:r>
          <w:t>public</w:t>
        </w:r>
        <w:proofErr w:type="gramEnd"/>
        <w:r>
          <w:t xml:space="preserve"> void sendMessageNew(String payload) throws NamingException{</w:t>
        </w:r>
      </w:ins>
    </w:p>
    <w:p w:rsidR="00000000" w:rsidRDefault="002D381C">
      <w:pPr>
        <w:pStyle w:val="CodeInFrame"/>
        <w:rPr>
          <w:ins w:id="4440" w:author="Nigel Deakin" w:date="2012-02-03T15:01:00Z"/>
        </w:rPr>
        <w:pPrChange w:id="4441" w:author="Nigel Deakin" w:date="2012-02-01T15:55:00Z">
          <w:pPr>
            <w:pStyle w:val="SmallCode"/>
          </w:pPr>
        </w:pPrChange>
      </w:pPr>
      <w:ins w:id="4442" w:author="Nigel Deakin" w:date="2012-02-03T15:01:00Z">
        <w:r>
          <w:tab/>
        </w:r>
        <w:r>
          <w:tab/>
        </w:r>
        <w:r>
          <w:tab/>
        </w:r>
      </w:ins>
    </w:p>
    <w:p w:rsidR="00000000" w:rsidRDefault="002D381C">
      <w:pPr>
        <w:pStyle w:val="CodeInFrame"/>
        <w:rPr>
          <w:ins w:id="4443" w:author="Nigel Deakin" w:date="2012-02-03T15:01:00Z"/>
        </w:rPr>
        <w:pPrChange w:id="4444" w:author="Nigel Deakin" w:date="2012-02-01T15:55:00Z">
          <w:pPr>
            <w:pStyle w:val="SmallCode"/>
          </w:pPr>
        </w:pPrChange>
      </w:pPr>
      <w:ins w:id="4445"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4446" w:author="Nigel Deakin" w:date="2012-02-03T15:01:00Z"/>
        </w:rPr>
        <w:pPrChange w:id="4447" w:author="Nigel Deakin" w:date="2012-02-01T15:55:00Z">
          <w:pPr>
            <w:pStyle w:val="SmallCode"/>
          </w:pPr>
        </w:pPrChange>
      </w:pPr>
      <w:ins w:id="4448" w:author="Nigel Deakin" w:date="2012-02-03T15:01:00Z">
        <w:r>
          <w:t xml:space="preserve">   ConnectionFactory connectionFactory = (ConnectionFactory)</w:t>
        </w:r>
      </w:ins>
    </w:p>
    <w:p w:rsidR="00000000" w:rsidRDefault="002D381C">
      <w:pPr>
        <w:pStyle w:val="CodeInFrame"/>
        <w:rPr>
          <w:ins w:id="4449" w:author="Nigel Deakin" w:date="2012-02-03T15:01:00Z"/>
        </w:rPr>
        <w:pPrChange w:id="4450" w:author="Nigel Deakin" w:date="2012-02-01T15:55:00Z">
          <w:pPr>
            <w:pStyle w:val="SmallCode"/>
          </w:pPr>
        </w:pPrChange>
      </w:pPr>
      <w:ins w:id="4451" w:author="Nigel Deakin" w:date="2012-02-03T15:01:00Z">
        <w:r>
          <w:t xml:space="preserve">      </w:t>
        </w:r>
        <w:proofErr w:type="gramStart"/>
        <w:r>
          <w:t>initialContext.lookup(</w:t>
        </w:r>
        <w:proofErr w:type="gramEnd"/>
        <w:r>
          <w:t>"jms/connectionFactory");</w:t>
        </w:r>
      </w:ins>
    </w:p>
    <w:p w:rsidR="00000000" w:rsidRDefault="002D381C">
      <w:pPr>
        <w:pStyle w:val="CodeInFrame"/>
        <w:rPr>
          <w:ins w:id="4452" w:author="Nigel Deakin" w:date="2012-02-03T15:01:00Z"/>
        </w:rPr>
        <w:pPrChange w:id="4453" w:author="Nigel Deakin" w:date="2012-02-01T15:55:00Z">
          <w:pPr>
            <w:pStyle w:val="SmallCode"/>
          </w:pPr>
        </w:pPrChange>
      </w:pPr>
      <w:ins w:id="4454" w:author="Nigel Deakin" w:date="2012-02-03T15:01:00Z">
        <w:r>
          <w:t xml:space="preserve">   Queue inboundQueue =</w:t>
        </w:r>
        <w:r>
          <w:br/>
          <w:t xml:space="preserve">      (Queue) </w:t>
        </w:r>
        <w:proofErr w:type="gramStart"/>
        <w:r>
          <w:t>initialContext.lookup(</w:t>
        </w:r>
        <w:proofErr w:type="gramEnd"/>
        <w:r>
          <w:t>"jms/inboundQueue");</w:t>
        </w:r>
      </w:ins>
    </w:p>
    <w:p w:rsidR="00000000" w:rsidRDefault="002D381C">
      <w:pPr>
        <w:pStyle w:val="CodeInFrame"/>
        <w:rPr>
          <w:ins w:id="4455" w:author="Nigel Deakin" w:date="2012-02-03T15:01:00Z"/>
        </w:rPr>
        <w:pPrChange w:id="4456" w:author="Nigel Deakin" w:date="2012-02-01T15:55:00Z">
          <w:pPr>
            <w:pStyle w:val="SmallCode"/>
          </w:pPr>
        </w:pPrChange>
      </w:pPr>
      <w:ins w:id="4457" w:author="Nigel Deakin" w:date="2012-02-03T15:01:00Z">
        <w:r>
          <w:tab/>
        </w:r>
        <w:r>
          <w:tab/>
        </w:r>
        <w:r>
          <w:tab/>
        </w:r>
        <w:r>
          <w:tab/>
        </w:r>
        <w:r>
          <w:tab/>
        </w:r>
        <w:r>
          <w:tab/>
        </w:r>
      </w:ins>
    </w:p>
    <w:p w:rsidR="00000000" w:rsidRDefault="002D381C">
      <w:pPr>
        <w:pStyle w:val="CodeInFrame"/>
        <w:rPr>
          <w:ins w:id="4458" w:author="Nigel Deakin" w:date="2012-02-03T15:01:00Z"/>
        </w:rPr>
        <w:pPrChange w:id="4459" w:author="Nigel Deakin" w:date="2012-02-01T15:55:00Z">
          <w:pPr>
            <w:pStyle w:val="SmallCode"/>
          </w:pPr>
        </w:pPrChange>
      </w:pPr>
      <w:ins w:id="4460" w:author="Nigel Deakin" w:date="2012-02-03T15:01:00Z">
        <w:r>
          <w:t xml:space="preserve">   </w:t>
        </w:r>
        <w:proofErr w:type="gramStart"/>
        <w:r>
          <w:t>try</w:t>
        </w:r>
        <w:proofErr w:type="gramEnd"/>
        <w:r>
          <w:t xml:space="preserve"> (</w:t>
        </w:r>
      </w:ins>
      <w:ins w:id="4461" w:author="Nigel Deakin" w:date="2012-03-21T10:25:00Z">
        <w:r w:rsidR="00712267">
          <w:t>JMSContext</w:t>
        </w:r>
      </w:ins>
      <w:ins w:id="4462" w:author="Nigel Deakin" w:date="2012-02-03T15:01:00Z">
        <w:r>
          <w:t xml:space="preserve"> context = connectionFactory.</w:t>
        </w:r>
      </w:ins>
      <w:ins w:id="4463" w:author="Nigel Deakin" w:date="2012-03-21T10:42:00Z">
        <w:r w:rsidR="00DA1A4E">
          <w:t>createContext</w:t>
        </w:r>
      </w:ins>
      <w:ins w:id="4464" w:author="Nigel Deakin" w:date="2012-02-03T15:01:00Z">
        <w:r>
          <w:t>();){</w:t>
        </w:r>
      </w:ins>
    </w:p>
    <w:p w:rsidR="00000000" w:rsidRDefault="002D381C">
      <w:pPr>
        <w:pStyle w:val="CodeInFrame"/>
        <w:rPr>
          <w:ins w:id="4465" w:author="Nigel Deakin" w:date="2012-02-03T15:01:00Z"/>
        </w:rPr>
        <w:pPrChange w:id="4466" w:author="Nigel Deakin" w:date="2012-02-01T15:55:00Z">
          <w:pPr>
            <w:pStyle w:val="SmallCode"/>
          </w:pPr>
        </w:pPrChange>
      </w:pPr>
      <w:ins w:id="4467" w:author="Nigel Deakin" w:date="2012-02-03T15:01:00Z">
        <w:r>
          <w:t xml:space="preserve">      </w:t>
        </w:r>
        <w:proofErr w:type="gramStart"/>
        <w:r>
          <w:t>context.</w:t>
        </w:r>
      </w:ins>
      <w:ins w:id="4468" w:author="Nigel Deakin" w:date="2012-08-30T12:28:00Z">
        <w:r w:rsidR="001E1414">
          <w:t>create</w:t>
        </w:r>
        <w:r w:rsidR="00C707FE">
          <w:t>P</w:t>
        </w:r>
        <w:r w:rsidR="001E1414">
          <w:t>roducer(</w:t>
        </w:r>
        <w:proofErr w:type="gramEnd"/>
        <w:r w:rsidR="001E1414">
          <w:t>).</w:t>
        </w:r>
      </w:ins>
      <w:ins w:id="4469" w:author="Nigel Deakin" w:date="2012-02-03T15:01:00Z">
        <w:r>
          <w:t>send(inboundQueue,payload);</w:t>
        </w:r>
      </w:ins>
    </w:p>
    <w:p w:rsidR="00000000" w:rsidRDefault="002D381C">
      <w:pPr>
        <w:pStyle w:val="CodeInFrame"/>
        <w:rPr>
          <w:ins w:id="4470" w:author="Nigel Deakin" w:date="2012-02-03T15:01:00Z"/>
        </w:rPr>
        <w:pPrChange w:id="4471" w:author="Nigel Deakin" w:date="2012-02-01T15:55:00Z">
          <w:pPr>
            <w:pStyle w:val="SmallCode"/>
          </w:pPr>
        </w:pPrChange>
      </w:pPr>
      <w:ins w:id="4472" w:author="Nigel Deakin" w:date="2012-02-03T15:01:00Z">
        <w:r>
          <w:t xml:space="preserve">   }</w:t>
        </w:r>
        <w:r>
          <w:tab/>
        </w:r>
        <w:r>
          <w:tab/>
        </w:r>
      </w:ins>
    </w:p>
    <w:p w:rsidR="00000000" w:rsidRDefault="002D381C">
      <w:pPr>
        <w:pStyle w:val="CodeInFrame"/>
        <w:rPr>
          <w:ins w:id="4473" w:author="Nigel Deakin" w:date="2012-02-03T15:01:00Z"/>
        </w:rPr>
        <w:pPrChange w:id="4474" w:author="Nigel Deakin" w:date="2012-02-01T15:55:00Z">
          <w:pPr>
            <w:pStyle w:val="SmallCode"/>
          </w:pPr>
        </w:pPrChange>
      </w:pPr>
      <w:ins w:id="4475" w:author="Nigel Deakin" w:date="2012-02-03T15:01:00Z">
        <w:r>
          <w:t>}</w:t>
        </w:r>
      </w:ins>
    </w:p>
    <w:p w:rsidR="002D381C" w:rsidRDefault="002D381C" w:rsidP="002D381C">
      <w:pPr>
        <w:rPr>
          <w:ins w:id="4476" w:author="Nigel Deakin" w:date="2012-08-31T14:25:00Z"/>
        </w:rPr>
      </w:pPr>
      <w:ins w:id="4477"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80DB4" w:rsidRDefault="00080DB4" w:rsidP="00080DB4">
      <w:pPr>
        <w:pStyle w:val="Heading3"/>
        <w:rPr>
          <w:ins w:id="4478" w:author="Nigel Deakin" w:date="2012-08-31T14:25:00Z"/>
        </w:rPr>
      </w:pPr>
      <w:bookmarkStart w:id="4479" w:name="_Toc339906484"/>
      <w:ins w:id="4480" w:author="Nigel Deakin" w:date="2012-08-31T14:25:00Z">
        <w:r>
          <w:t>Sending a message with properties (Java SE)</w:t>
        </w:r>
        <w:bookmarkEnd w:id="4479"/>
      </w:ins>
    </w:p>
    <w:p w:rsidR="009E0B83" w:rsidRDefault="00080DB4" w:rsidP="00080DB4">
      <w:pPr>
        <w:rPr>
          <w:ins w:id="4481" w:author="Nigel Deakin" w:date="2012-08-31T15:05:00Z"/>
        </w:rPr>
      </w:pPr>
      <w:ins w:id="4482" w:author="Nigel Deakin" w:date="2012-08-31T14:25:00Z">
        <w:r>
          <w:t xml:space="preserve">This example </w:t>
        </w:r>
      </w:ins>
      <w:ins w:id="4483" w:author="Nigel Deakin" w:date="2012-08-31T15:02:00Z">
        <w:r w:rsidR="00566A75">
          <w:t xml:space="preserve">is similar to the previous example in that it </w:t>
        </w:r>
      </w:ins>
      <w:ins w:id="4484" w:author="Nigel Deakin" w:date="2012-08-31T14:25:00Z">
        <w:r>
          <w:t xml:space="preserve">compares the use of the standard and simplified JMS APIs for sending a </w:t>
        </w:r>
        <w:r w:rsidRPr="009F22EC">
          <w:rPr>
            <w:rStyle w:val="Code"/>
          </w:rPr>
          <w:t>TextMessage</w:t>
        </w:r>
        <w:r w:rsidR="00566A75">
          <w:t xml:space="preserve"> in a Java SE environment</w:t>
        </w:r>
      </w:ins>
      <w:ins w:id="4485" w:author="Nigel Deakin" w:date="2012-08-31T15:03:00Z">
        <w:r w:rsidR="00566A75">
          <w:t xml:space="preserve">. </w:t>
        </w:r>
      </w:ins>
    </w:p>
    <w:p w:rsidR="009B67C0" w:rsidRDefault="00566A75" w:rsidP="00080DB4">
      <w:pPr>
        <w:rPr>
          <w:ins w:id="4486" w:author="Nigel Deakin" w:date="2012-08-31T15:12:00Z"/>
        </w:rPr>
      </w:pPr>
      <w:ins w:id="4487" w:author="Nigel Deakin" w:date="2012-08-31T15:03:00Z">
        <w:r>
          <w:t xml:space="preserve">However </w:t>
        </w:r>
      </w:ins>
      <w:ins w:id="4488" w:author="Nigel Deakin" w:date="2012-08-31T15:05:00Z">
        <w:r w:rsidR="009E0B83">
          <w:t>this example also configures various attribu</w:t>
        </w:r>
        <w:r w:rsidR="009B67C0">
          <w:t>tes of the message that is sent</w:t>
        </w:r>
      </w:ins>
      <w:ins w:id="4489" w:author="Nigel Deakin" w:date="2012-08-31T15:12:00Z">
        <w:r w:rsidR="009B67C0">
          <w:t>:</w:t>
        </w:r>
      </w:ins>
    </w:p>
    <w:p w:rsidR="00000000" w:rsidRDefault="009E0B83">
      <w:pPr>
        <w:pStyle w:val="ListBullet"/>
        <w:rPr>
          <w:ins w:id="4490" w:author="Nigel Deakin" w:date="2012-08-31T15:13:00Z"/>
        </w:rPr>
        <w:pPrChange w:id="4491" w:author="Nigel Deakin" w:date="2012-08-31T15:13:00Z">
          <w:pPr/>
        </w:pPrChange>
      </w:pPr>
      <w:ins w:id="4492" w:author="Nigel Deakin" w:date="2012-08-31T15:05:00Z">
        <w:r>
          <w:t>T</w:t>
        </w:r>
      </w:ins>
      <w:ins w:id="4493" w:author="Nigel Deakin" w:date="2012-08-31T15:03:00Z">
        <w:r w:rsidR="00566A75">
          <w:t xml:space="preserve">he </w:t>
        </w:r>
      </w:ins>
      <w:ins w:id="4494" w:author="Nigel Deakin" w:date="2012-08-31T15:07:00Z">
        <w:r w:rsidR="00DB4FFC">
          <w:t xml:space="preserve">message </w:t>
        </w:r>
      </w:ins>
      <w:ins w:id="4495" w:author="Nigel Deakin" w:date="2012-08-31T15:05:00Z">
        <w:r>
          <w:t xml:space="preserve">property </w:t>
        </w:r>
      </w:ins>
      <w:ins w:id="4496" w:author="Nigel Deakin" w:date="2012-08-31T15:06:00Z">
        <w:r w:rsidR="00D71E00" w:rsidRPr="00D71E00">
          <w:rPr>
            <w:rStyle w:val="Code"/>
            <w:rPrChange w:id="4497" w:author="Nigel Deakin" w:date="2012-08-31T15:13:00Z">
              <w:rPr>
                <w:rFonts w:ascii="Courier New" w:hAnsi="Courier New"/>
                <w:sz w:val="18"/>
              </w:rPr>
            </w:rPrChange>
          </w:rPr>
          <w:t>"foo"</w:t>
        </w:r>
        <w:r>
          <w:t xml:space="preserve"> is set to</w:t>
        </w:r>
      </w:ins>
      <w:ins w:id="4498" w:author="Nigel Deakin" w:date="2012-08-31T15:07:00Z">
        <w:r w:rsidR="00705925">
          <w:t xml:space="preserve"> a value of</w:t>
        </w:r>
      </w:ins>
      <w:ins w:id="4499" w:author="Nigel Deakin" w:date="2012-08-31T15:06:00Z">
        <w:r w:rsidR="00D80990">
          <w:t xml:space="preserve"> </w:t>
        </w:r>
        <w:r w:rsidR="00D71E00" w:rsidRPr="00D71E00">
          <w:rPr>
            <w:rStyle w:val="Code"/>
            <w:rPrChange w:id="4500" w:author="Nigel Deakin" w:date="2012-08-31T15:13:00Z">
              <w:rPr>
                <w:rFonts w:ascii="Courier New" w:hAnsi="Courier New"/>
                <w:sz w:val="18"/>
              </w:rPr>
            </w:rPrChange>
          </w:rPr>
          <w:t>"bar"</w:t>
        </w:r>
      </w:ins>
      <w:ins w:id="4501" w:author="Nigel Deakin" w:date="2012-08-31T15:13:00Z">
        <w:r w:rsidR="009B67C0">
          <w:t>.</w:t>
        </w:r>
      </w:ins>
    </w:p>
    <w:p w:rsidR="00000000" w:rsidRDefault="009B67C0">
      <w:pPr>
        <w:pStyle w:val="ListBullet"/>
        <w:rPr>
          <w:ins w:id="4502" w:author="Nigel Deakin" w:date="2012-08-31T15:13:00Z"/>
        </w:rPr>
        <w:pPrChange w:id="4503" w:author="Nigel Deakin" w:date="2012-08-31T15:13:00Z">
          <w:pPr/>
        </w:pPrChange>
      </w:pPr>
      <w:ins w:id="4504" w:author="Nigel Deakin" w:date="2012-08-31T15:13:00Z">
        <w:r>
          <w:t>T</w:t>
        </w:r>
      </w:ins>
      <w:ins w:id="4505" w:author="Nigel Deakin" w:date="2012-08-31T15:06:00Z">
        <w:r w:rsidR="009E0B83">
          <w:t xml:space="preserve">he message is </w:t>
        </w:r>
      </w:ins>
      <w:ins w:id="4506" w:author="Nigel Deakin" w:date="2012-08-31T15:00:00Z">
        <w:r w:rsidR="00566A75">
          <w:t xml:space="preserve">sent using a delivery mode </w:t>
        </w:r>
      </w:ins>
      <w:ins w:id="4507" w:author="Nigel Deakin" w:date="2012-08-31T15:04:00Z">
        <w:r w:rsidR="009E0B83">
          <w:t xml:space="preserve">of </w:t>
        </w:r>
        <w:r w:rsidR="00D71E00" w:rsidRPr="00D71E00">
          <w:rPr>
            <w:rStyle w:val="Code"/>
            <w:rPrChange w:id="4508" w:author="Nigel Deakin" w:date="2012-08-31T15:13:00Z">
              <w:rPr>
                <w:rFonts w:ascii="Courier New" w:hAnsi="Courier New"/>
                <w:sz w:val="18"/>
              </w:rPr>
            </w:rPrChange>
          </w:rPr>
          <w:t>NON_PERSISTE</w:t>
        </w:r>
      </w:ins>
      <w:ins w:id="4509" w:author="Nigel Deakin" w:date="2012-08-31T15:05:00Z">
        <w:r w:rsidR="00D71E00" w:rsidRPr="00D71E00">
          <w:rPr>
            <w:rStyle w:val="Code"/>
            <w:rPrChange w:id="4510" w:author="Nigel Deakin" w:date="2012-08-31T15:13:00Z">
              <w:rPr>
                <w:rFonts w:ascii="Courier New" w:hAnsi="Courier New"/>
                <w:sz w:val="18"/>
              </w:rPr>
            </w:rPrChange>
          </w:rPr>
          <w:t>NT</w:t>
        </w:r>
      </w:ins>
      <w:ins w:id="4511" w:author="Nigel Deakin" w:date="2012-08-31T15:13:00Z">
        <w:r>
          <w:t>.</w:t>
        </w:r>
      </w:ins>
    </w:p>
    <w:p w:rsidR="00000000" w:rsidRDefault="009B67C0">
      <w:pPr>
        <w:pStyle w:val="ListBullet"/>
        <w:rPr>
          <w:ins w:id="4512" w:author="Nigel Deakin" w:date="2012-08-31T14:25:00Z"/>
        </w:rPr>
        <w:pPrChange w:id="4513" w:author="Nigel Deakin" w:date="2012-08-31T15:13:00Z">
          <w:pPr/>
        </w:pPrChange>
      </w:pPr>
      <w:ins w:id="4514" w:author="Nigel Deakin" w:date="2012-08-31T15:13:00Z">
        <w:r>
          <w:t>T</w:t>
        </w:r>
      </w:ins>
      <w:ins w:id="4515" w:author="Nigel Deakin" w:date="2012-08-31T15:10:00Z">
        <w:r w:rsidR="00D80990">
          <w:t xml:space="preserve">he JMS provider is </w:t>
        </w:r>
      </w:ins>
      <w:ins w:id="4516" w:author="Nigel Deakin" w:date="2012-08-31T15:11:00Z">
        <w:r w:rsidR="00D80990">
          <w:t>informed that message timestamps are not required.</w:t>
        </w:r>
      </w:ins>
    </w:p>
    <w:p w:rsidR="00080DB4" w:rsidRDefault="00080DB4" w:rsidP="00080DB4">
      <w:pPr>
        <w:pStyle w:val="Heading4"/>
        <w:rPr>
          <w:ins w:id="4517" w:author="Nigel Deakin" w:date="2012-08-31T14:25:00Z"/>
        </w:rPr>
      </w:pPr>
      <w:ins w:id="4518" w:author="Nigel Deakin" w:date="2012-08-31T14:25:00Z">
        <w:r>
          <w:t>Example using the standard API</w:t>
        </w:r>
      </w:ins>
    </w:p>
    <w:p w:rsidR="00080DB4" w:rsidRDefault="00080DB4" w:rsidP="00080DB4">
      <w:pPr>
        <w:rPr>
          <w:ins w:id="4519" w:author="Nigel Deakin" w:date="2012-08-31T14:25:00Z"/>
        </w:rPr>
      </w:pPr>
      <w:ins w:id="4520" w:author="Nigel Deakin" w:date="2012-08-31T14:25:00Z">
        <w:r>
          <w:t>Here’s how you might do this using the standard API:</w:t>
        </w:r>
      </w:ins>
    </w:p>
    <w:p w:rsidR="00080DB4" w:rsidRDefault="00080DB4" w:rsidP="00080DB4">
      <w:pPr>
        <w:pStyle w:val="CodeInFrame"/>
        <w:rPr>
          <w:ins w:id="4521" w:author="Nigel Deakin" w:date="2012-08-31T14:25:00Z"/>
        </w:rPr>
      </w:pPr>
      <w:proofErr w:type="gramStart"/>
      <w:ins w:id="4522" w:author="Nigel Deakin" w:date="2012-08-31T14:25:00Z">
        <w:r w:rsidRPr="00A00E94">
          <w:rPr>
            <w:b/>
            <w:bCs/>
          </w:rPr>
          <w:lastRenderedPageBreak/>
          <w:t>public</w:t>
        </w:r>
        <w:proofErr w:type="gramEnd"/>
        <w:r w:rsidRPr="00A00E94">
          <w:t xml:space="preserve"> </w:t>
        </w:r>
        <w:r w:rsidRPr="00A00E94">
          <w:rPr>
            <w:b/>
            <w:bCs/>
          </w:rPr>
          <w:t>void</w:t>
        </w:r>
        <w:r w:rsidRPr="00A00E94">
          <w:t xml:space="preserve"> sendMessageOld(String payload) </w:t>
        </w:r>
      </w:ins>
    </w:p>
    <w:p w:rsidR="00080DB4" w:rsidRDefault="00080DB4" w:rsidP="00080DB4">
      <w:pPr>
        <w:pStyle w:val="CodeInFrame"/>
        <w:rPr>
          <w:ins w:id="4523" w:author="Nigel Deakin" w:date="2012-08-31T14:25:00Z"/>
        </w:rPr>
      </w:pPr>
      <w:ins w:id="4524" w:author="Nigel Deakin" w:date="2012-08-31T14:25:00Z">
        <w:r>
          <w:rPr>
            <w:b/>
            <w:bCs/>
          </w:rPr>
          <w:t xml:space="preserve">      </w:t>
        </w:r>
        <w:proofErr w:type="gramStart"/>
        <w:r w:rsidRPr="00A00E94">
          <w:rPr>
            <w:b/>
            <w:bCs/>
          </w:rPr>
          <w:t>throws</w:t>
        </w:r>
        <w:proofErr w:type="gramEnd"/>
        <w:r w:rsidRPr="00A00E94">
          <w:t xml:space="preserve"> JMSException, NamingException{</w:t>
        </w:r>
      </w:ins>
    </w:p>
    <w:p w:rsidR="00080DB4" w:rsidRDefault="00080DB4" w:rsidP="00080DB4">
      <w:pPr>
        <w:pStyle w:val="CodeInFrame"/>
        <w:rPr>
          <w:ins w:id="4525" w:author="Nigel Deakin" w:date="2012-08-31T14:25:00Z"/>
        </w:rPr>
      </w:pPr>
    </w:p>
    <w:p w:rsidR="00080DB4" w:rsidRDefault="00080DB4" w:rsidP="00080DB4">
      <w:pPr>
        <w:pStyle w:val="CodeInFrame"/>
        <w:rPr>
          <w:ins w:id="4526" w:author="Nigel Deakin" w:date="2012-08-31T14:25:00Z"/>
        </w:rPr>
      </w:pPr>
      <w:ins w:id="4527" w:author="Nigel Deakin" w:date="2012-08-31T14:25:00Z">
        <w:r>
          <w:t xml:space="preserve">   </w:t>
        </w:r>
        <w:r w:rsidRPr="00A00E94">
          <w:t xml:space="preserve">InitialContext initialContext = </w:t>
        </w:r>
        <w:proofErr w:type="gramStart"/>
        <w:r w:rsidRPr="00A00E94">
          <w:t>getInitialContext(</w:t>
        </w:r>
        <w:proofErr w:type="gramEnd"/>
        <w:r w:rsidRPr="00A00E94">
          <w:t>);</w:t>
        </w:r>
      </w:ins>
    </w:p>
    <w:p w:rsidR="00080DB4" w:rsidRDefault="00080DB4" w:rsidP="00080DB4">
      <w:pPr>
        <w:pStyle w:val="CodeInFrame"/>
        <w:rPr>
          <w:ins w:id="4528" w:author="Nigel Deakin" w:date="2012-08-31T14:25:00Z"/>
        </w:rPr>
      </w:pPr>
      <w:ins w:id="4529" w:author="Nigel Deakin" w:date="2012-08-31T14:25:00Z">
        <w:r>
          <w:t xml:space="preserve">   </w:t>
        </w:r>
        <w:r w:rsidRPr="00A00E94">
          <w:t>ConnectionFactory connectionFactory = (ConnectionFactory)</w:t>
        </w:r>
      </w:ins>
    </w:p>
    <w:p w:rsidR="00080DB4" w:rsidRDefault="00080DB4" w:rsidP="00080DB4">
      <w:pPr>
        <w:pStyle w:val="CodeInFrame"/>
        <w:rPr>
          <w:ins w:id="4530" w:author="Nigel Deakin" w:date="2012-08-31T14:25:00Z"/>
        </w:rPr>
      </w:pPr>
      <w:ins w:id="4531" w:author="Nigel Deakin" w:date="2012-08-31T14:25:00Z">
        <w:r>
          <w:t xml:space="preserve">      </w:t>
        </w:r>
        <w:proofErr w:type="gramStart"/>
        <w:r w:rsidRPr="00A00E94">
          <w:t>initialContext.lookup(</w:t>
        </w:r>
        <w:proofErr w:type="gramEnd"/>
        <w:r w:rsidRPr="00A00E94">
          <w:t>"jms/connectionFactory");</w:t>
        </w:r>
      </w:ins>
    </w:p>
    <w:p w:rsidR="00080DB4" w:rsidRDefault="00080DB4" w:rsidP="00080DB4">
      <w:pPr>
        <w:pStyle w:val="CodeInFrame"/>
        <w:rPr>
          <w:ins w:id="4532" w:author="Nigel Deakin" w:date="2012-08-31T14:25:00Z"/>
        </w:rPr>
      </w:pPr>
      <w:ins w:id="4533" w:author="Nigel Deakin" w:date="2012-08-31T14:25:00Z">
        <w:r>
          <w:t xml:space="preserve">   </w:t>
        </w:r>
        <w:r w:rsidRPr="00A00E94">
          <w:t xml:space="preserve">Queue inboundQueue = </w:t>
        </w:r>
      </w:ins>
    </w:p>
    <w:p w:rsidR="00080DB4" w:rsidRDefault="00080DB4" w:rsidP="00080DB4">
      <w:pPr>
        <w:pStyle w:val="CodeInFrame"/>
        <w:rPr>
          <w:ins w:id="4534" w:author="Nigel Deakin" w:date="2012-08-31T14:25:00Z"/>
        </w:rPr>
      </w:pPr>
      <w:ins w:id="4535" w:author="Nigel Deakin" w:date="2012-08-31T14:25:00Z">
        <w:r>
          <w:t xml:space="preserve">      </w:t>
        </w:r>
        <w:r w:rsidRPr="00A00E94">
          <w:t>(Queue)</w:t>
        </w:r>
        <w:r>
          <w:t xml:space="preserve"> </w:t>
        </w:r>
        <w:proofErr w:type="gramStart"/>
        <w:r w:rsidRPr="00A00E94">
          <w:t>initialContext.lookup(</w:t>
        </w:r>
        <w:proofErr w:type="gramEnd"/>
        <w:r w:rsidRPr="00A00E94">
          <w:t>"jms/inboundQueue");</w:t>
        </w:r>
      </w:ins>
    </w:p>
    <w:p w:rsidR="00080DB4" w:rsidRDefault="00080DB4" w:rsidP="00080DB4">
      <w:pPr>
        <w:pStyle w:val="CodeInFrame"/>
        <w:rPr>
          <w:ins w:id="4536" w:author="Nigel Deakin" w:date="2012-08-31T14:25:00Z"/>
        </w:rPr>
      </w:pPr>
      <w:ins w:id="4537" w:author="Nigel Deakin" w:date="2012-08-31T14:25:00Z">
        <w:r w:rsidRPr="00A00E94">
          <w:tab/>
        </w:r>
        <w:r w:rsidRPr="00A00E94">
          <w:tab/>
        </w:r>
      </w:ins>
    </w:p>
    <w:p w:rsidR="00080DB4" w:rsidRDefault="00080DB4" w:rsidP="00080DB4">
      <w:pPr>
        <w:pStyle w:val="CodeInFrame"/>
        <w:rPr>
          <w:ins w:id="4538" w:author="Nigel Deakin" w:date="2012-08-31T14:25:00Z"/>
        </w:rPr>
      </w:pPr>
      <w:ins w:id="4539" w:author="Nigel Deakin" w:date="2012-08-31T14:25:00Z">
        <w:r>
          <w:t xml:space="preserve">   </w:t>
        </w:r>
        <w:proofErr w:type="gramStart"/>
        <w:r w:rsidRPr="00A00E94">
          <w:rPr>
            <w:b/>
            <w:bCs/>
          </w:rPr>
          <w:t>try</w:t>
        </w:r>
        <w:proofErr w:type="gramEnd"/>
        <w:r w:rsidRPr="00A00E94">
          <w:t xml:space="preserve"> (Connection connection =</w:t>
        </w:r>
      </w:ins>
    </w:p>
    <w:p w:rsidR="00080DB4" w:rsidRDefault="00080DB4" w:rsidP="00080DB4">
      <w:pPr>
        <w:pStyle w:val="CodeInFrame"/>
        <w:rPr>
          <w:ins w:id="4540" w:author="Nigel Deakin" w:date="2012-08-31T14:25:00Z"/>
        </w:rPr>
      </w:pPr>
      <w:ins w:id="4541" w:author="Nigel Deakin" w:date="2012-08-31T14:25:00Z">
        <w:r>
          <w:t xml:space="preserve">         </w:t>
        </w:r>
        <w:proofErr w:type="gramStart"/>
        <w:r w:rsidRPr="00A00E94">
          <w:t>connectionFactory.createConnection(</w:t>
        </w:r>
        <w:proofErr w:type="gramEnd"/>
        <w:r w:rsidRPr="00A00E94">
          <w:t>)) {</w:t>
        </w:r>
      </w:ins>
    </w:p>
    <w:p w:rsidR="00080DB4" w:rsidRDefault="00080DB4" w:rsidP="00080DB4">
      <w:pPr>
        <w:pStyle w:val="CodeInFrame"/>
        <w:rPr>
          <w:ins w:id="4542" w:author="Nigel Deakin" w:date="2012-08-31T14:25:00Z"/>
        </w:rPr>
      </w:pPr>
      <w:ins w:id="4543" w:author="Nigel Deakin" w:date="2012-08-31T14:25:00Z">
        <w:r>
          <w:t xml:space="preserve">      </w:t>
        </w:r>
        <w:r w:rsidRPr="00A00E94">
          <w:t xml:space="preserve">Session session = </w:t>
        </w:r>
        <w:proofErr w:type="gramStart"/>
        <w:r w:rsidRPr="00A00E94">
          <w:t>connection.createSession(</w:t>
        </w:r>
        <w:proofErr w:type="gramEnd"/>
        <w:r w:rsidRPr="00A00E94">
          <w:t>);</w:t>
        </w:r>
      </w:ins>
    </w:p>
    <w:p w:rsidR="00080DB4" w:rsidRDefault="00080DB4" w:rsidP="00080DB4">
      <w:pPr>
        <w:pStyle w:val="CodeInFrame"/>
        <w:rPr>
          <w:ins w:id="4544" w:author="Nigel Deakin" w:date="2012-08-31T14:25:00Z"/>
        </w:rPr>
      </w:pPr>
      <w:ins w:id="4545" w:author="Nigel Deakin" w:date="2012-08-31T14:25:00Z">
        <w:r>
          <w:t xml:space="preserve">      </w:t>
        </w:r>
        <w:r w:rsidRPr="00A00E94">
          <w:t>MessageProducer messageProducer =</w:t>
        </w:r>
      </w:ins>
    </w:p>
    <w:p w:rsidR="00080DB4" w:rsidRDefault="00080DB4" w:rsidP="00080DB4">
      <w:pPr>
        <w:pStyle w:val="CodeInFrame"/>
        <w:rPr>
          <w:ins w:id="4546" w:author="Nigel Deakin" w:date="2012-08-31T14:25:00Z"/>
        </w:rPr>
      </w:pPr>
      <w:ins w:id="4547" w:author="Nigel Deakin" w:date="2012-08-31T14:25:00Z">
        <w:r>
          <w:t xml:space="preserve">         </w:t>
        </w:r>
        <w:proofErr w:type="gramStart"/>
        <w:r w:rsidRPr="00A00E94">
          <w:t>session.createProducer(</w:t>
        </w:r>
        <w:proofErr w:type="gramEnd"/>
        <w:r w:rsidRPr="00A00E94">
          <w:t>inboundQueue);</w:t>
        </w:r>
      </w:ins>
    </w:p>
    <w:p w:rsidR="00080DB4" w:rsidRDefault="00080DB4" w:rsidP="00080DB4">
      <w:pPr>
        <w:pStyle w:val="CodeInFrame"/>
        <w:rPr>
          <w:ins w:id="4548" w:author="Nigel Deakin" w:date="2012-08-31T15:12:00Z"/>
        </w:rPr>
      </w:pPr>
      <w:ins w:id="4549" w:author="Nigel Deakin" w:date="2012-08-31T14:25:00Z">
        <w:r>
          <w:t xml:space="preserve">      </w:t>
        </w:r>
        <w:r w:rsidRPr="00A00E94">
          <w:t xml:space="preserve">TextMessage textMessage = </w:t>
        </w:r>
        <w:proofErr w:type="gramStart"/>
        <w:r w:rsidRPr="00A00E94">
          <w:t>session.createTextMessage(</w:t>
        </w:r>
        <w:proofErr w:type="gramEnd"/>
        <w:r w:rsidRPr="00A00E94">
          <w:t>payload);</w:t>
        </w:r>
      </w:ins>
    </w:p>
    <w:p w:rsidR="00537161" w:rsidRDefault="00537161" w:rsidP="00537161">
      <w:pPr>
        <w:pStyle w:val="CodeInFrame"/>
        <w:rPr>
          <w:ins w:id="4550" w:author="Nigel Deakin" w:date="2012-08-31T15:12:00Z"/>
        </w:rPr>
      </w:pPr>
      <w:ins w:id="4551" w:author="Nigel Deakin" w:date="2012-08-31T15:12:00Z">
        <w:r>
          <w:t xml:space="preserve">      </w:t>
        </w:r>
        <w:proofErr w:type="gramStart"/>
        <w:r>
          <w:t>textMessage.setStringProperty(</w:t>
        </w:r>
        <w:proofErr w:type="gramEnd"/>
        <w:r>
          <w:t>"foo", "bar");</w:t>
        </w:r>
      </w:ins>
    </w:p>
    <w:p w:rsidR="00537161" w:rsidRDefault="00537161" w:rsidP="00537161">
      <w:pPr>
        <w:pStyle w:val="CodeInFrame"/>
        <w:rPr>
          <w:ins w:id="4552" w:author="Nigel Deakin" w:date="2012-08-31T15:12:00Z"/>
        </w:rPr>
      </w:pPr>
      <w:ins w:id="4553" w:author="Nigel Deakin" w:date="2012-08-31T15:12:00Z">
        <w:r>
          <w:t xml:space="preserve">      </w:t>
        </w:r>
        <w:proofErr w:type="gramStart"/>
        <w:r>
          <w:t>messageProducer.set</w:t>
        </w:r>
      </w:ins>
      <w:ins w:id="4554" w:author="Nigel Deakin" w:date="2012-08-31T15:27:00Z">
        <w:r w:rsidR="006B64B7">
          <w:t>DeliveryMode</w:t>
        </w:r>
      </w:ins>
      <w:ins w:id="4555" w:author="Nigel Deakin" w:date="2012-08-31T15:12:00Z">
        <w:r>
          <w:t>(</w:t>
        </w:r>
      </w:ins>
      <w:proofErr w:type="gramEnd"/>
      <w:ins w:id="4556" w:author="Nigel Deakin" w:date="2012-08-31T15:27:00Z">
        <w:r w:rsidR="006B64B7">
          <w:t>NON_PERSISTENT</w:t>
        </w:r>
      </w:ins>
      <w:ins w:id="4557" w:author="Nigel Deakin" w:date="2012-08-31T15:12:00Z">
        <w:r>
          <w:t>);</w:t>
        </w:r>
      </w:ins>
    </w:p>
    <w:p w:rsidR="00537161" w:rsidRDefault="00537161" w:rsidP="00537161">
      <w:pPr>
        <w:pStyle w:val="CodeInFrame"/>
        <w:rPr>
          <w:ins w:id="4558" w:author="Nigel Deakin" w:date="2012-08-31T14:25:00Z"/>
        </w:rPr>
      </w:pPr>
      <w:ins w:id="4559" w:author="Nigel Deakin" w:date="2012-08-31T15:12:00Z">
        <w:r>
          <w:t xml:space="preserve">      </w:t>
        </w:r>
        <w:proofErr w:type="gramStart"/>
        <w:r>
          <w:t>messageProducer.setDisableMessageTimestamp(</w:t>
        </w:r>
        <w:proofErr w:type="gramEnd"/>
        <w:r>
          <w:t>true);</w:t>
        </w:r>
      </w:ins>
    </w:p>
    <w:p w:rsidR="00080DB4" w:rsidRDefault="00080DB4" w:rsidP="00080DB4">
      <w:pPr>
        <w:pStyle w:val="CodeInFrame"/>
        <w:rPr>
          <w:ins w:id="4560" w:author="Nigel Deakin" w:date="2012-08-31T14:25:00Z"/>
        </w:rPr>
      </w:pPr>
      <w:ins w:id="4561" w:author="Nigel Deakin" w:date="2012-08-31T14:25:00Z">
        <w:r>
          <w:t xml:space="preserve">      </w:t>
        </w:r>
        <w:proofErr w:type="gramStart"/>
        <w:r w:rsidRPr="00A00E94">
          <w:t>messageProducer.send(</w:t>
        </w:r>
        <w:proofErr w:type="gramEnd"/>
        <w:r w:rsidRPr="00A00E94">
          <w:t>textMessage);</w:t>
        </w:r>
      </w:ins>
    </w:p>
    <w:p w:rsidR="00080DB4" w:rsidRDefault="00080DB4" w:rsidP="00080DB4">
      <w:pPr>
        <w:pStyle w:val="CodeInFrame"/>
        <w:rPr>
          <w:ins w:id="4562" w:author="Nigel Deakin" w:date="2012-08-31T14:25:00Z"/>
        </w:rPr>
      </w:pPr>
      <w:ins w:id="4563" w:author="Nigel Deakin" w:date="2012-08-31T14:25:00Z">
        <w:r>
          <w:t xml:space="preserve">   </w:t>
        </w:r>
        <w:r w:rsidRPr="00A00E94">
          <w:t>}</w:t>
        </w:r>
      </w:ins>
    </w:p>
    <w:p w:rsidR="00080DB4" w:rsidRDefault="00080DB4" w:rsidP="00080DB4">
      <w:pPr>
        <w:pStyle w:val="CodeInFrame"/>
        <w:rPr>
          <w:ins w:id="4564" w:author="Nigel Deakin" w:date="2012-08-31T14:25:00Z"/>
        </w:rPr>
      </w:pPr>
      <w:ins w:id="4565" w:author="Nigel Deakin" w:date="2012-08-31T14:25:00Z">
        <w:r w:rsidRPr="00A00E94">
          <w:t>}</w:t>
        </w:r>
      </w:ins>
    </w:p>
    <w:p w:rsidR="00080DB4" w:rsidRDefault="00080DB4" w:rsidP="00080DB4">
      <w:pPr>
        <w:pStyle w:val="Heading4"/>
        <w:rPr>
          <w:ins w:id="4566" w:author="Nigel Deakin" w:date="2012-08-31T14:25:00Z"/>
        </w:rPr>
      </w:pPr>
      <w:ins w:id="4567" w:author="Nigel Deakin" w:date="2012-08-31T14:25:00Z">
        <w:r>
          <w:t>Example using the simplified API</w:t>
        </w:r>
      </w:ins>
    </w:p>
    <w:p w:rsidR="00080DB4" w:rsidRPr="00E75D5E" w:rsidRDefault="00080DB4" w:rsidP="00080DB4">
      <w:pPr>
        <w:rPr>
          <w:ins w:id="4568" w:author="Nigel Deakin" w:date="2012-08-31T14:25:00Z"/>
        </w:rPr>
      </w:pPr>
      <w:ins w:id="4569" w:author="Nigel Deakin" w:date="2012-08-31T14:25:00Z">
        <w:r>
          <w:t>Here’s how you might do this using the simplified API:</w:t>
        </w:r>
      </w:ins>
    </w:p>
    <w:p w:rsidR="00080DB4" w:rsidRDefault="00080DB4" w:rsidP="00080DB4">
      <w:pPr>
        <w:pStyle w:val="CodeInFrame"/>
        <w:rPr>
          <w:ins w:id="4570" w:author="Nigel Deakin" w:date="2012-08-31T14:25:00Z"/>
        </w:rPr>
      </w:pPr>
      <w:proofErr w:type="gramStart"/>
      <w:ins w:id="4571" w:author="Nigel Deakin" w:date="2012-08-31T14:25:00Z">
        <w:r>
          <w:t>public</w:t>
        </w:r>
        <w:proofErr w:type="gramEnd"/>
        <w:r>
          <w:t xml:space="preserve"> void sendMessageNew(String payload) throws NamingException{</w:t>
        </w:r>
      </w:ins>
    </w:p>
    <w:p w:rsidR="00080DB4" w:rsidRDefault="00080DB4" w:rsidP="00080DB4">
      <w:pPr>
        <w:pStyle w:val="CodeInFrame"/>
        <w:rPr>
          <w:ins w:id="4572" w:author="Nigel Deakin" w:date="2012-08-31T14:25:00Z"/>
        </w:rPr>
      </w:pPr>
      <w:ins w:id="4573" w:author="Nigel Deakin" w:date="2012-08-31T14:25:00Z">
        <w:r>
          <w:tab/>
        </w:r>
        <w:r>
          <w:tab/>
        </w:r>
        <w:r>
          <w:tab/>
        </w:r>
      </w:ins>
    </w:p>
    <w:p w:rsidR="00080DB4" w:rsidRDefault="00080DB4" w:rsidP="00080DB4">
      <w:pPr>
        <w:pStyle w:val="CodeInFrame"/>
        <w:rPr>
          <w:ins w:id="4574" w:author="Nigel Deakin" w:date="2012-08-31T14:25:00Z"/>
        </w:rPr>
      </w:pPr>
      <w:ins w:id="4575" w:author="Nigel Deakin" w:date="2012-08-31T14:25:00Z">
        <w:r>
          <w:t xml:space="preserve">   InitialContext initialContext = </w:t>
        </w:r>
        <w:proofErr w:type="gramStart"/>
        <w:r>
          <w:t>getInitialContext(</w:t>
        </w:r>
        <w:proofErr w:type="gramEnd"/>
        <w:r>
          <w:t>);</w:t>
        </w:r>
      </w:ins>
    </w:p>
    <w:p w:rsidR="00080DB4" w:rsidRDefault="00080DB4" w:rsidP="00080DB4">
      <w:pPr>
        <w:pStyle w:val="CodeInFrame"/>
        <w:rPr>
          <w:ins w:id="4576" w:author="Nigel Deakin" w:date="2012-08-31T14:25:00Z"/>
        </w:rPr>
      </w:pPr>
      <w:ins w:id="4577" w:author="Nigel Deakin" w:date="2012-08-31T14:25:00Z">
        <w:r>
          <w:t xml:space="preserve">   ConnectionFactory connectionFactory = (ConnectionFactory)</w:t>
        </w:r>
      </w:ins>
    </w:p>
    <w:p w:rsidR="00080DB4" w:rsidRDefault="00080DB4" w:rsidP="00080DB4">
      <w:pPr>
        <w:pStyle w:val="CodeInFrame"/>
        <w:rPr>
          <w:ins w:id="4578" w:author="Nigel Deakin" w:date="2012-08-31T14:25:00Z"/>
        </w:rPr>
      </w:pPr>
      <w:ins w:id="4579" w:author="Nigel Deakin" w:date="2012-08-31T14:25:00Z">
        <w:r>
          <w:t xml:space="preserve">      </w:t>
        </w:r>
        <w:proofErr w:type="gramStart"/>
        <w:r>
          <w:t>initialContext.lookup(</w:t>
        </w:r>
        <w:proofErr w:type="gramEnd"/>
        <w:r>
          <w:t>"jms/connectionFactory");</w:t>
        </w:r>
      </w:ins>
    </w:p>
    <w:p w:rsidR="00080DB4" w:rsidRDefault="00080DB4" w:rsidP="00080DB4">
      <w:pPr>
        <w:pStyle w:val="CodeInFrame"/>
        <w:rPr>
          <w:ins w:id="4580" w:author="Nigel Deakin" w:date="2012-08-31T14:25:00Z"/>
        </w:rPr>
      </w:pPr>
      <w:ins w:id="4581" w:author="Nigel Deakin" w:date="2012-08-31T14:25:00Z">
        <w:r>
          <w:t xml:space="preserve">   Queue inboundQueue =</w:t>
        </w:r>
        <w:r>
          <w:br/>
          <w:t xml:space="preserve">      (Queue) </w:t>
        </w:r>
        <w:proofErr w:type="gramStart"/>
        <w:r>
          <w:t>initialContext.lookup(</w:t>
        </w:r>
        <w:proofErr w:type="gramEnd"/>
        <w:r>
          <w:t>"jms/inboundQueue");</w:t>
        </w:r>
      </w:ins>
    </w:p>
    <w:p w:rsidR="00080DB4" w:rsidRDefault="00080DB4" w:rsidP="00080DB4">
      <w:pPr>
        <w:pStyle w:val="CodeInFrame"/>
        <w:rPr>
          <w:ins w:id="4582" w:author="Nigel Deakin" w:date="2012-08-31T14:25:00Z"/>
        </w:rPr>
      </w:pPr>
      <w:ins w:id="4583" w:author="Nigel Deakin" w:date="2012-08-31T14:25:00Z">
        <w:r>
          <w:tab/>
        </w:r>
        <w:r>
          <w:tab/>
        </w:r>
        <w:r>
          <w:tab/>
        </w:r>
        <w:r>
          <w:tab/>
        </w:r>
        <w:r>
          <w:tab/>
        </w:r>
        <w:r>
          <w:tab/>
        </w:r>
      </w:ins>
    </w:p>
    <w:p w:rsidR="00080DB4" w:rsidRDefault="00080DB4" w:rsidP="00080DB4">
      <w:pPr>
        <w:pStyle w:val="CodeInFrame"/>
        <w:rPr>
          <w:ins w:id="4584" w:author="Nigel Deakin" w:date="2012-08-31T14:25:00Z"/>
        </w:rPr>
      </w:pPr>
      <w:ins w:id="4585" w:author="Nigel Deakin" w:date="2012-08-31T14:25:00Z">
        <w:r>
          <w:t xml:space="preserve">   </w:t>
        </w:r>
        <w:proofErr w:type="gramStart"/>
        <w:r>
          <w:t>try</w:t>
        </w:r>
        <w:proofErr w:type="gramEnd"/>
        <w:r>
          <w:t xml:space="preserve"> (JMSContext context = connectionFactory.createContext();){</w:t>
        </w:r>
      </w:ins>
    </w:p>
    <w:p w:rsidR="00184071" w:rsidRDefault="00D54ED8" w:rsidP="00080DB4">
      <w:pPr>
        <w:pStyle w:val="CodeInFrame"/>
        <w:rPr>
          <w:ins w:id="4586" w:author="Nigel Deakin" w:date="2012-09-03T16:48:00Z"/>
        </w:rPr>
      </w:pPr>
      <w:ins w:id="4587" w:author="Nigel Deakin" w:date="2012-08-31T15:16:00Z">
        <w:r w:rsidRPr="00D54ED8">
          <w:t xml:space="preserve">   </w:t>
        </w:r>
      </w:ins>
      <w:ins w:id="4588" w:author="Nigel Deakin" w:date="2012-08-31T15:18:00Z">
        <w:r w:rsidR="00F129A4">
          <w:t xml:space="preserve">   </w:t>
        </w:r>
      </w:ins>
      <w:proofErr w:type="gramStart"/>
      <w:ins w:id="4589" w:author="Nigel Deakin" w:date="2012-08-31T15:16:00Z">
        <w:r w:rsidRPr="00D54ED8">
          <w:t>context.createProducer(</w:t>
        </w:r>
        <w:proofErr w:type="gramEnd"/>
        <w:r w:rsidRPr="00D54ED8">
          <w:t>).</w:t>
        </w:r>
      </w:ins>
    </w:p>
    <w:p w:rsidR="00545F0B" w:rsidRDefault="00545F0B" w:rsidP="00080DB4">
      <w:pPr>
        <w:pStyle w:val="CodeInFrame"/>
        <w:rPr>
          <w:ins w:id="4590" w:author="Nigel Deakin" w:date="2012-08-31T15:31:00Z"/>
        </w:rPr>
      </w:pPr>
      <w:ins w:id="4591" w:author="Nigel Deakin" w:date="2012-09-03T16:48:00Z">
        <w:r>
          <w:tab/>
        </w:r>
        <w:r>
          <w:tab/>
          <w:t xml:space="preserve">   </w:t>
        </w:r>
        <w:proofErr w:type="gramStart"/>
        <w:r w:rsidRPr="00545F0B">
          <w:t>setProperty(</w:t>
        </w:r>
        <w:proofErr w:type="gramEnd"/>
        <w:r w:rsidRPr="00545F0B">
          <w:t>"foo", "bar").</w:t>
        </w:r>
      </w:ins>
    </w:p>
    <w:p w:rsidR="00D54ED8" w:rsidRDefault="00184071" w:rsidP="00080DB4">
      <w:pPr>
        <w:pStyle w:val="CodeInFrame"/>
        <w:rPr>
          <w:ins w:id="4592" w:author="Nigel Deakin" w:date="2012-08-31T15:16:00Z"/>
        </w:rPr>
      </w:pPr>
      <w:ins w:id="4593" w:author="Nigel Deakin" w:date="2012-08-31T15:31:00Z">
        <w:r>
          <w:t xml:space="preserve">              </w:t>
        </w:r>
      </w:ins>
      <w:proofErr w:type="gramStart"/>
      <w:ins w:id="4594" w:author="Nigel Deakin" w:date="2012-08-31T15:16:00Z">
        <w:r w:rsidR="00D54ED8" w:rsidRPr="00D54ED8">
          <w:t>setTimeToLive(</w:t>
        </w:r>
        <w:proofErr w:type="gramEnd"/>
        <w:r w:rsidR="00D54ED8" w:rsidRPr="00D54ED8">
          <w:t>10000).</w:t>
        </w:r>
      </w:ins>
    </w:p>
    <w:p w:rsidR="00D54ED8" w:rsidRDefault="00D54ED8" w:rsidP="00080DB4">
      <w:pPr>
        <w:pStyle w:val="CodeInFrame"/>
        <w:rPr>
          <w:ins w:id="4595" w:author="Nigel Deakin" w:date="2012-08-31T15:28:00Z"/>
        </w:rPr>
      </w:pPr>
      <w:ins w:id="4596" w:author="Nigel Deakin" w:date="2012-08-31T15:16:00Z">
        <w:r>
          <w:t xml:space="preserve">   </w:t>
        </w:r>
      </w:ins>
      <w:ins w:id="4597" w:author="Nigel Deakin" w:date="2012-08-31T15:17:00Z">
        <w:r>
          <w:t xml:space="preserve">      </w:t>
        </w:r>
      </w:ins>
      <w:ins w:id="4598" w:author="Nigel Deakin" w:date="2012-08-31T15:18:00Z">
        <w:r w:rsidR="004211D8">
          <w:t xml:space="preserve">     </w:t>
        </w:r>
      </w:ins>
      <w:proofErr w:type="gramStart"/>
      <w:ins w:id="4599" w:author="Nigel Deakin" w:date="2012-08-31T15:16:00Z">
        <w:r w:rsidRPr="00D54ED8">
          <w:t>setDeliveryMode(</w:t>
        </w:r>
        <w:proofErr w:type="gramEnd"/>
        <w:r w:rsidRPr="00D54ED8">
          <w:t>NON_PERSISTENT).</w:t>
        </w:r>
      </w:ins>
    </w:p>
    <w:p w:rsidR="009768D6" w:rsidRDefault="0098142A">
      <w:pPr>
        <w:pStyle w:val="CodeInFrame"/>
        <w:rPr>
          <w:ins w:id="4600" w:author="Nigel Deakin" w:date="2012-08-31T15:16:00Z"/>
        </w:rPr>
      </w:pPr>
      <w:ins w:id="4601" w:author="Nigel Deakin" w:date="2012-08-31T15:28:00Z">
        <w:r>
          <w:t xml:space="preserve">              </w:t>
        </w:r>
        <w:proofErr w:type="gramStart"/>
        <w:r w:rsidRPr="00D54ED8">
          <w:t>setDisableMessageTimestamp(</w:t>
        </w:r>
        <w:proofErr w:type="gramEnd"/>
        <w:r w:rsidRPr="00D54ED8">
          <w:t>true).</w:t>
        </w:r>
      </w:ins>
    </w:p>
    <w:p w:rsidR="00D54ED8" w:rsidRDefault="00D54ED8" w:rsidP="00080DB4">
      <w:pPr>
        <w:pStyle w:val="CodeInFrame"/>
        <w:rPr>
          <w:ins w:id="4602" w:author="Nigel Deakin" w:date="2012-08-31T15:16:00Z"/>
        </w:rPr>
      </w:pPr>
      <w:ins w:id="4603" w:author="Nigel Deakin" w:date="2012-08-31T15:16:00Z">
        <w:r>
          <w:t xml:space="preserve">   </w:t>
        </w:r>
      </w:ins>
      <w:ins w:id="4604" w:author="Nigel Deakin" w:date="2012-08-31T15:17:00Z">
        <w:r>
          <w:t xml:space="preserve">      </w:t>
        </w:r>
      </w:ins>
      <w:ins w:id="4605" w:author="Nigel Deakin" w:date="2012-08-31T15:18:00Z">
        <w:r w:rsidR="004211D8">
          <w:t xml:space="preserve">     </w:t>
        </w:r>
      </w:ins>
      <w:proofErr w:type="gramStart"/>
      <w:ins w:id="4606" w:author="Nigel Deakin" w:date="2012-08-31T15:16:00Z">
        <w:r w:rsidRPr="00D54ED8">
          <w:t>send(</w:t>
        </w:r>
        <w:proofErr w:type="gramEnd"/>
        <w:r w:rsidRPr="00D54ED8">
          <w:t>inboundQueue, payload);</w:t>
        </w:r>
      </w:ins>
    </w:p>
    <w:p w:rsidR="00080DB4" w:rsidRDefault="00080DB4" w:rsidP="00080DB4">
      <w:pPr>
        <w:pStyle w:val="CodeInFrame"/>
        <w:rPr>
          <w:ins w:id="4607" w:author="Nigel Deakin" w:date="2012-08-31T14:25:00Z"/>
        </w:rPr>
      </w:pPr>
      <w:ins w:id="4608" w:author="Nigel Deakin" w:date="2012-08-31T14:25:00Z">
        <w:r>
          <w:t xml:space="preserve">   }</w:t>
        </w:r>
        <w:r>
          <w:tab/>
        </w:r>
        <w:r>
          <w:tab/>
        </w:r>
      </w:ins>
    </w:p>
    <w:p w:rsidR="00080DB4" w:rsidRDefault="00080DB4" w:rsidP="00080DB4">
      <w:pPr>
        <w:pStyle w:val="CodeInFrame"/>
        <w:rPr>
          <w:ins w:id="4609" w:author="Nigel Deakin" w:date="2012-08-31T14:25:00Z"/>
        </w:rPr>
      </w:pPr>
      <w:ins w:id="4610" w:author="Nigel Deakin" w:date="2012-08-31T14:25:00Z">
        <w:r>
          <w:t>}</w:t>
        </w:r>
      </w:ins>
    </w:p>
    <w:p w:rsidR="009768D6" w:rsidRDefault="00080DB4">
      <w:pPr>
        <w:rPr>
          <w:ins w:id="4611" w:author="Nigel Deakin" w:date="2012-02-03T15:01:00Z"/>
        </w:rPr>
      </w:pPr>
      <w:ins w:id="4612" w:author="Nigel Deakin" w:date="2012-08-31T14:25: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4613" w:author="Nigel Deakin" w:date="2012-02-03T15:01:00Z"/>
        </w:rPr>
        <w:pPrChange w:id="4614" w:author="Nigel Deakin" w:date="2012-02-01T18:06:00Z">
          <w:pPr>
            <w:pStyle w:val="Heading2"/>
          </w:pPr>
        </w:pPrChange>
      </w:pPr>
      <w:bookmarkStart w:id="4615" w:name="_Toc339906485"/>
      <w:ins w:id="4616" w:author="Nigel Deakin" w:date="2012-02-03T15:01:00Z">
        <w:r>
          <w:t>Receiving a message synchronously (Java EE)</w:t>
        </w:r>
        <w:bookmarkEnd w:id="4615"/>
      </w:ins>
    </w:p>
    <w:p w:rsidR="002D381C" w:rsidRDefault="002D381C" w:rsidP="002D381C">
      <w:pPr>
        <w:rPr>
          <w:ins w:id="4617" w:author="Nigel Deakin" w:date="2012-02-07T17:24:00Z"/>
        </w:rPr>
      </w:pPr>
      <w:ins w:id="4618" w:author="Nigel Deakin" w:date="2012-02-03T15:01:00Z">
        <w:r>
          <w:t xml:space="preserve">This example compares the use of the standard and simplified JMS APIs for synchronously receiving a </w:t>
        </w:r>
        <w:r w:rsidRPr="009F22EC">
          <w:rPr>
            <w:rStyle w:val="Code"/>
          </w:rPr>
          <w:t>TextMessage</w:t>
        </w:r>
        <w:r>
          <w:t xml:space="preserve"> in a Java EE web or EJB container.</w:t>
        </w:r>
      </w:ins>
    </w:p>
    <w:p w:rsidR="00000000" w:rsidRDefault="00537CEB">
      <w:pPr>
        <w:pStyle w:val="Heading4"/>
        <w:rPr>
          <w:ins w:id="4619" w:author="Nigel Deakin" w:date="2012-02-03T15:01:00Z"/>
        </w:rPr>
        <w:pPrChange w:id="4620" w:author="Nigel Deakin" w:date="2012-02-07T17:24:00Z">
          <w:pPr/>
        </w:pPrChange>
      </w:pPr>
      <w:ins w:id="4621" w:author="Nigel Deakin" w:date="2012-02-07T17:24:00Z">
        <w:r>
          <w:t>Example using the standard API</w:t>
        </w:r>
      </w:ins>
    </w:p>
    <w:p w:rsidR="002D381C" w:rsidRDefault="002D381C" w:rsidP="002D381C">
      <w:pPr>
        <w:rPr>
          <w:ins w:id="4622" w:author="Nigel Deakin" w:date="2012-02-03T15:01:00Z"/>
        </w:rPr>
      </w:pPr>
      <w:ins w:id="4623" w:author="Nigel Deakin" w:date="2012-02-03T15:01:00Z">
        <w:r>
          <w:t>Here’s how you might do this using the standard API:</w:t>
        </w:r>
      </w:ins>
    </w:p>
    <w:p w:rsidR="00000000" w:rsidRDefault="00D71E00">
      <w:pPr>
        <w:pStyle w:val="CodeInFrame"/>
        <w:rPr>
          <w:ins w:id="4624" w:author="Nigel Deakin" w:date="2012-02-03T15:01:00Z"/>
          <w:rStyle w:val="Code"/>
          <w:rPrChange w:id="4625" w:author="Nigel Deakin" w:date="2012-02-01T18:07:00Z">
            <w:rPr>
              <w:ins w:id="4626" w:author="Nigel Deakin" w:date="2012-02-03T15:01:00Z"/>
            </w:rPr>
          </w:rPrChange>
        </w:rPr>
        <w:pPrChange w:id="4627" w:author="Nigel Deakin" w:date="2012-02-02T16:15:00Z">
          <w:pPr>
            <w:pStyle w:val="SmallCode"/>
          </w:pPr>
        </w:pPrChange>
      </w:pPr>
      <w:proofErr w:type="gramStart"/>
      <w:ins w:id="4628" w:author="Nigel Deakin" w:date="2012-02-03T15:01:00Z">
        <w:r w:rsidRPr="00D71E00">
          <w:rPr>
            <w:rStyle w:val="Code"/>
            <w:rPrChange w:id="4629" w:author="Nigel Deakin" w:date="2012-02-01T18:07:00Z">
              <w:rPr>
                <w:lang w:val="en-US" w:eastAsia="en-US" w:bidi="en-US"/>
              </w:rPr>
            </w:rPrChange>
          </w:rPr>
          <w:lastRenderedPageBreak/>
          <w:t>@Resource(</w:t>
        </w:r>
        <w:proofErr w:type="gramEnd"/>
        <w:r w:rsidRPr="00D71E00">
          <w:rPr>
            <w:rStyle w:val="Code"/>
            <w:rPrChange w:id="4630" w:author="Nigel Deakin" w:date="2012-02-01T18:07:00Z">
              <w:rPr>
                <w:lang w:val="en-US" w:eastAsia="en-US" w:bidi="en-US"/>
              </w:rPr>
            </w:rPrChange>
          </w:rPr>
          <w:t>lookup = "jms/connectionFactory")</w:t>
        </w:r>
      </w:ins>
    </w:p>
    <w:p w:rsidR="00000000" w:rsidRDefault="00D71E00">
      <w:pPr>
        <w:pStyle w:val="CodeInFrame"/>
        <w:rPr>
          <w:ins w:id="4631" w:author="Nigel Deakin" w:date="2012-02-03T15:01:00Z"/>
          <w:rStyle w:val="Code"/>
          <w:rPrChange w:id="4632" w:author="Nigel Deakin" w:date="2012-02-01T18:07:00Z">
            <w:rPr>
              <w:ins w:id="4633" w:author="Nigel Deakin" w:date="2012-02-03T15:01:00Z"/>
            </w:rPr>
          </w:rPrChange>
        </w:rPr>
        <w:pPrChange w:id="4634" w:author="Nigel Deakin" w:date="2012-02-02T16:15:00Z">
          <w:pPr>
            <w:pStyle w:val="SmallCode"/>
          </w:pPr>
        </w:pPrChange>
      </w:pPr>
      <w:ins w:id="4635" w:author="Nigel Deakin" w:date="2012-02-03T15:01:00Z">
        <w:r w:rsidRPr="00D71E00">
          <w:rPr>
            <w:rStyle w:val="Code"/>
            <w:rPrChange w:id="4636" w:author="Nigel Deakin" w:date="2012-02-01T18:07:00Z">
              <w:rPr>
                <w:lang w:val="en-US" w:eastAsia="en-US" w:bidi="en-US"/>
              </w:rPr>
            </w:rPrChange>
          </w:rPr>
          <w:t>ConnectionFactory connectionFactory;</w:t>
        </w:r>
      </w:ins>
    </w:p>
    <w:p w:rsidR="00000000" w:rsidRDefault="00D71E00">
      <w:pPr>
        <w:pStyle w:val="CodeInFrame"/>
        <w:rPr>
          <w:ins w:id="4637" w:author="Nigel Deakin" w:date="2012-02-03T15:01:00Z"/>
          <w:rStyle w:val="Code"/>
          <w:rPrChange w:id="4638" w:author="Nigel Deakin" w:date="2012-02-01T18:07:00Z">
            <w:rPr>
              <w:ins w:id="4639" w:author="Nigel Deakin" w:date="2012-02-03T15:01:00Z"/>
            </w:rPr>
          </w:rPrChange>
        </w:rPr>
        <w:pPrChange w:id="4640" w:author="Nigel Deakin" w:date="2012-02-02T16:15:00Z">
          <w:pPr>
            <w:pStyle w:val="SmallCode"/>
          </w:pPr>
        </w:pPrChange>
      </w:pPr>
      <w:ins w:id="4641" w:author="Nigel Deakin" w:date="2012-02-03T15:01:00Z">
        <w:r w:rsidRPr="00D71E00">
          <w:rPr>
            <w:rStyle w:val="Code"/>
            <w:rPrChange w:id="4642" w:author="Nigel Deakin" w:date="2012-02-01T18:07:00Z">
              <w:rPr>
                <w:lang w:val="en-US" w:eastAsia="en-US" w:bidi="en-US"/>
              </w:rPr>
            </w:rPrChange>
          </w:rPr>
          <w:tab/>
        </w:r>
      </w:ins>
    </w:p>
    <w:p w:rsidR="00000000" w:rsidRDefault="00D71E00">
      <w:pPr>
        <w:pStyle w:val="CodeInFrame"/>
        <w:rPr>
          <w:ins w:id="4643" w:author="Nigel Deakin" w:date="2012-02-03T15:01:00Z"/>
          <w:rStyle w:val="Code"/>
          <w:rPrChange w:id="4644" w:author="Nigel Deakin" w:date="2012-02-01T18:07:00Z">
            <w:rPr>
              <w:ins w:id="4645" w:author="Nigel Deakin" w:date="2012-02-03T15:01:00Z"/>
            </w:rPr>
          </w:rPrChange>
        </w:rPr>
        <w:pPrChange w:id="4646" w:author="Nigel Deakin" w:date="2012-02-02T16:15:00Z">
          <w:pPr>
            <w:pStyle w:val="SmallCode"/>
          </w:pPr>
        </w:pPrChange>
      </w:pPr>
      <w:proofErr w:type="gramStart"/>
      <w:ins w:id="4647" w:author="Nigel Deakin" w:date="2012-02-03T15:01:00Z">
        <w:r w:rsidRPr="00D71E00">
          <w:rPr>
            <w:rStyle w:val="Code"/>
            <w:rPrChange w:id="4648" w:author="Nigel Deakin" w:date="2012-02-01T18:07:00Z">
              <w:rPr>
                <w:lang w:val="en-US" w:eastAsia="en-US" w:bidi="en-US"/>
              </w:rPr>
            </w:rPrChange>
          </w:rPr>
          <w:t>@Resource(</w:t>
        </w:r>
        <w:proofErr w:type="gramEnd"/>
        <w:r w:rsidRPr="00D71E00">
          <w:rPr>
            <w:rStyle w:val="Code"/>
            <w:rPrChange w:id="4649" w:author="Nigel Deakin" w:date="2012-02-01T18:07:00Z">
              <w:rPr>
                <w:lang w:val="en-US" w:eastAsia="en-US" w:bidi="en-US"/>
              </w:rPr>
            </w:rPrChange>
          </w:rPr>
          <w:t>lookup="jms/inboundQueue")</w:t>
        </w:r>
      </w:ins>
    </w:p>
    <w:p w:rsidR="00000000" w:rsidRDefault="00436994">
      <w:pPr>
        <w:pStyle w:val="CodeInFrame"/>
        <w:rPr>
          <w:ins w:id="4650" w:author="Nigel Deakin" w:date="2012-02-03T15:01:00Z"/>
          <w:rStyle w:val="Code"/>
          <w:rPrChange w:id="4651" w:author="Nigel Deakin" w:date="2012-02-01T18:07:00Z">
            <w:rPr>
              <w:ins w:id="4652" w:author="Nigel Deakin" w:date="2012-02-03T15:01:00Z"/>
            </w:rPr>
          </w:rPrChange>
        </w:rPr>
        <w:pPrChange w:id="4653" w:author="Nigel Deakin" w:date="2012-02-02T16:15:00Z">
          <w:pPr>
            <w:pStyle w:val="SmallCode"/>
          </w:pPr>
        </w:pPrChange>
      </w:pPr>
      <w:ins w:id="4654" w:author="Nigel Deakin" w:date="2012-02-08T20:53:00Z">
        <w:r>
          <w:rPr>
            <w:rStyle w:val="Code"/>
          </w:rPr>
          <w:t>Q</w:t>
        </w:r>
      </w:ins>
      <w:ins w:id="4655" w:author="Nigel Deakin" w:date="2012-02-08T20:54:00Z">
        <w:r>
          <w:rPr>
            <w:rStyle w:val="Code"/>
          </w:rPr>
          <w:t>ueue inboundQueue</w:t>
        </w:r>
      </w:ins>
      <w:ins w:id="4656" w:author="Nigel Deakin" w:date="2012-02-03T15:01:00Z">
        <w:r w:rsidR="00D71E00" w:rsidRPr="00D71E00">
          <w:rPr>
            <w:rStyle w:val="Code"/>
            <w:rPrChange w:id="4657" w:author="Nigel Deakin" w:date="2012-02-01T18:07:00Z">
              <w:rPr>
                <w:lang w:val="en-US" w:eastAsia="en-US" w:bidi="en-US"/>
              </w:rPr>
            </w:rPrChange>
          </w:rPr>
          <w:t>;</w:t>
        </w:r>
      </w:ins>
    </w:p>
    <w:p w:rsidR="00000000" w:rsidRDefault="00D71E00">
      <w:pPr>
        <w:pStyle w:val="CodeInFrame"/>
        <w:rPr>
          <w:ins w:id="4658" w:author="Nigel Deakin" w:date="2012-02-03T15:01:00Z"/>
          <w:rStyle w:val="Code"/>
          <w:rPrChange w:id="4659" w:author="Nigel Deakin" w:date="2012-02-01T18:07:00Z">
            <w:rPr>
              <w:ins w:id="4660" w:author="Nigel Deakin" w:date="2012-02-03T15:01:00Z"/>
            </w:rPr>
          </w:rPrChange>
        </w:rPr>
        <w:pPrChange w:id="4661" w:author="Nigel Deakin" w:date="2012-02-02T16:15:00Z">
          <w:pPr>
            <w:pStyle w:val="SmallCode"/>
          </w:pPr>
        </w:pPrChange>
      </w:pPr>
      <w:ins w:id="4662" w:author="Nigel Deakin" w:date="2012-02-03T15:01:00Z">
        <w:r w:rsidRPr="00D71E00">
          <w:rPr>
            <w:rStyle w:val="Code"/>
            <w:rPrChange w:id="4663" w:author="Nigel Deakin" w:date="2012-02-01T18:07:00Z">
              <w:rPr>
                <w:lang w:val="en-US" w:eastAsia="en-US" w:bidi="en-US"/>
              </w:rPr>
            </w:rPrChange>
          </w:rPr>
          <w:tab/>
        </w:r>
      </w:ins>
    </w:p>
    <w:p w:rsidR="00000000" w:rsidRDefault="002D381C">
      <w:pPr>
        <w:pStyle w:val="CodeInFrame"/>
        <w:rPr>
          <w:ins w:id="4664" w:author="Nigel Deakin" w:date="2012-02-03T15:01:00Z"/>
          <w:rStyle w:val="Code"/>
        </w:rPr>
        <w:pPrChange w:id="4665" w:author="Nigel Deakin" w:date="2012-02-02T16:15:00Z">
          <w:pPr/>
        </w:pPrChange>
      </w:pPr>
      <w:proofErr w:type="gramStart"/>
      <w:ins w:id="4666" w:author="Nigel Deakin" w:date="2012-02-03T15:01:00Z">
        <w:r w:rsidRPr="00715324">
          <w:rPr>
            <w:rStyle w:val="Code"/>
          </w:rPr>
          <w:t>public</w:t>
        </w:r>
        <w:proofErr w:type="gramEnd"/>
        <w:r w:rsidRPr="00715324">
          <w:rPr>
            <w:rStyle w:val="Code"/>
          </w:rPr>
          <w:t xml:space="preserve"> String receiveMessageOld() throws JMSException {</w:t>
        </w:r>
      </w:ins>
    </w:p>
    <w:p w:rsidR="00000000" w:rsidRDefault="005F7E80">
      <w:pPr>
        <w:pStyle w:val="CodeInFrame"/>
        <w:rPr>
          <w:ins w:id="4667" w:author="Nigel Deakin" w:date="2012-02-03T15:01:00Z"/>
          <w:rStyle w:val="Code"/>
        </w:rPr>
        <w:pPrChange w:id="4668" w:author="Nigel Deakin" w:date="2012-02-02T16:15:00Z">
          <w:pPr/>
        </w:pPrChange>
      </w:pPr>
    </w:p>
    <w:p w:rsidR="00000000" w:rsidRDefault="002D381C">
      <w:pPr>
        <w:pStyle w:val="CodeInFrame"/>
        <w:rPr>
          <w:ins w:id="4669" w:author="Nigel Deakin" w:date="2012-02-03T15:01:00Z"/>
          <w:rStyle w:val="Code"/>
        </w:rPr>
        <w:pPrChange w:id="4670" w:author="Nigel Deakin" w:date="2012-02-02T16:16:00Z">
          <w:pPr/>
        </w:pPrChange>
      </w:pPr>
      <w:ins w:id="4671" w:author="Nigel Deakin" w:date="2012-02-03T15:01:00Z">
        <w:r>
          <w:rPr>
            <w:rStyle w:val="Code"/>
          </w:rPr>
          <w:t xml:space="preserve">   </w:t>
        </w:r>
        <w:proofErr w:type="gramStart"/>
        <w:r w:rsidRPr="00715324">
          <w:rPr>
            <w:rStyle w:val="Code"/>
          </w:rPr>
          <w:t>try</w:t>
        </w:r>
        <w:proofErr w:type="gramEnd"/>
        <w:r w:rsidRPr="00715324">
          <w:rPr>
            <w:rStyle w:val="Code"/>
          </w:rPr>
          <w:t xml:space="preserve"> (Connection connection =</w:t>
        </w:r>
        <w:r>
          <w:rPr>
            <w:rStyle w:val="Code"/>
          </w:rPr>
          <w:br/>
          <w:t xml:space="preserve">         </w:t>
        </w:r>
        <w:r w:rsidRPr="00715324">
          <w:rPr>
            <w:rStyle w:val="Code"/>
          </w:rPr>
          <w:t>connectionFactory.createConnection()) {</w:t>
        </w:r>
      </w:ins>
    </w:p>
    <w:p w:rsidR="00000000" w:rsidRDefault="002D381C">
      <w:pPr>
        <w:pStyle w:val="CodeInFrame"/>
        <w:rPr>
          <w:ins w:id="4672" w:author="Nigel Deakin" w:date="2012-02-03T15:01:00Z"/>
          <w:rStyle w:val="Code"/>
        </w:rPr>
        <w:pPrChange w:id="4673" w:author="Nigel Deakin" w:date="2012-02-02T16:16:00Z">
          <w:pPr/>
        </w:pPrChange>
      </w:pPr>
      <w:ins w:id="4674" w:author="Nigel Deakin" w:date="2012-02-03T15:01:00Z">
        <w:r>
          <w:rPr>
            <w:rStyle w:val="Code"/>
          </w:rPr>
          <w:t xml:space="preserve">      </w:t>
        </w:r>
        <w:proofErr w:type="gramStart"/>
        <w:r w:rsidRPr="00715324">
          <w:rPr>
            <w:rStyle w:val="Code"/>
          </w:rPr>
          <w:t>connection.start(</w:t>
        </w:r>
        <w:proofErr w:type="gramEnd"/>
        <w:r w:rsidRPr="00715324">
          <w:rPr>
            <w:rStyle w:val="Code"/>
          </w:rPr>
          <w:t>);</w:t>
        </w:r>
      </w:ins>
    </w:p>
    <w:p w:rsidR="00000000" w:rsidRDefault="002D381C">
      <w:pPr>
        <w:pStyle w:val="CodeInFrame"/>
        <w:rPr>
          <w:ins w:id="4675" w:author="Nigel Deakin" w:date="2012-02-03T15:01:00Z"/>
          <w:rStyle w:val="Code"/>
        </w:rPr>
        <w:pPrChange w:id="4676" w:author="Nigel Deakin" w:date="2012-02-02T16:15:00Z">
          <w:pPr/>
        </w:pPrChange>
      </w:pPr>
      <w:ins w:id="4677" w:author="Nigel Deakin" w:date="2012-02-03T15:01:00Z">
        <w:r w:rsidRPr="00715324">
          <w:rPr>
            <w:rStyle w:val="Code"/>
          </w:rPr>
          <w:t xml:space="preserve">      Session session = </w:t>
        </w:r>
        <w:proofErr w:type="gramStart"/>
        <w:r w:rsidRPr="00715324">
          <w:rPr>
            <w:rStyle w:val="Code"/>
          </w:rPr>
          <w:t>connection.createSession(</w:t>
        </w:r>
        <w:proofErr w:type="gramEnd"/>
        <w:r w:rsidRPr="00715324">
          <w:rPr>
            <w:rStyle w:val="Code"/>
          </w:rPr>
          <w:t>);</w:t>
        </w:r>
      </w:ins>
    </w:p>
    <w:p w:rsidR="00000000" w:rsidRDefault="002D381C">
      <w:pPr>
        <w:pStyle w:val="CodeInFrame"/>
        <w:rPr>
          <w:ins w:id="4678" w:author="Nigel Deakin" w:date="2012-02-03T15:01:00Z"/>
          <w:rStyle w:val="Code"/>
        </w:rPr>
        <w:pPrChange w:id="4679" w:author="Nigel Deakin" w:date="2012-02-02T16:15:00Z">
          <w:pPr/>
        </w:pPrChange>
      </w:pPr>
      <w:ins w:id="4680" w:author="Nigel Deakin" w:date="2012-02-03T15:01:00Z">
        <w:r w:rsidRPr="00715324">
          <w:rPr>
            <w:rStyle w:val="Code"/>
          </w:rPr>
          <w:t xml:space="preserve">      MessageConsumer messageConsumer =</w:t>
        </w:r>
        <w:r>
          <w:rPr>
            <w:rStyle w:val="Code"/>
          </w:rPr>
          <w:br/>
          <w:t xml:space="preserve">        </w:t>
        </w:r>
        <w:r w:rsidRPr="00715324">
          <w:rPr>
            <w:rStyle w:val="Code"/>
          </w:rPr>
          <w:t xml:space="preserve"> </w:t>
        </w:r>
        <w:proofErr w:type="gramStart"/>
        <w:r w:rsidRPr="00715324">
          <w:rPr>
            <w:rStyle w:val="Code"/>
          </w:rPr>
          <w:t>session.createConsumer(</w:t>
        </w:r>
        <w:proofErr w:type="gramEnd"/>
        <w:r w:rsidRPr="00715324">
          <w:rPr>
            <w:rStyle w:val="Code"/>
          </w:rPr>
          <w:t>inboundQueue);</w:t>
        </w:r>
      </w:ins>
    </w:p>
    <w:p w:rsidR="00000000" w:rsidRDefault="002D381C">
      <w:pPr>
        <w:pStyle w:val="CodeInFrame"/>
        <w:rPr>
          <w:ins w:id="4681" w:author="Nigel Deakin" w:date="2012-02-03T15:01:00Z"/>
          <w:rStyle w:val="Code"/>
        </w:rPr>
        <w:pPrChange w:id="4682" w:author="Nigel Deakin" w:date="2012-02-02T16:15:00Z">
          <w:pPr/>
        </w:pPrChange>
      </w:pPr>
      <w:ins w:id="4683" w:author="Nigel Deakin" w:date="2012-02-03T15:01:00Z">
        <w:r>
          <w:rPr>
            <w:rStyle w:val="Code"/>
          </w:rPr>
          <w:t xml:space="preserve">      </w:t>
        </w:r>
        <w:r w:rsidRPr="00715324">
          <w:rPr>
            <w:rStyle w:val="Code"/>
          </w:rPr>
          <w:t>TextMe</w:t>
        </w:r>
        <w:r>
          <w:rPr>
            <w:rStyle w:val="Code"/>
          </w:rPr>
          <w:t>ssage textMessage =</w:t>
        </w:r>
      </w:ins>
    </w:p>
    <w:p w:rsidR="00000000" w:rsidRDefault="002D381C">
      <w:pPr>
        <w:pStyle w:val="CodeInFrame"/>
        <w:rPr>
          <w:ins w:id="4684" w:author="Nigel Deakin" w:date="2012-02-03T15:01:00Z"/>
          <w:rStyle w:val="Code"/>
        </w:rPr>
        <w:pPrChange w:id="4685" w:author="Nigel Deakin" w:date="2012-02-02T16:15:00Z">
          <w:pPr/>
        </w:pPrChange>
      </w:pPr>
      <w:ins w:id="4686" w:author="Nigel Deakin" w:date="2012-02-03T15:01:00Z">
        <w:r>
          <w:rPr>
            <w:rStyle w:val="Code"/>
          </w:rPr>
          <w:t xml:space="preserve">         (TextMessage</w:t>
        </w:r>
        <w:proofErr w:type="gramStart"/>
        <w:r>
          <w:rPr>
            <w:rStyle w:val="Code"/>
          </w:rPr>
          <w:t>)</w:t>
        </w:r>
        <w:r w:rsidRPr="00715324">
          <w:rPr>
            <w:rStyle w:val="Code"/>
          </w:rPr>
          <w:t>messageConsumer.receive</w:t>
        </w:r>
        <w:proofErr w:type="gramEnd"/>
        <w:r w:rsidRPr="00715324">
          <w:rPr>
            <w:rStyle w:val="Code"/>
          </w:rPr>
          <w:t>();</w:t>
        </w:r>
      </w:ins>
    </w:p>
    <w:p w:rsidR="00000000" w:rsidRDefault="002D381C">
      <w:pPr>
        <w:pStyle w:val="CodeInFrame"/>
        <w:rPr>
          <w:ins w:id="4687" w:author="Nigel Deakin" w:date="2012-02-03T15:01:00Z"/>
          <w:rStyle w:val="Code"/>
        </w:rPr>
        <w:pPrChange w:id="4688" w:author="Nigel Deakin" w:date="2012-02-02T16:15:00Z">
          <w:pPr/>
        </w:pPrChange>
      </w:pPr>
      <w:ins w:id="4689" w:author="Nigel Deakin" w:date="2012-02-03T15:01:00Z">
        <w:r>
          <w:rPr>
            <w:rStyle w:val="Code"/>
          </w:rPr>
          <w:t xml:space="preserve">      </w:t>
        </w:r>
        <w:r w:rsidRPr="00715324">
          <w:rPr>
            <w:rStyle w:val="Code"/>
          </w:rPr>
          <w:t xml:space="preserve">String payload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ins>
    </w:p>
    <w:p w:rsidR="00000000" w:rsidRDefault="002D381C">
      <w:pPr>
        <w:pStyle w:val="CodeInFrame"/>
        <w:rPr>
          <w:ins w:id="4690" w:author="Nigel Deakin" w:date="2012-02-03T15:01:00Z"/>
          <w:rStyle w:val="Code"/>
        </w:rPr>
        <w:pPrChange w:id="4691" w:author="Nigel Deakin" w:date="2012-02-02T16:16:00Z">
          <w:pPr/>
        </w:pPrChange>
      </w:pPr>
      <w:ins w:id="4692" w:author="Nigel Deakin" w:date="2012-02-03T15:01:00Z">
        <w:r w:rsidRPr="00715324">
          <w:rPr>
            <w:rStyle w:val="Code"/>
          </w:rPr>
          <w:t xml:space="preserve">      </w:t>
        </w:r>
        <w:proofErr w:type="gramStart"/>
        <w:r w:rsidRPr="00715324">
          <w:rPr>
            <w:rStyle w:val="Code"/>
          </w:rPr>
          <w:t>return</w:t>
        </w:r>
        <w:proofErr w:type="gramEnd"/>
        <w:r w:rsidRPr="00715324">
          <w:rPr>
            <w:rStyle w:val="Code"/>
          </w:rPr>
          <w:t xml:space="preserve"> payload;</w:t>
        </w:r>
      </w:ins>
    </w:p>
    <w:p w:rsidR="00000000" w:rsidRDefault="002D381C">
      <w:pPr>
        <w:pStyle w:val="CodeInFrame"/>
        <w:rPr>
          <w:ins w:id="4693" w:author="Nigel Deakin" w:date="2012-02-03T15:01:00Z"/>
          <w:rStyle w:val="Code"/>
        </w:rPr>
        <w:pPrChange w:id="4694" w:author="Nigel Deakin" w:date="2012-02-02T16:15:00Z">
          <w:pPr/>
        </w:pPrChange>
      </w:pPr>
      <w:ins w:id="4695" w:author="Nigel Deakin" w:date="2012-02-03T15:01:00Z">
        <w:r>
          <w:rPr>
            <w:rStyle w:val="Code"/>
          </w:rPr>
          <w:t xml:space="preserve">   </w:t>
        </w:r>
        <w:r w:rsidRPr="00715324">
          <w:rPr>
            <w:rStyle w:val="Code"/>
          </w:rPr>
          <w:t>}</w:t>
        </w:r>
      </w:ins>
    </w:p>
    <w:p w:rsidR="00000000" w:rsidRDefault="002D381C">
      <w:pPr>
        <w:pStyle w:val="CodeInFrame"/>
        <w:rPr>
          <w:ins w:id="4696" w:author="Nigel Deakin" w:date="2012-02-03T15:01:00Z"/>
          <w:rStyle w:val="Code"/>
        </w:rPr>
        <w:pPrChange w:id="4697" w:author="Nigel Deakin" w:date="2012-02-02T16:15:00Z">
          <w:pPr/>
        </w:pPrChange>
      </w:pPr>
      <w:ins w:id="4698" w:author="Nigel Deakin" w:date="2012-02-03T15:01:00Z">
        <w:r w:rsidRPr="00715324">
          <w:rPr>
            <w:rStyle w:val="Code"/>
          </w:rPr>
          <w:t xml:space="preserve">}  </w:t>
        </w:r>
      </w:ins>
    </w:p>
    <w:p w:rsidR="00000000" w:rsidRDefault="005668F9">
      <w:pPr>
        <w:pStyle w:val="Heading4"/>
        <w:rPr>
          <w:ins w:id="4699" w:author="Nigel Deakin" w:date="2012-02-07T17:25:00Z"/>
        </w:rPr>
        <w:pPrChange w:id="4700" w:author="Nigel Deakin" w:date="2012-02-07T17:25:00Z">
          <w:pPr/>
        </w:pPrChange>
      </w:pPr>
      <w:ins w:id="4701" w:author="Nigel Deakin" w:date="2012-02-07T17:25:00Z">
        <w:r>
          <w:t>Example using the simplified API</w:t>
        </w:r>
      </w:ins>
    </w:p>
    <w:p w:rsidR="002D381C" w:rsidRDefault="002D381C" w:rsidP="002D381C">
      <w:pPr>
        <w:rPr>
          <w:ins w:id="4702" w:author="Nigel Deakin" w:date="2012-02-03T15:01:00Z"/>
        </w:rPr>
      </w:pPr>
      <w:ins w:id="4703" w:author="Nigel Deakin" w:date="2012-02-03T15:01:00Z">
        <w:r>
          <w:t xml:space="preserve">Here’s how you might do this using the simplified API. </w:t>
        </w:r>
      </w:ins>
    </w:p>
    <w:p w:rsidR="00000000" w:rsidRDefault="002D381C">
      <w:pPr>
        <w:pStyle w:val="CodeInFrame"/>
        <w:rPr>
          <w:ins w:id="4704" w:author="Nigel Deakin" w:date="2012-02-03T15:01:00Z"/>
        </w:rPr>
        <w:pPrChange w:id="4705" w:author="Nigel Deakin" w:date="2012-02-01T18:08:00Z">
          <w:pPr>
            <w:pStyle w:val="SmallCode"/>
          </w:pPr>
        </w:pPrChange>
      </w:pPr>
      <w:proofErr w:type="gramStart"/>
      <w:ins w:id="4706" w:author="Nigel Deakin" w:date="2012-02-03T15:01:00Z">
        <w:r>
          <w:t>@Resource(</w:t>
        </w:r>
        <w:proofErr w:type="gramEnd"/>
        <w:r>
          <w:t>lookup = "jms/connectionFactory")</w:t>
        </w:r>
      </w:ins>
    </w:p>
    <w:p w:rsidR="00000000" w:rsidRDefault="002D381C">
      <w:pPr>
        <w:pStyle w:val="CodeInFrame"/>
        <w:rPr>
          <w:ins w:id="4707" w:author="Nigel Deakin" w:date="2012-02-03T15:01:00Z"/>
        </w:rPr>
        <w:pPrChange w:id="4708" w:author="Nigel Deakin" w:date="2012-02-01T18:08:00Z">
          <w:pPr>
            <w:pStyle w:val="SmallCode"/>
          </w:pPr>
        </w:pPrChange>
      </w:pPr>
      <w:ins w:id="4709" w:author="Nigel Deakin" w:date="2012-02-03T15:01:00Z">
        <w:r>
          <w:t>ConnectionFactory connectionFactory;</w:t>
        </w:r>
      </w:ins>
    </w:p>
    <w:p w:rsidR="00000000" w:rsidRDefault="002D381C">
      <w:pPr>
        <w:pStyle w:val="CodeInFrame"/>
        <w:rPr>
          <w:ins w:id="4710" w:author="Nigel Deakin" w:date="2012-02-03T15:01:00Z"/>
        </w:rPr>
        <w:pPrChange w:id="4711" w:author="Nigel Deakin" w:date="2012-02-01T18:08:00Z">
          <w:pPr>
            <w:pStyle w:val="SmallCode"/>
          </w:pPr>
        </w:pPrChange>
      </w:pPr>
      <w:ins w:id="4712" w:author="Nigel Deakin" w:date="2012-02-03T15:01:00Z">
        <w:r>
          <w:tab/>
        </w:r>
      </w:ins>
    </w:p>
    <w:p w:rsidR="00000000" w:rsidRDefault="002D381C">
      <w:pPr>
        <w:pStyle w:val="CodeInFrame"/>
        <w:rPr>
          <w:ins w:id="4713" w:author="Nigel Deakin" w:date="2012-02-03T15:01:00Z"/>
        </w:rPr>
        <w:pPrChange w:id="4714" w:author="Nigel Deakin" w:date="2012-02-01T18:08:00Z">
          <w:pPr>
            <w:pStyle w:val="SmallCode"/>
          </w:pPr>
        </w:pPrChange>
      </w:pPr>
      <w:proofErr w:type="gramStart"/>
      <w:ins w:id="4715" w:author="Nigel Deakin" w:date="2012-02-03T15:01:00Z">
        <w:r>
          <w:t>@Resource(</w:t>
        </w:r>
        <w:proofErr w:type="gramEnd"/>
        <w:r>
          <w:t>lookup="jms/inboundQueue")</w:t>
        </w:r>
      </w:ins>
    </w:p>
    <w:p w:rsidR="00000000" w:rsidRDefault="002D381C">
      <w:pPr>
        <w:pStyle w:val="CodeInFrame"/>
        <w:rPr>
          <w:ins w:id="4716" w:author="Nigel Deakin" w:date="2012-02-03T15:01:00Z"/>
        </w:rPr>
        <w:pPrChange w:id="4717" w:author="Nigel Deakin" w:date="2012-02-01T18:08:00Z">
          <w:pPr>
            <w:pStyle w:val="SmallCode"/>
          </w:pPr>
        </w:pPrChange>
      </w:pPr>
      <w:ins w:id="4718" w:author="Nigel Deakin" w:date="2012-02-03T15:01:00Z">
        <w:r>
          <w:t>Queue inboundQueue;</w:t>
        </w:r>
      </w:ins>
    </w:p>
    <w:p w:rsidR="00000000" w:rsidRDefault="005F7E80">
      <w:pPr>
        <w:pStyle w:val="CodeInFrame"/>
        <w:rPr>
          <w:ins w:id="4719" w:author="Nigel Deakin" w:date="2012-02-03T15:01:00Z"/>
        </w:rPr>
        <w:pPrChange w:id="4720" w:author="Nigel Deakin" w:date="2012-02-01T18:08:00Z">
          <w:pPr>
            <w:pStyle w:val="SmallCode"/>
          </w:pPr>
        </w:pPrChange>
      </w:pPr>
    </w:p>
    <w:p w:rsidR="00000000" w:rsidRDefault="002D381C">
      <w:pPr>
        <w:pStyle w:val="CodeInFrame"/>
        <w:rPr>
          <w:ins w:id="4721" w:author="Nigel Deakin" w:date="2012-02-03T15:01:00Z"/>
        </w:rPr>
        <w:pPrChange w:id="4722" w:author="Nigel Deakin" w:date="2012-02-02T16:32:00Z">
          <w:pPr/>
        </w:pPrChange>
      </w:pPr>
      <w:proofErr w:type="gramStart"/>
      <w:ins w:id="4723" w:author="Nigel Deakin" w:date="2012-02-03T15:01:00Z">
        <w:r w:rsidRPr="00AB0992">
          <w:t>public</w:t>
        </w:r>
        <w:proofErr w:type="gramEnd"/>
        <w:r w:rsidRPr="00AB0992">
          <w:t xml:space="preserve"> String receiveMessageNew() {</w:t>
        </w:r>
      </w:ins>
    </w:p>
    <w:p w:rsidR="00000000" w:rsidRDefault="002D381C">
      <w:pPr>
        <w:pStyle w:val="CodeInFrame"/>
        <w:rPr>
          <w:ins w:id="4724" w:author="Nigel Deakin" w:date="2012-02-03T15:01:00Z"/>
        </w:rPr>
        <w:pPrChange w:id="4725" w:author="Nigel Deakin" w:date="2012-02-02T16:32:00Z">
          <w:pPr/>
        </w:pPrChange>
      </w:pPr>
      <w:ins w:id="4726" w:author="Nigel Deakin" w:date="2012-02-03T15:01:00Z">
        <w:r>
          <w:t xml:space="preserve">   </w:t>
        </w:r>
        <w:proofErr w:type="gramStart"/>
        <w:r>
          <w:t>try</w:t>
        </w:r>
        <w:proofErr w:type="gramEnd"/>
        <w:r>
          <w:t xml:space="preserve"> (</w:t>
        </w:r>
      </w:ins>
      <w:ins w:id="4727" w:author="Nigel Deakin" w:date="2012-03-21T10:25:00Z">
        <w:r w:rsidR="00712267">
          <w:t>JMSContext</w:t>
        </w:r>
      </w:ins>
      <w:ins w:id="4728" w:author="Nigel Deakin" w:date="2012-02-03T15:01:00Z">
        <w:r>
          <w:t xml:space="preserve"> context = </w:t>
        </w:r>
        <w:r w:rsidRPr="00AB0992">
          <w:t>connectionFactory.</w:t>
        </w:r>
      </w:ins>
      <w:ins w:id="4729" w:author="Nigel Deakin" w:date="2012-03-21T10:42:00Z">
        <w:r w:rsidR="00DA1A4E">
          <w:t>createContext</w:t>
        </w:r>
      </w:ins>
      <w:ins w:id="4730" w:author="Nigel Deakin" w:date="2012-02-03T15:01:00Z">
        <w:r w:rsidRPr="00AB0992">
          <w:t>()) {</w:t>
        </w:r>
      </w:ins>
    </w:p>
    <w:p w:rsidR="00000000" w:rsidRDefault="002D381C">
      <w:pPr>
        <w:pStyle w:val="CodeInFrame"/>
        <w:rPr>
          <w:ins w:id="4731" w:author="Nigel Deakin" w:date="2012-02-03T15:01:00Z"/>
        </w:rPr>
        <w:pPrChange w:id="4732" w:author="Nigel Deakin" w:date="2012-03-20T18:02:00Z">
          <w:pPr/>
        </w:pPrChange>
      </w:pPr>
      <w:ins w:id="4733" w:author="Nigel Deakin" w:date="2012-02-03T15:01:00Z">
        <w:r>
          <w:t xml:space="preserve">      </w:t>
        </w:r>
      </w:ins>
      <w:ins w:id="4734" w:author="Nigel Deakin" w:date="2012-03-20T18:02:00Z">
        <w:r w:rsidR="00BE5548">
          <w:t>JMS</w:t>
        </w:r>
      </w:ins>
      <w:ins w:id="4735" w:author="Nigel Deakin" w:date="2012-02-03T15:01:00Z">
        <w:r w:rsidRPr="00AB0992">
          <w:t xml:space="preserve">Consumer </w:t>
        </w:r>
      </w:ins>
      <w:ins w:id="4736" w:author="Nigel Deakin" w:date="2012-03-20T18:02:00Z">
        <w:r w:rsidR="00BE5548">
          <w:t>c</w:t>
        </w:r>
      </w:ins>
      <w:ins w:id="4737" w:author="Nigel Deakin" w:date="2012-02-03T15:01:00Z">
        <w:r w:rsidRPr="00AB0992">
          <w:t>onsumer =</w:t>
        </w:r>
        <w:r>
          <w:t xml:space="preserve"> </w:t>
        </w:r>
        <w:proofErr w:type="gramStart"/>
        <w:r w:rsidRPr="00AB0992">
          <w:t>context.createConsumer(</w:t>
        </w:r>
        <w:proofErr w:type="gramEnd"/>
        <w:r w:rsidRPr="00AB0992">
          <w:t>inboundQueue);</w:t>
        </w:r>
      </w:ins>
    </w:p>
    <w:p w:rsidR="00000000" w:rsidRDefault="002D381C">
      <w:pPr>
        <w:pStyle w:val="CodeInFrame"/>
        <w:rPr>
          <w:ins w:id="4738" w:author="Nigel Deakin" w:date="2012-02-03T15:01:00Z"/>
        </w:rPr>
        <w:pPrChange w:id="4739" w:author="Nigel Deakin" w:date="2012-02-02T16:32:00Z">
          <w:pPr/>
        </w:pPrChange>
      </w:pPr>
      <w:ins w:id="4740" w:author="Nigel Deakin" w:date="2012-02-03T15:01:00Z">
        <w:r>
          <w:t xml:space="preserve">      </w:t>
        </w:r>
        <w:proofErr w:type="gramStart"/>
        <w:r w:rsidRPr="00AB0992">
          <w:t>return</w:t>
        </w:r>
        <w:proofErr w:type="gramEnd"/>
        <w:r w:rsidRPr="00AB0992">
          <w:t xml:space="preserve"> </w:t>
        </w:r>
      </w:ins>
      <w:ins w:id="4741" w:author="Nigel Deakin" w:date="2012-03-20T18:02:00Z">
        <w:r w:rsidR="00A05B75">
          <w:t>c</w:t>
        </w:r>
        <w:r w:rsidR="00A05B75" w:rsidRPr="00AB0992">
          <w:t>onsumer</w:t>
        </w:r>
      </w:ins>
      <w:ins w:id="4742" w:author="Nigel Deakin" w:date="2012-02-03T15:01:00Z">
        <w:r w:rsidRPr="00AB0992">
          <w:t>.receivePayload(String.class);</w:t>
        </w:r>
        <w:r w:rsidRPr="00AB0992">
          <w:tab/>
        </w:r>
      </w:ins>
    </w:p>
    <w:p w:rsidR="00000000" w:rsidRDefault="002D381C">
      <w:pPr>
        <w:pStyle w:val="CodeInFrame"/>
        <w:rPr>
          <w:ins w:id="4743" w:author="Nigel Deakin" w:date="2012-02-03T15:01:00Z"/>
        </w:rPr>
        <w:pPrChange w:id="4744" w:author="Nigel Deakin" w:date="2012-02-02T16:33:00Z">
          <w:pPr/>
        </w:pPrChange>
      </w:pPr>
      <w:ins w:id="4745" w:author="Nigel Deakin" w:date="2012-02-03T15:01:00Z">
        <w:r>
          <w:t xml:space="preserve">   </w:t>
        </w:r>
        <w:r w:rsidRPr="00AB0992">
          <w:t>}</w:t>
        </w:r>
      </w:ins>
    </w:p>
    <w:p w:rsidR="00000000" w:rsidRDefault="002D381C">
      <w:pPr>
        <w:pStyle w:val="CodeInFrame"/>
        <w:rPr>
          <w:ins w:id="4746" w:author="Nigel Deakin" w:date="2012-02-03T15:01:00Z"/>
        </w:rPr>
        <w:pPrChange w:id="4747" w:author="Nigel Deakin" w:date="2012-02-02T16:33:00Z">
          <w:pPr/>
        </w:pPrChange>
      </w:pPr>
      <w:ins w:id="4748" w:author="Nigel Deakin" w:date="2012-02-03T15:01:00Z">
        <w:r w:rsidRPr="00AB0992">
          <w:t xml:space="preserve">}  </w:t>
        </w:r>
      </w:ins>
    </w:p>
    <w:p w:rsidR="002D381C" w:rsidRDefault="002D381C" w:rsidP="002D381C">
      <w:pPr>
        <w:rPr>
          <w:ins w:id="4749" w:author="Nigel Deakin" w:date="2012-02-07T16:40:00Z"/>
        </w:rPr>
      </w:pPr>
      <w:ins w:id="475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5668F9">
      <w:pPr>
        <w:pStyle w:val="Heading4"/>
        <w:rPr>
          <w:ins w:id="4751" w:author="Nigel Deakin" w:date="2012-02-07T17:27:00Z"/>
        </w:rPr>
        <w:pPrChange w:id="4752" w:author="Nigel Deakin" w:date="2012-02-07T17:27:00Z">
          <w:pPr/>
        </w:pPrChange>
      </w:pPr>
      <w:ins w:id="4753" w:author="Nigel Deakin" w:date="2012-02-07T17:27:00Z">
        <w:r>
          <w:t>Example using the simplified API and injection</w:t>
        </w:r>
      </w:ins>
    </w:p>
    <w:p w:rsidR="00AD10F6" w:rsidRDefault="00AD10F6" w:rsidP="00AD10F6">
      <w:pPr>
        <w:rPr>
          <w:ins w:id="4754" w:author="Nigel Deakin" w:date="2012-02-07T16:40:00Z"/>
        </w:rPr>
      </w:pPr>
      <w:ins w:id="4755" w:author="Nigel Deakin" w:date="2012-02-07T16:40:00Z">
        <w:r>
          <w:t xml:space="preserve">Here's how you might do this using the simplified API with the </w:t>
        </w:r>
      </w:ins>
      <w:ins w:id="4756" w:author="Nigel Deakin" w:date="2012-03-21T11:11:00Z">
        <w:r w:rsidR="00225E6F" w:rsidRPr="00225E6F">
          <w:rPr>
            <w:rStyle w:val="Code"/>
          </w:rPr>
          <w:t>JMSContext</w:t>
        </w:r>
      </w:ins>
      <w:ins w:id="4757" w:author="Nigel Deakin" w:date="2012-02-07T16:40:00Z">
        <w:r>
          <w:t xml:space="preserve"> created by injection:</w:t>
        </w:r>
      </w:ins>
    </w:p>
    <w:p w:rsidR="00F1097B" w:rsidRDefault="00F1097B" w:rsidP="00F1097B">
      <w:pPr>
        <w:pStyle w:val="CodeInFrame"/>
        <w:rPr>
          <w:ins w:id="4758" w:author="Nigel Deakin" w:date="2012-02-07T16:44:00Z"/>
        </w:rPr>
      </w:pPr>
      <w:ins w:id="4759" w:author="Nigel Deakin" w:date="2012-02-07T16:44:00Z">
        <w:r>
          <w:lastRenderedPageBreak/>
          <w:t>@Inject</w:t>
        </w:r>
      </w:ins>
    </w:p>
    <w:p w:rsidR="00F1097B" w:rsidRDefault="00F1097B" w:rsidP="00F1097B">
      <w:pPr>
        <w:pStyle w:val="CodeInFrame"/>
        <w:rPr>
          <w:ins w:id="4760" w:author="Nigel Deakin" w:date="2012-02-07T16:44:00Z"/>
        </w:rPr>
      </w:pPr>
      <w:proofErr w:type="gramStart"/>
      <w:ins w:id="4761" w:author="Nigel Deakin" w:date="2012-02-07T16:44:00Z">
        <w:r>
          <w:t>@JMSConnectionFactory(</w:t>
        </w:r>
        <w:proofErr w:type="gramEnd"/>
        <w:r>
          <w:t>"jms/connectionFactory")</w:t>
        </w:r>
      </w:ins>
    </w:p>
    <w:p w:rsidR="00F1097B" w:rsidRDefault="00F1097B" w:rsidP="00F1097B">
      <w:pPr>
        <w:pStyle w:val="CodeInFrame"/>
        <w:rPr>
          <w:ins w:id="4762" w:author="Nigel Deakin" w:date="2012-02-07T16:44:00Z"/>
        </w:rPr>
      </w:pPr>
      <w:proofErr w:type="gramStart"/>
      <w:ins w:id="4763" w:author="Nigel Deakin" w:date="2012-02-07T16:44:00Z">
        <w:r>
          <w:t>private</w:t>
        </w:r>
        <w:proofErr w:type="gramEnd"/>
        <w:r>
          <w:t xml:space="preserve"> </w:t>
        </w:r>
      </w:ins>
      <w:ins w:id="4764" w:author="Nigel Deakin" w:date="2012-03-21T10:25:00Z">
        <w:r w:rsidR="00712267">
          <w:t>JMSContext</w:t>
        </w:r>
      </w:ins>
      <w:ins w:id="4765" w:author="Nigel Deakin" w:date="2012-02-07T16:44:00Z">
        <w:r>
          <w:t xml:space="preserve"> </w:t>
        </w:r>
      </w:ins>
      <w:ins w:id="4766" w:author="Nigel Deakin" w:date="2012-03-21T10:58:00Z">
        <w:r w:rsidR="003D202F">
          <w:t>c</w:t>
        </w:r>
      </w:ins>
      <w:ins w:id="4767" w:author="Nigel Deakin" w:date="2012-03-21T10:25:00Z">
        <w:r w:rsidR="00712267">
          <w:t>ontext</w:t>
        </w:r>
      </w:ins>
      <w:ins w:id="4768" w:author="Nigel Deakin" w:date="2012-02-07T16:44:00Z">
        <w:r>
          <w:t>;</w:t>
        </w:r>
      </w:ins>
    </w:p>
    <w:p w:rsidR="00F1097B" w:rsidRDefault="00F1097B" w:rsidP="00F1097B">
      <w:pPr>
        <w:pStyle w:val="CodeInFrame"/>
        <w:rPr>
          <w:ins w:id="4769" w:author="Nigel Deakin" w:date="2012-02-07T16:44:00Z"/>
        </w:rPr>
      </w:pPr>
      <w:ins w:id="4770" w:author="Nigel Deakin" w:date="2012-02-07T16:44:00Z">
        <w:r>
          <w:tab/>
        </w:r>
      </w:ins>
    </w:p>
    <w:p w:rsidR="00F1097B" w:rsidRDefault="00F1097B" w:rsidP="00F1097B">
      <w:pPr>
        <w:pStyle w:val="CodeInFrame"/>
        <w:rPr>
          <w:ins w:id="4771" w:author="Nigel Deakin" w:date="2012-02-07T16:44:00Z"/>
        </w:rPr>
      </w:pPr>
      <w:proofErr w:type="gramStart"/>
      <w:ins w:id="4772" w:author="Nigel Deakin" w:date="2012-02-07T16:44:00Z">
        <w:r>
          <w:t>@Resource(</w:t>
        </w:r>
        <w:proofErr w:type="gramEnd"/>
        <w:r>
          <w:t>lookup="jms/inboundQueue")</w:t>
        </w:r>
      </w:ins>
    </w:p>
    <w:p w:rsidR="00F1097B" w:rsidRDefault="00F1097B" w:rsidP="00F1097B">
      <w:pPr>
        <w:pStyle w:val="CodeInFrame"/>
        <w:rPr>
          <w:ins w:id="4773" w:author="Nigel Deakin" w:date="2012-02-07T16:44:00Z"/>
        </w:rPr>
      </w:pPr>
      <w:ins w:id="4774" w:author="Nigel Deakin" w:date="2012-02-07T16:44:00Z">
        <w:r>
          <w:t>Queue inboundQueue;</w:t>
        </w:r>
      </w:ins>
    </w:p>
    <w:p w:rsidR="00F1097B" w:rsidRDefault="00F1097B" w:rsidP="00F1097B">
      <w:pPr>
        <w:pStyle w:val="CodeInFrame"/>
        <w:rPr>
          <w:ins w:id="4775" w:author="Nigel Deakin" w:date="2012-02-07T16:44:00Z"/>
        </w:rPr>
      </w:pPr>
    </w:p>
    <w:p w:rsidR="00F1097B" w:rsidRDefault="00F1097B" w:rsidP="00F1097B">
      <w:pPr>
        <w:pStyle w:val="CodeInFrame"/>
        <w:rPr>
          <w:ins w:id="4776" w:author="Nigel Deakin" w:date="2012-02-07T16:44:00Z"/>
        </w:rPr>
      </w:pPr>
      <w:proofErr w:type="gramStart"/>
      <w:ins w:id="4777" w:author="Nigel Deakin" w:date="2012-02-07T16:44:00Z">
        <w:r>
          <w:t>public</w:t>
        </w:r>
        <w:proofErr w:type="gramEnd"/>
        <w:r>
          <w:t xml:space="preserve"> String receiveMessageNew() {</w:t>
        </w:r>
      </w:ins>
    </w:p>
    <w:p w:rsidR="00A104AB" w:rsidRDefault="00F1097B">
      <w:pPr>
        <w:pStyle w:val="CodeInFrame"/>
        <w:rPr>
          <w:ins w:id="4778" w:author="Nigel Deakin" w:date="2012-02-07T16:44:00Z"/>
        </w:rPr>
      </w:pPr>
      <w:ins w:id="4779" w:author="Nigel Deakin" w:date="2012-02-07T16:45:00Z">
        <w:r>
          <w:t xml:space="preserve">   </w:t>
        </w:r>
      </w:ins>
      <w:ins w:id="4780" w:author="Nigel Deakin" w:date="2012-03-20T18:05:00Z">
        <w:r w:rsidR="00E60C73">
          <w:t>JMS</w:t>
        </w:r>
      </w:ins>
      <w:ins w:id="4781" w:author="Nigel Deakin" w:date="2012-02-07T16:44:00Z">
        <w:r>
          <w:t xml:space="preserve">Consumer </w:t>
        </w:r>
      </w:ins>
      <w:ins w:id="4782" w:author="Nigel Deakin" w:date="2012-03-20T18:05:00Z">
        <w:r w:rsidR="00E60C73">
          <w:t>c</w:t>
        </w:r>
      </w:ins>
      <w:ins w:id="4783" w:author="Nigel Deakin" w:date="2012-02-07T16:44:00Z">
        <w:r>
          <w:t>onsumer =</w:t>
        </w:r>
      </w:ins>
      <w:ins w:id="4784" w:author="Nigel Deakin" w:date="2012-03-20T18:40:00Z">
        <w:r w:rsidR="00036DAF">
          <w:t xml:space="preserve"> </w:t>
        </w:r>
      </w:ins>
      <w:proofErr w:type="gramStart"/>
      <w:ins w:id="4785" w:author="Nigel Deakin" w:date="2012-03-21T10:58:00Z">
        <w:r w:rsidR="003D202F">
          <w:t>c</w:t>
        </w:r>
      </w:ins>
      <w:ins w:id="4786" w:author="Nigel Deakin" w:date="2012-03-21T10:25:00Z">
        <w:r w:rsidR="00712267">
          <w:t>ontext</w:t>
        </w:r>
      </w:ins>
      <w:ins w:id="4787" w:author="Nigel Deakin" w:date="2012-02-07T16:44:00Z">
        <w:r>
          <w:t>.createConsumer(</w:t>
        </w:r>
        <w:proofErr w:type="gramEnd"/>
        <w:r>
          <w:t>inboundQueue);</w:t>
        </w:r>
      </w:ins>
    </w:p>
    <w:p w:rsidR="00F1097B" w:rsidRDefault="00F1097B" w:rsidP="00F1097B">
      <w:pPr>
        <w:pStyle w:val="CodeInFrame"/>
        <w:rPr>
          <w:ins w:id="4788" w:author="Nigel Deakin" w:date="2012-02-07T16:44:00Z"/>
        </w:rPr>
      </w:pPr>
      <w:ins w:id="4789" w:author="Nigel Deakin" w:date="2012-02-07T16:44:00Z">
        <w:r>
          <w:t xml:space="preserve">   </w:t>
        </w:r>
        <w:proofErr w:type="gramStart"/>
        <w:r>
          <w:t>return</w:t>
        </w:r>
        <w:proofErr w:type="gramEnd"/>
        <w:r>
          <w:t xml:space="preserve"> </w:t>
        </w:r>
      </w:ins>
      <w:ins w:id="4790" w:author="Nigel Deakin" w:date="2012-03-20T18:40:00Z">
        <w:r w:rsidR="00036DAF">
          <w:t>consumer</w:t>
        </w:r>
      </w:ins>
      <w:ins w:id="4791" w:author="Nigel Deakin" w:date="2012-02-07T16:44:00Z">
        <w:r>
          <w:t>.receivePayload(String.class);</w:t>
        </w:r>
        <w:r>
          <w:tab/>
        </w:r>
      </w:ins>
    </w:p>
    <w:p w:rsidR="00000000" w:rsidRDefault="00F1097B">
      <w:pPr>
        <w:pStyle w:val="CodeInFrame"/>
        <w:rPr>
          <w:ins w:id="4792" w:author="Nigel Deakin" w:date="2012-02-03T15:01:00Z"/>
        </w:rPr>
        <w:pPrChange w:id="4793" w:author="Nigel Deakin" w:date="2012-02-07T16:44:00Z">
          <w:pPr/>
        </w:pPrChange>
      </w:pPr>
      <w:ins w:id="4794" w:author="Nigel Deakin" w:date="2012-02-07T16:44:00Z">
        <w:r>
          <w:t>}</w:t>
        </w:r>
      </w:ins>
    </w:p>
    <w:p w:rsidR="00000000" w:rsidRDefault="002D381C">
      <w:pPr>
        <w:pStyle w:val="Heading3"/>
        <w:rPr>
          <w:ins w:id="4795" w:author="Nigel Deakin" w:date="2012-02-03T15:01:00Z"/>
        </w:rPr>
        <w:pPrChange w:id="4796" w:author="Nigel Deakin" w:date="2012-02-01T18:08:00Z">
          <w:pPr>
            <w:pStyle w:val="Heading2"/>
          </w:pPr>
        </w:pPrChange>
      </w:pPr>
      <w:bookmarkStart w:id="4797" w:name="_Toc339906486"/>
      <w:ins w:id="4798" w:author="Nigel Deakin" w:date="2012-02-03T15:01:00Z">
        <w:r>
          <w:t>Receiving a message synchronously (Java SE)</w:t>
        </w:r>
        <w:bookmarkEnd w:id="4797"/>
      </w:ins>
    </w:p>
    <w:p w:rsidR="002D381C" w:rsidRDefault="002D381C" w:rsidP="002D381C">
      <w:pPr>
        <w:rPr>
          <w:ins w:id="4799" w:author="Nigel Deakin" w:date="2012-02-03T15:01:00Z"/>
        </w:rPr>
      </w:pPr>
      <w:ins w:id="4800" w:author="Nigel Deakin" w:date="2012-02-03T15:01:00Z">
        <w:r>
          <w:t xml:space="preserve">This example compares the use of the standard and simplified JMS APIs for synchronously receiving a </w:t>
        </w:r>
        <w:r w:rsidRPr="009F22EC">
          <w:rPr>
            <w:rStyle w:val="Code"/>
          </w:rPr>
          <w:t>TextMessage</w:t>
        </w:r>
        <w:r>
          <w:t xml:space="preserve"> in a Java SE environment.</w:t>
        </w:r>
      </w:ins>
    </w:p>
    <w:p w:rsidR="00000000" w:rsidRDefault="00537CEB">
      <w:pPr>
        <w:pStyle w:val="Heading4"/>
        <w:rPr>
          <w:ins w:id="4801" w:author="Nigel Deakin" w:date="2012-02-07T17:24:00Z"/>
        </w:rPr>
        <w:pPrChange w:id="4802" w:author="Nigel Deakin" w:date="2012-02-07T17:24:00Z">
          <w:pPr/>
        </w:pPrChange>
      </w:pPr>
      <w:ins w:id="4803" w:author="Nigel Deakin" w:date="2012-02-07T17:24:00Z">
        <w:r>
          <w:t>Example using the standard API</w:t>
        </w:r>
      </w:ins>
    </w:p>
    <w:p w:rsidR="002D381C" w:rsidRDefault="002D381C" w:rsidP="002D381C">
      <w:pPr>
        <w:rPr>
          <w:ins w:id="4804" w:author="Nigel Deakin" w:date="2012-02-03T15:01:00Z"/>
        </w:rPr>
      </w:pPr>
      <w:ins w:id="4805" w:author="Nigel Deakin" w:date="2012-02-03T15:01:00Z">
        <w:r>
          <w:t>Here’s how you might do this using the standard API:</w:t>
        </w:r>
      </w:ins>
    </w:p>
    <w:p w:rsidR="00000000" w:rsidRDefault="002D381C">
      <w:pPr>
        <w:pStyle w:val="CodeInFrame"/>
        <w:rPr>
          <w:ins w:id="4806" w:author="Nigel Deakin" w:date="2012-02-03T15:01:00Z"/>
        </w:rPr>
        <w:pPrChange w:id="4807" w:author="Nigel Deakin" w:date="2012-02-02T16:38:00Z">
          <w:pPr/>
        </w:pPrChange>
      </w:pPr>
      <w:proofErr w:type="gramStart"/>
      <w:ins w:id="4808" w:author="Nigel Deakin" w:date="2012-02-03T15:01:00Z">
        <w:r w:rsidRPr="001852C6">
          <w:t>public</w:t>
        </w:r>
        <w:proofErr w:type="gramEnd"/>
        <w:r w:rsidRPr="001852C6">
          <w:t xml:space="preserve"> String receiveMessageOld()</w:t>
        </w:r>
      </w:ins>
    </w:p>
    <w:p w:rsidR="00000000" w:rsidRDefault="002D381C">
      <w:pPr>
        <w:pStyle w:val="CodeInFrame"/>
        <w:rPr>
          <w:ins w:id="4809" w:author="Nigel Deakin" w:date="2012-02-03T15:01:00Z"/>
        </w:rPr>
        <w:pPrChange w:id="4810" w:author="Nigel Deakin" w:date="2012-02-02T16:38:00Z">
          <w:pPr/>
        </w:pPrChange>
      </w:pPr>
      <w:ins w:id="4811" w:author="Nigel Deakin" w:date="2012-02-03T15:01:00Z">
        <w:r>
          <w:t xml:space="preserve">         </w:t>
        </w:r>
        <w:proofErr w:type="gramStart"/>
        <w:r w:rsidRPr="001852C6">
          <w:t>throws</w:t>
        </w:r>
        <w:proofErr w:type="gramEnd"/>
        <w:r w:rsidRPr="001852C6">
          <w:t xml:space="preserve"> JMSException, NamingException {</w:t>
        </w:r>
      </w:ins>
    </w:p>
    <w:p w:rsidR="00000000" w:rsidRDefault="005F7E80">
      <w:pPr>
        <w:pStyle w:val="CodeInFrame"/>
        <w:rPr>
          <w:ins w:id="4812" w:author="Nigel Deakin" w:date="2012-02-03T15:01:00Z"/>
        </w:rPr>
        <w:pPrChange w:id="4813" w:author="Nigel Deakin" w:date="2012-02-02T16:38:00Z">
          <w:pPr/>
        </w:pPrChange>
      </w:pPr>
    </w:p>
    <w:p w:rsidR="00000000" w:rsidRDefault="002D381C">
      <w:pPr>
        <w:pStyle w:val="CodeInFrame"/>
        <w:rPr>
          <w:ins w:id="4814" w:author="Nigel Deakin" w:date="2012-02-03T15:01:00Z"/>
        </w:rPr>
        <w:pPrChange w:id="4815" w:author="Nigel Deakin" w:date="2012-02-02T16:38:00Z">
          <w:pPr/>
        </w:pPrChange>
      </w:pPr>
      <w:ins w:id="4816" w:author="Nigel Deakin" w:date="2012-02-03T15:01:00Z">
        <w:r>
          <w:t xml:space="preserve">   </w:t>
        </w:r>
        <w:r w:rsidRPr="001852C6">
          <w:t xml:space="preserve">InitialContext initialContext = </w:t>
        </w:r>
        <w:proofErr w:type="gramStart"/>
        <w:r w:rsidRPr="001852C6">
          <w:t>getInitialContext(</w:t>
        </w:r>
        <w:proofErr w:type="gramEnd"/>
        <w:r w:rsidRPr="001852C6">
          <w:t>);</w:t>
        </w:r>
      </w:ins>
    </w:p>
    <w:p w:rsidR="00000000" w:rsidRDefault="002D381C">
      <w:pPr>
        <w:pStyle w:val="CodeInFrame"/>
        <w:rPr>
          <w:ins w:id="4817" w:author="Nigel Deakin" w:date="2012-02-03T15:01:00Z"/>
        </w:rPr>
        <w:pPrChange w:id="4818" w:author="Nigel Deakin" w:date="2012-02-02T16:38:00Z">
          <w:pPr/>
        </w:pPrChange>
      </w:pPr>
      <w:ins w:id="4819" w:author="Nigel Deakin" w:date="2012-02-03T15:01:00Z">
        <w:r>
          <w:t xml:space="preserve">   </w:t>
        </w:r>
        <w:r w:rsidRPr="001852C6">
          <w:t>Connec</w:t>
        </w:r>
        <w:r>
          <w:t xml:space="preserve">tionFactory connectionFactory = </w:t>
        </w:r>
        <w:r w:rsidRPr="001852C6">
          <w:t>(ConnectionFactory)</w:t>
        </w:r>
      </w:ins>
    </w:p>
    <w:p w:rsidR="00000000" w:rsidRDefault="002D381C">
      <w:pPr>
        <w:pStyle w:val="CodeInFrame"/>
        <w:rPr>
          <w:ins w:id="4820" w:author="Nigel Deakin" w:date="2012-02-03T15:01:00Z"/>
        </w:rPr>
        <w:pPrChange w:id="4821" w:author="Nigel Deakin" w:date="2012-02-02T16:38:00Z">
          <w:pPr/>
        </w:pPrChange>
      </w:pPr>
      <w:ins w:id="4822" w:author="Nigel Deakin" w:date="2012-02-03T15:01:00Z">
        <w:r>
          <w:t xml:space="preserve">      </w:t>
        </w:r>
        <w:proofErr w:type="gramStart"/>
        <w:r w:rsidRPr="001852C6">
          <w:t>initialContext.lookup(</w:t>
        </w:r>
        <w:proofErr w:type="gramEnd"/>
        <w:r w:rsidRPr="001852C6">
          <w:t>"jms/connectionFactory");</w:t>
        </w:r>
      </w:ins>
    </w:p>
    <w:p w:rsidR="00000000" w:rsidRDefault="002D381C">
      <w:pPr>
        <w:pStyle w:val="CodeInFrame"/>
        <w:rPr>
          <w:ins w:id="4823" w:author="Nigel Deakin" w:date="2012-02-03T15:01:00Z"/>
        </w:rPr>
        <w:pPrChange w:id="4824" w:author="Nigel Deakin" w:date="2012-02-02T16:38:00Z">
          <w:pPr/>
        </w:pPrChange>
      </w:pPr>
      <w:ins w:id="4825" w:author="Nigel Deakin" w:date="2012-02-03T15:01:00Z">
        <w:r>
          <w:t xml:space="preserve">   </w:t>
        </w:r>
        <w:r w:rsidRPr="001852C6">
          <w:t xml:space="preserve">Queue inboundQueue = </w:t>
        </w:r>
      </w:ins>
    </w:p>
    <w:p w:rsidR="00000000" w:rsidRDefault="002D381C">
      <w:pPr>
        <w:pStyle w:val="CodeInFrame"/>
        <w:rPr>
          <w:ins w:id="4826" w:author="Nigel Deakin" w:date="2012-02-03T15:01:00Z"/>
        </w:rPr>
        <w:pPrChange w:id="4827" w:author="Nigel Deakin" w:date="2012-02-02T16:38:00Z">
          <w:pPr/>
        </w:pPrChange>
      </w:pPr>
      <w:ins w:id="4828" w:author="Nigel Deakin" w:date="2012-02-03T15:01:00Z">
        <w:r>
          <w:t xml:space="preserve">      </w:t>
        </w:r>
        <w:r w:rsidRPr="001852C6">
          <w:t xml:space="preserve">(Queue) </w:t>
        </w:r>
        <w:proofErr w:type="gramStart"/>
        <w:r w:rsidRPr="001852C6">
          <w:t>initialContext.lookup(</w:t>
        </w:r>
        <w:proofErr w:type="gramEnd"/>
        <w:r w:rsidRPr="001852C6">
          <w:t>"jms/inboundQueue");</w:t>
        </w:r>
      </w:ins>
    </w:p>
    <w:p w:rsidR="00000000" w:rsidRDefault="002D381C">
      <w:pPr>
        <w:pStyle w:val="CodeInFrame"/>
        <w:rPr>
          <w:ins w:id="4829" w:author="Nigel Deakin" w:date="2012-02-03T15:01:00Z"/>
        </w:rPr>
        <w:pPrChange w:id="4830" w:author="Nigel Deakin" w:date="2012-02-02T16:38:00Z">
          <w:pPr/>
        </w:pPrChange>
      </w:pPr>
      <w:ins w:id="4831" w:author="Nigel Deakin" w:date="2012-02-03T15:01:00Z">
        <w:r w:rsidRPr="001852C6">
          <w:tab/>
        </w:r>
        <w:r w:rsidRPr="001852C6">
          <w:tab/>
        </w:r>
        <w:r w:rsidRPr="001852C6">
          <w:tab/>
        </w:r>
        <w:r w:rsidRPr="001852C6">
          <w:tab/>
        </w:r>
        <w:r w:rsidRPr="001852C6">
          <w:tab/>
        </w:r>
      </w:ins>
    </w:p>
    <w:p w:rsidR="00000000" w:rsidRDefault="002D381C">
      <w:pPr>
        <w:pStyle w:val="CodeInFrame"/>
        <w:rPr>
          <w:ins w:id="4832" w:author="Nigel Deakin" w:date="2012-02-03T15:01:00Z"/>
        </w:rPr>
        <w:pPrChange w:id="4833" w:author="Nigel Deakin" w:date="2012-02-02T16:38:00Z">
          <w:pPr/>
        </w:pPrChange>
      </w:pPr>
      <w:ins w:id="4834" w:author="Nigel Deakin" w:date="2012-02-03T15:01:00Z">
        <w:r>
          <w:t xml:space="preserve">   </w:t>
        </w:r>
        <w:proofErr w:type="gramStart"/>
        <w:r w:rsidRPr="001852C6">
          <w:t>try</w:t>
        </w:r>
        <w:proofErr w:type="gramEnd"/>
        <w:r w:rsidRPr="001852C6">
          <w:t xml:space="preserve"> (Connection connection =</w:t>
        </w:r>
      </w:ins>
    </w:p>
    <w:p w:rsidR="00000000" w:rsidRDefault="002D381C">
      <w:pPr>
        <w:pStyle w:val="CodeInFrame"/>
        <w:rPr>
          <w:ins w:id="4835" w:author="Nigel Deakin" w:date="2012-02-03T15:01:00Z"/>
        </w:rPr>
        <w:pPrChange w:id="4836" w:author="Nigel Deakin" w:date="2012-02-02T16:41:00Z">
          <w:pPr/>
        </w:pPrChange>
      </w:pPr>
      <w:ins w:id="4837" w:author="Nigel Deakin" w:date="2012-02-03T15:01:00Z">
        <w:r>
          <w:t xml:space="preserve">         </w:t>
        </w:r>
        <w:proofErr w:type="gramStart"/>
        <w:r w:rsidRPr="001852C6">
          <w:t>connectionFactory.createConnection(</w:t>
        </w:r>
        <w:proofErr w:type="gramEnd"/>
        <w:r w:rsidRPr="001852C6">
          <w:t>);){</w:t>
        </w:r>
      </w:ins>
    </w:p>
    <w:p w:rsidR="00000000" w:rsidRDefault="002D381C">
      <w:pPr>
        <w:pStyle w:val="CodeInFrame"/>
        <w:rPr>
          <w:ins w:id="4838" w:author="Nigel Deakin" w:date="2012-02-03T15:01:00Z"/>
        </w:rPr>
        <w:pPrChange w:id="4839" w:author="Nigel Deakin" w:date="2012-02-02T16:39:00Z">
          <w:pPr/>
        </w:pPrChange>
      </w:pPr>
      <w:ins w:id="4840" w:author="Nigel Deakin" w:date="2012-02-03T15:01:00Z">
        <w:r>
          <w:t xml:space="preserve">      </w:t>
        </w:r>
        <w:r w:rsidRPr="001852C6">
          <w:t>Session session =</w:t>
        </w:r>
        <w:r>
          <w:t xml:space="preserve"> </w:t>
        </w:r>
        <w:proofErr w:type="gramStart"/>
        <w:r w:rsidRPr="001852C6">
          <w:t>connection.createSession(</w:t>
        </w:r>
        <w:proofErr w:type="gramEnd"/>
        <w:r w:rsidRPr="001852C6">
          <w:t>AUTO_ACKNOWLEDGE);</w:t>
        </w:r>
      </w:ins>
    </w:p>
    <w:p w:rsidR="00000000" w:rsidRDefault="002D381C">
      <w:pPr>
        <w:pStyle w:val="CodeInFrame"/>
        <w:rPr>
          <w:ins w:id="4841" w:author="Nigel Deakin" w:date="2012-02-03T15:01:00Z"/>
        </w:rPr>
        <w:pPrChange w:id="4842" w:author="Nigel Deakin" w:date="2012-02-02T16:39:00Z">
          <w:pPr/>
        </w:pPrChange>
      </w:pPr>
      <w:ins w:id="4843" w:author="Nigel Deakin" w:date="2012-02-03T15:01:00Z">
        <w:r>
          <w:t xml:space="preserve">      </w:t>
        </w:r>
        <w:r w:rsidRPr="001852C6">
          <w:t>MessageConsumer messageConsumer =</w:t>
        </w:r>
        <w:r>
          <w:t xml:space="preserve"> </w:t>
        </w:r>
      </w:ins>
    </w:p>
    <w:p w:rsidR="00000000" w:rsidRDefault="002D381C">
      <w:pPr>
        <w:pStyle w:val="CodeInFrame"/>
        <w:rPr>
          <w:ins w:id="4844" w:author="Nigel Deakin" w:date="2012-02-03T15:01:00Z"/>
        </w:rPr>
        <w:pPrChange w:id="4845" w:author="Nigel Deakin" w:date="2012-02-02T16:40:00Z">
          <w:pPr/>
        </w:pPrChange>
      </w:pPr>
      <w:ins w:id="4846" w:author="Nigel Deakin" w:date="2012-02-03T15:01:00Z">
        <w:r>
          <w:t xml:space="preserve">         </w:t>
        </w:r>
        <w:proofErr w:type="gramStart"/>
        <w:r w:rsidRPr="001852C6">
          <w:t>session.createConsumer(</w:t>
        </w:r>
        <w:proofErr w:type="gramEnd"/>
        <w:r w:rsidRPr="001852C6">
          <w:t>inboundQueue);</w:t>
        </w:r>
      </w:ins>
    </w:p>
    <w:p w:rsidR="00000000" w:rsidRDefault="002D381C">
      <w:pPr>
        <w:pStyle w:val="CodeInFrame"/>
        <w:rPr>
          <w:ins w:id="4847" w:author="Nigel Deakin" w:date="2012-02-03T15:01:00Z"/>
        </w:rPr>
        <w:pPrChange w:id="4848" w:author="Nigel Deakin" w:date="2012-02-02T16:40:00Z">
          <w:pPr/>
        </w:pPrChange>
      </w:pPr>
      <w:ins w:id="4849" w:author="Nigel Deakin" w:date="2012-02-03T15:01:00Z">
        <w:r>
          <w:t xml:space="preserve">      </w:t>
        </w:r>
        <w:proofErr w:type="gramStart"/>
        <w:r w:rsidRPr="001852C6">
          <w:t>connection.start(</w:t>
        </w:r>
        <w:proofErr w:type="gramEnd"/>
        <w:r w:rsidRPr="001852C6">
          <w:t>);</w:t>
        </w:r>
      </w:ins>
    </w:p>
    <w:p w:rsidR="00000000" w:rsidRDefault="002D381C">
      <w:pPr>
        <w:pStyle w:val="CodeInFrame"/>
        <w:rPr>
          <w:ins w:id="4850" w:author="Nigel Deakin" w:date="2012-02-03T15:01:00Z"/>
        </w:rPr>
        <w:pPrChange w:id="4851" w:author="Nigel Deakin" w:date="2012-02-02T16:40:00Z">
          <w:pPr/>
        </w:pPrChange>
      </w:pPr>
      <w:ins w:id="4852" w:author="Nigel Deakin" w:date="2012-02-03T15:01:00Z">
        <w:r>
          <w:t xml:space="preserve">      </w:t>
        </w:r>
        <w:r w:rsidRPr="001852C6">
          <w:t>TextMessage textMessage=</w:t>
        </w:r>
      </w:ins>
    </w:p>
    <w:p w:rsidR="00000000" w:rsidRDefault="002D381C">
      <w:pPr>
        <w:pStyle w:val="CodeInFrame"/>
        <w:rPr>
          <w:ins w:id="4853" w:author="Nigel Deakin" w:date="2012-02-03T15:01:00Z"/>
        </w:rPr>
        <w:pPrChange w:id="4854" w:author="Nigel Deakin" w:date="2012-02-02T16:40:00Z">
          <w:pPr/>
        </w:pPrChange>
      </w:pPr>
      <w:ins w:id="4855" w:author="Nigel Deakin" w:date="2012-02-03T15:01:00Z">
        <w:r>
          <w:t xml:space="preserve">         </w:t>
        </w:r>
        <w:r w:rsidRPr="001852C6">
          <w:t xml:space="preserve">(TextMessage) </w:t>
        </w:r>
        <w:proofErr w:type="gramStart"/>
        <w:r w:rsidRPr="001852C6">
          <w:t>messageConsumer.receive(</w:t>
        </w:r>
        <w:proofErr w:type="gramEnd"/>
        <w:r w:rsidRPr="001852C6">
          <w:t>);</w:t>
        </w:r>
      </w:ins>
    </w:p>
    <w:p w:rsidR="00000000" w:rsidRDefault="002D381C">
      <w:pPr>
        <w:pStyle w:val="CodeInFrame"/>
        <w:rPr>
          <w:ins w:id="4856" w:author="Nigel Deakin" w:date="2012-02-03T15:01:00Z"/>
        </w:rPr>
        <w:pPrChange w:id="4857" w:author="Nigel Deakin" w:date="2012-02-02T16:40:00Z">
          <w:pPr/>
        </w:pPrChange>
      </w:pPr>
      <w:ins w:id="4858" w:author="Nigel Deakin" w:date="2012-02-03T15:01:00Z">
        <w:r>
          <w:t xml:space="preserve">      </w:t>
        </w:r>
        <w:proofErr w:type="gramStart"/>
        <w:r w:rsidRPr="001852C6">
          <w:t>return</w:t>
        </w:r>
        <w:proofErr w:type="gramEnd"/>
        <w:r w:rsidRPr="001852C6">
          <w:t xml:space="preserve"> textMessage.getText();</w:t>
        </w:r>
      </w:ins>
    </w:p>
    <w:p w:rsidR="00000000" w:rsidRDefault="002D381C">
      <w:pPr>
        <w:pStyle w:val="CodeInFrame"/>
        <w:rPr>
          <w:ins w:id="4859" w:author="Nigel Deakin" w:date="2012-02-03T15:01:00Z"/>
        </w:rPr>
        <w:pPrChange w:id="4860" w:author="Nigel Deakin" w:date="2012-02-02T16:40:00Z">
          <w:pPr/>
        </w:pPrChange>
      </w:pPr>
      <w:ins w:id="4861" w:author="Nigel Deakin" w:date="2012-02-03T15:01:00Z">
        <w:r>
          <w:t xml:space="preserve">   }</w:t>
        </w:r>
        <w:r w:rsidRPr="001852C6">
          <w:tab/>
        </w:r>
        <w:r w:rsidRPr="001852C6">
          <w:tab/>
        </w:r>
      </w:ins>
    </w:p>
    <w:p w:rsidR="00000000" w:rsidRDefault="002D381C">
      <w:pPr>
        <w:pStyle w:val="CodeInFrame"/>
        <w:rPr>
          <w:ins w:id="4862" w:author="Nigel Deakin" w:date="2012-02-03T15:01:00Z"/>
        </w:rPr>
        <w:pPrChange w:id="4863" w:author="Nigel Deakin" w:date="2012-02-02T16:38:00Z">
          <w:pPr/>
        </w:pPrChange>
      </w:pPr>
      <w:ins w:id="4864" w:author="Nigel Deakin" w:date="2012-02-03T15:01:00Z">
        <w:r w:rsidRPr="001852C6">
          <w:t>}</w:t>
        </w:r>
      </w:ins>
    </w:p>
    <w:p w:rsidR="00000000" w:rsidRDefault="005668F9">
      <w:pPr>
        <w:pStyle w:val="Heading4"/>
        <w:rPr>
          <w:ins w:id="4865" w:author="Nigel Deakin" w:date="2012-02-07T17:25:00Z"/>
        </w:rPr>
        <w:pPrChange w:id="4866" w:author="Nigel Deakin" w:date="2012-02-07T17:25:00Z">
          <w:pPr/>
        </w:pPrChange>
      </w:pPr>
      <w:ins w:id="4867" w:author="Nigel Deakin" w:date="2012-02-07T17:25:00Z">
        <w:r>
          <w:t>Example using the simplified API</w:t>
        </w:r>
      </w:ins>
    </w:p>
    <w:p w:rsidR="002D381C" w:rsidRDefault="002D381C" w:rsidP="002D381C">
      <w:pPr>
        <w:rPr>
          <w:ins w:id="4868" w:author="Nigel Deakin" w:date="2012-02-03T15:01:00Z"/>
        </w:rPr>
      </w:pPr>
      <w:ins w:id="4869" w:author="Nigel Deakin" w:date="2012-02-03T15:01:00Z">
        <w:r>
          <w:t xml:space="preserve">Here’s how you might do this using the simplified API. </w:t>
        </w:r>
      </w:ins>
    </w:p>
    <w:p w:rsidR="00000000" w:rsidRDefault="002D381C">
      <w:pPr>
        <w:pStyle w:val="CodeInFrame"/>
        <w:rPr>
          <w:ins w:id="4870" w:author="Nigel Deakin" w:date="2012-02-03T15:01:00Z"/>
        </w:rPr>
        <w:pPrChange w:id="4871" w:author="Nigel Deakin" w:date="2012-02-02T16:45:00Z">
          <w:pPr/>
        </w:pPrChange>
      </w:pPr>
      <w:proofErr w:type="gramStart"/>
      <w:ins w:id="4872" w:author="Nigel Deakin" w:date="2012-02-03T15:01:00Z">
        <w:r w:rsidRPr="00B75990">
          <w:lastRenderedPageBreak/>
          <w:t>public</w:t>
        </w:r>
        <w:proofErr w:type="gramEnd"/>
        <w:r w:rsidRPr="00B75990">
          <w:t xml:space="preserve"> String receiveMessageNew() throws NamingException {</w:t>
        </w:r>
      </w:ins>
    </w:p>
    <w:p w:rsidR="00000000" w:rsidRDefault="002D381C">
      <w:pPr>
        <w:pStyle w:val="CodeInFrame"/>
        <w:rPr>
          <w:ins w:id="4873" w:author="Nigel Deakin" w:date="2012-02-03T15:01:00Z"/>
        </w:rPr>
        <w:pPrChange w:id="4874" w:author="Nigel Deakin" w:date="2012-02-02T16:45:00Z">
          <w:pPr/>
        </w:pPrChange>
      </w:pPr>
      <w:ins w:id="4875" w:author="Nigel Deakin" w:date="2012-02-03T15:01:00Z">
        <w:r w:rsidRPr="00B75990">
          <w:tab/>
        </w:r>
        <w:r w:rsidRPr="00B75990">
          <w:tab/>
        </w:r>
      </w:ins>
    </w:p>
    <w:p w:rsidR="00000000" w:rsidRDefault="002D381C">
      <w:pPr>
        <w:pStyle w:val="CodeInFrame"/>
        <w:rPr>
          <w:ins w:id="4876" w:author="Nigel Deakin" w:date="2012-02-03T15:01:00Z"/>
        </w:rPr>
        <w:pPrChange w:id="4877" w:author="Nigel Deakin" w:date="2012-02-02T16:45:00Z">
          <w:pPr/>
        </w:pPrChange>
      </w:pPr>
      <w:ins w:id="4878" w:author="Nigel Deakin" w:date="2012-02-03T15:01:00Z">
        <w:r>
          <w:t xml:space="preserve">   </w:t>
        </w:r>
        <w:r w:rsidRPr="00B75990">
          <w:t xml:space="preserve">InitialContext initialContext = </w:t>
        </w:r>
        <w:proofErr w:type="gramStart"/>
        <w:r w:rsidRPr="00B75990">
          <w:t>getInitialContext(</w:t>
        </w:r>
        <w:proofErr w:type="gramEnd"/>
        <w:r w:rsidRPr="00B75990">
          <w:t>);</w:t>
        </w:r>
      </w:ins>
    </w:p>
    <w:p w:rsidR="00000000" w:rsidRDefault="002D381C">
      <w:pPr>
        <w:pStyle w:val="CodeInFrame"/>
        <w:rPr>
          <w:ins w:id="4879" w:author="Nigel Deakin" w:date="2012-02-03T15:01:00Z"/>
        </w:rPr>
        <w:pPrChange w:id="4880" w:author="Nigel Deakin" w:date="2012-02-02T16:45:00Z">
          <w:pPr/>
        </w:pPrChange>
      </w:pPr>
      <w:ins w:id="4881" w:author="Nigel Deakin" w:date="2012-02-03T15:01:00Z">
        <w:r>
          <w:t xml:space="preserve">   </w:t>
        </w:r>
        <w:r w:rsidRPr="00B75990">
          <w:t>ConnectionFactory connectionFactory = (ConnectionFactory)</w:t>
        </w:r>
      </w:ins>
    </w:p>
    <w:p w:rsidR="00000000" w:rsidRDefault="002D381C">
      <w:pPr>
        <w:pStyle w:val="CodeInFrame"/>
        <w:rPr>
          <w:ins w:id="4882" w:author="Nigel Deakin" w:date="2012-02-03T15:01:00Z"/>
        </w:rPr>
        <w:pPrChange w:id="4883" w:author="Nigel Deakin" w:date="2012-02-02T16:45:00Z">
          <w:pPr/>
        </w:pPrChange>
      </w:pPr>
      <w:ins w:id="4884" w:author="Nigel Deakin" w:date="2012-02-03T15:01:00Z">
        <w:r>
          <w:t xml:space="preserve">      </w:t>
        </w:r>
        <w:proofErr w:type="gramStart"/>
        <w:r w:rsidRPr="00B75990">
          <w:t>initialContext.lookup(</w:t>
        </w:r>
        <w:proofErr w:type="gramEnd"/>
        <w:r w:rsidRPr="00B75990">
          <w:t>"jms/connectionFactory");</w:t>
        </w:r>
      </w:ins>
    </w:p>
    <w:p w:rsidR="00000000" w:rsidRDefault="002D381C">
      <w:pPr>
        <w:pStyle w:val="CodeInFrame"/>
        <w:rPr>
          <w:ins w:id="4885" w:author="Nigel Deakin" w:date="2012-02-03T15:01:00Z"/>
        </w:rPr>
        <w:pPrChange w:id="4886" w:author="Nigel Deakin" w:date="2012-02-02T16:45:00Z">
          <w:pPr/>
        </w:pPrChange>
      </w:pPr>
      <w:ins w:id="4887" w:author="Nigel Deakin" w:date="2012-02-03T15:01:00Z">
        <w:r>
          <w:t xml:space="preserve">   </w:t>
        </w:r>
        <w:r w:rsidRPr="00B75990">
          <w:t>Queue inboundQueue =</w:t>
        </w:r>
      </w:ins>
    </w:p>
    <w:p w:rsidR="00000000" w:rsidRDefault="002D381C">
      <w:pPr>
        <w:pStyle w:val="CodeInFrame"/>
        <w:rPr>
          <w:ins w:id="4888" w:author="Nigel Deakin" w:date="2012-02-03T15:01:00Z"/>
        </w:rPr>
        <w:pPrChange w:id="4889" w:author="Nigel Deakin" w:date="2012-02-02T16:45:00Z">
          <w:pPr/>
        </w:pPrChange>
      </w:pPr>
      <w:ins w:id="4890" w:author="Nigel Deakin" w:date="2012-02-03T15:01:00Z">
        <w:r w:rsidRPr="00B75990">
          <w:t xml:space="preserve"> </w:t>
        </w:r>
        <w:r>
          <w:t xml:space="preserve">     (Queue</w:t>
        </w:r>
        <w:proofErr w:type="gramStart"/>
        <w:r>
          <w:t>)</w:t>
        </w:r>
        <w:r w:rsidRPr="00B75990">
          <w:t>initialContext.lookup</w:t>
        </w:r>
        <w:proofErr w:type="gramEnd"/>
        <w:r w:rsidRPr="00B75990">
          <w:t>("jms/inboundQueue");</w:t>
        </w:r>
      </w:ins>
    </w:p>
    <w:p w:rsidR="00000000" w:rsidRDefault="005F7E80">
      <w:pPr>
        <w:pStyle w:val="CodeInFrame"/>
        <w:rPr>
          <w:ins w:id="4891" w:author="Nigel Deakin" w:date="2012-02-03T15:01:00Z"/>
        </w:rPr>
        <w:pPrChange w:id="4892" w:author="Nigel Deakin" w:date="2012-02-02T16:45:00Z">
          <w:pPr/>
        </w:pPrChange>
      </w:pPr>
    </w:p>
    <w:p w:rsidR="00000000" w:rsidRDefault="002D381C">
      <w:pPr>
        <w:pStyle w:val="CodeInFrame"/>
        <w:rPr>
          <w:ins w:id="4893" w:author="Nigel Deakin" w:date="2012-03-21T10:59:00Z"/>
        </w:rPr>
        <w:pPrChange w:id="4894" w:author="Nigel Deakin" w:date="2012-02-02T16:45:00Z">
          <w:pPr/>
        </w:pPrChange>
      </w:pPr>
      <w:ins w:id="4895" w:author="Nigel Deakin" w:date="2012-02-03T15:01:00Z">
        <w:r>
          <w:t xml:space="preserve">   </w:t>
        </w:r>
        <w:proofErr w:type="gramStart"/>
        <w:r w:rsidRPr="00B75990">
          <w:t>try</w:t>
        </w:r>
        <w:proofErr w:type="gramEnd"/>
        <w:r w:rsidRPr="00B75990">
          <w:t xml:space="preserve"> (</w:t>
        </w:r>
      </w:ins>
      <w:ins w:id="4896" w:author="Nigel Deakin" w:date="2012-03-21T10:25:00Z">
        <w:r w:rsidR="00712267">
          <w:t>JMSContext</w:t>
        </w:r>
      </w:ins>
      <w:ins w:id="4897" w:author="Nigel Deakin" w:date="2012-02-03T15:01:00Z">
        <w:r>
          <w:t xml:space="preserve"> </w:t>
        </w:r>
      </w:ins>
      <w:ins w:id="4898" w:author="Nigel Deakin" w:date="2012-03-21T10:59:00Z">
        <w:r w:rsidR="005D6DA5">
          <w:t>c</w:t>
        </w:r>
      </w:ins>
      <w:ins w:id="4899" w:author="Nigel Deakin" w:date="2012-03-21T10:25:00Z">
        <w:r w:rsidR="00712267">
          <w:t>ontext</w:t>
        </w:r>
      </w:ins>
      <w:ins w:id="4900" w:author="Nigel Deakin" w:date="2012-02-03T15:01:00Z">
        <w:r>
          <w:t xml:space="preserve"> = </w:t>
        </w:r>
      </w:ins>
    </w:p>
    <w:p w:rsidR="00000000" w:rsidRDefault="00C42402">
      <w:pPr>
        <w:pStyle w:val="CodeInFrame"/>
        <w:rPr>
          <w:ins w:id="4901" w:author="Nigel Deakin" w:date="2012-02-03T15:01:00Z"/>
        </w:rPr>
        <w:pPrChange w:id="4902" w:author="Nigel Deakin" w:date="2012-03-21T10:59:00Z">
          <w:pPr/>
        </w:pPrChange>
      </w:pPr>
      <w:ins w:id="4903" w:author="Nigel Deakin" w:date="2012-03-21T10:59:00Z">
        <w:r>
          <w:t xml:space="preserve">         </w:t>
        </w:r>
      </w:ins>
      <w:proofErr w:type="gramStart"/>
      <w:ins w:id="4904" w:author="Nigel Deakin" w:date="2012-02-03T15:01:00Z">
        <w:r w:rsidR="002D381C" w:rsidRPr="00B75990">
          <w:t>connectionFactory.</w:t>
        </w:r>
      </w:ins>
      <w:ins w:id="4905" w:author="Nigel Deakin" w:date="2012-03-21T10:42:00Z">
        <w:r w:rsidR="00DA1A4E">
          <w:t>createContext</w:t>
        </w:r>
      </w:ins>
      <w:ins w:id="4906" w:author="Nigel Deakin" w:date="2012-02-03T15:01:00Z">
        <w:r w:rsidR="002D381C" w:rsidRPr="00B75990">
          <w:t>(</w:t>
        </w:r>
        <w:proofErr w:type="gramEnd"/>
        <w:r w:rsidR="002D381C" w:rsidRPr="00B75990">
          <w:t>AUTO_ACKNOWLEDGE);) {</w:t>
        </w:r>
      </w:ins>
    </w:p>
    <w:p w:rsidR="00000000" w:rsidRDefault="002D381C">
      <w:pPr>
        <w:pStyle w:val="CodeInFrame"/>
        <w:rPr>
          <w:ins w:id="4907" w:author="Nigel Deakin" w:date="2012-02-03T15:01:00Z"/>
        </w:rPr>
        <w:pPrChange w:id="4908" w:author="Nigel Deakin" w:date="2012-03-21T10:59:00Z">
          <w:pPr/>
        </w:pPrChange>
      </w:pPr>
      <w:ins w:id="4909" w:author="Nigel Deakin" w:date="2012-02-03T15:01:00Z">
        <w:r>
          <w:t xml:space="preserve">      </w:t>
        </w:r>
      </w:ins>
      <w:ins w:id="4910" w:author="Nigel Deakin" w:date="2012-03-20T18:59:00Z">
        <w:r w:rsidR="004C310E">
          <w:t>JMS</w:t>
        </w:r>
      </w:ins>
      <w:ins w:id="4911" w:author="Nigel Deakin" w:date="2012-02-03T15:01:00Z">
        <w:r w:rsidRPr="00B75990">
          <w:t xml:space="preserve">Consumer </w:t>
        </w:r>
      </w:ins>
      <w:ins w:id="4912" w:author="Nigel Deakin" w:date="2012-03-20T19:00:00Z">
        <w:r w:rsidR="004C310E">
          <w:t>c</w:t>
        </w:r>
      </w:ins>
      <w:ins w:id="4913" w:author="Nigel Deakin" w:date="2012-02-03T15:01:00Z">
        <w:r w:rsidRPr="00B75990">
          <w:t>onsumer =</w:t>
        </w:r>
      </w:ins>
      <w:ins w:id="4914" w:author="Nigel Deakin" w:date="2012-03-20T19:00:00Z">
        <w:r w:rsidR="004C310E">
          <w:t xml:space="preserve"> </w:t>
        </w:r>
      </w:ins>
      <w:proofErr w:type="gramStart"/>
      <w:ins w:id="4915" w:author="Nigel Deakin" w:date="2012-03-21T10:59:00Z">
        <w:r w:rsidR="005D6DA5">
          <w:t>c</w:t>
        </w:r>
      </w:ins>
      <w:ins w:id="4916" w:author="Nigel Deakin" w:date="2012-03-21T10:25:00Z">
        <w:r w:rsidR="00712267">
          <w:t>ontext</w:t>
        </w:r>
      </w:ins>
      <w:ins w:id="4917" w:author="Nigel Deakin" w:date="2012-02-03T15:01:00Z">
        <w:r w:rsidRPr="00B75990">
          <w:t>.createConsumer(</w:t>
        </w:r>
        <w:proofErr w:type="gramEnd"/>
        <w:r w:rsidRPr="00B75990">
          <w:t>inboundQueue);</w:t>
        </w:r>
      </w:ins>
    </w:p>
    <w:p w:rsidR="00000000" w:rsidRDefault="002D381C">
      <w:pPr>
        <w:pStyle w:val="CodeInFrame"/>
        <w:rPr>
          <w:ins w:id="4918" w:author="Nigel Deakin" w:date="2012-02-03T15:01:00Z"/>
        </w:rPr>
        <w:pPrChange w:id="4919" w:author="Nigel Deakin" w:date="2012-02-02T16:45:00Z">
          <w:pPr/>
        </w:pPrChange>
      </w:pPr>
      <w:ins w:id="4920" w:author="Nigel Deakin" w:date="2012-02-03T15:01:00Z">
        <w:r>
          <w:t xml:space="preserve">      </w:t>
        </w:r>
        <w:proofErr w:type="gramStart"/>
        <w:r w:rsidRPr="00B75990">
          <w:t>return</w:t>
        </w:r>
        <w:proofErr w:type="gramEnd"/>
        <w:r w:rsidRPr="00B75990">
          <w:t xml:space="preserve"> </w:t>
        </w:r>
      </w:ins>
      <w:ins w:id="4921" w:author="Nigel Deakin" w:date="2012-03-20T19:00:00Z">
        <w:r w:rsidR="004C310E">
          <w:t>consumer</w:t>
        </w:r>
      </w:ins>
      <w:ins w:id="4922" w:author="Nigel Deakin" w:date="2012-02-03T15:01:00Z">
        <w:r w:rsidRPr="00B75990">
          <w:t>.receivePayload(String.class);</w:t>
        </w:r>
      </w:ins>
    </w:p>
    <w:p w:rsidR="00000000" w:rsidRDefault="002D381C">
      <w:pPr>
        <w:pStyle w:val="CodeInFrame"/>
        <w:rPr>
          <w:ins w:id="4923" w:author="Nigel Deakin" w:date="2012-02-03T15:01:00Z"/>
        </w:rPr>
        <w:pPrChange w:id="4924" w:author="Nigel Deakin" w:date="2012-02-02T16:45:00Z">
          <w:pPr/>
        </w:pPrChange>
      </w:pPr>
      <w:ins w:id="4925" w:author="Nigel Deakin" w:date="2012-02-03T15:01:00Z">
        <w:r>
          <w:t xml:space="preserve">   </w:t>
        </w:r>
        <w:r w:rsidRPr="00B75990">
          <w:t>}</w:t>
        </w:r>
      </w:ins>
    </w:p>
    <w:p w:rsidR="00000000" w:rsidRDefault="002D381C">
      <w:pPr>
        <w:pStyle w:val="CodeInFrame"/>
        <w:rPr>
          <w:ins w:id="4926" w:author="Nigel Deakin" w:date="2012-02-03T15:01:00Z"/>
        </w:rPr>
        <w:pPrChange w:id="4927" w:author="Nigel Deakin" w:date="2012-02-02T16:45:00Z">
          <w:pPr/>
        </w:pPrChange>
      </w:pPr>
      <w:ins w:id="4928" w:author="Nigel Deakin" w:date="2012-02-03T15:01:00Z">
        <w:r w:rsidRPr="00B75990">
          <w:t>}</w:t>
        </w:r>
      </w:ins>
    </w:p>
    <w:p w:rsidR="002D381C" w:rsidRDefault="002D381C" w:rsidP="002D381C">
      <w:pPr>
        <w:rPr>
          <w:ins w:id="4929" w:author="Nigel Deakin" w:date="2012-02-03T15:01:00Z"/>
        </w:rPr>
      </w:pPr>
      <w:ins w:id="4930" w:author="Nigel Deakin" w:date="2012-02-03T15:01:00Z">
        <w:r>
          <w:t xml:space="preserve">Note that </w:t>
        </w:r>
        <w:r w:rsidRPr="009F22EC">
          <w:rPr>
            <w:rStyle w:val="Code"/>
          </w:rPr>
          <w:t>receiveMessageNew</w:t>
        </w:r>
        <w:r>
          <w:t xml:space="preserve"> does not need to throw </w:t>
        </w:r>
        <w:r w:rsidRPr="009F22EC">
          <w:rPr>
            <w:rStyle w:val="Code"/>
          </w:rPr>
          <w:t>JMSException</w:t>
        </w:r>
        <w:r>
          <w:t>.</w:t>
        </w:r>
      </w:ins>
    </w:p>
    <w:p w:rsidR="00000000" w:rsidRDefault="00D71E00">
      <w:pPr>
        <w:pStyle w:val="Heading3"/>
        <w:rPr>
          <w:ins w:id="4931" w:author="Nigel Deakin" w:date="2012-02-03T15:01:00Z"/>
        </w:rPr>
        <w:pPrChange w:id="4932" w:author="Nigel Deakin" w:date="2012-02-01T18:11:00Z">
          <w:pPr>
            <w:pStyle w:val="Heading2"/>
          </w:pPr>
        </w:pPrChange>
      </w:pPr>
      <w:bookmarkStart w:id="4933" w:name="_Toc339906487"/>
      <w:ins w:id="4934" w:author="Nigel Deakin" w:date="2012-02-03T15:01:00Z">
        <w:r w:rsidRPr="00D71E00">
          <w:rPr>
            <w:rPrChange w:id="4935" w:author="Nigel Deakin" w:date="2012-02-01T18:11:00Z">
              <w:rPr>
                <w:rFonts w:ascii="Courier New" w:hAnsi="Courier New" w:cs="Courier New"/>
                <w:sz w:val="18"/>
                <w:lang w:eastAsia="en-US" w:bidi="en-US"/>
              </w:rPr>
            </w:rPrChange>
          </w:rPr>
          <w:t>Receiving a message synchronously from a durable subscription</w:t>
        </w:r>
        <w:r w:rsidR="002D381C">
          <w:t xml:space="preserve"> (Java EE)</w:t>
        </w:r>
        <w:bookmarkEnd w:id="4933"/>
      </w:ins>
    </w:p>
    <w:p w:rsidR="002D381C" w:rsidRDefault="002D381C" w:rsidP="002D381C">
      <w:pPr>
        <w:rPr>
          <w:ins w:id="4936" w:author="Nigel Deakin" w:date="2012-02-07T17:24:00Z"/>
        </w:rPr>
      </w:pPr>
      <w:ins w:id="4937" w:author="Nigel Deakin" w:date="2012-02-03T15:01:00Z">
        <w:r>
          <w:t xml:space="preserve">This example compares the use of the standard and simplified JMS APIs for synchronously receiving a </w:t>
        </w:r>
        <w:r w:rsidRPr="009F22EC">
          <w:rPr>
            <w:rStyle w:val="Code"/>
          </w:rPr>
          <w:t>TextMessage</w:t>
        </w:r>
        <w:r>
          <w:t xml:space="preserve"> from a durable topic subscription in a Java EE web or EJB container.</w:t>
        </w:r>
      </w:ins>
    </w:p>
    <w:p w:rsidR="00000000" w:rsidRDefault="00537CEB">
      <w:pPr>
        <w:pStyle w:val="Heading4"/>
        <w:rPr>
          <w:ins w:id="4938" w:author="Nigel Deakin" w:date="2012-02-03T15:01:00Z"/>
        </w:rPr>
        <w:pPrChange w:id="4939" w:author="Nigel Deakin" w:date="2012-02-07T17:24:00Z">
          <w:pPr/>
        </w:pPrChange>
      </w:pPr>
      <w:ins w:id="4940" w:author="Nigel Deakin" w:date="2012-02-07T17:24:00Z">
        <w:r>
          <w:t>Example using the standard API</w:t>
        </w:r>
      </w:ins>
    </w:p>
    <w:p w:rsidR="002D381C" w:rsidRDefault="002D381C" w:rsidP="002D381C">
      <w:pPr>
        <w:rPr>
          <w:ins w:id="4941" w:author="Nigel Deakin" w:date="2012-02-03T15:01:00Z"/>
        </w:rPr>
      </w:pPr>
      <w:ins w:id="4942" w:author="Nigel Deakin" w:date="2012-02-03T15:01:00Z">
        <w:r>
          <w:t xml:space="preserve">Here’s how you might do this using the standard API. </w:t>
        </w:r>
      </w:ins>
    </w:p>
    <w:p w:rsidR="00D935A0" w:rsidRDefault="00D935A0" w:rsidP="00D935A0">
      <w:pPr>
        <w:pStyle w:val="CodeInFrame"/>
        <w:rPr>
          <w:ins w:id="4943" w:author="Nigel Deakin" w:date="2012-08-30T12:56:00Z"/>
        </w:rPr>
      </w:pPr>
      <w:proofErr w:type="gramStart"/>
      <w:ins w:id="4944" w:author="Nigel Deakin" w:date="2012-08-30T12:56:00Z">
        <w:r>
          <w:t>@Resource(</w:t>
        </w:r>
        <w:proofErr w:type="gramEnd"/>
        <w:r>
          <w:t>lookup = "jms/connectionFactory")</w:t>
        </w:r>
      </w:ins>
    </w:p>
    <w:p w:rsidR="00D935A0" w:rsidRDefault="00D935A0" w:rsidP="00D935A0">
      <w:pPr>
        <w:pStyle w:val="CodeInFrame"/>
        <w:rPr>
          <w:ins w:id="4945" w:author="Nigel Deakin" w:date="2012-08-30T12:56:00Z"/>
        </w:rPr>
      </w:pPr>
      <w:ins w:id="4946" w:author="Nigel Deakin" w:date="2012-08-30T12:56:00Z">
        <w:r>
          <w:t>ConnectionFactory connectionFactory;</w:t>
        </w:r>
      </w:ins>
    </w:p>
    <w:p w:rsidR="00D935A0" w:rsidRDefault="00D935A0" w:rsidP="00D935A0">
      <w:pPr>
        <w:pStyle w:val="CodeInFrame"/>
        <w:rPr>
          <w:ins w:id="4947" w:author="Nigel Deakin" w:date="2012-08-30T12:56:00Z"/>
        </w:rPr>
      </w:pPr>
      <w:ins w:id="4948" w:author="Nigel Deakin" w:date="2012-08-30T12:56:00Z">
        <w:r>
          <w:t xml:space="preserve">    </w:t>
        </w:r>
      </w:ins>
    </w:p>
    <w:p w:rsidR="00D935A0" w:rsidRDefault="00D935A0" w:rsidP="00D935A0">
      <w:pPr>
        <w:pStyle w:val="CodeInFrame"/>
        <w:rPr>
          <w:ins w:id="4949" w:author="Nigel Deakin" w:date="2012-08-30T12:56:00Z"/>
        </w:rPr>
      </w:pPr>
      <w:proofErr w:type="gramStart"/>
      <w:ins w:id="4950" w:author="Nigel Deakin" w:date="2012-08-30T12:56:00Z">
        <w:r>
          <w:t>@Resource(</w:t>
        </w:r>
        <w:proofErr w:type="gramEnd"/>
        <w:r>
          <w:t>lookup = "jms/inboundTopic")</w:t>
        </w:r>
      </w:ins>
    </w:p>
    <w:p w:rsidR="00D935A0" w:rsidRDefault="00D935A0" w:rsidP="00D935A0">
      <w:pPr>
        <w:pStyle w:val="CodeInFrame"/>
        <w:rPr>
          <w:ins w:id="4951" w:author="Nigel Deakin" w:date="2012-08-30T12:56:00Z"/>
        </w:rPr>
      </w:pPr>
      <w:ins w:id="4952" w:author="Nigel Deakin" w:date="2012-08-30T12:56:00Z">
        <w:r>
          <w:t>Topic inboundTopic;</w:t>
        </w:r>
      </w:ins>
    </w:p>
    <w:p w:rsidR="00D935A0" w:rsidRDefault="00D935A0" w:rsidP="00D935A0">
      <w:pPr>
        <w:pStyle w:val="CodeInFrame"/>
        <w:rPr>
          <w:ins w:id="4953" w:author="Nigel Deakin" w:date="2012-08-30T12:56:00Z"/>
        </w:rPr>
      </w:pPr>
    </w:p>
    <w:p w:rsidR="00D935A0" w:rsidRDefault="00D935A0" w:rsidP="00D935A0">
      <w:pPr>
        <w:pStyle w:val="CodeInFrame"/>
        <w:rPr>
          <w:ins w:id="4954" w:author="Nigel Deakin" w:date="2012-08-30T12:56:00Z"/>
        </w:rPr>
      </w:pPr>
      <w:proofErr w:type="gramStart"/>
      <w:ins w:id="4955" w:author="Nigel Deakin" w:date="2012-08-30T12:56:00Z">
        <w:r>
          <w:t>public</w:t>
        </w:r>
        <w:proofErr w:type="gramEnd"/>
        <w:r>
          <w:t xml:space="preserve"> String receiveMessageOld() throws JMSException {</w:t>
        </w:r>
      </w:ins>
    </w:p>
    <w:p w:rsidR="00D935A0" w:rsidRDefault="00D935A0" w:rsidP="00D935A0">
      <w:pPr>
        <w:pStyle w:val="CodeInFrame"/>
        <w:rPr>
          <w:ins w:id="4956" w:author="Nigel Deakin" w:date="2012-08-30T12:56:00Z"/>
        </w:rPr>
      </w:pPr>
    </w:p>
    <w:p w:rsidR="00D935A0" w:rsidRDefault="00D935A0" w:rsidP="00D935A0">
      <w:pPr>
        <w:pStyle w:val="CodeInFrame"/>
        <w:rPr>
          <w:ins w:id="4957" w:author="Nigel Deakin" w:date="2012-08-30T12:56:00Z"/>
        </w:rPr>
      </w:pPr>
      <w:ins w:id="4958" w:author="Nigel Deakin" w:date="2012-08-30T12:56:00Z">
        <w:r>
          <w:t xml:space="preserve">   </w:t>
        </w:r>
        <w:proofErr w:type="gramStart"/>
        <w:r>
          <w:t>try</w:t>
        </w:r>
        <w:proofErr w:type="gramEnd"/>
        <w:r>
          <w:t xml:space="preserve"> (Connection connection = </w:t>
        </w:r>
      </w:ins>
    </w:p>
    <w:p w:rsidR="00BB60E9" w:rsidRDefault="00D935A0">
      <w:pPr>
        <w:pStyle w:val="CodeInFrame"/>
        <w:rPr>
          <w:ins w:id="4959" w:author="Nigel Deakin" w:date="2012-08-30T12:57:00Z"/>
        </w:rPr>
      </w:pPr>
      <w:ins w:id="4960" w:author="Nigel Deakin" w:date="2012-08-30T12:56:00Z">
        <w:r>
          <w:t xml:space="preserve">           </w:t>
        </w:r>
        <w:proofErr w:type="gramStart"/>
        <w:r>
          <w:t>connectionFactory.createConnection(</w:t>
        </w:r>
        <w:proofErr w:type="gramEnd"/>
        <w:r>
          <w:t>)) {</w:t>
        </w:r>
      </w:ins>
    </w:p>
    <w:p w:rsidR="00BB60E9" w:rsidRDefault="00D935A0">
      <w:pPr>
        <w:pStyle w:val="CodeInFrame"/>
        <w:rPr>
          <w:ins w:id="4961" w:author="Nigel Deakin" w:date="2012-08-30T12:56:00Z"/>
        </w:rPr>
      </w:pPr>
      <w:ins w:id="4962" w:author="Nigel Deakin" w:date="2012-08-30T12:57:00Z">
        <w:r>
          <w:t xml:space="preserve">      </w:t>
        </w:r>
      </w:ins>
      <w:ins w:id="4963" w:author="Nigel Deakin" w:date="2012-08-30T12:56:00Z">
        <w:r>
          <w:t xml:space="preserve">Session session = </w:t>
        </w:r>
        <w:proofErr w:type="gramStart"/>
        <w:r>
          <w:t>connection.createSession(</w:t>
        </w:r>
        <w:proofErr w:type="gramEnd"/>
        <w:r>
          <w:t>);</w:t>
        </w:r>
      </w:ins>
    </w:p>
    <w:p w:rsidR="00D935A0" w:rsidRDefault="00D935A0" w:rsidP="00D935A0">
      <w:pPr>
        <w:pStyle w:val="CodeInFrame"/>
        <w:rPr>
          <w:ins w:id="4964" w:author="Nigel Deakin" w:date="2012-08-30T12:57:00Z"/>
        </w:rPr>
      </w:pPr>
      <w:ins w:id="4965" w:author="Nigel Deakin" w:date="2012-08-30T12:56:00Z">
        <w:r>
          <w:t xml:space="preserve">      MessageConsumer messageConsumer = </w:t>
        </w:r>
      </w:ins>
    </w:p>
    <w:p w:rsidR="00D935A0" w:rsidRDefault="00D935A0" w:rsidP="00D935A0">
      <w:pPr>
        <w:pStyle w:val="CodeInFrame"/>
        <w:rPr>
          <w:ins w:id="4966" w:author="Nigel Deakin" w:date="2012-08-30T12:56:00Z"/>
        </w:rPr>
      </w:pPr>
      <w:ins w:id="4967" w:author="Nigel Deakin" w:date="2012-08-30T12:57:00Z">
        <w:r>
          <w:t xml:space="preserve">         </w:t>
        </w:r>
      </w:ins>
      <w:proofErr w:type="gramStart"/>
      <w:ins w:id="4968" w:author="Nigel Deakin" w:date="2012-08-30T12:56:00Z">
        <w:r>
          <w:t>session.createDurableConsumer(</w:t>
        </w:r>
        <w:proofErr w:type="gramEnd"/>
        <w:r>
          <w:t>inboundTopic, "mysub");</w:t>
        </w:r>
      </w:ins>
    </w:p>
    <w:p w:rsidR="00D935A0" w:rsidRDefault="00D935A0" w:rsidP="00D935A0">
      <w:pPr>
        <w:pStyle w:val="CodeInFrame"/>
        <w:rPr>
          <w:ins w:id="4969" w:author="Nigel Deakin" w:date="2012-08-30T12:56:00Z"/>
        </w:rPr>
      </w:pPr>
      <w:ins w:id="4970" w:author="Nigel Deakin" w:date="2012-08-30T12:56:00Z">
        <w:r>
          <w:t xml:space="preserve">      </w:t>
        </w:r>
        <w:proofErr w:type="gramStart"/>
        <w:r>
          <w:t>connection.start(</w:t>
        </w:r>
        <w:proofErr w:type="gramEnd"/>
        <w:r>
          <w:t>);</w:t>
        </w:r>
      </w:ins>
    </w:p>
    <w:p w:rsidR="00D935A0" w:rsidRDefault="00D935A0" w:rsidP="00D935A0">
      <w:pPr>
        <w:pStyle w:val="CodeInFrame"/>
        <w:rPr>
          <w:ins w:id="4971" w:author="Nigel Deakin" w:date="2012-08-30T12:57:00Z"/>
        </w:rPr>
      </w:pPr>
      <w:ins w:id="4972" w:author="Nigel Deakin" w:date="2012-08-30T12:56:00Z">
        <w:r>
          <w:t xml:space="preserve">      TextMessage textMessage = </w:t>
        </w:r>
      </w:ins>
    </w:p>
    <w:p w:rsidR="00D935A0" w:rsidRDefault="00D935A0" w:rsidP="00D935A0">
      <w:pPr>
        <w:pStyle w:val="CodeInFrame"/>
        <w:rPr>
          <w:ins w:id="4973" w:author="Nigel Deakin" w:date="2012-08-30T12:56:00Z"/>
        </w:rPr>
      </w:pPr>
      <w:ins w:id="4974" w:author="Nigel Deakin" w:date="2012-08-30T12:57:00Z">
        <w:r>
          <w:t xml:space="preserve">         </w:t>
        </w:r>
      </w:ins>
      <w:ins w:id="4975" w:author="Nigel Deakin" w:date="2012-08-30T12:56:00Z">
        <w:r>
          <w:t xml:space="preserve">(TextMessage) </w:t>
        </w:r>
        <w:proofErr w:type="gramStart"/>
        <w:r>
          <w:t>messageConsumer.receive(</w:t>
        </w:r>
        <w:proofErr w:type="gramEnd"/>
        <w:r>
          <w:t>);</w:t>
        </w:r>
      </w:ins>
    </w:p>
    <w:p w:rsidR="00D935A0" w:rsidRDefault="00D935A0" w:rsidP="00D935A0">
      <w:pPr>
        <w:pStyle w:val="CodeInFrame"/>
        <w:rPr>
          <w:ins w:id="4976" w:author="Nigel Deakin" w:date="2012-08-30T12:56:00Z"/>
        </w:rPr>
      </w:pPr>
      <w:ins w:id="4977" w:author="Nigel Deakin" w:date="2012-08-30T12:56:00Z">
        <w:r>
          <w:t xml:space="preserve">      </w:t>
        </w:r>
        <w:proofErr w:type="gramStart"/>
        <w:r>
          <w:t>return</w:t>
        </w:r>
        <w:proofErr w:type="gramEnd"/>
        <w:r>
          <w:t xml:space="preserve"> textMessage.getText();</w:t>
        </w:r>
      </w:ins>
    </w:p>
    <w:p w:rsidR="00D935A0" w:rsidRDefault="00D935A0" w:rsidP="00D935A0">
      <w:pPr>
        <w:pStyle w:val="CodeInFrame"/>
        <w:rPr>
          <w:ins w:id="4978" w:author="Nigel Deakin" w:date="2012-08-30T12:56:00Z"/>
        </w:rPr>
      </w:pPr>
      <w:ins w:id="4979" w:author="Nigel Deakin" w:date="2012-08-30T12:57:00Z">
        <w:r>
          <w:t xml:space="preserve">   </w:t>
        </w:r>
      </w:ins>
      <w:ins w:id="4980" w:author="Nigel Deakin" w:date="2012-08-30T12:56:00Z">
        <w:r>
          <w:t>}</w:t>
        </w:r>
      </w:ins>
    </w:p>
    <w:p w:rsidR="00000000" w:rsidRDefault="00D935A0">
      <w:pPr>
        <w:pStyle w:val="CodeInFrame"/>
        <w:rPr>
          <w:ins w:id="4981" w:author="Nigel Deakin" w:date="2012-02-03T15:01:00Z"/>
        </w:rPr>
        <w:pPrChange w:id="4982" w:author="Nigel Deakin" w:date="2012-08-30T12:57:00Z">
          <w:pPr/>
        </w:pPrChange>
      </w:pPr>
      <w:ins w:id="4983" w:author="Nigel Deakin" w:date="2012-08-30T12:56:00Z">
        <w:r>
          <w:t>}</w:t>
        </w:r>
      </w:ins>
      <w:ins w:id="4984" w:author="Nigel Deakin" w:date="2012-02-03T15:01:00Z">
        <w:r w:rsidR="002D381C" w:rsidRPr="00AB052F">
          <w:t xml:space="preserve">  </w:t>
        </w:r>
      </w:ins>
    </w:p>
    <w:p w:rsidR="005668F9" w:rsidRDefault="005668F9" w:rsidP="005668F9">
      <w:pPr>
        <w:pStyle w:val="Heading4"/>
        <w:rPr>
          <w:ins w:id="4985" w:author="Nigel Deakin" w:date="2012-02-07T17:25:00Z"/>
        </w:rPr>
      </w:pPr>
      <w:ins w:id="4986" w:author="Nigel Deakin" w:date="2012-02-07T17:25:00Z">
        <w:r>
          <w:t>Example using the simplified API</w:t>
        </w:r>
      </w:ins>
    </w:p>
    <w:p w:rsidR="002D381C" w:rsidRDefault="002D381C" w:rsidP="002D381C">
      <w:pPr>
        <w:rPr>
          <w:ins w:id="4987" w:author="Nigel Deakin" w:date="2012-02-03T15:01:00Z"/>
        </w:rPr>
      </w:pPr>
      <w:ins w:id="4988" w:author="Nigel Deakin" w:date="2012-02-03T15:01:00Z">
        <w:r>
          <w:t xml:space="preserve">Here’s how you might do this using the simplified API.  </w:t>
        </w:r>
      </w:ins>
    </w:p>
    <w:p w:rsidR="001A5DE5" w:rsidRDefault="001A5DE5" w:rsidP="001A5DE5">
      <w:pPr>
        <w:pStyle w:val="CodeInFrame"/>
        <w:rPr>
          <w:ins w:id="4989" w:author="Nigel Deakin" w:date="2012-08-30T13:59:00Z"/>
        </w:rPr>
      </w:pPr>
      <w:proofErr w:type="gramStart"/>
      <w:ins w:id="4990" w:author="Nigel Deakin" w:date="2012-08-30T13:59:00Z">
        <w:r>
          <w:lastRenderedPageBreak/>
          <w:t>@Resource(</w:t>
        </w:r>
        <w:proofErr w:type="gramEnd"/>
        <w:r>
          <w:t>lookup = "jms/connectionFactory")</w:t>
        </w:r>
      </w:ins>
    </w:p>
    <w:p w:rsidR="001A5DE5" w:rsidRDefault="001A5DE5" w:rsidP="001A5DE5">
      <w:pPr>
        <w:pStyle w:val="CodeInFrame"/>
        <w:rPr>
          <w:ins w:id="4991" w:author="Nigel Deakin" w:date="2012-08-30T13:59:00Z"/>
        </w:rPr>
      </w:pPr>
      <w:ins w:id="4992" w:author="Nigel Deakin" w:date="2012-08-30T13:59:00Z">
        <w:r>
          <w:t>ConnectionFactory connectionFactory;</w:t>
        </w:r>
      </w:ins>
    </w:p>
    <w:p w:rsidR="001A5DE5" w:rsidRDefault="001A5DE5" w:rsidP="001A5DE5">
      <w:pPr>
        <w:pStyle w:val="CodeInFrame"/>
        <w:rPr>
          <w:ins w:id="4993" w:author="Nigel Deakin" w:date="2012-08-30T13:59:00Z"/>
        </w:rPr>
      </w:pPr>
      <w:ins w:id="4994" w:author="Nigel Deakin" w:date="2012-08-30T13:59:00Z">
        <w:r>
          <w:tab/>
        </w:r>
      </w:ins>
    </w:p>
    <w:p w:rsidR="001A5DE5" w:rsidRDefault="001A5DE5" w:rsidP="001A5DE5">
      <w:pPr>
        <w:pStyle w:val="CodeInFrame"/>
        <w:rPr>
          <w:ins w:id="4995" w:author="Nigel Deakin" w:date="2012-08-30T13:59:00Z"/>
        </w:rPr>
      </w:pPr>
      <w:proofErr w:type="gramStart"/>
      <w:ins w:id="4996" w:author="Nigel Deakin" w:date="2012-08-30T13:59:00Z">
        <w:r>
          <w:t>@Resource(</w:t>
        </w:r>
        <w:proofErr w:type="gramEnd"/>
        <w:r>
          <w:t>lookup="jms/inboundTopic")</w:t>
        </w:r>
      </w:ins>
    </w:p>
    <w:p w:rsidR="00000000" w:rsidRDefault="001A5DE5">
      <w:pPr>
        <w:pStyle w:val="CodeInFrame"/>
        <w:rPr>
          <w:ins w:id="4997" w:author="Nigel Deakin" w:date="2012-08-30T14:00:00Z"/>
        </w:rPr>
        <w:pPrChange w:id="4998" w:author="Nigel Deakin" w:date="2012-02-01T18:13:00Z">
          <w:pPr>
            <w:pStyle w:val="SmallCode"/>
          </w:pPr>
        </w:pPrChange>
      </w:pPr>
      <w:ins w:id="4999" w:author="Nigel Deakin" w:date="2012-08-30T13:59:00Z">
        <w:r>
          <w:t>Topic inboundTopic;</w:t>
        </w:r>
      </w:ins>
    </w:p>
    <w:p w:rsidR="00000000" w:rsidRDefault="005F7E80">
      <w:pPr>
        <w:pStyle w:val="CodeInFrame"/>
        <w:rPr>
          <w:ins w:id="5000" w:author="Nigel Deakin" w:date="2012-02-03T15:01:00Z"/>
        </w:rPr>
        <w:pPrChange w:id="5001" w:author="Nigel Deakin" w:date="2012-02-01T18:13:00Z">
          <w:pPr>
            <w:pStyle w:val="SmallCode"/>
          </w:pPr>
        </w:pPrChange>
      </w:pPr>
    </w:p>
    <w:p w:rsidR="00000000" w:rsidRDefault="002D381C">
      <w:pPr>
        <w:pStyle w:val="CodeInFrame"/>
        <w:rPr>
          <w:ins w:id="5002" w:author="Nigel Deakin" w:date="2012-02-03T15:01:00Z"/>
        </w:rPr>
        <w:pPrChange w:id="5003" w:author="Nigel Deakin" w:date="2012-02-02T18:42:00Z">
          <w:pPr/>
        </w:pPrChange>
      </w:pPr>
      <w:proofErr w:type="gramStart"/>
      <w:ins w:id="5004" w:author="Nigel Deakin" w:date="2012-02-03T15:01:00Z">
        <w:r w:rsidRPr="00DE498D">
          <w:t>public</w:t>
        </w:r>
        <w:proofErr w:type="gramEnd"/>
        <w:r w:rsidRPr="00DE498D">
          <w:t xml:space="preserve"> String receiveMessageNew()</w:t>
        </w:r>
        <w:r>
          <w:t xml:space="preserve"> </w:t>
        </w:r>
        <w:r w:rsidRPr="00DE498D">
          <w:t>{</w:t>
        </w:r>
      </w:ins>
    </w:p>
    <w:p w:rsidR="00000000" w:rsidRDefault="005F7E80">
      <w:pPr>
        <w:pStyle w:val="CodeInFrame"/>
        <w:rPr>
          <w:ins w:id="5005" w:author="Nigel Deakin" w:date="2012-02-03T15:01:00Z"/>
        </w:rPr>
        <w:pPrChange w:id="5006" w:author="Nigel Deakin" w:date="2012-02-02T18:42:00Z">
          <w:pPr/>
        </w:pPrChange>
      </w:pPr>
    </w:p>
    <w:p w:rsidR="00000000" w:rsidRDefault="002D381C">
      <w:pPr>
        <w:pStyle w:val="CodeInFrame"/>
        <w:rPr>
          <w:ins w:id="5007" w:author="Nigel Deakin" w:date="2012-02-03T15:01:00Z"/>
        </w:rPr>
        <w:pPrChange w:id="5008" w:author="Nigel Deakin" w:date="2012-03-21T11:00:00Z">
          <w:pPr/>
        </w:pPrChange>
      </w:pPr>
      <w:ins w:id="5009" w:author="Nigel Deakin" w:date="2012-02-03T15:01:00Z">
        <w:r>
          <w:t xml:space="preserve">   </w:t>
        </w:r>
        <w:proofErr w:type="gramStart"/>
        <w:r w:rsidRPr="00DE498D">
          <w:t>try</w:t>
        </w:r>
        <w:proofErr w:type="gramEnd"/>
        <w:r w:rsidRPr="00DE498D">
          <w:t xml:space="preserve"> (</w:t>
        </w:r>
      </w:ins>
      <w:ins w:id="5010" w:author="Nigel Deakin" w:date="2012-03-21T10:25:00Z">
        <w:r w:rsidR="00712267">
          <w:t>JMSContext</w:t>
        </w:r>
      </w:ins>
      <w:ins w:id="5011" w:author="Nigel Deakin" w:date="2012-02-03T15:01:00Z">
        <w:r w:rsidRPr="00DE498D">
          <w:t xml:space="preserve"> context =</w:t>
        </w:r>
        <w:r>
          <w:t xml:space="preserve"> </w:t>
        </w:r>
        <w:r w:rsidRPr="00DE498D">
          <w:t>connectionFactory.</w:t>
        </w:r>
      </w:ins>
      <w:ins w:id="5012" w:author="Nigel Deakin" w:date="2012-03-21T10:42:00Z">
        <w:r w:rsidR="00DA1A4E">
          <w:t>createContext</w:t>
        </w:r>
      </w:ins>
      <w:ins w:id="5013" w:author="Nigel Deakin" w:date="2012-02-03T15:01:00Z">
        <w:r w:rsidRPr="00DE498D">
          <w:t>()) {</w:t>
        </w:r>
      </w:ins>
    </w:p>
    <w:p w:rsidR="00000000" w:rsidRDefault="002D381C">
      <w:pPr>
        <w:pStyle w:val="CodeInFrame"/>
        <w:rPr>
          <w:ins w:id="5014" w:author="Nigel Deakin" w:date="2012-02-03T15:01:00Z"/>
        </w:rPr>
        <w:pPrChange w:id="5015" w:author="Nigel Deakin" w:date="2012-02-02T18:42:00Z">
          <w:pPr/>
        </w:pPrChange>
      </w:pPr>
      <w:ins w:id="5016" w:author="Nigel Deakin" w:date="2012-02-03T15:01:00Z">
        <w:r>
          <w:t xml:space="preserve">      </w:t>
        </w:r>
      </w:ins>
      <w:ins w:id="5017" w:author="Nigel Deakin" w:date="2012-03-20T18:38:00Z">
        <w:r w:rsidR="005977BC">
          <w:t>JMS</w:t>
        </w:r>
      </w:ins>
      <w:ins w:id="5018" w:author="Nigel Deakin" w:date="2012-02-03T15:01:00Z">
        <w:r w:rsidRPr="00DE498D">
          <w:t xml:space="preserve">Consumer </w:t>
        </w:r>
      </w:ins>
      <w:ins w:id="5019" w:author="Nigel Deakin" w:date="2012-03-20T18:38:00Z">
        <w:r w:rsidR="005977BC">
          <w:t>c</w:t>
        </w:r>
      </w:ins>
      <w:ins w:id="5020" w:author="Nigel Deakin" w:date="2012-02-03T15:01:00Z">
        <w:r w:rsidRPr="00DE498D">
          <w:t>onsumer =</w:t>
        </w:r>
      </w:ins>
    </w:p>
    <w:p w:rsidR="00000000" w:rsidRDefault="002D381C">
      <w:pPr>
        <w:pStyle w:val="CodeInFrame"/>
        <w:rPr>
          <w:ins w:id="5021" w:author="Nigel Deakin" w:date="2012-02-03T15:01:00Z"/>
        </w:rPr>
        <w:pPrChange w:id="5022" w:author="Nigel Deakin" w:date="2012-02-02T18:42:00Z">
          <w:pPr/>
        </w:pPrChange>
      </w:pPr>
      <w:ins w:id="5023" w:author="Nigel Deakin" w:date="2012-02-03T15:01:00Z">
        <w:r>
          <w:t xml:space="preserve">         </w:t>
        </w:r>
        <w:proofErr w:type="gramStart"/>
        <w:r w:rsidRPr="00DE498D">
          <w:t>context.createDurableConsumer(</w:t>
        </w:r>
        <w:proofErr w:type="gramEnd"/>
        <w:r w:rsidRPr="00DE498D">
          <w:t>inboundTopic, "mysub");</w:t>
        </w:r>
      </w:ins>
    </w:p>
    <w:p w:rsidR="00000000" w:rsidRDefault="002D381C">
      <w:pPr>
        <w:pStyle w:val="CodeInFrame"/>
        <w:rPr>
          <w:ins w:id="5024" w:author="Nigel Deakin" w:date="2012-02-03T15:01:00Z"/>
        </w:rPr>
        <w:pPrChange w:id="5025" w:author="Nigel Deakin" w:date="2012-02-02T18:42:00Z">
          <w:pPr/>
        </w:pPrChange>
      </w:pPr>
      <w:ins w:id="5026" w:author="Nigel Deakin" w:date="2012-02-03T15:01:00Z">
        <w:r>
          <w:t xml:space="preserve">      </w:t>
        </w:r>
        <w:proofErr w:type="gramStart"/>
        <w:r w:rsidRPr="00DE498D">
          <w:t>return</w:t>
        </w:r>
        <w:proofErr w:type="gramEnd"/>
        <w:r w:rsidRPr="00DE498D">
          <w:t xml:space="preserve"> </w:t>
        </w:r>
      </w:ins>
      <w:ins w:id="5027" w:author="Nigel Deakin" w:date="2012-03-20T19:01:00Z">
        <w:r w:rsidR="00EA3FE8">
          <w:t>c</w:t>
        </w:r>
      </w:ins>
      <w:ins w:id="5028" w:author="Nigel Deakin" w:date="2012-02-03T15:01:00Z">
        <w:r w:rsidRPr="00DE498D">
          <w:t>onsumer.receivePayload(String.class);</w:t>
        </w:r>
        <w:r w:rsidRPr="00DE498D">
          <w:tab/>
        </w:r>
      </w:ins>
    </w:p>
    <w:p w:rsidR="00000000" w:rsidRDefault="002D381C">
      <w:pPr>
        <w:pStyle w:val="CodeInFrame"/>
        <w:rPr>
          <w:ins w:id="5029" w:author="Nigel Deakin" w:date="2012-02-03T15:01:00Z"/>
        </w:rPr>
        <w:pPrChange w:id="5030" w:author="Nigel Deakin" w:date="2012-02-02T18:42:00Z">
          <w:pPr/>
        </w:pPrChange>
      </w:pPr>
      <w:ins w:id="5031" w:author="Nigel Deakin" w:date="2012-02-03T15:01:00Z">
        <w:r>
          <w:t xml:space="preserve">   </w:t>
        </w:r>
        <w:r w:rsidRPr="00DE498D">
          <w:t>}</w:t>
        </w:r>
      </w:ins>
    </w:p>
    <w:p w:rsidR="00000000" w:rsidRDefault="002D381C">
      <w:pPr>
        <w:pStyle w:val="CodeInFrame"/>
        <w:rPr>
          <w:ins w:id="5032" w:author="Nigel Deakin" w:date="2012-02-03T15:01:00Z"/>
        </w:rPr>
        <w:pPrChange w:id="5033" w:author="Nigel Deakin" w:date="2012-02-02T18:42:00Z">
          <w:pPr/>
        </w:pPrChange>
      </w:pPr>
      <w:ins w:id="5034" w:author="Nigel Deakin" w:date="2012-02-03T15:01:00Z">
        <w:r w:rsidRPr="00DE498D">
          <w:t xml:space="preserve">} </w:t>
        </w:r>
      </w:ins>
    </w:p>
    <w:p w:rsidR="002D381C" w:rsidRDefault="002D381C" w:rsidP="002D381C">
      <w:pPr>
        <w:rPr>
          <w:ins w:id="5035" w:author="Nigel Deakin" w:date="2012-02-07T16:45:00Z"/>
        </w:rPr>
      </w:pPr>
      <w:ins w:id="5036" w:author="Nigel Deakin" w:date="2012-02-03T15:01:00Z">
        <w:r>
          <w:t xml:space="preserve">Note that </w:t>
        </w:r>
        <w:r w:rsidRPr="009F22EC">
          <w:rPr>
            <w:rStyle w:val="Code"/>
          </w:rPr>
          <w:t>receiveMessageNew</w:t>
        </w:r>
        <w:r>
          <w:t xml:space="preserve"> does </w:t>
        </w:r>
      </w:ins>
      <w:ins w:id="5037" w:author="Nigel Deakin" w:date="2012-02-07T16:45:00Z">
        <w:r w:rsidR="00244861">
          <w:t>not need</w:t>
        </w:r>
      </w:ins>
      <w:ins w:id="5038" w:author="Nigel Deakin" w:date="2012-02-03T15:01:00Z">
        <w:r>
          <w:t xml:space="preserve"> to throw an exception.</w:t>
        </w:r>
      </w:ins>
    </w:p>
    <w:p w:rsidR="00000000" w:rsidRDefault="005668F9">
      <w:pPr>
        <w:pStyle w:val="Heading4"/>
        <w:rPr>
          <w:ins w:id="5039" w:author="Nigel Deakin" w:date="2012-02-07T17:27:00Z"/>
        </w:rPr>
        <w:pPrChange w:id="5040" w:author="Nigel Deakin" w:date="2012-02-07T17:27:00Z">
          <w:pPr/>
        </w:pPrChange>
      </w:pPr>
      <w:ins w:id="5041" w:author="Nigel Deakin" w:date="2012-02-07T17:27:00Z">
        <w:r>
          <w:t>Example using the simplified API and injection</w:t>
        </w:r>
      </w:ins>
    </w:p>
    <w:p w:rsidR="00244861" w:rsidRDefault="00244861" w:rsidP="00244861">
      <w:pPr>
        <w:rPr>
          <w:ins w:id="5042" w:author="Nigel Deakin" w:date="2012-02-07T16:45:00Z"/>
        </w:rPr>
      </w:pPr>
      <w:ins w:id="5043" w:author="Nigel Deakin" w:date="2012-02-07T16:45:00Z">
        <w:r>
          <w:t xml:space="preserve">Here's how you might do this using the simplified API with the </w:t>
        </w:r>
      </w:ins>
      <w:ins w:id="5044" w:author="Nigel Deakin" w:date="2012-03-21T11:11:00Z">
        <w:r w:rsidR="00225E6F" w:rsidRPr="00225E6F">
          <w:rPr>
            <w:rStyle w:val="Code"/>
          </w:rPr>
          <w:t>JMSContext</w:t>
        </w:r>
      </w:ins>
      <w:ins w:id="5045" w:author="Nigel Deakin" w:date="2012-02-07T16:45:00Z">
        <w:r>
          <w:t xml:space="preserve"> created by injection:</w:t>
        </w:r>
      </w:ins>
    </w:p>
    <w:p w:rsidR="00AF4D9A" w:rsidRDefault="00AF4D9A" w:rsidP="00AF4D9A">
      <w:pPr>
        <w:pStyle w:val="CodeInFrame"/>
        <w:rPr>
          <w:ins w:id="5046" w:author="Nigel Deakin" w:date="2012-02-07T16:53:00Z"/>
        </w:rPr>
      </w:pPr>
      <w:ins w:id="5047" w:author="Nigel Deakin" w:date="2012-02-07T16:53:00Z">
        <w:r>
          <w:t>@Inject</w:t>
        </w:r>
      </w:ins>
    </w:p>
    <w:p w:rsidR="00AF4D9A" w:rsidRDefault="00AF4D9A" w:rsidP="00AF4D9A">
      <w:pPr>
        <w:pStyle w:val="CodeInFrame"/>
        <w:rPr>
          <w:ins w:id="5048" w:author="Nigel Deakin" w:date="2012-02-07T16:53:00Z"/>
        </w:rPr>
      </w:pPr>
      <w:proofErr w:type="gramStart"/>
      <w:ins w:id="5049" w:author="Nigel Deakin" w:date="2012-02-07T16:53:00Z">
        <w:r>
          <w:t>@JMSConnectio</w:t>
        </w:r>
        <w:r w:rsidR="003F1106">
          <w:t>nFactory(</w:t>
        </w:r>
        <w:proofErr w:type="gramEnd"/>
        <w:r w:rsidR="003F1106">
          <w:t>"jms/connectionFactory</w:t>
        </w:r>
        <w:r>
          <w:t>")</w:t>
        </w:r>
      </w:ins>
    </w:p>
    <w:p w:rsidR="00000000" w:rsidRDefault="00AF4D9A">
      <w:pPr>
        <w:pStyle w:val="CodeInFrame"/>
        <w:rPr>
          <w:ins w:id="5050" w:author="Nigel Deakin" w:date="2012-02-07T16:53:00Z"/>
        </w:rPr>
        <w:pPrChange w:id="5051" w:author="Nigel Deakin" w:date="2012-02-07T16:52:00Z">
          <w:pPr/>
        </w:pPrChange>
      </w:pPr>
      <w:proofErr w:type="gramStart"/>
      <w:ins w:id="5052" w:author="Nigel Deakin" w:date="2012-02-07T16:53:00Z">
        <w:r>
          <w:t>private</w:t>
        </w:r>
        <w:proofErr w:type="gramEnd"/>
        <w:r>
          <w:t xml:space="preserve"> </w:t>
        </w:r>
      </w:ins>
      <w:ins w:id="5053" w:author="Nigel Deakin" w:date="2012-03-21T10:25:00Z">
        <w:r w:rsidR="00712267">
          <w:t>JMSContext</w:t>
        </w:r>
      </w:ins>
      <w:ins w:id="5054" w:author="Nigel Deakin" w:date="2012-02-07T16:53:00Z">
        <w:r>
          <w:t xml:space="preserve"> </w:t>
        </w:r>
      </w:ins>
      <w:ins w:id="5055" w:author="Nigel Deakin" w:date="2012-02-07T16:54:00Z">
        <w:r>
          <w:t>context</w:t>
        </w:r>
      </w:ins>
      <w:ins w:id="5056" w:author="Nigel Deakin" w:date="2012-02-07T16:53:00Z">
        <w:r>
          <w:t>;</w:t>
        </w:r>
      </w:ins>
    </w:p>
    <w:p w:rsidR="00AF4D9A" w:rsidRDefault="00AF4D9A" w:rsidP="00AF4D9A">
      <w:pPr>
        <w:pStyle w:val="CodeInFrame"/>
        <w:rPr>
          <w:ins w:id="5057" w:author="Nigel Deakin" w:date="2012-02-07T16:53:00Z"/>
        </w:rPr>
      </w:pPr>
    </w:p>
    <w:p w:rsidR="00AF4D9A" w:rsidRDefault="00AF4D9A" w:rsidP="00AF4D9A">
      <w:pPr>
        <w:pStyle w:val="CodeInFrame"/>
        <w:rPr>
          <w:ins w:id="5058" w:author="Nigel Deakin" w:date="2012-02-07T16:53:00Z"/>
        </w:rPr>
      </w:pPr>
      <w:proofErr w:type="gramStart"/>
      <w:ins w:id="5059" w:author="Nigel Deakin" w:date="2012-02-07T16:53:00Z">
        <w:r>
          <w:t>@Resource(</w:t>
        </w:r>
        <w:proofErr w:type="gramEnd"/>
        <w:r>
          <w:t>lookup="jms/inboundTopic")</w:t>
        </w:r>
      </w:ins>
    </w:p>
    <w:p w:rsidR="00AF4D9A" w:rsidRDefault="00AF4D9A" w:rsidP="00AF4D9A">
      <w:pPr>
        <w:pStyle w:val="CodeInFrame"/>
        <w:rPr>
          <w:ins w:id="5060" w:author="Nigel Deakin" w:date="2012-02-07T16:53:00Z"/>
        </w:rPr>
      </w:pPr>
      <w:ins w:id="5061" w:author="Nigel Deakin" w:date="2012-02-07T16:53:00Z">
        <w:r>
          <w:t>Topic inboundTopic;</w:t>
        </w:r>
      </w:ins>
    </w:p>
    <w:p w:rsidR="00AF4D9A" w:rsidRDefault="00AF4D9A" w:rsidP="00AF4D9A">
      <w:pPr>
        <w:pStyle w:val="CodeInFrame"/>
        <w:rPr>
          <w:ins w:id="5062" w:author="Nigel Deakin" w:date="2012-02-07T16:53:00Z"/>
        </w:rPr>
      </w:pPr>
      <w:ins w:id="5063" w:author="Nigel Deakin" w:date="2012-02-07T16:53:00Z">
        <w:r>
          <w:t xml:space="preserve">    </w:t>
        </w:r>
      </w:ins>
    </w:p>
    <w:p w:rsidR="00AF4D9A" w:rsidRDefault="00AF4D9A" w:rsidP="00AF4D9A">
      <w:pPr>
        <w:pStyle w:val="CodeInFrame"/>
        <w:rPr>
          <w:ins w:id="5064" w:author="Nigel Deakin" w:date="2012-02-07T16:53:00Z"/>
        </w:rPr>
      </w:pPr>
      <w:proofErr w:type="gramStart"/>
      <w:ins w:id="5065" w:author="Nigel Deakin" w:date="2012-02-07T16:53:00Z">
        <w:r>
          <w:t>public</w:t>
        </w:r>
        <w:proofErr w:type="gramEnd"/>
        <w:r>
          <w:t xml:space="preserve"> String receiveMessageNew() {</w:t>
        </w:r>
      </w:ins>
    </w:p>
    <w:p w:rsidR="00AF4D9A" w:rsidRDefault="00AF4D9A" w:rsidP="00AF4D9A">
      <w:pPr>
        <w:pStyle w:val="CodeInFrame"/>
        <w:rPr>
          <w:ins w:id="5066" w:author="Nigel Deakin" w:date="2012-02-07T16:53:00Z"/>
        </w:rPr>
      </w:pPr>
      <w:ins w:id="5067" w:author="Nigel Deakin" w:date="2012-02-07T16:53:00Z">
        <w:r>
          <w:t xml:space="preserve">    </w:t>
        </w:r>
      </w:ins>
      <w:ins w:id="5068" w:author="Nigel Deakin" w:date="2012-03-20T18:38:00Z">
        <w:r w:rsidR="004A015A">
          <w:t>JMS</w:t>
        </w:r>
      </w:ins>
      <w:ins w:id="5069" w:author="Nigel Deakin" w:date="2012-02-07T16:53:00Z">
        <w:r>
          <w:t xml:space="preserve">Consumer </w:t>
        </w:r>
      </w:ins>
      <w:ins w:id="5070" w:author="Nigel Deakin" w:date="2012-03-20T18:38:00Z">
        <w:r w:rsidR="004A015A">
          <w:t>c</w:t>
        </w:r>
      </w:ins>
      <w:ins w:id="5071" w:author="Nigel Deakin" w:date="2012-02-07T16:53:00Z">
        <w:r>
          <w:t>onsumer =</w:t>
        </w:r>
        <w:r>
          <w:br/>
          <w:t xml:space="preserve">   </w:t>
        </w:r>
      </w:ins>
      <w:ins w:id="5072" w:author="Nigel Deakin" w:date="2012-02-07T16:54:00Z">
        <w:r>
          <w:t xml:space="preserve">    </w:t>
        </w:r>
        <w:proofErr w:type="gramStart"/>
        <w:r>
          <w:t>context</w:t>
        </w:r>
      </w:ins>
      <w:ins w:id="5073" w:author="Nigel Deakin" w:date="2012-02-07T16:53:00Z">
        <w:r>
          <w:t>.createDurableConsumer(</w:t>
        </w:r>
        <w:proofErr w:type="gramEnd"/>
        <w:r>
          <w:t>inboundTopic, "mysub");</w:t>
        </w:r>
      </w:ins>
    </w:p>
    <w:p w:rsidR="00AF4D9A" w:rsidRDefault="00AF4D9A" w:rsidP="00AF4D9A">
      <w:pPr>
        <w:pStyle w:val="CodeInFrame"/>
        <w:rPr>
          <w:ins w:id="5074" w:author="Nigel Deakin" w:date="2012-02-07T16:53:00Z"/>
        </w:rPr>
      </w:pPr>
      <w:ins w:id="5075" w:author="Nigel Deakin" w:date="2012-02-07T16:53:00Z">
        <w:r>
          <w:t xml:space="preserve">    </w:t>
        </w:r>
        <w:proofErr w:type="gramStart"/>
        <w:r>
          <w:t>return</w:t>
        </w:r>
        <w:proofErr w:type="gramEnd"/>
        <w:r>
          <w:t xml:space="preserve"> </w:t>
        </w:r>
      </w:ins>
      <w:ins w:id="5076" w:author="Nigel Deakin" w:date="2012-03-20T19:01:00Z">
        <w:r w:rsidR="002757EF">
          <w:t>c</w:t>
        </w:r>
      </w:ins>
      <w:ins w:id="5077" w:author="Nigel Deakin" w:date="2012-02-07T16:53:00Z">
        <w:r>
          <w:t>onsumer.receivePayload(String.class);</w:t>
        </w:r>
        <w:r>
          <w:tab/>
        </w:r>
      </w:ins>
    </w:p>
    <w:p w:rsidR="00000000" w:rsidRDefault="00AF4D9A">
      <w:pPr>
        <w:pStyle w:val="CodeInFrame"/>
        <w:rPr>
          <w:ins w:id="5078" w:author="Nigel Deakin" w:date="2012-02-03T15:01:00Z"/>
        </w:rPr>
        <w:pPrChange w:id="5079" w:author="Nigel Deakin" w:date="2012-02-07T16:52:00Z">
          <w:pPr/>
        </w:pPrChange>
      </w:pPr>
      <w:ins w:id="5080" w:author="Nigel Deakin" w:date="2012-02-07T16:53:00Z">
        <w:r>
          <w:t xml:space="preserve">}  </w:t>
        </w:r>
      </w:ins>
    </w:p>
    <w:p w:rsidR="00000000" w:rsidRDefault="002D381C">
      <w:pPr>
        <w:pStyle w:val="Heading3"/>
        <w:rPr>
          <w:ins w:id="5081" w:author="Nigel Deakin" w:date="2012-02-03T15:01:00Z"/>
        </w:rPr>
        <w:pPrChange w:id="5082" w:author="Nigel Deakin" w:date="2012-02-01T18:13:00Z">
          <w:pPr>
            <w:pStyle w:val="Heading2"/>
          </w:pPr>
        </w:pPrChange>
      </w:pPr>
      <w:bookmarkStart w:id="5083" w:name="_Toc339906488"/>
      <w:ins w:id="5084" w:author="Nigel Deakin" w:date="2012-02-03T15:01:00Z">
        <w:r>
          <w:t>Receiving messages asynchronously (Java SE)</w:t>
        </w:r>
        <w:bookmarkEnd w:id="5083"/>
      </w:ins>
    </w:p>
    <w:p w:rsidR="002D381C" w:rsidRDefault="002D381C" w:rsidP="002D381C">
      <w:pPr>
        <w:rPr>
          <w:ins w:id="5085" w:author="Nigel Deakin" w:date="2012-02-07T17:24:00Z"/>
        </w:rPr>
      </w:pPr>
      <w:ins w:id="5086" w:author="Nigel Deakin" w:date="2012-02-03T15:01:00Z">
        <w:r>
          <w:t xml:space="preserve">This example compares the use of the standard and simplified JMS APIs for asynchronously receiving </w:t>
        </w:r>
        <w:r w:rsidRPr="009F22EC">
          <w:rPr>
            <w:rStyle w:val="Code"/>
          </w:rPr>
          <w:t>TextMessage</w:t>
        </w:r>
        <w:r>
          <w:t xml:space="preserve"> objects in a Java SE environment.</w:t>
        </w:r>
      </w:ins>
    </w:p>
    <w:p w:rsidR="00000000" w:rsidRDefault="00537CEB">
      <w:pPr>
        <w:pStyle w:val="Heading4"/>
        <w:rPr>
          <w:ins w:id="5087" w:author="Nigel Deakin" w:date="2012-02-03T15:01:00Z"/>
        </w:rPr>
        <w:pPrChange w:id="5088" w:author="Nigel Deakin" w:date="2012-02-07T17:24:00Z">
          <w:pPr/>
        </w:pPrChange>
      </w:pPr>
      <w:ins w:id="5089" w:author="Nigel Deakin" w:date="2012-02-07T17:24:00Z">
        <w:r>
          <w:t>Example using the standard API</w:t>
        </w:r>
      </w:ins>
    </w:p>
    <w:p w:rsidR="00000000" w:rsidRDefault="002D381C">
      <w:pPr>
        <w:rPr>
          <w:ins w:id="5090" w:author="Nigel Deakin" w:date="2012-02-03T15:01:00Z"/>
        </w:rPr>
        <w:pPrChange w:id="5091" w:author="Nigel Deakin" w:date="2012-02-02T18:50:00Z">
          <w:pPr>
            <w:pStyle w:val="CodeInFrame"/>
          </w:pPr>
        </w:pPrChange>
      </w:pPr>
      <w:ins w:id="5092"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r>
          <w:t xml:space="preserve"> </w:t>
        </w:r>
      </w:ins>
    </w:p>
    <w:p w:rsidR="002D381C" w:rsidRDefault="002D381C" w:rsidP="002D381C">
      <w:pPr>
        <w:pStyle w:val="CodeInFrame"/>
        <w:rPr>
          <w:ins w:id="5093" w:author="Nigel Deakin" w:date="2012-02-03T15:01:00Z"/>
          <w:bCs/>
        </w:rPr>
      </w:pPr>
      <w:proofErr w:type="gramStart"/>
      <w:ins w:id="5094" w:author="Nigel Deakin" w:date="2012-02-03T15:01:00Z">
        <w:r>
          <w:rPr>
            <w:bCs/>
          </w:rPr>
          <w:lastRenderedPageBreak/>
          <w:t>public</w:t>
        </w:r>
        <w:proofErr w:type="gramEnd"/>
        <w:r>
          <w:rPr>
            <w:bCs/>
          </w:rPr>
          <w:t xml:space="preserve"> void receiveMessagesOld()</w:t>
        </w:r>
      </w:ins>
    </w:p>
    <w:p w:rsidR="002D381C" w:rsidRDefault="002D381C" w:rsidP="002D381C">
      <w:pPr>
        <w:pStyle w:val="CodeInFrame"/>
        <w:rPr>
          <w:ins w:id="5095" w:author="Nigel Deakin" w:date="2012-02-03T15:01:00Z"/>
          <w:bCs/>
        </w:rPr>
      </w:pPr>
      <w:ins w:id="5096" w:author="Nigel Deakin" w:date="2012-02-03T15:01:00Z">
        <w:r>
          <w:rPr>
            <w:bCs/>
          </w:rPr>
          <w:t xml:space="preserve">      </w:t>
        </w:r>
        <w:proofErr w:type="gramStart"/>
        <w:r w:rsidRPr="008016E9">
          <w:rPr>
            <w:bCs/>
          </w:rPr>
          <w:t>throws</w:t>
        </w:r>
        <w:proofErr w:type="gramEnd"/>
        <w:r>
          <w:rPr>
            <w:bCs/>
          </w:rPr>
          <w:t xml:space="preserve"> JMSException, NamingException</w:t>
        </w:r>
        <w:r w:rsidRPr="008016E9">
          <w:rPr>
            <w:bCs/>
          </w:rPr>
          <w:t>{</w:t>
        </w:r>
      </w:ins>
    </w:p>
    <w:p w:rsidR="002D381C" w:rsidRPr="00003C48" w:rsidRDefault="00D71E00" w:rsidP="002D381C">
      <w:pPr>
        <w:pStyle w:val="CodeInFrame"/>
        <w:rPr>
          <w:ins w:id="5097" w:author="Nigel Deakin" w:date="2012-02-03T15:01:00Z"/>
        </w:rPr>
      </w:pPr>
      <w:ins w:id="5098" w:author="Nigel Deakin" w:date="2012-02-03T15:01:00Z">
        <w:r w:rsidRPr="00D71E00">
          <w:rPr>
            <w:rPrChange w:id="5099" w:author="Nigel Deakin" w:date="2012-02-02T18:47:00Z">
              <w:rPr>
                <w:lang w:val="en-US" w:eastAsia="en-US" w:bidi="en-US"/>
              </w:rPr>
            </w:rPrChange>
          </w:rPr>
          <w:tab/>
        </w:r>
        <w:r w:rsidRPr="00D71E00">
          <w:rPr>
            <w:rPrChange w:id="5100" w:author="Nigel Deakin" w:date="2012-02-02T18:47:00Z">
              <w:rPr>
                <w:lang w:val="en-US" w:eastAsia="en-US" w:bidi="en-US"/>
              </w:rPr>
            </w:rPrChange>
          </w:rPr>
          <w:tab/>
        </w:r>
      </w:ins>
    </w:p>
    <w:p w:rsidR="002D381C" w:rsidRPr="00003C48" w:rsidRDefault="002D381C" w:rsidP="002D381C">
      <w:pPr>
        <w:pStyle w:val="CodeInFrame"/>
        <w:rPr>
          <w:ins w:id="5101" w:author="Nigel Deakin" w:date="2012-02-03T15:01:00Z"/>
        </w:rPr>
      </w:pPr>
      <w:ins w:id="5102" w:author="Nigel Deakin" w:date="2012-02-03T15:01:00Z">
        <w:r>
          <w:t xml:space="preserve">   </w:t>
        </w:r>
        <w:r w:rsidR="00D71E00" w:rsidRPr="00D71E00">
          <w:rPr>
            <w:rPrChange w:id="5103" w:author="Nigel Deakin" w:date="2012-02-02T18:47:00Z">
              <w:rPr>
                <w:lang w:val="en-US" w:eastAsia="en-US" w:bidi="en-US"/>
              </w:rPr>
            </w:rPrChange>
          </w:rPr>
          <w:t xml:space="preserve">InitialContext initialContext = </w:t>
        </w:r>
        <w:proofErr w:type="gramStart"/>
        <w:r w:rsidR="00D71E00" w:rsidRPr="00D71E00">
          <w:rPr>
            <w:rPrChange w:id="5104" w:author="Nigel Deakin" w:date="2012-02-02T18:47:00Z">
              <w:rPr>
                <w:lang w:val="en-US" w:eastAsia="en-US" w:bidi="en-US"/>
              </w:rPr>
            </w:rPrChange>
          </w:rPr>
          <w:t>getInitialContext(</w:t>
        </w:r>
        <w:proofErr w:type="gramEnd"/>
        <w:r w:rsidR="00D71E00" w:rsidRPr="00D71E00">
          <w:rPr>
            <w:rPrChange w:id="5105" w:author="Nigel Deakin" w:date="2012-02-02T18:47:00Z">
              <w:rPr>
                <w:lang w:val="en-US" w:eastAsia="en-US" w:bidi="en-US"/>
              </w:rPr>
            </w:rPrChange>
          </w:rPr>
          <w:t>);</w:t>
        </w:r>
      </w:ins>
    </w:p>
    <w:p w:rsidR="002D381C" w:rsidRDefault="002D381C" w:rsidP="002D381C">
      <w:pPr>
        <w:pStyle w:val="CodeInFrame"/>
        <w:rPr>
          <w:ins w:id="5106" w:author="Nigel Deakin" w:date="2012-02-03T15:01:00Z"/>
        </w:rPr>
      </w:pPr>
      <w:ins w:id="5107" w:author="Nigel Deakin" w:date="2012-02-03T15:01:00Z">
        <w:r>
          <w:t xml:space="preserve">   </w:t>
        </w:r>
        <w:r w:rsidR="00D71E00" w:rsidRPr="00D71E00">
          <w:rPr>
            <w:rPrChange w:id="5108" w:author="Nigel Deakin" w:date="2012-02-02T18:47:00Z">
              <w:rPr>
                <w:lang w:val="en-US" w:eastAsia="en-US" w:bidi="en-US"/>
              </w:rPr>
            </w:rPrChange>
          </w:rPr>
          <w:t>ConnectionFactory connectionFactory = (ConnectionFactory)</w:t>
        </w:r>
      </w:ins>
    </w:p>
    <w:p w:rsidR="002D381C" w:rsidRPr="00003C48" w:rsidRDefault="002D381C" w:rsidP="002D381C">
      <w:pPr>
        <w:pStyle w:val="CodeInFrame"/>
        <w:rPr>
          <w:ins w:id="5109" w:author="Nigel Deakin" w:date="2012-02-03T15:01:00Z"/>
        </w:rPr>
      </w:pPr>
      <w:ins w:id="5110" w:author="Nigel Deakin" w:date="2012-02-03T15:01:00Z">
        <w:r>
          <w:t xml:space="preserve">      </w:t>
        </w:r>
        <w:proofErr w:type="gramStart"/>
        <w:r w:rsidR="00D71E00" w:rsidRPr="00D71E00">
          <w:rPr>
            <w:rPrChange w:id="5111" w:author="Nigel Deakin" w:date="2012-02-02T18:47:00Z">
              <w:rPr>
                <w:lang w:val="en-US" w:eastAsia="en-US" w:bidi="en-US"/>
              </w:rPr>
            </w:rPrChange>
          </w:rPr>
          <w:t>initialContext.lookup(</w:t>
        </w:r>
        <w:proofErr w:type="gramEnd"/>
        <w:r w:rsidR="00D71E00" w:rsidRPr="00D71E00">
          <w:rPr>
            <w:rPrChange w:id="5112" w:author="Nigel Deakin" w:date="2012-02-02T18:47:00Z">
              <w:rPr>
                <w:lang w:val="en-US" w:eastAsia="en-US" w:bidi="en-US"/>
              </w:rPr>
            </w:rPrChange>
          </w:rPr>
          <w:t>"jms/connectionFactory");</w:t>
        </w:r>
      </w:ins>
    </w:p>
    <w:p w:rsidR="002D381C" w:rsidRDefault="002D381C" w:rsidP="002D381C">
      <w:pPr>
        <w:pStyle w:val="CodeInFrame"/>
        <w:rPr>
          <w:ins w:id="5113" w:author="Nigel Deakin" w:date="2012-02-03T15:01:00Z"/>
        </w:rPr>
      </w:pPr>
      <w:ins w:id="5114" w:author="Nigel Deakin" w:date="2012-02-03T15:01:00Z">
        <w:r>
          <w:t xml:space="preserve">   </w:t>
        </w:r>
        <w:r w:rsidR="00D71E00" w:rsidRPr="00D71E00">
          <w:rPr>
            <w:rPrChange w:id="5115" w:author="Nigel Deakin" w:date="2012-02-02T18:47:00Z">
              <w:rPr>
                <w:lang w:val="en-US" w:eastAsia="en-US" w:bidi="en-US"/>
              </w:rPr>
            </w:rPrChange>
          </w:rPr>
          <w:t xml:space="preserve">Queue inboundQueue = </w:t>
        </w:r>
      </w:ins>
    </w:p>
    <w:p w:rsidR="002D381C" w:rsidRPr="00003C48" w:rsidRDefault="002D381C" w:rsidP="002D381C">
      <w:pPr>
        <w:pStyle w:val="CodeInFrame"/>
        <w:rPr>
          <w:ins w:id="5116" w:author="Nigel Deakin" w:date="2012-02-03T15:01:00Z"/>
        </w:rPr>
      </w:pPr>
      <w:ins w:id="5117" w:author="Nigel Deakin" w:date="2012-02-03T15:01:00Z">
        <w:r>
          <w:t xml:space="preserve">      </w:t>
        </w:r>
        <w:r w:rsidR="00D71E00" w:rsidRPr="00D71E00">
          <w:rPr>
            <w:rPrChange w:id="5118" w:author="Nigel Deakin" w:date="2012-02-02T18:47:00Z">
              <w:rPr>
                <w:lang w:val="en-US" w:eastAsia="en-US" w:bidi="en-US"/>
              </w:rPr>
            </w:rPrChange>
          </w:rPr>
          <w:t xml:space="preserve">(Queue) </w:t>
        </w:r>
        <w:proofErr w:type="gramStart"/>
        <w:r w:rsidR="00D71E00" w:rsidRPr="00D71E00">
          <w:rPr>
            <w:rPrChange w:id="5119" w:author="Nigel Deakin" w:date="2012-02-02T18:47:00Z">
              <w:rPr>
                <w:lang w:val="en-US" w:eastAsia="en-US" w:bidi="en-US"/>
              </w:rPr>
            </w:rPrChange>
          </w:rPr>
          <w:t>initialContext.lookup(</w:t>
        </w:r>
        <w:proofErr w:type="gramEnd"/>
        <w:r w:rsidR="00D71E00" w:rsidRPr="00D71E00">
          <w:rPr>
            <w:rPrChange w:id="5120" w:author="Nigel Deakin" w:date="2012-02-02T18:47:00Z">
              <w:rPr>
                <w:lang w:val="en-US" w:eastAsia="en-US" w:bidi="en-US"/>
              </w:rPr>
            </w:rPrChange>
          </w:rPr>
          <w:t>"jms/inboundQueue");</w:t>
        </w:r>
      </w:ins>
    </w:p>
    <w:p w:rsidR="002D381C" w:rsidRPr="00003C48" w:rsidRDefault="00D71E00" w:rsidP="002D381C">
      <w:pPr>
        <w:pStyle w:val="CodeInFrame"/>
        <w:rPr>
          <w:ins w:id="5121" w:author="Nigel Deakin" w:date="2012-02-03T15:01:00Z"/>
        </w:rPr>
      </w:pPr>
      <w:ins w:id="5122" w:author="Nigel Deakin" w:date="2012-02-03T15:01:00Z">
        <w:r w:rsidRPr="00D71E00">
          <w:rPr>
            <w:rPrChange w:id="5123" w:author="Nigel Deakin" w:date="2012-02-02T18:47:00Z">
              <w:rPr>
                <w:lang w:val="en-US" w:eastAsia="en-US" w:bidi="en-US"/>
              </w:rPr>
            </w:rPrChange>
          </w:rPr>
          <w:tab/>
        </w:r>
        <w:r w:rsidRPr="00D71E00">
          <w:rPr>
            <w:rPrChange w:id="5124" w:author="Nigel Deakin" w:date="2012-02-02T18:47:00Z">
              <w:rPr>
                <w:lang w:val="en-US" w:eastAsia="en-US" w:bidi="en-US"/>
              </w:rPr>
            </w:rPrChange>
          </w:rPr>
          <w:tab/>
        </w:r>
      </w:ins>
    </w:p>
    <w:p w:rsidR="002D381C" w:rsidRDefault="002D381C" w:rsidP="002D381C">
      <w:pPr>
        <w:pStyle w:val="CodeInFrame"/>
        <w:rPr>
          <w:ins w:id="5125" w:author="Nigel Deakin" w:date="2012-02-03T15:01:00Z"/>
        </w:rPr>
      </w:pPr>
      <w:ins w:id="5126" w:author="Nigel Deakin" w:date="2012-02-03T15:01:00Z">
        <w:r>
          <w:t xml:space="preserve">   </w:t>
        </w:r>
        <w:proofErr w:type="gramStart"/>
        <w:r>
          <w:t>t</w:t>
        </w:r>
        <w:r w:rsidR="00D71E00" w:rsidRPr="00D71E00">
          <w:rPr>
            <w:bCs/>
            <w:rPrChange w:id="5127" w:author="Nigel Deakin" w:date="2012-02-02T18:47:00Z">
              <w:rPr>
                <w:b/>
                <w:bCs/>
                <w:lang w:val="en-US" w:eastAsia="en-US" w:bidi="en-US"/>
              </w:rPr>
            </w:rPrChange>
          </w:rPr>
          <w:t>ry</w:t>
        </w:r>
        <w:proofErr w:type="gramEnd"/>
        <w:r w:rsidR="00D71E00" w:rsidRPr="00D71E00">
          <w:rPr>
            <w:rPrChange w:id="5128" w:author="Nigel Deakin" w:date="2012-02-02T18:47:00Z">
              <w:rPr>
                <w:lang w:val="en-US" w:eastAsia="en-US" w:bidi="en-US"/>
              </w:rPr>
            </w:rPrChange>
          </w:rPr>
          <w:t xml:space="preserve"> (Connection connection =</w:t>
        </w:r>
      </w:ins>
    </w:p>
    <w:p w:rsidR="002D381C" w:rsidRPr="00003C48" w:rsidRDefault="002D381C" w:rsidP="002D381C">
      <w:pPr>
        <w:pStyle w:val="CodeInFrame"/>
        <w:rPr>
          <w:ins w:id="5129" w:author="Nigel Deakin" w:date="2012-02-03T15:01:00Z"/>
        </w:rPr>
      </w:pPr>
      <w:ins w:id="5130" w:author="Nigel Deakin" w:date="2012-02-03T15:01:00Z">
        <w:r>
          <w:t xml:space="preserve">         </w:t>
        </w:r>
        <w:proofErr w:type="gramStart"/>
        <w:r w:rsidR="00D71E00" w:rsidRPr="00D71E00">
          <w:rPr>
            <w:rPrChange w:id="5131" w:author="Nigel Deakin" w:date="2012-02-02T18:47:00Z">
              <w:rPr>
                <w:lang w:val="en-US" w:eastAsia="en-US" w:bidi="en-US"/>
              </w:rPr>
            </w:rPrChange>
          </w:rPr>
          <w:t>connectionFactory.createConnection(</w:t>
        </w:r>
        <w:proofErr w:type="gramEnd"/>
        <w:r w:rsidR="00D71E00" w:rsidRPr="00D71E00">
          <w:rPr>
            <w:rPrChange w:id="5132" w:author="Nigel Deakin" w:date="2012-02-02T18:47:00Z">
              <w:rPr>
                <w:lang w:val="en-US" w:eastAsia="en-US" w:bidi="en-US"/>
              </w:rPr>
            </w:rPrChange>
          </w:rPr>
          <w:t>);){</w:t>
        </w:r>
      </w:ins>
    </w:p>
    <w:p w:rsidR="002D381C" w:rsidRPr="00003C48" w:rsidRDefault="002D381C" w:rsidP="002D381C">
      <w:pPr>
        <w:pStyle w:val="CodeInFrame"/>
        <w:rPr>
          <w:ins w:id="5133" w:author="Nigel Deakin" w:date="2012-02-03T15:01:00Z"/>
        </w:rPr>
      </w:pPr>
      <w:ins w:id="5134" w:author="Nigel Deakin" w:date="2012-02-03T15:01:00Z">
        <w:r>
          <w:t xml:space="preserve">      </w:t>
        </w:r>
        <w:r w:rsidR="00D71E00" w:rsidRPr="00D71E00">
          <w:rPr>
            <w:rPrChange w:id="5135" w:author="Nigel Deakin" w:date="2012-02-02T18:47:00Z">
              <w:rPr>
                <w:lang w:val="en-US" w:eastAsia="en-US" w:bidi="en-US"/>
              </w:rPr>
            </w:rPrChange>
          </w:rPr>
          <w:t>Session session =</w:t>
        </w:r>
        <w:r>
          <w:t xml:space="preserve"> </w:t>
        </w:r>
        <w:proofErr w:type="gramStart"/>
        <w:r w:rsidR="00D71E00" w:rsidRPr="00D71E00">
          <w:rPr>
            <w:rPrChange w:id="5136" w:author="Nigel Deakin" w:date="2012-02-02T18:47:00Z">
              <w:rPr>
                <w:lang w:val="en-US" w:eastAsia="en-US" w:bidi="en-US"/>
              </w:rPr>
            </w:rPrChange>
          </w:rPr>
          <w:t>connection.createSession(</w:t>
        </w:r>
        <w:proofErr w:type="gramEnd"/>
        <w:r w:rsidR="00D71E00" w:rsidRPr="00D71E00">
          <w:rPr>
            <w:i/>
            <w:iCs/>
            <w:rPrChange w:id="5137" w:author="Nigel Deakin" w:date="2012-02-02T18:47:00Z">
              <w:rPr>
                <w:i/>
                <w:iCs/>
                <w:lang w:val="en-US" w:eastAsia="en-US" w:bidi="en-US"/>
              </w:rPr>
            </w:rPrChange>
          </w:rPr>
          <w:t>AUTO_ACKNOWLEDGE</w:t>
        </w:r>
        <w:r w:rsidR="00D71E00" w:rsidRPr="00D71E00">
          <w:rPr>
            <w:rPrChange w:id="5138" w:author="Nigel Deakin" w:date="2012-02-02T18:47:00Z">
              <w:rPr>
                <w:lang w:val="en-US" w:eastAsia="en-US" w:bidi="en-US"/>
              </w:rPr>
            </w:rPrChange>
          </w:rPr>
          <w:t>);</w:t>
        </w:r>
      </w:ins>
    </w:p>
    <w:p w:rsidR="002D381C" w:rsidRDefault="002D381C" w:rsidP="002D381C">
      <w:pPr>
        <w:pStyle w:val="CodeInFrame"/>
        <w:rPr>
          <w:ins w:id="5139" w:author="Nigel Deakin" w:date="2012-02-03T15:01:00Z"/>
        </w:rPr>
      </w:pPr>
      <w:ins w:id="5140" w:author="Nigel Deakin" w:date="2012-02-03T15:01:00Z">
        <w:r>
          <w:t xml:space="preserve">      </w:t>
        </w:r>
        <w:r w:rsidR="00D71E00" w:rsidRPr="00D71E00">
          <w:rPr>
            <w:rPrChange w:id="5141" w:author="Nigel Deakin" w:date="2012-02-02T18:47:00Z">
              <w:rPr>
                <w:lang w:val="en-US" w:eastAsia="en-US" w:bidi="en-US"/>
              </w:rPr>
            </w:rPrChange>
          </w:rPr>
          <w:t>MessageConsumer consumer =</w:t>
        </w:r>
      </w:ins>
    </w:p>
    <w:p w:rsidR="002D381C" w:rsidRPr="00003C48" w:rsidRDefault="002D381C" w:rsidP="002D381C">
      <w:pPr>
        <w:pStyle w:val="CodeInFrame"/>
        <w:rPr>
          <w:ins w:id="5142" w:author="Nigel Deakin" w:date="2012-02-03T15:01:00Z"/>
        </w:rPr>
      </w:pPr>
      <w:ins w:id="5143" w:author="Nigel Deakin" w:date="2012-02-03T15:01:00Z">
        <w:r>
          <w:t xml:space="preserve">         </w:t>
        </w:r>
        <w:proofErr w:type="gramStart"/>
        <w:r w:rsidR="00D71E00" w:rsidRPr="00D71E00">
          <w:rPr>
            <w:rPrChange w:id="5144" w:author="Nigel Deakin" w:date="2012-02-02T18:47:00Z">
              <w:rPr>
                <w:lang w:val="en-US" w:eastAsia="en-US" w:bidi="en-US"/>
              </w:rPr>
            </w:rPrChange>
          </w:rPr>
          <w:t>session.createConsumer(</w:t>
        </w:r>
        <w:proofErr w:type="gramEnd"/>
        <w:r w:rsidR="00D71E00" w:rsidRPr="00D71E00">
          <w:rPr>
            <w:rPrChange w:id="5145" w:author="Nigel Deakin" w:date="2012-02-02T18:47:00Z">
              <w:rPr>
                <w:lang w:val="en-US" w:eastAsia="en-US" w:bidi="en-US"/>
              </w:rPr>
            </w:rPrChange>
          </w:rPr>
          <w:t>inboundQueue);</w:t>
        </w:r>
      </w:ins>
    </w:p>
    <w:p w:rsidR="002D381C" w:rsidRPr="00003C48" w:rsidRDefault="00D71E00" w:rsidP="002D381C">
      <w:pPr>
        <w:pStyle w:val="CodeInFrame"/>
        <w:rPr>
          <w:ins w:id="5146" w:author="Nigel Deakin" w:date="2012-02-03T15:01:00Z"/>
        </w:rPr>
      </w:pPr>
      <w:ins w:id="5147" w:author="Nigel Deakin" w:date="2012-02-03T15:01:00Z">
        <w:r w:rsidRPr="00D71E00">
          <w:rPr>
            <w:rPrChange w:id="5148" w:author="Nigel Deakin" w:date="2012-02-02T18:47:00Z">
              <w:rPr>
                <w:lang w:val="en-US" w:eastAsia="en-US" w:bidi="en-US"/>
              </w:rPr>
            </w:rPrChange>
          </w:rPr>
          <w:tab/>
        </w:r>
        <w:r w:rsidR="002D381C">
          <w:t xml:space="preserve">  </w:t>
        </w:r>
        <w:r w:rsidRPr="00D71E00">
          <w:rPr>
            <w:rPrChange w:id="5149" w:author="Nigel Deakin" w:date="2012-02-02T18:47:00Z">
              <w:rPr>
                <w:lang w:val="en-US" w:eastAsia="en-US" w:bidi="en-US"/>
              </w:rPr>
            </w:rPrChange>
          </w:rPr>
          <w:t xml:space="preserve">MessageListener messageListener = </w:t>
        </w:r>
        <w:r w:rsidRPr="00D71E00">
          <w:rPr>
            <w:bCs/>
            <w:rPrChange w:id="5150" w:author="Nigel Deakin" w:date="2012-02-02T18:47:00Z">
              <w:rPr>
                <w:b/>
                <w:bCs/>
                <w:lang w:val="en-US" w:eastAsia="en-US" w:bidi="en-US"/>
              </w:rPr>
            </w:rPrChange>
          </w:rPr>
          <w:t>new</w:t>
        </w:r>
        <w:r w:rsidRPr="00D71E00">
          <w:rPr>
            <w:rPrChange w:id="5151" w:author="Nigel Deakin" w:date="2012-02-02T18:47:00Z">
              <w:rPr>
                <w:lang w:val="en-US" w:eastAsia="en-US" w:bidi="en-US"/>
              </w:rPr>
            </w:rPrChange>
          </w:rPr>
          <w:t xml:space="preserve"> </w:t>
        </w:r>
        <w:proofErr w:type="gramStart"/>
        <w:r w:rsidRPr="00D71E00">
          <w:rPr>
            <w:rPrChange w:id="5152" w:author="Nigel Deakin" w:date="2012-02-02T18:47:00Z">
              <w:rPr>
                <w:lang w:val="en-US" w:eastAsia="en-US" w:bidi="en-US"/>
              </w:rPr>
            </w:rPrChange>
          </w:rPr>
          <w:t>MyListener(</w:t>
        </w:r>
        <w:proofErr w:type="gramEnd"/>
        <w:r w:rsidRPr="00D71E00">
          <w:rPr>
            <w:rPrChange w:id="5153" w:author="Nigel Deakin" w:date="2012-02-02T18:47:00Z">
              <w:rPr>
                <w:lang w:val="en-US" w:eastAsia="en-US" w:bidi="en-US"/>
              </w:rPr>
            </w:rPrChange>
          </w:rPr>
          <w:t>);</w:t>
        </w:r>
      </w:ins>
    </w:p>
    <w:p w:rsidR="002D381C" w:rsidRPr="00003C48" w:rsidRDefault="002D381C" w:rsidP="002D381C">
      <w:pPr>
        <w:pStyle w:val="CodeInFrame"/>
        <w:rPr>
          <w:ins w:id="5154" w:author="Nigel Deakin" w:date="2012-02-03T15:01:00Z"/>
        </w:rPr>
      </w:pPr>
      <w:ins w:id="5155" w:author="Nigel Deakin" w:date="2012-02-03T15:01:00Z">
        <w:r>
          <w:t xml:space="preserve">      </w:t>
        </w:r>
        <w:proofErr w:type="gramStart"/>
        <w:r w:rsidR="00D71E00" w:rsidRPr="00D71E00">
          <w:rPr>
            <w:rPrChange w:id="5156" w:author="Nigel Deakin" w:date="2012-02-02T18:47:00Z">
              <w:rPr>
                <w:lang w:val="en-US" w:eastAsia="en-US" w:bidi="en-US"/>
              </w:rPr>
            </w:rPrChange>
          </w:rPr>
          <w:t>consumer.setMessageListener(</w:t>
        </w:r>
        <w:proofErr w:type="gramEnd"/>
        <w:r w:rsidR="00D71E00" w:rsidRPr="00D71E00">
          <w:rPr>
            <w:rPrChange w:id="5157" w:author="Nigel Deakin" w:date="2012-02-02T18:47:00Z">
              <w:rPr>
                <w:lang w:val="en-US" w:eastAsia="en-US" w:bidi="en-US"/>
              </w:rPr>
            </w:rPrChange>
          </w:rPr>
          <w:t>messageListener);</w:t>
        </w:r>
      </w:ins>
    </w:p>
    <w:p w:rsidR="002D381C" w:rsidRDefault="00D71E00" w:rsidP="002D381C">
      <w:pPr>
        <w:pStyle w:val="CodeInFrame"/>
        <w:rPr>
          <w:ins w:id="5158" w:author="Nigel Deakin" w:date="2012-02-03T15:01:00Z"/>
        </w:rPr>
      </w:pPr>
      <w:ins w:id="5159" w:author="Nigel Deakin" w:date="2012-02-03T15:01:00Z">
        <w:r w:rsidRPr="00D71E00">
          <w:rPr>
            <w:rPrChange w:id="5160" w:author="Nigel Deakin" w:date="2012-02-02T18:47:00Z">
              <w:rPr>
                <w:lang w:val="en-US" w:eastAsia="en-US" w:bidi="en-US"/>
              </w:rPr>
            </w:rPrChange>
          </w:rPr>
          <w:tab/>
        </w:r>
        <w:r w:rsidR="002D381C">
          <w:t xml:space="preserve">  </w:t>
        </w:r>
        <w:proofErr w:type="gramStart"/>
        <w:r w:rsidRPr="00D71E00">
          <w:rPr>
            <w:rPrChange w:id="5161" w:author="Nigel Deakin" w:date="2012-02-02T18:47:00Z">
              <w:rPr>
                <w:lang w:val="en-US" w:eastAsia="en-US" w:bidi="en-US"/>
              </w:rPr>
            </w:rPrChange>
          </w:rPr>
          <w:t>connection.start(</w:t>
        </w:r>
        <w:proofErr w:type="gramEnd"/>
        <w:r w:rsidRPr="00D71E00">
          <w:rPr>
            <w:rPrChange w:id="5162" w:author="Nigel Deakin" w:date="2012-02-02T18:47:00Z">
              <w:rPr>
                <w:lang w:val="en-US" w:eastAsia="en-US" w:bidi="en-US"/>
              </w:rPr>
            </w:rPrChange>
          </w:rPr>
          <w:t>);</w:t>
        </w:r>
      </w:ins>
    </w:p>
    <w:p w:rsidR="00000000" w:rsidRDefault="005F7E80">
      <w:pPr>
        <w:pStyle w:val="CodeInFrame"/>
        <w:rPr>
          <w:ins w:id="5163" w:author="Nigel Deakin" w:date="2012-02-03T15:01:00Z"/>
          <w:lang w:val="en-US"/>
        </w:rPr>
        <w:pPrChange w:id="5164" w:author="Nigel Deakin" w:date="2012-02-01T18:13:00Z">
          <w:pPr>
            <w:pStyle w:val="SmallCode"/>
          </w:pPr>
        </w:pPrChange>
      </w:pPr>
    </w:p>
    <w:p w:rsidR="00000000" w:rsidRDefault="002D381C">
      <w:pPr>
        <w:pStyle w:val="CodeInFrame"/>
        <w:rPr>
          <w:ins w:id="5165" w:author="Nigel Deakin" w:date="2012-02-03T15:01:00Z"/>
          <w:lang w:val="en-US"/>
        </w:rPr>
        <w:pPrChange w:id="5166" w:author="Nigel Deakin" w:date="2012-02-01T18:13:00Z">
          <w:pPr>
            <w:pStyle w:val="SmallCode"/>
          </w:pPr>
        </w:pPrChange>
      </w:pPr>
      <w:ins w:id="5167" w:author="Nigel Deakin" w:date="2012-02-03T15:01:00Z">
        <w:r>
          <w:t xml:space="preserve">      // wait for messages to be received - details omitted</w:t>
        </w:r>
      </w:ins>
    </w:p>
    <w:p w:rsidR="00000000" w:rsidRDefault="00D71E00">
      <w:pPr>
        <w:pStyle w:val="CodeInFrame"/>
        <w:rPr>
          <w:ins w:id="5168" w:author="Nigel Deakin" w:date="2012-02-03T15:01:00Z"/>
          <w:lang w:val="en-US"/>
        </w:rPr>
        <w:pPrChange w:id="5169" w:author="Nigel Deakin" w:date="2012-02-01T18:13:00Z">
          <w:pPr>
            <w:pStyle w:val="SmallCode"/>
          </w:pPr>
        </w:pPrChange>
      </w:pPr>
      <w:ins w:id="5170" w:author="Nigel Deakin" w:date="2012-02-03T15:01:00Z">
        <w:r>
          <w:rPr>
            <w:lang w:val="en-US"/>
            <w:rPrChange w:id="5171" w:author="Nigel Deakin" w:date="2012-02-02T18:47:00Z">
              <w:rPr>
                <w:lang w:val="en-US" w:eastAsia="en-US" w:bidi="en-US"/>
              </w:rPr>
            </w:rPrChange>
          </w:rPr>
          <w:tab/>
          <w:t>}</w:t>
        </w:r>
        <w:r w:rsidR="002D381C" w:rsidRPr="00003C48">
          <w:rPr>
            <w:lang w:val="en-US"/>
          </w:rPr>
          <w:tab/>
        </w:r>
      </w:ins>
    </w:p>
    <w:p w:rsidR="00000000" w:rsidRDefault="002D381C">
      <w:pPr>
        <w:pStyle w:val="CodeInFrame"/>
        <w:rPr>
          <w:ins w:id="5172" w:author="Nigel Deakin" w:date="2012-02-03T15:01:00Z"/>
        </w:rPr>
        <w:pPrChange w:id="5173" w:author="Nigel Deakin" w:date="2012-02-01T18:13:00Z">
          <w:pPr>
            <w:pStyle w:val="SmallCode"/>
          </w:pPr>
        </w:pPrChange>
      </w:pPr>
      <w:ins w:id="5174" w:author="Nigel Deakin" w:date="2012-02-03T15:01:00Z">
        <w:r>
          <w:rPr>
            <w:lang w:val="en-US"/>
          </w:rPr>
          <w:t>}</w:t>
        </w:r>
      </w:ins>
    </w:p>
    <w:p w:rsidR="00000000" w:rsidRDefault="005668F9">
      <w:pPr>
        <w:pStyle w:val="Heading4"/>
        <w:rPr>
          <w:ins w:id="5175" w:author="Nigel Deakin" w:date="2012-02-07T17:26:00Z"/>
        </w:rPr>
        <w:pPrChange w:id="5176" w:author="Nigel Deakin" w:date="2012-02-07T17:26:00Z">
          <w:pPr/>
        </w:pPrChange>
      </w:pPr>
      <w:ins w:id="5177" w:author="Nigel Deakin" w:date="2012-02-07T17:26:00Z">
        <w:r>
          <w:t>Example using the simplified API</w:t>
        </w:r>
      </w:ins>
    </w:p>
    <w:p w:rsidR="002D381C" w:rsidRDefault="002D381C" w:rsidP="002D381C">
      <w:pPr>
        <w:rPr>
          <w:ins w:id="5178" w:author="Nigel Deakin" w:date="2012-02-03T15:01:00Z"/>
        </w:rPr>
      </w:pPr>
      <w:ins w:id="5179" w:author="Nigel Deakin" w:date="2012-02-03T15:01:00Z">
        <w:r>
          <w:t xml:space="preserve">Here’s how you might do this using the simplified API. </w:t>
        </w:r>
      </w:ins>
    </w:p>
    <w:p w:rsidR="008602EF" w:rsidRDefault="008602EF" w:rsidP="008602EF">
      <w:pPr>
        <w:pStyle w:val="CodeInFrame"/>
        <w:rPr>
          <w:ins w:id="5180" w:author="Nigel Deakin" w:date="2012-03-20T17:42:00Z"/>
        </w:rPr>
      </w:pPr>
      <w:proofErr w:type="gramStart"/>
      <w:ins w:id="5181" w:author="Nigel Deakin" w:date="2012-03-20T17:42:00Z">
        <w:r>
          <w:t>public</w:t>
        </w:r>
        <w:proofErr w:type="gramEnd"/>
        <w:r>
          <w:t xml:space="preserve"> void receiveMessagesNew() throws NamingException {</w:t>
        </w:r>
      </w:ins>
    </w:p>
    <w:p w:rsidR="008602EF" w:rsidRDefault="008602EF" w:rsidP="008602EF">
      <w:pPr>
        <w:pStyle w:val="CodeInFrame"/>
        <w:rPr>
          <w:ins w:id="5182" w:author="Nigel Deakin" w:date="2012-03-20T17:42:00Z"/>
        </w:rPr>
      </w:pPr>
      <w:ins w:id="5183" w:author="Nigel Deakin" w:date="2012-03-20T17:42:00Z">
        <w:r>
          <w:tab/>
        </w:r>
        <w:r>
          <w:tab/>
        </w:r>
      </w:ins>
    </w:p>
    <w:p w:rsidR="008602EF" w:rsidRDefault="008602EF" w:rsidP="008602EF">
      <w:pPr>
        <w:pStyle w:val="CodeInFrame"/>
        <w:rPr>
          <w:ins w:id="5184" w:author="Nigel Deakin" w:date="2012-03-20T17:42:00Z"/>
        </w:rPr>
      </w:pPr>
      <w:ins w:id="5185" w:author="Nigel Deakin" w:date="2012-03-20T17:43:00Z">
        <w:r>
          <w:t xml:space="preserve">   </w:t>
        </w:r>
      </w:ins>
      <w:ins w:id="5186" w:author="Nigel Deakin" w:date="2012-03-20T17:42:00Z">
        <w:r>
          <w:t xml:space="preserve">InitialContext initialContext = </w:t>
        </w:r>
        <w:proofErr w:type="gramStart"/>
        <w:r>
          <w:t>getInitialContext(</w:t>
        </w:r>
        <w:proofErr w:type="gramEnd"/>
        <w:r>
          <w:t>);</w:t>
        </w:r>
      </w:ins>
    </w:p>
    <w:p w:rsidR="009B3B37" w:rsidRDefault="008602EF">
      <w:pPr>
        <w:pStyle w:val="CodeInFrame"/>
        <w:rPr>
          <w:ins w:id="5187" w:author="Nigel Deakin" w:date="2012-03-20T17:43:00Z"/>
        </w:rPr>
      </w:pPr>
      <w:ins w:id="5188" w:author="Nigel Deakin" w:date="2012-03-20T17:43:00Z">
        <w:r>
          <w:t xml:space="preserve">   </w:t>
        </w:r>
      </w:ins>
      <w:ins w:id="5189" w:author="Nigel Deakin" w:date="2012-03-20T17:42:00Z">
        <w:r>
          <w:t>ConnectionFactory connectionFactory = (ConnectionFactory)</w:t>
        </w:r>
      </w:ins>
    </w:p>
    <w:p w:rsidR="009B3B37" w:rsidRDefault="008602EF">
      <w:pPr>
        <w:pStyle w:val="CodeInFrame"/>
        <w:rPr>
          <w:ins w:id="5190" w:author="Nigel Deakin" w:date="2012-03-20T17:42:00Z"/>
        </w:rPr>
      </w:pPr>
      <w:ins w:id="5191" w:author="Nigel Deakin" w:date="2012-03-20T17:43:00Z">
        <w:r>
          <w:t xml:space="preserve">      </w:t>
        </w:r>
      </w:ins>
      <w:proofErr w:type="gramStart"/>
      <w:ins w:id="5192" w:author="Nigel Deakin" w:date="2012-03-20T17:42:00Z">
        <w:r>
          <w:t>initialContext.lookup(</w:t>
        </w:r>
        <w:proofErr w:type="gramEnd"/>
        <w:r>
          <w:t>"jms/connectionFactory");</w:t>
        </w:r>
      </w:ins>
    </w:p>
    <w:p w:rsidR="008602EF" w:rsidRDefault="008602EF" w:rsidP="008602EF">
      <w:pPr>
        <w:pStyle w:val="CodeInFrame"/>
        <w:rPr>
          <w:ins w:id="5193" w:author="Nigel Deakin" w:date="2012-03-20T17:43:00Z"/>
        </w:rPr>
      </w:pPr>
      <w:ins w:id="5194" w:author="Nigel Deakin" w:date="2012-03-20T17:43:00Z">
        <w:r>
          <w:t xml:space="preserve">   </w:t>
        </w:r>
      </w:ins>
      <w:ins w:id="5195" w:author="Nigel Deakin" w:date="2012-03-20T17:42:00Z">
        <w:r>
          <w:t>Queue inboundQueue = (Queue)</w:t>
        </w:r>
      </w:ins>
    </w:p>
    <w:p w:rsidR="008602EF" w:rsidRDefault="008602EF" w:rsidP="008602EF">
      <w:pPr>
        <w:pStyle w:val="CodeInFrame"/>
        <w:rPr>
          <w:ins w:id="5196" w:author="Nigel Deakin" w:date="2012-03-20T17:42:00Z"/>
        </w:rPr>
      </w:pPr>
      <w:ins w:id="5197" w:author="Nigel Deakin" w:date="2012-03-20T17:43:00Z">
        <w:r>
          <w:t xml:space="preserve">      </w:t>
        </w:r>
      </w:ins>
      <w:proofErr w:type="gramStart"/>
      <w:ins w:id="5198" w:author="Nigel Deakin" w:date="2012-03-20T17:42:00Z">
        <w:r>
          <w:t>initialContext.lookup(</w:t>
        </w:r>
        <w:proofErr w:type="gramEnd"/>
        <w:r>
          <w:t>"jms/inboundQueue");</w:t>
        </w:r>
      </w:ins>
    </w:p>
    <w:p w:rsidR="008602EF" w:rsidRDefault="008602EF" w:rsidP="008602EF">
      <w:pPr>
        <w:pStyle w:val="CodeInFrame"/>
        <w:rPr>
          <w:ins w:id="5199" w:author="Nigel Deakin" w:date="2012-03-20T17:42:00Z"/>
        </w:rPr>
      </w:pPr>
      <w:ins w:id="5200" w:author="Nigel Deakin" w:date="2012-03-20T17:42:00Z">
        <w:r>
          <w:tab/>
        </w:r>
        <w:r>
          <w:tab/>
        </w:r>
        <w:r>
          <w:tab/>
          <w:t xml:space="preserve">   </w:t>
        </w:r>
      </w:ins>
    </w:p>
    <w:p w:rsidR="008602EF" w:rsidRDefault="008602EF" w:rsidP="008602EF">
      <w:pPr>
        <w:pStyle w:val="CodeInFrame"/>
        <w:rPr>
          <w:ins w:id="5201" w:author="Nigel Deakin" w:date="2012-03-20T17:43:00Z"/>
        </w:rPr>
      </w:pPr>
      <w:ins w:id="5202" w:author="Nigel Deakin" w:date="2012-03-20T17:43:00Z">
        <w:r>
          <w:t xml:space="preserve">   </w:t>
        </w:r>
      </w:ins>
      <w:proofErr w:type="gramStart"/>
      <w:ins w:id="5203" w:author="Nigel Deakin" w:date="2012-03-20T17:42:00Z">
        <w:r>
          <w:t>try</w:t>
        </w:r>
        <w:proofErr w:type="gramEnd"/>
        <w:r>
          <w:t xml:space="preserve"> (</w:t>
        </w:r>
      </w:ins>
      <w:ins w:id="5204" w:author="Nigel Deakin" w:date="2012-03-21T10:25:00Z">
        <w:r w:rsidR="00712267">
          <w:t>JMSContext</w:t>
        </w:r>
      </w:ins>
      <w:ins w:id="5205" w:author="Nigel Deakin" w:date="2012-03-20T17:42:00Z">
        <w:r>
          <w:t xml:space="preserve"> context =</w:t>
        </w:r>
      </w:ins>
    </w:p>
    <w:p w:rsidR="008602EF" w:rsidRDefault="008602EF" w:rsidP="008602EF">
      <w:pPr>
        <w:pStyle w:val="CodeInFrame"/>
        <w:rPr>
          <w:ins w:id="5206" w:author="Nigel Deakin" w:date="2012-03-20T17:42:00Z"/>
        </w:rPr>
      </w:pPr>
      <w:ins w:id="5207" w:author="Nigel Deakin" w:date="2012-03-20T17:43:00Z">
        <w:r>
          <w:t xml:space="preserve">      </w:t>
        </w:r>
      </w:ins>
      <w:ins w:id="5208" w:author="Nigel Deakin" w:date="2012-03-21T11:00:00Z">
        <w:r w:rsidR="00504F11">
          <w:t xml:space="preserve">   </w:t>
        </w:r>
      </w:ins>
      <w:proofErr w:type="gramStart"/>
      <w:ins w:id="5209" w:author="Nigel Deakin" w:date="2012-03-20T17:42:00Z">
        <w:r>
          <w:t>connectionFactory.</w:t>
        </w:r>
      </w:ins>
      <w:ins w:id="5210" w:author="Nigel Deakin" w:date="2012-03-21T10:42:00Z">
        <w:r w:rsidR="00DA1A4E">
          <w:t>createContext</w:t>
        </w:r>
      </w:ins>
      <w:ins w:id="5211" w:author="Nigel Deakin" w:date="2012-03-20T17:42:00Z">
        <w:r>
          <w:t>(</w:t>
        </w:r>
        <w:proofErr w:type="gramEnd"/>
        <w:r>
          <w:t>AUTO_ACKNOWLEDGE);){</w:t>
        </w:r>
      </w:ins>
    </w:p>
    <w:p w:rsidR="008602EF" w:rsidRDefault="008602EF" w:rsidP="008602EF">
      <w:pPr>
        <w:pStyle w:val="CodeInFrame"/>
        <w:rPr>
          <w:ins w:id="5212" w:author="Nigel Deakin" w:date="2012-03-20T17:42:00Z"/>
        </w:rPr>
      </w:pPr>
      <w:ins w:id="5213" w:author="Nigel Deakin" w:date="2012-03-20T17:43:00Z">
        <w:r>
          <w:t xml:space="preserve">      </w:t>
        </w:r>
      </w:ins>
      <w:ins w:id="5214" w:author="Nigel Deakin" w:date="2012-03-20T17:42:00Z">
        <w:r>
          <w:t xml:space="preserve">JMSConsumer consumer = </w:t>
        </w:r>
        <w:proofErr w:type="gramStart"/>
        <w:r>
          <w:t>context.createConsumer(</w:t>
        </w:r>
        <w:proofErr w:type="gramEnd"/>
        <w:r>
          <w:t>inboundQueue);</w:t>
        </w:r>
      </w:ins>
    </w:p>
    <w:p w:rsidR="008602EF" w:rsidRDefault="008602EF" w:rsidP="008602EF">
      <w:pPr>
        <w:pStyle w:val="CodeInFrame"/>
        <w:rPr>
          <w:ins w:id="5215" w:author="Nigel Deakin" w:date="2012-03-20T17:42:00Z"/>
        </w:rPr>
      </w:pPr>
      <w:ins w:id="5216" w:author="Nigel Deakin" w:date="2012-03-20T17:42:00Z">
        <w:r>
          <w:tab/>
        </w:r>
      </w:ins>
      <w:ins w:id="5217" w:author="Nigel Deakin" w:date="2012-03-20T17:44:00Z">
        <w:r>
          <w:t xml:space="preserve">  </w:t>
        </w:r>
      </w:ins>
      <w:ins w:id="5218" w:author="Nigel Deakin" w:date="2012-03-20T17:42:00Z">
        <w:r>
          <w:t xml:space="preserve">MessageListener messageListener = new </w:t>
        </w:r>
        <w:proofErr w:type="gramStart"/>
        <w:r>
          <w:t>MyListener(</w:t>
        </w:r>
        <w:proofErr w:type="gramEnd"/>
        <w:r>
          <w:t>);</w:t>
        </w:r>
      </w:ins>
    </w:p>
    <w:p w:rsidR="008602EF" w:rsidRDefault="008602EF" w:rsidP="008602EF">
      <w:pPr>
        <w:pStyle w:val="CodeInFrame"/>
        <w:rPr>
          <w:ins w:id="5219" w:author="Nigel Deakin" w:date="2012-03-20T17:42:00Z"/>
        </w:rPr>
      </w:pPr>
      <w:ins w:id="5220" w:author="Nigel Deakin" w:date="2012-03-20T17:42:00Z">
        <w:r>
          <w:tab/>
        </w:r>
      </w:ins>
      <w:ins w:id="5221" w:author="Nigel Deakin" w:date="2012-03-20T17:44:00Z">
        <w:r>
          <w:t xml:space="preserve">  </w:t>
        </w:r>
      </w:ins>
      <w:proofErr w:type="gramStart"/>
      <w:ins w:id="5222" w:author="Nigel Deakin" w:date="2012-03-20T17:42:00Z">
        <w:r>
          <w:t>consumer.setMessageListener(</w:t>
        </w:r>
        <w:proofErr w:type="gramEnd"/>
        <w:r>
          <w:t>messageListener);</w:t>
        </w:r>
      </w:ins>
    </w:p>
    <w:p w:rsidR="008602EF" w:rsidRDefault="008602EF" w:rsidP="008602EF">
      <w:pPr>
        <w:pStyle w:val="CodeInFrame"/>
        <w:rPr>
          <w:ins w:id="5223" w:author="Nigel Deakin" w:date="2012-03-20T17:42:00Z"/>
        </w:rPr>
      </w:pPr>
      <w:ins w:id="5224" w:author="Nigel Deakin" w:date="2012-03-20T17:42:00Z">
        <w:r>
          <w:tab/>
        </w:r>
        <w:r>
          <w:tab/>
        </w:r>
        <w:r>
          <w:tab/>
        </w:r>
        <w:r>
          <w:tab/>
        </w:r>
      </w:ins>
    </w:p>
    <w:p w:rsidR="008602EF" w:rsidRDefault="008602EF" w:rsidP="008602EF">
      <w:pPr>
        <w:pStyle w:val="CodeInFrame"/>
        <w:rPr>
          <w:ins w:id="5225" w:author="Nigel Deakin" w:date="2012-03-20T17:44:00Z"/>
        </w:rPr>
      </w:pPr>
      <w:ins w:id="5226" w:author="Nigel Deakin" w:date="2012-03-20T17:44:00Z">
        <w:r>
          <w:t xml:space="preserve">      // wait for messages to be received - details omitted</w:t>
        </w:r>
      </w:ins>
    </w:p>
    <w:p w:rsidR="008602EF" w:rsidRDefault="008602EF" w:rsidP="008602EF">
      <w:pPr>
        <w:pStyle w:val="CodeInFrame"/>
        <w:rPr>
          <w:ins w:id="5227" w:author="Nigel Deakin" w:date="2012-03-20T17:42:00Z"/>
        </w:rPr>
      </w:pPr>
      <w:ins w:id="5228" w:author="Nigel Deakin" w:date="2012-03-20T17:44:00Z">
        <w:r>
          <w:t xml:space="preserve">   </w:t>
        </w:r>
      </w:ins>
      <w:ins w:id="5229" w:author="Nigel Deakin" w:date="2012-03-20T17:42:00Z">
        <w:r>
          <w:t>}</w:t>
        </w:r>
      </w:ins>
    </w:p>
    <w:p w:rsidR="00000000" w:rsidRDefault="008602EF">
      <w:pPr>
        <w:pStyle w:val="CodeInFrame"/>
        <w:rPr>
          <w:ins w:id="5230" w:author="Nigel Deakin" w:date="2012-02-03T15:01:00Z"/>
        </w:rPr>
        <w:pPrChange w:id="5231" w:author="Nigel Deakin" w:date="2012-02-01T18:15:00Z">
          <w:pPr>
            <w:pStyle w:val="SmallCode"/>
          </w:pPr>
        </w:pPrChange>
      </w:pPr>
      <w:ins w:id="5232" w:author="Nigel Deakin" w:date="2012-03-20T17:42:00Z">
        <w:r>
          <w:t>}</w:t>
        </w:r>
      </w:ins>
    </w:p>
    <w:p w:rsidR="002D381C" w:rsidRDefault="002D381C" w:rsidP="002D381C">
      <w:pPr>
        <w:rPr>
          <w:ins w:id="5233" w:author="Nigel Deakin" w:date="2012-02-03T15:01:00Z"/>
        </w:rPr>
      </w:pPr>
      <w:ins w:id="5234"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2D381C">
      <w:pPr>
        <w:pStyle w:val="Heading3"/>
        <w:rPr>
          <w:ins w:id="5235" w:author="Nigel Deakin" w:date="2012-02-03T15:01:00Z"/>
        </w:rPr>
        <w:pPrChange w:id="5236" w:author="Nigel Deakin" w:date="2012-02-01T18:18:00Z">
          <w:pPr>
            <w:pStyle w:val="Heading2"/>
          </w:pPr>
        </w:pPrChange>
      </w:pPr>
      <w:bookmarkStart w:id="5237" w:name="_Toc339906489"/>
      <w:ins w:id="5238" w:author="Nigel Deakin" w:date="2012-02-03T15:01:00Z">
        <w:r>
          <w:t>Receiving a message asynchronously from a durable subscription (Java SE)</w:t>
        </w:r>
        <w:bookmarkEnd w:id="5237"/>
      </w:ins>
    </w:p>
    <w:p w:rsidR="002D381C" w:rsidRDefault="002D381C" w:rsidP="002D381C">
      <w:pPr>
        <w:rPr>
          <w:ins w:id="5239" w:author="Nigel Deakin" w:date="2012-02-07T17:24:00Z"/>
        </w:rPr>
      </w:pPr>
      <w:ins w:id="5240" w:author="Nigel Deakin" w:date="2012-02-03T15:01:00Z">
        <w:r>
          <w:t xml:space="preserve">This example compares the use of the standard and simplified JMS APIs for asynchronously receiving a </w:t>
        </w:r>
        <w:r w:rsidRPr="009F22EC">
          <w:rPr>
            <w:rStyle w:val="Code"/>
          </w:rPr>
          <w:t>TextMessage</w:t>
        </w:r>
        <w:r>
          <w:t xml:space="preserve"> from a durable topic subscription in a Java SE environment.</w:t>
        </w:r>
      </w:ins>
    </w:p>
    <w:p w:rsidR="00000000" w:rsidRDefault="00537CEB">
      <w:pPr>
        <w:pStyle w:val="Heading4"/>
        <w:rPr>
          <w:ins w:id="5241" w:author="Nigel Deakin" w:date="2012-02-03T15:01:00Z"/>
        </w:rPr>
        <w:pPrChange w:id="5242" w:author="Nigel Deakin" w:date="2012-02-07T17:24:00Z">
          <w:pPr/>
        </w:pPrChange>
      </w:pPr>
      <w:ins w:id="5243" w:author="Nigel Deakin" w:date="2012-02-07T17:24:00Z">
        <w:r>
          <w:t>Example using the standard API</w:t>
        </w:r>
      </w:ins>
    </w:p>
    <w:p w:rsidR="002D381C" w:rsidRDefault="002D381C" w:rsidP="002D381C">
      <w:pPr>
        <w:rPr>
          <w:ins w:id="5244" w:author="Nigel Deakin" w:date="2012-02-03T15:01:00Z"/>
        </w:rPr>
      </w:pPr>
      <w:ins w:id="5245" w:author="Nigel Deakin" w:date="2012-02-03T15:01:00Z">
        <w:r>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2D381C" w:rsidRDefault="002D381C" w:rsidP="002D381C">
      <w:pPr>
        <w:pStyle w:val="CodeInFrame"/>
        <w:rPr>
          <w:ins w:id="5246" w:author="Nigel Deakin" w:date="2012-02-03T15:01:00Z"/>
        </w:rPr>
      </w:pPr>
      <w:proofErr w:type="gramStart"/>
      <w:ins w:id="5247" w:author="Nigel Deakin" w:date="2012-02-03T15:01:00Z">
        <w:r>
          <w:lastRenderedPageBreak/>
          <w:t>public</w:t>
        </w:r>
        <w:proofErr w:type="gramEnd"/>
        <w:r>
          <w:t xml:space="preserve"> void receiveMessagesOld()</w:t>
        </w:r>
      </w:ins>
    </w:p>
    <w:p w:rsidR="002D381C" w:rsidRDefault="002D381C" w:rsidP="002D381C">
      <w:pPr>
        <w:pStyle w:val="CodeInFrame"/>
        <w:rPr>
          <w:ins w:id="5248" w:author="Nigel Deakin" w:date="2012-02-03T15:01:00Z"/>
        </w:rPr>
      </w:pPr>
      <w:ins w:id="5249" w:author="Nigel Deakin" w:date="2012-02-03T15:01:00Z">
        <w:r>
          <w:t xml:space="preserve">      </w:t>
        </w:r>
        <w:proofErr w:type="gramStart"/>
        <w:r>
          <w:t>throws</w:t>
        </w:r>
        <w:proofErr w:type="gramEnd"/>
        <w:r>
          <w:t xml:space="preserve"> JMSException, NamingException{</w:t>
        </w:r>
      </w:ins>
    </w:p>
    <w:p w:rsidR="002D381C" w:rsidRDefault="002D381C" w:rsidP="002D381C">
      <w:pPr>
        <w:pStyle w:val="CodeInFrame"/>
        <w:rPr>
          <w:ins w:id="5250" w:author="Nigel Deakin" w:date="2012-02-03T15:01:00Z"/>
        </w:rPr>
      </w:pPr>
    </w:p>
    <w:p w:rsidR="002D381C" w:rsidRDefault="002D381C" w:rsidP="002D381C">
      <w:pPr>
        <w:pStyle w:val="CodeInFrame"/>
        <w:rPr>
          <w:ins w:id="5251" w:author="Nigel Deakin" w:date="2012-02-03T15:01:00Z"/>
        </w:rPr>
      </w:pPr>
      <w:ins w:id="5252" w:author="Nigel Deakin" w:date="2012-02-03T15:01:00Z">
        <w:r>
          <w:t xml:space="preserve">   InitialContext initialContext = </w:t>
        </w:r>
        <w:proofErr w:type="gramStart"/>
        <w:r>
          <w:t>getInitialContext(</w:t>
        </w:r>
        <w:proofErr w:type="gramEnd"/>
        <w:r>
          <w:t>);</w:t>
        </w:r>
      </w:ins>
    </w:p>
    <w:p w:rsidR="002D381C" w:rsidRDefault="002D381C" w:rsidP="002D381C">
      <w:pPr>
        <w:pStyle w:val="CodeInFrame"/>
        <w:rPr>
          <w:ins w:id="5253" w:author="Nigel Deakin" w:date="2012-02-03T15:01:00Z"/>
        </w:rPr>
      </w:pPr>
      <w:ins w:id="5254" w:author="Nigel Deakin" w:date="2012-02-03T15:01:00Z">
        <w:r>
          <w:t xml:space="preserve">   ConnectionFactory connectionFactory = (ConnectionFactory)</w:t>
        </w:r>
      </w:ins>
    </w:p>
    <w:p w:rsidR="002D381C" w:rsidRDefault="002D381C" w:rsidP="002D381C">
      <w:pPr>
        <w:pStyle w:val="CodeInFrame"/>
        <w:rPr>
          <w:ins w:id="5255" w:author="Nigel Deakin" w:date="2012-02-03T15:01:00Z"/>
        </w:rPr>
      </w:pPr>
      <w:ins w:id="5256" w:author="Nigel Deakin" w:date="2012-02-03T15:01:00Z">
        <w:r>
          <w:t xml:space="preserve">      </w:t>
        </w:r>
        <w:proofErr w:type="gramStart"/>
        <w:r>
          <w:t>initialContext.lookup(</w:t>
        </w:r>
        <w:proofErr w:type="gramEnd"/>
        <w:r>
          <w:t>"jms/connectionFactory");</w:t>
        </w:r>
      </w:ins>
    </w:p>
    <w:p w:rsidR="002D381C" w:rsidRDefault="002D381C" w:rsidP="002D381C">
      <w:pPr>
        <w:pStyle w:val="CodeInFrame"/>
        <w:rPr>
          <w:ins w:id="5257" w:author="Nigel Deakin" w:date="2012-02-03T15:01:00Z"/>
        </w:rPr>
      </w:pPr>
      <w:ins w:id="5258" w:author="Nigel Deakin" w:date="2012-02-03T15:01:00Z">
        <w:r>
          <w:t xml:space="preserve">   Topic inboundTopic =</w:t>
        </w:r>
      </w:ins>
    </w:p>
    <w:p w:rsidR="002D381C" w:rsidRDefault="002D381C" w:rsidP="002D381C">
      <w:pPr>
        <w:pStyle w:val="CodeInFrame"/>
        <w:rPr>
          <w:ins w:id="5259" w:author="Nigel Deakin" w:date="2012-02-03T15:01:00Z"/>
        </w:rPr>
      </w:pPr>
      <w:ins w:id="5260" w:author="Nigel Deakin" w:date="2012-02-03T15:01:00Z">
        <w:r>
          <w:t xml:space="preserve">      (Topic</w:t>
        </w:r>
        <w:proofErr w:type="gramStart"/>
        <w:r>
          <w:t>)initialContext.lookup</w:t>
        </w:r>
        <w:proofErr w:type="gramEnd"/>
        <w:r>
          <w:t>("jms/inboundTopic");</w:t>
        </w:r>
      </w:ins>
    </w:p>
    <w:p w:rsidR="002D381C" w:rsidRDefault="002D381C" w:rsidP="002D381C">
      <w:pPr>
        <w:pStyle w:val="CodeInFrame"/>
        <w:rPr>
          <w:ins w:id="5261" w:author="Nigel Deakin" w:date="2012-02-03T15:01:00Z"/>
        </w:rPr>
      </w:pPr>
    </w:p>
    <w:p w:rsidR="002D381C" w:rsidRDefault="002D381C" w:rsidP="002D381C">
      <w:pPr>
        <w:pStyle w:val="CodeInFrame"/>
        <w:rPr>
          <w:ins w:id="5262" w:author="Nigel Deakin" w:date="2012-02-03T15:01:00Z"/>
        </w:rPr>
      </w:pPr>
      <w:ins w:id="5263"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264" w:author="Nigel Deakin" w:date="2012-02-03T15:01:00Z"/>
        </w:rPr>
      </w:pPr>
      <w:ins w:id="5265"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266" w:author="Nigel Deakin" w:date="2012-02-03T15:01:00Z"/>
        </w:rPr>
      </w:pPr>
      <w:ins w:id="5267" w:author="Nigel Deakin" w:date="2012-02-03T15:01:00Z">
        <w:r>
          <w:t xml:space="preserve">      Session session =</w:t>
        </w:r>
      </w:ins>
    </w:p>
    <w:p w:rsidR="002D381C" w:rsidRDefault="002D381C" w:rsidP="002D381C">
      <w:pPr>
        <w:pStyle w:val="CodeInFrame"/>
        <w:rPr>
          <w:ins w:id="5268" w:author="Nigel Deakin" w:date="2012-02-03T15:01:00Z"/>
        </w:rPr>
      </w:pPr>
      <w:ins w:id="5269" w:author="Nigel Deakin" w:date="2012-02-03T15:01:00Z">
        <w:r>
          <w:t xml:space="preserve">         </w:t>
        </w:r>
        <w:proofErr w:type="gramStart"/>
        <w:r>
          <w:t>connection.createSession(</w:t>
        </w:r>
        <w:proofErr w:type="gramEnd"/>
        <w:r>
          <w:t xml:space="preserve"> AUTO_ACKNOWLEDGE);</w:t>
        </w:r>
      </w:ins>
    </w:p>
    <w:p w:rsidR="002D381C" w:rsidRDefault="002D381C" w:rsidP="002D381C">
      <w:pPr>
        <w:pStyle w:val="CodeInFrame"/>
        <w:rPr>
          <w:ins w:id="5270" w:author="Nigel Deakin" w:date="2012-02-03T15:01:00Z"/>
        </w:rPr>
      </w:pPr>
      <w:ins w:id="5271" w:author="Nigel Deakin" w:date="2012-02-03T15:01:00Z">
        <w:r>
          <w:t xml:space="preserve">      </w:t>
        </w:r>
        <w:proofErr w:type="gramStart"/>
        <w:r>
          <w:t>session.createDurableSubscriber(</w:t>
        </w:r>
        <w:proofErr w:type="gramEnd"/>
        <w:r>
          <w:t>inboundTopic, "");</w:t>
        </w:r>
      </w:ins>
    </w:p>
    <w:p w:rsidR="002D381C" w:rsidRDefault="002D381C" w:rsidP="002D381C">
      <w:pPr>
        <w:pStyle w:val="CodeInFrame"/>
        <w:rPr>
          <w:ins w:id="5272" w:author="Nigel Deakin" w:date="2012-02-03T15:01:00Z"/>
        </w:rPr>
      </w:pPr>
      <w:ins w:id="5273" w:author="Nigel Deakin" w:date="2012-02-03T15:01:00Z">
        <w:r>
          <w:t xml:space="preserve">      TopicSubscriber topicSubscriber =</w:t>
        </w:r>
      </w:ins>
    </w:p>
    <w:p w:rsidR="002D381C" w:rsidRDefault="002D381C" w:rsidP="002D381C">
      <w:pPr>
        <w:pStyle w:val="CodeInFrame"/>
        <w:rPr>
          <w:ins w:id="5274" w:author="Nigel Deakin" w:date="2012-02-03T15:01:00Z"/>
        </w:rPr>
      </w:pPr>
      <w:ins w:id="5275" w:author="Nigel Deakin" w:date="2012-02-03T15:01:00Z">
        <w:r>
          <w:t xml:space="preserve">         </w:t>
        </w:r>
        <w:proofErr w:type="gramStart"/>
        <w:r>
          <w:t>session.createDurableSubscriber(</w:t>
        </w:r>
        <w:proofErr w:type="gramEnd"/>
        <w:r>
          <w:t>inboundTopic, "mysub");</w:t>
        </w:r>
      </w:ins>
    </w:p>
    <w:p w:rsidR="002D381C" w:rsidRDefault="002D381C" w:rsidP="002D381C">
      <w:pPr>
        <w:pStyle w:val="CodeInFrame"/>
        <w:rPr>
          <w:ins w:id="5276" w:author="Nigel Deakin" w:date="2012-02-03T15:01:00Z"/>
        </w:rPr>
      </w:pPr>
      <w:ins w:id="5277" w:author="Nigel Deakin" w:date="2012-02-03T15:01:00Z">
        <w:r>
          <w:t xml:space="preserve">      MessageListener messageListener = new </w:t>
        </w:r>
        <w:proofErr w:type="gramStart"/>
        <w:r>
          <w:t>MyListener(</w:t>
        </w:r>
        <w:proofErr w:type="gramEnd"/>
        <w:r>
          <w:t>);</w:t>
        </w:r>
      </w:ins>
    </w:p>
    <w:p w:rsidR="002D381C" w:rsidRDefault="002D381C" w:rsidP="002D381C">
      <w:pPr>
        <w:pStyle w:val="CodeInFrame"/>
        <w:rPr>
          <w:ins w:id="5278" w:author="Nigel Deakin" w:date="2012-02-03T15:01:00Z"/>
        </w:rPr>
      </w:pPr>
      <w:ins w:id="5279" w:author="Nigel Deakin" w:date="2012-02-03T15:01:00Z">
        <w:r>
          <w:t xml:space="preserve">      </w:t>
        </w:r>
        <w:proofErr w:type="gramStart"/>
        <w:r>
          <w:t>topicSubscriber.setMessageListener(</w:t>
        </w:r>
        <w:proofErr w:type="gramEnd"/>
        <w:r>
          <w:t>messageListener);</w:t>
        </w:r>
      </w:ins>
    </w:p>
    <w:p w:rsidR="002D381C" w:rsidRDefault="002D381C" w:rsidP="002D381C">
      <w:pPr>
        <w:pStyle w:val="CodeInFrame"/>
        <w:rPr>
          <w:ins w:id="5280" w:author="Nigel Deakin" w:date="2012-02-03T15:01:00Z"/>
        </w:rPr>
      </w:pPr>
    </w:p>
    <w:p w:rsidR="002D381C" w:rsidRDefault="002D381C" w:rsidP="002D381C">
      <w:pPr>
        <w:pStyle w:val="CodeInFrame"/>
        <w:rPr>
          <w:ins w:id="5281" w:author="Nigel Deakin" w:date="2012-02-03T15:01:00Z"/>
        </w:rPr>
      </w:pPr>
      <w:ins w:id="5282" w:author="Nigel Deakin" w:date="2012-02-03T15:01:00Z">
        <w:r>
          <w:t xml:space="preserve">      </w:t>
        </w:r>
        <w:proofErr w:type="gramStart"/>
        <w:r>
          <w:t>connection.start(</w:t>
        </w:r>
        <w:proofErr w:type="gramEnd"/>
        <w:r>
          <w:t>);</w:t>
        </w:r>
      </w:ins>
    </w:p>
    <w:p w:rsidR="002D381C" w:rsidRDefault="002D381C" w:rsidP="002D381C">
      <w:pPr>
        <w:pStyle w:val="CodeInFrame"/>
        <w:rPr>
          <w:ins w:id="5283" w:author="Nigel Deakin" w:date="2012-02-03T15:01:00Z"/>
        </w:rPr>
      </w:pPr>
    </w:p>
    <w:p w:rsidR="002D381C" w:rsidRDefault="002D381C" w:rsidP="002D381C">
      <w:pPr>
        <w:pStyle w:val="CodeInFrame"/>
        <w:rPr>
          <w:ins w:id="5284" w:author="Nigel Deakin" w:date="2012-02-03T15:01:00Z"/>
        </w:rPr>
      </w:pPr>
      <w:ins w:id="5285" w:author="Nigel Deakin" w:date="2012-02-03T15:01:00Z">
        <w:r>
          <w:t xml:space="preserve"> </w:t>
        </w:r>
        <w:r w:rsidRPr="008E728F">
          <w:t xml:space="preserve">   </w:t>
        </w:r>
        <w:r>
          <w:t xml:space="preserve"> </w:t>
        </w:r>
        <w:r w:rsidRPr="008E728F">
          <w:t>// wait for messages to be received - details omitted</w:t>
        </w:r>
      </w:ins>
    </w:p>
    <w:p w:rsidR="002D381C" w:rsidRDefault="002D381C" w:rsidP="002D381C">
      <w:pPr>
        <w:pStyle w:val="CodeInFrame"/>
        <w:rPr>
          <w:ins w:id="5286" w:author="Nigel Deakin" w:date="2012-02-03T15:01:00Z"/>
        </w:rPr>
      </w:pPr>
      <w:ins w:id="5287" w:author="Nigel Deakin" w:date="2012-02-03T15:01:00Z">
        <w:r>
          <w:t xml:space="preserve">   }</w:t>
        </w:r>
      </w:ins>
    </w:p>
    <w:p w:rsidR="00000000" w:rsidRDefault="002D381C">
      <w:pPr>
        <w:pStyle w:val="CodeInFrame"/>
        <w:rPr>
          <w:ins w:id="5288" w:author="Nigel Deakin" w:date="2012-02-03T15:01:00Z"/>
        </w:rPr>
        <w:pPrChange w:id="5289" w:author="Nigel Deakin" w:date="2012-02-01T18:19:00Z">
          <w:pPr>
            <w:pStyle w:val="SmallCode"/>
          </w:pPr>
        </w:pPrChange>
      </w:pPr>
      <w:ins w:id="5290" w:author="Nigel Deakin" w:date="2012-02-03T15:01:00Z">
        <w:r w:rsidRPr="008E728F">
          <w:t>}</w:t>
        </w:r>
      </w:ins>
    </w:p>
    <w:p w:rsidR="00000000" w:rsidRDefault="005668F9">
      <w:pPr>
        <w:pStyle w:val="Heading4"/>
        <w:rPr>
          <w:ins w:id="5291" w:author="Nigel Deakin" w:date="2012-02-07T17:26:00Z"/>
        </w:rPr>
        <w:pPrChange w:id="5292" w:author="Nigel Deakin" w:date="2012-02-07T17:26:00Z">
          <w:pPr/>
        </w:pPrChange>
      </w:pPr>
      <w:ins w:id="5293" w:author="Nigel Deakin" w:date="2012-02-07T17:26:00Z">
        <w:r>
          <w:t>Example using the simplified API</w:t>
        </w:r>
      </w:ins>
    </w:p>
    <w:p w:rsidR="002D381C" w:rsidRDefault="002D381C" w:rsidP="002D381C">
      <w:pPr>
        <w:rPr>
          <w:ins w:id="5294" w:author="Nigel Deakin" w:date="2012-02-03T15:01:00Z"/>
        </w:rPr>
      </w:pPr>
      <w:ins w:id="5295" w:author="Nigel Deakin" w:date="2012-02-03T15:01:00Z">
        <w:r>
          <w:t>Here’s how you might do this using the simplified API:</w:t>
        </w:r>
      </w:ins>
    </w:p>
    <w:p w:rsidR="00334951" w:rsidRDefault="00334951" w:rsidP="00334951">
      <w:pPr>
        <w:pStyle w:val="CodeInFrame"/>
        <w:rPr>
          <w:ins w:id="5296" w:author="Nigel Deakin" w:date="2012-03-20T17:46:00Z"/>
        </w:rPr>
      </w:pPr>
      <w:proofErr w:type="gramStart"/>
      <w:ins w:id="5297" w:author="Nigel Deakin" w:date="2012-03-20T17:46:00Z">
        <w:r>
          <w:t>public</w:t>
        </w:r>
        <w:proofErr w:type="gramEnd"/>
        <w:r>
          <w:t xml:space="preserve"> void receiveMessagesNew() throws NamingException {</w:t>
        </w:r>
      </w:ins>
    </w:p>
    <w:p w:rsidR="00334951" w:rsidRDefault="00334951" w:rsidP="00334951">
      <w:pPr>
        <w:pStyle w:val="CodeInFrame"/>
        <w:rPr>
          <w:ins w:id="5298" w:author="Nigel Deakin" w:date="2012-03-20T17:46:00Z"/>
        </w:rPr>
      </w:pPr>
      <w:ins w:id="5299" w:author="Nigel Deakin" w:date="2012-03-20T17:46:00Z">
        <w:r>
          <w:tab/>
        </w:r>
        <w:r>
          <w:tab/>
        </w:r>
      </w:ins>
    </w:p>
    <w:p w:rsidR="00334951" w:rsidRDefault="00334951" w:rsidP="00334951">
      <w:pPr>
        <w:pStyle w:val="CodeInFrame"/>
        <w:rPr>
          <w:ins w:id="5300" w:author="Nigel Deakin" w:date="2012-03-20T17:46:00Z"/>
        </w:rPr>
      </w:pPr>
      <w:ins w:id="5301" w:author="Nigel Deakin" w:date="2012-03-20T17:46:00Z">
        <w:r>
          <w:t xml:space="preserve">   InitialContext initialContext = </w:t>
        </w:r>
        <w:proofErr w:type="gramStart"/>
        <w:r>
          <w:t>getInitialContext(</w:t>
        </w:r>
        <w:proofErr w:type="gramEnd"/>
        <w:r>
          <w:t>);</w:t>
        </w:r>
      </w:ins>
    </w:p>
    <w:p w:rsidR="00334951" w:rsidRDefault="00334951" w:rsidP="00334951">
      <w:pPr>
        <w:pStyle w:val="CodeInFrame"/>
        <w:rPr>
          <w:ins w:id="5302" w:author="Nigel Deakin" w:date="2012-03-20T17:47:00Z"/>
        </w:rPr>
      </w:pPr>
      <w:ins w:id="5303" w:author="Nigel Deakin" w:date="2012-03-20T17:46:00Z">
        <w:r>
          <w:t xml:space="preserve">   ConnectionFactory connectionFactory = (ConnectionFactory)</w:t>
        </w:r>
      </w:ins>
    </w:p>
    <w:p w:rsidR="00334951" w:rsidRDefault="00334951" w:rsidP="00334951">
      <w:pPr>
        <w:pStyle w:val="CodeInFrame"/>
        <w:rPr>
          <w:ins w:id="5304" w:author="Nigel Deakin" w:date="2012-03-20T17:46:00Z"/>
        </w:rPr>
      </w:pPr>
      <w:ins w:id="5305" w:author="Nigel Deakin" w:date="2012-03-20T17:47:00Z">
        <w:r>
          <w:t xml:space="preserve">      </w:t>
        </w:r>
      </w:ins>
      <w:proofErr w:type="gramStart"/>
      <w:ins w:id="5306" w:author="Nigel Deakin" w:date="2012-03-20T17:46:00Z">
        <w:r>
          <w:t>initialContext.lookup(</w:t>
        </w:r>
        <w:proofErr w:type="gramEnd"/>
        <w:r>
          <w:t>"jms/connectionFactory");</w:t>
        </w:r>
      </w:ins>
    </w:p>
    <w:p w:rsidR="00334951" w:rsidRDefault="00334951" w:rsidP="00334951">
      <w:pPr>
        <w:pStyle w:val="CodeInFrame"/>
        <w:rPr>
          <w:ins w:id="5307" w:author="Nigel Deakin" w:date="2012-03-20T17:47:00Z"/>
        </w:rPr>
      </w:pPr>
      <w:ins w:id="5308" w:author="Nigel Deakin" w:date="2012-03-20T17:47:00Z">
        <w:r>
          <w:t xml:space="preserve">   </w:t>
        </w:r>
      </w:ins>
      <w:ins w:id="5309" w:author="Nigel Deakin" w:date="2012-03-20T17:46:00Z">
        <w:r>
          <w:t xml:space="preserve">Topic inboundTopic = </w:t>
        </w:r>
      </w:ins>
    </w:p>
    <w:p w:rsidR="009B3B37" w:rsidRDefault="00334951">
      <w:pPr>
        <w:pStyle w:val="CodeInFrame"/>
        <w:rPr>
          <w:ins w:id="5310" w:author="Nigel Deakin" w:date="2012-03-20T17:46:00Z"/>
        </w:rPr>
      </w:pPr>
      <w:ins w:id="5311" w:author="Nigel Deakin" w:date="2012-03-20T17:47:00Z">
        <w:r>
          <w:t xml:space="preserve">     </w:t>
        </w:r>
      </w:ins>
      <w:ins w:id="5312" w:author="Nigel Deakin" w:date="2012-03-20T17:46:00Z">
        <w:r>
          <w:t>(Topic)</w:t>
        </w:r>
      </w:ins>
      <w:ins w:id="5313" w:author="Nigel Deakin" w:date="2012-03-20T17:47:00Z">
        <w:r>
          <w:t xml:space="preserve"> </w:t>
        </w:r>
      </w:ins>
      <w:proofErr w:type="gramStart"/>
      <w:ins w:id="5314" w:author="Nigel Deakin" w:date="2012-03-20T17:46:00Z">
        <w:r>
          <w:t>initialContext.lookup(</w:t>
        </w:r>
        <w:proofErr w:type="gramEnd"/>
        <w:r>
          <w:t>"jms/inboundTopic");</w:t>
        </w:r>
      </w:ins>
    </w:p>
    <w:p w:rsidR="00334951" w:rsidRDefault="00334951" w:rsidP="00334951">
      <w:pPr>
        <w:pStyle w:val="CodeInFrame"/>
        <w:rPr>
          <w:ins w:id="5315" w:author="Nigel Deakin" w:date="2012-03-20T17:46:00Z"/>
        </w:rPr>
      </w:pPr>
      <w:ins w:id="5316" w:author="Nigel Deakin" w:date="2012-03-20T17:46:00Z">
        <w:r>
          <w:tab/>
        </w:r>
        <w:r>
          <w:tab/>
        </w:r>
        <w:r>
          <w:tab/>
          <w:t xml:space="preserve">   </w:t>
        </w:r>
      </w:ins>
    </w:p>
    <w:p w:rsidR="00334951" w:rsidRDefault="00334951" w:rsidP="00334951">
      <w:pPr>
        <w:pStyle w:val="CodeInFrame"/>
        <w:rPr>
          <w:ins w:id="5317" w:author="Nigel Deakin" w:date="2012-03-20T17:47:00Z"/>
        </w:rPr>
      </w:pPr>
      <w:ins w:id="5318" w:author="Nigel Deakin" w:date="2012-03-20T17:47:00Z">
        <w:r>
          <w:t xml:space="preserve">   </w:t>
        </w:r>
      </w:ins>
      <w:proofErr w:type="gramStart"/>
      <w:ins w:id="5319" w:author="Nigel Deakin" w:date="2012-03-20T17:46:00Z">
        <w:r>
          <w:t>try</w:t>
        </w:r>
        <w:proofErr w:type="gramEnd"/>
        <w:r>
          <w:t xml:space="preserve"> (</w:t>
        </w:r>
      </w:ins>
      <w:ins w:id="5320" w:author="Nigel Deakin" w:date="2012-03-21T10:25:00Z">
        <w:r w:rsidR="00712267">
          <w:t>JMSContext</w:t>
        </w:r>
      </w:ins>
      <w:ins w:id="5321" w:author="Nigel Deakin" w:date="2012-03-20T17:46:00Z">
        <w:r>
          <w:t xml:space="preserve"> context =</w:t>
        </w:r>
      </w:ins>
    </w:p>
    <w:p w:rsidR="00334951" w:rsidRDefault="00334951" w:rsidP="00334951">
      <w:pPr>
        <w:pStyle w:val="CodeInFrame"/>
        <w:rPr>
          <w:ins w:id="5322" w:author="Nigel Deakin" w:date="2012-03-20T17:46:00Z"/>
        </w:rPr>
      </w:pPr>
      <w:ins w:id="5323" w:author="Nigel Deakin" w:date="2012-03-20T17:47:00Z">
        <w:r>
          <w:t xml:space="preserve">      </w:t>
        </w:r>
      </w:ins>
      <w:ins w:id="5324" w:author="Nigel Deakin" w:date="2012-03-21T11:01:00Z">
        <w:r w:rsidR="001A0732">
          <w:t xml:space="preserve">   </w:t>
        </w:r>
      </w:ins>
      <w:proofErr w:type="gramStart"/>
      <w:ins w:id="5325" w:author="Nigel Deakin" w:date="2012-03-20T17:46:00Z">
        <w:r>
          <w:t>connectionFactory.</w:t>
        </w:r>
      </w:ins>
      <w:ins w:id="5326" w:author="Nigel Deakin" w:date="2012-03-21T10:42:00Z">
        <w:r w:rsidR="00DA1A4E">
          <w:t>createContext</w:t>
        </w:r>
      </w:ins>
      <w:ins w:id="5327" w:author="Nigel Deakin" w:date="2012-03-20T17:46:00Z">
        <w:r>
          <w:t>(</w:t>
        </w:r>
        <w:proofErr w:type="gramEnd"/>
        <w:r>
          <w:t>AUTO_ACKNOWLEDGE);){</w:t>
        </w:r>
      </w:ins>
    </w:p>
    <w:p w:rsidR="00334951" w:rsidRDefault="00334951" w:rsidP="00334951">
      <w:pPr>
        <w:pStyle w:val="CodeInFrame"/>
        <w:rPr>
          <w:ins w:id="5328" w:author="Nigel Deakin" w:date="2012-03-20T17:48:00Z"/>
        </w:rPr>
      </w:pPr>
      <w:ins w:id="5329" w:author="Nigel Deakin" w:date="2012-03-20T17:47:00Z">
        <w:r>
          <w:t xml:space="preserve">      </w:t>
        </w:r>
      </w:ins>
      <w:ins w:id="5330" w:author="Nigel Deakin" w:date="2012-03-20T17:46:00Z">
        <w:r>
          <w:t>JMSConsumer consumer =</w:t>
        </w:r>
      </w:ins>
    </w:p>
    <w:p w:rsidR="00334951" w:rsidRDefault="00334951" w:rsidP="00334951">
      <w:pPr>
        <w:pStyle w:val="CodeInFrame"/>
        <w:rPr>
          <w:ins w:id="5331" w:author="Nigel Deakin" w:date="2012-03-20T17:46:00Z"/>
        </w:rPr>
      </w:pPr>
      <w:ins w:id="5332" w:author="Nigel Deakin" w:date="2012-03-20T17:48:00Z">
        <w:r>
          <w:t xml:space="preserve">         </w:t>
        </w:r>
      </w:ins>
      <w:proofErr w:type="gramStart"/>
      <w:ins w:id="5333" w:author="Nigel Deakin" w:date="2012-03-20T17:46:00Z">
        <w:r>
          <w:t>context.createDurableConsumer(</w:t>
        </w:r>
        <w:proofErr w:type="gramEnd"/>
        <w:r>
          <w:t>inboundTopic, "mysub");</w:t>
        </w:r>
      </w:ins>
    </w:p>
    <w:p w:rsidR="00334951" w:rsidRDefault="00334951" w:rsidP="00334951">
      <w:pPr>
        <w:pStyle w:val="CodeInFrame"/>
        <w:rPr>
          <w:ins w:id="5334" w:author="Nigel Deakin" w:date="2012-03-20T17:46:00Z"/>
        </w:rPr>
      </w:pPr>
      <w:ins w:id="5335" w:author="Nigel Deakin" w:date="2012-03-20T17:48:00Z">
        <w:r>
          <w:t xml:space="preserve">      </w:t>
        </w:r>
      </w:ins>
      <w:ins w:id="5336" w:author="Nigel Deakin" w:date="2012-03-20T17:46:00Z">
        <w:r>
          <w:t xml:space="preserve">MessageListener messageListener = new </w:t>
        </w:r>
        <w:proofErr w:type="gramStart"/>
        <w:r>
          <w:t>MyListener(</w:t>
        </w:r>
        <w:proofErr w:type="gramEnd"/>
        <w:r>
          <w:t>);</w:t>
        </w:r>
      </w:ins>
    </w:p>
    <w:p w:rsidR="00334951" w:rsidRDefault="00334951" w:rsidP="00334951">
      <w:pPr>
        <w:pStyle w:val="CodeInFrame"/>
        <w:rPr>
          <w:ins w:id="5337" w:author="Nigel Deakin" w:date="2012-03-20T17:46:00Z"/>
        </w:rPr>
      </w:pPr>
      <w:ins w:id="5338" w:author="Nigel Deakin" w:date="2012-03-20T17:48:00Z">
        <w:r>
          <w:t xml:space="preserve">      </w:t>
        </w:r>
      </w:ins>
      <w:proofErr w:type="gramStart"/>
      <w:ins w:id="5339" w:author="Nigel Deakin" w:date="2012-03-20T17:46:00Z">
        <w:r>
          <w:t>consumer.setMessageListener(</w:t>
        </w:r>
        <w:proofErr w:type="gramEnd"/>
        <w:r>
          <w:t>messageListener);</w:t>
        </w:r>
      </w:ins>
    </w:p>
    <w:p w:rsidR="00334951" w:rsidRDefault="00334951" w:rsidP="00334951">
      <w:pPr>
        <w:pStyle w:val="CodeInFrame"/>
        <w:rPr>
          <w:ins w:id="5340" w:author="Nigel Deakin" w:date="2012-03-20T17:46:00Z"/>
        </w:rPr>
      </w:pPr>
      <w:ins w:id="5341" w:author="Nigel Deakin" w:date="2012-03-20T17:46:00Z">
        <w:r>
          <w:tab/>
        </w:r>
        <w:r>
          <w:tab/>
        </w:r>
        <w:r>
          <w:tab/>
        </w:r>
        <w:r>
          <w:tab/>
        </w:r>
      </w:ins>
    </w:p>
    <w:p w:rsidR="00334951" w:rsidRDefault="00334951" w:rsidP="00334951">
      <w:pPr>
        <w:pStyle w:val="CodeInFrame"/>
        <w:rPr>
          <w:ins w:id="5342" w:author="Nigel Deakin" w:date="2012-03-20T17:46:00Z"/>
        </w:rPr>
      </w:pPr>
      <w:ins w:id="5343" w:author="Nigel Deakin" w:date="2012-03-20T17:46:00Z">
        <w:r>
          <w:t xml:space="preserve">      // wait for messages to be received - details omitted</w:t>
        </w:r>
      </w:ins>
    </w:p>
    <w:p w:rsidR="00334951" w:rsidRDefault="00334951" w:rsidP="00334951">
      <w:pPr>
        <w:pStyle w:val="CodeInFrame"/>
        <w:rPr>
          <w:ins w:id="5344" w:author="Nigel Deakin" w:date="2012-03-20T17:46:00Z"/>
        </w:rPr>
      </w:pPr>
      <w:ins w:id="5345" w:author="Nigel Deakin" w:date="2012-03-20T17:46:00Z">
        <w:r>
          <w:t xml:space="preserve">   }</w:t>
        </w:r>
      </w:ins>
    </w:p>
    <w:p w:rsidR="00000000" w:rsidRDefault="00334951">
      <w:pPr>
        <w:pStyle w:val="CodeInFrame"/>
        <w:rPr>
          <w:ins w:id="5346" w:author="Nigel Deakin" w:date="2012-02-03T15:01:00Z"/>
        </w:rPr>
        <w:pPrChange w:id="5347" w:author="Nigel Deakin" w:date="2012-02-01T18:17:00Z">
          <w:pPr>
            <w:pStyle w:val="SmallCode"/>
          </w:pPr>
        </w:pPrChange>
      </w:pPr>
      <w:ins w:id="5348" w:author="Nigel Deakin" w:date="2012-03-20T17:46:00Z">
        <w:r>
          <w:t>}</w:t>
        </w:r>
      </w:ins>
    </w:p>
    <w:p w:rsidR="002D381C" w:rsidRDefault="002D381C" w:rsidP="002D381C">
      <w:pPr>
        <w:rPr>
          <w:ins w:id="5349" w:author="Nigel Deakin" w:date="2012-02-03T15:01:00Z"/>
        </w:rPr>
      </w:pPr>
      <w:ins w:id="5350" w:author="Nigel Deakin" w:date="2012-02-03T15:01:00Z">
        <w:r>
          <w:t xml:space="preserve">Note that </w:t>
        </w:r>
        <w:r w:rsidRPr="009F22EC">
          <w:rPr>
            <w:rStyle w:val="Code"/>
          </w:rPr>
          <w:t>receiveMessagesNew</w:t>
        </w:r>
        <w:r>
          <w:t xml:space="preserve"> does not need to throw </w:t>
        </w:r>
        <w:r w:rsidRPr="009F22EC">
          <w:rPr>
            <w:rStyle w:val="Code"/>
          </w:rPr>
          <w:t>JMSException</w:t>
        </w:r>
        <w:r>
          <w:t>.</w:t>
        </w:r>
      </w:ins>
    </w:p>
    <w:p w:rsidR="00000000" w:rsidRDefault="0007003D">
      <w:pPr>
        <w:pStyle w:val="Heading3"/>
        <w:rPr>
          <w:ins w:id="5351" w:author="Nigel Deakin" w:date="2012-02-03T15:01:00Z"/>
        </w:rPr>
        <w:pPrChange w:id="5352" w:author="Nigel Deakin" w:date="2012-02-01T18:22:00Z">
          <w:pPr>
            <w:pStyle w:val="Heading2"/>
          </w:pPr>
        </w:pPrChange>
      </w:pPr>
      <w:bookmarkStart w:id="5353" w:name="_Ref314487518"/>
      <w:bookmarkStart w:id="5354" w:name="_Toc339906490"/>
      <w:ins w:id="5355" w:author="Nigel Deakin" w:date="2012-02-03T15:01:00Z">
        <w:r>
          <w:t xml:space="preserve">Receiving </w:t>
        </w:r>
        <w:r w:rsidR="002D381C">
          <w:t>message</w:t>
        </w:r>
      </w:ins>
      <w:ins w:id="5356" w:author="Nigel Deakin" w:date="2012-08-30T16:35:00Z">
        <w:r>
          <w:t>s</w:t>
        </w:r>
      </w:ins>
      <w:ins w:id="5357" w:author="Nigel Deakin" w:date="2012-02-03T15:01:00Z">
        <w:r w:rsidR="002D381C">
          <w:t xml:space="preserve"> in multiple threads (Java SE)</w:t>
        </w:r>
        <w:bookmarkEnd w:id="5353"/>
        <w:bookmarkEnd w:id="5354"/>
      </w:ins>
    </w:p>
    <w:p w:rsidR="002D381C" w:rsidRDefault="002D381C" w:rsidP="002D381C">
      <w:pPr>
        <w:rPr>
          <w:ins w:id="5358" w:author="Nigel Deakin" w:date="2012-02-07T17:24:00Z"/>
        </w:rPr>
      </w:pPr>
      <w:ins w:id="5359" w:author="Nigel Deakin" w:date="2012-02-03T15:01:00Z">
        <w:r>
          <w:t xml:space="preserve">This example compares the use of the standard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ins>
    </w:p>
    <w:p w:rsidR="00000000" w:rsidRDefault="00537CEB">
      <w:pPr>
        <w:pStyle w:val="Heading4"/>
        <w:rPr>
          <w:ins w:id="5360" w:author="Nigel Deakin" w:date="2012-02-03T15:01:00Z"/>
        </w:rPr>
        <w:pPrChange w:id="5361" w:author="Nigel Deakin" w:date="2012-02-07T17:24:00Z">
          <w:pPr/>
        </w:pPrChange>
      </w:pPr>
      <w:ins w:id="5362" w:author="Nigel Deakin" w:date="2012-02-07T17:24:00Z">
        <w:r>
          <w:t>Example using the standard API</w:t>
        </w:r>
      </w:ins>
    </w:p>
    <w:p w:rsidR="002D381C" w:rsidRDefault="002D381C" w:rsidP="002D381C">
      <w:pPr>
        <w:rPr>
          <w:ins w:id="5363" w:author="Nigel Deakin" w:date="2012-02-03T15:01:00Z"/>
        </w:rPr>
      </w:pPr>
      <w:ins w:id="5364" w:author="Nigel Deakin" w:date="2012-02-03T15:01:00Z">
        <w:r>
          <w:lastRenderedPageBreak/>
          <w:t xml:space="preserve">Here’s how you might do this using the standard API, using a message listener class </w:t>
        </w:r>
        <w:r w:rsidRPr="00003C48">
          <w:rPr>
            <w:rFonts w:ascii="Courier New" w:eastAsia="Calibri" w:hAnsi="Courier New" w:cs="Courier New"/>
            <w:color w:val="auto"/>
            <w:spacing w:val="0"/>
            <w:sz w:val="18"/>
            <w:szCs w:val="18"/>
            <w:lang w:val="en-GB"/>
          </w:rPr>
          <w:t>MyListener</w:t>
        </w:r>
        <w:r>
          <w:rPr>
            <w:rFonts w:eastAsia="Calibri"/>
          </w:rPr>
          <w:t>:</w:t>
        </w:r>
      </w:ins>
    </w:p>
    <w:p w:rsidR="00000000" w:rsidRDefault="002D381C">
      <w:pPr>
        <w:pStyle w:val="CodeInFrame"/>
        <w:rPr>
          <w:ins w:id="5365" w:author="Nigel Deakin" w:date="2012-02-03T15:01:00Z"/>
        </w:rPr>
        <w:pPrChange w:id="5366" w:author="Nigel Deakin" w:date="2012-02-01T18:20:00Z">
          <w:pPr>
            <w:pStyle w:val="SmallCode"/>
          </w:pPr>
        </w:pPrChange>
      </w:pPr>
      <w:proofErr w:type="gramStart"/>
      <w:ins w:id="5367" w:author="Nigel Deakin" w:date="2012-02-03T15:01:00Z">
        <w:r>
          <w:t>public</w:t>
        </w:r>
        <w:proofErr w:type="gramEnd"/>
        <w:r>
          <w:t xml:space="preserve"> void receiveMessagesOld() </w:t>
        </w:r>
      </w:ins>
    </w:p>
    <w:p w:rsidR="00000000" w:rsidRDefault="002D381C">
      <w:pPr>
        <w:pStyle w:val="CodeInFrame"/>
        <w:rPr>
          <w:ins w:id="5368" w:author="Nigel Deakin" w:date="2012-02-03T15:01:00Z"/>
        </w:rPr>
        <w:pPrChange w:id="5369" w:author="Nigel Deakin" w:date="2012-02-01T18:20:00Z">
          <w:pPr>
            <w:pStyle w:val="SmallCode"/>
          </w:pPr>
        </w:pPrChange>
      </w:pPr>
      <w:ins w:id="5370" w:author="Nigel Deakin" w:date="2012-02-03T15:01:00Z">
        <w:r>
          <w:t xml:space="preserve">      </w:t>
        </w:r>
        <w:proofErr w:type="gramStart"/>
        <w:r>
          <w:t>throws</w:t>
        </w:r>
        <w:proofErr w:type="gramEnd"/>
        <w:r>
          <w:t xml:space="preserve"> JMSException, NamingException {</w:t>
        </w:r>
      </w:ins>
    </w:p>
    <w:p w:rsidR="00000000" w:rsidRDefault="005F7E80">
      <w:pPr>
        <w:pStyle w:val="CodeInFrame"/>
        <w:rPr>
          <w:ins w:id="5371" w:author="Nigel Deakin" w:date="2012-02-03T15:01:00Z"/>
        </w:rPr>
        <w:pPrChange w:id="5372" w:author="Nigel Deakin" w:date="2012-02-01T18:20:00Z">
          <w:pPr>
            <w:pStyle w:val="SmallCode"/>
          </w:pPr>
        </w:pPrChange>
      </w:pPr>
    </w:p>
    <w:p w:rsidR="00000000" w:rsidRDefault="002D381C">
      <w:pPr>
        <w:pStyle w:val="CodeInFrame"/>
        <w:rPr>
          <w:ins w:id="5373" w:author="Nigel Deakin" w:date="2012-02-03T15:01:00Z"/>
        </w:rPr>
        <w:pPrChange w:id="5374" w:author="Nigel Deakin" w:date="2012-02-01T18:20:00Z">
          <w:pPr>
            <w:pStyle w:val="SmallCode"/>
          </w:pPr>
        </w:pPrChange>
      </w:pPr>
      <w:ins w:id="5375"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5376" w:author="Nigel Deakin" w:date="2012-02-03T15:01:00Z"/>
        </w:rPr>
        <w:pPrChange w:id="5377" w:author="Nigel Deakin" w:date="2012-02-01T18:20:00Z">
          <w:pPr>
            <w:pStyle w:val="SmallCode"/>
          </w:pPr>
        </w:pPrChange>
      </w:pPr>
      <w:ins w:id="5378" w:author="Nigel Deakin" w:date="2012-02-03T15:01:00Z">
        <w:r>
          <w:t xml:space="preserve">   ConnectionFactory connectionFactory = </w:t>
        </w:r>
      </w:ins>
      <w:ins w:id="5379" w:author="Nigel Deakin" w:date="2012-08-30T16:40:00Z">
        <w:r w:rsidR="00253E7E">
          <w:t>(</w:t>
        </w:r>
      </w:ins>
      <w:ins w:id="5380" w:author="Nigel Deakin" w:date="2012-02-03T15:01:00Z">
        <w:r>
          <w:t>ConnectionFactory)</w:t>
        </w:r>
      </w:ins>
    </w:p>
    <w:p w:rsidR="00000000" w:rsidRDefault="002D381C">
      <w:pPr>
        <w:pStyle w:val="CodeInFrame"/>
        <w:rPr>
          <w:ins w:id="5381" w:author="Nigel Deakin" w:date="2012-02-03T15:01:00Z"/>
        </w:rPr>
        <w:pPrChange w:id="5382" w:author="Nigel Deakin" w:date="2012-02-01T18:20:00Z">
          <w:pPr>
            <w:pStyle w:val="SmallCode"/>
          </w:pPr>
        </w:pPrChange>
      </w:pPr>
      <w:ins w:id="5383" w:author="Nigel Deakin" w:date="2012-02-03T15:01:00Z">
        <w:r>
          <w:t xml:space="preserve">      </w:t>
        </w:r>
        <w:proofErr w:type="gramStart"/>
        <w:r>
          <w:t>initialContext.lookup(</w:t>
        </w:r>
        <w:proofErr w:type="gramEnd"/>
        <w:r>
          <w:t>"jms/connectionFactory");</w:t>
        </w:r>
      </w:ins>
    </w:p>
    <w:p w:rsidR="00000000" w:rsidRDefault="002D381C">
      <w:pPr>
        <w:pStyle w:val="CodeInFrame"/>
        <w:rPr>
          <w:ins w:id="5384" w:author="Nigel Deakin" w:date="2012-02-03T15:01:00Z"/>
        </w:rPr>
        <w:pPrChange w:id="5385" w:author="Nigel Deakin" w:date="2012-02-01T18:20:00Z">
          <w:pPr>
            <w:pStyle w:val="SmallCode"/>
          </w:pPr>
        </w:pPrChange>
      </w:pPr>
      <w:ins w:id="5386" w:author="Nigel Deakin" w:date="2012-02-03T15:01:00Z">
        <w:r>
          <w:t xml:space="preserve">   Queue inboundQueue = </w:t>
        </w:r>
      </w:ins>
    </w:p>
    <w:p w:rsidR="00000000" w:rsidRDefault="002D381C">
      <w:pPr>
        <w:pStyle w:val="CodeInFrame"/>
        <w:rPr>
          <w:ins w:id="5387" w:author="Nigel Deakin" w:date="2012-02-03T15:01:00Z"/>
        </w:rPr>
        <w:pPrChange w:id="5388" w:author="Nigel Deakin" w:date="2012-02-01T18:20:00Z">
          <w:pPr>
            <w:pStyle w:val="SmallCode"/>
          </w:pPr>
        </w:pPrChange>
      </w:pPr>
      <w:ins w:id="5389" w:author="Nigel Deakin" w:date="2012-02-03T15:01:00Z">
        <w:r>
          <w:t xml:space="preserve">      (Queue) </w:t>
        </w:r>
        <w:proofErr w:type="gramStart"/>
        <w:r>
          <w:t>initialContext.lookup(</w:t>
        </w:r>
        <w:proofErr w:type="gramEnd"/>
        <w:r>
          <w:t>"jms/inboundQueue");</w:t>
        </w:r>
      </w:ins>
    </w:p>
    <w:p w:rsidR="00000000" w:rsidRDefault="005F7E80">
      <w:pPr>
        <w:pStyle w:val="CodeInFrame"/>
        <w:rPr>
          <w:ins w:id="5390" w:author="Nigel Deakin" w:date="2012-02-03T15:01:00Z"/>
        </w:rPr>
        <w:pPrChange w:id="5391" w:author="Nigel Deakin" w:date="2012-02-01T18:20:00Z">
          <w:pPr>
            <w:pStyle w:val="SmallCode"/>
          </w:pPr>
        </w:pPrChange>
      </w:pPr>
    </w:p>
    <w:p w:rsidR="00000000" w:rsidRDefault="002D381C">
      <w:pPr>
        <w:pStyle w:val="CodeInFrame"/>
        <w:rPr>
          <w:ins w:id="5392" w:author="Nigel Deakin" w:date="2012-02-03T15:01:00Z"/>
        </w:rPr>
        <w:pPrChange w:id="5393" w:author="Nigel Deakin" w:date="2012-02-01T18:20:00Z">
          <w:pPr>
            <w:pStyle w:val="SmallCode"/>
          </w:pPr>
        </w:pPrChange>
      </w:pPr>
      <w:ins w:id="5394" w:author="Nigel Deakin" w:date="2012-02-03T15:01:00Z">
        <w:r>
          <w:t xml:space="preserve">   </w:t>
        </w:r>
        <w:proofErr w:type="gramStart"/>
        <w:r w:rsidRPr="00165DDA">
          <w:t>try</w:t>
        </w:r>
        <w:proofErr w:type="gramEnd"/>
        <w:r w:rsidRPr="00165DDA">
          <w:t xml:space="preserve"> (Connection connection =</w:t>
        </w:r>
      </w:ins>
    </w:p>
    <w:p w:rsidR="00000000" w:rsidRDefault="002D381C">
      <w:pPr>
        <w:pStyle w:val="CodeInFrame"/>
        <w:rPr>
          <w:ins w:id="5395" w:author="Nigel Deakin" w:date="2012-02-03T15:01:00Z"/>
        </w:rPr>
        <w:pPrChange w:id="5396" w:author="Nigel Deakin" w:date="2012-02-01T18:20:00Z">
          <w:pPr>
            <w:pStyle w:val="SmallCode"/>
          </w:pPr>
        </w:pPrChange>
      </w:pPr>
      <w:ins w:id="5397" w:author="Nigel Deakin" w:date="2012-02-03T15:01:00Z">
        <w:r>
          <w:t xml:space="preserve">         </w:t>
        </w:r>
        <w:proofErr w:type="gramStart"/>
        <w:r w:rsidRPr="00165DDA">
          <w:t>connectionFactory.createConnection(</w:t>
        </w:r>
        <w:proofErr w:type="gramEnd"/>
        <w:r w:rsidRPr="00165DDA">
          <w:t>);){</w:t>
        </w:r>
      </w:ins>
    </w:p>
    <w:p w:rsidR="00000000" w:rsidRDefault="002D381C">
      <w:pPr>
        <w:pStyle w:val="CodeInFrame"/>
        <w:rPr>
          <w:ins w:id="5398" w:author="Nigel Deakin" w:date="2012-02-03T15:01:00Z"/>
        </w:rPr>
        <w:pPrChange w:id="5399" w:author="Nigel Deakin" w:date="2012-02-01T18:20:00Z">
          <w:pPr>
            <w:pStyle w:val="SmallCode"/>
          </w:pPr>
        </w:pPrChange>
      </w:pPr>
      <w:ins w:id="5400" w:author="Nigel Deakin" w:date="2012-02-03T15:01:00Z">
        <w:r>
          <w:t xml:space="preserve">      Session s1 = </w:t>
        </w:r>
        <w:proofErr w:type="gramStart"/>
        <w:r>
          <w:t>connection.createSession(</w:t>
        </w:r>
        <w:proofErr w:type="gramEnd"/>
        <w:r>
          <w:t>AUTO_ACKNOWLEDGE);</w:t>
        </w:r>
      </w:ins>
    </w:p>
    <w:p w:rsidR="00000000" w:rsidRDefault="002D381C">
      <w:pPr>
        <w:pStyle w:val="CodeInFrame"/>
        <w:rPr>
          <w:ins w:id="5401" w:author="Nigel Deakin" w:date="2012-02-03T15:01:00Z"/>
        </w:rPr>
        <w:pPrChange w:id="5402" w:author="Nigel Deakin" w:date="2012-02-01T18:20:00Z">
          <w:pPr>
            <w:pStyle w:val="SmallCode"/>
          </w:pPr>
        </w:pPrChange>
      </w:pPr>
      <w:ins w:id="5403" w:author="Nigel Deakin" w:date="2012-02-03T15:01:00Z">
        <w:r>
          <w:t xml:space="preserve">      MessageConsumer messageConsumer1 =</w:t>
        </w:r>
      </w:ins>
    </w:p>
    <w:p w:rsidR="00000000" w:rsidRDefault="002D381C">
      <w:pPr>
        <w:pStyle w:val="CodeInFrame"/>
        <w:rPr>
          <w:ins w:id="5404" w:author="Nigel Deakin" w:date="2012-02-03T15:01:00Z"/>
        </w:rPr>
        <w:pPrChange w:id="5405" w:author="Nigel Deakin" w:date="2012-02-01T18:20:00Z">
          <w:pPr>
            <w:pStyle w:val="SmallCode"/>
          </w:pPr>
        </w:pPrChange>
      </w:pPr>
      <w:ins w:id="5406" w:author="Nigel Deakin" w:date="2012-02-03T15:01:00Z">
        <w:r>
          <w:t xml:space="preserve">         </w:t>
        </w:r>
        <w:proofErr w:type="gramStart"/>
        <w:r>
          <w:t>s1.createConsumer(</w:t>
        </w:r>
        <w:proofErr w:type="gramEnd"/>
        <w:r>
          <w:t>inboundQueue);</w:t>
        </w:r>
      </w:ins>
    </w:p>
    <w:p w:rsidR="00000000" w:rsidRDefault="002D381C">
      <w:pPr>
        <w:pStyle w:val="CodeInFrame"/>
        <w:rPr>
          <w:ins w:id="5407" w:author="Nigel Deakin" w:date="2012-02-03T15:01:00Z"/>
        </w:rPr>
        <w:pPrChange w:id="5408" w:author="Nigel Deakin" w:date="2012-02-01T18:20:00Z">
          <w:pPr>
            <w:pStyle w:val="SmallCode"/>
          </w:pPr>
        </w:pPrChange>
      </w:pPr>
      <w:ins w:id="5409" w:author="Nigel Deakin" w:date="2012-02-03T15:01:00Z">
        <w:r>
          <w:t xml:space="preserve">      MyListener messageListener1 = new </w:t>
        </w:r>
        <w:proofErr w:type="gramStart"/>
        <w:r>
          <w:t>MyListener(</w:t>
        </w:r>
      </w:ins>
      <w:proofErr w:type="gramEnd"/>
      <w:ins w:id="5410" w:author="Nigel Deakin" w:date="2012-08-30T16:40:00Z">
        <w:r w:rsidR="008E291B">
          <w:t>"One"</w:t>
        </w:r>
      </w:ins>
      <w:ins w:id="5411" w:author="Nigel Deakin" w:date="2012-02-03T15:01:00Z">
        <w:r>
          <w:t>);</w:t>
        </w:r>
      </w:ins>
    </w:p>
    <w:p w:rsidR="00000000" w:rsidRDefault="002D381C">
      <w:pPr>
        <w:pStyle w:val="CodeInFrame"/>
        <w:rPr>
          <w:ins w:id="5412" w:author="Nigel Deakin" w:date="2012-02-03T15:01:00Z"/>
        </w:rPr>
        <w:pPrChange w:id="5413" w:author="Nigel Deakin" w:date="2012-02-01T18:20:00Z">
          <w:pPr>
            <w:pStyle w:val="SmallCode"/>
          </w:pPr>
        </w:pPrChange>
      </w:pPr>
      <w:ins w:id="5414" w:author="Nigel Deakin" w:date="2012-02-03T15:01:00Z">
        <w:r>
          <w:t xml:space="preserve">      </w:t>
        </w:r>
        <w:proofErr w:type="gramStart"/>
        <w:r>
          <w:t>messageConsumer1.setMessageListener(</w:t>
        </w:r>
        <w:proofErr w:type="gramEnd"/>
        <w:r>
          <w:t>messageListener1);</w:t>
        </w:r>
      </w:ins>
    </w:p>
    <w:p w:rsidR="00000000" w:rsidRDefault="002D381C">
      <w:pPr>
        <w:pStyle w:val="CodeInFrame"/>
        <w:rPr>
          <w:ins w:id="5415" w:author="Nigel Deakin" w:date="2012-02-03T15:01:00Z"/>
        </w:rPr>
        <w:pPrChange w:id="5416" w:author="Nigel Deakin" w:date="2012-02-01T18:20:00Z">
          <w:pPr>
            <w:pStyle w:val="SmallCode"/>
          </w:pPr>
        </w:pPrChange>
      </w:pPr>
      <w:ins w:id="5417" w:author="Nigel Deakin" w:date="2012-02-03T15:01:00Z">
        <w:r>
          <w:tab/>
        </w:r>
        <w:r>
          <w:tab/>
        </w:r>
      </w:ins>
    </w:p>
    <w:p w:rsidR="00000000" w:rsidRDefault="002D381C">
      <w:pPr>
        <w:pStyle w:val="CodeInFrame"/>
        <w:rPr>
          <w:ins w:id="5418" w:author="Nigel Deakin" w:date="2012-02-03T15:01:00Z"/>
        </w:rPr>
        <w:pPrChange w:id="5419" w:author="Nigel Deakin" w:date="2012-02-01T18:20:00Z">
          <w:pPr>
            <w:pStyle w:val="SmallCode"/>
          </w:pPr>
        </w:pPrChange>
      </w:pPr>
      <w:ins w:id="5420" w:author="Nigel Deakin" w:date="2012-02-03T15:01:00Z">
        <w:r>
          <w:t xml:space="preserve">      Session s2 = </w:t>
        </w:r>
        <w:proofErr w:type="gramStart"/>
        <w:r>
          <w:t>connection.createSession(</w:t>
        </w:r>
        <w:proofErr w:type="gramEnd"/>
        <w:r>
          <w:t>AUTO_ACKNOWLEDGE);</w:t>
        </w:r>
      </w:ins>
    </w:p>
    <w:p w:rsidR="00000000" w:rsidRDefault="002D381C">
      <w:pPr>
        <w:pStyle w:val="CodeInFrame"/>
        <w:rPr>
          <w:ins w:id="5421" w:author="Nigel Deakin" w:date="2012-02-03T15:01:00Z"/>
        </w:rPr>
        <w:pPrChange w:id="5422" w:author="Nigel Deakin" w:date="2012-02-01T18:20:00Z">
          <w:pPr>
            <w:pStyle w:val="SmallCode"/>
          </w:pPr>
        </w:pPrChange>
      </w:pPr>
      <w:ins w:id="5423" w:author="Nigel Deakin" w:date="2012-02-03T15:01:00Z">
        <w:r>
          <w:t xml:space="preserve">      MessageConsumer messageConsumer2 =</w:t>
        </w:r>
      </w:ins>
    </w:p>
    <w:p w:rsidR="00000000" w:rsidRDefault="002D381C">
      <w:pPr>
        <w:pStyle w:val="CodeInFrame"/>
        <w:rPr>
          <w:ins w:id="5424" w:author="Nigel Deakin" w:date="2012-02-03T15:01:00Z"/>
        </w:rPr>
        <w:pPrChange w:id="5425" w:author="Nigel Deakin" w:date="2012-02-01T18:20:00Z">
          <w:pPr>
            <w:pStyle w:val="SmallCode"/>
          </w:pPr>
        </w:pPrChange>
      </w:pPr>
      <w:ins w:id="5426" w:author="Nigel Deakin" w:date="2012-02-03T15:01:00Z">
        <w:r>
          <w:t xml:space="preserve">         </w:t>
        </w:r>
        <w:proofErr w:type="gramStart"/>
        <w:r>
          <w:t>s2.createConsumer(</w:t>
        </w:r>
        <w:proofErr w:type="gramEnd"/>
        <w:r>
          <w:t>inboundQueue);</w:t>
        </w:r>
      </w:ins>
    </w:p>
    <w:p w:rsidR="00000000" w:rsidRDefault="002D381C">
      <w:pPr>
        <w:pStyle w:val="CodeInFrame"/>
        <w:rPr>
          <w:ins w:id="5427" w:author="Nigel Deakin" w:date="2012-02-03T15:01:00Z"/>
        </w:rPr>
        <w:pPrChange w:id="5428" w:author="Nigel Deakin" w:date="2012-02-01T18:20:00Z">
          <w:pPr>
            <w:pStyle w:val="SmallCode"/>
          </w:pPr>
        </w:pPrChange>
      </w:pPr>
      <w:ins w:id="5429" w:author="Nigel Deakin" w:date="2012-02-03T15:01:00Z">
        <w:r>
          <w:t xml:space="preserve">      MyListener messageListener2 = new </w:t>
        </w:r>
        <w:proofErr w:type="gramStart"/>
        <w:r>
          <w:t>MyListener(</w:t>
        </w:r>
      </w:ins>
      <w:proofErr w:type="gramEnd"/>
      <w:ins w:id="5430" w:author="Nigel Deakin" w:date="2012-08-30T16:40:00Z">
        <w:r w:rsidR="008E291B">
          <w:t>"Two"</w:t>
        </w:r>
      </w:ins>
      <w:ins w:id="5431" w:author="Nigel Deakin" w:date="2012-02-03T15:01:00Z">
        <w:r>
          <w:t>);</w:t>
        </w:r>
      </w:ins>
    </w:p>
    <w:p w:rsidR="00000000" w:rsidRDefault="002D381C">
      <w:pPr>
        <w:pStyle w:val="CodeInFrame"/>
        <w:rPr>
          <w:ins w:id="5432" w:author="Nigel Deakin" w:date="2012-02-03T15:01:00Z"/>
        </w:rPr>
        <w:pPrChange w:id="5433" w:author="Nigel Deakin" w:date="2012-02-01T18:20:00Z">
          <w:pPr>
            <w:pStyle w:val="SmallCode"/>
          </w:pPr>
        </w:pPrChange>
      </w:pPr>
      <w:ins w:id="5434" w:author="Nigel Deakin" w:date="2012-02-03T15:01:00Z">
        <w:r>
          <w:t xml:space="preserve">      </w:t>
        </w:r>
        <w:proofErr w:type="gramStart"/>
        <w:r>
          <w:t>messageConsumer2.setMessageListener(</w:t>
        </w:r>
        <w:proofErr w:type="gramEnd"/>
        <w:r>
          <w:t>messageListener2);</w:t>
        </w:r>
        <w:r>
          <w:tab/>
        </w:r>
        <w:r>
          <w:tab/>
        </w:r>
      </w:ins>
    </w:p>
    <w:p w:rsidR="00000000" w:rsidRDefault="002D381C">
      <w:pPr>
        <w:pStyle w:val="CodeInFrame"/>
        <w:rPr>
          <w:ins w:id="5435" w:author="Nigel Deakin" w:date="2012-02-03T15:01:00Z"/>
        </w:rPr>
        <w:pPrChange w:id="5436" w:author="Nigel Deakin" w:date="2012-02-01T18:20:00Z">
          <w:pPr>
            <w:pStyle w:val="SmallCode"/>
          </w:pPr>
        </w:pPrChange>
      </w:pPr>
      <w:ins w:id="5437" w:author="Nigel Deakin" w:date="2012-02-03T15:01:00Z">
        <w:r>
          <w:t xml:space="preserve">      </w:t>
        </w:r>
        <w:proofErr w:type="gramStart"/>
        <w:r>
          <w:t>connection.start(</w:t>
        </w:r>
        <w:proofErr w:type="gramEnd"/>
        <w:r>
          <w:t>);</w:t>
        </w:r>
        <w:r>
          <w:tab/>
        </w:r>
        <w:r>
          <w:tab/>
        </w:r>
      </w:ins>
    </w:p>
    <w:p w:rsidR="00000000" w:rsidRDefault="002D381C">
      <w:pPr>
        <w:pStyle w:val="CodeInFrame"/>
        <w:rPr>
          <w:ins w:id="5438" w:author="Nigel Deakin" w:date="2012-02-03T15:01:00Z"/>
        </w:rPr>
        <w:pPrChange w:id="5439" w:author="Nigel Deakin" w:date="2012-02-01T18:20:00Z">
          <w:pPr>
            <w:pStyle w:val="SmallCode"/>
          </w:pPr>
        </w:pPrChange>
      </w:pPr>
      <w:ins w:id="5440" w:author="Nigel Deakin" w:date="2012-02-03T15:01:00Z">
        <w:r>
          <w:tab/>
        </w:r>
        <w:r>
          <w:tab/>
        </w:r>
      </w:ins>
    </w:p>
    <w:p w:rsidR="00000000" w:rsidRDefault="002D381C">
      <w:pPr>
        <w:pStyle w:val="CodeInFrame"/>
        <w:rPr>
          <w:ins w:id="5441" w:author="Nigel Deakin" w:date="2012-02-03T15:01:00Z"/>
        </w:rPr>
        <w:pPrChange w:id="5442" w:author="Nigel Deakin" w:date="2012-02-02T19:06:00Z">
          <w:pPr>
            <w:pStyle w:val="SmallCode"/>
          </w:pPr>
        </w:pPrChange>
      </w:pPr>
      <w:ins w:id="5443" w:author="Nigel Deakin" w:date="2012-02-03T15:01:00Z">
        <w:r>
          <w:t xml:space="preserve">      // wait for messages to be received - details omitted</w:t>
        </w:r>
        <w:r>
          <w:tab/>
        </w:r>
      </w:ins>
    </w:p>
    <w:p w:rsidR="00000000" w:rsidRDefault="002D381C">
      <w:pPr>
        <w:pStyle w:val="CodeInFrame"/>
        <w:rPr>
          <w:ins w:id="5444" w:author="Nigel Deakin" w:date="2012-02-03T15:01:00Z"/>
        </w:rPr>
        <w:pPrChange w:id="5445" w:author="Nigel Deakin" w:date="2012-02-01T18:20:00Z">
          <w:pPr>
            <w:pStyle w:val="SmallCode"/>
          </w:pPr>
        </w:pPrChange>
      </w:pPr>
      <w:ins w:id="5446" w:author="Nigel Deakin" w:date="2012-02-03T15:01:00Z">
        <w:r>
          <w:t xml:space="preserve">   }</w:t>
        </w:r>
      </w:ins>
    </w:p>
    <w:p w:rsidR="00000000" w:rsidRDefault="002D381C">
      <w:pPr>
        <w:pStyle w:val="CodeInFrame"/>
        <w:rPr>
          <w:ins w:id="5447" w:author="Nigel Deakin" w:date="2012-02-03T15:01:00Z"/>
        </w:rPr>
        <w:pPrChange w:id="5448" w:author="Nigel Deakin" w:date="2012-02-01T18:20:00Z">
          <w:pPr>
            <w:pStyle w:val="SmallCode"/>
          </w:pPr>
        </w:pPrChange>
      </w:pPr>
      <w:ins w:id="5449" w:author="Nigel Deakin" w:date="2012-02-03T15:01:00Z">
        <w:r>
          <w:t>}</w:t>
        </w:r>
      </w:ins>
    </w:p>
    <w:p w:rsidR="00000000" w:rsidRDefault="005668F9">
      <w:pPr>
        <w:pStyle w:val="Heading4"/>
        <w:rPr>
          <w:ins w:id="5450" w:author="Nigel Deakin" w:date="2012-02-07T17:26:00Z"/>
        </w:rPr>
        <w:pPrChange w:id="5451" w:author="Nigel Deakin" w:date="2012-02-07T17:26:00Z">
          <w:pPr/>
        </w:pPrChange>
      </w:pPr>
      <w:ins w:id="5452" w:author="Nigel Deakin" w:date="2012-02-07T17:26:00Z">
        <w:r>
          <w:t>Example using the simplified API</w:t>
        </w:r>
      </w:ins>
    </w:p>
    <w:p w:rsidR="002D381C" w:rsidRDefault="002D381C" w:rsidP="002D381C">
      <w:pPr>
        <w:rPr>
          <w:ins w:id="5453" w:author="Nigel Deakin" w:date="2012-02-03T15:01:00Z"/>
        </w:rPr>
      </w:pPr>
      <w:ins w:id="5454" w:author="Nigel Deakin" w:date="2012-02-03T15:01:00Z">
        <w:r>
          <w:t>Here’s how you might do this using the simplified API:</w:t>
        </w:r>
      </w:ins>
    </w:p>
    <w:p w:rsidR="00B827E7" w:rsidRPr="00B827E7" w:rsidRDefault="00D71E00" w:rsidP="00B827E7">
      <w:pPr>
        <w:pStyle w:val="CodeInFrame"/>
        <w:rPr>
          <w:ins w:id="5455" w:author="Nigel Deakin" w:date="2012-03-20T17:51:00Z"/>
          <w:rPrChange w:id="5456" w:author="Nigel Deakin" w:date="2012-03-20T17:51:00Z">
            <w:rPr>
              <w:ins w:id="5457" w:author="Nigel Deakin" w:date="2012-03-20T17:51:00Z"/>
              <w:b/>
            </w:rPr>
          </w:rPrChange>
        </w:rPr>
      </w:pPr>
      <w:bookmarkStart w:id="5458" w:name="_Ref306719070"/>
      <w:proofErr w:type="gramStart"/>
      <w:ins w:id="5459" w:author="Nigel Deakin" w:date="2012-03-20T17:51:00Z">
        <w:r w:rsidRPr="00D71E00">
          <w:rPr>
            <w:rPrChange w:id="5460" w:author="Nigel Deakin" w:date="2012-03-20T17:51:00Z">
              <w:rPr>
                <w:b/>
              </w:rPr>
            </w:rPrChange>
          </w:rPr>
          <w:lastRenderedPageBreak/>
          <w:t>public</w:t>
        </w:r>
        <w:proofErr w:type="gramEnd"/>
        <w:r w:rsidRPr="00D71E00">
          <w:rPr>
            <w:rPrChange w:id="5461" w:author="Nigel Deakin" w:date="2012-03-20T17:51:00Z">
              <w:rPr>
                <w:b/>
              </w:rPr>
            </w:rPrChange>
          </w:rPr>
          <w:t xml:space="preserve"> void receiveMessag</w:t>
        </w:r>
        <w:r w:rsidR="0031525D">
          <w:t>esNew() throws NamingException</w:t>
        </w:r>
        <w:r w:rsidR="00B827E7">
          <w:t xml:space="preserve"> </w:t>
        </w:r>
        <w:r w:rsidRPr="00D71E00">
          <w:rPr>
            <w:rPrChange w:id="5462" w:author="Nigel Deakin" w:date="2012-03-20T17:51:00Z">
              <w:rPr>
                <w:b/>
              </w:rPr>
            </w:rPrChange>
          </w:rPr>
          <w:t>{</w:t>
        </w:r>
      </w:ins>
    </w:p>
    <w:p w:rsidR="00B827E7" w:rsidRPr="00B827E7" w:rsidRDefault="00D71E00" w:rsidP="00B827E7">
      <w:pPr>
        <w:pStyle w:val="CodeInFrame"/>
        <w:rPr>
          <w:ins w:id="5463" w:author="Nigel Deakin" w:date="2012-03-20T17:51:00Z"/>
          <w:rPrChange w:id="5464" w:author="Nigel Deakin" w:date="2012-03-20T17:51:00Z">
            <w:rPr>
              <w:ins w:id="5465" w:author="Nigel Deakin" w:date="2012-03-20T17:51:00Z"/>
              <w:b/>
            </w:rPr>
          </w:rPrChange>
        </w:rPr>
      </w:pPr>
      <w:ins w:id="5466" w:author="Nigel Deakin" w:date="2012-03-20T17:51:00Z">
        <w:r w:rsidRPr="00D71E00">
          <w:rPr>
            <w:rPrChange w:id="5467" w:author="Nigel Deakin" w:date="2012-03-20T17:51:00Z">
              <w:rPr>
                <w:b/>
              </w:rPr>
            </w:rPrChange>
          </w:rPr>
          <w:tab/>
        </w:r>
        <w:r w:rsidRPr="00D71E00">
          <w:rPr>
            <w:rPrChange w:id="5468" w:author="Nigel Deakin" w:date="2012-03-20T17:51:00Z">
              <w:rPr>
                <w:b/>
              </w:rPr>
            </w:rPrChange>
          </w:rPr>
          <w:tab/>
        </w:r>
      </w:ins>
    </w:p>
    <w:p w:rsidR="00B827E7" w:rsidRPr="00B827E7" w:rsidRDefault="00B827E7" w:rsidP="00B827E7">
      <w:pPr>
        <w:pStyle w:val="CodeInFrame"/>
        <w:rPr>
          <w:ins w:id="5469" w:author="Nigel Deakin" w:date="2012-03-20T17:51:00Z"/>
          <w:rPrChange w:id="5470" w:author="Nigel Deakin" w:date="2012-03-20T17:51:00Z">
            <w:rPr>
              <w:ins w:id="5471" w:author="Nigel Deakin" w:date="2012-03-20T17:51:00Z"/>
              <w:b/>
            </w:rPr>
          </w:rPrChange>
        </w:rPr>
      </w:pPr>
      <w:ins w:id="5472" w:author="Nigel Deakin" w:date="2012-03-20T17:52:00Z">
        <w:r>
          <w:t xml:space="preserve">   </w:t>
        </w:r>
      </w:ins>
      <w:ins w:id="5473" w:author="Nigel Deakin" w:date="2012-03-20T17:51:00Z">
        <w:r w:rsidR="00D71E00" w:rsidRPr="00D71E00">
          <w:rPr>
            <w:rPrChange w:id="5474" w:author="Nigel Deakin" w:date="2012-03-20T17:51:00Z">
              <w:rPr>
                <w:b/>
              </w:rPr>
            </w:rPrChange>
          </w:rPr>
          <w:t xml:space="preserve">InitialContext initialContext = </w:t>
        </w:r>
        <w:proofErr w:type="gramStart"/>
        <w:r w:rsidR="00D71E00" w:rsidRPr="00D71E00">
          <w:rPr>
            <w:rPrChange w:id="5475" w:author="Nigel Deakin" w:date="2012-03-20T17:51:00Z">
              <w:rPr>
                <w:b/>
              </w:rPr>
            </w:rPrChange>
          </w:rPr>
          <w:t>getInitialContext(</w:t>
        </w:r>
        <w:proofErr w:type="gramEnd"/>
        <w:r w:rsidR="00D71E00" w:rsidRPr="00D71E00">
          <w:rPr>
            <w:rPrChange w:id="5476" w:author="Nigel Deakin" w:date="2012-03-20T17:51:00Z">
              <w:rPr>
                <w:b/>
              </w:rPr>
            </w:rPrChange>
          </w:rPr>
          <w:t>);</w:t>
        </w:r>
      </w:ins>
    </w:p>
    <w:p w:rsidR="009B3B37" w:rsidRDefault="00B827E7">
      <w:pPr>
        <w:pStyle w:val="CodeInFrame"/>
        <w:rPr>
          <w:ins w:id="5477" w:author="Nigel Deakin" w:date="2012-03-20T17:52:00Z"/>
        </w:rPr>
      </w:pPr>
      <w:ins w:id="5478" w:author="Nigel Deakin" w:date="2012-03-20T17:52:00Z">
        <w:r>
          <w:t xml:space="preserve">   </w:t>
        </w:r>
      </w:ins>
      <w:ins w:id="5479" w:author="Nigel Deakin" w:date="2012-03-20T17:51:00Z">
        <w:r w:rsidR="00D71E00" w:rsidRPr="00D71E00">
          <w:rPr>
            <w:rPrChange w:id="5480" w:author="Nigel Deakin" w:date="2012-03-20T17:51:00Z">
              <w:rPr>
                <w:b/>
              </w:rPr>
            </w:rPrChange>
          </w:rPr>
          <w:t>ConnectionFactory connectionFactory = (ConnectionFactory)</w:t>
        </w:r>
      </w:ins>
    </w:p>
    <w:p w:rsidR="009B3B37" w:rsidRPr="009B3B37" w:rsidRDefault="00B827E7">
      <w:pPr>
        <w:pStyle w:val="CodeInFrame"/>
        <w:rPr>
          <w:ins w:id="5481" w:author="Nigel Deakin" w:date="2012-03-20T17:51:00Z"/>
          <w:rPrChange w:id="5482" w:author="Nigel Deakin" w:date="2012-03-20T17:51:00Z">
            <w:rPr>
              <w:ins w:id="5483" w:author="Nigel Deakin" w:date="2012-03-20T17:51:00Z"/>
              <w:b/>
            </w:rPr>
          </w:rPrChange>
        </w:rPr>
      </w:pPr>
      <w:ins w:id="5484" w:author="Nigel Deakin" w:date="2012-03-20T17:52:00Z">
        <w:r>
          <w:t xml:space="preserve">      </w:t>
        </w:r>
      </w:ins>
      <w:proofErr w:type="gramStart"/>
      <w:ins w:id="5485" w:author="Nigel Deakin" w:date="2012-03-20T17:51:00Z">
        <w:r w:rsidR="00D71E00" w:rsidRPr="00D71E00">
          <w:rPr>
            <w:rPrChange w:id="5486" w:author="Nigel Deakin" w:date="2012-03-20T17:51:00Z">
              <w:rPr>
                <w:b/>
              </w:rPr>
            </w:rPrChange>
          </w:rPr>
          <w:t>initialContext.lookup(</w:t>
        </w:r>
        <w:proofErr w:type="gramEnd"/>
        <w:r w:rsidR="00D71E00" w:rsidRPr="00D71E00">
          <w:rPr>
            <w:rPrChange w:id="5487" w:author="Nigel Deakin" w:date="2012-03-20T17:51:00Z">
              <w:rPr>
                <w:b/>
              </w:rPr>
            </w:rPrChange>
          </w:rPr>
          <w:t>"jms/connectionFactory");</w:t>
        </w:r>
      </w:ins>
    </w:p>
    <w:p w:rsidR="00B827E7" w:rsidRDefault="00B827E7" w:rsidP="00B827E7">
      <w:pPr>
        <w:pStyle w:val="CodeInFrame"/>
        <w:rPr>
          <w:ins w:id="5488" w:author="Nigel Deakin" w:date="2012-03-20T17:52:00Z"/>
        </w:rPr>
      </w:pPr>
      <w:ins w:id="5489" w:author="Nigel Deakin" w:date="2012-03-20T17:52:00Z">
        <w:r>
          <w:t xml:space="preserve">   </w:t>
        </w:r>
      </w:ins>
      <w:ins w:id="5490" w:author="Nigel Deakin" w:date="2012-03-20T17:51:00Z">
        <w:r w:rsidR="00D71E00" w:rsidRPr="00D71E00">
          <w:rPr>
            <w:rPrChange w:id="5491" w:author="Nigel Deakin" w:date="2012-03-20T17:51:00Z">
              <w:rPr>
                <w:b/>
              </w:rPr>
            </w:rPrChange>
          </w:rPr>
          <w:t xml:space="preserve">Queue inboundQueue = </w:t>
        </w:r>
      </w:ins>
    </w:p>
    <w:p w:rsidR="00B827E7" w:rsidRPr="00B827E7" w:rsidRDefault="00B827E7" w:rsidP="00B827E7">
      <w:pPr>
        <w:pStyle w:val="CodeInFrame"/>
        <w:rPr>
          <w:ins w:id="5492" w:author="Nigel Deakin" w:date="2012-03-20T17:51:00Z"/>
          <w:rPrChange w:id="5493" w:author="Nigel Deakin" w:date="2012-03-20T17:51:00Z">
            <w:rPr>
              <w:ins w:id="5494" w:author="Nigel Deakin" w:date="2012-03-20T17:51:00Z"/>
              <w:b/>
            </w:rPr>
          </w:rPrChange>
        </w:rPr>
      </w:pPr>
      <w:ins w:id="5495" w:author="Nigel Deakin" w:date="2012-03-20T17:52:00Z">
        <w:r>
          <w:t xml:space="preserve">      </w:t>
        </w:r>
      </w:ins>
      <w:ins w:id="5496" w:author="Nigel Deakin" w:date="2012-03-20T17:51:00Z">
        <w:r w:rsidR="00D71E00" w:rsidRPr="00D71E00">
          <w:rPr>
            <w:rPrChange w:id="5497" w:author="Nigel Deakin" w:date="2012-03-20T17:51:00Z">
              <w:rPr>
                <w:b/>
              </w:rPr>
            </w:rPrChange>
          </w:rPr>
          <w:t xml:space="preserve">(Queue) </w:t>
        </w:r>
        <w:proofErr w:type="gramStart"/>
        <w:r w:rsidR="00D71E00" w:rsidRPr="00D71E00">
          <w:rPr>
            <w:rPrChange w:id="5498" w:author="Nigel Deakin" w:date="2012-03-20T17:51:00Z">
              <w:rPr>
                <w:b/>
              </w:rPr>
            </w:rPrChange>
          </w:rPr>
          <w:t>initialContext.lookup(</w:t>
        </w:r>
        <w:proofErr w:type="gramEnd"/>
        <w:r w:rsidR="00D71E00" w:rsidRPr="00D71E00">
          <w:rPr>
            <w:rPrChange w:id="5499" w:author="Nigel Deakin" w:date="2012-03-20T17:51:00Z">
              <w:rPr>
                <w:b/>
              </w:rPr>
            </w:rPrChange>
          </w:rPr>
          <w:t>"jms/inboundQueue");</w:t>
        </w:r>
      </w:ins>
    </w:p>
    <w:p w:rsidR="00B827E7" w:rsidRPr="00B827E7" w:rsidRDefault="00D71E00" w:rsidP="00B827E7">
      <w:pPr>
        <w:pStyle w:val="CodeInFrame"/>
        <w:rPr>
          <w:ins w:id="5500" w:author="Nigel Deakin" w:date="2012-03-20T17:51:00Z"/>
          <w:rPrChange w:id="5501" w:author="Nigel Deakin" w:date="2012-03-20T17:51:00Z">
            <w:rPr>
              <w:ins w:id="5502" w:author="Nigel Deakin" w:date="2012-03-20T17:51:00Z"/>
              <w:b/>
            </w:rPr>
          </w:rPrChange>
        </w:rPr>
      </w:pPr>
      <w:ins w:id="5503" w:author="Nigel Deakin" w:date="2012-03-20T17:51:00Z">
        <w:r w:rsidRPr="00D71E00">
          <w:rPr>
            <w:rPrChange w:id="5504" w:author="Nigel Deakin" w:date="2012-03-20T17:51:00Z">
              <w:rPr>
                <w:b/>
              </w:rPr>
            </w:rPrChange>
          </w:rPr>
          <w:tab/>
        </w:r>
        <w:r w:rsidRPr="00D71E00">
          <w:rPr>
            <w:rPrChange w:id="5505" w:author="Nigel Deakin" w:date="2012-03-20T17:51:00Z">
              <w:rPr>
                <w:b/>
              </w:rPr>
            </w:rPrChange>
          </w:rPr>
          <w:tab/>
        </w:r>
        <w:r w:rsidRPr="00D71E00">
          <w:rPr>
            <w:rPrChange w:id="5506" w:author="Nigel Deakin" w:date="2012-03-20T17:51:00Z">
              <w:rPr>
                <w:b/>
              </w:rPr>
            </w:rPrChange>
          </w:rPr>
          <w:tab/>
        </w:r>
      </w:ins>
    </w:p>
    <w:p w:rsidR="00B827E7" w:rsidRDefault="00B827E7" w:rsidP="00B827E7">
      <w:pPr>
        <w:pStyle w:val="CodeInFrame"/>
        <w:rPr>
          <w:ins w:id="5507" w:author="Nigel Deakin" w:date="2012-03-20T17:53:00Z"/>
        </w:rPr>
      </w:pPr>
      <w:ins w:id="5508" w:author="Nigel Deakin" w:date="2012-03-20T17:52:00Z">
        <w:r>
          <w:t xml:space="preserve">   </w:t>
        </w:r>
      </w:ins>
      <w:proofErr w:type="gramStart"/>
      <w:ins w:id="5509" w:author="Nigel Deakin" w:date="2012-03-20T17:51:00Z">
        <w:r w:rsidR="00D71E00" w:rsidRPr="00D71E00">
          <w:rPr>
            <w:rPrChange w:id="5510" w:author="Nigel Deakin" w:date="2012-03-20T17:51:00Z">
              <w:rPr>
                <w:b/>
              </w:rPr>
            </w:rPrChange>
          </w:rPr>
          <w:t>try</w:t>
        </w:r>
        <w:proofErr w:type="gramEnd"/>
        <w:r w:rsidR="00D71E00" w:rsidRPr="00D71E00">
          <w:rPr>
            <w:rPrChange w:id="5511" w:author="Nigel Deakin" w:date="2012-03-20T17:51:00Z">
              <w:rPr>
                <w:b/>
              </w:rPr>
            </w:rPrChange>
          </w:rPr>
          <w:t xml:space="preserve"> (</w:t>
        </w:r>
      </w:ins>
      <w:ins w:id="5512" w:author="Nigel Deakin" w:date="2012-03-21T10:25:00Z">
        <w:r w:rsidR="00712267">
          <w:t>JMSContext</w:t>
        </w:r>
      </w:ins>
      <w:ins w:id="5513" w:author="Nigel Deakin" w:date="2012-03-20T17:51:00Z">
        <w:r w:rsidR="00D71E00" w:rsidRPr="00D71E00">
          <w:rPr>
            <w:rPrChange w:id="5514" w:author="Nigel Deakin" w:date="2012-03-20T17:51:00Z">
              <w:rPr>
                <w:b/>
              </w:rPr>
            </w:rPrChange>
          </w:rPr>
          <w:t xml:space="preserve"> context1 =</w:t>
        </w:r>
      </w:ins>
    </w:p>
    <w:p w:rsidR="00B827E7" w:rsidRPr="00B827E7" w:rsidRDefault="00B827E7" w:rsidP="00B827E7">
      <w:pPr>
        <w:pStyle w:val="CodeInFrame"/>
        <w:rPr>
          <w:ins w:id="5515" w:author="Nigel Deakin" w:date="2012-03-20T17:51:00Z"/>
          <w:rPrChange w:id="5516" w:author="Nigel Deakin" w:date="2012-03-20T17:51:00Z">
            <w:rPr>
              <w:ins w:id="5517" w:author="Nigel Deakin" w:date="2012-03-20T17:51:00Z"/>
              <w:b/>
            </w:rPr>
          </w:rPrChange>
        </w:rPr>
      </w:pPr>
      <w:ins w:id="5518" w:author="Nigel Deakin" w:date="2012-03-20T17:53:00Z">
        <w:r>
          <w:t xml:space="preserve">        </w:t>
        </w:r>
      </w:ins>
      <w:proofErr w:type="gramStart"/>
      <w:ins w:id="5519" w:author="Nigel Deakin" w:date="2012-03-20T17:51:00Z">
        <w:r w:rsidR="00D71E00" w:rsidRPr="00D71E00">
          <w:rPr>
            <w:rPrChange w:id="5520" w:author="Nigel Deakin" w:date="2012-03-20T17:51:00Z">
              <w:rPr>
                <w:b/>
              </w:rPr>
            </w:rPrChange>
          </w:rPr>
          <w:t>connectionFactory.</w:t>
        </w:r>
      </w:ins>
      <w:ins w:id="5521" w:author="Nigel Deakin" w:date="2012-03-21T10:42:00Z">
        <w:r w:rsidR="00DA1A4E">
          <w:t>createContext</w:t>
        </w:r>
      </w:ins>
      <w:ins w:id="5522" w:author="Nigel Deakin" w:date="2012-03-20T17:51:00Z">
        <w:r w:rsidR="00D71E00" w:rsidRPr="00D71E00">
          <w:rPr>
            <w:rPrChange w:id="5523" w:author="Nigel Deakin" w:date="2012-03-20T17:51:00Z">
              <w:rPr>
                <w:b/>
              </w:rPr>
            </w:rPrChange>
          </w:rPr>
          <w:t>(</w:t>
        </w:r>
        <w:proofErr w:type="gramEnd"/>
        <w:r w:rsidR="00D71E00" w:rsidRPr="00D71E00">
          <w:rPr>
            <w:rPrChange w:id="5524" w:author="Nigel Deakin" w:date="2012-03-20T17:51:00Z">
              <w:rPr>
                <w:b/>
              </w:rPr>
            </w:rPrChange>
          </w:rPr>
          <w:t>AUTO_ACKNOWLEDGE);</w:t>
        </w:r>
      </w:ins>
    </w:p>
    <w:p w:rsidR="00B827E7" w:rsidRDefault="00D71E00" w:rsidP="00B827E7">
      <w:pPr>
        <w:pStyle w:val="CodeInFrame"/>
        <w:rPr>
          <w:ins w:id="5525" w:author="Nigel Deakin" w:date="2012-03-20T17:53:00Z"/>
        </w:rPr>
      </w:pPr>
      <w:ins w:id="5526" w:author="Nigel Deakin" w:date="2012-03-20T17:51:00Z">
        <w:r w:rsidRPr="00D71E00">
          <w:rPr>
            <w:rPrChange w:id="5527" w:author="Nigel Deakin" w:date="2012-03-20T17:51:00Z">
              <w:rPr>
                <w:b/>
              </w:rPr>
            </w:rPrChange>
          </w:rPr>
          <w:t xml:space="preserve">      </w:t>
        </w:r>
      </w:ins>
      <w:ins w:id="5528" w:author="Nigel Deakin" w:date="2012-03-21T10:25:00Z">
        <w:r w:rsidR="00712267">
          <w:t>JMSContext</w:t>
        </w:r>
      </w:ins>
      <w:ins w:id="5529" w:author="Nigel Deakin" w:date="2012-03-20T17:51:00Z">
        <w:r w:rsidRPr="00D71E00">
          <w:rPr>
            <w:rPrChange w:id="5530" w:author="Nigel Deakin" w:date="2012-03-20T17:51:00Z">
              <w:rPr>
                <w:b/>
              </w:rPr>
            </w:rPrChange>
          </w:rPr>
          <w:t xml:space="preserve"> context2 =</w:t>
        </w:r>
      </w:ins>
    </w:p>
    <w:p w:rsidR="009B3B37" w:rsidRDefault="00B827E7">
      <w:pPr>
        <w:pStyle w:val="CodeInFrame"/>
        <w:rPr>
          <w:ins w:id="5531" w:author="Nigel Deakin" w:date="2012-03-20T17:53:00Z"/>
        </w:rPr>
      </w:pPr>
      <w:ins w:id="5532" w:author="Nigel Deakin" w:date="2012-03-20T17:53:00Z">
        <w:r>
          <w:t xml:space="preserve">        </w:t>
        </w:r>
      </w:ins>
      <w:ins w:id="5533" w:author="Nigel Deakin" w:date="2012-03-21T11:01:00Z">
        <w:r w:rsidR="0078708F">
          <w:t xml:space="preserve"> </w:t>
        </w:r>
      </w:ins>
      <w:proofErr w:type="gramStart"/>
      <w:ins w:id="5534" w:author="Nigel Deakin" w:date="2012-03-20T17:51:00Z">
        <w:r w:rsidR="00D71E00" w:rsidRPr="00D71E00">
          <w:rPr>
            <w:rPrChange w:id="5535" w:author="Nigel Deakin" w:date="2012-03-20T17:51:00Z">
              <w:rPr>
                <w:b/>
              </w:rPr>
            </w:rPrChange>
          </w:rPr>
          <w:t>context1.</w:t>
        </w:r>
      </w:ins>
      <w:ins w:id="5536" w:author="Nigel Deakin" w:date="2012-03-21T10:42:00Z">
        <w:r w:rsidR="00DA1A4E">
          <w:t>createContext</w:t>
        </w:r>
      </w:ins>
      <w:ins w:id="5537" w:author="Nigel Deakin" w:date="2012-03-20T17:51:00Z">
        <w:r w:rsidR="00D71E00" w:rsidRPr="00D71E00">
          <w:rPr>
            <w:rPrChange w:id="5538" w:author="Nigel Deakin" w:date="2012-03-20T17:51:00Z">
              <w:rPr>
                <w:b/>
              </w:rPr>
            </w:rPrChange>
          </w:rPr>
          <w:t>(</w:t>
        </w:r>
        <w:proofErr w:type="gramEnd"/>
        <w:r w:rsidR="00D71E00" w:rsidRPr="00D71E00">
          <w:rPr>
            <w:rPrChange w:id="5539" w:author="Nigel Deakin" w:date="2012-03-20T17:51:00Z">
              <w:rPr>
                <w:b/>
              </w:rPr>
            </w:rPrChange>
          </w:rPr>
          <w:t>AUTO_ACKNOWLEDGE);){</w:t>
        </w:r>
      </w:ins>
    </w:p>
    <w:p w:rsidR="009B3B37" w:rsidRDefault="00B827E7">
      <w:pPr>
        <w:pStyle w:val="CodeInFrame"/>
        <w:rPr>
          <w:ins w:id="5540" w:author="Nigel Deakin" w:date="2012-03-20T17:54:00Z"/>
        </w:rPr>
      </w:pPr>
      <w:ins w:id="5541" w:author="Nigel Deakin" w:date="2012-03-20T17:53:00Z">
        <w:r>
          <w:t xml:space="preserve">      </w:t>
        </w:r>
      </w:ins>
      <w:ins w:id="5542" w:author="Nigel Deakin" w:date="2012-03-20T17:51:00Z">
        <w:r w:rsidR="00D71E00" w:rsidRPr="00D71E00">
          <w:rPr>
            <w:rPrChange w:id="5543" w:author="Nigel Deakin" w:date="2012-03-20T17:51:00Z">
              <w:rPr>
                <w:b/>
              </w:rPr>
            </w:rPrChange>
          </w:rPr>
          <w:t>JMSConsumer consumer1 =</w:t>
        </w:r>
      </w:ins>
    </w:p>
    <w:p w:rsidR="009B3B37" w:rsidRPr="009B3B37" w:rsidRDefault="00B827E7">
      <w:pPr>
        <w:pStyle w:val="CodeInFrame"/>
        <w:rPr>
          <w:ins w:id="5544" w:author="Nigel Deakin" w:date="2012-03-20T17:51:00Z"/>
          <w:rPrChange w:id="5545" w:author="Nigel Deakin" w:date="2012-03-20T17:51:00Z">
            <w:rPr>
              <w:ins w:id="5546" w:author="Nigel Deakin" w:date="2012-03-20T17:51:00Z"/>
              <w:b/>
            </w:rPr>
          </w:rPrChange>
        </w:rPr>
      </w:pPr>
      <w:ins w:id="5547" w:author="Nigel Deakin" w:date="2012-03-20T17:54:00Z">
        <w:r>
          <w:t xml:space="preserve">         </w:t>
        </w:r>
      </w:ins>
      <w:proofErr w:type="gramStart"/>
      <w:ins w:id="5548" w:author="Nigel Deakin" w:date="2012-03-20T17:51:00Z">
        <w:r w:rsidR="00D71E00" w:rsidRPr="00D71E00">
          <w:rPr>
            <w:rPrChange w:id="5549" w:author="Nigel Deakin" w:date="2012-03-20T17:51:00Z">
              <w:rPr>
                <w:b/>
              </w:rPr>
            </w:rPrChange>
          </w:rPr>
          <w:t>context1.createConsumer(</w:t>
        </w:r>
        <w:proofErr w:type="gramEnd"/>
        <w:r w:rsidR="00D71E00" w:rsidRPr="00D71E00">
          <w:rPr>
            <w:rPrChange w:id="5550" w:author="Nigel Deakin" w:date="2012-03-20T17:51:00Z">
              <w:rPr>
                <w:b/>
              </w:rPr>
            </w:rPrChange>
          </w:rPr>
          <w:t>inboundQueue);</w:t>
        </w:r>
      </w:ins>
    </w:p>
    <w:p w:rsidR="00B827E7" w:rsidRPr="00B827E7" w:rsidRDefault="00B827E7" w:rsidP="00B827E7">
      <w:pPr>
        <w:pStyle w:val="CodeInFrame"/>
        <w:rPr>
          <w:ins w:id="5551" w:author="Nigel Deakin" w:date="2012-03-20T17:51:00Z"/>
          <w:rPrChange w:id="5552" w:author="Nigel Deakin" w:date="2012-03-20T17:51:00Z">
            <w:rPr>
              <w:ins w:id="5553" w:author="Nigel Deakin" w:date="2012-03-20T17:51:00Z"/>
              <w:b/>
            </w:rPr>
          </w:rPrChange>
        </w:rPr>
      </w:pPr>
      <w:ins w:id="5554" w:author="Nigel Deakin" w:date="2012-03-20T17:54:00Z">
        <w:r>
          <w:t xml:space="preserve">      </w:t>
        </w:r>
      </w:ins>
      <w:ins w:id="5555" w:author="Nigel Deakin" w:date="2012-03-20T17:51:00Z">
        <w:r w:rsidR="00D71E00" w:rsidRPr="00D71E00">
          <w:rPr>
            <w:rPrChange w:id="5556" w:author="Nigel Deakin" w:date="2012-03-20T17:51:00Z">
              <w:rPr>
                <w:b/>
              </w:rPr>
            </w:rPrChange>
          </w:rPr>
          <w:t xml:space="preserve">MyListener messageListener1 = new </w:t>
        </w:r>
        <w:proofErr w:type="gramStart"/>
        <w:r w:rsidR="00D71E00" w:rsidRPr="00D71E00">
          <w:rPr>
            <w:rPrChange w:id="5557" w:author="Nigel Deakin" w:date="2012-03-20T17:51:00Z">
              <w:rPr>
                <w:b/>
              </w:rPr>
            </w:rPrChange>
          </w:rPr>
          <w:t>MyListener(</w:t>
        </w:r>
        <w:proofErr w:type="gramEnd"/>
        <w:r w:rsidR="00D71E00" w:rsidRPr="00D71E00">
          <w:rPr>
            <w:rPrChange w:id="5558" w:author="Nigel Deakin" w:date="2012-03-20T17:51:00Z">
              <w:rPr>
                <w:b/>
              </w:rPr>
            </w:rPrChange>
          </w:rPr>
          <w:t>"One");</w:t>
        </w:r>
      </w:ins>
    </w:p>
    <w:p w:rsidR="00B827E7" w:rsidRPr="00B827E7" w:rsidRDefault="00B827E7" w:rsidP="00B827E7">
      <w:pPr>
        <w:pStyle w:val="CodeInFrame"/>
        <w:rPr>
          <w:ins w:id="5559" w:author="Nigel Deakin" w:date="2012-03-20T17:51:00Z"/>
          <w:rPrChange w:id="5560" w:author="Nigel Deakin" w:date="2012-03-20T17:51:00Z">
            <w:rPr>
              <w:ins w:id="5561" w:author="Nigel Deakin" w:date="2012-03-20T17:51:00Z"/>
              <w:b/>
            </w:rPr>
          </w:rPrChange>
        </w:rPr>
      </w:pPr>
      <w:ins w:id="5562" w:author="Nigel Deakin" w:date="2012-03-20T17:54:00Z">
        <w:r>
          <w:t xml:space="preserve">      </w:t>
        </w:r>
      </w:ins>
      <w:proofErr w:type="gramStart"/>
      <w:ins w:id="5563" w:author="Nigel Deakin" w:date="2012-03-20T17:51:00Z">
        <w:r w:rsidR="00D71E00" w:rsidRPr="00D71E00">
          <w:rPr>
            <w:rPrChange w:id="5564" w:author="Nigel Deakin" w:date="2012-03-20T17:51:00Z">
              <w:rPr>
                <w:b/>
              </w:rPr>
            </w:rPrChange>
          </w:rPr>
          <w:t>consumer1.setMessageListener(</w:t>
        </w:r>
        <w:proofErr w:type="gramEnd"/>
        <w:r w:rsidR="00D71E00" w:rsidRPr="00D71E00">
          <w:rPr>
            <w:rPrChange w:id="5565" w:author="Nigel Deakin" w:date="2012-03-20T17:51:00Z">
              <w:rPr>
                <w:b/>
              </w:rPr>
            </w:rPrChange>
          </w:rPr>
          <w:t>messageListener1);</w:t>
        </w:r>
      </w:ins>
    </w:p>
    <w:p w:rsidR="00B827E7" w:rsidRPr="00B827E7" w:rsidRDefault="00D71E00" w:rsidP="00B827E7">
      <w:pPr>
        <w:pStyle w:val="CodeInFrame"/>
        <w:rPr>
          <w:ins w:id="5566" w:author="Nigel Deakin" w:date="2012-03-20T17:51:00Z"/>
          <w:rPrChange w:id="5567" w:author="Nigel Deakin" w:date="2012-03-20T17:51:00Z">
            <w:rPr>
              <w:ins w:id="5568" w:author="Nigel Deakin" w:date="2012-03-20T17:51:00Z"/>
              <w:b/>
            </w:rPr>
          </w:rPrChange>
        </w:rPr>
      </w:pPr>
      <w:ins w:id="5569" w:author="Nigel Deakin" w:date="2012-03-20T17:51:00Z">
        <w:r w:rsidRPr="00D71E00">
          <w:rPr>
            <w:rPrChange w:id="5570" w:author="Nigel Deakin" w:date="2012-03-20T17:51:00Z">
              <w:rPr>
                <w:b/>
              </w:rPr>
            </w:rPrChange>
          </w:rPr>
          <w:tab/>
        </w:r>
        <w:r w:rsidRPr="00D71E00">
          <w:rPr>
            <w:rPrChange w:id="5571" w:author="Nigel Deakin" w:date="2012-03-20T17:51:00Z">
              <w:rPr>
                <w:b/>
              </w:rPr>
            </w:rPrChange>
          </w:rPr>
          <w:tab/>
        </w:r>
      </w:ins>
    </w:p>
    <w:p w:rsidR="00B827E7" w:rsidRDefault="00B827E7" w:rsidP="00B827E7">
      <w:pPr>
        <w:pStyle w:val="CodeInFrame"/>
        <w:rPr>
          <w:ins w:id="5572" w:author="Nigel Deakin" w:date="2012-03-20T17:54:00Z"/>
        </w:rPr>
      </w:pPr>
      <w:ins w:id="5573" w:author="Nigel Deakin" w:date="2012-03-20T17:54:00Z">
        <w:r>
          <w:t xml:space="preserve">      </w:t>
        </w:r>
      </w:ins>
      <w:ins w:id="5574" w:author="Nigel Deakin" w:date="2012-03-20T17:51:00Z">
        <w:r w:rsidR="00D71E00" w:rsidRPr="00D71E00">
          <w:rPr>
            <w:rPrChange w:id="5575" w:author="Nigel Deakin" w:date="2012-03-20T17:51:00Z">
              <w:rPr>
                <w:b/>
              </w:rPr>
            </w:rPrChange>
          </w:rPr>
          <w:t>JMSConsumer consumer2 =</w:t>
        </w:r>
      </w:ins>
    </w:p>
    <w:p w:rsidR="00B827E7" w:rsidRPr="00B827E7" w:rsidRDefault="00B827E7" w:rsidP="00B827E7">
      <w:pPr>
        <w:pStyle w:val="CodeInFrame"/>
        <w:rPr>
          <w:ins w:id="5576" w:author="Nigel Deakin" w:date="2012-03-20T17:51:00Z"/>
          <w:rPrChange w:id="5577" w:author="Nigel Deakin" w:date="2012-03-20T17:51:00Z">
            <w:rPr>
              <w:ins w:id="5578" w:author="Nigel Deakin" w:date="2012-03-20T17:51:00Z"/>
              <w:b/>
            </w:rPr>
          </w:rPrChange>
        </w:rPr>
      </w:pPr>
      <w:ins w:id="5579" w:author="Nigel Deakin" w:date="2012-03-20T17:54:00Z">
        <w:r>
          <w:t xml:space="preserve">         </w:t>
        </w:r>
      </w:ins>
      <w:proofErr w:type="gramStart"/>
      <w:ins w:id="5580" w:author="Nigel Deakin" w:date="2012-03-20T17:51:00Z">
        <w:r w:rsidR="00D71E00" w:rsidRPr="00D71E00">
          <w:rPr>
            <w:rPrChange w:id="5581" w:author="Nigel Deakin" w:date="2012-03-20T17:51:00Z">
              <w:rPr>
                <w:b/>
              </w:rPr>
            </w:rPrChange>
          </w:rPr>
          <w:t>context2.createConsumer(</w:t>
        </w:r>
        <w:proofErr w:type="gramEnd"/>
        <w:r w:rsidR="00D71E00" w:rsidRPr="00D71E00">
          <w:rPr>
            <w:rPrChange w:id="5582" w:author="Nigel Deakin" w:date="2012-03-20T17:51:00Z">
              <w:rPr>
                <w:b/>
              </w:rPr>
            </w:rPrChange>
          </w:rPr>
          <w:t>inboundQueue);</w:t>
        </w:r>
      </w:ins>
    </w:p>
    <w:p w:rsidR="00B827E7" w:rsidRPr="00B827E7" w:rsidRDefault="00B827E7" w:rsidP="00B827E7">
      <w:pPr>
        <w:pStyle w:val="CodeInFrame"/>
        <w:rPr>
          <w:ins w:id="5583" w:author="Nigel Deakin" w:date="2012-03-20T17:51:00Z"/>
          <w:rPrChange w:id="5584" w:author="Nigel Deakin" w:date="2012-03-20T17:51:00Z">
            <w:rPr>
              <w:ins w:id="5585" w:author="Nigel Deakin" w:date="2012-03-20T17:51:00Z"/>
              <w:b/>
            </w:rPr>
          </w:rPrChange>
        </w:rPr>
      </w:pPr>
      <w:ins w:id="5586" w:author="Nigel Deakin" w:date="2012-03-20T17:54:00Z">
        <w:r>
          <w:t xml:space="preserve">      </w:t>
        </w:r>
      </w:ins>
      <w:ins w:id="5587" w:author="Nigel Deakin" w:date="2012-03-20T17:51:00Z">
        <w:r w:rsidR="00D71E00" w:rsidRPr="00D71E00">
          <w:rPr>
            <w:rPrChange w:id="5588" w:author="Nigel Deakin" w:date="2012-03-20T17:51:00Z">
              <w:rPr>
                <w:b/>
              </w:rPr>
            </w:rPrChange>
          </w:rPr>
          <w:t xml:space="preserve">MyListener messageListener2 = new </w:t>
        </w:r>
        <w:proofErr w:type="gramStart"/>
        <w:r w:rsidR="00D71E00" w:rsidRPr="00D71E00">
          <w:rPr>
            <w:rPrChange w:id="5589" w:author="Nigel Deakin" w:date="2012-03-20T17:51:00Z">
              <w:rPr>
                <w:b/>
              </w:rPr>
            </w:rPrChange>
          </w:rPr>
          <w:t>MyListener(</w:t>
        </w:r>
        <w:proofErr w:type="gramEnd"/>
        <w:r w:rsidR="00D71E00" w:rsidRPr="00D71E00">
          <w:rPr>
            <w:rPrChange w:id="5590" w:author="Nigel Deakin" w:date="2012-03-20T17:51:00Z">
              <w:rPr>
                <w:b/>
              </w:rPr>
            </w:rPrChange>
          </w:rPr>
          <w:t>"Two");</w:t>
        </w:r>
      </w:ins>
    </w:p>
    <w:p w:rsidR="00B827E7" w:rsidRPr="00B827E7" w:rsidRDefault="00B827E7" w:rsidP="00B827E7">
      <w:pPr>
        <w:pStyle w:val="CodeInFrame"/>
        <w:rPr>
          <w:ins w:id="5591" w:author="Nigel Deakin" w:date="2012-03-20T17:51:00Z"/>
          <w:rPrChange w:id="5592" w:author="Nigel Deakin" w:date="2012-03-20T17:51:00Z">
            <w:rPr>
              <w:ins w:id="5593" w:author="Nigel Deakin" w:date="2012-03-20T17:51:00Z"/>
              <w:b/>
            </w:rPr>
          </w:rPrChange>
        </w:rPr>
      </w:pPr>
      <w:ins w:id="5594" w:author="Nigel Deakin" w:date="2012-03-20T17:54:00Z">
        <w:r>
          <w:t xml:space="preserve">      </w:t>
        </w:r>
      </w:ins>
      <w:proofErr w:type="gramStart"/>
      <w:ins w:id="5595" w:author="Nigel Deakin" w:date="2012-03-20T17:51:00Z">
        <w:r w:rsidR="00D71E00" w:rsidRPr="00D71E00">
          <w:rPr>
            <w:rPrChange w:id="5596" w:author="Nigel Deakin" w:date="2012-03-20T17:51:00Z">
              <w:rPr>
                <w:b/>
              </w:rPr>
            </w:rPrChange>
          </w:rPr>
          <w:t>consumer2.setMessageListener(</w:t>
        </w:r>
        <w:proofErr w:type="gramEnd"/>
        <w:r w:rsidR="00D71E00" w:rsidRPr="00D71E00">
          <w:rPr>
            <w:rPrChange w:id="5597" w:author="Nigel Deakin" w:date="2012-03-20T17:51:00Z">
              <w:rPr>
                <w:b/>
              </w:rPr>
            </w:rPrChange>
          </w:rPr>
          <w:t>messageListener2);</w:t>
        </w:r>
      </w:ins>
    </w:p>
    <w:p w:rsidR="00B827E7" w:rsidRPr="00B827E7" w:rsidRDefault="00D71E00" w:rsidP="00B827E7">
      <w:pPr>
        <w:pStyle w:val="CodeInFrame"/>
        <w:rPr>
          <w:ins w:id="5598" w:author="Nigel Deakin" w:date="2012-03-20T17:51:00Z"/>
          <w:rPrChange w:id="5599" w:author="Nigel Deakin" w:date="2012-03-20T17:51:00Z">
            <w:rPr>
              <w:ins w:id="5600" w:author="Nigel Deakin" w:date="2012-03-20T17:51:00Z"/>
              <w:b/>
            </w:rPr>
          </w:rPrChange>
        </w:rPr>
      </w:pPr>
      <w:ins w:id="5601" w:author="Nigel Deakin" w:date="2012-03-20T17:51:00Z">
        <w:r w:rsidRPr="00D71E00">
          <w:rPr>
            <w:rPrChange w:id="5602" w:author="Nigel Deakin" w:date="2012-03-20T17:51:00Z">
              <w:rPr>
                <w:b/>
              </w:rPr>
            </w:rPrChange>
          </w:rPr>
          <w:tab/>
        </w:r>
        <w:r w:rsidRPr="00D71E00">
          <w:rPr>
            <w:rPrChange w:id="5603" w:author="Nigel Deakin" w:date="2012-03-20T17:51:00Z">
              <w:rPr>
                <w:b/>
              </w:rPr>
            </w:rPrChange>
          </w:rPr>
          <w:tab/>
        </w:r>
      </w:ins>
    </w:p>
    <w:p w:rsidR="00B827E7" w:rsidRDefault="00B827E7" w:rsidP="00B827E7">
      <w:pPr>
        <w:pStyle w:val="CodeInFrame"/>
        <w:rPr>
          <w:ins w:id="5604" w:author="Nigel Deakin" w:date="2012-03-20T17:52:00Z"/>
        </w:rPr>
      </w:pPr>
      <w:ins w:id="5605" w:author="Nigel Deakin" w:date="2012-03-20T17:52:00Z">
        <w:r>
          <w:t xml:space="preserve">      // wait for messages to be received - details omitted</w:t>
        </w:r>
      </w:ins>
    </w:p>
    <w:p w:rsidR="00B827E7" w:rsidRPr="00B827E7" w:rsidRDefault="00B827E7" w:rsidP="00B827E7">
      <w:pPr>
        <w:pStyle w:val="CodeInFrame"/>
        <w:rPr>
          <w:ins w:id="5606" w:author="Nigel Deakin" w:date="2012-03-20T17:51:00Z"/>
          <w:rPrChange w:id="5607" w:author="Nigel Deakin" w:date="2012-03-20T17:51:00Z">
            <w:rPr>
              <w:ins w:id="5608" w:author="Nigel Deakin" w:date="2012-03-20T17:51:00Z"/>
              <w:b/>
            </w:rPr>
          </w:rPrChange>
        </w:rPr>
      </w:pPr>
      <w:ins w:id="5609" w:author="Nigel Deakin" w:date="2012-03-20T17:52:00Z">
        <w:r>
          <w:t xml:space="preserve">   </w:t>
        </w:r>
      </w:ins>
      <w:ins w:id="5610" w:author="Nigel Deakin" w:date="2012-03-20T17:51:00Z">
        <w:r w:rsidR="00D71E00" w:rsidRPr="00D71E00">
          <w:rPr>
            <w:rPrChange w:id="5611" w:author="Nigel Deakin" w:date="2012-03-20T17:51:00Z">
              <w:rPr>
                <w:b/>
              </w:rPr>
            </w:rPrChange>
          </w:rPr>
          <w:t>}</w:t>
        </w:r>
      </w:ins>
    </w:p>
    <w:p w:rsidR="00000000" w:rsidRDefault="00D71E00">
      <w:pPr>
        <w:pStyle w:val="CodeInFrame"/>
        <w:rPr>
          <w:ins w:id="5612" w:author="Nigel Deakin" w:date="2012-02-03T15:01:00Z"/>
          <w:rPrChange w:id="5613" w:author="Nigel Deakin" w:date="2012-03-20T17:51:00Z">
            <w:rPr>
              <w:ins w:id="5614" w:author="Nigel Deakin" w:date="2012-02-03T15:01:00Z"/>
              <w:b/>
            </w:rPr>
          </w:rPrChange>
        </w:rPr>
        <w:pPrChange w:id="5615" w:author="Nigel Deakin" w:date="2012-02-01T18:21:00Z">
          <w:pPr>
            <w:pStyle w:val="SmallCode"/>
          </w:pPr>
        </w:pPrChange>
      </w:pPr>
      <w:ins w:id="5616" w:author="Nigel Deakin" w:date="2012-03-20T17:51:00Z">
        <w:r w:rsidRPr="00D71E00">
          <w:rPr>
            <w:rPrChange w:id="5617" w:author="Nigel Deakin" w:date="2012-03-20T17:51:00Z">
              <w:rPr>
                <w:b/>
              </w:rPr>
            </w:rPrChange>
          </w:rPr>
          <w:t>}</w:t>
        </w:r>
      </w:ins>
    </w:p>
    <w:p w:rsidR="00000000" w:rsidRDefault="002D381C">
      <w:pPr>
        <w:pStyle w:val="Heading3"/>
        <w:rPr>
          <w:ins w:id="5618" w:author="Nigel Deakin" w:date="2012-02-03T15:01:00Z"/>
        </w:rPr>
        <w:pPrChange w:id="5619" w:author="Nigel Deakin" w:date="2012-02-01T18:22:00Z">
          <w:pPr>
            <w:pStyle w:val="Heading2"/>
          </w:pPr>
        </w:pPrChange>
      </w:pPr>
      <w:bookmarkStart w:id="5620" w:name="_Toc339906491"/>
      <w:ins w:id="5621" w:author="Nigel Deakin" w:date="2012-02-03T15:01:00Z">
        <w:r>
          <w:t xml:space="preserve">Receiving synchronously and sending a message </w:t>
        </w:r>
        <w:r w:rsidRPr="00C60DCE">
          <w:t>in the same local</w:t>
        </w:r>
        <w:r>
          <w:t xml:space="preserve"> transaction (Java SE)</w:t>
        </w:r>
        <w:bookmarkEnd w:id="5458"/>
        <w:bookmarkEnd w:id="5620"/>
      </w:ins>
    </w:p>
    <w:p w:rsidR="002D381C" w:rsidRDefault="002D381C" w:rsidP="002D381C">
      <w:pPr>
        <w:rPr>
          <w:ins w:id="5622" w:author="Nigel Deakin" w:date="2012-02-03T15:01:00Z"/>
        </w:rPr>
      </w:pPr>
      <w:ins w:id="5623" w:author="Nigel Deakin" w:date="2012-02-03T15:01:00Z">
        <w:r>
          <w:t>This example compares the use of the standard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ins>
    </w:p>
    <w:p w:rsidR="002D381C" w:rsidRDefault="002D381C" w:rsidP="002D381C">
      <w:pPr>
        <w:rPr>
          <w:ins w:id="5624" w:author="Nigel Deakin" w:date="2012-02-07T17:24:00Z"/>
        </w:rPr>
      </w:pPr>
      <w:ins w:id="5625" w:author="Nigel Deakin" w:date="2012-02-03T15:01:00Z">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ins>
      <w:proofErr w:type="gramEnd"/>
    </w:p>
    <w:p w:rsidR="00000000" w:rsidRDefault="00537CEB">
      <w:pPr>
        <w:pStyle w:val="Heading4"/>
        <w:rPr>
          <w:ins w:id="5626" w:author="Nigel Deakin" w:date="2012-02-03T15:01:00Z"/>
        </w:rPr>
        <w:pPrChange w:id="5627" w:author="Nigel Deakin" w:date="2012-02-07T17:24:00Z">
          <w:pPr/>
        </w:pPrChange>
      </w:pPr>
      <w:ins w:id="5628" w:author="Nigel Deakin" w:date="2012-02-07T17:24:00Z">
        <w:r>
          <w:t>Example using the standard API</w:t>
        </w:r>
      </w:ins>
    </w:p>
    <w:p w:rsidR="002D381C" w:rsidRDefault="002D381C" w:rsidP="002D381C">
      <w:pPr>
        <w:rPr>
          <w:ins w:id="5629" w:author="Nigel Deakin" w:date="2012-02-03T15:01:00Z"/>
        </w:rPr>
      </w:pPr>
      <w:ins w:id="5630" w:author="Nigel Deakin" w:date="2012-02-03T15:01:00Z">
        <w:r>
          <w:t>Here’s how you might do this using the standard API:</w:t>
        </w:r>
      </w:ins>
    </w:p>
    <w:p w:rsidR="00000000" w:rsidRDefault="002D381C">
      <w:pPr>
        <w:pStyle w:val="CodeInFrame"/>
        <w:rPr>
          <w:ins w:id="5631" w:author="Nigel Deakin" w:date="2012-02-03T15:01:00Z"/>
        </w:rPr>
        <w:pPrChange w:id="5632" w:author="Nigel Deakin" w:date="2012-02-01T18:25:00Z">
          <w:pPr>
            <w:pStyle w:val="SmallCode"/>
          </w:pPr>
        </w:pPrChange>
      </w:pPr>
      <w:proofErr w:type="gramStart"/>
      <w:ins w:id="5633" w:author="Nigel Deakin" w:date="2012-02-03T15:01:00Z">
        <w:r>
          <w:lastRenderedPageBreak/>
          <w:t>public</w:t>
        </w:r>
        <w:proofErr w:type="gramEnd"/>
        <w:r>
          <w:t xml:space="preserve"> void receiveAndSendMessageOld() </w:t>
        </w:r>
      </w:ins>
    </w:p>
    <w:p w:rsidR="00000000" w:rsidRDefault="002D381C">
      <w:pPr>
        <w:pStyle w:val="CodeInFrame"/>
        <w:rPr>
          <w:ins w:id="5634" w:author="Nigel Deakin" w:date="2012-02-03T15:01:00Z"/>
        </w:rPr>
        <w:pPrChange w:id="5635" w:author="Nigel Deakin" w:date="2012-02-01T18:25:00Z">
          <w:pPr>
            <w:pStyle w:val="SmallCode"/>
          </w:pPr>
        </w:pPrChange>
      </w:pPr>
      <w:ins w:id="5636" w:author="Nigel Deakin" w:date="2012-02-03T15:01:00Z">
        <w:r>
          <w:t xml:space="preserve">      </w:t>
        </w:r>
        <w:proofErr w:type="gramStart"/>
        <w:r>
          <w:t>throws</w:t>
        </w:r>
        <w:proofErr w:type="gramEnd"/>
        <w:r>
          <w:t xml:space="preserve"> JMSException, NamingException {</w:t>
        </w:r>
      </w:ins>
    </w:p>
    <w:p w:rsidR="00000000" w:rsidRDefault="002D381C">
      <w:pPr>
        <w:pStyle w:val="CodeInFrame"/>
        <w:rPr>
          <w:ins w:id="5637" w:author="Nigel Deakin" w:date="2012-02-03T15:01:00Z"/>
        </w:rPr>
        <w:pPrChange w:id="5638" w:author="Nigel Deakin" w:date="2012-02-01T18:25:00Z">
          <w:pPr>
            <w:pStyle w:val="SmallCode"/>
          </w:pPr>
        </w:pPrChange>
      </w:pPr>
      <w:ins w:id="5639"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5640" w:author="Nigel Deakin" w:date="2012-02-03T15:01:00Z"/>
        </w:rPr>
        <w:pPrChange w:id="5641" w:author="Nigel Deakin" w:date="2012-02-01T18:25:00Z">
          <w:pPr>
            <w:pStyle w:val="SmallCode"/>
          </w:pPr>
        </w:pPrChange>
      </w:pPr>
      <w:ins w:id="5642" w:author="Nigel Deakin" w:date="2012-02-03T15:01:00Z">
        <w:r>
          <w:t xml:space="preserve">   ConnectionFactory connectionFactory = (ConnectionFactory)</w:t>
        </w:r>
      </w:ins>
    </w:p>
    <w:p w:rsidR="00000000" w:rsidRDefault="002D381C">
      <w:pPr>
        <w:pStyle w:val="CodeInFrame"/>
        <w:rPr>
          <w:ins w:id="5643" w:author="Nigel Deakin" w:date="2012-02-03T15:01:00Z"/>
        </w:rPr>
        <w:pPrChange w:id="5644" w:author="Nigel Deakin" w:date="2012-02-01T18:25:00Z">
          <w:pPr>
            <w:pStyle w:val="SmallCode"/>
          </w:pPr>
        </w:pPrChange>
      </w:pPr>
      <w:ins w:id="5645" w:author="Nigel Deakin" w:date="2012-02-03T15:01:00Z">
        <w:r>
          <w:t xml:space="preserve">      </w:t>
        </w:r>
        <w:proofErr w:type="gramStart"/>
        <w:r>
          <w:t>initialContext.lookup(</w:t>
        </w:r>
        <w:proofErr w:type="gramEnd"/>
        <w:r>
          <w:t>"jms/connectionFactory");</w:t>
        </w:r>
      </w:ins>
    </w:p>
    <w:p w:rsidR="00000000" w:rsidRDefault="002D381C">
      <w:pPr>
        <w:pStyle w:val="CodeInFrame"/>
        <w:rPr>
          <w:ins w:id="5646" w:author="Nigel Deakin" w:date="2012-02-03T15:01:00Z"/>
        </w:rPr>
        <w:pPrChange w:id="5647" w:author="Nigel Deakin" w:date="2012-02-01T18:25:00Z">
          <w:pPr>
            <w:pStyle w:val="SmallCode"/>
          </w:pPr>
        </w:pPrChange>
      </w:pPr>
      <w:ins w:id="5648" w:author="Nigel Deakin" w:date="2012-02-03T15:01:00Z">
        <w:r>
          <w:t xml:space="preserve">   Queue inboundQueue = </w:t>
        </w:r>
      </w:ins>
    </w:p>
    <w:p w:rsidR="00000000" w:rsidRDefault="002D381C">
      <w:pPr>
        <w:pStyle w:val="CodeInFrame"/>
        <w:rPr>
          <w:ins w:id="5649" w:author="Nigel Deakin" w:date="2012-02-03T15:01:00Z"/>
        </w:rPr>
        <w:pPrChange w:id="5650" w:author="Nigel Deakin" w:date="2012-02-01T18:25:00Z">
          <w:pPr>
            <w:pStyle w:val="SmallCode"/>
          </w:pPr>
        </w:pPrChange>
      </w:pPr>
      <w:ins w:id="5651" w:author="Nigel Deakin" w:date="2012-02-03T15:01:00Z">
        <w:r>
          <w:t xml:space="preserve">      (Queue) </w:t>
        </w:r>
        <w:proofErr w:type="gramStart"/>
        <w:r>
          <w:t>initialContext.lookup(</w:t>
        </w:r>
        <w:proofErr w:type="gramEnd"/>
        <w:r>
          <w:t xml:space="preserve">"jms/inboundQueue");   </w:t>
        </w:r>
      </w:ins>
    </w:p>
    <w:p w:rsidR="00000000" w:rsidRDefault="002D381C">
      <w:pPr>
        <w:pStyle w:val="CodeInFrame"/>
        <w:rPr>
          <w:ins w:id="5652" w:author="Nigel Deakin" w:date="2012-02-03T15:01:00Z"/>
        </w:rPr>
        <w:pPrChange w:id="5653" w:author="Nigel Deakin" w:date="2012-02-01T18:25:00Z">
          <w:pPr>
            <w:pStyle w:val="SmallCode"/>
          </w:pPr>
        </w:pPrChange>
      </w:pPr>
      <w:ins w:id="5654" w:author="Nigel Deakin" w:date="2012-02-03T15:01:00Z">
        <w:r>
          <w:t xml:space="preserve">   Queue outboundQueue = </w:t>
        </w:r>
      </w:ins>
    </w:p>
    <w:p w:rsidR="00000000" w:rsidRDefault="002D381C">
      <w:pPr>
        <w:pStyle w:val="CodeInFrame"/>
        <w:rPr>
          <w:ins w:id="5655" w:author="Nigel Deakin" w:date="2012-02-03T15:01:00Z"/>
        </w:rPr>
        <w:pPrChange w:id="5656" w:author="Nigel Deakin" w:date="2012-02-01T18:25:00Z">
          <w:pPr>
            <w:pStyle w:val="SmallCode"/>
          </w:pPr>
        </w:pPrChange>
      </w:pPr>
      <w:ins w:id="5657" w:author="Nigel Deakin" w:date="2012-02-03T15:01:00Z">
        <w:r>
          <w:t xml:space="preserve">      (Queue) </w:t>
        </w:r>
        <w:proofErr w:type="gramStart"/>
        <w:r>
          <w:t>initialContext.lookup(</w:t>
        </w:r>
        <w:proofErr w:type="gramEnd"/>
        <w:r>
          <w:t>"jms/outboundQueue");</w:t>
        </w:r>
      </w:ins>
    </w:p>
    <w:p w:rsidR="00000000" w:rsidRDefault="005F7E80">
      <w:pPr>
        <w:pStyle w:val="CodeInFrame"/>
        <w:rPr>
          <w:ins w:id="5658" w:author="Nigel Deakin" w:date="2012-02-03T15:01:00Z"/>
        </w:rPr>
        <w:pPrChange w:id="5659" w:author="Nigel Deakin" w:date="2012-02-01T18:25:00Z">
          <w:pPr>
            <w:pStyle w:val="SmallCode"/>
          </w:pPr>
        </w:pPrChange>
      </w:pPr>
    </w:p>
    <w:p w:rsidR="00000000" w:rsidRDefault="002D381C">
      <w:pPr>
        <w:pStyle w:val="CodeInFrame"/>
        <w:rPr>
          <w:ins w:id="5660" w:author="Nigel Deakin" w:date="2012-02-03T15:01:00Z"/>
        </w:rPr>
        <w:pPrChange w:id="5661" w:author="Nigel Deakin" w:date="2012-02-01T18:25:00Z">
          <w:pPr>
            <w:pStyle w:val="SmallCode"/>
          </w:pPr>
        </w:pPrChange>
      </w:pPr>
      <w:ins w:id="5662" w:author="Nigel Deakin" w:date="2012-02-03T15:01:00Z">
        <w:r>
          <w:t xml:space="preserve">   </w:t>
        </w:r>
        <w:proofErr w:type="gramStart"/>
        <w:r>
          <w:t>try</w:t>
        </w:r>
        <w:proofErr w:type="gramEnd"/>
        <w:r>
          <w:t xml:space="preserve"> (Connection connection  =</w:t>
        </w:r>
      </w:ins>
    </w:p>
    <w:p w:rsidR="00000000" w:rsidRDefault="002D381C">
      <w:pPr>
        <w:pStyle w:val="CodeInFrame"/>
        <w:rPr>
          <w:ins w:id="5663" w:author="Nigel Deakin" w:date="2012-02-03T15:01:00Z"/>
        </w:rPr>
        <w:pPrChange w:id="5664" w:author="Nigel Deakin" w:date="2012-02-01T18:25:00Z">
          <w:pPr>
            <w:pStyle w:val="SmallCode"/>
          </w:pPr>
        </w:pPrChange>
      </w:pPr>
      <w:ins w:id="5665" w:author="Nigel Deakin" w:date="2012-02-03T15:01:00Z">
        <w:r>
          <w:t xml:space="preserve">         </w:t>
        </w:r>
        <w:proofErr w:type="gramStart"/>
        <w:r>
          <w:t>connectionFactory.createConnection(</w:t>
        </w:r>
        <w:proofErr w:type="gramEnd"/>
        <w:r>
          <w:t>);){</w:t>
        </w:r>
      </w:ins>
    </w:p>
    <w:p w:rsidR="00000000" w:rsidRDefault="002D381C">
      <w:pPr>
        <w:pStyle w:val="CodeInFrame"/>
        <w:rPr>
          <w:ins w:id="5666" w:author="Nigel Deakin" w:date="2012-02-03T15:01:00Z"/>
        </w:rPr>
        <w:pPrChange w:id="5667" w:author="Nigel Deakin" w:date="2012-02-01T18:25:00Z">
          <w:pPr>
            <w:pStyle w:val="SmallCode"/>
          </w:pPr>
        </w:pPrChange>
      </w:pPr>
      <w:ins w:id="5668" w:author="Nigel Deakin" w:date="2012-02-03T15:01:00Z">
        <w:r>
          <w:t xml:space="preserve">      Session session =</w:t>
        </w:r>
        <w:r>
          <w:br/>
          <w:t xml:space="preserve">         </w:t>
        </w:r>
        <w:proofErr w:type="gramStart"/>
        <w:r>
          <w:t>connection.createSession(</w:t>
        </w:r>
        <w:proofErr w:type="gramEnd"/>
        <w:r>
          <w:t>SESSION_TRANSACTED);</w:t>
        </w:r>
      </w:ins>
    </w:p>
    <w:p w:rsidR="00000000" w:rsidRDefault="002D381C">
      <w:pPr>
        <w:pStyle w:val="CodeInFrame"/>
        <w:rPr>
          <w:ins w:id="5669" w:author="Nigel Deakin" w:date="2012-02-03T15:01:00Z"/>
        </w:rPr>
        <w:pPrChange w:id="5670" w:author="Nigel Deakin" w:date="2012-02-01T18:25:00Z">
          <w:pPr>
            <w:pStyle w:val="SmallCode"/>
          </w:pPr>
        </w:pPrChange>
      </w:pPr>
      <w:ins w:id="5671" w:author="Nigel Deakin" w:date="2012-02-03T15:01:00Z">
        <w:r>
          <w:t xml:space="preserve">      MessageConsumer messageConsumer = </w:t>
        </w:r>
      </w:ins>
    </w:p>
    <w:p w:rsidR="00000000" w:rsidRDefault="002D381C">
      <w:pPr>
        <w:pStyle w:val="CodeInFrame"/>
        <w:rPr>
          <w:ins w:id="5672" w:author="Nigel Deakin" w:date="2012-02-03T15:01:00Z"/>
        </w:rPr>
        <w:pPrChange w:id="5673" w:author="Nigel Deakin" w:date="2012-02-01T18:25:00Z">
          <w:pPr>
            <w:pStyle w:val="SmallCode"/>
          </w:pPr>
        </w:pPrChange>
      </w:pPr>
      <w:ins w:id="5674" w:author="Nigel Deakin" w:date="2012-02-03T15:01:00Z">
        <w:r>
          <w:t xml:space="preserve">         </w:t>
        </w:r>
        <w:proofErr w:type="gramStart"/>
        <w:r>
          <w:t>session.createConsumer(</w:t>
        </w:r>
        <w:proofErr w:type="gramEnd"/>
        <w:r>
          <w:t>inboundQueue);</w:t>
        </w:r>
      </w:ins>
    </w:p>
    <w:p w:rsidR="00000000" w:rsidRDefault="002D381C">
      <w:pPr>
        <w:pStyle w:val="CodeInFrame"/>
        <w:rPr>
          <w:ins w:id="5675" w:author="Nigel Deakin" w:date="2012-02-03T15:01:00Z"/>
        </w:rPr>
        <w:pPrChange w:id="5676" w:author="Nigel Deakin" w:date="2012-02-01T18:25:00Z">
          <w:pPr>
            <w:pStyle w:val="SmallCode"/>
          </w:pPr>
        </w:pPrChange>
      </w:pPr>
      <w:ins w:id="5677" w:author="Nigel Deakin" w:date="2012-02-03T15:01:00Z">
        <w:r>
          <w:t xml:space="preserve">      MessageProducer messageProducer =</w:t>
        </w:r>
      </w:ins>
    </w:p>
    <w:p w:rsidR="00000000" w:rsidRDefault="002D381C">
      <w:pPr>
        <w:pStyle w:val="CodeInFrame"/>
        <w:rPr>
          <w:ins w:id="5678" w:author="Nigel Deakin" w:date="2012-02-03T15:01:00Z"/>
        </w:rPr>
        <w:pPrChange w:id="5679" w:author="Nigel Deakin" w:date="2012-02-01T18:25:00Z">
          <w:pPr>
            <w:pStyle w:val="SmallCode"/>
          </w:pPr>
        </w:pPrChange>
      </w:pPr>
      <w:ins w:id="5680" w:author="Nigel Deakin" w:date="2012-02-03T15:01:00Z">
        <w:r>
          <w:t xml:space="preserve">         </w:t>
        </w:r>
        <w:proofErr w:type="gramStart"/>
        <w:r>
          <w:t>session.createProducer(</w:t>
        </w:r>
        <w:proofErr w:type="gramEnd"/>
        <w:r>
          <w:t>outboundQueue);</w:t>
        </w:r>
      </w:ins>
    </w:p>
    <w:p w:rsidR="00000000" w:rsidRDefault="002D381C">
      <w:pPr>
        <w:pStyle w:val="CodeInFrame"/>
        <w:rPr>
          <w:ins w:id="5681" w:author="Nigel Deakin" w:date="2012-02-03T15:01:00Z"/>
        </w:rPr>
        <w:pPrChange w:id="5682" w:author="Nigel Deakin" w:date="2012-02-01T18:25:00Z">
          <w:pPr>
            <w:pStyle w:val="SmallCode"/>
          </w:pPr>
        </w:pPrChange>
      </w:pPr>
      <w:ins w:id="5683" w:author="Nigel Deakin" w:date="2012-02-03T15:01:00Z">
        <w:r>
          <w:t xml:space="preserve">      </w:t>
        </w:r>
        <w:proofErr w:type="gramStart"/>
        <w:r>
          <w:t>connection.start(</w:t>
        </w:r>
        <w:proofErr w:type="gramEnd"/>
        <w:r>
          <w:t>);</w:t>
        </w:r>
      </w:ins>
    </w:p>
    <w:p w:rsidR="00000000" w:rsidRDefault="005F7E80">
      <w:pPr>
        <w:pStyle w:val="CodeInFrame"/>
        <w:rPr>
          <w:ins w:id="5684" w:author="Nigel Deakin" w:date="2012-02-03T15:01:00Z"/>
        </w:rPr>
        <w:pPrChange w:id="5685" w:author="Nigel Deakin" w:date="2012-02-01T18:25:00Z">
          <w:pPr>
            <w:pStyle w:val="SmallCode"/>
          </w:pPr>
        </w:pPrChange>
      </w:pPr>
    </w:p>
    <w:p w:rsidR="00000000" w:rsidRDefault="002D381C">
      <w:pPr>
        <w:pStyle w:val="CodeInFrame"/>
        <w:rPr>
          <w:ins w:id="5686" w:author="Nigel Deakin" w:date="2012-02-03T15:01:00Z"/>
        </w:rPr>
        <w:pPrChange w:id="5687" w:author="Nigel Deakin" w:date="2012-02-01T18:25:00Z">
          <w:pPr>
            <w:pStyle w:val="SmallCode"/>
          </w:pPr>
        </w:pPrChange>
      </w:pPr>
      <w:ins w:id="5688" w:author="Nigel Deakin" w:date="2012-02-03T15:01:00Z">
        <w:r>
          <w:t xml:space="preserve">      TextMessage textMessage = null;</w:t>
        </w:r>
      </w:ins>
    </w:p>
    <w:p w:rsidR="00000000" w:rsidRDefault="002D381C">
      <w:pPr>
        <w:pStyle w:val="CodeInFrame"/>
        <w:rPr>
          <w:ins w:id="5689" w:author="Nigel Deakin" w:date="2012-02-03T15:01:00Z"/>
        </w:rPr>
        <w:pPrChange w:id="5690" w:author="Nigel Deakin" w:date="2012-02-01T18:25:00Z">
          <w:pPr>
            <w:pStyle w:val="SmallCode"/>
          </w:pPr>
        </w:pPrChange>
      </w:pPr>
      <w:ins w:id="5691" w:author="Nigel Deakin" w:date="2012-02-03T15:01:00Z">
        <w:r>
          <w:t xml:space="preserve">      </w:t>
        </w:r>
        <w:proofErr w:type="gramStart"/>
        <w:r>
          <w:t>do</w:t>
        </w:r>
        <w:proofErr w:type="gramEnd"/>
        <w:r>
          <w:t xml:space="preserve"> {</w:t>
        </w:r>
      </w:ins>
    </w:p>
    <w:p w:rsidR="00000000" w:rsidRDefault="002D381C">
      <w:pPr>
        <w:pStyle w:val="CodeInFrame"/>
        <w:rPr>
          <w:ins w:id="5692" w:author="Nigel Deakin" w:date="2012-02-03T15:01:00Z"/>
        </w:rPr>
        <w:pPrChange w:id="5693" w:author="Nigel Deakin" w:date="2012-02-01T18:25:00Z">
          <w:pPr>
            <w:pStyle w:val="SmallCode"/>
          </w:pPr>
        </w:pPrChange>
      </w:pPr>
      <w:ins w:id="5694" w:author="Nigel Deakin" w:date="2012-02-03T15:01:00Z">
        <w:r>
          <w:t xml:space="preserve">         </w:t>
        </w:r>
        <w:proofErr w:type="gramStart"/>
        <w:r>
          <w:t>textMessage</w:t>
        </w:r>
        <w:proofErr w:type="gramEnd"/>
        <w:r>
          <w:t xml:space="preserve"> = (TextMessage) messageConsumer.receive(1000);</w:t>
        </w:r>
      </w:ins>
    </w:p>
    <w:p w:rsidR="00000000" w:rsidRDefault="002D381C">
      <w:pPr>
        <w:pStyle w:val="CodeInFrame"/>
        <w:rPr>
          <w:ins w:id="5695" w:author="Nigel Deakin" w:date="2012-02-03T15:01:00Z"/>
        </w:rPr>
        <w:pPrChange w:id="5696" w:author="Nigel Deakin" w:date="2012-02-01T18:25:00Z">
          <w:pPr>
            <w:pStyle w:val="SmallCode"/>
          </w:pPr>
        </w:pPrChange>
      </w:pPr>
      <w:ins w:id="5697" w:author="Nigel Deakin" w:date="2012-02-03T15:01:00Z">
        <w:r>
          <w:t xml:space="preserve">         </w:t>
        </w:r>
        <w:proofErr w:type="gramStart"/>
        <w:r>
          <w:t>if</w:t>
        </w:r>
        <w:proofErr w:type="gramEnd"/>
        <w:r>
          <w:t xml:space="preserve"> (textMessage!=null){</w:t>
        </w:r>
      </w:ins>
    </w:p>
    <w:p w:rsidR="00000000" w:rsidRDefault="002D381C">
      <w:pPr>
        <w:pStyle w:val="CodeInFrame"/>
        <w:rPr>
          <w:ins w:id="5698" w:author="Nigel Deakin" w:date="2012-02-03T15:01:00Z"/>
        </w:rPr>
        <w:pPrChange w:id="5699" w:author="Nigel Deakin" w:date="2012-02-01T18:25:00Z">
          <w:pPr>
            <w:pStyle w:val="SmallCode"/>
          </w:pPr>
        </w:pPrChange>
      </w:pPr>
      <w:ins w:id="5700" w:author="Nigel Deakin" w:date="2012-02-03T15:01:00Z">
        <w:r>
          <w:t xml:space="preserve">            </w:t>
        </w:r>
        <w:proofErr w:type="gramStart"/>
        <w:r>
          <w:t>messageProducer.send(</w:t>
        </w:r>
        <w:proofErr w:type="gramEnd"/>
        <w:r>
          <w:t>textMessage);</w:t>
        </w:r>
      </w:ins>
    </w:p>
    <w:p w:rsidR="00000000" w:rsidRDefault="002D381C">
      <w:pPr>
        <w:pStyle w:val="CodeInFrame"/>
        <w:rPr>
          <w:ins w:id="5701" w:author="Nigel Deakin" w:date="2012-02-03T15:01:00Z"/>
        </w:rPr>
        <w:pPrChange w:id="5702" w:author="Nigel Deakin" w:date="2012-02-01T18:25:00Z">
          <w:pPr>
            <w:pStyle w:val="SmallCode"/>
          </w:pPr>
        </w:pPrChange>
      </w:pPr>
      <w:ins w:id="5703" w:author="Nigel Deakin" w:date="2012-02-03T15:01:00Z">
        <w:r>
          <w:t xml:space="preserve">            </w:t>
        </w:r>
        <w:proofErr w:type="gramStart"/>
        <w:r>
          <w:t>session.commit(</w:t>
        </w:r>
        <w:proofErr w:type="gramEnd"/>
        <w:r>
          <w:t>);</w:t>
        </w:r>
        <w:r>
          <w:tab/>
        </w:r>
        <w:r>
          <w:tab/>
        </w:r>
      </w:ins>
    </w:p>
    <w:p w:rsidR="00000000" w:rsidRDefault="002D381C">
      <w:pPr>
        <w:pStyle w:val="CodeInFrame"/>
        <w:rPr>
          <w:ins w:id="5704" w:author="Nigel Deakin" w:date="2012-02-03T15:01:00Z"/>
        </w:rPr>
        <w:pPrChange w:id="5705" w:author="Nigel Deakin" w:date="2012-02-01T18:25:00Z">
          <w:pPr>
            <w:pStyle w:val="SmallCode"/>
          </w:pPr>
        </w:pPrChange>
      </w:pPr>
      <w:ins w:id="5706" w:author="Nigel Deakin" w:date="2012-02-03T15:01:00Z">
        <w:r>
          <w:t xml:space="preserve">         }</w:t>
        </w:r>
      </w:ins>
    </w:p>
    <w:p w:rsidR="00000000" w:rsidRDefault="002D381C">
      <w:pPr>
        <w:pStyle w:val="CodeInFrame"/>
        <w:rPr>
          <w:ins w:id="5707" w:author="Nigel Deakin" w:date="2012-02-03T15:01:00Z"/>
        </w:rPr>
        <w:pPrChange w:id="5708" w:author="Nigel Deakin" w:date="2012-02-01T18:25:00Z">
          <w:pPr>
            <w:pStyle w:val="SmallCode"/>
          </w:pPr>
        </w:pPrChange>
      </w:pPr>
      <w:ins w:id="5709" w:author="Nigel Deakin" w:date="2012-02-03T15:01:00Z">
        <w:r>
          <w:t xml:space="preserve">      } while (textMessage</w:t>
        </w:r>
        <w:proofErr w:type="gramStart"/>
        <w:r>
          <w:t>!=</w:t>
        </w:r>
        <w:proofErr w:type="gramEnd"/>
        <w:r>
          <w:t xml:space="preserve">null); </w:t>
        </w:r>
      </w:ins>
    </w:p>
    <w:p w:rsidR="00000000" w:rsidRDefault="002D381C">
      <w:pPr>
        <w:pStyle w:val="CodeInFrame"/>
        <w:rPr>
          <w:ins w:id="5710" w:author="Nigel Deakin" w:date="2012-02-03T15:01:00Z"/>
        </w:rPr>
        <w:pPrChange w:id="5711" w:author="Nigel Deakin" w:date="2012-02-01T18:25:00Z">
          <w:pPr>
            <w:pStyle w:val="SmallCode"/>
          </w:pPr>
        </w:pPrChange>
      </w:pPr>
      <w:ins w:id="5712" w:author="Nigel Deakin" w:date="2012-02-03T15:01:00Z">
        <w:r>
          <w:t xml:space="preserve">   }</w:t>
        </w:r>
        <w:r>
          <w:tab/>
        </w:r>
        <w:r>
          <w:tab/>
        </w:r>
      </w:ins>
    </w:p>
    <w:p w:rsidR="00000000" w:rsidRDefault="002D381C">
      <w:pPr>
        <w:pStyle w:val="CodeInFrame"/>
        <w:rPr>
          <w:ins w:id="5713" w:author="Nigel Deakin" w:date="2012-02-03T15:01:00Z"/>
        </w:rPr>
        <w:pPrChange w:id="5714" w:author="Nigel Deakin" w:date="2012-02-01T18:25:00Z">
          <w:pPr>
            <w:pStyle w:val="SmallCode"/>
          </w:pPr>
        </w:pPrChange>
      </w:pPr>
      <w:ins w:id="5715" w:author="Nigel Deakin" w:date="2012-02-03T15:01:00Z">
        <w:r>
          <w:t>}</w:t>
        </w:r>
      </w:ins>
    </w:p>
    <w:p w:rsidR="00000000" w:rsidRDefault="005668F9">
      <w:pPr>
        <w:pStyle w:val="Heading4"/>
        <w:rPr>
          <w:ins w:id="5716" w:author="Nigel Deakin" w:date="2012-02-07T17:26:00Z"/>
        </w:rPr>
        <w:pPrChange w:id="5717" w:author="Nigel Deakin" w:date="2012-02-07T17:26:00Z">
          <w:pPr/>
        </w:pPrChange>
      </w:pPr>
      <w:ins w:id="5718" w:author="Nigel Deakin" w:date="2012-02-07T17:26:00Z">
        <w:r>
          <w:t>Example using the simplified API</w:t>
        </w:r>
      </w:ins>
    </w:p>
    <w:p w:rsidR="002D381C" w:rsidRDefault="002D381C" w:rsidP="002D381C">
      <w:pPr>
        <w:rPr>
          <w:ins w:id="5719" w:author="Nigel Deakin" w:date="2012-02-03T15:01:00Z"/>
        </w:rPr>
      </w:pPr>
      <w:ins w:id="5720" w:author="Nigel Deakin" w:date="2012-02-03T15:01:00Z">
        <w:r>
          <w:t>Here’s how you might do this using the simplified API:</w:t>
        </w:r>
      </w:ins>
    </w:p>
    <w:p w:rsidR="00000000" w:rsidRDefault="002D381C">
      <w:pPr>
        <w:pStyle w:val="CodeInFrame"/>
        <w:rPr>
          <w:ins w:id="5721" w:author="Nigel Deakin" w:date="2012-02-03T15:01:00Z"/>
        </w:rPr>
        <w:pPrChange w:id="5722" w:author="Nigel Deakin" w:date="2012-02-01T18:26:00Z">
          <w:pPr>
            <w:pStyle w:val="SmallCode"/>
          </w:pPr>
        </w:pPrChange>
      </w:pPr>
      <w:proofErr w:type="gramStart"/>
      <w:ins w:id="5723" w:author="Nigel Deakin" w:date="2012-02-03T15:01:00Z">
        <w:r>
          <w:lastRenderedPageBreak/>
          <w:t>public</w:t>
        </w:r>
        <w:proofErr w:type="gramEnd"/>
        <w:r>
          <w:t xml:space="preserve"> void receiveAndSendMessageNew() throws NamingException {</w:t>
        </w:r>
      </w:ins>
    </w:p>
    <w:p w:rsidR="00000000" w:rsidRDefault="005F7E80">
      <w:pPr>
        <w:pStyle w:val="CodeInFrame"/>
        <w:rPr>
          <w:ins w:id="5724" w:author="Nigel Deakin" w:date="2012-02-03T15:01:00Z"/>
        </w:rPr>
        <w:pPrChange w:id="5725" w:author="Nigel Deakin" w:date="2012-02-01T18:26:00Z">
          <w:pPr>
            <w:pStyle w:val="SmallCode"/>
          </w:pPr>
        </w:pPrChange>
      </w:pPr>
    </w:p>
    <w:p w:rsidR="00000000" w:rsidRDefault="002D381C">
      <w:pPr>
        <w:pStyle w:val="CodeInFrame"/>
        <w:rPr>
          <w:ins w:id="5726" w:author="Nigel Deakin" w:date="2012-02-03T15:01:00Z"/>
        </w:rPr>
        <w:pPrChange w:id="5727" w:author="Nigel Deakin" w:date="2012-02-01T18:26:00Z">
          <w:pPr>
            <w:pStyle w:val="SmallCode"/>
          </w:pPr>
        </w:pPrChange>
      </w:pPr>
      <w:ins w:id="5728" w:author="Nigel Deakin" w:date="2012-02-03T15:01:00Z">
        <w:r>
          <w:t xml:space="preserve">   InitialContext initialContext = </w:t>
        </w:r>
        <w:proofErr w:type="gramStart"/>
        <w:r>
          <w:t>getInitialContext(</w:t>
        </w:r>
        <w:proofErr w:type="gramEnd"/>
        <w:r>
          <w:t>);</w:t>
        </w:r>
      </w:ins>
    </w:p>
    <w:p w:rsidR="00000000" w:rsidRDefault="002D381C">
      <w:pPr>
        <w:pStyle w:val="CodeInFrame"/>
        <w:rPr>
          <w:ins w:id="5729" w:author="Nigel Deakin" w:date="2012-02-03T15:01:00Z"/>
        </w:rPr>
        <w:pPrChange w:id="5730" w:author="Nigel Deakin" w:date="2012-02-01T18:26:00Z">
          <w:pPr>
            <w:pStyle w:val="SmallCode"/>
          </w:pPr>
        </w:pPrChange>
      </w:pPr>
      <w:ins w:id="5731" w:author="Nigel Deakin" w:date="2012-02-03T15:01:00Z">
        <w:r>
          <w:t xml:space="preserve">   ConnectionFactory connectionFactory = (ConnectionFactory)</w:t>
        </w:r>
      </w:ins>
    </w:p>
    <w:p w:rsidR="00000000" w:rsidRDefault="002D381C">
      <w:pPr>
        <w:pStyle w:val="CodeInFrame"/>
        <w:rPr>
          <w:ins w:id="5732" w:author="Nigel Deakin" w:date="2012-02-03T15:01:00Z"/>
        </w:rPr>
        <w:pPrChange w:id="5733" w:author="Nigel Deakin" w:date="2012-02-01T18:26:00Z">
          <w:pPr>
            <w:pStyle w:val="SmallCode"/>
          </w:pPr>
        </w:pPrChange>
      </w:pPr>
      <w:ins w:id="5734" w:author="Nigel Deakin" w:date="2012-02-03T15:01:00Z">
        <w:r>
          <w:t xml:space="preserve">      </w:t>
        </w:r>
        <w:proofErr w:type="gramStart"/>
        <w:r>
          <w:t>initialContext.lookup(</w:t>
        </w:r>
        <w:proofErr w:type="gramEnd"/>
        <w:r>
          <w:t>"jms/connectionFactory");</w:t>
        </w:r>
      </w:ins>
    </w:p>
    <w:p w:rsidR="00000000" w:rsidRDefault="002D381C">
      <w:pPr>
        <w:pStyle w:val="CodeInFrame"/>
        <w:rPr>
          <w:ins w:id="5735" w:author="Nigel Deakin" w:date="2012-02-03T15:01:00Z"/>
        </w:rPr>
        <w:pPrChange w:id="5736" w:author="Nigel Deakin" w:date="2012-02-01T18:26:00Z">
          <w:pPr>
            <w:pStyle w:val="SmallCode"/>
          </w:pPr>
        </w:pPrChange>
      </w:pPr>
      <w:ins w:id="5737" w:author="Nigel Deakin" w:date="2012-02-03T15:01:00Z">
        <w:r>
          <w:t xml:space="preserve">   Queue inboundQueue = </w:t>
        </w:r>
      </w:ins>
    </w:p>
    <w:p w:rsidR="00000000" w:rsidRDefault="002D381C">
      <w:pPr>
        <w:pStyle w:val="CodeInFrame"/>
        <w:rPr>
          <w:ins w:id="5738" w:author="Nigel Deakin" w:date="2012-02-03T15:01:00Z"/>
        </w:rPr>
        <w:pPrChange w:id="5739" w:author="Nigel Deakin" w:date="2012-02-01T18:26:00Z">
          <w:pPr>
            <w:pStyle w:val="SmallCode"/>
          </w:pPr>
        </w:pPrChange>
      </w:pPr>
      <w:ins w:id="5740" w:author="Nigel Deakin" w:date="2012-02-03T15:01:00Z">
        <w:r>
          <w:t xml:space="preserve">      (Queue) </w:t>
        </w:r>
        <w:proofErr w:type="gramStart"/>
        <w:r>
          <w:t>initialContext.lookup(</w:t>
        </w:r>
        <w:proofErr w:type="gramEnd"/>
        <w:r>
          <w:t>"jms/inboundQueue");</w:t>
        </w:r>
      </w:ins>
    </w:p>
    <w:p w:rsidR="00000000" w:rsidRDefault="002D381C">
      <w:pPr>
        <w:pStyle w:val="CodeInFrame"/>
        <w:rPr>
          <w:ins w:id="5741" w:author="Nigel Deakin" w:date="2012-02-03T15:01:00Z"/>
        </w:rPr>
        <w:pPrChange w:id="5742" w:author="Nigel Deakin" w:date="2012-02-01T18:26:00Z">
          <w:pPr>
            <w:pStyle w:val="SmallCode"/>
          </w:pPr>
        </w:pPrChange>
      </w:pPr>
      <w:ins w:id="5743" w:author="Nigel Deakin" w:date="2012-02-03T15:01:00Z">
        <w:r>
          <w:t xml:space="preserve">   Queue outboundQueue = </w:t>
        </w:r>
      </w:ins>
    </w:p>
    <w:p w:rsidR="00000000" w:rsidRDefault="002D381C">
      <w:pPr>
        <w:pStyle w:val="CodeInFrame"/>
        <w:rPr>
          <w:ins w:id="5744" w:author="Nigel Deakin" w:date="2012-02-03T15:01:00Z"/>
        </w:rPr>
        <w:pPrChange w:id="5745" w:author="Nigel Deakin" w:date="2012-02-01T18:26:00Z">
          <w:pPr>
            <w:pStyle w:val="SmallCode"/>
          </w:pPr>
        </w:pPrChange>
      </w:pPr>
      <w:ins w:id="5746" w:author="Nigel Deakin" w:date="2012-02-03T15:01:00Z">
        <w:r>
          <w:t xml:space="preserve">      (Queue) </w:t>
        </w:r>
        <w:proofErr w:type="gramStart"/>
        <w:r>
          <w:t>initialContext.lookup(</w:t>
        </w:r>
        <w:proofErr w:type="gramEnd"/>
        <w:r>
          <w:t>"jms/outboundQueue");</w:t>
        </w:r>
      </w:ins>
    </w:p>
    <w:p w:rsidR="00000000" w:rsidRDefault="005F7E80">
      <w:pPr>
        <w:pStyle w:val="CodeInFrame"/>
        <w:rPr>
          <w:ins w:id="5747" w:author="Nigel Deakin" w:date="2012-02-03T15:01:00Z"/>
        </w:rPr>
        <w:pPrChange w:id="5748" w:author="Nigel Deakin" w:date="2012-02-01T18:26:00Z">
          <w:pPr>
            <w:pStyle w:val="SmallCode"/>
          </w:pPr>
        </w:pPrChange>
      </w:pPr>
    </w:p>
    <w:p w:rsidR="00000000" w:rsidRDefault="002D381C">
      <w:pPr>
        <w:pStyle w:val="CodeInFrame"/>
        <w:rPr>
          <w:ins w:id="5749" w:author="Nigel Deakin" w:date="2012-02-03T15:01:00Z"/>
        </w:rPr>
        <w:pPrChange w:id="5750" w:author="Nigel Deakin" w:date="2012-02-01T18:26:00Z">
          <w:pPr>
            <w:pStyle w:val="SmallCode"/>
          </w:pPr>
        </w:pPrChange>
      </w:pPr>
      <w:ins w:id="5751" w:author="Nigel Deakin" w:date="2012-02-03T15:01:00Z">
        <w:r>
          <w:t xml:space="preserve">   </w:t>
        </w:r>
        <w:proofErr w:type="gramStart"/>
        <w:r>
          <w:t>try</w:t>
        </w:r>
        <w:proofErr w:type="gramEnd"/>
        <w:r>
          <w:t xml:space="preserve"> (</w:t>
        </w:r>
      </w:ins>
      <w:ins w:id="5752" w:author="Nigel Deakin" w:date="2012-03-21T10:25:00Z">
        <w:r w:rsidR="00712267">
          <w:t>JMSContext</w:t>
        </w:r>
      </w:ins>
      <w:ins w:id="5753" w:author="Nigel Deakin" w:date="2012-02-03T15:01:00Z">
        <w:r>
          <w:t xml:space="preserve"> context = </w:t>
        </w:r>
      </w:ins>
    </w:p>
    <w:p w:rsidR="00000000" w:rsidRDefault="002D381C">
      <w:pPr>
        <w:pStyle w:val="CodeInFrame"/>
        <w:rPr>
          <w:ins w:id="5754" w:author="Nigel Deakin" w:date="2012-02-03T15:01:00Z"/>
        </w:rPr>
        <w:pPrChange w:id="5755" w:author="Nigel Deakin" w:date="2012-03-21T11:02:00Z">
          <w:pPr>
            <w:pStyle w:val="SmallCode"/>
          </w:pPr>
        </w:pPrChange>
      </w:pPr>
      <w:ins w:id="5756" w:author="Nigel Deakin" w:date="2012-02-03T15:01:00Z">
        <w:r>
          <w:t xml:space="preserve">         </w:t>
        </w:r>
        <w:proofErr w:type="gramStart"/>
        <w:r>
          <w:t>connectionFactory.</w:t>
        </w:r>
      </w:ins>
      <w:ins w:id="5757" w:author="Nigel Deakin" w:date="2012-03-21T10:42:00Z">
        <w:r w:rsidR="00DA1A4E">
          <w:t>createContext</w:t>
        </w:r>
      </w:ins>
      <w:ins w:id="5758" w:author="Nigel Deakin" w:date="2012-02-03T15:01:00Z">
        <w:r>
          <w:t>(</w:t>
        </w:r>
        <w:proofErr w:type="gramEnd"/>
        <w:r>
          <w:t>SESSION_TRANSACTED);){</w:t>
        </w:r>
      </w:ins>
    </w:p>
    <w:p w:rsidR="00000000" w:rsidRDefault="002D381C">
      <w:pPr>
        <w:pStyle w:val="CodeInFrame"/>
        <w:rPr>
          <w:ins w:id="5759" w:author="Nigel Deakin" w:date="2012-02-03T15:01:00Z"/>
        </w:rPr>
        <w:pPrChange w:id="5760" w:author="Nigel Deakin" w:date="2012-02-01T18:26:00Z">
          <w:pPr>
            <w:pStyle w:val="SmallCode"/>
          </w:pPr>
        </w:pPrChange>
      </w:pPr>
      <w:ins w:id="5761" w:author="Nigel Deakin" w:date="2012-02-03T15:01:00Z">
        <w:r>
          <w:t xml:space="preserve">      </w:t>
        </w:r>
      </w:ins>
      <w:ins w:id="5762" w:author="Nigel Deakin" w:date="2012-03-20T17:56:00Z">
        <w:r w:rsidR="00D84DB2">
          <w:t>JMS</w:t>
        </w:r>
      </w:ins>
      <w:ins w:id="5763" w:author="Nigel Deakin" w:date="2012-02-03T15:01:00Z">
        <w:r>
          <w:t xml:space="preserve">Consumer </w:t>
        </w:r>
      </w:ins>
      <w:ins w:id="5764" w:author="Nigel Deakin" w:date="2012-03-20T17:56:00Z">
        <w:r w:rsidR="00D84DB2">
          <w:t>c</w:t>
        </w:r>
      </w:ins>
      <w:ins w:id="5765" w:author="Nigel Deakin" w:date="2012-02-03T15:01:00Z">
        <w:r>
          <w:t xml:space="preserve">onsumer = </w:t>
        </w:r>
        <w:proofErr w:type="gramStart"/>
        <w:r>
          <w:t>context.createConsumer(</w:t>
        </w:r>
        <w:proofErr w:type="gramEnd"/>
        <w:r>
          <w:t>inboundQueue);</w:t>
        </w:r>
      </w:ins>
    </w:p>
    <w:p w:rsidR="00000000" w:rsidRDefault="002D381C">
      <w:pPr>
        <w:pStyle w:val="CodeInFrame"/>
        <w:rPr>
          <w:ins w:id="5766" w:author="Nigel Deakin" w:date="2012-02-03T15:01:00Z"/>
        </w:rPr>
        <w:pPrChange w:id="5767" w:author="Nigel Deakin" w:date="2012-02-01T18:26:00Z">
          <w:pPr>
            <w:pStyle w:val="SmallCode"/>
          </w:pPr>
        </w:pPrChange>
      </w:pPr>
      <w:ins w:id="5768" w:author="Nigel Deakin" w:date="2012-02-03T15:01:00Z">
        <w:r>
          <w:t xml:space="preserve">      TextMessage textMessage = null;</w:t>
        </w:r>
      </w:ins>
    </w:p>
    <w:p w:rsidR="00000000" w:rsidRDefault="002D381C">
      <w:pPr>
        <w:pStyle w:val="CodeInFrame"/>
        <w:rPr>
          <w:ins w:id="5769" w:author="Nigel Deakin" w:date="2012-02-03T15:01:00Z"/>
        </w:rPr>
        <w:pPrChange w:id="5770" w:author="Nigel Deakin" w:date="2012-02-01T18:26:00Z">
          <w:pPr>
            <w:pStyle w:val="SmallCode"/>
          </w:pPr>
        </w:pPrChange>
      </w:pPr>
      <w:ins w:id="5771" w:author="Nigel Deakin" w:date="2012-02-03T15:01:00Z">
        <w:r>
          <w:t xml:space="preserve">      </w:t>
        </w:r>
        <w:proofErr w:type="gramStart"/>
        <w:r>
          <w:t>do</w:t>
        </w:r>
        <w:proofErr w:type="gramEnd"/>
        <w:r>
          <w:t xml:space="preserve"> {</w:t>
        </w:r>
      </w:ins>
    </w:p>
    <w:p w:rsidR="00000000" w:rsidRDefault="002D381C">
      <w:pPr>
        <w:pStyle w:val="CodeInFrame"/>
        <w:rPr>
          <w:ins w:id="5772" w:author="Nigel Deakin" w:date="2012-02-03T15:01:00Z"/>
        </w:rPr>
        <w:pPrChange w:id="5773" w:author="Nigel Deakin" w:date="2012-03-20T17:57:00Z">
          <w:pPr>
            <w:pStyle w:val="SmallCode"/>
          </w:pPr>
        </w:pPrChange>
      </w:pPr>
      <w:ins w:id="5774" w:author="Nigel Deakin" w:date="2012-02-03T15:01:00Z">
        <w:r>
          <w:t xml:space="preserve">         </w:t>
        </w:r>
        <w:proofErr w:type="gramStart"/>
        <w:r>
          <w:t>textMessage</w:t>
        </w:r>
        <w:proofErr w:type="gramEnd"/>
        <w:r>
          <w:t xml:space="preserve"> = (TextMessage) </w:t>
        </w:r>
      </w:ins>
      <w:ins w:id="5775" w:author="Nigel Deakin" w:date="2012-03-20T17:57:00Z">
        <w:r w:rsidR="00D84DB2" w:rsidRPr="00D84DB2">
          <w:t>consumer</w:t>
        </w:r>
      </w:ins>
      <w:ins w:id="5776" w:author="Nigel Deakin" w:date="2012-02-03T15:01:00Z">
        <w:r>
          <w:t>.receive(1000);</w:t>
        </w:r>
      </w:ins>
    </w:p>
    <w:p w:rsidR="00000000" w:rsidRDefault="002D381C">
      <w:pPr>
        <w:pStyle w:val="CodeInFrame"/>
        <w:rPr>
          <w:ins w:id="5777" w:author="Nigel Deakin" w:date="2012-02-03T15:01:00Z"/>
        </w:rPr>
        <w:pPrChange w:id="5778" w:author="Nigel Deakin" w:date="2012-02-01T18:26:00Z">
          <w:pPr>
            <w:pStyle w:val="SmallCode"/>
          </w:pPr>
        </w:pPrChange>
      </w:pPr>
      <w:ins w:id="5779" w:author="Nigel Deakin" w:date="2012-02-03T15:01:00Z">
        <w:r>
          <w:t xml:space="preserve">         </w:t>
        </w:r>
        <w:proofErr w:type="gramStart"/>
        <w:r>
          <w:t>if</w:t>
        </w:r>
        <w:proofErr w:type="gramEnd"/>
        <w:r>
          <w:t xml:space="preserve"> (textMessage != null) {</w:t>
        </w:r>
      </w:ins>
    </w:p>
    <w:p w:rsidR="00000000" w:rsidRDefault="008E291B">
      <w:pPr>
        <w:pStyle w:val="CodeInFrame"/>
        <w:rPr>
          <w:ins w:id="5780" w:author="Nigel Deakin" w:date="2012-08-30T17:19:00Z"/>
        </w:rPr>
        <w:pPrChange w:id="5781" w:author="Nigel Deakin" w:date="2012-02-01T18:26:00Z">
          <w:pPr>
            <w:pStyle w:val="SmallCode"/>
          </w:pPr>
        </w:pPrChange>
      </w:pPr>
      <w:ins w:id="5782" w:author="Nigel Deakin" w:date="2012-02-03T15:01:00Z">
        <w:r>
          <w:t xml:space="preserve">         </w:t>
        </w:r>
      </w:ins>
      <w:ins w:id="5783" w:author="Nigel Deakin" w:date="2012-08-30T17:19:00Z">
        <w:r>
          <w:t xml:space="preserve">   </w:t>
        </w:r>
      </w:ins>
      <w:proofErr w:type="gramStart"/>
      <w:ins w:id="5784" w:author="Nigel Deakin" w:date="2012-02-03T15:01:00Z">
        <w:r w:rsidR="002D381C">
          <w:t>context.</w:t>
        </w:r>
      </w:ins>
      <w:ins w:id="5785" w:author="Nigel Deakin" w:date="2012-08-30T17:19:00Z">
        <w:r>
          <w:t>createProducer(</w:t>
        </w:r>
        <w:proofErr w:type="gramEnd"/>
        <w:r>
          <w:t>).</w:t>
        </w:r>
      </w:ins>
      <w:ins w:id="5786" w:author="Nigel Deakin" w:date="2012-02-03T15:01:00Z">
        <w:r w:rsidR="002D381C">
          <w:t>send(</w:t>
        </w:r>
      </w:ins>
    </w:p>
    <w:p w:rsidR="00000000" w:rsidRDefault="008E291B">
      <w:pPr>
        <w:pStyle w:val="CodeInFrame"/>
        <w:rPr>
          <w:ins w:id="5787" w:author="Nigel Deakin" w:date="2012-02-03T15:01:00Z"/>
        </w:rPr>
        <w:pPrChange w:id="5788" w:author="Nigel Deakin" w:date="2012-02-01T18:26:00Z">
          <w:pPr>
            <w:pStyle w:val="SmallCode"/>
          </w:pPr>
        </w:pPrChange>
      </w:pPr>
      <w:ins w:id="5789" w:author="Nigel Deakin" w:date="2012-08-30T17:19:00Z">
        <w:r>
          <w:t xml:space="preserve">               </w:t>
        </w:r>
      </w:ins>
      <w:proofErr w:type="gramStart"/>
      <w:ins w:id="5790" w:author="Nigel Deakin" w:date="2012-02-03T15:01:00Z">
        <w:r w:rsidR="002D381C">
          <w:t>outboundQueue</w:t>
        </w:r>
        <w:proofErr w:type="gramEnd"/>
        <w:r w:rsidR="002D381C">
          <w:t>, textMessage);</w:t>
        </w:r>
      </w:ins>
    </w:p>
    <w:p w:rsidR="00000000" w:rsidRDefault="002D381C">
      <w:pPr>
        <w:pStyle w:val="CodeInFrame"/>
        <w:rPr>
          <w:ins w:id="5791" w:author="Nigel Deakin" w:date="2012-02-03T15:01:00Z"/>
        </w:rPr>
        <w:pPrChange w:id="5792" w:author="Nigel Deakin" w:date="2012-02-01T18:26:00Z">
          <w:pPr>
            <w:pStyle w:val="SmallCode"/>
          </w:pPr>
        </w:pPrChange>
      </w:pPr>
      <w:ins w:id="5793" w:author="Nigel Deakin" w:date="2012-02-03T15:01:00Z">
        <w:r>
          <w:t xml:space="preserve">            </w:t>
        </w:r>
        <w:proofErr w:type="gramStart"/>
        <w:r>
          <w:t>context.commit(</w:t>
        </w:r>
        <w:proofErr w:type="gramEnd"/>
        <w:r>
          <w:t>);</w:t>
        </w:r>
      </w:ins>
    </w:p>
    <w:p w:rsidR="00000000" w:rsidRDefault="002D381C">
      <w:pPr>
        <w:pStyle w:val="CodeInFrame"/>
        <w:rPr>
          <w:ins w:id="5794" w:author="Nigel Deakin" w:date="2012-02-03T15:01:00Z"/>
        </w:rPr>
        <w:pPrChange w:id="5795" w:author="Nigel Deakin" w:date="2012-02-01T18:26:00Z">
          <w:pPr>
            <w:pStyle w:val="SmallCode"/>
          </w:pPr>
        </w:pPrChange>
      </w:pPr>
      <w:ins w:id="5796" w:author="Nigel Deakin" w:date="2012-02-03T15:01:00Z">
        <w:r>
          <w:t xml:space="preserve">         }</w:t>
        </w:r>
      </w:ins>
    </w:p>
    <w:p w:rsidR="00000000" w:rsidRDefault="002D381C">
      <w:pPr>
        <w:pStyle w:val="CodeInFrame"/>
        <w:rPr>
          <w:ins w:id="5797" w:author="Nigel Deakin" w:date="2012-02-03T15:01:00Z"/>
        </w:rPr>
        <w:pPrChange w:id="5798" w:author="Nigel Deakin" w:date="2012-02-01T18:26:00Z">
          <w:pPr>
            <w:pStyle w:val="SmallCode"/>
          </w:pPr>
        </w:pPrChange>
      </w:pPr>
      <w:ins w:id="5799" w:author="Nigel Deakin" w:date="2012-02-03T15:01:00Z">
        <w:r>
          <w:t xml:space="preserve">      } while (</w:t>
        </w:r>
        <w:proofErr w:type="gramStart"/>
        <w:r>
          <w:t>textMessage !</w:t>
        </w:r>
        <w:proofErr w:type="gramEnd"/>
        <w:r>
          <w:t>= null);</w:t>
        </w:r>
      </w:ins>
    </w:p>
    <w:p w:rsidR="00000000" w:rsidRDefault="002D381C">
      <w:pPr>
        <w:pStyle w:val="CodeInFrame"/>
        <w:rPr>
          <w:ins w:id="5800" w:author="Nigel Deakin" w:date="2012-02-03T15:01:00Z"/>
        </w:rPr>
        <w:pPrChange w:id="5801" w:author="Nigel Deakin" w:date="2012-02-01T18:26:00Z">
          <w:pPr>
            <w:pStyle w:val="SmallCode"/>
          </w:pPr>
        </w:pPrChange>
      </w:pPr>
      <w:ins w:id="5802" w:author="Nigel Deakin" w:date="2012-02-03T15:01:00Z">
        <w:r>
          <w:t xml:space="preserve">   }</w:t>
        </w:r>
      </w:ins>
    </w:p>
    <w:p w:rsidR="00000000" w:rsidRDefault="002D381C">
      <w:pPr>
        <w:pStyle w:val="CodeInFrame"/>
        <w:rPr>
          <w:ins w:id="5803" w:author="Nigel Deakin" w:date="2012-02-03T15:01:00Z"/>
        </w:rPr>
        <w:pPrChange w:id="5804" w:author="Nigel Deakin" w:date="2012-02-01T18:26:00Z">
          <w:pPr>
            <w:pStyle w:val="SmallCode"/>
          </w:pPr>
        </w:pPrChange>
      </w:pPr>
      <w:ins w:id="5805" w:author="Nigel Deakin" w:date="2012-02-03T15:01:00Z">
        <w:r>
          <w:t>}</w:t>
        </w:r>
      </w:ins>
    </w:p>
    <w:p w:rsidR="002D381C" w:rsidRDefault="002D381C" w:rsidP="002D381C">
      <w:pPr>
        <w:rPr>
          <w:ins w:id="5806" w:author="Nigel Deakin" w:date="2012-02-03T15:01:00Z"/>
        </w:rPr>
      </w:pPr>
      <w:ins w:id="5807" w:author="Nigel Deakin" w:date="2012-02-03T15:01:00Z">
        <w:r>
          <w:t xml:space="preserve">Note that receiveAndSendMessageNew does not need to throw </w:t>
        </w:r>
        <w:r w:rsidRPr="009F22EC">
          <w:rPr>
            <w:rStyle w:val="Code"/>
          </w:rPr>
          <w:t>JMSException</w:t>
        </w:r>
        <w:r>
          <w:t>.</w:t>
        </w:r>
      </w:ins>
    </w:p>
    <w:p w:rsidR="00000000" w:rsidRDefault="002D381C">
      <w:pPr>
        <w:pStyle w:val="Heading3"/>
        <w:rPr>
          <w:ins w:id="5808" w:author="Nigel Deakin" w:date="2012-02-03T15:01:00Z"/>
        </w:rPr>
        <w:pPrChange w:id="5809" w:author="Nigel Deakin" w:date="2012-02-01T18:27:00Z">
          <w:pPr>
            <w:pStyle w:val="Heading2"/>
          </w:pPr>
        </w:pPrChange>
      </w:pPr>
      <w:bookmarkStart w:id="5810" w:name="_Toc339906492"/>
      <w:ins w:id="5811" w:author="Nigel Deakin" w:date="2012-02-03T15:01:00Z">
        <w:r>
          <w:t>Request/reply pattern using a TemporaryQueue (Java EE)</w:t>
        </w:r>
        <w:bookmarkEnd w:id="5810"/>
      </w:ins>
    </w:p>
    <w:p w:rsidR="002D381C" w:rsidRDefault="002D381C" w:rsidP="002D381C">
      <w:pPr>
        <w:rPr>
          <w:ins w:id="5812" w:author="Nigel Deakin" w:date="2012-02-03T15:01:00Z"/>
        </w:rPr>
      </w:pPr>
      <w:ins w:id="5813" w:author="Nigel Deakin" w:date="2012-02-03T15:01:00Z">
        <w:r>
          <w:t>This example compares the use of the standard and simplified JMS APIs for implementing a request/reply pattern in a Java EE EJB container.</w:t>
        </w:r>
      </w:ins>
    </w:p>
    <w:p w:rsidR="002D381C" w:rsidRDefault="002D381C" w:rsidP="002D381C">
      <w:pPr>
        <w:rPr>
          <w:ins w:id="5814" w:author="Nigel Deakin" w:date="2012-02-03T15:01:00Z"/>
        </w:rPr>
      </w:pPr>
      <w:ins w:id="5815" w:author="Nigel Deakin" w:date="2012-02-03T15:01:00Z">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00D71E00" w:rsidRPr="00D71E00">
          <w:rPr>
            <w:rStyle w:val="Code"/>
            <w:rPrChange w:id="5816" w:author="Nigel Deakin" w:date="2012-02-03T11:04:00Z">
              <w:rPr>
                <w:rFonts w:ascii="Courier New" w:hAnsi="Courier New" w:cs="Courier New"/>
                <w:sz w:val="18"/>
                <w:lang w:eastAsia="en-US" w:bidi="en-US"/>
              </w:rPr>
            </w:rPrChange>
          </w:rPr>
          <w:t>TemporaryQueue</w:t>
        </w:r>
        <w:r>
          <w:t>, to which the reply should be set. After sending the request, the session bean listens on the temporary queue until it receives the reply.</w:t>
        </w:r>
      </w:ins>
    </w:p>
    <w:p w:rsidR="002D381C" w:rsidRDefault="002D381C" w:rsidP="002D381C">
      <w:pPr>
        <w:rPr>
          <w:ins w:id="5817" w:author="Nigel Deakin" w:date="2012-02-03T15:01:00Z"/>
        </w:rPr>
      </w:pPr>
      <w:ins w:id="5818" w:author="Nigel Deakin" w:date="2012-02-03T15:01:00Z">
        <w:r>
          <w:t>Since the request message won’t actually be sent until the transaction is committed, the request message is sent in a separate transaction from that used to receive the reply.</w:t>
        </w:r>
      </w:ins>
    </w:p>
    <w:p w:rsidR="002D381C" w:rsidRDefault="002D381C" w:rsidP="002D381C">
      <w:pPr>
        <w:rPr>
          <w:ins w:id="5819" w:author="Nigel Deakin" w:date="2012-02-03T15:01:00Z"/>
        </w:rPr>
      </w:pPr>
      <w:ins w:id="5820" w:author="Nigel Deakin" w:date="2012-02-03T15:01:00Z">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ins>
    </w:p>
    <w:p w:rsidR="00000000" w:rsidRDefault="002D381C">
      <w:pPr>
        <w:rPr>
          <w:ins w:id="5821" w:author="Nigel Deakin" w:date="2012-02-03T15:01:00Z"/>
        </w:rPr>
        <w:pPrChange w:id="5822" w:author="Nigel Deakin" w:date="2012-02-01T18:28:00Z">
          <w:pPr>
            <w:numPr>
              <w:numId w:val="57"/>
            </w:numPr>
            <w:suppressAutoHyphens w:val="0"/>
            <w:autoSpaceDE/>
            <w:autoSpaceDN/>
            <w:adjustRightInd/>
            <w:spacing w:before="0" w:after="200" w:line="276" w:lineRule="auto"/>
            <w:ind w:left="720" w:hanging="360"/>
          </w:pPr>
        </w:pPrChange>
      </w:pPr>
      <w:ins w:id="5823" w:author="Nigel Deakin" w:date="2012-02-03T15:01:00Z">
        <w:r>
          <w:t>When implementing this pattern, the following features of JMS must be borne in mind:</w:t>
        </w:r>
      </w:ins>
    </w:p>
    <w:p w:rsidR="00000000" w:rsidRDefault="002D381C">
      <w:pPr>
        <w:pStyle w:val="ListBullet"/>
        <w:rPr>
          <w:ins w:id="5824" w:author="Nigel Deakin" w:date="2012-02-03T15:01:00Z"/>
        </w:rPr>
        <w:pPrChange w:id="5825" w:author="Nigel Deakin" w:date="2012-02-01T18:29:00Z">
          <w:pPr>
            <w:numPr>
              <w:numId w:val="57"/>
            </w:numPr>
            <w:suppressAutoHyphens w:val="0"/>
            <w:autoSpaceDE/>
            <w:autoSpaceDN/>
            <w:adjustRightInd/>
            <w:spacing w:before="0" w:after="200" w:line="276" w:lineRule="auto"/>
            <w:ind w:left="720" w:hanging="360"/>
          </w:pPr>
        </w:pPrChange>
      </w:pPr>
      <w:ins w:id="5826" w:author="Nigel Deakin" w:date="2012-02-03T15:01:00Z">
        <w:r>
          <w:t xml:space="preserve">The same </w:t>
        </w:r>
        <w:r w:rsidR="00D71E00" w:rsidRPr="00D71E00">
          <w:rPr>
            <w:rStyle w:val="Code"/>
            <w:rPrChange w:id="5827" w:author="Nigel Deakin" w:date="2012-02-01T18:29:00Z">
              <w:rPr>
                <w:rStyle w:val="CodeChar"/>
              </w:rPr>
            </w:rPrChang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ins>
    </w:p>
    <w:p w:rsidR="00000000" w:rsidRDefault="002D381C">
      <w:pPr>
        <w:pStyle w:val="ListBullet"/>
        <w:rPr>
          <w:ins w:id="5828" w:author="Nigel Deakin" w:date="2012-02-07T17:21:00Z"/>
        </w:rPr>
        <w:pPrChange w:id="5829" w:author="Nigel Deakin" w:date="2012-02-01T18:29:00Z">
          <w:pPr>
            <w:numPr>
              <w:numId w:val="57"/>
            </w:numPr>
            <w:suppressAutoHyphens w:val="0"/>
            <w:autoSpaceDE/>
            <w:autoSpaceDN/>
            <w:adjustRightInd/>
            <w:spacing w:before="0" w:after="200" w:line="276" w:lineRule="auto"/>
            <w:ind w:left="720" w:hanging="360"/>
          </w:pPr>
        </w:pPrChange>
      </w:pPr>
      <w:ins w:id="5830" w:author="Nigel Deakin" w:date="2012-02-03T15:01:00Z">
        <w:r>
          <w:t xml:space="preserve">If the request message is sent in a transaction then the response message must be consumed in a separate transaction.  That’s why the message is sent in a separate business which has the transactional attribute </w:t>
        </w:r>
        <w:r w:rsidRPr="009F22EC">
          <w:rPr>
            <w:rStyle w:val="Code"/>
          </w:rPr>
          <w:t>REQUIRES_NEW</w:t>
        </w:r>
        <w:r>
          <w:t>.</w:t>
        </w:r>
      </w:ins>
    </w:p>
    <w:p w:rsidR="00000000" w:rsidRDefault="00F2167D">
      <w:pPr>
        <w:pStyle w:val="Heading4"/>
        <w:rPr>
          <w:ins w:id="5831" w:author="Nigel Deakin" w:date="2012-02-03T15:01:00Z"/>
        </w:rPr>
        <w:pPrChange w:id="5832" w:author="Nigel Deakin" w:date="2012-02-07T17:21:00Z">
          <w:pPr>
            <w:numPr>
              <w:numId w:val="57"/>
            </w:numPr>
            <w:suppressAutoHyphens w:val="0"/>
            <w:autoSpaceDE/>
            <w:autoSpaceDN/>
            <w:adjustRightInd/>
            <w:spacing w:before="0" w:after="200" w:line="276" w:lineRule="auto"/>
            <w:ind w:left="720" w:hanging="360"/>
          </w:pPr>
        </w:pPrChange>
      </w:pPr>
      <w:ins w:id="5833" w:author="Nigel Deakin" w:date="2012-02-07T17:22:00Z">
        <w:r>
          <w:t>Example u</w:t>
        </w:r>
      </w:ins>
      <w:ins w:id="5834" w:author="Nigel Deakin" w:date="2012-02-07T17:21:00Z">
        <w:r>
          <w:t>sing the standard API</w:t>
        </w:r>
      </w:ins>
    </w:p>
    <w:p w:rsidR="00000000" w:rsidRDefault="002D381C">
      <w:pPr>
        <w:rPr>
          <w:ins w:id="5835" w:author="Nigel Deakin" w:date="2012-02-03T15:01:00Z"/>
        </w:rPr>
        <w:pPrChange w:id="5836" w:author="Nigel Deakin" w:date="2012-02-03T11:10:00Z">
          <w:pPr>
            <w:pStyle w:val="ListBullet"/>
          </w:pPr>
        </w:pPrChange>
      </w:pPr>
      <w:ins w:id="5837" w:author="Nigel Deakin" w:date="2012-02-03T15:01:00Z">
        <w:r>
          <w:lastRenderedPageBreak/>
          <w:t>Here’s how you might implement the requestor this using the standard API:</w:t>
        </w:r>
      </w:ins>
    </w:p>
    <w:p w:rsidR="00000000" w:rsidRDefault="002D381C">
      <w:pPr>
        <w:rPr>
          <w:ins w:id="5838" w:author="Nigel Deakin" w:date="2012-02-03T15:01:00Z"/>
        </w:rPr>
        <w:pPrChange w:id="5839" w:author="Nigel Deakin" w:date="2012-02-03T11:10:00Z">
          <w:pPr>
            <w:pStyle w:val="ListBullet"/>
          </w:pPr>
        </w:pPrChange>
      </w:pPr>
      <w:ins w:id="5840" w:author="Nigel Deakin" w:date="2012-02-03T15:01:00Z">
        <w:r>
          <w:t xml:space="preserve">There are two session beans involved in sending the request message. The first bean </w:t>
        </w:r>
      </w:ins>
    </w:p>
    <w:p w:rsidR="00000000" w:rsidRDefault="002D381C">
      <w:pPr>
        <w:pStyle w:val="ListBullet"/>
        <w:numPr>
          <w:ilvl w:val="0"/>
          <w:numId w:val="0"/>
        </w:numPr>
        <w:ind w:left="2880"/>
        <w:rPr>
          <w:ins w:id="5841" w:author="Nigel Deakin" w:date="2012-02-03T15:01:00Z"/>
        </w:rPr>
        <w:pPrChange w:id="5842" w:author="Nigel Deakin" w:date="2012-02-03T11:10:00Z">
          <w:pPr>
            <w:numPr>
              <w:numId w:val="57"/>
            </w:numPr>
            <w:suppressAutoHyphens w:val="0"/>
            <w:autoSpaceDE/>
            <w:autoSpaceDN/>
            <w:adjustRightInd/>
            <w:spacing w:before="0" w:after="200" w:line="276" w:lineRule="auto"/>
            <w:ind w:left="720" w:hanging="360"/>
          </w:pPr>
        </w:pPrChange>
      </w:pPr>
      <w:ins w:id="5843" w:author="Nigel Deakin" w:date="2012-02-03T15:01:00Z">
        <w:r>
          <w:t xml:space="preserve">The first session bean </w:t>
        </w:r>
        <w:r>
          <w:rPr>
            <w:rStyle w:val="Code"/>
          </w:rPr>
          <w:t>RequestReply</w:t>
        </w:r>
        <w:r w:rsidR="00D71E00" w:rsidRPr="00D71E00">
          <w:rPr>
            <w:rStyle w:val="Code"/>
            <w:rPrChange w:id="5844" w:author="Nigel Deakin" w:date="2012-02-03T11:29:00Z">
              <w:rPr>
                <w:rFonts w:ascii="Courier New" w:hAnsi="Courier New" w:cs="Courier New"/>
                <w:sz w:val="18"/>
                <w:lang w:eastAsia="en-US" w:bidi="en-US"/>
              </w:rPr>
            </w:rPrChange>
          </w:rPr>
          <w:t>Old</w:t>
        </w:r>
        <w:r>
          <w:t xml:space="preserve"> creates the creates the temporary reply queue, calls a second bean </w:t>
        </w:r>
        <w:r w:rsidR="00D71E00" w:rsidRPr="00D71E00">
          <w:rPr>
            <w:rStyle w:val="Code"/>
            <w:rPrChange w:id="5845" w:author="Nigel Deakin" w:date="2012-02-03T11:29:00Z">
              <w:rPr>
                <w:rFonts w:ascii="Courier New" w:hAnsi="Courier New" w:cs="Courier New"/>
                <w:sz w:val="18"/>
                <w:lang w:eastAsia="en-US" w:bidi="en-US"/>
              </w:rPr>
            </w:rPrChange>
          </w:rPr>
          <w:t>SenderBeanOld</w:t>
        </w:r>
        <w:r>
          <w:t xml:space="preserve"> to send the request in a separate transaction and then listens for the reply:</w:t>
        </w:r>
      </w:ins>
    </w:p>
    <w:p w:rsidR="002D381C" w:rsidRDefault="002D381C" w:rsidP="002D381C">
      <w:pPr>
        <w:pStyle w:val="CodeInFrame"/>
        <w:rPr>
          <w:ins w:id="5846" w:author="Nigel Deakin" w:date="2012-02-03T15:01:00Z"/>
        </w:rPr>
      </w:pPr>
      <w:ins w:id="5847" w:author="Nigel Deakin" w:date="2012-02-03T15:01:00Z">
        <w:r>
          <w:t>@Stateless</w:t>
        </w:r>
      </w:ins>
    </w:p>
    <w:p w:rsidR="002D381C" w:rsidRDefault="002D381C" w:rsidP="002D381C">
      <w:pPr>
        <w:pStyle w:val="CodeInFrame"/>
        <w:rPr>
          <w:ins w:id="5848" w:author="Nigel Deakin" w:date="2012-02-03T15:01:00Z"/>
        </w:rPr>
      </w:pPr>
      <w:ins w:id="5849" w:author="Nigel Deakin" w:date="2012-02-03T15:01:00Z">
        <w:r>
          <w:t>@LocalBean</w:t>
        </w:r>
      </w:ins>
    </w:p>
    <w:p w:rsidR="002D381C" w:rsidRDefault="002D381C" w:rsidP="002D381C">
      <w:pPr>
        <w:pStyle w:val="CodeInFrame"/>
        <w:rPr>
          <w:ins w:id="5850" w:author="Nigel Deakin" w:date="2012-02-03T15:01:00Z"/>
        </w:rPr>
      </w:pPr>
      <w:proofErr w:type="gramStart"/>
      <w:ins w:id="5851" w:author="Nigel Deakin" w:date="2012-02-03T15:01:00Z">
        <w:r>
          <w:t>public</w:t>
        </w:r>
        <w:proofErr w:type="gramEnd"/>
        <w:r>
          <w:t xml:space="preserve"> class RequestReplyOld {</w:t>
        </w:r>
      </w:ins>
    </w:p>
    <w:p w:rsidR="002D381C" w:rsidRDefault="002D381C" w:rsidP="002D381C">
      <w:pPr>
        <w:pStyle w:val="CodeInFrame"/>
        <w:rPr>
          <w:ins w:id="5852" w:author="Nigel Deakin" w:date="2012-02-03T15:01:00Z"/>
        </w:rPr>
      </w:pPr>
    </w:p>
    <w:p w:rsidR="002D381C" w:rsidRDefault="002D381C" w:rsidP="002D381C">
      <w:pPr>
        <w:pStyle w:val="CodeInFrame"/>
        <w:rPr>
          <w:ins w:id="5853" w:author="Nigel Deakin" w:date="2012-02-03T15:01:00Z"/>
        </w:rPr>
      </w:pPr>
      <w:proofErr w:type="gramStart"/>
      <w:ins w:id="5854" w:author="Nigel Deakin" w:date="2012-02-03T15:01:00Z">
        <w:r>
          <w:t>@Resource(</w:t>
        </w:r>
        <w:proofErr w:type="gramEnd"/>
        <w:r>
          <w:t>lookup = "jms/connectionFactory")</w:t>
        </w:r>
      </w:ins>
    </w:p>
    <w:p w:rsidR="002D381C" w:rsidRDefault="002D381C" w:rsidP="002D381C">
      <w:pPr>
        <w:pStyle w:val="CodeInFrame"/>
        <w:rPr>
          <w:ins w:id="5855" w:author="Nigel Deakin" w:date="2012-02-03T15:01:00Z"/>
        </w:rPr>
      </w:pPr>
      <w:ins w:id="5856" w:author="Nigel Deakin" w:date="2012-02-03T15:01:00Z">
        <w:r>
          <w:t>ConnectionFactory connectionFactory;</w:t>
        </w:r>
      </w:ins>
    </w:p>
    <w:p w:rsidR="002D381C" w:rsidRDefault="002D381C" w:rsidP="002D381C">
      <w:pPr>
        <w:pStyle w:val="CodeInFrame"/>
        <w:rPr>
          <w:ins w:id="5857" w:author="Nigel Deakin" w:date="2012-02-03T15:01:00Z"/>
        </w:rPr>
      </w:pPr>
      <w:ins w:id="5858" w:author="Nigel Deakin" w:date="2012-02-03T15:01:00Z">
        <w:r>
          <w:tab/>
        </w:r>
      </w:ins>
    </w:p>
    <w:p w:rsidR="002D381C" w:rsidRDefault="002D381C" w:rsidP="002D381C">
      <w:pPr>
        <w:pStyle w:val="CodeInFrame"/>
        <w:rPr>
          <w:ins w:id="5859" w:author="Nigel Deakin" w:date="2012-02-03T15:01:00Z"/>
        </w:rPr>
      </w:pPr>
      <w:ins w:id="5860" w:author="Nigel Deakin" w:date="2012-02-03T15:01:00Z">
        <w:r>
          <w:t>@EJB private SenderBeanOld senderBean;</w:t>
        </w:r>
      </w:ins>
    </w:p>
    <w:p w:rsidR="002D381C" w:rsidRDefault="002D381C" w:rsidP="002D381C">
      <w:pPr>
        <w:pStyle w:val="CodeInFrame"/>
        <w:rPr>
          <w:ins w:id="5861" w:author="Nigel Deakin" w:date="2012-02-03T15:01:00Z"/>
        </w:rPr>
      </w:pPr>
    </w:p>
    <w:p w:rsidR="002D381C" w:rsidRDefault="002D381C" w:rsidP="002D381C">
      <w:pPr>
        <w:pStyle w:val="CodeInFrame"/>
        <w:rPr>
          <w:ins w:id="5862" w:author="Nigel Deakin" w:date="2012-02-03T15:01:00Z"/>
        </w:rPr>
      </w:pPr>
      <w:proofErr w:type="gramStart"/>
      <w:ins w:id="5863" w:author="Nigel Deakin" w:date="2012-02-03T15:01:00Z">
        <w:r>
          <w:t>@TransactionAttribute(</w:t>
        </w:r>
        <w:proofErr w:type="gramEnd"/>
        <w:r>
          <w:t>TransactionAttributeType.REQUIRED)</w:t>
        </w:r>
      </w:ins>
    </w:p>
    <w:p w:rsidR="002D381C" w:rsidRDefault="002D381C" w:rsidP="002D381C">
      <w:pPr>
        <w:pStyle w:val="CodeInFrame"/>
        <w:rPr>
          <w:ins w:id="5864" w:author="Nigel Deakin" w:date="2012-02-03T15:01:00Z"/>
        </w:rPr>
      </w:pPr>
      <w:proofErr w:type="gramStart"/>
      <w:ins w:id="5865" w:author="Nigel Deakin" w:date="2012-02-03T15:01:00Z">
        <w:r>
          <w:t>public</w:t>
        </w:r>
        <w:proofErr w:type="gramEnd"/>
        <w:r>
          <w:t xml:space="preserve"> String requestReplyOld(String request) throws JMSException {</w:t>
        </w:r>
      </w:ins>
    </w:p>
    <w:p w:rsidR="002D381C" w:rsidRDefault="002D381C" w:rsidP="002D381C">
      <w:pPr>
        <w:pStyle w:val="CodeInFrame"/>
        <w:rPr>
          <w:ins w:id="5866" w:author="Nigel Deakin" w:date="2012-02-03T15:01:00Z"/>
        </w:rPr>
      </w:pPr>
    </w:p>
    <w:p w:rsidR="002D381C" w:rsidRDefault="002D381C" w:rsidP="002D381C">
      <w:pPr>
        <w:pStyle w:val="CodeInFrame"/>
        <w:rPr>
          <w:ins w:id="5867" w:author="Nigel Deakin" w:date="2012-02-03T15:01:00Z"/>
        </w:rPr>
      </w:pPr>
      <w:ins w:id="5868"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869" w:author="Nigel Deakin" w:date="2012-02-03T15:01:00Z"/>
        </w:rPr>
      </w:pPr>
      <w:ins w:id="5870"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871" w:author="Nigel Deakin" w:date="2012-02-03T15:01:00Z"/>
        </w:rPr>
      </w:pPr>
      <w:ins w:id="5872"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5873" w:author="Nigel Deakin" w:date="2012-02-03T15:01:00Z"/>
        </w:rPr>
      </w:pPr>
      <w:ins w:id="5874" w:author="Nigel Deakin" w:date="2012-02-03T15:01:00Z">
        <w:r>
          <w:t xml:space="preserve">      TemporaryQueue replyQueue = </w:t>
        </w:r>
        <w:proofErr w:type="gramStart"/>
        <w:r>
          <w:t>session.createTemporaryQueue(</w:t>
        </w:r>
        <w:proofErr w:type="gramEnd"/>
        <w:r>
          <w:t>);</w:t>
        </w:r>
      </w:ins>
    </w:p>
    <w:p w:rsidR="002D381C" w:rsidRDefault="002D381C" w:rsidP="002D381C">
      <w:pPr>
        <w:pStyle w:val="CodeInFrame"/>
        <w:rPr>
          <w:ins w:id="5875" w:author="Nigel Deakin" w:date="2012-02-03T15:01:00Z"/>
        </w:rPr>
      </w:pPr>
    </w:p>
    <w:p w:rsidR="002D381C" w:rsidRDefault="002D381C" w:rsidP="002D381C">
      <w:pPr>
        <w:pStyle w:val="CodeInFrame"/>
        <w:rPr>
          <w:ins w:id="5876" w:author="Nigel Deakin" w:date="2012-02-03T15:01:00Z"/>
        </w:rPr>
      </w:pPr>
      <w:ins w:id="5877" w:author="Nigel Deakin" w:date="2012-02-03T15:01:00Z">
        <w:r>
          <w:t xml:space="preserve">      // call a second bean to</w:t>
        </w:r>
      </w:ins>
    </w:p>
    <w:p w:rsidR="002D381C" w:rsidRDefault="002D381C" w:rsidP="002D381C">
      <w:pPr>
        <w:pStyle w:val="CodeInFrame"/>
        <w:rPr>
          <w:ins w:id="5878" w:author="Nigel Deakin" w:date="2012-02-03T15:01:00Z"/>
        </w:rPr>
      </w:pPr>
      <w:ins w:id="5879" w:author="Nigel Deakin" w:date="2012-02-03T15:01:00Z">
        <w:r>
          <w:t xml:space="preserve">      // send the request message in a separate transaction</w:t>
        </w:r>
      </w:ins>
    </w:p>
    <w:p w:rsidR="002D381C" w:rsidRDefault="00DB4AB0" w:rsidP="002D381C">
      <w:pPr>
        <w:pStyle w:val="CodeInFrame"/>
        <w:rPr>
          <w:ins w:id="5880" w:author="Nigel Deakin" w:date="2012-02-03T15:01:00Z"/>
        </w:rPr>
      </w:pPr>
      <w:ins w:id="5881" w:author="Nigel Deakin" w:date="2012-02-03T15:01:00Z">
        <w:r>
          <w:t xml:space="preserve">     </w:t>
        </w:r>
        <w:proofErr w:type="gramStart"/>
        <w:r>
          <w:t>senderBean</w:t>
        </w:r>
        <w:r w:rsidR="002D381C">
          <w:t>.sendRequestOld(</w:t>
        </w:r>
        <w:proofErr w:type="gramEnd"/>
        <w:r w:rsidR="002D381C">
          <w:t>request,replyQueue);</w:t>
        </w:r>
      </w:ins>
    </w:p>
    <w:p w:rsidR="002D381C" w:rsidRDefault="002D381C" w:rsidP="002D381C">
      <w:pPr>
        <w:pStyle w:val="CodeInFrame"/>
        <w:rPr>
          <w:ins w:id="5882" w:author="Nigel Deakin" w:date="2012-02-03T15:01:00Z"/>
        </w:rPr>
      </w:pPr>
    </w:p>
    <w:p w:rsidR="002D381C" w:rsidRDefault="002D381C" w:rsidP="002D381C">
      <w:pPr>
        <w:pStyle w:val="CodeInFrame"/>
        <w:rPr>
          <w:ins w:id="5883" w:author="Nigel Deakin" w:date="2012-02-03T15:01:00Z"/>
        </w:rPr>
      </w:pPr>
      <w:ins w:id="5884" w:author="Nigel Deakin" w:date="2012-02-03T15:01:00Z">
        <w:r>
          <w:t xml:space="preserve">      // now receive the reply, using the same connection </w:t>
        </w:r>
      </w:ins>
    </w:p>
    <w:p w:rsidR="002D381C" w:rsidRDefault="002D381C" w:rsidP="002D381C">
      <w:pPr>
        <w:pStyle w:val="CodeInFrame"/>
        <w:rPr>
          <w:ins w:id="5885" w:author="Nigel Deakin" w:date="2012-02-03T15:01:00Z"/>
        </w:rPr>
      </w:pPr>
      <w:ins w:id="5886" w:author="Nigel Deakin" w:date="2012-02-03T15:01:00Z">
        <w:r>
          <w:t xml:space="preserve">      // as was used to create the temporary reply queue</w:t>
        </w:r>
      </w:ins>
    </w:p>
    <w:p w:rsidR="002D381C" w:rsidRDefault="002D381C" w:rsidP="002D381C">
      <w:pPr>
        <w:pStyle w:val="CodeInFrame"/>
        <w:rPr>
          <w:ins w:id="5887" w:author="Nigel Deakin" w:date="2012-02-03T15:01:00Z"/>
        </w:rPr>
      </w:pPr>
      <w:ins w:id="5888" w:author="Nigel Deakin" w:date="2012-02-03T15:01:00Z">
        <w:r>
          <w:t xml:space="preserve">      MessageConsumer consumer= </w:t>
        </w:r>
        <w:proofErr w:type="gramStart"/>
        <w:r>
          <w:t>session.createConsumer(</w:t>
        </w:r>
        <w:proofErr w:type="gramEnd"/>
        <w:r>
          <w:t>replyQueue);</w:t>
        </w:r>
      </w:ins>
    </w:p>
    <w:p w:rsidR="002D381C" w:rsidRDefault="002D381C" w:rsidP="002D381C">
      <w:pPr>
        <w:pStyle w:val="CodeInFrame"/>
        <w:rPr>
          <w:ins w:id="5889" w:author="Nigel Deakin" w:date="2012-02-03T15:01:00Z"/>
        </w:rPr>
      </w:pPr>
      <w:ins w:id="5890" w:author="Nigel Deakin" w:date="2012-02-03T15:01:00Z">
        <w:r>
          <w:t xml:space="preserve">      </w:t>
        </w:r>
        <w:proofErr w:type="gramStart"/>
        <w:r>
          <w:t>connection.start(</w:t>
        </w:r>
        <w:proofErr w:type="gramEnd"/>
        <w:r>
          <w:t>);</w:t>
        </w:r>
      </w:ins>
    </w:p>
    <w:p w:rsidR="002D381C" w:rsidRDefault="002D381C" w:rsidP="002D381C">
      <w:pPr>
        <w:pStyle w:val="CodeInFrame"/>
        <w:rPr>
          <w:ins w:id="5891" w:author="Nigel Deakin" w:date="2012-02-03T15:01:00Z"/>
        </w:rPr>
      </w:pPr>
      <w:ins w:id="5892" w:author="Nigel Deakin" w:date="2012-02-03T15:01:00Z">
        <w:r>
          <w:t xml:space="preserve">      TextMessage reply = (TextMessage) </w:t>
        </w:r>
        <w:proofErr w:type="gramStart"/>
        <w:r>
          <w:t>consumer.receive(</w:t>
        </w:r>
        <w:proofErr w:type="gramEnd"/>
        <w:r>
          <w:t>);</w:t>
        </w:r>
      </w:ins>
    </w:p>
    <w:p w:rsidR="002D381C" w:rsidRDefault="002D381C" w:rsidP="002D381C">
      <w:pPr>
        <w:pStyle w:val="CodeInFrame"/>
        <w:rPr>
          <w:ins w:id="5893" w:author="Nigel Deakin" w:date="2012-02-03T15:01:00Z"/>
        </w:rPr>
      </w:pPr>
      <w:ins w:id="5894" w:author="Nigel Deakin" w:date="2012-02-03T15:01:00Z">
        <w:r>
          <w:t xml:space="preserve">      </w:t>
        </w:r>
        <w:proofErr w:type="gramStart"/>
        <w:r>
          <w:t>return</w:t>
        </w:r>
        <w:proofErr w:type="gramEnd"/>
        <w:r>
          <w:t xml:space="preserve"> reply.getText();</w:t>
        </w:r>
      </w:ins>
    </w:p>
    <w:p w:rsidR="002D381C" w:rsidRDefault="002D381C" w:rsidP="002D381C">
      <w:pPr>
        <w:pStyle w:val="CodeInFrame"/>
        <w:rPr>
          <w:ins w:id="5895" w:author="Nigel Deakin" w:date="2012-02-03T15:01:00Z"/>
        </w:rPr>
      </w:pPr>
      <w:ins w:id="5896" w:author="Nigel Deakin" w:date="2012-02-03T15:01:00Z">
        <w:r>
          <w:t xml:space="preserve">   }</w:t>
        </w:r>
      </w:ins>
    </w:p>
    <w:p w:rsidR="002D381C" w:rsidRDefault="002D381C" w:rsidP="002D381C">
      <w:pPr>
        <w:pStyle w:val="CodeInFrame"/>
        <w:rPr>
          <w:ins w:id="5897" w:author="Nigel Deakin" w:date="2012-02-03T15:01:00Z"/>
        </w:rPr>
      </w:pPr>
      <w:ins w:id="5898" w:author="Nigel Deakin" w:date="2012-02-03T15:01:00Z">
        <w:r>
          <w:t>}</w:t>
        </w:r>
        <w:r>
          <w:tab/>
        </w:r>
      </w:ins>
    </w:p>
    <w:p w:rsidR="00000000" w:rsidRDefault="002D381C">
      <w:pPr>
        <w:pStyle w:val="CodeInFrame"/>
        <w:rPr>
          <w:ins w:id="5899" w:author="Nigel Deakin" w:date="2012-02-03T15:01:00Z"/>
        </w:rPr>
        <w:pPrChange w:id="5900" w:author="Nigel Deakin" w:date="2012-02-03T11:11:00Z">
          <w:pPr>
            <w:numPr>
              <w:numId w:val="57"/>
            </w:numPr>
            <w:suppressAutoHyphens w:val="0"/>
            <w:autoSpaceDE/>
            <w:autoSpaceDN/>
            <w:adjustRightInd/>
            <w:spacing w:before="0" w:after="200" w:line="276" w:lineRule="auto"/>
            <w:ind w:left="720" w:hanging="360"/>
          </w:pPr>
        </w:pPrChange>
      </w:pPr>
      <w:ins w:id="5901" w:author="Nigel Deakin" w:date="2012-02-03T15:01:00Z">
        <w:r>
          <w:t>}</w:t>
        </w:r>
      </w:ins>
    </w:p>
    <w:p w:rsidR="00000000" w:rsidRDefault="002D381C">
      <w:pPr>
        <w:pStyle w:val="ListBullet"/>
        <w:numPr>
          <w:ilvl w:val="0"/>
          <w:numId w:val="0"/>
        </w:numPr>
        <w:ind w:left="2880"/>
        <w:rPr>
          <w:ins w:id="5902" w:author="Nigel Deakin" w:date="2012-02-03T15:01:00Z"/>
        </w:rPr>
        <w:pPrChange w:id="5903" w:author="Nigel Deakin" w:date="2012-02-03T11:10:00Z">
          <w:pPr>
            <w:numPr>
              <w:numId w:val="57"/>
            </w:numPr>
            <w:suppressAutoHyphens w:val="0"/>
            <w:autoSpaceDE/>
            <w:autoSpaceDN/>
            <w:adjustRightInd/>
            <w:spacing w:before="0" w:after="200" w:line="276" w:lineRule="auto"/>
            <w:ind w:left="720" w:hanging="360"/>
          </w:pPr>
        </w:pPrChange>
      </w:pPr>
      <w:ins w:id="5904" w:author="Nigel Deakin" w:date="2012-02-03T15:01:00Z">
        <w:r>
          <w:t xml:space="preserve">The second session bean </w:t>
        </w:r>
        <w:r w:rsidRPr="00240611">
          <w:rPr>
            <w:rStyle w:val="Code"/>
          </w:rPr>
          <w:t>SenderBeanOld</w:t>
        </w:r>
        <w:r>
          <w:t xml:space="preserve"> simply sends the request to the request queue in a separate transaction:</w:t>
        </w:r>
      </w:ins>
    </w:p>
    <w:p w:rsidR="002D381C" w:rsidRDefault="002D381C" w:rsidP="002D381C">
      <w:pPr>
        <w:pStyle w:val="CodeInFrame"/>
        <w:rPr>
          <w:ins w:id="5905" w:author="Nigel Deakin" w:date="2012-02-03T15:01:00Z"/>
        </w:rPr>
      </w:pPr>
      <w:ins w:id="5906" w:author="Nigel Deakin" w:date="2012-02-03T15:01:00Z">
        <w:r>
          <w:lastRenderedPageBreak/>
          <w:t>@Stateless</w:t>
        </w:r>
      </w:ins>
    </w:p>
    <w:p w:rsidR="002D381C" w:rsidRDefault="002D381C" w:rsidP="002D381C">
      <w:pPr>
        <w:pStyle w:val="CodeInFrame"/>
        <w:rPr>
          <w:ins w:id="5907" w:author="Nigel Deakin" w:date="2012-02-03T15:01:00Z"/>
        </w:rPr>
      </w:pPr>
      <w:ins w:id="5908" w:author="Nigel Deakin" w:date="2012-02-03T15:01:00Z">
        <w:r>
          <w:t>@LocalBean</w:t>
        </w:r>
      </w:ins>
    </w:p>
    <w:p w:rsidR="002D381C" w:rsidRDefault="002D381C" w:rsidP="002D381C">
      <w:pPr>
        <w:pStyle w:val="CodeInFrame"/>
        <w:rPr>
          <w:ins w:id="5909" w:author="Nigel Deakin" w:date="2012-02-03T15:01:00Z"/>
        </w:rPr>
      </w:pPr>
      <w:proofErr w:type="gramStart"/>
      <w:ins w:id="5910" w:author="Nigel Deakin" w:date="2012-02-03T15:01:00Z">
        <w:r>
          <w:t>public</w:t>
        </w:r>
        <w:proofErr w:type="gramEnd"/>
        <w:r>
          <w:t xml:space="preserve"> class SenderBeanOld {</w:t>
        </w:r>
      </w:ins>
    </w:p>
    <w:p w:rsidR="002D381C" w:rsidRDefault="002D381C" w:rsidP="002D381C">
      <w:pPr>
        <w:pStyle w:val="CodeInFrame"/>
        <w:rPr>
          <w:ins w:id="5911" w:author="Nigel Deakin" w:date="2012-02-03T15:01:00Z"/>
        </w:rPr>
      </w:pPr>
    </w:p>
    <w:p w:rsidR="002D381C" w:rsidRDefault="002D381C" w:rsidP="002D381C">
      <w:pPr>
        <w:pStyle w:val="CodeInFrame"/>
        <w:rPr>
          <w:ins w:id="5912" w:author="Nigel Deakin" w:date="2012-02-03T15:01:00Z"/>
        </w:rPr>
      </w:pPr>
      <w:proofErr w:type="gramStart"/>
      <w:ins w:id="5913" w:author="Nigel Deakin" w:date="2012-02-03T15:01:00Z">
        <w:r>
          <w:t>@Resource(</w:t>
        </w:r>
        <w:proofErr w:type="gramEnd"/>
        <w:r>
          <w:t>lookup = "jms/connectionFactory")</w:t>
        </w:r>
      </w:ins>
    </w:p>
    <w:p w:rsidR="002D381C" w:rsidRDefault="002D381C" w:rsidP="002D381C">
      <w:pPr>
        <w:pStyle w:val="CodeInFrame"/>
        <w:rPr>
          <w:ins w:id="5914" w:author="Nigel Deakin" w:date="2012-02-03T15:01:00Z"/>
        </w:rPr>
      </w:pPr>
      <w:ins w:id="5915" w:author="Nigel Deakin" w:date="2012-02-03T15:01:00Z">
        <w:r>
          <w:t>ConnectionFactory connectionFactory;</w:t>
        </w:r>
      </w:ins>
    </w:p>
    <w:p w:rsidR="002D381C" w:rsidRDefault="002D381C" w:rsidP="002D381C">
      <w:pPr>
        <w:pStyle w:val="CodeInFrame"/>
        <w:rPr>
          <w:ins w:id="5916" w:author="Nigel Deakin" w:date="2012-02-03T15:01:00Z"/>
        </w:rPr>
      </w:pPr>
      <w:ins w:id="5917" w:author="Nigel Deakin" w:date="2012-02-03T15:01:00Z">
        <w:r>
          <w:tab/>
        </w:r>
      </w:ins>
    </w:p>
    <w:p w:rsidR="002D381C" w:rsidRDefault="002D381C" w:rsidP="002D381C">
      <w:pPr>
        <w:pStyle w:val="CodeInFrame"/>
        <w:rPr>
          <w:ins w:id="5918" w:author="Nigel Deakin" w:date="2012-02-03T15:01:00Z"/>
        </w:rPr>
      </w:pPr>
      <w:proofErr w:type="gramStart"/>
      <w:ins w:id="5919" w:author="Nigel Deakin" w:date="2012-02-03T15:01:00Z">
        <w:r>
          <w:t>@Resource(</w:t>
        </w:r>
        <w:proofErr w:type="gramEnd"/>
        <w:r>
          <w:t>lookup="jms/requestQueue")</w:t>
        </w:r>
      </w:ins>
    </w:p>
    <w:p w:rsidR="002D381C" w:rsidRDefault="002D381C" w:rsidP="002D381C">
      <w:pPr>
        <w:pStyle w:val="CodeInFrame"/>
        <w:rPr>
          <w:ins w:id="5920" w:author="Nigel Deakin" w:date="2012-02-03T15:01:00Z"/>
        </w:rPr>
      </w:pPr>
      <w:ins w:id="5921" w:author="Nigel Deakin" w:date="2012-02-03T15:01:00Z">
        <w:r>
          <w:t>Queue requestQueue;</w:t>
        </w:r>
      </w:ins>
    </w:p>
    <w:p w:rsidR="002D381C" w:rsidRDefault="002D381C" w:rsidP="002D381C">
      <w:pPr>
        <w:pStyle w:val="CodeInFrame"/>
        <w:rPr>
          <w:ins w:id="5922" w:author="Nigel Deakin" w:date="2012-02-03T15:01:00Z"/>
        </w:rPr>
      </w:pPr>
    </w:p>
    <w:p w:rsidR="002D381C" w:rsidRDefault="002D381C" w:rsidP="002D381C">
      <w:pPr>
        <w:pStyle w:val="CodeInFrame"/>
        <w:rPr>
          <w:ins w:id="5923" w:author="Nigel Deakin" w:date="2012-02-03T15:01:00Z"/>
        </w:rPr>
      </w:pPr>
      <w:proofErr w:type="gramStart"/>
      <w:ins w:id="5924" w:author="Nigel Deakin" w:date="2012-02-03T15:01:00Z">
        <w:r>
          <w:t>@TransactionAttribute(</w:t>
        </w:r>
        <w:proofErr w:type="gramEnd"/>
        <w:r>
          <w:t>TransactionAttributeType.REQUIRES_NEW)</w:t>
        </w:r>
      </w:ins>
    </w:p>
    <w:p w:rsidR="002D381C" w:rsidRDefault="002D381C" w:rsidP="002D381C">
      <w:pPr>
        <w:pStyle w:val="CodeInFrame"/>
        <w:rPr>
          <w:ins w:id="5925" w:author="Nigel Deakin" w:date="2012-02-03T15:01:00Z"/>
        </w:rPr>
      </w:pPr>
      <w:proofErr w:type="gramStart"/>
      <w:ins w:id="5926" w:author="Nigel Deakin" w:date="2012-02-03T15:01:00Z">
        <w:r>
          <w:t>public</w:t>
        </w:r>
        <w:proofErr w:type="gramEnd"/>
        <w:r>
          <w:t xml:space="preserve"> void sendRequestOld(</w:t>
        </w:r>
      </w:ins>
    </w:p>
    <w:p w:rsidR="002D381C" w:rsidRDefault="002D381C" w:rsidP="002D381C">
      <w:pPr>
        <w:pStyle w:val="CodeInFrame"/>
        <w:rPr>
          <w:ins w:id="5927" w:author="Nigel Deakin" w:date="2012-02-03T15:01:00Z"/>
        </w:rPr>
      </w:pPr>
      <w:ins w:id="5928" w:author="Nigel Deakin" w:date="2012-02-03T15:01:00Z">
        <w:r>
          <w:t xml:space="preserve">      String requestString, TemporaryQueue replyQueue)</w:t>
        </w:r>
      </w:ins>
    </w:p>
    <w:p w:rsidR="002D381C" w:rsidRDefault="002D381C" w:rsidP="002D381C">
      <w:pPr>
        <w:pStyle w:val="CodeInFrame"/>
        <w:rPr>
          <w:ins w:id="5929" w:author="Nigel Deakin" w:date="2012-02-03T15:01:00Z"/>
        </w:rPr>
      </w:pPr>
      <w:ins w:id="5930" w:author="Nigel Deakin" w:date="2012-02-03T15:01:00Z">
        <w:r>
          <w:t xml:space="preserve">      </w:t>
        </w:r>
        <w:proofErr w:type="gramStart"/>
        <w:r>
          <w:t>throws</w:t>
        </w:r>
        <w:proofErr w:type="gramEnd"/>
        <w:r>
          <w:t xml:space="preserve"> JMSException {</w:t>
        </w:r>
      </w:ins>
    </w:p>
    <w:p w:rsidR="002D381C" w:rsidRDefault="002D381C" w:rsidP="002D381C">
      <w:pPr>
        <w:pStyle w:val="CodeInFrame"/>
        <w:rPr>
          <w:ins w:id="5931" w:author="Nigel Deakin" w:date="2012-02-03T15:01:00Z"/>
        </w:rPr>
      </w:pPr>
      <w:ins w:id="5932" w:author="Nigel Deakin" w:date="2012-02-03T15:01:00Z">
        <w:r>
          <w:t xml:space="preserve">   </w:t>
        </w:r>
        <w:proofErr w:type="gramStart"/>
        <w:r>
          <w:t>try</w:t>
        </w:r>
        <w:proofErr w:type="gramEnd"/>
        <w:r>
          <w:t xml:space="preserve"> (Connection connection =</w:t>
        </w:r>
      </w:ins>
    </w:p>
    <w:p w:rsidR="002D381C" w:rsidRDefault="002D381C" w:rsidP="002D381C">
      <w:pPr>
        <w:pStyle w:val="CodeInFrame"/>
        <w:rPr>
          <w:ins w:id="5933" w:author="Nigel Deakin" w:date="2012-02-03T15:01:00Z"/>
        </w:rPr>
      </w:pPr>
      <w:ins w:id="5934" w:author="Nigel Deakin" w:date="2012-02-03T15:01:00Z">
        <w:r>
          <w:t xml:space="preserve">         </w:t>
        </w:r>
        <w:proofErr w:type="gramStart"/>
        <w:r>
          <w:t>connectionFactory.createConnection(</w:t>
        </w:r>
        <w:proofErr w:type="gramEnd"/>
        <w:r>
          <w:t>)) {</w:t>
        </w:r>
      </w:ins>
    </w:p>
    <w:p w:rsidR="002D381C" w:rsidRDefault="002D381C" w:rsidP="002D381C">
      <w:pPr>
        <w:pStyle w:val="CodeInFrame"/>
        <w:rPr>
          <w:ins w:id="5935" w:author="Nigel Deakin" w:date="2012-02-03T15:01:00Z"/>
        </w:rPr>
      </w:pPr>
      <w:ins w:id="5936" w:author="Nigel Deakin" w:date="2012-02-03T15:01:00Z">
        <w:r>
          <w:t xml:space="preserve">      Session session = </w:t>
        </w:r>
        <w:proofErr w:type="gramStart"/>
        <w:r>
          <w:t>connection.createSession(</w:t>
        </w:r>
        <w:proofErr w:type="gramEnd"/>
        <w:r>
          <w:t>);</w:t>
        </w:r>
      </w:ins>
    </w:p>
    <w:p w:rsidR="002D381C" w:rsidRDefault="002D381C" w:rsidP="002D381C">
      <w:pPr>
        <w:pStyle w:val="CodeInFrame"/>
        <w:rPr>
          <w:ins w:id="5937" w:author="Nigel Deakin" w:date="2012-02-03T15:01:00Z"/>
        </w:rPr>
      </w:pPr>
      <w:ins w:id="5938" w:author="Nigel Deakin" w:date="2012-02-03T15:01:00Z">
        <w:r>
          <w:t xml:space="preserve">      TextMessage requestMessage =</w:t>
        </w:r>
      </w:ins>
    </w:p>
    <w:p w:rsidR="002D381C" w:rsidRDefault="002D381C" w:rsidP="002D381C">
      <w:pPr>
        <w:pStyle w:val="CodeInFrame"/>
        <w:rPr>
          <w:ins w:id="5939" w:author="Nigel Deakin" w:date="2012-02-03T15:01:00Z"/>
        </w:rPr>
      </w:pPr>
      <w:ins w:id="5940" w:author="Nigel Deakin" w:date="2012-02-03T15:01:00Z">
        <w:r>
          <w:t xml:space="preserve">         </w:t>
        </w:r>
        <w:proofErr w:type="gramStart"/>
        <w:r>
          <w:t>session.createTextMessage(</w:t>
        </w:r>
        <w:proofErr w:type="gramEnd"/>
        <w:r>
          <w:t>requestString);</w:t>
        </w:r>
      </w:ins>
    </w:p>
    <w:p w:rsidR="002D381C" w:rsidRDefault="002D381C" w:rsidP="002D381C">
      <w:pPr>
        <w:pStyle w:val="CodeInFrame"/>
        <w:rPr>
          <w:ins w:id="5941" w:author="Nigel Deakin" w:date="2012-02-03T15:01:00Z"/>
        </w:rPr>
      </w:pPr>
      <w:ins w:id="5942" w:author="Nigel Deakin" w:date="2012-02-03T15:01:00Z">
        <w:r>
          <w:t xml:space="preserve">      </w:t>
        </w:r>
        <w:proofErr w:type="gramStart"/>
        <w:r>
          <w:t>requestMessage.setJMSReplyTo(</w:t>
        </w:r>
        <w:proofErr w:type="gramEnd"/>
        <w:r>
          <w:t>replyQueue);</w:t>
        </w:r>
      </w:ins>
    </w:p>
    <w:p w:rsidR="002D381C" w:rsidRDefault="002D381C" w:rsidP="002D381C">
      <w:pPr>
        <w:pStyle w:val="CodeInFrame"/>
        <w:rPr>
          <w:ins w:id="5943" w:author="Nigel Deakin" w:date="2012-02-03T15:01:00Z"/>
        </w:rPr>
      </w:pPr>
      <w:ins w:id="5944" w:author="Nigel Deakin" w:date="2012-02-03T15:01:00Z">
        <w:r>
          <w:t xml:space="preserve">      MessageProducer messageProducer =</w:t>
        </w:r>
      </w:ins>
    </w:p>
    <w:p w:rsidR="002D381C" w:rsidRDefault="002D381C" w:rsidP="002D381C">
      <w:pPr>
        <w:pStyle w:val="CodeInFrame"/>
        <w:rPr>
          <w:ins w:id="5945" w:author="Nigel Deakin" w:date="2012-02-03T15:01:00Z"/>
        </w:rPr>
      </w:pPr>
      <w:ins w:id="5946" w:author="Nigel Deakin" w:date="2012-02-03T15:01:00Z">
        <w:r>
          <w:t xml:space="preserve">         </w:t>
        </w:r>
        <w:proofErr w:type="gramStart"/>
        <w:r>
          <w:t>session.createProducer(</w:t>
        </w:r>
        <w:proofErr w:type="gramEnd"/>
        <w:r>
          <w:t>requestQueue);</w:t>
        </w:r>
      </w:ins>
    </w:p>
    <w:p w:rsidR="002D381C" w:rsidRDefault="002D381C" w:rsidP="002D381C">
      <w:pPr>
        <w:pStyle w:val="CodeInFrame"/>
        <w:rPr>
          <w:ins w:id="5947" w:author="Nigel Deakin" w:date="2012-02-03T15:01:00Z"/>
        </w:rPr>
      </w:pPr>
      <w:ins w:id="5948" w:author="Nigel Deakin" w:date="2012-02-03T15:01:00Z">
        <w:r>
          <w:t xml:space="preserve">      </w:t>
        </w:r>
        <w:proofErr w:type="gramStart"/>
        <w:r>
          <w:t>messageProducer.send(</w:t>
        </w:r>
        <w:proofErr w:type="gramEnd"/>
        <w:r>
          <w:t>requestMessage);</w:t>
        </w:r>
      </w:ins>
    </w:p>
    <w:p w:rsidR="002D381C" w:rsidRDefault="002D381C" w:rsidP="002D381C">
      <w:pPr>
        <w:pStyle w:val="CodeInFrame"/>
        <w:rPr>
          <w:ins w:id="5949" w:author="Nigel Deakin" w:date="2012-02-03T15:01:00Z"/>
        </w:rPr>
      </w:pPr>
      <w:ins w:id="5950" w:author="Nigel Deakin" w:date="2012-02-03T15:01:00Z">
        <w:r>
          <w:t xml:space="preserve">   }</w:t>
        </w:r>
      </w:ins>
    </w:p>
    <w:p w:rsidR="002D381C" w:rsidRDefault="002D381C" w:rsidP="002D381C">
      <w:pPr>
        <w:pStyle w:val="CodeInFrame"/>
        <w:rPr>
          <w:ins w:id="5951" w:author="Nigel Deakin" w:date="2012-02-03T15:01:00Z"/>
        </w:rPr>
      </w:pPr>
      <w:ins w:id="5952" w:author="Nigel Deakin" w:date="2012-02-03T15:01:00Z">
        <w:r>
          <w:t>}</w:t>
        </w:r>
      </w:ins>
    </w:p>
    <w:p w:rsidR="00000000" w:rsidRDefault="002D381C">
      <w:pPr>
        <w:pStyle w:val="CodeInFrame"/>
        <w:rPr>
          <w:ins w:id="5953" w:author="Nigel Deakin" w:date="2012-02-03T15:01:00Z"/>
        </w:rPr>
        <w:pPrChange w:id="5954" w:author="Nigel Deakin" w:date="2012-02-03T11:21:00Z">
          <w:pPr>
            <w:numPr>
              <w:numId w:val="57"/>
            </w:numPr>
            <w:suppressAutoHyphens w:val="0"/>
            <w:autoSpaceDE/>
            <w:autoSpaceDN/>
            <w:adjustRightInd/>
            <w:spacing w:before="0" w:after="200" w:line="276" w:lineRule="auto"/>
            <w:ind w:left="720" w:hanging="360"/>
          </w:pPr>
        </w:pPrChange>
      </w:pPr>
      <w:ins w:id="5955" w:author="Nigel Deakin" w:date="2012-02-03T15:01:00Z">
        <w:r>
          <w:t>}</w:t>
        </w:r>
      </w:ins>
    </w:p>
    <w:p w:rsidR="002D381C" w:rsidRDefault="002D381C" w:rsidP="002D381C">
      <w:pPr>
        <w:rPr>
          <w:ins w:id="5956" w:author="Nigel Deakin" w:date="2012-02-03T15:01:00Z"/>
        </w:rPr>
      </w:pPr>
      <w:ins w:id="5957" w:author="Nigel Deakin" w:date="2012-02-03T15:01:00Z">
        <w:r>
          <w:t xml:space="preserve">Here is the message-driven bean </w:t>
        </w:r>
        <w:r w:rsidR="00D71E00" w:rsidRPr="00D71E00">
          <w:rPr>
            <w:rStyle w:val="Code"/>
            <w:rPrChange w:id="5958" w:author="Nigel Deakin" w:date="2012-02-03T11:30:00Z">
              <w:rPr>
                <w:rFonts w:ascii="Courier New" w:hAnsi="Courier New" w:cs="Courier New"/>
                <w:sz w:val="18"/>
                <w:lang w:eastAsia="en-US" w:bidi="en-US"/>
              </w:rPr>
            </w:rPrChange>
          </w:rPr>
          <w:t>RequestResponderOld</w:t>
        </w:r>
        <w:r>
          <w:t xml:space="preserve"> which receives request messages and sends responses:</w:t>
        </w:r>
      </w:ins>
    </w:p>
    <w:p w:rsidR="00000000" w:rsidRDefault="002D381C">
      <w:pPr>
        <w:pStyle w:val="CodeInFrame"/>
        <w:rPr>
          <w:ins w:id="5959" w:author="Nigel Deakin" w:date="2012-02-03T15:01:00Z"/>
        </w:rPr>
        <w:pPrChange w:id="5960" w:author="Nigel Deakin" w:date="2012-02-03T11:26:00Z">
          <w:pPr/>
        </w:pPrChange>
      </w:pPr>
      <w:proofErr w:type="gramStart"/>
      <w:ins w:id="5961" w:author="Nigel Deakin" w:date="2012-02-03T15:01:00Z">
        <w:r>
          <w:lastRenderedPageBreak/>
          <w:t>@MessageDriven(</w:t>
        </w:r>
        <w:proofErr w:type="gramEnd"/>
        <w:r>
          <w:t>mappedName = "jms/requestQueue</w:t>
        </w:r>
      </w:ins>
      <w:ins w:id="5962" w:author="Nigel Deakin" w:date="2012-08-30T17:36:00Z">
        <w:r w:rsidR="00B043BB">
          <w:t>"</w:t>
        </w:r>
      </w:ins>
      <w:ins w:id="5963" w:author="Nigel Deakin" w:date="2012-02-03T15:01:00Z">
        <w:r>
          <w:t>)</w:t>
        </w:r>
      </w:ins>
    </w:p>
    <w:p w:rsidR="00000000" w:rsidRDefault="002D381C">
      <w:pPr>
        <w:pStyle w:val="CodeInFrame"/>
        <w:rPr>
          <w:ins w:id="5964" w:author="Nigel Deakin" w:date="2012-02-03T15:01:00Z"/>
        </w:rPr>
        <w:pPrChange w:id="5965" w:author="Nigel Deakin" w:date="2012-02-03T11:25:00Z">
          <w:pPr/>
        </w:pPrChange>
      </w:pPr>
      <w:proofErr w:type="gramStart"/>
      <w:ins w:id="5966" w:author="Nigel Deakin" w:date="2012-02-03T15:01:00Z">
        <w:r>
          <w:t>public</w:t>
        </w:r>
        <w:proofErr w:type="gramEnd"/>
        <w:r>
          <w:t xml:space="preserve"> class RequestResponderOld implements MessageListener {</w:t>
        </w:r>
      </w:ins>
    </w:p>
    <w:p w:rsidR="00000000" w:rsidRDefault="002D381C">
      <w:pPr>
        <w:pStyle w:val="CodeInFrame"/>
        <w:rPr>
          <w:ins w:id="5967" w:author="Nigel Deakin" w:date="2012-02-03T15:01:00Z"/>
        </w:rPr>
        <w:pPrChange w:id="5968" w:author="Nigel Deakin" w:date="2012-02-03T11:25:00Z">
          <w:pPr/>
        </w:pPrChange>
      </w:pPr>
      <w:ins w:id="5969" w:author="Nigel Deakin" w:date="2012-02-03T15:01:00Z">
        <w:r>
          <w:t xml:space="preserve">    </w:t>
        </w:r>
      </w:ins>
    </w:p>
    <w:p w:rsidR="00000000" w:rsidRDefault="002D381C">
      <w:pPr>
        <w:pStyle w:val="CodeInFrame"/>
        <w:rPr>
          <w:ins w:id="5970" w:author="Nigel Deakin" w:date="2012-02-03T15:01:00Z"/>
        </w:rPr>
        <w:pPrChange w:id="5971" w:author="Nigel Deakin" w:date="2012-02-03T11:25:00Z">
          <w:pPr/>
        </w:pPrChange>
      </w:pPr>
      <w:proofErr w:type="gramStart"/>
      <w:ins w:id="5972" w:author="Nigel Deakin" w:date="2012-02-03T15:01:00Z">
        <w:r>
          <w:t>@Resource(</w:t>
        </w:r>
        <w:proofErr w:type="gramEnd"/>
        <w:r>
          <w:t>lookup = "jms/connectionFactory")</w:t>
        </w:r>
      </w:ins>
    </w:p>
    <w:p w:rsidR="00000000" w:rsidRDefault="002D381C">
      <w:pPr>
        <w:pStyle w:val="CodeInFrame"/>
        <w:rPr>
          <w:ins w:id="5973" w:author="Nigel Deakin" w:date="2012-02-03T15:01:00Z"/>
        </w:rPr>
        <w:pPrChange w:id="5974" w:author="Nigel Deakin" w:date="2012-02-03T11:25:00Z">
          <w:pPr/>
        </w:pPrChange>
      </w:pPr>
      <w:ins w:id="5975" w:author="Nigel Deakin" w:date="2012-02-03T15:01:00Z">
        <w:r>
          <w:t>ConnectionFactory connectionFactory;</w:t>
        </w:r>
      </w:ins>
    </w:p>
    <w:p w:rsidR="00000000" w:rsidRDefault="002D381C">
      <w:pPr>
        <w:pStyle w:val="CodeInFrame"/>
        <w:rPr>
          <w:ins w:id="5976" w:author="Nigel Deakin" w:date="2012-02-03T15:01:00Z"/>
        </w:rPr>
        <w:pPrChange w:id="5977" w:author="Nigel Deakin" w:date="2012-02-03T11:25:00Z">
          <w:pPr/>
        </w:pPrChange>
      </w:pPr>
      <w:ins w:id="5978" w:author="Nigel Deakin" w:date="2012-02-03T15:01:00Z">
        <w:r>
          <w:t xml:space="preserve">        </w:t>
        </w:r>
      </w:ins>
    </w:p>
    <w:p w:rsidR="00000000" w:rsidRDefault="002D381C">
      <w:pPr>
        <w:pStyle w:val="CodeInFrame"/>
        <w:rPr>
          <w:ins w:id="5979" w:author="Nigel Deakin" w:date="2012-02-03T15:01:00Z"/>
        </w:rPr>
        <w:pPrChange w:id="5980" w:author="Nigel Deakin" w:date="2012-02-03T11:25:00Z">
          <w:pPr/>
        </w:pPrChange>
      </w:pPr>
      <w:proofErr w:type="gramStart"/>
      <w:ins w:id="5981" w:author="Nigel Deakin" w:date="2012-02-03T15:01:00Z">
        <w:r>
          <w:t>public</w:t>
        </w:r>
        <w:proofErr w:type="gramEnd"/>
        <w:r>
          <w:t xml:space="preserve"> void onMessage(Message message) {</w:t>
        </w:r>
      </w:ins>
    </w:p>
    <w:p w:rsidR="00000000" w:rsidRDefault="002D381C">
      <w:pPr>
        <w:pStyle w:val="CodeInFrame"/>
        <w:rPr>
          <w:ins w:id="5982" w:author="Nigel Deakin" w:date="2012-02-03T15:01:00Z"/>
        </w:rPr>
        <w:pPrChange w:id="5983" w:author="Nigel Deakin" w:date="2012-02-03T11:26:00Z">
          <w:pPr/>
        </w:pPrChange>
      </w:pPr>
      <w:ins w:id="5984" w:author="Nigel Deakin" w:date="2012-02-03T15:01:00Z">
        <w:r>
          <w:t xml:space="preserve">        </w:t>
        </w:r>
      </w:ins>
    </w:p>
    <w:p w:rsidR="00000000" w:rsidRDefault="002D381C">
      <w:pPr>
        <w:pStyle w:val="CodeInFrame"/>
        <w:rPr>
          <w:ins w:id="5985" w:author="Nigel Deakin" w:date="2012-02-03T15:01:00Z"/>
        </w:rPr>
        <w:pPrChange w:id="5986" w:author="Nigel Deakin" w:date="2012-02-03T11:25:00Z">
          <w:pPr/>
        </w:pPrChange>
      </w:pPr>
      <w:ins w:id="5987" w:author="Nigel Deakin" w:date="2012-02-03T15:01:00Z">
        <w:r>
          <w:t xml:space="preserve">   </w:t>
        </w:r>
        <w:proofErr w:type="gramStart"/>
        <w:r>
          <w:t>try</w:t>
        </w:r>
        <w:proofErr w:type="gramEnd"/>
        <w:r>
          <w:t xml:space="preserve"> (Connection connection =</w:t>
        </w:r>
      </w:ins>
    </w:p>
    <w:p w:rsidR="00000000" w:rsidRDefault="002D381C">
      <w:pPr>
        <w:pStyle w:val="CodeInFrame"/>
        <w:rPr>
          <w:ins w:id="5988" w:author="Nigel Deakin" w:date="2012-02-03T15:01:00Z"/>
        </w:rPr>
        <w:pPrChange w:id="5989" w:author="Nigel Deakin" w:date="2012-02-03T11:25:00Z">
          <w:pPr/>
        </w:pPrChange>
      </w:pPr>
      <w:ins w:id="5990" w:author="Nigel Deakin" w:date="2012-02-03T15:01:00Z">
        <w:r>
          <w:t xml:space="preserve">         </w:t>
        </w:r>
        <w:proofErr w:type="gramStart"/>
        <w:r>
          <w:t>connectionFactory.createConnection(</w:t>
        </w:r>
        <w:proofErr w:type="gramEnd"/>
        <w:r>
          <w:t>)){</w:t>
        </w:r>
      </w:ins>
    </w:p>
    <w:p w:rsidR="00000000" w:rsidRDefault="002D381C">
      <w:pPr>
        <w:pStyle w:val="CodeInFrame"/>
        <w:rPr>
          <w:ins w:id="5991" w:author="Nigel Deakin" w:date="2012-02-03T15:01:00Z"/>
        </w:rPr>
        <w:pPrChange w:id="5992" w:author="Nigel Deakin" w:date="2012-02-03T11:25:00Z">
          <w:pPr/>
        </w:pPrChange>
      </w:pPr>
      <w:ins w:id="5993" w:author="Nigel Deakin" w:date="2012-02-03T15:01:00Z">
        <w:r>
          <w:t xml:space="preserve">      Session session = </w:t>
        </w:r>
        <w:proofErr w:type="gramStart"/>
        <w:r>
          <w:t>connection.createSession(</w:t>
        </w:r>
        <w:proofErr w:type="gramEnd"/>
        <w:r>
          <w:t>);</w:t>
        </w:r>
      </w:ins>
    </w:p>
    <w:p w:rsidR="00000000" w:rsidRDefault="002D381C">
      <w:pPr>
        <w:pStyle w:val="CodeInFrame"/>
        <w:rPr>
          <w:ins w:id="5994" w:author="Nigel Deakin" w:date="2012-02-03T15:01:00Z"/>
        </w:rPr>
        <w:pPrChange w:id="5995" w:author="Nigel Deakin" w:date="2012-02-03T11:25:00Z">
          <w:pPr/>
        </w:pPrChange>
      </w:pPr>
      <w:ins w:id="5996" w:author="Nigel Deakin" w:date="2012-02-03T15:01:00Z">
        <w:r>
          <w:t xml:space="preserve">                        </w:t>
        </w:r>
      </w:ins>
    </w:p>
    <w:p w:rsidR="00000000" w:rsidRDefault="002D381C">
      <w:pPr>
        <w:pStyle w:val="CodeInFrame"/>
        <w:rPr>
          <w:ins w:id="5997" w:author="Nigel Deakin" w:date="2012-02-03T15:01:00Z"/>
        </w:rPr>
        <w:pPrChange w:id="5998" w:author="Nigel Deakin" w:date="2012-02-03T11:25:00Z">
          <w:pPr/>
        </w:pPrChange>
      </w:pPr>
      <w:ins w:id="5999" w:author="Nigel Deakin" w:date="2012-02-03T15:01:00Z">
        <w:r>
          <w:t xml:space="preserve">      // extract request from request message</w:t>
        </w:r>
      </w:ins>
    </w:p>
    <w:p w:rsidR="00000000" w:rsidRDefault="002D381C">
      <w:pPr>
        <w:pStyle w:val="CodeInFrame"/>
        <w:rPr>
          <w:ins w:id="6000" w:author="Nigel Deakin" w:date="2012-02-03T15:01:00Z"/>
        </w:rPr>
        <w:pPrChange w:id="6001" w:author="Nigel Deakin" w:date="2012-02-03T11:25:00Z">
          <w:pPr/>
        </w:pPrChange>
      </w:pPr>
      <w:ins w:id="6002" w:author="Nigel Deakin" w:date="2012-02-03T15:01:00Z">
        <w:r>
          <w:t xml:space="preserve">      String request = ((TextMessage</w:t>
        </w:r>
        <w:proofErr w:type="gramStart"/>
        <w:r>
          <w:t>)message</w:t>
        </w:r>
        <w:proofErr w:type="gramEnd"/>
        <w:r>
          <w:t>).getText();</w:t>
        </w:r>
      </w:ins>
    </w:p>
    <w:p w:rsidR="00000000" w:rsidRDefault="005F7E80">
      <w:pPr>
        <w:pStyle w:val="CodeInFrame"/>
        <w:rPr>
          <w:ins w:id="6003" w:author="Nigel Deakin" w:date="2012-02-03T15:01:00Z"/>
        </w:rPr>
        <w:pPrChange w:id="6004" w:author="Nigel Deakin" w:date="2012-02-03T11:25:00Z">
          <w:pPr/>
        </w:pPrChange>
      </w:pPr>
    </w:p>
    <w:p w:rsidR="00000000" w:rsidRDefault="002D381C">
      <w:pPr>
        <w:pStyle w:val="CodeInFrame"/>
        <w:rPr>
          <w:ins w:id="6005" w:author="Nigel Deakin" w:date="2012-02-03T15:01:00Z"/>
        </w:rPr>
        <w:pPrChange w:id="6006" w:author="Nigel Deakin" w:date="2012-02-03T11:25:00Z">
          <w:pPr/>
        </w:pPrChange>
      </w:pPr>
      <w:ins w:id="6007" w:author="Nigel Deakin" w:date="2012-02-03T15:01:00Z">
        <w:r>
          <w:t xml:space="preserve">      // extract temporary reply destination from request message</w:t>
        </w:r>
      </w:ins>
    </w:p>
    <w:p w:rsidR="00000000" w:rsidRDefault="002D381C">
      <w:pPr>
        <w:pStyle w:val="CodeInFrame"/>
        <w:rPr>
          <w:ins w:id="6008" w:author="Nigel Deakin" w:date="2012-02-03T15:01:00Z"/>
        </w:rPr>
        <w:pPrChange w:id="6009" w:author="Nigel Deakin" w:date="2012-02-03T11:25:00Z">
          <w:pPr/>
        </w:pPrChange>
      </w:pPr>
      <w:ins w:id="6010" w:author="Nigel Deakin" w:date="2012-02-03T15:01:00Z">
        <w:r>
          <w:t xml:space="preserve">      Destination replyDestination = </w:t>
        </w:r>
        <w:proofErr w:type="gramStart"/>
        <w:r>
          <w:t>message.getJMSReplyTo(</w:t>
        </w:r>
        <w:proofErr w:type="gramEnd"/>
        <w:r>
          <w:t>);</w:t>
        </w:r>
      </w:ins>
    </w:p>
    <w:p w:rsidR="00000000" w:rsidRDefault="002D381C">
      <w:pPr>
        <w:pStyle w:val="CodeInFrame"/>
        <w:rPr>
          <w:ins w:id="6011" w:author="Nigel Deakin" w:date="2012-02-03T15:01:00Z"/>
        </w:rPr>
        <w:pPrChange w:id="6012" w:author="Nigel Deakin" w:date="2012-02-03T11:25:00Z">
          <w:pPr/>
        </w:pPrChange>
      </w:pPr>
      <w:ins w:id="6013" w:author="Nigel Deakin" w:date="2012-02-03T15:01:00Z">
        <w:r>
          <w:t xml:space="preserve">            </w:t>
        </w:r>
      </w:ins>
    </w:p>
    <w:p w:rsidR="00000000" w:rsidRDefault="002D381C">
      <w:pPr>
        <w:pStyle w:val="CodeInFrame"/>
        <w:rPr>
          <w:ins w:id="6014" w:author="Nigel Deakin" w:date="2012-02-03T15:01:00Z"/>
        </w:rPr>
        <w:pPrChange w:id="6015" w:author="Nigel Deakin" w:date="2012-02-03T11:25:00Z">
          <w:pPr/>
        </w:pPrChange>
      </w:pPr>
      <w:ins w:id="6016" w:author="Nigel Deakin" w:date="2012-02-03T15:01:00Z">
        <w:r>
          <w:t xml:space="preserve">      // prepare response</w:t>
        </w:r>
      </w:ins>
    </w:p>
    <w:p w:rsidR="00000000" w:rsidRDefault="002D381C">
      <w:pPr>
        <w:pStyle w:val="CodeInFrame"/>
        <w:rPr>
          <w:ins w:id="6017" w:author="Nigel Deakin" w:date="2012-02-03T15:01:00Z"/>
        </w:rPr>
        <w:pPrChange w:id="6018" w:author="Nigel Deakin" w:date="2012-02-03T11:25:00Z">
          <w:pPr/>
        </w:pPrChange>
      </w:pPr>
      <w:ins w:id="6019" w:author="Nigel Deakin" w:date="2012-02-03T15:01:00Z">
        <w:r>
          <w:t xml:space="preserve">      TextMessage replyMessage = </w:t>
        </w:r>
      </w:ins>
    </w:p>
    <w:p w:rsidR="00000000" w:rsidRDefault="002D381C">
      <w:pPr>
        <w:pStyle w:val="CodeInFrame"/>
        <w:rPr>
          <w:ins w:id="6020" w:author="Nigel Deakin" w:date="2012-02-03T15:01:00Z"/>
        </w:rPr>
        <w:pPrChange w:id="6021" w:author="Nigel Deakin" w:date="2012-02-03T11:25:00Z">
          <w:pPr/>
        </w:pPrChange>
      </w:pPr>
      <w:ins w:id="6022" w:author="Nigel Deakin" w:date="2012-02-03T15:01:00Z">
        <w:r>
          <w:t xml:space="preserve">         </w:t>
        </w:r>
        <w:proofErr w:type="gramStart"/>
        <w:r>
          <w:t>session.createTextMessage(</w:t>
        </w:r>
        <w:proofErr w:type="gramEnd"/>
        <w:r>
          <w:t>"Reply to: "+request);</w:t>
        </w:r>
      </w:ins>
    </w:p>
    <w:p w:rsidR="00000000" w:rsidRDefault="002D381C">
      <w:pPr>
        <w:pStyle w:val="CodeInFrame"/>
        <w:rPr>
          <w:ins w:id="6023" w:author="Nigel Deakin" w:date="2012-02-03T15:01:00Z"/>
        </w:rPr>
        <w:pPrChange w:id="6024" w:author="Nigel Deakin" w:date="2012-02-03T11:25:00Z">
          <w:pPr/>
        </w:pPrChange>
      </w:pPr>
      <w:ins w:id="6025" w:author="Nigel Deakin" w:date="2012-02-03T15:01:00Z">
        <w:r>
          <w:t xml:space="preserve">            </w:t>
        </w:r>
      </w:ins>
    </w:p>
    <w:p w:rsidR="00000000" w:rsidRDefault="002D381C">
      <w:pPr>
        <w:pStyle w:val="CodeInFrame"/>
        <w:rPr>
          <w:ins w:id="6026" w:author="Nigel Deakin" w:date="2012-02-03T15:01:00Z"/>
        </w:rPr>
        <w:pPrChange w:id="6027" w:author="Nigel Deakin" w:date="2012-02-03T11:25:00Z">
          <w:pPr/>
        </w:pPrChange>
      </w:pPr>
      <w:ins w:id="6028" w:author="Nigel Deakin" w:date="2012-02-03T15:01:00Z">
        <w:r>
          <w:t xml:space="preserve">      // send response </w:t>
        </w:r>
      </w:ins>
    </w:p>
    <w:p w:rsidR="00000000" w:rsidRDefault="002D381C">
      <w:pPr>
        <w:pStyle w:val="CodeInFrame"/>
        <w:rPr>
          <w:ins w:id="6029" w:author="Nigel Deakin" w:date="2012-02-03T15:01:00Z"/>
        </w:rPr>
        <w:pPrChange w:id="6030" w:author="Nigel Deakin" w:date="2012-02-03T11:25:00Z">
          <w:pPr/>
        </w:pPrChange>
      </w:pPr>
      <w:ins w:id="6031" w:author="Nigel Deakin" w:date="2012-02-03T15:01:00Z">
        <w:r>
          <w:t xml:space="preserve">      MessageProducer messageProducer =</w:t>
        </w:r>
      </w:ins>
    </w:p>
    <w:p w:rsidR="00000000" w:rsidRDefault="002D381C">
      <w:pPr>
        <w:pStyle w:val="CodeInFrame"/>
        <w:rPr>
          <w:ins w:id="6032" w:author="Nigel Deakin" w:date="2012-02-03T15:01:00Z"/>
        </w:rPr>
        <w:pPrChange w:id="6033" w:author="Nigel Deakin" w:date="2012-02-03T11:25:00Z">
          <w:pPr/>
        </w:pPrChange>
      </w:pPr>
      <w:ins w:id="6034" w:author="Nigel Deakin" w:date="2012-02-03T15:01:00Z">
        <w:r>
          <w:t xml:space="preserve">         </w:t>
        </w:r>
        <w:proofErr w:type="gramStart"/>
        <w:r>
          <w:t>session.createProducer(</w:t>
        </w:r>
        <w:proofErr w:type="gramEnd"/>
        <w:r>
          <w:t>replyDestination);</w:t>
        </w:r>
      </w:ins>
    </w:p>
    <w:p w:rsidR="00000000" w:rsidRDefault="002D381C">
      <w:pPr>
        <w:pStyle w:val="CodeInFrame"/>
        <w:rPr>
          <w:ins w:id="6035" w:author="Nigel Deakin" w:date="2012-02-03T15:01:00Z"/>
        </w:rPr>
        <w:pPrChange w:id="6036" w:author="Nigel Deakin" w:date="2012-02-03T11:25:00Z">
          <w:pPr/>
        </w:pPrChange>
      </w:pPr>
      <w:ins w:id="6037" w:author="Nigel Deakin" w:date="2012-02-03T15:01:00Z">
        <w:r>
          <w:t xml:space="preserve">      </w:t>
        </w:r>
        <w:proofErr w:type="gramStart"/>
        <w:r>
          <w:t>messageProducer.send(</w:t>
        </w:r>
        <w:proofErr w:type="gramEnd"/>
        <w:r>
          <w:t>replyMessage);</w:t>
        </w:r>
      </w:ins>
    </w:p>
    <w:p w:rsidR="00000000" w:rsidRDefault="002D381C">
      <w:pPr>
        <w:pStyle w:val="CodeInFrame"/>
        <w:rPr>
          <w:ins w:id="6038" w:author="Nigel Deakin" w:date="2012-02-03T15:01:00Z"/>
        </w:rPr>
        <w:pPrChange w:id="6039" w:author="Nigel Deakin" w:date="2012-02-03T11:25:00Z">
          <w:pPr/>
        </w:pPrChange>
      </w:pPr>
      <w:ins w:id="6040" w:author="Nigel Deakin" w:date="2012-02-03T15:01:00Z">
        <w:r>
          <w:t xml:space="preserve">   } catch (JMSException ex) {</w:t>
        </w:r>
      </w:ins>
    </w:p>
    <w:p w:rsidR="00000000" w:rsidRDefault="002D381C">
      <w:pPr>
        <w:pStyle w:val="CodeInFrame"/>
        <w:rPr>
          <w:ins w:id="6041" w:author="Nigel Deakin" w:date="2012-02-03T15:01:00Z"/>
        </w:rPr>
        <w:pPrChange w:id="6042" w:author="Nigel Deakin" w:date="2012-02-03T11:25:00Z">
          <w:pPr/>
        </w:pPrChange>
      </w:pPr>
      <w:ins w:id="6043" w:author="Nigel Deakin" w:date="2012-02-03T15:01:00Z">
        <w:r>
          <w:t xml:space="preserve">      // log an error here</w:t>
        </w:r>
      </w:ins>
    </w:p>
    <w:p w:rsidR="00000000" w:rsidRDefault="002D381C">
      <w:pPr>
        <w:pStyle w:val="CodeInFrame"/>
        <w:rPr>
          <w:ins w:id="6044" w:author="Nigel Deakin" w:date="2012-02-03T15:01:00Z"/>
        </w:rPr>
        <w:pPrChange w:id="6045" w:author="Nigel Deakin" w:date="2012-02-03T11:25:00Z">
          <w:pPr/>
        </w:pPrChange>
      </w:pPr>
      <w:ins w:id="6046" w:author="Nigel Deakin" w:date="2012-02-03T15:01:00Z">
        <w:r>
          <w:t xml:space="preserve">   }       </w:t>
        </w:r>
      </w:ins>
    </w:p>
    <w:p w:rsidR="00000000" w:rsidRDefault="002D381C">
      <w:pPr>
        <w:pStyle w:val="CodeInFrame"/>
        <w:rPr>
          <w:ins w:id="6047" w:author="Nigel Deakin" w:date="2012-02-03T15:01:00Z"/>
        </w:rPr>
        <w:pPrChange w:id="6048" w:author="Nigel Deakin" w:date="2012-02-03T11:25:00Z">
          <w:pPr/>
        </w:pPrChange>
      </w:pPr>
      <w:ins w:id="6049" w:author="Nigel Deakin" w:date="2012-02-03T15:01:00Z">
        <w:r>
          <w:t>}</w:t>
        </w:r>
      </w:ins>
    </w:p>
    <w:p w:rsidR="00000000" w:rsidRDefault="002D381C">
      <w:pPr>
        <w:pStyle w:val="CodeInFrame"/>
        <w:rPr>
          <w:ins w:id="6050" w:author="Nigel Deakin" w:date="2012-02-03T15:01:00Z"/>
        </w:rPr>
        <w:pPrChange w:id="6051" w:author="Nigel Deakin" w:date="2012-02-03T11:25:00Z">
          <w:pPr/>
        </w:pPrChange>
      </w:pPr>
      <w:ins w:id="6052" w:author="Nigel Deakin" w:date="2012-02-03T15:01:00Z">
        <w:r>
          <w:t>}</w:t>
        </w:r>
      </w:ins>
    </w:p>
    <w:p w:rsidR="00000000" w:rsidRDefault="00F2167D">
      <w:pPr>
        <w:pStyle w:val="Heading4"/>
        <w:rPr>
          <w:ins w:id="6053" w:author="Nigel Deakin" w:date="2012-02-07T17:21:00Z"/>
        </w:rPr>
        <w:pPrChange w:id="6054" w:author="Nigel Deakin" w:date="2012-02-07T17:22:00Z">
          <w:pPr/>
        </w:pPrChange>
      </w:pPr>
      <w:ins w:id="6055" w:author="Nigel Deakin" w:date="2012-02-07T17:22:00Z">
        <w:r>
          <w:t>Example u</w:t>
        </w:r>
      </w:ins>
      <w:ins w:id="6056" w:author="Nigel Deakin" w:date="2012-02-07T17:21:00Z">
        <w:r>
          <w:t>sing the simplified API</w:t>
        </w:r>
      </w:ins>
    </w:p>
    <w:p w:rsidR="002D381C" w:rsidRDefault="002D381C" w:rsidP="002D381C">
      <w:pPr>
        <w:rPr>
          <w:ins w:id="6057" w:author="Nigel Deakin" w:date="2012-02-03T15:01:00Z"/>
        </w:rPr>
      </w:pPr>
      <w:ins w:id="6058" w:author="Nigel Deakin" w:date="2012-02-03T15:01:00Z">
        <w:r>
          <w:t xml:space="preserve">Here’s how the same example might look when using the simplified API: </w:t>
        </w:r>
      </w:ins>
    </w:p>
    <w:p w:rsidR="002D381C" w:rsidRDefault="002D381C" w:rsidP="002D381C">
      <w:pPr>
        <w:rPr>
          <w:ins w:id="6059" w:author="Nigel Deakin" w:date="2012-02-03T15:01:00Z"/>
        </w:rPr>
      </w:pPr>
      <w:ins w:id="6060" w:author="Nigel Deakin" w:date="2012-02-03T15:01:00Z">
        <w:r>
          <w:t xml:space="preserve">There are two session beans involved in sending the request message. The first bean </w:t>
        </w:r>
      </w:ins>
    </w:p>
    <w:p w:rsidR="002D381C" w:rsidRDefault="002D381C" w:rsidP="002D381C">
      <w:pPr>
        <w:pStyle w:val="ListBullet"/>
        <w:numPr>
          <w:ilvl w:val="0"/>
          <w:numId w:val="0"/>
        </w:numPr>
        <w:ind w:left="2880"/>
        <w:rPr>
          <w:ins w:id="6061" w:author="Nigel Deakin" w:date="2012-02-03T15:01:00Z"/>
        </w:rPr>
      </w:pPr>
      <w:ins w:id="6062" w:author="Nigel Deakin" w:date="2012-02-03T15:01: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2D381C" w:rsidRDefault="002D381C" w:rsidP="002D381C">
      <w:pPr>
        <w:pStyle w:val="CodeInFrame"/>
        <w:rPr>
          <w:ins w:id="6063" w:author="Nigel Deakin" w:date="2012-02-03T15:01:00Z"/>
        </w:rPr>
      </w:pPr>
      <w:ins w:id="6064" w:author="Nigel Deakin" w:date="2012-02-03T15:01:00Z">
        <w:r>
          <w:lastRenderedPageBreak/>
          <w:t>@Stateless</w:t>
        </w:r>
      </w:ins>
    </w:p>
    <w:p w:rsidR="002D381C" w:rsidRDefault="002D381C" w:rsidP="002D381C">
      <w:pPr>
        <w:pStyle w:val="CodeInFrame"/>
        <w:rPr>
          <w:ins w:id="6065" w:author="Nigel Deakin" w:date="2012-02-03T15:01:00Z"/>
        </w:rPr>
      </w:pPr>
      <w:ins w:id="6066" w:author="Nigel Deakin" w:date="2012-02-03T15:01:00Z">
        <w:r>
          <w:t>@LocalBean</w:t>
        </w:r>
      </w:ins>
    </w:p>
    <w:p w:rsidR="002D381C" w:rsidRDefault="002D381C" w:rsidP="002D381C">
      <w:pPr>
        <w:pStyle w:val="CodeInFrame"/>
        <w:rPr>
          <w:ins w:id="6067" w:author="Nigel Deakin" w:date="2012-02-03T15:01:00Z"/>
        </w:rPr>
      </w:pPr>
      <w:proofErr w:type="gramStart"/>
      <w:ins w:id="6068" w:author="Nigel Deakin" w:date="2012-02-03T15:01:00Z">
        <w:r>
          <w:t>public</w:t>
        </w:r>
        <w:proofErr w:type="gramEnd"/>
        <w:r>
          <w:t xml:space="preserve"> class RequestReplyNew {</w:t>
        </w:r>
      </w:ins>
    </w:p>
    <w:p w:rsidR="002D381C" w:rsidRDefault="002D381C" w:rsidP="002D381C">
      <w:pPr>
        <w:pStyle w:val="CodeInFrame"/>
        <w:rPr>
          <w:ins w:id="6069" w:author="Nigel Deakin" w:date="2012-02-03T15:01:00Z"/>
        </w:rPr>
      </w:pPr>
    </w:p>
    <w:p w:rsidR="002D381C" w:rsidRDefault="002D381C" w:rsidP="002D381C">
      <w:pPr>
        <w:pStyle w:val="CodeInFrame"/>
        <w:rPr>
          <w:ins w:id="6070" w:author="Nigel Deakin" w:date="2012-02-03T15:01:00Z"/>
        </w:rPr>
      </w:pPr>
      <w:proofErr w:type="gramStart"/>
      <w:ins w:id="6071" w:author="Nigel Deakin" w:date="2012-02-03T15:01:00Z">
        <w:r>
          <w:t>@Resource(</w:t>
        </w:r>
        <w:proofErr w:type="gramEnd"/>
        <w:r>
          <w:t>lookup = "jms/connectionFactory")</w:t>
        </w:r>
      </w:ins>
    </w:p>
    <w:p w:rsidR="002D381C" w:rsidRDefault="002D381C" w:rsidP="002D381C">
      <w:pPr>
        <w:pStyle w:val="CodeInFrame"/>
        <w:rPr>
          <w:ins w:id="6072" w:author="Nigel Deakin" w:date="2012-02-03T15:01:00Z"/>
        </w:rPr>
      </w:pPr>
      <w:ins w:id="6073" w:author="Nigel Deakin" w:date="2012-02-03T15:01:00Z">
        <w:r>
          <w:t>ConnectionFactory connectionFactory;</w:t>
        </w:r>
      </w:ins>
    </w:p>
    <w:p w:rsidR="002D381C" w:rsidRDefault="002D381C" w:rsidP="002D381C">
      <w:pPr>
        <w:pStyle w:val="CodeInFrame"/>
        <w:rPr>
          <w:ins w:id="6074" w:author="Nigel Deakin" w:date="2012-02-03T15:01:00Z"/>
        </w:rPr>
      </w:pPr>
      <w:ins w:id="6075" w:author="Nigel Deakin" w:date="2012-02-03T15:01:00Z">
        <w:r>
          <w:tab/>
        </w:r>
      </w:ins>
    </w:p>
    <w:p w:rsidR="002D381C" w:rsidRDefault="002D381C" w:rsidP="002D381C">
      <w:pPr>
        <w:pStyle w:val="CodeInFrame"/>
        <w:rPr>
          <w:ins w:id="6076" w:author="Nigel Deakin" w:date="2012-02-03T15:01:00Z"/>
        </w:rPr>
      </w:pPr>
      <w:ins w:id="6077" w:author="Nigel Deakin" w:date="2012-02-03T15:01:00Z">
        <w:r>
          <w:t>@EJB private SenderBeanNew senderBean;</w:t>
        </w:r>
      </w:ins>
    </w:p>
    <w:p w:rsidR="002D381C" w:rsidRDefault="002D381C" w:rsidP="002D381C">
      <w:pPr>
        <w:pStyle w:val="CodeInFrame"/>
        <w:rPr>
          <w:ins w:id="6078" w:author="Nigel Deakin" w:date="2012-02-03T15:01:00Z"/>
        </w:rPr>
      </w:pPr>
    </w:p>
    <w:p w:rsidR="002D381C" w:rsidRDefault="002D381C" w:rsidP="002D381C">
      <w:pPr>
        <w:pStyle w:val="CodeInFrame"/>
        <w:rPr>
          <w:ins w:id="6079" w:author="Nigel Deakin" w:date="2012-02-03T15:01:00Z"/>
        </w:rPr>
      </w:pPr>
      <w:proofErr w:type="gramStart"/>
      <w:ins w:id="6080" w:author="Nigel Deakin" w:date="2012-02-03T15:01:00Z">
        <w:r>
          <w:t>@TransactionAttribute(</w:t>
        </w:r>
        <w:proofErr w:type="gramEnd"/>
        <w:r>
          <w:t>TransactionAttributeType.REQUIRED)</w:t>
        </w:r>
      </w:ins>
    </w:p>
    <w:p w:rsidR="002D381C" w:rsidRDefault="002D381C" w:rsidP="002D381C">
      <w:pPr>
        <w:pStyle w:val="CodeInFrame"/>
        <w:rPr>
          <w:ins w:id="6081" w:author="Nigel Deakin" w:date="2012-02-03T15:01:00Z"/>
        </w:rPr>
      </w:pPr>
      <w:proofErr w:type="gramStart"/>
      <w:ins w:id="6082" w:author="Nigel Deakin" w:date="2012-02-03T15:01:00Z">
        <w:r>
          <w:t>public</w:t>
        </w:r>
        <w:proofErr w:type="gramEnd"/>
        <w:r>
          <w:t xml:space="preserve"> String requestReplyNew(String request) throws JMSException {</w:t>
        </w:r>
      </w:ins>
    </w:p>
    <w:p w:rsidR="002D381C" w:rsidRDefault="002D381C" w:rsidP="002D381C">
      <w:pPr>
        <w:pStyle w:val="CodeInFrame"/>
        <w:rPr>
          <w:ins w:id="6083" w:author="Nigel Deakin" w:date="2012-02-03T15:01:00Z"/>
        </w:rPr>
      </w:pPr>
    </w:p>
    <w:p w:rsidR="00A104AB" w:rsidRDefault="002D381C">
      <w:pPr>
        <w:pStyle w:val="CodeInFrame"/>
        <w:rPr>
          <w:ins w:id="6084" w:author="Nigel Deakin" w:date="2012-02-03T15:01:00Z"/>
        </w:rPr>
      </w:pPr>
      <w:ins w:id="6085" w:author="Nigel Deakin" w:date="2012-02-03T15:01:00Z">
        <w:r>
          <w:t xml:space="preserve">   </w:t>
        </w:r>
        <w:proofErr w:type="gramStart"/>
        <w:r>
          <w:t>try</w:t>
        </w:r>
        <w:proofErr w:type="gramEnd"/>
        <w:r>
          <w:t xml:space="preserve"> (</w:t>
        </w:r>
      </w:ins>
      <w:ins w:id="6086" w:author="Nigel Deakin" w:date="2012-03-21T10:25:00Z">
        <w:r w:rsidR="00712267">
          <w:t>JMSContext</w:t>
        </w:r>
      </w:ins>
      <w:ins w:id="6087" w:author="Nigel Deakin" w:date="2012-02-03T15:01:00Z">
        <w:r>
          <w:t xml:space="preserve"> context =</w:t>
        </w:r>
      </w:ins>
      <w:ins w:id="6088" w:author="Nigel Deakin" w:date="2012-03-21T11:03:00Z">
        <w:r w:rsidR="005B425A">
          <w:t xml:space="preserve"> </w:t>
        </w:r>
      </w:ins>
      <w:ins w:id="6089" w:author="Nigel Deakin" w:date="2012-02-03T15:01:00Z">
        <w:r>
          <w:t>connectionFactory.</w:t>
        </w:r>
      </w:ins>
      <w:ins w:id="6090" w:author="Nigel Deakin" w:date="2012-03-21T10:42:00Z">
        <w:r w:rsidR="00DA1A4E">
          <w:t>createContext</w:t>
        </w:r>
      </w:ins>
      <w:ins w:id="6091" w:author="Nigel Deakin" w:date="2012-02-03T15:01:00Z">
        <w:r>
          <w:t>()) {</w:t>
        </w:r>
      </w:ins>
    </w:p>
    <w:p w:rsidR="002D381C" w:rsidRDefault="002D381C" w:rsidP="002D381C">
      <w:pPr>
        <w:pStyle w:val="CodeInFrame"/>
        <w:rPr>
          <w:ins w:id="6092" w:author="Nigel Deakin" w:date="2012-02-03T15:01:00Z"/>
        </w:rPr>
      </w:pPr>
      <w:ins w:id="6093" w:author="Nigel Deakin" w:date="2012-02-03T15:01:00Z">
        <w:r>
          <w:t xml:space="preserve">      TemporaryQueue replyQueue = </w:t>
        </w:r>
        <w:proofErr w:type="gramStart"/>
        <w:r>
          <w:t>context.createTemporaryQueue(</w:t>
        </w:r>
        <w:proofErr w:type="gramEnd"/>
        <w:r>
          <w:t>);</w:t>
        </w:r>
      </w:ins>
    </w:p>
    <w:p w:rsidR="002D381C" w:rsidRDefault="002D381C" w:rsidP="002D381C">
      <w:pPr>
        <w:pStyle w:val="CodeInFrame"/>
        <w:rPr>
          <w:ins w:id="6094" w:author="Nigel Deakin" w:date="2012-02-03T15:01:00Z"/>
        </w:rPr>
      </w:pPr>
      <w:ins w:id="6095" w:author="Nigel Deakin" w:date="2012-02-03T15:01:00Z">
        <w:r>
          <w:t xml:space="preserve">            </w:t>
        </w:r>
      </w:ins>
    </w:p>
    <w:p w:rsidR="002D381C" w:rsidRDefault="002D381C" w:rsidP="002D381C">
      <w:pPr>
        <w:pStyle w:val="CodeInFrame"/>
        <w:rPr>
          <w:ins w:id="6096" w:author="Nigel Deakin" w:date="2012-02-03T15:01:00Z"/>
        </w:rPr>
      </w:pPr>
      <w:ins w:id="6097" w:author="Nigel Deakin" w:date="2012-02-03T15:01:00Z">
        <w:r>
          <w:t xml:space="preserve">      // send the request message in a separate transaction  </w:t>
        </w:r>
      </w:ins>
    </w:p>
    <w:p w:rsidR="002D381C" w:rsidRDefault="002D381C" w:rsidP="002D381C">
      <w:pPr>
        <w:pStyle w:val="CodeInFrame"/>
        <w:rPr>
          <w:ins w:id="6098" w:author="Nigel Deakin" w:date="2012-02-03T15:01:00Z"/>
        </w:rPr>
      </w:pPr>
      <w:ins w:id="6099" w:author="Nigel Deakin" w:date="2012-02-03T15:01:00Z">
        <w:r>
          <w:t xml:space="preserve">      // so use a separate bean</w:t>
        </w:r>
      </w:ins>
    </w:p>
    <w:p w:rsidR="002D381C" w:rsidRDefault="002D381C" w:rsidP="002D381C">
      <w:pPr>
        <w:pStyle w:val="CodeInFrame"/>
        <w:rPr>
          <w:ins w:id="6100" w:author="Nigel Deakin" w:date="2012-02-03T15:01:00Z"/>
        </w:rPr>
      </w:pPr>
      <w:ins w:id="6101" w:author="Nigel Deakin" w:date="2012-02-03T15:01:00Z">
        <w:r>
          <w:t xml:space="preserve">      // this call may throw JMSException</w:t>
        </w:r>
      </w:ins>
    </w:p>
    <w:p w:rsidR="002D381C" w:rsidRDefault="002D381C" w:rsidP="002D381C">
      <w:pPr>
        <w:pStyle w:val="CodeInFrame"/>
        <w:rPr>
          <w:ins w:id="6102" w:author="Nigel Deakin" w:date="2012-02-03T15:01:00Z"/>
        </w:rPr>
      </w:pPr>
      <w:ins w:id="6103" w:author="Nigel Deakin" w:date="2012-02-03T15:01:00Z">
        <w:r>
          <w:t xml:space="preserve">      </w:t>
        </w:r>
        <w:proofErr w:type="gramStart"/>
        <w:r>
          <w:t>senderBean.sendRequestNew(</w:t>
        </w:r>
        <w:proofErr w:type="gramEnd"/>
        <w:r>
          <w:t>request,replyQueue);</w:t>
        </w:r>
      </w:ins>
    </w:p>
    <w:p w:rsidR="002D381C" w:rsidRDefault="002D381C" w:rsidP="002D381C">
      <w:pPr>
        <w:pStyle w:val="CodeInFrame"/>
        <w:rPr>
          <w:ins w:id="6104" w:author="Nigel Deakin" w:date="2012-02-03T15:01:00Z"/>
        </w:rPr>
      </w:pPr>
    </w:p>
    <w:p w:rsidR="002D381C" w:rsidRDefault="002D381C" w:rsidP="002D381C">
      <w:pPr>
        <w:pStyle w:val="CodeInFrame"/>
        <w:rPr>
          <w:ins w:id="6105" w:author="Nigel Deakin" w:date="2012-02-03T15:01:00Z"/>
        </w:rPr>
      </w:pPr>
      <w:ins w:id="6106" w:author="Nigel Deakin" w:date="2012-02-03T15:01:00Z">
        <w:r>
          <w:t xml:space="preserve">      // now receive the reply, using the same connection </w:t>
        </w:r>
      </w:ins>
    </w:p>
    <w:p w:rsidR="002D381C" w:rsidRDefault="002D381C" w:rsidP="002D381C">
      <w:pPr>
        <w:pStyle w:val="CodeInFrame"/>
        <w:rPr>
          <w:ins w:id="6107" w:author="Nigel Deakin" w:date="2012-02-03T15:01:00Z"/>
        </w:rPr>
      </w:pPr>
      <w:ins w:id="6108" w:author="Nigel Deakin" w:date="2012-02-03T15:01:00Z">
        <w:r>
          <w:t xml:space="preserve">      // as was used to create the temporary reply queue</w:t>
        </w:r>
      </w:ins>
    </w:p>
    <w:p w:rsidR="009B3B37" w:rsidRDefault="002D381C">
      <w:pPr>
        <w:pStyle w:val="CodeInFrame"/>
        <w:rPr>
          <w:ins w:id="6109" w:author="Nigel Deakin" w:date="2012-02-03T15:01:00Z"/>
        </w:rPr>
      </w:pPr>
      <w:ins w:id="6110" w:author="Nigel Deakin" w:date="2012-02-03T15:01:00Z">
        <w:r>
          <w:t xml:space="preserve">      </w:t>
        </w:r>
      </w:ins>
      <w:ins w:id="6111" w:author="Nigel Deakin" w:date="2012-03-20T18:00:00Z">
        <w:r w:rsidR="007B3902">
          <w:t>JMS</w:t>
        </w:r>
      </w:ins>
      <w:ins w:id="6112" w:author="Nigel Deakin" w:date="2012-02-03T15:01:00Z">
        <w:r>
          <w:t>Consumer consumer =</w:t>
        </w:r>
      </w:ins>
      <w:ins w:id="6113" w:author="Nigel Deakin" w:date="2012-03-20T18:01:00Z">
        <w:r w:rsidR="000D6BE7">
          <w:t xml:space="preserve"> </w:t>
        </w:r>
      </w:ins>
      <w:proofErr w:type="gramStart"/>
      <w:ins w:id="6114" w:author="Nigel Deakin" w:date="2012-02-03T15:01:00Z">
        <w:r>
          <w:t>context.createConsumer(</w:t>
        </w:r>
        <w:proofErr w:type="gramEnd"/>
        <w:r>
          <w:t>replyQueue);</w:t>
        </w:r>
      </w:ins>
    </w:p>
    <w:p w:rsidR="002D381C" w:rsidRDefault="002D381C" w:rsidP="002D381C">
      <w:pPr>
        <w:pStyle w:val="CodeInFrame"/>
        <w:rPr>
          <w:ins w:id="6115" w:author="Nigel Deakin" w:date="2012-02-03T15:01:00Z"/>
        </w:rPr>
      </w:pPr>
      <w:ins w:id="6116" w:author="Nigel Deakin" w:date="2012-02-03T15:01:00Z">
        <w:r>
          <w:t xml:space="preserve">      </w:t>
        </w:r>
        <w:proofErr w:type="gramStart"/>
        <w:r>
          <w:t>return</w:t>
        </w:r>
        <w:proofErr w:type="gramEnd"/>
        <w:r>
          <w:t xml:space="preserve"> consumer.receivePayload(String.class);</w:t>
        </w:r>
      </w:ins>
    </w:p>
    <w:p w:rsidR="002D381C" w:rsidRDefault="002D381C" w:rsidP="002D381C">
      <w:pPr>
        <w:pStyle w:val="CodeInFrame"/>
        <w:rPr>
          <w:ins w:id="6117" w:author="Nigel Deakin" w:date="2012-02-03T15:01:00Z"/>
        </w:rPr>
      </w:pPr>
      <w:ins w:id="6118" w:author="Nigel Deakin" w:date="2012-02-03T15:01:00Z">
        <w:r>
          <w:t xml:space="preserve">   }</w:t>
        </w:r>
      </w:ins>
    </w:p>
    <w:p w:rsidR="002D381C" w:rsidRDefault="002D381C" w:rsidP="002D381C">
      <w:pPr>
        <w:pStyle w:val="CodeInFrame"/>
        <w:rPr>
          <w:ins w:id="6119" w:author="Nigel Deakin" w:date="2012-02-03T15:01:00Z"/>
        </w:rPr>
      </w:pPr>
      <w:ins w:id="6120" w:author="Nigel Deakin" w:date="2012-02-03T15:01:00Z">
        <w:r>
          <w:t>}</w:t>
        </w:r>
        <w:r>
          <w:tab/>
        </w:r>
      </w:ins>
    </w:p>
    <w:p w:rsidR="00000000" w:rsidRDefault="002D381C">
      <w:pPr>
        <w:pStyle w:val="CodeInFrame"/>
        <w:rPr>
          <w:ins w:id="6121" w:author="Nigel Deakin" w:date="2012-02-03T15:01:00Z"/>
        </w:rPr>
        <w:pPrChange w:id="6122" w:author="Nigel Deakin" w:date="2012-02-03T11:50:00Z">
          <w:pPr/>
        </w:pPrChange>
      </w:pPr>
      <w:ins w:id="6123" w:author="Nigel Deakin" w:date="2012-02-03T15:01:00Z">
        <w:r>
          <w:t>}</w:t>
        </w:r>
      </w:ins>
    </w:p>
    <w:p w:rsidR="002D381C" w:rsidRDefault="002D381C" w:rsidP="002D381C">
      <w:pPr>
        <w:pStyle w:val="ListBullet"/>
        <w:numPr>
          <w:ilvl w:val="0"/>
          <w:numId w:val="0"/>
        </w:numPr>
        <w:ind w:left="2880"/>
        <w:rPr>
          <w:ins w:id="6124" w:author="Nigel Deakin" w:date="2012-02-03T15:01:00Z"/>
        </w:rPr>
      </w:pPr>
      <w:ins w:id="6125" w:author="Nigel Deakin" w:date="2012-02-03T15:01: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2D381C" w:rsidRDefault="002D381C" w:rsidP="002D381C">
      <w:pPr>
        <w:pStyle w:val="CodeInFrame"/>
        <w:rPr>
          <w:ins w:id="6126" w:author="Nigel Deakin" w:date="2012-02-03T15:01:00Z"/>
        </w:rPr>
      </w:pPr>
      <w:ins w:id="6127" w:author="Nigel Deakin" w:date="2012-02-03T15:01:00Z">
        <w:r>
          <w:t>@Stateless</w:t>
        </w:r>
      </w:ins>
    </w:p>
    <w:p w:rsidR="002D381C" w:rsidRDefault="002D381C" w:rsidP="002D381C">
      <w:pPr>
        <w:pStyle w:val="CodeInFrame"/>
        <w:rPr>
          <w:ins w:id="6128" w:author="Nigel Deakin" w:date="2012-02-03T15:01:00Z"/>
        </w:rPr>
      </w:pPr>
      <w:ins w:id="6129" w:author="Nigel Deakin" w:date="2012-02-03T15:01:00Z">
        <w:r>
          <w:t>@LocalBean</w:t>
        </w:r>
      </w:ins>
    </w:p>
    <w:p w:rsidR="002D381C" w:rsidRDefault="002D381C" w:rsidP="002D381C">
      <w:pPr>
        <w:pStyle w:val="CodeInFrame"/>
        <w:rPr>
          <w:ins w:id="6130" w:author="Nigel Deakin" w:date="2012-02-03T15:01:00Z"/>
        </w:rPr>
      </w:pPr>
      <w:proofErr w:type="gramStart"/>
      <w:ins w:id="6131" w:author="Nigel Deakin" w:date="2012-02-03T15:01:00Z">
        <w:r>
          <w:t>public</w:t>
        </w:r>
        <w:proofErr w:type="gramEnd"/>
        <w:r>
          <w:t xml:space="preserve"> class SenderBeanNew {</w:t>
        </w:r>
      </w:ins>
    </w:p>
    <w:p w:rsidR="002D381C" w:rsidRDefault="002D381C" w:rsidP="002D381C">
      <w:pPr>
        <w:pStyle w:val="CodeInFrame"/>
        <w:rPr>
          <w:ins w:id="6132" w:author="Nigel Deakin" w:date="2012-02-03T15:01:00Z"/>
        </w:rPr>
      </w:pPr>
    </w:p>
    <w:p w:rsidR="002D381C" w:rsidRDefault="002D381C" w:rsidP="002D381C">
      <w:pPr>
        <w:pStyle w:val="CodeInFrame"/>
        <w:rPr>
          <w:ins w:id="6133" w:author="Nigel Deakin" w:date="2012-02-03T15:01:00Z"/>
        </w:rPr>
      </w:pPr>
      <w:proofErr w:type="gramStart"/>
      <w:ins w:id="6134" w:author="Nigel Deakin" w:date="2012-02-03T15:01:00Z">
        <w:r>
          <w:t>@Resource(</w:t>
        </w:r>
        <w:proofErr w:type="gramEnd"/>
        <w:r>
          <w:t>lookup = "jms/connectionFactory")</w:t>
        </w:r>
      </w:ins>
    </w:p>
    <w:p w:rsidR="002D381C" w:rsidRDefault="002D381C" w:rsidP="002D381C">
      <w:pPr>
        <w:pStyle w:val="CodeInFrame"/>
        <w:rPr>
          <w:ins w:id="6135" w:author="Nigel Deakin" w:date="2012-02-03T15:01:00Z"/>
        </w:rPr>
      </w:pPr>
      <w:ins w:id="6136" w:author="Nigel Deakin" w:date="2012-02-03T15:01:00Z">
        <w:r>
          <w:t>ConnectionFactory connectionFactory;</w:t>
        </w:r>
      </w:ins>
    </w:p>
    <w:p w:rsidR="002D381C" w:rsidRDefault="002D381C" w:rsidP="002D381C">
      <w:pPr>
        <w:pStyle w:val="CodeInFrame"/>
        <w:rPr>
          <w:ins w:id="6137" w:author="Nigel Deakin" w:date="2012-02-03T15:01:00Z"/>
        </w:rPr>
      </w:pPr>
      <w:ins w:id="6138" w:author="Nigel Deakin" w:date="2012-02-03T15:01:00Z">
        <w:r>
          <w:tab/>
        </w:r>
      </w:ins>
    </w:p>
    <w:p w:rsidR="002D381C" w:rsidRDefault="002D381C" w:rsidP="002D381C">
      <w:pPr>
        <w:pStyle w:val="CodeInFrame"/>
        <w:rPr>
          <w:ins w:id="6139" w:author="Nigel Deakin" w:date="2012-02-03T15:01:00Z"/>
        </w:rPr>
      </w:pPr>
      <w:proofErr w:type="gramStart"/>
      <w:ins w:id="6140" w:author="Nigel Deakin" w:date="2012-02-03T15:01:00Z">
        <w:r>
          <w:t>@Resource(</w:t>
        </w:r>
        <w:proofErr w:type="gramEnd"/>
        <w:r>
          <w:t>lookup="jms/requestQueue")</w:t>
        </w:r>
      </w:ins>
    </w:p>
    <w:p w:rsidR="002D381C" w:rsidRDefault="002D381C" w:rsidP="002D381C">
      <w:pPr>
        <w:pStyle w:val="CodeInFrame"/>
        <w:rPr>
          <w:ins w:id="6141" w:author="Nigel Deakin" w:date="2012-02-03T15:01:00Z"/>
        </w:rPr>
      </w:pPr>
      <w:ins w:id="6142" w:author="Nigel Deakin" w:date="2012-02-03T15:01:00Z">
        <w:r>
          <w:t>Queue requestQueue;</w:t>
        </w:r>
      </w:ins>
    </w:p>
    <w:p w:rsidR="002D381C" w:rsidRDefault="002D381C" w:rsidP="002D381C">
      <w:pPr>
        <w:pStyle w:val="CodeInFrame"/>
        <w:rPr>
          <w:ins w:id="6143" w:author="Nigel Deakin" w:date="2012-02-03T15:01:00Z"/>
        </w:rPr>
      </w:pPr>
    </w:p>
    <w:p w:rsidR="002D381C" w:rsidRDefault="002D381C" w:rsidP="002D381C">
      <w:pPr>
        <w:pStyle w:val="CodeInFrame"/>
        <w:rPr>
          <w:ins w:id="6144" w:author="Nigel Deakin" w:date="2012-02-03T15:01:00Z"/>
        </w:rPr>
      </w:pPr>
      <w:proofErr w:type="gramStart"/>
      <w:ins w:id="6145" w:author="Nigel Deakin" w:date="2012-02-03T15:01:00Z">
        <w:r>
          <w:t>@TransactionAttribute(</w:t>
        </w:r>
        <w:proofErr w:type="gramEnd"/>
        <w:r>
          <w:t>TransactionAttributeType.REQUIRES_NEW)</w:t>
        </w:r>
      </w:ins>
    </w:p>
    <w:p w:rsidR="002D381C" w:rsidRDefault="002D381C" w:rsidP="002D381C">
      <w:pPr>
        <w:pStyle w:val="CodeInFrame"/>
        <w:rPr>
          <w:ins w:id="6146" w:author="Nigel Deakin" w:date="2012-02-03T15:01:00Z"/>
        </w:rPr>
      </w:pPr>
      <w:proofErr w:type="gramStart"/>
      <w:ins w:id="6147" w:author="Nigel Deakin" w:date="2012-02-03T15:01:00Z">
        <w:r>
          <w:t>public</w:t>
        </w:r>
        <w:proofErr w:type="gramEnd"/>
        <w:r>
          <w:t xml:space="preserve"> void sendRequestNew(</w:t>
        </w:r>
      </w:ins>
    </w:p>
    <w:p w:rsidR="002D381C" w:rsidRDefault="002D381C" w:rsidP="002D381C">
      <w:pPr>
        <w:pStyle w:val="CodeInFrame"/>
        <w:rPr>
          <w:ins w:id="6148" w:author="Nigel Deakin" w:date="2012-02-03T15:01:00Z"/>
        </w:rPr>
      </w:pPr>
      <w:ins w:id="6149" w:author="Nigel Deakin" w:date="2012-02-03T15:01:00Z">
        <w:r>
          <w:t xml:space="preserve">      String requestString, TemporaryQueue replyQueue)</w:t>
        </w:r>
      </w:ins>
    </w:p>
    <w:p w:rsidR="002D381C" w:rsidRDefault="002D381C" w:rsidP="002D381C">
      <w:pPr>
        <w:pStyle w:val="CodeInFrame"/>
        <w:rPr>
          <w:ins w:id="6150" w:author="Nigel Deakin" w:date="2012-02-03T15:01:00Z"/>
        </w:rPr>
      </w:pPr>
      <w:ins w:id="6151" w:author="Nigel Deakin" w:date="2012-02-03T15:01:00Z">
        <w:r>
          <w:t xml:space="preserve">      </w:t>
        </w:r>
        <w:proofErr w:type="gramStart"/>
        <w:r>
          <w:t>throws</w:t>
        </w:r>
        <w:proofErr w:type="gramEnd"/>
        <w:r>
          <w:t xml:space="preserve"> JMSException {</w:t>
        </w:r>
      </w:ins>
    </w:p>
    <w:p w:rsidR="00A104AB" w:rsidRDefault="002D381C">
      <w:pPr>
        <w:pStyle w:val="CodeInFrame"/>
        <w:rPr>
          <w:ins w:id="6152" w:author="Nigel Deakin" w:date="2012-02-03T15:01:00Z"/>
        </w:rPr>
      </w:pPr>
      <w:ins w:id="6153" w:author="Nigel Deakin" w:date="2012-02-03T15:01:00Z">
        <w:r>
          <w:t xml:space="preserve">   </w:t>
        </w:r>
        <w:proofErr w:type="gramStart"/>
        <w:r>
          <w:t>try</w:t>
        </w:r>
        <w:proofErr w:type="gramEnd"/>
        <w:r>
          <w:t xml:space="preserve"> (</w:t>
        </w:r>
      </w:ins>
      <w:ins w:id="6154" w:author="Nigel Deakin" w:date="2012-03-21T10:25:00Z">
        <w:r w:rsidR="00712267">
          <w:t>JMSContext</w:t>
        </w:r>
      </w:ins>
      <w:ins w:id="6155" w:author="Nigel Deakin" w:date="2012-02-03T15:01:00Z">
        <w:r>
          <w:t xml:space="preserve"> context = connectionFactory.</w:t>
        </w:r>
      </w:ins>
      <w:ins w:id="6156" w:author="Nigel Deakin" w:date="2012-03-21T10:42:00Z">
        <w:r w:rsidR="00DA1A4E">
          <w:t>createContext</w:t>
        </w:r>
      </w:ins>
      <w:ins w:id="6157" w:author="Nigel Deakin" w:date="2012-02-03T15:01:00Z">
        <w:r>
          <w:t>()) {</w:t>
        </w:r>
      </w:ins>
    </w:p>
    <w:p w:rsidR="002D381C" w:rsidRDefault="002D381C" w:rsidP="002D381C">
      <w:pPr>
        <w:pStyle w:val="CodeInFrame"/>
        <w:rPr>
          <w:ins w:id="6158" w:author="Nigel Deakin" w:date="2012-02-03T15:01:00Z"/>
        </w:rPr>
      </w:pPr>
      <w:ins w:id="6159" w:author="Nigel Deakin" w:date="2012-02-03T15:01:00Z">
        <w:r>
          <w:t xml:space="preserve">      TextMessage requestMessage = </w:t>
        </w:r>
      </w:ins>
    </w:p>
    <w:p w:rsidR="002D381C" w:rsidRDefault="002D381C" w:rsidP="002D381C">
      <w:pPr>
        <w:pStyle w:val="CodeInFrame"/>
        <w:rPr>
          <w:ins w:id="6160" w:author="Nigel Deakin" w:date="2012-02-03T15:01:00Z"/>
        </w:rPr>
      </w:pPr>
      <w:ins w:id="6161" w:author="Nigel Deakin" w:date="2012-02-03T15:01:00Z">
        <w:r>
          <w:t xml:space="preserve">         </w:t>
        </w:r>
        <w:proofErr w:type="gramStart"/>
        <w:r>
          <w:t>context.createTextMessage(</w:t>
        </w:r>
        <w:proofErr w:type="gramEnd"/>
        <w:r>
          <w:t>requestString);</w:t>
        </w:r>
      </w:ins>
    </w:p>
    <w:p w:rsidR="002D381C" w:rsidRDefault="002D381C" w:rsidP="002D381C">
      <w:pPr>
        <w:pStyle w:val="CodeInFrame"/>
        <w:rPr>
          <w:ins w:id="6162" w:author="Nigel Deakin" w:date="2012-02-03T15:01:00Z"/>
        </w:rPr>
      </w:pPr>
      <w:ins w:id="6163" w:author="Nigel Deakin" w:date="2012-02-03T15:01:00Z">
        <w:r>
          <w:t xml:space="preserve">      // this call may throw JMSException</w:t>
        </w:r>
      </w:ins>
    </w:p>
    <w:p w:rsidR="002D381C" w:rsidRDefault="002D381C" w:rsidP="002D381C">
      <w:pPr>
        <w:pStyle w:val="CodeInFrame"/>
        <w:rPr>
          <w:ins w:id="6164" w:author="Nigel Deakin" w:date="2012-02-03T15:01:00Z"/>
        </w:rPr>
      </w:pPr>
      <w:ins w:id="6165" w:author="Nigel Deakin" w:date="2012-02-03T15:01:00Z">
        <w:r>
          <w:t xml:space="preserve">      </w:t>
        </w:r>
        <w:proofErr w:type="gramStart"/>
        <w:r>
          <w:t>requestMessage.setJMSReplyTo(</w:t>
        </w:r>
        <w:proofErr w:type="gramEnd"/>
        <w:r>
          <w:t>replyQueue);</w:t>
        </w:r>
      </w:ins>
    </w:p>
    <w:p w:rsidR="00DD79FB" w:rsidRDefault="002D381C" w:rsidP="002D381C">
      <w:pPr>
        <w:pStyle w:val="CodeInFrame"/>
        <w:rPr>
          <w:ins w:id="6166" w:author="Nigel Deakin" w:date="2012-08-30T17:38:00Z"/>
        </w:rPr>
      </w:pPr>
      <w:ins w:id="6167" w:author="Nigel Deakin" w:date="2012-02-03T15:01:00Z">
        <w:r>
          <w:t xml:space="preserve">      </w:t>
        </w:r>
        <w:proofErr w:type="gramStart"/>
        <w:r>
          <w:t>context.</w:t>
        </w:r>
      </w:ins>
      <w:ins w:id="6168" w:author="Nigel Deakin" w:date="2012-08-30T17:38:00Z">
        <w:r w:rsidR="00DD79FB" w:rsidRPr="00DD79FB">
          <w:t>createProducer(</w:t>
        </w:r>
        <w:proofErr w:type="gramEnd"/>
        <w:r w:rsidR="00DD79FB" w:rsidRPr="00DD79FB">
          <w:t>).</w:t>
        </w:r>
      </w:ins>
      <w:ins w:id="6169" w:author="Nigel Deakin" w:date="2012-02-03T15:01:00Z">
        <w:r>
          <w:t>send(</w:t>
        </w:r>
      </w:ins>
    </w:p>
    <w:p w:rsidR="002D381C" w:rsidRDefault="00DD79FB" w:rsidP="002D381C">
      <w:pPr>
        <w:pStyle w:val="CodeInFrame"/>
        <w:rPr>
          <w:ins w:id="6170" w:author="Nigel Deakin" w:date="2012-02-03T15:01:00Z"/>
        </w:rPr>
      </w:pPr>
      <w:ins w:id="6171" w:author="Nigel Deakin" w:date="2012-08-30T17:38:00Z">
        <w:r>
          <w:t xml:space="preserve">         </w:t>
        </w:r>
      </w:ins>
      <w:proofErr w:type="gramStart"/>
      <w:ins w:id="6172" w:author="Nigel Deakin" w:date="2012-02-03T15:01:00Z">
        <w:r w:rsidR="002D381C">
          <w:t>requestQueue,</w:t>
        </w:r>
        <w:proofErr w:type="gramEnd"/>
        <w:r w:rsidR="002D381C">
          <w:t>requestMessage);</w:t>
        </w:r>
      </w:ins>
    </w:p>
    <w:p w:rsidR="002D381C" w:rsidRDefault="002D381C" w:rsidP="002D381C">
      <w:pPr>
        <w:pStyle w:val="CodeInFrame"/>
        <w:rPr>
          <w:ins w:id="6173" w:author="Nigel Deakin" w:date="2012-02-03T15:01:00Z"/>
        </w:rPr>
      </w:pPr>
      <w:ins w:id="6174" w:author="Nigel Deakin" w:date="2012-02-03T15:01:00Z">
        <w:r>
          <w:t xml:space="preserve">   }</w:t>
        </w:r>
      </w:ins>
    </w:p>
    <w:p w:rsidR="002D381C" w:rsidRDefault="002D381C" w:rsidP="002D381C">
      <w:pPr>
        <w:pStyle w:val="CodeInFrame"/>
        <w:rPr>
          <w:ins w:id="6175" w:author="Nigel Deakin" w:date="2012-02-03T15:01:00Z"/>
        </w:rPr>
      </w:pPr>
      <w:ins w:id="6176" w:author="Nigel Deakin" w:date="2012-02-03T15:01:00Z">
        <w:r>
          <w:t>}</w:t>
        </w:r>
      </w:ins>
    </w:p>
    <w:p w:rsidR="00000000" w:rsidRDefault="002D381C">
      <w:pPr>
        <w:pStyle w:val="CodeInFrame"/>
        <w:rPr>
          <w:ins w:id="6177" w:author="Nigel Deakin" w:date="2012-02-03T15:01:00Z"/>
        </w:rPr>
        <w:pPrChange w:id="6178" w:author="Nigel Deakin" w:date="2012-02-03T11:50:00Z">
          <w:pPr/>
        </w:pPrChange>
      </w:pPr>
      <w:ins w:id="6179" w:author="Nigel Deakin" w:date="2012-02-03T15:01:00Z">
        <w:r>
          <w:t>}</w:t>
        </w:r>
      </w:ins>
    </w:p>
    <w:p w:rsidR="002D381C" w:rsidRDefault="002D381C" w:rsidP="002D381C">
      <w:pPr>
        <w:rPr>
          <w:ins w:id="6180" w:author="Nigel Deakin" w:date="2012-02-03T15:01:00Z"/>
        </w:rPr>
      </w:pPr>
      <w:ins w:id="6181" w:author="Nigel Deakin" w:date="2012-02-03T15:01:00Z">
        <w:r>
          <w:t xml:space="preserve">Here is the message-driven bean </w:t>
        </w:r>
        <w:r w:rsidRPr="00240611">
          <w:rPr>
            <w:rStyle w:val="Code"/>
          </w:rPr>
          <w:t>RequestResponder</w:t>
        </w:r>
        <w:r>
          <w:rPr>
            <w:rStyle w:val="Code"/>
          </w:rPr>
          <w:t>New</w:t>
        </w:r>
        <w:r>
          <w:t xml:space="preserve"> which receives request messages and sends responses:</w:t>
        </w:r>
      </w:ins>
    </w:p>
    <w:p w:rsidR="002D381C" w:rsidRDefault="002D381C" w:rsidP="002D381C">
      <w:pPr>
        <w:rPr>
          <w:ins w:id="6182" w:author="Nigel Deakin" w:date="2012-02-03T15:01:00Z"/>
          <w:b/>
        </w:rPr>
      </w:pPr>
    </w:p>
    <w:p w:rsidR="002D381C" w:rsidRDefault="002D381C" w:rsidP="002D381C">
      <w:pPr>
        <w:pStyle w:val="CodeInFrame"/>
        <w:rPr>
          <w:ins w:id="6183" w:author="Nigel Deakin" w:date="2012-02-03T15:01:00Z"/>
        </w:rPr>
      </w:pPr>
      <w:proofErr w:type="gramStart"/>
      <w:ins w:id="6184" w:author="Nigel Deakin" w:date="2012-02-03T15:01:00Z">
        <w:r>
          <w:t>@MessageDriven(</w:t>
        </w:r>
        <w:proofErr w:type="gramEnd"/>
        <w:r>
          <w:t>mappedName = "jms/requestQueue")</w:t>
        </w:r>
      </w:ins>
    </w:p>
    <w:p w:rsidR="002D381C" w:rsidRDefault="002D381C" w:rsidP="002D381C">
      <w:pPr>
        <w:pStyle w:val="CodeInFrame"/>
        <w:rPr>
          <w:ins w:id="6185" w:author="Nigel Deakin" w:date="2012-02-03T15:01:00Z"/>
        </w:rPr>
      </w:pPr>
      <w:proofErr w:type="gramStart"/>
      <w:ins w:id="6186" w:author="Nigel Deakin" w:date="2012-02-03T15:01:00Z">
        <w:r>
          <w:t>public</w:t>
        </w:r>
        <w:proofErr w:type="gramEnd"/>
        <w:r>
          <w:t xml:space="preserve"> class RequestResponderNew implements MessageListener {</w:t>
        </w:r>
      </w:ins>
    </w:p>
    <w:p w:rsidR="002D381C" w:rsidRDefault="002D381C" w:rsidP="002D381C">
      <w:pPr>
        <w:pStyle w:val="CodeInFrame"/>
        <w:rPr>
          <w:ins w:id="6187" w:author="Nigel Deakin" w:date="2012-02-03T15:01:00Z"/>
        </w:rPr>
      </w:pPr>
      <w:ins w:id="6188" w:author="Nigel Deakin" w:date="2012-02-03T15:01:00Z">
        <w:r>
          <w:t xml:space="preserve">    </w:t>
        </w:r>
      </w:ins>
    </w:p>
    <w:p w:rsidR="002D381C" w:rsidRDefault="002D381C" w:rsidP="002D381C">
      <w:pPr>
        <w:pStyle w:val="CodeInFrame"/>
        <w:rPr>
          <w:ins w:id="6189" w:author="Nigel Deakin" w:date="2012-02-03T15:01:00Z"/>
        </w:rPr>
      </w:pPr>
      <w:proofErr w:type="gramStart"/>
      <w:ins w:id="6190" w:author="Nigel Deakin" w:date="2012-02-03T15:01:00Z">
        <w:r>
          <w:t>@Resource(</w:t>
        </w:r>
        <w:proofErr w:type="gramEnd"/>
        <w:r>
          <w:t>lookup = "jms/connectionFactory")</w:t>
        </w:r>
      </w:ins>
    </w:p>
    <w:p w:rsidR="002D381C" w:rsidRDefault="002D381C" w:rsidP="002D381C">
      <w:pPr>
        <w:pStyle w:val="CodeInFrame"/>
        <w:rPr>
          <w:ins w:id="6191" w:author="Nigel Deakin" w:date="2012-02-03T15:01:00Z"/>
        </w:rPr>
      </w:pPr>
      <w:ins w:id="6192" w:author="Nigel Deakin" w:date="2012-02-03T15:01:00Z">
        <w:r>
          <w:t xml:space="preserve">    ConnectionFactory connectionFactory;</w:t>
        </w:r>
      </w:ins>
    </w:p>
    <w:p w:rsidR="002D381C" w:rsidRDefault="002D381C" w:rsidP="002D381C">
      <w:pPr>
        <w:pStyle w:val="CodeInFrame"/>
        <w:rPr>
          <w:ins w:id="6193" w:author="Nigel Deakin" w:date="2012-02-03T15:01:00Z"/>
        </w:rPr>
      </w:pPr>
      <w:ins w:id="6194" w:author="Nigel Deakin" w:date="2012-02-03T15:01:00Z">
        <w:r>
          <w:t xml:space="preserve">        </w:t>
        </w:r>
      </w:ins>
    </w:p>
    <w:p w:rsidR="002D381C" w:rsidRDefault="002D381C" w:rsidP="002D381C">
      <w:pPr>
        <w:pStyle w:val="CodeInFrame"/>
        <w:rPr>
          <w:ins w:id="6195" w:author="Nigel Deakin" w:date="2012-02-03T15:01:00Z"/>
        </w:rPr>
      </w:pPr>
      <w:proofErr w:type="gramStart"/>
      <w:ins w:id="6196" w:author="Nigel Deakin" w:date="2012-02-03T15:01:00Z">
        <w:r>
          <w:t>public</w:t>
        </w:r>
        <w:proofErr w:type="gramEnd"/>
        <w:r>
          <w:t xml:space="preserve"> void onMessage(Message message) {</w:t>
        </w:r>
      </w:ins>
    </w:p>
    <w:p w:rsidR="002D381C" w:rsidRDefault="002D381C" w:rsidP="002D381C">
      <w:pPr>
        <w:pStyle w:val="CodeInFrame"/>
        <w:rPr>
          <w:ins w:id="6197" w:author="Nigel Deakin" w:date="2012-02-03T15:01:00Z"/>
        </w:rPr>
      </w:pPr>
      <w:ins w:id="6198" w:author="Nigel Deakin" w:date="2012-02-03T15:01:00Z">
        <w:r>
          <w:t xml:space="preserve">                </w:t>
        </w:r>
      </w:ins>
    </w:p>
    <w:p w:rsidR="00A104AB" w:rsidRDefault="002D381C">
      <w:pPr>
        <w:pStyle w:val="CodeInFrame"/>
        <w:rPr>
          <w:ins w:id="6199" w:author="Nigel Deakin" w:date="2012-02-03T15:01:00Z"/>
        </w:rPr>
      </w:pPr>
      <w:ins w:id="6200" w:author="Nigel Deakin" w:date="2012-02-03T15:01:00Z">
        <w:r>
          <w:t xml:space="preserve">   </w:t>
        </w:r>
        <w:proofErr w:type="gramStart"/>
        <w:r>
          <w:t>try</w:t>
        </w:r>
        <w:proofErr w:type="gramEnd"/>
        <w:r>
          <w:t xml:space="preserve"> (</w:t>
        </w:r>
      </w:ins>
      <w:ins w:id="6201" w:author="Nigel Deakin" w:date="2012-03-21T10:25:00Z">
        <w:r w:rsidR="00712267">
          <w:t>JMSContext</w:t>
        </w:r>
      </w:ins>
      <w:ins w:id="6202" w:author="Nigel Deakin" w:date="2012-02-03T15:01:00Z">
        <w:r>
          <w:t xml:space="preserve"> context = connectionFactory.</w:t>
        </w:r>
      </w:ins>
      <w:ins w:id="6203" w:author="Nigel Deakin" w:date="2012-03-21T10:42:00Z">
        <w:r w:rsidR="00DA1A4E">
          <w:t>createContext</w:t>
        </w:r>
      </w:ins>
      <w:ins w:id="6204" w:author="Nigel Deakin" w:date="2012-02-03T15:01:00Z">
        <w:r>
          <w:t>()){</w:t>
        </w:r>
      </w:ins>
    </w:p>
    <w:p w:rsidR="002D381C" w:rsidRDefault="002D381C" w:rsidP="002D381C">
      <w:pPr>
        <w:pStyle w:val="CodeInFrame"/>
        <w:rPr>
          <w:ins w:id="6205" w:author="Nigel Deakin" w:date="2012-02-03T15:01:00Z"/>
        </w:rPr>
      </w:pPr>
      <w:ins w:id="6206" w:author="Nigel Deakin" w:date="2012-02-03T15:01:00Z">
        <w:r>
          <w:t xml:space="preserve">                        </w:t>
        </w:r>
      </w:ins>
    </w:p>
    <w:p w:rsidR="002D381C" w:rsidRDefault="002D381C" w:rsidP="002D381C">
      <w:pPr>
        <w:pStyle w:val="CodeInFrame"/>
        <w:rPr>
          <w:ins w:id="6207" w:author="Nigel Deakin" w:date="2012-02-03T15:01:00Z"/>
        </w:rPr>
      </w:pPr>
      <w:ins w:id="6208" w:author="Nigel Deakin" w:date="2012-02-03T15:01:00Z">
        <w:r>
          <w:t xml:space="preserve">      // extract request from request message</w:t>
        </w:r>
      </w:ins>
    </w:p>
    <w:p w:rsidR="002D381C" w:rsidRDefault="002D381C" w:rsidP="002D381C">
      <w:pPr>
        <w:pStyle w:val="CodeInFrame"/>
        <w:rPr>
          <w:ins w:id="6209" w:author="Nigel Deakin" w:date="2012-02-03T15:01:00Z"/>
        </w:rPr>
      </w:pPr>
      <w:ins w:id="6210" w:author="Nigel Deakin" w:date="2012-02-03T15:01:00Z">
        <w:r>
          <w:t xml:space="preserve">      // this may throw a JMSException</w:t>
        </w:r>
      </w:ins>
    </w:p>
    <w:p w:rsidR="002D381C" w:rsidRDefault="002D381C" w:rsidP="002D381C">
      <w:pPr>
        <w:pStyle w:val="CodeInFrame"/>
        <w:rPr>
          <w:ins w:id="6211" w:author="Nigel Deakin" w:date="2012-02-03T15:01:00Z"/>
        </w:rPr>
      </w:pPr>
      <w:ins w:id="6212" w:author="Nigel Deakin" w:date="2012-02-03T15:01:00Z">
        <w:r>
          <w:t xml:space="preserve">      String request = ((TextMessage</w:t>
        </w:r>
        <w:proofErr w:type="gramStart"/>
        <w:r>
          <w:t>)message</w:t>
        </w:r>
        <w:proofErr w:type="gramEnd"/>
        <w:r>
          <w:t>).getText();</w:t>
        </w:r>
      </w:ins>
    </w:p>
    <w:p w:rsidR="002D381C" w:rsidRDefault="002D381C" w:rsidP="002D381C">
      <w:pPr>
        <w:pStyle w:val="CodeInFrame"/>
        <w:rPr>
          <w:ins w:id="6213" w:author="Nigel Deakin" w:date="2012-02-03T15:01:00Z"/>
        </w:rPr>
      </w:pPr>
    </w:p>
    <w:p w:rsidR="002D381C" w:rsidRDefault="002D381C" w:rsidP="002D381C">
      <w:pPr>
        <w:pStyle w:val="CodeInFrame"/>
        <w:rPr>
          <w:ins w:id="6214" w:author="Nigel Deakin" w:date="2012-02-03T15:01:00Z"/>
        </w:rPr>
      </w:pPr>
      <w:ins w:id="6215" w:author="Nigel Deakin" w:date="2012-02-03T15:01:00Z">
        <w:r>
          <w:t xml:space="preserve">      // extract temporary reply destination from request message</w:t>
        </w:r>
      </w:ins>
    </w:p>
    <w:p w:rsidR="002D381C" w:rsidRDefault="002D381C" w:rsidP="002D381C">
      <w:pPr>
        <w:pStyle w:val="CodeInFrame"/>
        <w:rPr>
          <w:ins w:id="6216" w:author="Nigel Deakin" w:date="2012-02-03T15:01:00Z"/>
        </w:rPr>
      </w:pPr>
      <w:ins w:id="6217" w:author="Nigel Deakin" w:date="2012-02-03T15:01:00Z">
        <w:r>
          <w:t xml:space="preserve">      // this may throw a JMSException</w:t>
        </w:r>
      </w:ins>
    </w:p>
    <w:p w:rsidR="002D381C" w:rsidRDefault="002D381C" w:rsidP="002D381C">
      <w:pPr>
        <w:pStyle w:val="CodeInFrame"/>
        <w:rPr>
          <w:ins w:id="6218" w:author="Nigel Deakin" w:date="2012-02-03T15:01:00Z"/>
        </w:rPr>
      </w:pPr>
      <w:ins w:id="6219" w:author="Nigel Deakin" w:date="2012-02-03T15:01:00Z">
        <w:r>
          <w:t xml:space="preserve">      Destination replyDestination = </w:t>
        </w:r>
        <w:proofErr w:type="gramStart"/>
        <w:r>
          <w:t>message.getJMSReplyTo(</w:t>
        </w:r>
        <w:proofErr w:type="gramEnd"/>
        <w:r>
          <w:t>);</w:t>
        </w:r>
      </w:ins>
    </w:p>
    <w:p w:rsidR="002D381C" w:rsidRDefault="002D381C" w:rsidP="002D381C">
      <w:pPr>
        <w:pStyle w:val="CodeInFrame"/>
        <w:rPr>
          <w:ins w:id="6220" w:author="Nigel Deakin" w:date="2012-02-03T15:01:00Z"/>
        </w:rPr>
      </w:pPr>
      <w:ins w:id="6221" w:author="Nigel Deakin" w:date="2012-02-03T15:01:00Z">
        <w:r>
          <w:t xml:space="preserve">            </w:t>
        </w:r>
      </w:ins>
    </w:p>
    <w:p w:rsidR="002D381C" w:rsidRDefault="002D381C" w:rsidP="002D381C">
      <w:pPr>
        <w:pStyle w:val="CodeInFrame"/>
        <w:rPr>
          <w:ins w:id="6222" w:author="Nigel Deakin" w:date="2012-02-03T15:01:00Z"/>
        </w:rPr>
      </w:pPr>
      <w:ins w:id="6223" w:author="Nigel Deakin" w:date="2012-02-03T15:01:00Z">
        <w:r>
          <w:t xml:space="preserve">      // prepare response</w:t>
        </w:r>
      </w:ins>
    </w:p>
    <w:p w:rsidR="002D381C" w:rsidRDefault="002D381C" w:rsidP="002D381C">
      <w:pPr>
        <w:pStyle w:val="CodeInFrame"/>
        <w:rPr>
          <w:ins w:id="6224" w:author="Nigel Deakin" w:date="2012-02-03T15:01:00Z"/>
        </w:rPr>
      </w:pPr>
      <w:ins w:id="6225" w:author="Nigel Deakin" w:date="2012-02-03T15:01:00Z">
        <w:r>
          <w:t xml:space="preserve">      TextMessage replyMessage = </w:t>
        </w:r>
      </w:ins>
    </w:p>
    <w:p w:rsidR="002D381C" w:rsidRDefault="002D381C" w:rsidP="002D381C">
      <w:pPr>
        <w:pStyle w:val="CodeInFrame"/>
        <w:rPr>
          <w:ins w:id="6226" w:author="Nigel Deakin" w:date="2012-02-03T15:01:00Z"/>
        </w:rPr>
      </w:pPr>
      <w:ins w:id="6227" w:author="Nigel Deakin" w:date="2012-02-03T15:01:00Z">
        <w:r>
          <w:t xml:space="preserve">         </w:t>
        </w:r>
        <w:proofErr w:type="gramStart"/>
        <w:r>
          <w:t>context.createTextMessage(</w:t>
        </w:r>
        <w:proofErr w:type="gramEnd"/>
        <w:r>
          <w:t>"Reply to: "+request);</w:t>
        </w:r>
      </w:ins>
    </w:p>
    <w:p w:rsidR="002D381C" w:rsidRDefault="002D381C" w:rsidP="002D381C">
      <w:pPr>
        <w:pStyle w:val="CodeInFrame"/>
        <w:rPr>
          <w:ins w:id="6228" w:author="Nigel Deakin" w:date="2012-02-03T15:01:00Z"/>
        </w:rPr>
      </w:pPr>
      <w:ins w:id="6229" w:author="Nigel Deakin" w:date="2012-02-03T15:01:00Z">
        <w:r>
          <w:t xml:space="preserve">            </w:t>
        </w:r>
      </w:ins>
    </w:p>
    <w:p w:rsidR="002D381C" w:rsidRDefault="002D381C" w:rsidP="002D381C">
      <w:pPr>
        <w:pStyle w:val="CodeInFrame"/>
        <w:rPr>
          <w:ins w:id="6230" w:author="Nigel Deakin" w:date="2012-02-03T15:01:00Z"/>
        </w:rPr>
      </w:pPr>
      <w:ins w:id="6231" w:author="Nigel Deakin" w:date="2012-02-03T15:01:00Z">
        <w:r>
          <w:t xml:space="preserve">      // send response </w:t>
        </w:r>
      </w:ins>
    </w:p>
    <w:p w:rsidR="002D381C" w:rsidRDefault="002D381C" w:rsidP="002D381C">
      <w:pPr>
        <w:pStyle w:val="CodeInFrame"/>
        <w:rPr>
          <w:ins w:id="6232" w:author="Nigel Deakin" w:date="2012-02-03T15:01:00Z"/>
        </w:rPr>
      </w:pPr>
      <w:ins w:id="6233" w:author="Nigel Deakin" w:date="2012-02-03T15:01:00Z">
        <w:r>
          <w:t xml:space="preserve">      </w:t>
        </w:r>
        <w:proofErr w:type="gramStart"/>
        <w:r>
          <w:t>context.</w:t>
        </w:r>
      </w:ins>
      <w:ins w:id="6234" w:author="Nigel Deakin" w:date="2012-08-30T17:40:00Z">
        <w:r w:rsidR="00FB33CE">
          <w:t>create</w:t>
        </w:r>
        <w:r w:rsidR="005110E7">
          <w:t>P</w:t>
        </w:r>
        <w:r w:rsidR="00FB33CE">
          <w:t>roducer(</w:t>
        </w:r>
        <w:proofErr w:type="gramEnd"/>
        <w:r w:rsidR="00FB33CE">
          <w:t>).</w:t>
        </w:r>
      </w:ins>
      <w:ins w:id="6235" w:author="Nigel Deakin" w:date="2012-02-03T15:01:00Z">
        <w:r>
          <w:t>send(replyDestination,replyMessage);</w:t>
        </w:r>
      </w:ins>
    </w:p>
    <w:p w:rsidR="002D381C" w:rsidRDefault="002D381C" w:rsidP="002D381C">
      <w:pPr>
        <w:pStyle w:val="CodeInFrame"/>
        <w:rPr>
          <w:ins w:id="6236" w:author="Nigel Deakin" w:date="2012-02-03T15:01:00Z"/>
        </w:rPr>
      </w:pPr>
      <w:ins w:id="6237" w:author="Nigel Deakin" w:date="2012-02-03T15:01:00Z">
        <w:r>
          <w:t xml:space="preserve">   } catch (JMSException ex) {</w:t>
        </w:r>
      </w:ins>
    </w:p>
    <w:p w:rsidR="002D381C" w:rsidRDefault="002D381C" w:rsidP="002D381C">
      <w:pPr>
        <w:pStyle w:val="CodeInFrame"/>
        <w:rPr>
          <w:ins w:id="6238" w:author="Nigel Deakin" w:date="2012-02-03T15:01:00Z"/>
        </w:rPr>
      </w:pPr>
      <w:ins w:id="6239" w:author="Nigel Deakin" w:date="2012-02-03T15:01:00Z">
        <w:r>
          <w:t xml:space="preserve">      // log an error here</w:t>
        </w:r>
      </w:ins>
    </w:p>
    <w:p w:rsidR="002D381C" w:rsidRDefault="002D381C" w:rsidP="002D381C">
      <w:pPr>
        <w:pStyle w:val="CodeInFrame"/>
        <w:rPr>
          <w:ins w:id="6240" w:author="Nigel Deakin" w:date="2012-02-03T15:01:00Z"/>
        </w:rPr>
      </w:pPr>
      <w:ins w:id="6241" w:author="Nigel Deakin" w:date="2012-02-03T15:01:00Z">
        <w:r>
          <w:t xml:space="preserve">   }  </w:t>
        </w:r>
      </w:ins>
    </w:p>
    <w:p w:rsidR="002D381C" w:rsidRDefault="002D381C" w:rsidP="002D381C">
      <w:pPr>
        <w:pStyle w:val="CodeInFrame"/>
        <w:rPr>
          <w:ins w:id="6242" w:author="Nigel Deakin" w:date="2012-02-03T15:01:00Z"/>
        </w:rPr>
      </w:pPr>
      <w:ins w:id="6243" w:author="Nigel Deakin" w:date="2012-02-03T15:01:00Z">
        <w:r>
          <w:t>}</w:t>
        </w:r>
      </w:ins>
    </w:p>
    <w:p w:rsidR="00000000" w:rsidRDefault="002D381C">
      <w:pPr>
        <w:pStyle w:val="CodeInFrame"/>
        <w:rPr>
          <w:ins w:id="6244" w:author="Nigel Deakin" w:date="2012-02-03T15:01:00Z"/>
        </w:rPr>
        <w:pPrChange w:id="6245" w:author="Nigel Deakin" w:date="2012-02-03T11:50:00Z">
          <w:pPr/>
        </w:pPrChange>
      </w:pPr>
      <w:ins w:id="6246" w:author="Nigel Deakin" w:date="2012-02-03T15:01:00Z">
        <w:r>
          <w:t>}</w:t>
        </w:r>
      </w:ins>
    </w:p>
    <w:p w:rsidR="002D381C" w:rsidRDefault="002D381C" w:rsidP="002D381C">
      <w:pPr>
        <w:rPr>
          <w:ins w:id="6247" w:author="Nigel Deakin" w:date="2012-02-07T16:57:00Z"/>
        </w:rPr>
      </w:pPr>
      <w:ins w:id="6248" w:author="Nigel Deakin" w:date="2012-02-03T15:01:00Z">
        <w:r>
          <w:t xml:space="preserve">Note that in this example it is not possible to eliminate the need to declare to catch </w:t>
        </w:r>
        <w:r w:rsidR="00D71E00" w:rsidRPr="00D71E00">
          <w:rPr>
            <w:rStyle w:val="Code"/>
            <w:rPrChange w:id="6249" w:author="Nigel Deakin" w:date="2012-02-03T12:01:00Z">
              <w:rPr>
                <w:rFonts w:ascii="Courier New" w:hAnsi="Courier New" w:cs="Courier New"/>
                <w:sz w:val="18"/>
                <w:lang w:eastAsia="en-US" w:bidi="en-US"/>
              </w:rPr>
            </w:rPrChange>
          </w:rPr>
          <w:t>JMSException</w:t>
        </w:r>
        <w:r>
          <w:t xml:space="preserve"> since it uses methods on </w:t>
        </w:r>
        <w:r w:rsidR="00D71E00" w:rsidRPr="00D71E00">
          <w:rPr>
            <w:rStyle w:val="Code"/>
            <w:rPrChange w:id="6250" w:author="Nigel Deakin" w:date="2012-02-03T12:01:00Z">
              <w:rPr>
                <w:rFonts w:ascii="Courier New" w:hAnsi="Courier New" w:cs="Courier New"/>
                <w:sz w:val="18"/>
                <w:lang w:eastAsia="en-US" w:bidi="en-US"/>
              </w:rPr>
            </w:rPrChange>
          </w:rPr>
          <w:t>Message</w:t>
        </w:r>
        <w:r>
          <w:t xml:space="preserve"> and </w:t>
        </w:r>
        <w:r w:rsidR="00D71E00" w:rsidRPr="00D71E00">
          <w:rPr>
            <w:rStyle w:val="Code"/>
            <w:rPrChange w:id="6251" w:author="Nigel Deakin" w:date="2012-02-03T12:01:00Z">
              <w:rPr>
                <w:rFonts w:ascii="Courier New" w:hAnsi="Courier New" w:cs="Courier New"/>
                <w:sz w:val="18"/>
                <w:lang w:eastAsia="en-US" w:bidi="en-US"/>
              </w:rPr>
            </w:rPrChange>
          </w:rPr>
          <w:t>TextMessage</w:t>
        </w:r>
        <w:r>
          <w:t xml:space="preserve"> which throw </w:t>
        </w:r>
        <w:r w:rsidR="00D71E00" w:rsidRPr="00D71E00">
          <w:rPr>
            <w:rStyle w:val="Code"/>
            <w:rPrChange w:id="6252" w:author="Nigel Deakin" w:date="2012-02-03T12:01:00Z">
              <w:rPr>
                <w:rFonts w:ascii="Courier New" w:hAnsi="Courier New" w:cs="Courier New"/>
                <w:sz w:val="18"/>
                <w:lang w:eastAsia="en-US" w:bidi="en-US"/>
              </w:rPr>
            </w:rPrChange>
          </w:rPr>
          <w:t>JMSException</w:t>
        </w:r>
        <w:r>
          <w:t>.</w:t>
        </w:r>
      </w:ins>
    </w:p>
    <w:p w:rsidR="00000000" w:rsidRDefault="00F2167D">
      <w:pPr>
        <w:pStyle w:val="Heading4"/>
        <w:rPr>
          <w:ins w:id="6253" w:author="Nigel Deakin" w:date="2012-02-07T16:56:00Z"/>
        </w:rPr>
        <w:pPrChange w:id="6254" w:author="Nigel Deakin" w:date="2012-02-07T16:57:00Z">
          <w:pPr/>
        </w:pPrChange>
      </w:pPr>
      <w:ins w:id="6255" w:author="Nigel Deakin" w:date="2012-02-07T17:22:00Z">
        <w:r>
          <w:t>Example u</w:t>
        </w:r>
      </w:ins>
      <w:ins w:id="6256" w:author="Nigel Deakin" w:date="2012-02-07T16:57:00Z">
        <w:r w:rsidR="008706F1">
          <w:t xml:space="preserve">sing </w:t>
        </w:r>
      </w:ins>
      <w:ins w:id="6257" w:author="Nigel Deakin" w:date="2012-02-07T17:22:00Z">
        <w:r w:rsidR="006E33E1">
          <w:t xml:space="preserve">the </w:t>
        </w:r>
      </w:ins>
      <w:ins w:id="6258" w:author="Nigel Deakin" w:date="2012-02-07T16:57:00Z">
        <w:r w:rsidR="008706F1">
          <w:t>simplified API and injection</w:t>
        </w:r>
      </w:ins>
    </w:p>
    <w:p w:rsidR="007E64C7" w:rsidRDefault="007E64C7" w:rsidP="007E64C7">
      <w:pPr>
        <w:rPr>
          <w:ins w:id="6259" w:author="Nigel Deakin" w:date="2012-02-07T16:56:00Z"/>
        </w:rPr>
      </w:pPr>
      <w:ins w:id="6260" w:author="Nigel Deakin" w:date="2012-02-07T16:56:00Z">
        <w:r>
          <w:t xml:space="preserve">Here's how </w:t>
        </w:r>
      </w:ins>
      <w:ins w:id="6261" w:author="Nigel Deakin" w:date="2012-02-07T16:57:00Z">
        <w:r>
          <w:t xml:space="preserve">the same example might look when using </w:t>
        </w:r>
      </w:ins>
      <w:ins w:id="6262" w:author="Nigel Deakin" w:date="2012-02-07T16:56:00Z">
        <w:r>
          <w:t xml:space="preserve">the simplified API with the </w:t>
        </w:r>
      </w:ins>
      <w:ins w:id="6263" w:author="Nigel Deakin" w:date="2012-03-21T11:11:00Z">
        <w:r w:rsidR="00225E6F" w:rsidRPr="00225E6F">
          <w:rPr>
            <w:rStyle w:val="Code"/>
          </w:rPr>
          <w:t>JMSContext</w:t>
        </w:r>
      </w:ins>
      <w:ins w:id="6264" w:author="Nigel Deakin" w:date="2012-02-07T16:56:00Z">
        <w:r>
          <w:t xml:space="preserve"> created by injection:</w:t>
        </w:r>
      </w:ins>
    </w:p>
    <w:p w:rsidR="007E64C7" w:rsidRDefault="007E64C7" w:rsidP="007E64C7">
      <w:pPr>
        <w:rPr>
          <w:ins w:id="6265" w:author="Nigel Deakin" w:date="2012-02-07T16:56:00Z"/>
        </w:rPr>
      </w:pPr>
      <w:ins w:id="6266" w:author="Nigel Deakin" w:date="2012-02-07T16:56:00Z">
        <w:r>
          <w:t xml:space="preserve"> There are two session beans involved in sending the request message. The first bean </w:t>
        </w:r>
      </w:ins>
    </w:p>
    <w:p w:rsidR="007E64C7" w:rsidRDefault="007E64C7" w:rsidP="007E64C7">
      <w:pPr>
        <w:pStyle w:val="ListBullet"/>
        <w:numPr>
          <w:ilvl w:val="0"/>
          <w:numId w:val="0"/>
        </w:numPr>
        <w:ind w:left="2880"/>
        <w:rPr>
          <w:ins w:id="6267" w:author="Nigel Deakin" w:date="2012-02-07T16:56:00Z"/>
        </w:rPr>
      </w:pPr>
      <w:ins w:id="6268" w:author="Nigel Deakin" w:date="2012-02-07T16:56:00Z">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ins>
    </w:p>
    <w:p w:rsidR="007E64C7" w:rsidRDefault="007E64C7" w:rsidP="007E64C7">
      <w:pPr>
        <w:pStyle w:val="CodeInFrame"/>
        <w:rPr>
          <w:ins w:id="6269" w:author="Nigel Deakin" w:date="2012-02-07T16:56:00Z"/>
        </w:rPr>
      </w:pPr>
      <w:ins w:id="6270" w:author="Nigel Deakin" w:date="2012-02-07T16:56:00Z">
        <w:r>
          <w:lastRenderedPageBreak/>
          <w:t>@Stateless</w:t>
        </w:r>
      </w:ins>
    </w:p>
    <w:p w:rsidR="007E64C7" w:rsidRDefault="007E64C7" w:rsidP="007E64C7">
      <w:pPr>
        <w:pStyle w:val="CodeInFrame"/>
        <w:rPr>
          <w:ins w:id="6271" w:author="Nigel Deakin" w:date="2012-02-07T16:56:00Z"/>
        </w:rPr>
      </w:pPr>
      <w:ins w:id="6272" w:author="Nigel Deakin" w:date="2012-02-07T16:56:00Z">
        <w:r>
          <w:t>@LocalBean</w:t>
        </w:r>
      </w:ins>
    </w:p>
    <w:p w:rsidR="007E64C7" w:rsidRDefault="007E64C7" w:rsidP="007E64C7">
      <w:pPr>
        <w:pStyle w:val="CodeInFrame"/>
        <w:rPr>
          <w:ins w:id="6273" w:author="Nigel Deakin" w:date="2012-02-07T16:56:00Z"/>
        </w:rPr>
      </w:pPr>
      <w:proofErr w:type="gramStart"/>
      <w:ins w:id="6274" w:author="Nigel Deakin" w:date="2012-02-07T16:56:00Z">
        <w:r>
          <w:t>public</w:t>
        </w:r>
        <w:proofErr w:type="gramEnd"/>
        <w:r>
          <w:t xml:space="preserve"> class RequestReplyNew {</w:t>
        </w:r>
      </w:ins>
    </w:p>
    <w:p w:rsidR="007E64C7" w:rsidRDefault="007E64C7" w:rsidP="007E64C7">
      <w:pPr>
        <w:pStyle w:val="CodeInFrame"/>
        <w:rPr>
          <w:ins w:id="6275" w:author="Nigel Deakin" w:date="2012-02-07T16:56:00Z"/>
        </w:rPr>
      </w:pPr>
    </w:p>
    <w:p w:rsidR="003B5434" w:rsidRDefault="003B5434" w:rsidP="003B5434">
      <w:pPr>
        <w:pStyle w:val="CodeInFrame"/>
        <w:rPr>
          <w:ins w:id="6276" w:author="Nigel Deakin" w:date="2012-02-07T17:22:00Z"/>
        </w:rPr>
      </w:pPr>
      <w:ins w:id="6277" w:author="Nigel Deakin" w:date="2012-02-07T17:22:00Z">
        <w:r>
          <w:t>@Inject</w:t>
        </w:r>
      </w:ins>
    </w:p>
    <w:p w:rsidR="003B5434" w:rsidRDefault="003B5434" w:rsidP="003B5434">
      <w:pPr>
        <w:pStyle w:val="CodeInFrame"/>
        <w:rPr>
          <w:ins w:id="6278" w:author="Nigel Deakin" w:date="2012-02-07T17:22:00Z"/>
        </w:rPr>
      </w:pPr>
      <w:proofErr w:type="gramStart"/>
      <w:ins w:id="6279" w:author="Nigel Deakin" w:date="2012-02-07T17:22:00Z">
        <w:r>
          <w:t>@JMSConnectionFactory(</w:t>
        </w:r>
        <w:proofErr w:type="gramEnd"/>
        <w:r>
          <w:t>"jms/connectionFactory2")</w:t>
        </w:r>
      </w:ins>
    </w:p>
    <w:p w:rsidR="003B5434" w:rsidRDefault="003B5434" w:rsidP="003B5434">
      <w:pPr>
        <w:pStyle w:val="CodeInFrame"/>
        <w:rPr>
          <w:ins w:id="6280" w:author="Nigel Deakin" w:date="2012-02-07T17:22:00Z"/>
        </w:rPr>
      </w:pPr>
      <w:proofErr w:type="gramStart"/>
      <w:ins w:id="6281" w:author="Nigel Deakin" w:date="2012-02-07T17:22:00Z">
        <w:r>
          <w:t>private</w:t>
        </w:r>
        <w:proofErr w:type="gramEnd"/>
        <w:r>
          <w:t xml:space="preserve"> </w:t>
        </w:r>
      </w:ins>
      <w:ins w:id="6282" w:author="Nigel Deakin" w:date="2012-03-21T10:25:00Z">
        <w:r w:rsidR="00712267">
          <w:t>JMSContext</w:t>
        </w:r>
      </w:ins>
      <w:ins w:id="6283" w:author="Nigel Deakin" w:date="2012-02-07T17:22:00Z">
        <w:r>
          <w:t xml:space="preserve"> context;</w:t>
        </w:r>
      </w:ins>
    </w:p>
    <w:p w:rsidR="007E64C7" w:rsidRDefault="007E64C7" w:rsidP="003B5434">
      <w:pPr>
        <w:pStyle w:val="CodeInFrame"/>
        <w:rPr>
          <w:ins w:id="6284" w:author="Nigel Deakin" w:date="2012-02-07T16:56:00Z"/>
        </w:rPr>
      </w:pPr>
      <w:ins w:id="6285" w:author="Nigel Deakin" w:date="2012-02-07T16:56:00Z">
        <w:r>
          <w:tab/>
        </w:r>
      </w:ins>
    </w:p>
    <w:p w:rsidR="007E64C7" w:rsidRDefault="007E64C7" w:rsidP="007E64C7">
      <w:pPr>
        <w:pStyle w:val="CodeInFrame"/>
        <w:rPr>
          <w:ins w:id="6286" w:author="Nigel Deakin" w:date="2012-02-07T16:56:00Z"/>
        </w:rPr>
      </w:pPr>
      <w:ins w:id="6287" w:author="Nigel Deakin" w:date="2012-02-07T16:56:00Z">
        <w:r>
          <w:t>@EJB private SenderBeanNew senderBean;</w:t>
        </w:r>
      </w:ins>
    </w:p>
    <w:p w:rsidR="007E64C7" w:rsidRDefault="007E64C7" w:rsidP="007E64C7">
      <w:pPr>
        <w:pStyle w:val="CodeInFrame"/>
        <w:rPr>
          <w:ins w:id="6288" w:author="Nigel Deakin" w:date="2012-02-07T16:56:00Z"/>
        </w:rPr>
      </w:pPr>
    </w:p>
    <w:p w:rsidR="007E64C7" w:rsidRDefault="007E64C7" w:rsidP="007E64C7">
      <w:pPr>
        <w:pStyle w:val="CodeInFrame"/>
        <w:rPr>
          <w:ins w:id="6289" w:author="Nigel Deakin" w:date="2012-02-07T16:56:00Z"/>
        </w:rPr>
      </w:pPr>
      <w:proofErr w:type="gramStart"/>
      <w:ins w:id="6290" w:author="Nigel Deakin" w:date="2012-02-07T16:56:00Z">
        <w:r>
          <w:t>@TransactionAttribute(</w:t>
        </w:r>
        <w:proofErr w:type="gramEnd"/>
        <w:r>
          <w:t>TransactionAttributeType.REQUIRED)</w:t>
        </w:r>
      </w:ins>
    </w:p>
    <w:p w:rsidR="007E64C7" w:rsidRDefault="007E64C7" w:rsidP="007E64C7">
      <w:pPr>
        <w:pStyle w:val="CodeInFrame"/>
        <w:rPr>
          <w:ins w:id="6291" w:author="Nigel Deakin" w:date="2012-02-07T16:56:00Z"/>
        </w:rPr>
      </w:pPr>
      <w:proofErr w:type="gramStart"/>
      <w:ins w:id="6292" w:author="Nigel Deakin" w:date="2012-02-07T16:56:00Z">
        <w:r>
          <w:t>public</w:t>
        </w:r>
        <w:proofErr w:type="gramEnd"/>
        <w:r>
          <w:t xml:space="preserve"> String requestReplyNew(String request) throws JMSException {</w:t>
        </w:r>
      </w:ins>
    </w:p>
    <w:p w:rsidR="007E64C7" w:rsidRDefault="007E64C7" w:rsidP="007E64C7">
      <w:pPr>
        <w:pStyle w:val="CodeInFrame"/>
        <w:rPr>
          <w:ins w:id="6293" w:author="Nigel Deakin" w:date="2012-02-07T16:56:00Z"/>
        </w:rPr>
      </w:pPr>
    </w:p>
    <w:p w:rsidR="007E64C7" w:rsidRDefault="002C5E43" w:rsidP="007E64C7">
      <w:pPr>
        <w:pStyle w:val="CodeInFrame"/>
        <w:rPr>
          <w:ins w:id="6294" w:author="Nigel Deakin" w:date="2012-02-07T16:56:00Z"/>
        </w:rPr>
      </w:pPr>
      <w:ins w:id="6295" w:author="Nigel Deakin" w:date="2012-02-07T17:22:00Z">
        <w:r>
          <w:t xml:space="preserve">   </w:t>
        </w:r>
      </w:ins>
      <w:ins w:id="6296" w:author="Nigel Deakin" w:date="2012-02-07T16:56:00Z">
        <w:r w:rsidR="007E64C7">
          <w:t xml:space="preserve">TemporaryQueue replyQueue = </w:t>
        </w:r>
        <w:proofErr w:type="gramStart"/>
        <w:r w:rsidR="007E64C7">
          <w:t>context.createTemporaryQueue(</w:t>
        </w:r>
        <w:proofErr w:type="gramEnd"/>
        <w:r w:rsidR="007E64C7">
          <w:t>);</w:t>
        </w:r>
      </w:ins>
    </w:p>
    <w:p w:rsidR="007E64C7" w:rsidRDefault="007E64C7" w:rsidP="007E64C7">
      <w:pPr>
        <w:pStyle w:val="CodeInFrame"/>
        <w:rPr>
          <w:ins w:id="6297" w:author="Nigel Deakin" w:date="2012-02-07T16:56:00Z"/>
        </w:rPr>
      </w:pPr>
      <w:ins w:id="6298" w:author="Nigel Deakin" w:date="2012-02-07T16:56:00Z">
        <w:r>
          <w:t xml:space="preserve">            </w:t>
        </w:r>
      </w:ins>
    </w:p>
    <w:p w:rsidR="007E64C7" w:rsidRDefault="007E64C7" w:rsidP="007E64C7">
      <w:pPr>
        <w:pStyle w:val="CodeInFrame"/>
        <w:rPr>
          <w:ins w:id="6299" w:author="Nigel Deakin" w:date="2012-02-07T16:56:00Z"/>
        </w:rPr>
      </w:pPr>
      <w:ins w:id="6300" w:author="Nigel Deakin" w:date="2012-02-07T16:56:00Z">
        <w:r>
          <w:t xml:space="preserve">   // send the request message in a separate transaction  </w:t>
        </w:r>
      </w:ins>
    </w:p>
    <w:p w:rsidR="007E64C7" w:rsidRDefault="007E64C7" w:rsidP="007E64C7">
      <w:pPr>
        <w:pStyle w:val="CodeInFrame"/>
        <w:rPr>
          <w:ins w:id="6301" w:author="Nigel Deakin" w:date="2012-02-07T16:56:00Z"/>
        </w:rPr>
      </w:pPr>
      <w:ins w:id="6302" w:author="Nigel Deakin" w:date="2012-02-07T16:56:00Z">
        <w:r>
          <w:t xml:space="preserve">   // so use a separate bean</w:t>
        </w:r>
      </w:ins>
    </w:p>
    <w:p w:rsidR="007E64C7" w:rsidRDefault="007E64C7" w:rsidP="007E64C7">
      <w:pPr>
        <w:pStyle w:val="CodeInFrame"/>
        <w:rPr>
          <w:ins w:id="6303" w:author="Nigel Deakin" w:date="2012-02-07T16:56:00Z"/>
        </w:rPr>
      </w:pPr>
      <w:ins w:id="6304" w:author="Nigel Deakin" w:date="2012-02-07T16:56:00Z">
        <w:r>
          <w:t xml:space="preserve">   // this call may throw JMSException</w:t>
        </w:r>
      </w:ins>
    </w:p>
    <w:p w:rsidR="007E64C7" w:rsidRDefault="007E64C7" w:rsidP="007E64C7">
      <w:pPr>
        <w:pStyle w:val="CodeInFrame"/>
        <w:rPr>
          <w:ins w:id="6305" w:author="Nigel Deakin" w:date="2012-02-07T16:56:00Z"/>
        </w:rPr>
      </w:pPr>
      <w:ins w:id="6306" w:author="Nigel Deakin" w:date="2012-02-07T16:56:00Z">
        <w:r>
          <w:t xml:space="preserve">   </w:t>
        </w:r>
        <w:proofErr w:type="gramStart"/>
        <w:r>
          <w:t>senderBean.sendRequestNew(</w:t>
        </w:r>
        <w:proofErr w:type="gramEnd"/>
        <w:r>
          <w:t>request,replyQueue);</w:t>
        </w:r>
      </w:ins>
    </w:p>
    <w:p w:rsidR="007E64C7" w:rsidRDefault="007E64C7" w:rsidP="007E64C7">
      <w:pPr>
        <w:pStyle w:val="CodeInFrame"/>
        <w:rPr>
          <w:ins w:id="6307" w:author="Nigel Deakin" w:date="2012-02-07T16:56:00Z"/>
        </w:rPr>
      </w:pPr>
    </w:p>
    <w:p w:rsidR="007E64C7" w:rsidRDefault="007E64C7" w:rsidP="007E64C7">
      <w:pPr>
        <w:pStyle w:val="CodeInFrame"/>
        <w:rPr>
          <w:ins w:id="6308" w:author="Nigel Deakin" w:date="2012-02-07T16:56:00Z"/>
        </w:rPr>
      </w:pPr>
      <w:ins w:id="6309" w:author="Nigel Deakin" w:date="2012-02-07T16:56:00Z">
        <w:r>
          <w:t xml:space="preserve">   // now receive the reply, using the same connection </w:t>
        </w:r>
      </w:ins>
    </w:p>
    <w:p w:rsidR="007E64C7" w:rsidRDefault="007E64C7" w:rsidP="007E64C7">
      <w:pPr>
        <w:pStyle w:val="CodeInFrame"/>
        <w:rPr>
          <w:ins w:id="6310" w:author="Nigel Deakin" w:date="2012-02-07T16:56:00Z"/>
        </w:rPr>
      </w:pPr>
      <w:ins w:id="6311" w:author="Nigel Deakin" w:date="2012-02-07T16:56:00Z">
        <w:r>
          <w:t xml:space="preserve">   // as was used to create the temporary reply queue</w:t>
        </w:r>
      </w:ins>
    </w:p>
    <w:p w:rsidR="009B3B37" w:rsidRDefault="007E64C7">
      <w:pPr>
        <w:pStyle w:val="CodeInFrame"/>
        <w:rPr>
          <w:ins w:id="6312" w:author="Nigel Deakin" w:date="2012-02-07T16:56:00Z"/>
        </w:rPr>
      </w:pPr>
      <w:ins w:id="6313" w:author="Nigel Deakin" w:date="2012-02-07T16:56:00Z">
        <w:r>
          <w:t xml:space="preserve">   </w:t>
        </w:r>
      </w:ins>
      <w:ins w:id="6314" w:author="Nigel Deakin" w:date="2012-03-20T18:02:00Z">
        <w:r w:rsidR="00DA6C39">
          <w:t>JMS</w:t>
        </w:r>
      </w:ins>
      <w:ins w:id="6315" w:author="Nigel Deakin" w:date="2012-02-07T16:56:00Z">
        <w:r>
          <w:t>Consumer consumer =</w:t>
        </w:r>
      </w:ins>
      <w:ins w:id="6316" w:author="Nigel Deakin" w:date="2012-03-20T18:02:00Z">
        <w:r w:rsidR="00DA6C39">
          <w:t xml:space="preserve"> </w:t>
        </w:r>
      </w:ins>
      <w:proofErr w:type="gramStart"/>
      <w:ins w:id="6317" w:author="Nigel Deakin" w:date="2012-02-07T16:56:00Z">
        <w:r>
          <w:t>context.createConsumer(</w:t>
        </w:r>
        <w:proofErr w:type="gramEnd"/>
        <w:r>
          <w:t>replyQueue);</w:t>
        </w:r>
      </w:ins>
    </w:p>
    <w:p w:rsidR="00582A6A" w:rsidRDefault="007E64C7">
      <w:pPr>
        <w:pStyle w:val="CodeInFrame"/>
        <w:rPr>
          <w:ins w:id="6318" w:author="Nigel Deakin" w:date="2012-02-07T16:56:00Z"/>
        </w:rPr>
      </w:pPr>
      <w:ins w:id="6319" w:author="Nigel Deakin" w:date="2012-02-07T16:56:00Z">
        <w:r>
          <w:t xml:space="preserve">   </w:t>
        </w:r>
        <w:proofErr w:type="gramStart"/>
        <w:r>
          <w:t>return</w:t>
        </w:r>
        <w:proofErr w:type="gramEnd"/>
        <w:r>
          <w:t xml:space="preserve"> consumer.receivePayload(String.class);</w:t>
        </w:r>
      </w:ins>
    </w:p>
    <w:p w:rsidR="007E64C7" w:rsidRDefault="007E64C7" w:rsidP="007E64C7">
      <w:pPr>
        <w:pStyle w:val="CodeInFrame"/>
        <w:rPr>
          <w:ins w:id="6320" w:author="Nigel Deakin" w:date="2012-02-07T16:56:00Z"/>
        </w:rPr>
      </w:pPr>
      <w:ins w:id="6321" w:author="Nigel Deakin" w:date="2012-02-07T16:56:00Z">
        <w:r>
          <w:t>}</w:t>
        </w:r>
        <w:r>
          <w:tab/>
        </w:r>
      </w:ins>
    </w:p>
    <w:p w:rsidR="007E64C7" w:rsidRDefault="007E64C7" w:rsidP="007E64C7">
      <w:pPr>
        <w:pStyle w:val="CodeInFrame"/>
        <w:rPr>
          <w:ins w:id="6322" w:author="Nigel Deakin" w:date="2012-02-07T16:56:00Z"/>
        </w:rPr>
      </w:pPr>
      <w:ins w:id="6323" w:author="Nigel Deakin" w:date="2012-02-07T16:56:00Z">
        <w:r>
          <w:t>}</w:t>
        </w:r>
      </w:ins>
    </w:p>
    <w:p w:rsidR="007E64C7" w:rsidRDefault="007E64C7" w:rsidP="007E64C7">
      <w:pPr>
        <w:pStyle w:val="ListBullet"/>
        <w:numPr>
          <w:ilvl w:val="0"/>
          <w:numId w:val="0"/>
        </w:numPr>
        <w:ind w:left="2880"/>
        <w:rPr>
          <w:ins w:id="6324" w:author="Nigel Deakin" w:date="2012-02-07T16:56:00Z"/>
        </w:rPr>
      </w:pPr>
      <w:ins w:id="6325" w:author="Nigel Deakin" w:date="2012-02-07T16:56:00Z">
        <w:r>
          <w:t xml:space="preserve">The second session bean </w:t>
        </w:r>
        <w:r w:rsidRPr="00240611">
          <w:rPr>
            <w:rStyle w:val="Code"/>
          </w:rPr>
          <w:t>SenderBean</w:t>
        </w:r>
        <w:r>
          <w:rPr>
            <w:rStyle w:val="Code"/>
          </w:rPr>
          <w:t>New</w:t>
        </w:r>
        <w:r>
          <w:t xml:space="preserve"> simply sends the request to the request queue in a separate transaction:</w:t>
        </w:r>
      </w:ins>
    </w:p>
    <w:p w:rsidR="007E64C7" w:rsidRDefault="007E64C7" w:rsidP="007E64C7">
      <w:pPr>
        <w:pStyle w:val="CodeInFrame"/>
        <w:rPr>
          <w:ins w:id="6326" w:author="Nigel Deakin" w:date="2012-02-07T16:56:00Z"/>
        </w:rPr>
      </w:pPr>
      <w:ins w:id="6327" w:author="Nigel Deakin" w:date="2012-02-07T16:56:00Z">
        <w:r>
          <w:t>@Stateless</w:t>
        </w:r>
      </w:ins>
    </w:p>
    <w:p w:rsidR="007E64C7" w:rsidRDefault="007E64C7" w:rsidP="007E64C7">
      <w:pPr>
        <w:pStyle w:val="CodeInFrame"/>
        <w:rPr>
          <w:ins w:id="6328" w:author="Nigel Deakin" w:date="2012-02-07T16:56:00Z"/>
        </w:rPr>
      </w:pPr>
      <w:ins w:id="6329" w:author="Nigel Deakin" w:date="2012-02-07T16:56:00Z">
        <w:r>
          <w:t>@LocalBean</w:t>
        </w:r>
      </w:ins>
    </w:p>
    <w:p w:rsidR="007E64C7" w:rsidRDefault="007E64C7" w:rsidP="007E64C7">
      <w:pPr>
        <w:pStyle w:val="CodeInFrame"/>
        <w:rPr>
          <w:ins w:id="6330" w:author="Nigel Deakin" w:date="2012-02-07T16:56:00Z"/>
        </w:rPr>
      </w:pPr>
      <w:proofErr w:type="gramStart"/>
      <w:ins w:id="6331" w:author="Nigel Deakin" w:date="2012-02-07T16:56:00Z">
        <w:r>
          <w:t>public</w:t>
        </w:r>
        <w:proofErr w:type="gramEnd"/>
        <w:r>
          <w:t xml:space="preserve"> class SenderBeanNew {</w:t>
        </w:r>
      </w:ins>
    </w:p>
    <w:p w:rsidR="007E64C7" w:rsidRDefault="007E64C7" w:rsidP="007E64C7">
      <w:pPr>
        <w:pStyle w:val="CodeInFrame"/>
        <w:rPr>
          <w:ins w:id="6332" w:author="Nigel Deakin" w:date="2012-02-07T16:56:00Z"/>
        </w:rPr>
      </w:pPr>
    </w:p>
    <w:p w:rsidR="00F944E0" w:rsidRDefault="00F944E0" w:rsidP="00F944E0">
      <w:pPr>
        <w:pStyle w:val="CodeInFrame"/>
        <w:rPr>
          <w:ins w:id="6333" w:author="Nigel Deakin" w:date="2012-02-07T17:23:00Z"/>
        </w:rPr>
      </w:pPr>
      <w:ins w:id="6334" w:author="Nigel Deakin" w:date="2012-02-07T17:23:00Z">
        <w:r>
          <w:t>@Inject</w:t>
        </w:r>
      </w:ins>
    </w:p>
    <w:p w:rsidR="00F944E0" w:rsidRDefault="00F944E0" w:rsidP="00F944E0">
      <w:pPr>
        <w:pStyle w:val="CodeInFrame"/>
        <w:rPr>
          <w:ins w:id="6335" w:author="Nigel Deakin" w:date="2012-02-07T17:23:00Z"/>
        </w:rPr>
      </w:pPr>
      <w:proofErr w:type="gramStart"/>
      <w:ins w:id="6336" w:author="Nigel Deakin" w:date="2012-02-07T17:23:00Z">
        <w:r>
          <w:t>@JMSConnectionFactory(</w:t>
        </w:r>
        <w:proofErr w:type="gramEnd"/>
        <w:r>
          <w:t>"jms/connectionFactory")</w:t>
        </w:r>
      </w:ins>
    </w:p>
    <w:p w:rsidR="00F944E0" w:rsidRDefault="00F944E0" w:rsidP="00F944E0">
      <w:pPr>
        <w:pStyle w:val="CodeInFrame"/>
        <w:rPr>
          <w:ins w:id="6337" w:author="Nigel Deakin" w:date="2012-02-07T17:23:00Z"/>
        </w:rPr>
      </w:pPr>
      <w:proofErr w:type="gramStart"/>
      <w:ins w:id="6338" w:author="Nigel Deakin" w:date="2012-02-07T17:23:00Z">
        <w:r>
          <w:t>private</w:t>
        </w:r>
        <w:proofErr w:type="gramEnd"/>
        <w:r>
          <w:t xml:space="preserve"> </w:t>
        </w:r>
      </w:ins>
      <w:ins w:id="6339" w:author="Nigel Deakin" w:date="2012-03-21T10:25:00Z">
        <w:r w:rsidR="00712267">
          <w:t>JMSContext</w:t>
        </w:r>
      </w:ins>
      <w:ins w:id="6340" w:author="Nigel Deakin" w:date="2012-02-07T17:23:00Z">
        <w:r>
          <w:t xml:space="preserve"> context;</w:t>
        </w:r>
      </w:ins>
    </w:p>
    <w:p w:rsidR="007E64C7" w:rsidRDefault="007E64C7" w:rsidP="00F944E0">
      <w:pPr>
        <w:pStyle w:val="CodeInFrame"/>
        <w:rPr>
          <w:ins w:id="6341" w:author="Nigel Deakin" w:date="2012-02-07T16:56:00Z"/>
        </w:rPr>
      </w:pPr>
      <w:ins w:id="6342" w:author="Nigel Deakin" w:date="2012-02-07T16:56:00Z">
        <w:r>
          <w:tab/>
        </w:r>
      </w:ins>
    </w:p>
    <w:p w:rsidR="007E64C7" w:rsidRDefault="007E64C7" w:rsidP="007E64C7">
      <w:pPr>
        <w:pStyle w:val="CodeInFrame"/>
        <w:rPr>
          <w:ins w:id="6343" w:author="Nigel Deakin" w:date="2012-02-07T16:56:00Z"/>
        </w:rPr>
      </w:pPr>
      <w:proofErr w:type="gramStart"/>
      <w:ins w:id="6344" w:author="Nigel Deakin" w:date="2012-02-07T16:56:00Z">
        <w:r>
          <w:t>@Resource(</w:t>
        </w:r>
        <w:proofErr w:type="gramEnd"/>
        <w:r>
          <w:t>lookup="jms/requestQueue")</w:t>
        </w:r>
      </w:ins>
    </w:p>
    <w:p w:rsidR="007E64C7" w:rsidRDefault="007E64C7" w:rsidP="007E64C7">
      <w:pPr>
        <w:pStyle w:val="CodeInFrame"/>
        <w:rPr>
          <w:ins w:id="6345" w:author="Nigel Deakin" w:date="2012-02-07T16:56:00Z"/>
        </w:rPr>
      </w:pPr>
      <w:ins w:id="6346" w:author="Nigel Deakin" w:date="2012-02-07T16:56:00Z">
        <w:r>
          <w:t>Queue requestQueue;</w:t>
        </w:r>
      </w:ins>
    </w:p>
    <w:p w:rsidR="007E64C7" w:rsidRDefault="007E64C7" w:rsidP="007E64C7">
      <w:pPr>
        <w:pStyle w:val="CodeInFrame"/>
        <w:rPr>
          <w:ins w:id="6347" w:author="Nigel Deakin" w:date="2012-02-07T16:56:00Z"/>
        </w:rPr>
      </w:pPr>
    </w:p>
    <w:p w:rsidR="007E64C7" w:rsidRDefault="007E64C7" w:rsidP="007E64C7">
      <w:pPr>
        <w:pStyle w:val="CodeInFrame"/>
        <w:rPr>
          <w:ins w:id="6348" w:author="Nigel Deakin" w:date="2012-02-07T16:56:00Z"/>
        </w:rPr>
      </w:pPr>
      <w:proofErr w:type="gramStart"/>
      <w:ins w:id="6349" w:author="Nigel Deakin" w:date="2012-02-07T16:56:00Z">
        <w:r>
          <w:t>@TransactionAttribute(</w:t>
        </w:r>
        <w:proofErr w:type="gramEnd"/>
        <w:r>
          <w:t>TransactionAttributeType.REQUIRES_NEW)</w:t>
        </w:r>
      </w:ins>
    </w:p>
    <w:p w:rsidR="007E64C7" w:rsidRDefault="007E64C7" w:rsidP="007E64C7">
      <w:pPr>
        <w:pStyle w:val="CodeInFrame"/>
        <w:rPr>
          <w:ins w:id="6350" w:author="Nigel Deakin" w:date="2012-02-07T16:56:00Z"/>
        </w:rPr>
      </w:pPr>
      <w:proofErr w:type="gramStart"/>
      <w:ins w:id="6351" w:author="Nigel Deakin" w:date="2012-02-07T16:56:00Z">
        <w:r>
          <w:t>public</w:t>
        </w:r>
        <w:proofErr w:type="gramEnd"/>
        <w:r>
          <w:t xml:space="preserve"> void sendRequestNew(</w:t>
        </w:r>
      </w:ins>
    </w:p>
    <w:p w:rsidR="007E64C7" w:rsidRDefault="007E64C7" w:rsidP="007E64C7">
      <w:pPr>
        <w:pStyle w:val="CodeInFrame"/>
        <w:rPr>
          <w:ins w:id="6352" w:author="Nigel Deakin" w:date="2012-02-07T16:56:00Z"/>
        </w:rPr>
      </w:pPr>
      <w:ins w:id="6353" w:author="Nigel Deakin" w:date="2012-02-07T16:56:00Z">
        <w:r>
          <w:t xml:space="preserve">      String requestString, TemporaryQueue replyQueue)</w:t>
        </w:r>
      </w:ins>
    </w:p>
    <w:p w:rsidR="007E64C7" w:rsidRDefault="007E64C7" w:rsidP="007E64C7">
      <w:pPr>
        <w:pStyle w:val="CodeInFrame"/>
        <w:rPr>
          <w:ins w:id="6354" w:author="Nigel Deakin" w:date="2012-02-07T16:56:00Z"/>
        </w:rPr>
      </w:pPr>
      <w:ins w:id="6355" w:author="Nigel Deakin" w:date="2012-02-07T16:56:00Z">
        <w:r>
          <w:t xml:space="preserve">      </w:t>
        </w:r>
        <w:proofErr w:type="gramStart"/>
        <w:r>
          <w:t>throws</w:t>
        </w:r>
        <w:proofErr w:type="gramEnd"/>
        <w:r>
          <w:t xml:space="preserve"> JMSException {</w:t>
        </w:r>
      </w:ins>
    </w:p>
    <w:p w:rsidR="002460F0" w:rsidRDefault="002460F0" w:rsidP="007E64C7">
      <w:pPr>
        <w:pStyle w:val="CodeInFrame"/>
        <w:rPr>
          <w:ins w:id="6356" w:author="Nigel Deakin" w:date="2012-02-07T17:23:00Z"/>
        </w:rPr>
      </w:pPr>
    </w:p>
    <w:p w:rsidR="007E64C7" w:rsidRDefault="002460F0" w:rsidP="007E64C7">
      <w:pPr>
        <w:pStyle w:val="CodeInFrame"/>
        <w:rPr>
          <w:ins w:id="6357" w:author="Nigel Deakin" w:date="2012-02-07T16:56:00Z"/>
        </w:rPr>
      </w:pPr>
      <w:ins w:id="6358" w:author="Nigel Deakin" w:date="2012-02-07T17:23:00Z">
        <w:r>
          <w:t xml:space="preserve">   </w:t>
        </w:r>
      </w:ins>
      <w:ins w:id="6359" w:author="Nigel Deakin" w:date="2012-02-07T16:56:00Z">
        <w:r w:rsidR="007E64C7">
          <w:t xml:space="preserve">TextMessage requestMessage = </w:t>
        </w:r>
      </w:ins>
    </w:p>
    <w:p w:rsidR="007E64C7" w:rsidRDefault="007E64C7" w:rsidP="007E64C7">
      <w:pPr>
        <w:pStyle w:val="CodeInFrame"/>
        <w:rPr>
          <w:ins w:id="6360" w:author="Nigel Deakin" w:date="2012-02-07T16:56:00Z"/>
        </w:rPr>
      </w:pPr>
      <w:ins w:id="6361" w:author="Nigel Deakin" w:date="2012-02-07T16:56:00Z">
        <w:r>
          <w:t xml:space="preserve">      </w:t>
        </w:r>
        <w:proofErr w:type="gramStart"/>
        <w:r>
          <w:t>context.createTextMessage(</w:t>
        </w:r>
        <w:proofErr w:type="gramEnd"/>
        <w:r>
          <w:t>requestString);</w:t>
        </w:r>
      </w:ins>
    </w:p>
    <w:p w:rsidR="007E64C7" w:rsidRDefault="007E64C7" w:rsidP="007E64C7">
      <w:pPr>
        <w:pStyle w:val="CodeInFrame"/>
        <w:rPr>
          <w:ins w:id="6362" w:author="Nigel Deakin" w:date="2012-02-07T16:56:00Z"/>
        </w:rPr>
      </w:pPr>
      <w:ins w:id="6363" w:author="Nigel Deakin" w:date="2012-02-07T16:56:00Z">
        <w:r>
          <w:t xml:space="preserve">   // this call may throw JMSException</w:t>
        </w:r>
      </w:ins>
    </w:p>
    <w:p w:rsidR="007E64C7" w:rsidRDefault="007E64C7" w:rsidP="007E64C7">
      <w:pPr>
        <w:pStyle w:val="CodeInFrame"/>
        <w:rPr>
          <w:ins w:id="6364" w:author="Nigel Deakin" w:date="2012-02-07T16:56:00Z"/>
        </w:rPr>
      </w:pPr>
      <w:ins w:id="6365" w:author="Nigel Deakin" w:date="2012-02-07T16:56:00Z">
        <w:r>
          <w:t xml:space="preserve">   </w:t>
        </w:r>
        <w:proofErr w:type="gramStart"/>
        <w:r>
          <w:t>requestMessage.setJMSReplyTo(</w:t>
        </w:r>
        <w:proofErr w:type="gramEnd"/>
        <w:r>
          <w:t>replyQueue);</w:t>
        </w:r>
      </w:ins>
    </w:p>
    <w:p w:rsidR="007E64C7" w:rsidRDefault="007E64C7" w:rsidP="007E64C7">
      <w:pPr>
        <w:pStyle w:val="CodeInFrame"/>
        <w:rPr>
          <w:ins w:id="6366" w:author="Nigel Deakin" w:date="2012-02-07T16:56:00Z"/>
        </w:rPr>
      </w:pPr>
      <w:ins w:id="6367" w:author="Nigel Deakin" w:date="2012-02-07T16:56:00Z">
        <w:r>
          <w:t xml:space="preserve">   </w:t>
        </w:r>
        <w:proofErr w:type="gramStart"/>
        <w:r>
          <w:t>context.</w:t>
        </w:r>
      </w:ins>
      <w:ins w:id="6368" w:author="Nigel Deakin" w:date="2012-08-30T17:42:00Z">
        <w:r w:rsidR="009335A4" w:rsidRPr="009335A4">
          <w:t>createProducer(</w:t>
        </w:r>
        <w:proofErr w:type="gramEnd"/>
        <w:r w:rsidR="009335A4" w:rsidRPr="009335A4">
          <w:t>).</w:t>
        </w:r>
      </w:ins>
      <w:ins w:id="6369" w:author="Nigel Deakin" w:date="2012-02-07T16:56:00Z">
        <w:r>
          <w:t>send(requestQueue,requestMessage);</w:t>
        </w:r>
      </w:ins>
    </w:p>
    <w:p w:rsidR="007E64C7" w:rsidRDefault="007E64C7" w:rsidP="007E64C7">
      <w:pPr>
        <w:pStyle w:val="CodeInFrame"/>
        <w:rPr>
          <w:ins w:id="6370" w:author="Nigel Deakin" w:date="2012-02-07T16:56:00Z"/>
        </w:rPr>
      </w:pPr>
      <w:ins w:id="6371" w:author="Nigel Deakin" w:date="2012-02-07T16:56:00Z">
        <w:r>
          <w:t>}</w:t>
        </w:r>
      </w:ins>
    </w:p>
    <w:p w:rsidR="007E64C7" w:rsidRDefault="007E64C7" w:rsidP="007E64C7">
      <w:pPr>
        <w:pStyle w:val="CodeInFrame"/>
        <w:rPr>
          <w:ins w:id="6372" w:author="Nigel Deakin" w:date="2012-02-07T16:56:00Z"/>
        </w:rPr>
      </w:pPr>
      <w:ins w:id="6373" w:author="Nigel Deakin" w:date="2012-02-07T16:56:00Z">
        <w:r>
          <w:t>}</w:t>
        </w:r>
      </w:ins>
    </w:p>
    <w:p w:rsidR="007E64C7" w:rsidRDefault="007E64C7" w:rsidP="007E64C7">
      <w:pPr>
        <w:rPr>
          <w:ins w:id="6374" w:author="Nigel Deakin" w:date="2012-02-07T16:56:00Z"/>
        </w:rPr>
      </w:pPr>
      <w:ins w:id="6375" w:author="Nigel Deakin" w:date="2012-02-07T16:56:00Z">
        <w:r>
          <w:t xml:space="preserve">Here is the message-driven bean </w:t>
        </w:r>
        <w:r w:rsidRPr="00240611">
          <w:rPr>
            <w:rStyle w:val="Code"/>
          </w:rPr>
          <w:t>RequestResponder</w:t>
        </w:r>
        <w:r>
          <w:rPr>
            <w:rStyle w:val="Code"/>
          </w:rPr>
          <w:t>New</w:t>
        </w:r>
        <w:r>
          <w:t xml:space="preserve"> which receives request messages and sends responses:</w:t>
        </w:r>
      </w:ins>
    </w:p>
    <w:p w:rsidR="007E64C7" w:rsidRDefault="007E64C7" w:rsidP="007E64C7">
      <w:pPr>
        <w:rPr>
          <w:ins w:id="6376" w:author="Nigel Deakin" w:date="2012-02-07T16:56:00Z"/>
          <w:b/>
        </w:rPr>
      </w:pPr>
    </w:p>
    <w:p w:rsidR="007E64C7" w:rsidRDefault="007E64C7" w:rsidP="007E64C7">
      <w:pPr>
        <w:pStyle w:val="CodeInFrame"/>
        <w:rPr>
          <w:ins w:id="6377" w:author="Nigel Deakin" w:date="2012-02-07T16:56:00Z"/>
        </w:rPr>
      </w:pPr>
      <w:proofErr w:type="gramStart"/>
      <w:ins w:id="6378" w:author="Nigel Deakin" w:date="2012-02-07T16:56:00Z">
        <w:r>
          <w:lastRenderedPageBreak/>
          <w:t>@MessageDriven(</w:t>
        </w:r>
        <w:proofErr w:type="gramEnd"/>
        <w:r>
          <w:t>mappedName = "jms/requestQueue")</w:t>
        </w:r>
      </w:ins>
    </w:p>
    <w:p w:rsidR="007E64C7" w:rsidRDefault="007E64C7" w:rsidP="007E64C7">
      <w:pPr>
        <w:pStyle w:val="CodeInFrame"/>
        <w:rPr>
          <w:ins w:id="6379" w:author="Nigel Deakin" w:date="2012-02-07T16:56:00Z"/>
        </w:rPr>
      </w:pPr>
      <w:proofErr w:type="gramStart"/>
      <w:ins w:id="6380" w:author="Nigel Deakin" w:date="2012-02-07T16:56:00Z">
        <w:r>
          <w:t>public</w:t>
        </w:r>
        <w:proofErr w:type="gramEnd"/>
        <w:r>
          <w:t xml:space="preserve"> class RequestResponderNew implements MessageListener {</w:t>
        </w:r>
      </w:ins>
    </w:p>
    <w:p w:rsidR="007E64C7" w:rsidRDefault="007E64C7" w:rsidP="007E64C7">
      <w:pPr>
        <w:pStyle w:val="CodeInFrame"/>
        <w:rPr>
          <w:ins w:id="6381" w:author="Nigel Deakin" w:date="2012-02-07T16:56:00Z"/>
        </w:rPr>
      </w:pPr>
      <w:ins w:id="6382" w:author="Nigel Deakin" w:date="2012-02-07T16:56:00Z">
        <w:r>
          <w:t xml:space="preserve">    </w:t>
        </w:r>
      </w:ins>
    </w:p>
    <w:p w:rsidR="00D06AA2" w:rsidRDefault="00D06AA2" w:rsidP="00D06AA2">
      <w:pPr>
        <w:pStyle w:val="CodeInFrame"/>
        <w:rPr>
          <w:ins w:id="6383" w:author="Nigel Deakin" w:date="2012-02-07T17:20:00Z"/>
        </w:rPr>
      </w:pPr>
      <w:ins w:id="6384" w:author="Nigel Deakin" w:date="2012-02-07T17:20:00Z">
        <w:r>
          <w:t>@Inject</w:t>
        </w:r>
      </w:ins>
    </w:p>
    <w:p w:rsidR="00D06AA2" w:rsidRDefault="00D06AA2" w:rsidP="00D06AA2">
      <w:pPr>
        <w:pStyle w:val="CodeInFrame"/>
        <w:rPr>
          <w:ins w:id="6385" w:author="Nigel Deakin" w:date="2012-02-07T17:20:00Z"/>
        </w:rPr>
      </w:pPr>
      <w:proofErr w:type="gramStart"/>
      <w:ins w:id="6386" w:author="Nigel Deakin" w:date="2012-02-07T17:20:00Z">
        <w:r>
          <w:t>@JMSConnectionFactory(</w:t>
        </w:r>
        <w:proofErr w:type="gramEnd"/>
        <w:r>
          <w:t>"jms/connectionFactory")</w:t>
        </w:r>
      </w:ins>
    </w:p>
    <w:p w:rsidR="00D06AA2" w:rsidRDefault="00D06AA2" w:rsidP="00D06AA2">
      <w:pPr>
        <w:pStyle w:val="CodeInFrame"/>
        <w:rPr>
          <w:ins w:id="6387" w:author="Nigel Deakin" w:date="2012-02-07T17:20:00Z"/>
        </w:rPr>
      </w:pPr>
      <w:proofErr w:type="gramStart"/>
      <w:ins w:id="6388" w:author="Nigel Deakin" w:date="2012-02-07T17:20:00Z">
        <w:r>
          <w:t>private</w:t>
        </w:r>
        <w:proofErr w:type="gramEnd"/>
        <w:r>
          <w:t xml:space="preserve"> </w:t>
        </w:r>
      </w:ins>
      <w:ins w:id="6389" w:author="Nigel Deakin" w:date="2012-03-21T10:25:00Z">
        <w:r w:rsidR="00712267">
          <w:t>JMSContext</w:t>
        </w:r>
      </w:ins>
      <w:ins w:id="6390" w:author="Nigel Deakin" w:date="2012-02-07T17:20:00Z">
        <w:r>
          <w:t xml:space="preserve"> context;</w:t>
        </w:r>
      </w:ins>
    </w:p>
    <w:p w:rsidR="007E64C7" w:rsidRDefault="007E64C7" w:rsidP="00D06AA2">
      <w:pPr>
        <w:pStyle w:val="CodeInFrame"/>
        <w:rPr>
          <w:ins w:id="6391" w:author="Nigel Deakin" w:date="2012-02-07T16:56:00Z"/>
        </w:rPr>
      </w:pPr>
      <w:ins w:id="6392" w:author="Nigel Deakin" w:date="2012-02-07T16:56:00Z">
        <w:r>
          <w:t xml:space="preserve">        </w:t>
        </w:r>
      </w:ins>
    </w:p>
    <w:p w:rsidR="007E64C7" w:rsidRDefault="007E64C7" w:rsidP="007E64C7">
      <w:pPr>
        <w:pStyle w:val="CodeInFrame"/>
        <w:rPr>
          <w:ins w:id="6393" w:author="Nigel Deakin" w:date="2012-02-07T16:56:00Z"/>
        </w:rPr>
      </w:pPr>
      <w:proofErr w:type="gramStart"/>
      <w:ins w:id="6394" w:author="Nigel Deakin" w:date="2012-02-07T16:56:00Z">
        <w:r>
          <w:t>public</w:t>
        </w:r>
        <w:proofErr w:type="gramEnd"/>
        <w:r>
          <w:t xml:space="preserve"> void onMessage(Message message) {</w:t>
        </w:r>
      </w:ins>
    </w:p>
    <w:p w:rsidR="007E64C7" w:rsidRDefault="007E64C7" w:rsidP="007E64C7">
      <w:pPr>
        <w:pStyle w:val="CodeInFrame"/>
        <w:rPr>
          <w:ins w:id="6395" w:author="Nigel Deakin" w:date="2012-02-07T16:56:00Z"/>
        </w:rPr>
      </w:pPr>
      <w:ins w:id="6396" w:author="Nigel Deakin" w:date="2012-02-07T16:56:00Z">
        <w:r>
          <w:t xml:space="preserve">                </w:t>
        </w:r>
      </w:ins>
    </w:p>
    <w:p w:rsidR="00582A6A" w:rsidRDefault="007E64C7">
      <w:pPr>
        <w:pStyle w:val="CodeInFrame"/>
        <w:rPr>
          <w:ins w:id="6397" w:author="Nigel Deakin" w:date="2012-02-07T16:56:00Z"/>
        </w:rPr>
      </w:pPr>
      <w:ins w:id="6398" w:author="Nigel Deakin" w:date="2012-02-07T16:56:00Z">
        <w:r>
          <w:t xml:space="preserve">   </w:t>
        </w:r>
        <w:proofErr w:type="gramStart"/>
        <w:r>
          <w:t>try</w:t>
        </w:r>
        <w:proofErr w:type="gramEnd"/>
        <w:r>
          <w:t xml:space="preserve"> {                 </w:t>
        </w:r>
      </w:ins>
    </w:p>
    <w:p w:rsidR="007E64C7" w:rsidRDefault="007E64C7" w:rsidP="007E64C7">
      <w:pPr>
        <w:pStyle w:val="CodeInFrame"/>
        <w:rPr>
          <w:ins w:id="6399" w:author="Nigel Deakin" w:date="2012-02-07T16:56:00Z"/>
        </w:rPr>
      </w:pPr>
      <w:ins w:id="6400" w:author="Nigel Deakin" w:date="2012-02-07T16:56:00Z">
        <w:r>
          <w:t xml:space="preserve">      // extract request from request message</w:t>
        </w:r>
      </w:ins>
    </w:p>
    <w:p w:rsidR="007E64C7" w:rsidRDefault="007E64C7" w:rsidP="007E64C7">
      <w:pPr>
        <w:pStyle w:val="CodeInFrame"/>
        <w:rPr>
          <w:ins w:id="6401" w:author="Nigel Deakin" w:date="2012-02-07T16:56:00Z"/>
        </w:rPr>
      </w:pPr>
      <w:ins w:id="6402" w:author="Nigel Deakin" w:date="2012-02-07T16:56:00Z">
        <w:r>
          <w:t xml:space="preserve">      // this may throw a JMSException</w:t>
        </w:r>
      </w:ins>
    </w:p>
    <w:p w:rsidR="007E64C7" w:rsidRDefault="007E64C7" w:rsidP="007E64C7">
      <w:pPr>
        <w:pStyle w:val="CodeInFrame"/>
        <w:rPr>
          <w:ins w:id="6403" w:author="Nigel Deakin" w:date="2012-02-07T16:56:00Z"/>
        </w:rPr>
      </w:pPr>
      <w:ins w:id="6404" w:author="Nigel Deakin" w:date="2012-02-07T16:56:00Z">
        <w:r>
          <w:t xml:space="preserve">      String request = ((TextMessage</w:t>
        </w:r>
        <w:proofErr w:type="gramStart"/>
        <w:r>
          <w:t>)message</w:t>
        </w:r>
        <w:proofErr w:type="gramEnd"/>
        <w:r>
          <w:t>).getText();</w:t>
        </w:r>
      </w:ins>
    </w:p>
    <w:p w:rsidR="007E64C7" w:rsidRDefault="007E64C7" w:rsidP="007E64C7">
      <w:pPr>
        <w:pStyle w:val="CodeInFrame"/>
        <w:rPr>
          <w:ins w:id="6405" w:author="Nigel Deakin" w:date="2012-02-07T16:56:00Z"/>
        </w:rPr>
      </w:pPr>
    </w:p>
    <w:p w:rsidR="007E64C7" w:rsidRDefault="007E64C7" w:rsidP="007E64C7">
      <w:pPr>
        <w:pStyle w:val="CodeInFrame"/>
        <w:rPr>
          <w:ins w:id="6406" w:author="Nigel Deakin" w:date="2012-02-07T16:56:00Z"/>
        </w:rPr>
      </w:pPr>
      <w:ins w:id="6407" w:author="Nigel Deakin" w:date="2012-02-07T16:56:00Z">
        <w:r>
          <w:t xml:space="preserve">      // extract temporary reply destination from request message</w:t>
        </w:r>
      </w:ins>
    </w:p>
    <w:p w:rsidR="007E64C7" w:rsidRDefault="007E64C7" w:rsidP="007E64C7">
      <w:pPr>
        <w:pStyle w:val="CodeInFrame"/>
        <w:rPr>
          <w:ins w:id="6408" w:author="Nigel Deakin" w:date="2012-02-07T16:56:00Z"/>
        </w:rPr>
      </w:pPr>
      <w:ins w:id="6409" w:author="Nigel Deakin" w:date="2012-02-07T16:56:00Z">
        <w:r>
          <w:t xml:space="preserve">      // this may throw a JMSException</w:t>
        </w:r>
      </w:ins>
    </w:p>
    <w:p w:rsidR="007E64C7" w:rsidRDefault="007E64C7" w:rsidP="007E64C7">
      <w:pPr>
        <w:pStyle w:val="CodeInFrame"/>
        <w:rPr>
          <w:ins w:id="6410" w:author="Nigel Deakin" w:date="2012-02-07T16:56:00Z"/>
        </w:rPr>
      </w:pPr>
      <w:ins w:id="6411" w:author="Nigel Deakin" w:date="2012-02-07T16:56:00Z">
        <w:r>
          <w:t xml:space="preserve">      Destination replyDestination = </w:t>
        </w:r>
        <w:proofErr w:type="gramStart"/>
        <w:r>
          <w:t>message.getJMSReplyTo(</w:t>
        </w:r>
        <w:proofErr w:type="gramEnd"/>
        <w:r>
          <w:t>);</w:t>
        </w:r>
      </w:ins>
    </w:p>
    <w:p w:rsidR="007E64C7" w:rsidRDefault="007E64C7" w:rsidP="007E64C7">
      <w:pPr>
        <w:pStyle w:val="CodeInFrame"/>
        <w:rPr>
          <w:ins w:id="6412" w:author="Nigel Deakin" w:date="2012-02-07T16:56:00Z"/>
        </w:rPr>
      </w:pPr>
      <w:ins w:id="6413" w:author="Nigel Deakin" w:date="2012-02-07T16:56:00Z">
        <w:r>
          <w:t xml:space="preserve">            </w:t>
        </w:r>
      </w:ins>
    </w:p>
    <w:p w:rsidR="007E64C7" w:rsidRDefault="007E64C7" w:rsidP="007E64C7">
      <w:pPr>
        <w:pStyle w:val="CodeInFrame"/>
        <w:rPr>
          <w:ins w:id="6414" w:author="Nigel Deakin" w:date="2012-02-07T16:56:00Z"/>
        </w:rPr>
      </w:pPr>
      <w:ins w:id="6415" w:author="Nigel Deakin" w:date="2012-02-07T16:56:00Z">
        <w:r>
          <w:t xml:space="preserve">      // prepare response</w:t>
        </w:r>
      </w:ins>
    </w:p>
    <w:p w:rsidR="007E64C7" w:rsidRDefault="007E64C7" w:rsidP="007E64C7">
      <w:pPr>
        <w:pStyle w:val="CodeInFrame"/>
        <w:rPr>
          <w:ins w:id="6416" w:author="Nigel Deakin" w:date="2012-02-07T16:56:00Z"/>
        </w:rPr>
      </w:pPr>
      <w:ins w:id="6417" w:author="Nigel Deakin" w:date="2012-02-07T16:56:00Z">
        <w:r>
          <w:t xml:space="preserve">      TextMessage replyMessage = </w:t>
        </w:r>
      </w:ins>
    </w:p>
    <w:p w:rsidR="007E64C7" w:rsidRDefault="007E64C7" w:rsidP="007E64C7">
      <w:pPr>
        <w:pStyle w:val="CodeInFrame"/>
        <w:rPr>
          <w:ins w:id="6418" w:author="Nigel Deakin" w:date="2012-02-07T16:56:00Z"/>
        </w:rPr>
      </w:pPr>
      <w:ins w:id="6419" w:author="Nigel Deakin" w:date="2012-02-07T16:56:00Z">
        <w:r>
          <w:t xml:space="preserve">         </w:t>
        </w:r>
        <w:proofErr w:type="gramStart"/>
        <w:r>
          <w:t>context.createTextMessage(</w:t>
        </w:r>
        <w:proofErr w:type="gramEnd"/>
        <w:r>
          <w:t>"Reply to: "+request);</w:t>
        </w:r>
      </w:ins>
    </w:p>
    <w:p w:rsidR="007E64C7" w:rsidRDefault="007E64C7" w:rsidP="007E64C7">
      <w:pPr>
        <w:pStyle w:val="CodeInFrame"/>
        <w:rPr>
          <w:ins w:id="6420" w:author="Nigel Deakin" w:date="2012-02-07T16:56:00Z"/>
        </w:rPr>
      </w:pPr>
      <w:ins w:id="6421" w:author="Nigel Deakin" w:date="2012-02-07T16:56:00Z">
        <w:r>
          <w:t xml:space="preserve">            </w:t>
        </w:r>
      </w:ins>
    </w:p>
    <w:p w:rsidR="007E64C7" w:rsidRDefault="007E64C7" w:rsidP="007E64C7">
      <w:pPr>
        <w:pStyle w:val="CodeInFrame"/>
        <w:rPr>
          <w:ins w:id="6422" w:author="Nigel Deakin" w:date="2012-02-07T16:56:00Z"/>
        </w:rPr>
      </w:pPr>
      <w:ins w:id="6423" w:author="Nigel Deakin" w:date="2012-02-07T16:56:00Z">
        <w:r>
          <w:t xml:space="preserve">      // send response </w:t>
        </w:r>
      </w:ins>
    </w:p>
    <w:p w:rsidR="007E64C7" w:rsidRDefault="007E64C7" w:rsidP="007E64C7">
      <w:pPr>
        <w:pStyle w:val="CodeInFrame"/>
        <w:rPr>
          <w:ins w:id="6424" w:author="Nigel Deakin" w:date="2012-02-07T16:56:00Z"/>
        </w:rPr>
      </w:pPr>
      <w:ins w:id="6425" w:author="Nigel Deakin" w:date="2012-02-07T16:56:00Z">
        <w:r>
          <w:t xml:space="preserve">      </w:t>
        </w:r>
        <w:proofErr w:type="gramStart"/>
        <w:r>
          <w:t>context.</w:t>
        </w:r>
      </w:ins>
      <w:ins w:id="6426" w:author="Nigel Deakin" w:date="2012-08-30T17:45:00Z">
        <w:r w:rsidR="00624F3B">
          <w:t>createProducer(</w:t>
        </w:r>
        <w:proofErr w:type="gramEnd"/>
        <w:r w:rsidR="00624F3B">
          <w:t>).</w:t>
        </w:r>
      </w:ins>
      <w:ins w:id="6427" w:author="Nigel Deakin" w:date="2012-02-07T16:56:00Z">
        <w:r>
          <w:t>send(replyDestination,replyMessage);</w:t>
        </w:r>
      </w:ins>
    </w:p>
    <w:p w:rsidR="007E64C7" w:rsidRDefault="007E64C7" w:rsidP="007E64C7">
      <w:pPr>
        <w:pStyle w:val="CodeInFrame"/>
        <w:rPr>
          <w:ins w:id="6428" w:author="Nigel Deakin" w:date="2012-02-07T16:56:00Z"/>
        </w:rPr>
      </w:pPr>
      <w:ins w:id="6429" w:author="Nigel Deakin" w:date="2012-02-07T16:56:00Z">
        <w:r>
          <w:t xml:space="preserve">   } catch (JMSException ex) {</w:t>
        </w:r>
      </w:ins>
    </w:p>
    <w:p w:rsidR="007E64C7" w:rsidRDefault="007E64C7" w:rsidP="007E64C7">
      <w:pPr>
        <w:pStyle w:val="CodeInFrame"/>
        <w:rPr>
          <w:ins w:id="6430" w:author="Nigel Deakin" w:date="2012-02-07T16:56:00Z"/>
        </w:rPr>
      </w:pPr>
      <w:ins w:id="6431" w:author="Nigel Deakin" w:date="2012-02-07T16:56:00Z">
        <w:r>
          <w:t xml:space="preserve">      // log an error here</w:t>
        </w:r>
      </w:ins>
    </w:p>
    <w:p w:rsidR="007E64C7" w:rsidRDefault="007E64C7" w:rsidP="007E64C7">
      <w:pPr>
        <w:pStyle w:val="CodeInFrame"/>
        <w:rPr>
          <w:ins w:id="6432" w:author="Nigel Deakin" w:date="2012-02-07T16:56:00Z"/>
        </w:rPr>
      </w:pPr>
      <w:ins w:id="6433" w:author="Nigel Deakin" w:date="2012-02-07T16:56:00Z">
        <w:r>
          <w:t xml:space="preserve">   }  </w:t>
        </w:r>
      </w:ins>
    </w:p>
    <w:p w:rsidR="007E64C7" w:rsidRDefault="007E64C7" w:rsidP="007E64C7">
      <w:pPr>
        <w:pStyle w:val="CodeInFrame"/>
        <w:rPr>
          <w:ins w:id="6434" w:author="Nigel Deakin" w:date="2012-02-07T16:56:00Z"/>
        </w:rPr>
      </w:pPr>
      <w:ins w:id="6435" w:author="Nigel Deakin" w:date="2012-02-07T16:56:00Z">
        <w:r>
          <w:t>}</w:t>
        </w:r>
      </w:ins>
    </w:p>
    <w:p w:rsidR="007E64C7" w:rsidRDefault="007E64C7" w:rsidP="007E64C7">
      <w:pPr>
        <w:pStyle w:val="CodeInFrame"/>
        <w:rPr>
          <w:ins w:id="6436" w:author="Nigel Deakin" w:date="2012-02-07T16:56:00Z"/>
        </w:rPr>
      </w:pPr>
      <w:ins w:id="6437" w:author="Nigel Deakin" w:date="2012-02-07T16:56:00Z">
        <w:r>
          <w:t>}</w:t>
        </w:r>
      </w:ins>
    </w:p>
    <w:p w:rsidR="00533AC6" w:rsidRDefault="007E64C7">
      <w:pPr>
        <w:rPr>
          <w:ins w:id="6438" w:author="Nigel Deakin" w:date="2012-03-12T14:47:00Z"/>
        </w:rPr>
        <w:sectPr w:rsidR="00533AC6" w:rsidSect="00B504D9">
          <w:footerReference w:type="default" r:id="rId20"/>
          <w:type w:val="continuous"/>
          <w:pgSz w:w="11906" w:h="16838"/>
          <w:pgMar w:top="1440" w:right="1440" w:bottom="1440" w:left="1440" w:header="708" w:footer="708" w:gutter="0"/>
          <w:cols w:space="708"/>
          <w:docGrid w:linePitch="360"/>
        </w:sectPr>
      </w:pPr>
      <w:ins w:id="6439" w:author="Nigel Deakin" w:date="2012-02-07T16:56:00Z">
        <w:r>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ins>
    </w:p>
    <w:p w:rsidR="00582A6A" w:rsidRDefault="00582A6A">
      <w:pPr>
        <w:rPr>
          <w:ins w:id="6440" w:author="Nigel Deakin" w:date="2012-02-03T15:01:00Z"/>
        </w:rPr>
      </w:pPr>
    </w:p>
    <w:p w:rsidR="006105C7" w:rsidRDefault="006105C7" w:rsidP="006105C7">
      <w:pPr>
        <w:pStyle w:val="Heading1"/>
        <w:rPr>
          <w:ins w:id="6441" w:author="Nigel Deakin" w:date="2012-07-23T17:01:00Z"/>
        </w:rPr>
      </w:pPr>
      <w:bookmarkStart w:id="6442" w:name="_Toc329707089"/>
      <w:bookmarkStart w:id="6443" w:name="_Toc339906493"/>
      <w:ins w:id="6444" w:author="Nigel Deakin" w:date="2012-07-23T17:01:00Z">
        <w:r>
          <w:lastRenderedPageBreak/>
          <w:t>Resource Adapter</w:t>
        </w:r>
        <w:bookmarkEnd w:id="6442"/>
        <w:bookmarkEnd w:id="6443"/>
      </w:ins>
    </w:p>
    <w:p w:rsidR="006105C7" w:rsidRDefault="006105C7" w:rsidP="006105C7">
      <w:pPr>
        <w:rPr>
          <w:ins w:id="6445" w:author="Nigel Deakin" w:date="2012-07-23T17:01:00Z"/>
        </w:rPr>
      </w:pPr>
      <w:ins w:id="6446" w:author="Nigel Deakin" w:date="2012-07-23T17:01:00Z">
        <w:r>
          <w:t xml:space="preserve">The Java EE Connector Architecture (JCA) specification defines a standard architecture for connecting the Java EE platform to enterprise information systems (EISs). </w:t>
        </w:r>
      </w:ins>
    </w:p>
    <w:p w:rsidR="006105C7" w:rsidRDefault="006105C7" w:rsidP="006105C7">
      <w:pPr>
        <w:rPr>
          <w:ins w:id="6447" w:author="Nigel Deakin" w:date="2012-07-23T17:01:00Z"/>
        </w:rPr>
      </w:pPr>
      <w:ins w:id="6448" w:author="Nigel Deakin" w:date="2012-07-23T17:01:00Z">
        <w:r>
          <w:t>A JMS provider is required to include a resource adapter which connects to that JMS provider and which conforms to the Java EE Connector Architecture specification and as further specified in this chapter. Such a resource adapter is referred a "JMS standard resource adapter".</w:t>
        </w:r>
      </w:ins>
    </w:p>
    <w:p w:rsidR="006105C7" w:rsidRDefault="006105C7" w:rsidP="006105C7">
      <w:pPr>
        <w:rPr>
          <w:ins w:id="6449" w:author="Nigel Deakin" w:date="2012-07-23T17:01:00Z"/>
        </w:rPr>
      </w:pPr>
      <w:ins w:id="6450" w:author="Nigel Deakin" w:date="2012-07-23T17:01:00Z">
        <w:r>
          <w:t>The version of the Java EE Connector Architecture specification which should be used is 1.6.</w:t>
        </w:r>
      </w:ins>
    </w:p>
    <w:p w:rsidR="006105C7" w:rsidRDefault="006105C7" w:rsidP="006105C7">
      <w:pPr>
        <w:rPr>
          <w:ins w:id="6451" w:author="Nigel Deakin" w:date="2012-07-23T17:01:00Z"/>
        </w:rPr>
      </w:pPr>
      <w:ins w:id="6452" w:author="Nigel Deakin" w:date="2012-07-23T17:01:00Z">
        <w:r>
          <w:t>This chapter is not intended to prevent the creation and use of additional resource adapters for connecting to a JMS provider which do not conform to the specifications in this chapter. However Java EE applications which use such resource adapters may be less portable.</w:t>
        </w:r>
      </w:ins>
    </w:p>
    <w:p w:rsidR="006105C7" w:rsidRDefault="006105C7" w:rsidP="006105C7">
      <w:pPr>
        <w:pStyle w:val="Heading2"/>
        <w:rPr>
          <w:ins w:id="6453" w:author="Nigel Deakin" w:date="2012-07-23T17:01:00Z"/>
        </w:rPr>
      </w:pPr>
      <w:bookmarkStart w:id="6454" w:name="_Toc339906494"/>
      <w:bookmarkStart w:id="6455" w:name="_Toc329707090"/>
      <w:ins w:id="6456" w:author="Nigel Deakin" w:date="2012-07-23T17:01:00Z">
        <w:r>
          <w:t>ActivationSpec properties</w:t>
        </w:r>
        <w:bookmarkEnd w:id="6454"/>
      </w:ins>
    </w:p>
    <w:p w:rsidR="006105C7" w:rsidRDefault="006105C7" w:rsidP="006105C7">
      <w:pPr>
        <w:rPr>
          <w:ins w:id="6457" w:author="Nigel Deakin" w:date="2012-07-23T17:01:00Z"/>
        </w:rPr>
      </w:pPr>
      <w:ins w:id="6458" w:author="Nigel Deakin" w:date="2012-07-23T17:01:00Z">
        <w:r>
          <w:t>A JMS standard resource adapter must support the ActivationSpec JavaBean properties defined in the following table. It may support additional properties in addition to those listed.</w:t>
        </w:r>
      </w:ins>
    </w:p>
    <w:p w:rsidR="006105C7" w:rsidRDefault="006105C7" w:rsidP="006105C7">
      <w:pPr>
        <w:pStyle w:val="Caption"/>
        <w:rPr>
          <w:ins w:id="6459" w:author="Nigel Deakin" w:date="2012-07-23T17:01:00Z"/>
        </w:rPr>
      </w:pPr>
      <w:proofErr w:type="gramStart"/>
      <w:ins w:id="6460" w:author="Nigel Deakin" w:date="2012-07-23T17:01:00Z">
        <w:r>
          <w:t xml:space="preserve">Table </w:t>
        </w:r>
        <w:r w:rsidR="00D71E00">
          <w:fldChar w:fldCharType="begin"/>
        </w:r>
        <w:r>
          <w:instrText xml:space="preserve"> STYLEREF 1 \s </w:instrText>
        </w:r>
        <w:r w:rsidR="00D71E00">
          <w:fldChar w:fldCharType="separate"/>
        </w:r>
        <w:r>
          <w:rPr>
            <w:noProof/>
          </w:rPr>
          <w:t>12</w:t>
        </w:r>
        <w:r w:rsidR="00D71E00">
          <w:fldChar w:fldCharType="end"/>
        </w:r>
        <w:r>
          <w:t>.</w:t>
        </w:r>
        <w:proofErr w:type="gramEnd"/>
        <w:r w:rsidR="00D71E00">
          <w:fldChar w:fldCharType="begin"/>
        </w:r>
        <w:r>
          <w:instrText xml:space="preserve"> SEQ Table \* ARABIC \s 1 </w:instrText>
        </w:r>
        <w:r w:rsidR="00D71E00">
          <w:fldChar w:fldCharType="separate"/>
        </w:r>
        <w:r>
          <w:rPr>
            <w:noProof/>
          </w:rPr>
          <w:t>1</w:t>
        </w:r>
        <w:r w:rsidR="00D71E00">
          <w:fldChar w:fldCharType="end"/>
        </w:r>
        <w:r>
          <w:t>ActivationSpec properties that a JMS standard resource adapter must support</w:t>
        </w:r>
      </w:ins>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ins w:id="646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462" w:author="Nigel Deakin" w:date="2012-07-23T17:01:00Z"/>
                <w:rFonts w:eastAsia="Calibri"/>
                <w:b/>
                <w:bCs/>
              </w:rPr>
            </w:pPr>
            <w:ins w:id="6463" w:author="Nigel Deakin" w:date="2012-07-23T17:01:00Z">
              <w:r w:rsidRPr="005961C4">
                <w:rPr>
                  <w:rFonts w:eastAsia="Calibri"/>
                  <w:b/>
                  <w:bCs/>
                </w:rPr>
                <w:t>ActivationSpec property</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464" w:author="Nigel Deakin" w:date="2012-07-23T17:01:00Z"/>
                <w:rFonts w:eastAsia="Calibri"/>
                <w:b/>
                <w:bCs/>
              </w:rPr>
            </w:pPr>
            <w:ins w:id="6465" w:author="Nigel Deakin" w:date="2012-07-23T17:01:00Z">
              <w:r w:rsidRPr="005961C4">
                <w:rPr>
                  <w:rFonts w:eastAsia="Calibri"/>
                  <w:b/>
                  <w:bCs/>
                </w:rPr>
                <w:t>Description</w:t>
              </w:r>
            </w:ins>
          </w:p>
        </w:tc>
      </w:tr>
      <w:tr w:rsidR="006105C7" w:rsidRPr="005961C4" w:rsidTr="00C37E98">
        <w:trPr>
          <w:cantSplit/>
          <w:ins w:id="646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467" w:author="Nigel Deakin" w:date="2012-07-23T17:01:00Z"/>
                <w:rFonts w:ascii="Courier New" w:eastAsia="Calibri" w:hAnsi="Courier New" w:cs="Courier New"/>
                <w:sz w:val="18"/>
                <w:szCs w:val="18"/>
              </w:rPr>
            </w:pPr>
            <w:ins w:id="6468" w:author="Nigel Deakin" w:date="2012-07-23T17:01:00Z">
              <w:r w:rsidRPr="005961C4">
                <w:rPr>
                  <w:rFonts w:ascii="Courier New" w:eastAsia="Calibri" w:hAnsi="Courier New" w:cs="Courier New"/>
                  <w:sz w:val="18"/>
                  <w:szCs w:val="18"/>
                </w:rPr>
                <w:t>destinationLookup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469" w:author="Nigel Deakin" w:date="2012-07-23T17:01:00Z"/>
                <w:rFonts w:eastAsia="Calibri"/>
              </w:rPr>
            </w:pPr>
            <w:ins w:id="6470"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ins>
          </w:p>
        </w:tc>
      </w:tr>
      <w:tr w:rsidR="006105C7" w:rsidRPr="005961C4" w:rsidTr="00C37E98">
        <w:trPr>
          <w:cantSplit/>
          <w:ins w:id="647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472" w:author="Nigel Deakin" w:date="2012-07-23T17:01:00Z"/>
                <w:rFonts w:ascii="Courier New" w:eastAsia="Calibri" w:hAnsi="Courier New" w:cs="Courier New"/>
                <w:sz w:val="18"/>
                <w:szCs w:val="18"/>
              </w:rPr>
            </w:pPr>
            <w:ins w:id="6473" w:author="Nigel Deakin" w:date="2012-07-23T17:01:00Z">
              <w:r w:rsidRPr="005961C4">
                <w:rPr>
                  <w:rFonts w:ascii="Courier New" w:eastAsia="Calibri" w:hAnsi="Courier New" w:cs="Courier New"/>
                  <w:sz w:val="18"/>
                  <w:szCs w:val="18"/>
                </w:rPr>
                <w:t>connectionFactoryLookup</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474" w:author="Nigel Deakin" w:date="2012-07-23T17:01:00Z"/>
                <w:rFonts w:eastAsia="Calibri"/>
              </w:rPr>
            </w:pPr>
            <w:ins w:id="6475" w:author="Nigel Deakin" w:date="2012-07-23T17:01:00Z">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ins>
          </w:p>
        </w:tc>
      </w:tr>
      <w:tr w:rsidR="006105C7" w:rsidRPr="005961C4" w:rsidTr="00C37E98">
        <w:trPr>
          <w:cantSplit/>
          <w:ins w:id="6476"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477" w:author="Nigel Deakin" w:date="2012-07-23T17:01:00Z"/>
                <w:rFonts w:ascii="Courier New" w:eastAsia="Calibri" w:hAnsi="Courier New" w:cs="Courier New"/>
                <w:sz w:val="18"/>
                <w:szCs w:val="18"/>
              </w:rPr>
            </w:pPr>
            <w:ins w:id="6478" w:author="Nigel Deakin" w:date="2012-07-23T17:01:00Z">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479" w:author="Nigel Deakin" w:date="2012-07-23T17:01:00Z"/>
                <w:rFonts w:eastAsia="Calibri"/>
              </w:rPr>
            </w:pPr>
            <w:ins w:id="6480" w:author="Nigel Deakin" w:date="2012-07-23T17:01:00Z">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ins>
          </w:p>
          <w:p w:rsidR="006105C7" w:rsidRPr="005961C4" w:rsidRDefault="006105C7" w:rsidP="00C37E98">
            <w:pPr>
              <w:ind w:left="0"/>
              <w:rPr>
                <w:ins w:id="6481" w:author="Nigel Deakin" w:date="2012-07-23T17:01:00Z"/>
                <w:rFonts w:eastAsia="Calibri"/>
              </w:rPr>
            </w:pPr>
            <w:ins w:id="6482" w:author="Nigel Deakin" w:date="2012-07-23T17:01:00Z">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ins>
          </w:p>
        </w:tc>
      </w:tr>
      <w:tr w:rsidR="006105C7" w:rsidRPr="005961C4" w:rsidTr="00C37E98">
        <w:trPr>
          <w:cantSplit/>
          <w:ins w:id="648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ins w:id="6484" w:author="Nigel Deakin" w:date="2012-07-23T17:01:00Z"/>
                <w:rFonts w:ascii="Courier New" w:eastAsia="Calibri" w:hAnsi="Courier New" w:cs="Courier New"/>
                <w:sz w:val="18"/>
                <w:szCs w:val="18"/>
              </w:rPr>
            </w:pPr>
            <w:ins w:id="6485" w:author="Nigel Deakin" w:date="2012-07-23T17:01:00Z">
              <w:r w:rsidRPr="005961C4">
                <w:rPr>
                  <w:rFonts w:ascii="Courier New" w:eastAsia="Calibri" w:hAnsi="Courier New" w:cs="Courier New"/>
                  <w:sz w:val="18"/>
                  <w:szCs w:val="18"/>
                </w:rPr>
                <w:t>messageSelector</w:t>
              </w:r>
            </w:ins>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ins w:id="6486" w:author="Nigel Deakin" w:date="2012-07-23T17:01:00Z"/>
                <w:rFonts w:eastAsia="Calibri"/>
              </w:rPr>
            </w:pPr>
            <w:ins w:id="6487" w:author="Nigel Deakin" w:date="2012-07-23T17:01:00Z">
              <w:r w:rsidRPr="005961C4">
                <w:rPr>
                  <w:rFonts w:eastAsia="Calibri"/>
                </w:rPr>
                <w:t>This property may be used to specify a message selector. If this property is not specified then a message selector will not be used.</w:t>
              </w:r>
            </w:ins>
          </w:p>
        </w:tc>
      </w:tr>
      <w:tr w:rsidR="006105C7" w:rsidRPr="005961C4" w:rsidTr="00C37E98">
        <w:trPr>
          <w:cantSplit/>
          <w:ins w:id="6488"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489" w:author="Nigel Deakin" w:date="2012-07-23T17:01:00Z"/>
                <w:rFonts w:ascii="Courier New" w:eastAsia="Calibri" w:hAnsi="Courier New" w:cs="Courier New"/>
                <w:sz w:val="18"/>
                <w:szCs w:val="18"/>
              </w:rPr>
            </w:pPr>
            <w:ins w:id="6490" w:author="Nigel Deakin" w:date="2012-07-23T17:01:00Z">
              <w:r w:rsidRPr="005961C4">
                <w:rPr>
                  <w:rFonts w:ascii="Courier New" w:eastAsia="Calibri" w:hAnsi="Courier New" w:cs="Courier New"/>
                  <w:sz w:val="18"/>
                  <w:szCs w:val="18"/>
                </w:rPr>
                <w:lastRenderedPageBreak/>
                <w:t>destinationType</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491" w:author="Nigel Deakin" w:date="2012-07-23T17:01:00Z"/>
                <w:rFonts w:eastAsia="Calibri"/>
              </w:rPr>
            </w:pPr>
            <w:ins w:id="6492" w:author="Nigel Deakin" w:date="2012-07-23T17:01:00Z">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ins>
          </w:p>
        </w:tc>
      </w:tr>
      <w:tr w:rsidR="006105C7" w:rsidRPr="005961C4" w:rsidTr="00C37E98">
        <w:trPr>
          <w:cantSplit/>
          <w:ins w:id="6493"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494" w:author="Nigel Deakin" w:date="2012-07-23T17:01:00Z"/>
                <w:rFonts w:ascii="Courier New" w:eastAsia="Calibri" w:hAnsi="Courier New" w:cs="Courier New"/>
                <w:sz w:val="18"/>
                <w:szCs w:val="18"/>
              </w:rPr>
            </w:pPr>
            <w:ins w:id="6495" w:author="Nigel Deakin" w:date="2012-07-23T17:01:00Z">
              <w:r w:rsidRPr="005961C4">
                <w:rPr>
                  <w:rFonts w:ascii="Courier New" w:eastAsia="Calibri" w:hAnsi="Courier New" w:cs="Courier New"/>
                  <w:sz w:val="18"/>
                  <w:szCs w:val="18"/>
                </w:rPr>
                <w:t>subscriptionDurability</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496" w:author="Nigel Deakin" w:date="2012-07-23T17:01:00Z"/>
                <w:rFonts w:eastAsia="Calibri"/>
              </w:rPr>
            </w:pPr>
            <w:ins w:id="6497" w:author="Nigel Deakin" w:date="2012-07-23T17:01:00Z">
              <w:r w:rsidRPr="005961C4">
                <w:rPr>
                  <w:rFonts w:eastAsia="Calibri"/>
                </w:rPr>
                <w:t>This property only applies to endpoints (message-driven beans) that receive messages published to a topic. It may be used to specify whether the subscription is durable or non-durable.</w:t>
              </w:r>
            </w:ins>
          </w:p>
          <w:p w:rsidR="006105C7" w:rsidRPr="005961C4" w:rsidRDefault="006105C7" w:rsidP="00C37E98">
            <w:pPr>
              <w:ind w:left="0"/>
              <w:rPr>
                <w:ins w:id="6498" w:author="Nigel Deakin" w:date="2012-07-23T17:01:00Z"/>
                <w:rFonts w:eastAsia="Calibri"/>
              </w:rPr>
            </w:pPr>
            <w:ins w:id="6499" w:author="Nigel Deakin" w:date="2012-07-23T17:01:00Z">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ins>
          </w:p>
        </w:tc>
      </w:tr>
      <w:tr w:rsidR="006105C7" w:rsidRPr="005961C4" w:rsidTr="00C37E98">
        <w:trPr>
          <w:cantSplit/>
          <w:ins w:id="6500"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01" w:author="Nigel Deakin" w:date="2012-07-23T17:01:00Z"/>
                <w:rFonts w:ascii="Courier New" w:eastAsia="Calibri" w:hAnsi="Courier New" w:cs="Courier New"/>
                <w:sz w:val="18"/>
                <w:szCs w:val="18"/>
              </w:rPr>
            </w:pPr>
            <w:ins w:id="6502" w:author="Nigel Deakin" w:date="2012-07-23T17:01:00Z">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03" w:author="Nigel Deakin" w:date="2012-07-23T17:01:00Z"/>
                <w:rFonts w:eastAsia="Calibri"/>
              </w:rPr>
            </w:pPr>
            <w:ins w:id="6504" w:author="Nigel Deakin" w:date="2012-07-23T17:01:00Z">
              <w:r w:rsidRPr="005961C4">
                <w:rPr>
                  <w:rFonts w:eastAsia="Calibri"/>
                </w:rPr>
                <w:t>This property may be used to specify the client identifier that will be used when connecting to the JMS provider from which the endpoint (message-driven bean) is to receive messages.</w:t>
              </w:r>
            </w:ins>
          </w:p>
          <w:p w:rsidR="006105C7" w:rsidRPr="005961C4" w:rsidRDefault="006105C7" w:rsidP="00C37E98">
            <w:pPr>
              <w:ind w:left="0"/>
              <w:rPr>
                <w:ins w:id="6505" w:author="Nigel Deakin" w:date="2012-07-23T17:01:00Z"/>
                <w:rFonts w:eastAsia="Calibri"/>
              </w:rPr>
            </w:pPr>
            <w:ins w:id="6506" w:author="Nigel Deakin" w:date="2012-07-23T17:01:00Z">
              <w:r w:rsidRPr="005961C4">
                <w:rPr>
                  <w:rFonts w:eastAsia="Calibri"/>
                </w:rPr>
                <w:t>If this property is not specified then the client identifier will be left unset.</w:t>
              </w:r>
            </w:ins>
          </w:p>
        </w:tc>
      </w:tr>
      <w:tr w:rsidR="006105C7" w:rsidRPr="005961C4" w:rsidTr="00C37E98">
        <w:trPr>
          <w:cantSplit/>
          <w:ins w:id="6507"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08" w:author="Nigel Deakin" w:date="2012-07-23T17:01:00Z"/>
                <w:rFonts w:ascii="Courier New" w:eastAsia="Calibri" w:hAnsi="Courier New" w:cs="Courier New"/>
                <w:sz w:val="18"/>
                <w:szCs w:val="18"/>
              </w:rPr>
            </w:pPr>
            <w:ins w:id="6509" w:author="Nigel Deakin" w:date="2012-07-23T17:01:00Z">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10" w:author="Nigel Deakin" w:date="2012-07-23T17:01:00Z"/>
                <w:rFonts w:eastAsia="Calibri"/>
              </w:rPr>
            </w:pPr>
            <w:ins w:id="6511" w:author="Nigel Deakin" w:date="2012-07-23T17:01:00Z">
              <w:r w:rsidRPr="005961C4">
                <w:rPr>
                  <w:rFonts w:eastAsia="Calibri"/>
                </w:rPr>
                <w:t xml:space="preserve">This property only applies to endpoints (message-driven beans) that receive messages published to a topic.  If the </w:t>
              </w:r>
              <w:r w:rsidRPr="00572A84">
                <w:rPr>
                  <w:rStyle w:val="Code"/>
                  <w:rFonts w:eastAsia="Calibri"/>
                </w:rPr>
                <w:t>subscriptionDurability</w:t>
              </w:r>
              <w:r w:rsidRPr="005961C4">
                <w:rPr>
                  <w:rFonts w:eastAsia="Calibri"/>
                </w:rPr>
                <w:t xml:space="preserve"> property has been used to specify that the subscription is durable then the </w:t>
              </w:r>
              <w:r w:rsidRPr="00572A84">
                <w:rPr>
                  <w:rStyle w:val="Code"/>
                  <w:rFonts w:eastAsia="Calibri"/>
                </w:rPr>
                <w:t>subscriptionName</w:t>
              </w:r>
              <w:r w:rsidRPr="005961C4">
                <w:rPr>
                  <w:rFonts w:eastAsia="Calibri"/>
                </w:rPr>
                <w:t xml:space="preserve"> property may be used to specify the name of the durable subscription. </w:t>
              </w:r>
            </w:ins>
          </w:p>
          <w:p w:rsidR="006105C7" w:rsidRDefault="006105C7" w:rsidP="00C37E98">
            <w:pPr>
              <w:ind w:left="0"/>
              <w:rPr>
                <w:ins w:id="6512" w:author="Nigel Deakin" w:date="2012-09-05T15:00:00Z"/>
                <w:rFonts w:eastAsia="Calibri"/>
              </w:rPr>
            </w:pPr>
            <w:ins w:id="6513"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resource adapter will set the name of the durable subscription to be a name which is unique to the deployed MDB. If the message-driven bean is deployed into a clustered application server then the </w:t>
              </w:r>
              <w:r w:rsidRPr="00572A84">
                <w:rPr>
                  <w:rStyle w:val="Code"/>
                  <w:rFonts w:eastAsia="Calibri"/>
                </w:rPr>
                <w:t>shareSubscriptions</w:t>
              </w:r>
              <w:r w:rsidRPr="005961C4">
                <w:rPr>
                  <w:rFonts w:eastAsia="Calibri"/>
                </w:rPr>
                <w:t xml:space="preserve"> property will be used to determine whether the durable subscription name generated by the resource adapter will be the same or different for each instance in the cluster.</w:t>
              </w:r>
            </w:ins>
          </w:p>
          <w:p w:rsidR="00D71E00" w:rsidRDefault="001A41B2" w:rsidP="00D71E00">
            <w:pPr>
              <w:ind w:left="0"/>
              <w:rPr>
                <w:ins w:id="6514" w:author="Nigel Deakin" w:date="2012-07-23T17:01:00Z"/>
                <w:rFonts w:eastAsia="Calibri"/>
                <w:i/>
                <w:iCs/>
                <w:sz w:val="40"/>
                <w:szCs w:val="40"/>
              </w:rPr>
              <w:pPrChange w:id="6515" w:author="Nigel Deakin" w:date="2012-09-05T15:03:00Z">
                <w:pPr>
                  <w:pageBreakBefore/>
                  <w:widowControl w:val="0"/>
                  <w:numPr>
                    <w:numId w:val="78"/>
                  </w:numPr>
                  <w:pBdr>
                    <w:bottom w:val="single" w:sz="4" w:space="1" w:color="auto"/>
                  </w:pBdr>
                  <w:spacing w:after="600"/>
                  <w:ind w:left="0" w:firstLine="2520"/>
                  <w:outlineLvl w:val="0"/>
                </w:pPr>
              </w:pPrChange>
            </w:pPr>
            <w:ins w:id="6516" w:author="Nigel Deakin" w:date="2012-09-05T15:00:00Z">
              <w:r w:rsidRPr="001A41B2">
                <w:rPr>
                  <w:rFonts w:eastAsia="Calibri"/>
                </w:rPr>
                <w:t xml:space="preserve">The resource adapter may obtain the name unique to the deployed MDB by performing a JNDI lookup of the name </w:t>
              </w:r>
              <w:r w:rsidR="00D71E00" w:rsidRPr="00D71E00">
                <w:rPr>
                  <w:rStyle w:val="Code"/>
                  <w:rFonts w:eastAsia="Calibri"/>
                  <w:rPrChange w:id="6517" w:author="Nigel Deakin" w:date="2012-09-05T15:01:00Z">
                    <w:rPr>
                      <w:rFonts w:ascii="Courier New" w:eastAsia="Calibri" w:hAnsi="Courier New" w:cs="Courier New"/>
                      <w:lang w:eastAsia="en-US" w:bidi="en-US"/>
                    </w:rPr>
                  </w:rPrChange>
                </w:rPr>
                <w:t>java</w:t>
              </w:r>
              <w:proofErr w:type="gramStart"/>
              <w:r w:rsidR="00D71E00" w:rsidRPr="00D71E00">
                <w:rPr>
                  <w:rStyle w:val="Code"/>
                  <w:rFonts w:eastAsia="Calibri"/>
                  <w:rPrChange w:id="6518" w:author="Nigel Deakin" w:date="2012-09-05T15:01:00Z">
                    <w:rPr>
                      <w:rFonts w:ascii="Courier New" w:eastAsia="Calibri" w:hAnsi="Courier New" w:cs="Courier New"/>
                      <w:lang w:eastAsia="en-US" w:bidi="en-US"/>
                    </w:rPr>
                  </w:rPrChange>
                </w:rPr>
                <w:t>:comp</w:t>
              </w:r>
              <w:proofErr w:type="gramEnd"/>
              <w:r w:rsidR="00D71E00" w:rsidRPr="00D71E00">
                <w:rPr>
                  <w:rStyle w:val="Code"/>
                  <w:rFonts w:eastAsia="Calibri"/>
                  <w:rPrChange w:id="6519" w:author="Nigel Deakin" w:date="2012-09-05T15:01:00Z">
                    <w:rPr>
                      <w:rFonts w:ascii="Courier New" w:eastAsia="Calibri" w:hAnsi="Courier New" w:cs="Courier New"/>
                      <w:lang w:eastAsia="en-US" w:bidi="en-US"/>
                    </w:rPr>
                  </w:rPrChange>
                </w:rPr>
                <w:t>/UniqueMDBName</w:t>
              </w:r>
              <w:r w:rsidRPr="001A41B2">
                <w:rPr>
                  <w:rFonts w:eastAsia="Calibri"/>
                </w:rPr>
                <w:t>, as specified in the</w:t>
              </w:r>
              <w:r>
                <w:rPr>
                  <w:rFonts w:eastAsia="Calibri"/>
                </w:rPr>
                <w:t xml:space="preserve"> EJB 3.2 specification section </w:t>
              </w:r>
              <w:r w:rsidRPr="001A41B2">
                <w:rPr>
                  <w:rFonts w:eastAsia="Calibri"/>
                </w:rPr>
                <w:t xml:space="preserve">5.7.3 </w:t>
              </w:r>
            </w:ins>
            <w:ins w:id="6520" w:author="Nigel Deakin" w:date="2012-09-05T15:01:00Z">
              <w:r>
                <w:rPr>
                  <w:rFonts w:eastAsia="Calibri"/>
                </w:rPr>
                <w:t>"</w:t>
              </w:r>
            </w:ins>
            <w:ins w:id="6521" w:author="Nigel Deakin" w:date="2012-09-05T15:00:00Z">
              <w:r w:rsidRPr="001A41B2">
                <w:rPr>
                  <w:rFonts w:eastAsia="Calibri"/>
                </w:rPr>
                <w:t>Unique Identifier for JMS</w:t>
              </w:r>
            </w:ins>
            <w:ins w:id="6522" w:author="Nigel Deakin" w:date="2012-09-05T15:01:00Z">
              <w:r>
                <w:rPr>
                  <w:rFonts w:eastAsia="Calibri"/>
                </w:rPr>
                <w:t xml:space="preserve"> </w:t>
              </w:r>
            </w:ins>
            <w:ins w:id="6523" w:author="Nigel Deakin" w:date="2012-09-05T15:00:00Z">
              <w:r w:rsidRPr="001A41B2">
                <w:rPr>
                  <w:rFonts w:eastAsia="Calibri"/>
                </w:rPr>
                <w:t xml:space="preserve">Message-Driven Bean". If a name different for each instance in the cluster is required the resource adapter may obtain a name that identifies the instance by performing a JNDI lookup of the name </w:t>
              </w:r>
            </w:ins>
            <w:ins w:id="6524" w:author="Nigel Deakin" w:date="2012-09-05T15:01:00Z">
              <w:r w:rsidR="00D71E00" w:rsidRPr="00D71E00">
                <w:rPr>
                  <w:rStyle w:val="Code"/>
                  <w:rFonts w:eastAsia="Calibri"/>
                  <w:rPrChange w:id="6525" w:author="Nigel Deakin" w:date="2012-09-05T15:03:00Z">
                    <w:rPr>
                      <w:rFonts w:ascii="Courier New" w:eastAsia="Calibri" w:hAnsi="Courier New" w:cs="Courier New"/>
                      <w:lang w:eastAsia="en-US" w:bidi="en-US"/>
                    </w:rPr>
                  </w:rPrChange>
                </w:rPr>
                <w:t>java:comp/InstanceName</w:t>
              </w:r>
            </w:ins>
            <w:ins w:id="6526" w:author="Nigel Deakin" w:date="2012-09-05T15:00:00Z">
              <w:r>
                <w:rPr>
                  <w:rFonts w:eastAsia="Calibri"/>
                </w:rPr>
                <w:t xml:space="preserve"> as specifie</w:t>
              </w:r>
            </w:ins>
            <w:ins w:id="6527" w:author="Nigel Deakin" w:date="2012-09-05T15:01:00Z">
              <w:r>
                <w:rPr>
                  <w:rFonts w:eastAsia="Calibri"/>
                </w:rPr>
                <w:t>d</w:t>
              </w:r>
            </w:ins>
            <w:ins w:id="6528" w:author="Nigel Deakin" w:date="2012-09-05T15:00:00Z">
              <w:r w:rsidRPr="001A41B2">
                <w:rPr>
                  <w:rFonts w:eastAsia="Calibri"/>
                </w:rPr>
                <w:t xml:space="preserve"> in the Java EE 7 Platform Specification section </w:t>
              </w:r>
            </w:ins>
            <w:ins w:id="6529" w:author="Nigel Deakin" w:date="2012-09-05T15:03:00Z">
              <w:r w:rsidR="00877DA0">
                <w:rPr>
                  <w:rFonts w:eastAsia="Calibri"/>
                </w:rPr>
                <w:t xml:space="preserve">5.16 "Application </w:t>
              </w:r>
              <w:r w:rsidR="00B6718D">
                <w:rPr>
                  <w:rFonts w:eastAsia="Calibri"/>
                </w:rPr>
                <w:t>S</w:t>
              </w:r>
              <w:r w:rsidR="00877DA0">
                <w:rPr>
                  <w:rFonts w:eastAsia="Calibri"/>
                </w:rPr>
                <w:t>erver</w:t>
              </w:r>
              <w:r w:rsidR="00B6718D">
                <w:rPr>
                  <w:rFonts w:eastAsia="Calibri"/>
                </w:rPr>
                <w:t xml:space="preserve"> I</w:t>
              </w:r>
              <w:r w:rsidR="00877DA0">
                <w:rPr>
                  <w:rFonts w:eastAsia="Calibri"/>
                </w:rPr>
                <w:t xml:space="preserve">nstance </w:t>
              </w:r>
              <w:r w:rsidR="00B6718D">
                <w:rPr>
                  <w:rFonts w:eastAsia="Calibri"/>
                </w:rPr>
                <w:t>N</w:t>
              </w:r>
              <w:r w:rsidR="00877DA0">
                <w:rPr>
                  <w:rFonts w:eastAsia="Calibri"/>
                </w:rPr>
                <w:t>ame</w:t>
              </w:r>
            </w:ins>
            <w:ins w:id="6530" w:author="Nigel Deakin" w:date="2012-09-05T15:00:00Z">
              <w:r w:rsidRPr="001A41B2">
                <w:rPr>
                  <w:rFonts w:eastAsia="Calibri"/>
                </w:rPr>
                <w:t>"</w:t>
              </w:r>
            </w:ins>
          </w:p>
        </w:tc>
      </w:tr>
      <w:tr w:rsidR="006105C7" w:rsidRPr="005961C4" w:rsidTr="00C37E98">
        <w:trPr>
          <w:cantSplit/>
          <w:ins w:id="6531" w:author="Nigel Deakin" w:date="2012-07-23T17:01:00Z"/>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ins w:id="6532" w:author="Nigel Deakin" w:date="2012-07-23T17:01:00Z"/>
                <w:rFonts w:ascii="Courier New" w:eastAsia="Calibri" w:hAnsi="Courier New" w:cs="Courier New"/>
                <w:sz w:val="18"/>
                <w:szCs w:val="18"/>
              </w:rPr>
            </w:pPr>
            <w:ins w:id="6533" w:author="Nigel Deakin" w:date="2012-07-23T17:01:00Z">
              <w:r w:rsidRPr="005961C4">
                <w:rPr>
                  <w:rFonts w:ascii="Courier New" w:eastAsia="Calibri" w:hAnsi="Courier New" w:cs="Courier New"/>
                  <w:sz w:val="18"/>
                  <w:szCs w:val="18"/>
                </w:rPr>
                <w:lastRenderedPageBreak/>
                <w:t>shareSubscriptions</w:t>
              </w:r>
              <w:r w:rsidRPr="005961C4">
                <w:rPr>
                  <w:rFonts w:ascii="Courier New" w:eastAsia="Calibri" w:hAnsi="Courier New" w:cs="Courier New"/>
                  <w:sz w:val="18"/>
                  <w:szCs w:val="18"/>
                </w:rPr>
                <w:tab/>
                <w:t xml:space="preserve"> </w:t>
              </w:r>
            </w:ins>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ins w:id="6534" w:author="Nigel Deakin" w:date="2012-07-23T17:01:00Z"/>
                <w:rFonts w:eastAsia="Calibri"/>
              </w:rPr>
            </w:pPr>
            <w:ins w:id="6535" w:author="Nigel Deakin" w:date="2012-07-23T17:01:00Z">
              <w:r w:rsidRPr="005961C4">
                <w:rPr>
                  <w:rFonts w:eastAsia="Calibri"/>
                </w:rPr>
                <w:t xml:space="preserve">This property only applies to message-driven beans that receive messages published to a topic and are deployed into a clustered application server. </w:t>
              </w:r>
            </w:ins>
          </w:p>
          <w:p w:rsidR="006105C7" w:rsidRPr="005961C4" w:rsidRDefault="006105C7" w:rsidP="00C37E98">
            <w:pPr>
              <w:ind w:left="0"/>
              <w:rPr>
                <w:ins w:id="6536" w:author="Nigel Deakin" w:date="2012-07-23T17:01:00Z"/>
                <w:rFonts w:eastAsia="Calibri"/>
              </w:rPr>
            </w:pPr>
            <w:ins w:id="6537" w:author="Nigel Deakin" w:date="2012-07-23T17:01:00Z">
              <w:r w:rsidRPr="005961C4">
                <w:rPr>
                  <w:rFonts w:eastAsia="Calibri"/>
                </w:rPr>
                <w:t xml:space="preserve">If a durable subscription is specified but </w:t>
              </w:r>
              <w:r w:rsidRPr="00572A84">
                <w:rPr>
                  <w:rStyle w:val="Code"/>
                  <w:rFonts w:eastAsia="Calibri"/>
                </w:rPr>
                <w:t>subscriptionName</w:t>
              </w:r>
              <w:r w:rsidRPr="005961C4">
                <w:rPr>
                  <w:rFonts w:eastAsia="Calibri"/>
                </w:rPr>
                <w:t xml:space="preserve"> is not specified then the </w:t>
              </w:r>
              <w:r w:rsidRPr="00572A84">
                <w:rPr>
                  <w:rStyle w:val="Code"/>
                  <w:rFonts w:eastAsia="Calibri"/>
                </w:rPr>
                <w:t>shareSubscription</w:t>
              </w:r>
              <w:r w:rsidRPr="005961C4">
                <w:rPr>
                  <w:rFonts w:eastAsia="Calibri"/>
                </w:rPr>
                <w:t xml:space="preserve"> property may be used to specify whether the durable subscription name generated by the resource adapter should be the same or different for each instance in the cluster. </w:t>
              </w:r>
            </w:ins>
          </w:p>
          <w:p w:rsidR="006105C7" w:rsidRDefault="006105C7" w:rsidP="00C37E98">
            <w:pPr>
              <w:ind w:left="0"/>
              <w:rPr>
                <w:ins w:id="6538" w:author="Nigel Deakin" w:date="2012-07-23T17:01:00Z"/>
                <w:rFonts w:eastAsia="Calibri"/>
              </w:rPr>
            </w:pPr>
            <w:ins w:id="6539" w:author="Nigel Deakin" w:date="2012-07-23T17:01:00Z">
              <w:r w:rsidRPr="005961C4">
                <w:rPr>
                  <w:rFonts w:eastAsia="Calibri"/>
                </w:rPr>
                <w:t xml:space="preserve">If a non-durable subscription is specified then the </w:t>
              </w:r>
              <w:r w:rsidRPr="00572A84">
                <w:rPr>
                  <w:rStyle w:val="Code"/>
                  <w:rFonts w:eastAsia="Calibri"/>
                </w:rPr>
                <w:t>shareSubscription</w:t>
              </w:r>
              <w:r w:rsidRPr="005961C4">
                <w:rPr>
                  <w:rFonts w:eastAsia="Calibri"/>
                </w:rPr>
                <w:t xml:space="preserve"> property may be used to specify whether </w:t>
              </w:r>
              <w:r>
                <w:rPr>
                  <w:rFonts w:eastAsia="Calibri"/>
                </w:rPr>
                <w:t>each instance in the cluster should use the same shared non-durable subscription or whether each instance should use a separate non-shared subscription.</w:t>
              </w:r>
            </w:ins>
          </w:p>
          <w:p w:rsidR="006105C7" w:rsidRPr="005961C4" w:rsidRDefault="006105C7" w:rsidP="00C37E98">
            <w:pPr>
              <w:ind w:left="0"/>
              <w:rPr>
                <w:ins w:id="6540" w:author="Nigel Deakin" w:date="2012-07-23T17:01:00Z"/>
                <w:rFonts w:eastAsia="Calibri"/>
              </w:rPr>
            </w:pPr>
            <w:ins w:id="6541" w:author="Nigel Deakin" w:date="2012-07-23T17:01:00Z">
              <w:r w:rsidRPr="005961C4">
                <w:rPr>
                  <w:rFonts w:eastAsia="Calibri"/>
                </w:rPr>
                <w:t xml:space="preserve">This property may have the string values </w:t>
              </w:r>
              <w:r w:rsidRPr="00572A84">
                <w:rPr>
                  <w:rStyle w:val="Code"/>
                  <w:rFonts w:eastAsia="Calibri"/>
                </w:rPr>
                <w:t>true</w:t>
              </w:r>
              <w:r w:rsidRPr="005961C4">
                <w:rPr>
                  <w:rFonts w:eastAsia="Calibri"/>
                </w:rPr>
                <w:t xml:space="preserve"> or </w:t>
              </w:r>
              <w:r w:rsidRPr="00572A84">
                <w:rPr>
                  <w:rStyle w:val="Code"/>
                  <w:rFonts w:eastAsia="Calibri"/>
                </w:rPr>
                <w:t>false</w:t>
              </w:r>
              <w:r w:rsidRPr="005961C4">
                <w:rPr>
                  <w:rFonts w:eastAsia="Calibri"/>
                </w:rPr>
                <w:t xml:space="preserve">. </w:t>
              </w:r>
            </w:ins>
          </w:p>
          <w:p w:rsidR="006105C7" w:rsidRPr="005961C4" w:rsidRDefault="006105C7" w:rsidP="00C37E98">
            <w:pPr>
              <w:ind w:left="0"/>
              <w:rPr>
                <w:ins w:id="6542" w:author="Nigel Deakin" w:date="2012-07-23T17:01:00Z"/>
                <w:rFonts w:eastAsia="Calibri"/>
              </w:rPr>
            </w:pPr>
            <w:ins w:id="6543" w:author="Nigel Deakin" w:date="2012-07-23T17:01:00Z">
              <w:r w:rsidRPr="005961C4">
                <w:rPr>
                  <w:rFonts w:eastAsia="Calibri"/>
                </w:rPr>
                <w:t xml:space="preserve">A value of </w:t>
              </w:r>
              <w:r w:rsidRPr="00572A84">
                <w:rPr>
                  <w:rStyle w:val="Code"/>
                  <w:rFonts w:eastAsia="Calibri"/>
                </w:rPr>
                <w:t>true</w:t>
              </w:r>
              <w:r w:rsidRPr="005961C4">
                <w:rPr>
                  <w:rFonts w:eastAsia="Calibri"/>
                </w:rPr>
                <w:t xml:space="preserve"> means that the same durable or non-durable subscription will be used for each instance in the cluster. </w:t>
              </w:r>
            </w:ins>
          </w:p>
          <w:p w:rsidR="006105C7" w:rsidRPr="005961C4" w:rsidRDefault="006105C7" w:rsidP="00C37E98">
            <w:pPr>
              <w:ind w:left="0"/>
              <w:rPr>
                <w:ins w:id="6544" w:author="Nigel Deakin" w:date="2012-07-23T17:01:00Z"/>
                <w:rFonts w:eastAsia="Calibri"/>
              </w:rPr>
            </w:pPr>
            <w:ins w:id="6545" w:author="Nigel Deakin" w:date="2012-07-23T17:01:00Z">
              <w:r w:rsidRPr="005961C4">
                <w:rPr>
                  <w:rFonts w:eastAsia="Calibri"/>
                </w:rPr>
                <w:t xml:space="preserve">A value of </w:t>
              </w:r>
              <w:r w:rsidRPr="00572A84">
                <w:rPr>
                  <w:rStyle w:val="Code"/>
                  <w:rFonts w:eastAsia="Calibri"/>
                </w:rPr>
                <w:t>false</w:t>
              </w:r>
              <w:r w:rsidRPr="005961C4">
                <w:rPr>
                  <w:rFonts w:eastAsia="Calibri"/>
                </w:rPr>
                <w:t xml:space="preserve"> means that a different durable </w:t>
              </w:r>
              <w:r>
                <w:rPr>
                  <w:rFonts w:eastAsia="Calibri"/>
                </w:rPr>
                <w:t xml:space="preserve">or non-durable </w:t>
              </w:r>
              <w:r w:rsidRPr="005961C4">
                <w:rPr>
                  <w:rFonts w:eastAsia="Calibri"/>
                </w:rPr>
                <w:t xml:space="preserve">subscription will be used for each instance in the cluster. </w:t>
              </w:r>
            </w:ins>
          </w:p>
          <w:p w:rsidR="006105C7" w:rsidRPr="005961C4" w:rsidRDefault="006105C7" w:rsidP="00C37E98">
            <w:pPr>
              <w:ind w:left="0"/>
              <w:rPr>
                <w:ins w:id="6546" w:author="Nigel Deakin" w:date="2012-07-23T17:01:00Z"/>
                <w:rFonts w:eastAsia="Calibri"/>
              </w:rPr>
            </w:pPr>
            <w:ins w:id="6547" w:author="Nigel Deakin" w:date="2012-07-23T17:01:00Z">
              <w:r w:rsidRPr="005961C4">
                <w:rPr>
                  <w:rFonts w:eastAsia="Calibri"/>
                </w:rPr>
                <w:t xml:space="preserve">By default a value of </w:t>
              </w:r>
              <w:r w:rsidRPr="00572A84">
                <w:rPr>
                  <w:rStyle w:val="Code"/>
                  <w:rFonts w:eastAsia="Calibri"/>
                </w:rPr>
                <w:t>true</w:t>
              </w:r>
              <w:r w:rsidRPr="005961C4">
                <w:rPr>
                  <w:rFonts w:eastAsia="Calibri"/>
                </w:rPr>
                <w:t xml:space="preserve"> is assumed.</w:t>
              </w:r>
            </w:ins>
          </w:p>
        </w:tc>
      </w:tr>
    </w:tbl>
    <w:p w:rsidR="006105C7" w:rsidRPr="005961C4" w:rsidRDefault="006105C7" w:rsidP="006105C7">
      <w:pPr>
        <w:suppressAutoHyphens w:val="0"/>
        <w:spacing w:before="0" w:line="240" w:lineRule="auto"/>
        <w:ind w:left="0"/>
        <w:rPr>
          <w:ins w:id="6548" w:author="Nigel Deakin" w:date="2012-07-23T17:01:00Z"/>
          <w:rFonts w:ascii="Arial" w:eastAsia="Calibri" w:hAnsi="Arial" w:cs="Arial"/>
          <w:color w:val="auto"/>
          <w:spacing w:val="0"/>
          <w:lang w:val="en-GB"/>
        </w:rPr>
      </w:pPr>
    </w:p>
    <w:p w:rsidR="00FA0416" w:rsidRDefault="00FA0416" w:rsidP="00BA5DFF">
      <w:pPr>
        <w:pStyle w:val="Appendix1"/>
        <w:rPr>
          <w:ins w:id="6549" w:author="Nigel Deakin" w:date="2012-09-06T17:24:00Z"/>
        </w:rPr>
      </w:pPr>
      <w:bookmarkStart w:id="6550" w:name="_Toc339906495"/>
      <w:bookmarkStart w:id="6551" w:name="_Toc311729365"/>
      <w:bookmarkEnd w:id="6455"/>
      <w:ins w:id="6552" w:author="Nigel Deakin" w:date="2012-09-06T17:24:00Z">
        <w:r>
          <w:lastRenderedPageBreak/>
          <w:t>Issues</w:t>
        </w:r>
        <w:bookmarkEnd w:id="6550"/>
      </w:ins>
    </w:p>
    <w:p w:rsidR="00D71E00" w:rsidRDefault="00E435B6" w:rsidP="00D71E00">
      <w:pPr>
        <w:pStyle w:val="Appendix2"/>
        <w:pPrChange w:id="6553" w:author="Nigel Deakin" w:date="2012-09-06T17:26:00Z">
          <w:pPr>
            <w:pStyle w:val="Appendix1"/>
          </w:pPr>
        </w:pPrChange>
      </w:pPr>
      <w:bookmarkStart w:id="6554" w:name="_Toc339906496"/>
      <w:r>
        <w:t>Resolved i</w:t>
      </w:r>
      <w:r w:rsidR="00741663">
        <w:t>ssues</w:t>
      </w:r>
      <w:bookmarkEnd w:id="6551"/>
      <w:bookmarkEnd w:id="6554"/>
    </w:p>
    <w:p w:rsidR="00741663" w:rsidRPr="00362225" w:rsidRDefault="00E435B6" w:rsidP="00457553">
      <w:pPr>
        <w:pStyle w:val="Appendix3"/>
        <w:numPr>
          <w:ilvl w:val="2"/>
          <w:numId w:val="62"/>
        </w:numPr>
      </w:pPr>
      <w:bookmarkStart w:id="6555" w:name="_Toc311729366"/>
      <w:bookmarkStart w:id="6556" w:name="_Toc339906497"/>
      <w:r>
        <w:t>JDK 1.1.x c</w:t>
      </w:r>
      <w:r w:rsidR="00741663" w:rsidRPr="00362225">
        <w:t>ompatibility</w:t>
      </w:r>
      <w:bookmarkEnd w:id="6555"/>
      <w:bookmarkEnd w:id="6556"/>
    </w:p>
    <w:p w:rsidR="00741663" w:rsidRDefault="00741663" w:rsidP="00741663">
      <w:pPr>
        <w:pStyle w:val="Paragraph"/>
        <w:rPr>
          <w:spacing w:val="2"/>
          <w:w w:val="100"/>
        </w:rPr>
      </w:pPr>
      <w:r>
        <w:rPr>
          <w:spacing w:val="2"/>
          <w:w w:val="100"/>
        </w:rPr>
        <w:t>JMS is compatible with JDK 1.1.x.</w:t>
      </w:r>
    </w:p>
    <w:p w:rsidR="00741663" w:rsidRPr="00362225" w:rsidRDefault="00E435B6" w:rsidP="00457553">
      <w:pPr>
        <w:pStyle w:val="Appendix3"/>
      </w:pPr>
      <w:bookmarkStart w:id="6557" w:name="_Toc311729367"/>
      <w:bookmarkStart w:id="6558" w:name="_Toc339906498"/>
      <w:r>
        <w:t>Distributed Java event m</w:t>
      </w:r>
      <w:r w:rsidR="00741663" w:rsidRPr="00362225">
        <w:t>odel</w:t>
      </w:r>
      <w:bookmarkEnd w:id="6557"/>
      <w:bookmarkEnd w:id="6558"/>
    </w:p>
    <w:p w:rsidR="00741663" w:rsidRDefault="00741663" w:rsidP="00741663">
      <w:pPr>
        <w:pStyle w:val="Paragraph"/>
        <w:rPr>
          <w:spacing w:val="2"/>
          <w:w w:val="100"/>
        </w:rPr>
      </w:pPr>
      <w:r>
        <w:rPr>
          <w:spacing w:val="2"/>
          <w:w w:val="100"/>
        </w:rPr>
        <w:t xml:space="preserve">JMS can be used, in general, as a notification service; however, it does not define a distributed version of Java Events. </w:t>
      </w:r>
    </w:p>
    <w:p w:rsidR="00741663" w:rsidRDefault="00741663" w:rsidP="00741663">
      <w:pPr>
        <w:pStyle w:val="Paragraph"/>
        <w:rPr>
          <w:spacing w:val="2"/>
          <w:w w:val="100"/>
        </w:rPr>
      </w:pPr>
      <w:r>
        <w:rPr>
          <w:spacing w:val="2"/>
          <w:w w:val="100"/>
        </w:rPr>
        <w:t>One alternative for implementing distributed Java Events would be as JavaBeans that transparently, to the event producer and listener beans, distribute the events via JMS.</w:t>
      </w:r>
    </w:p>
    <w:p w:rsidR="00741663" w:rsidRDefault="00E435B6" w:rsidP="00457553">
      <w:pPr>
        <w:pStyle w:val="Appendix3"/>
      </w:pPr>
      <w:bookmarkStart w:id="6559" w:name="_Toc311729368"/>
      <w:bookmarkStart w:id="6560" w:name="_Toc339906499"/>
      <w:r>
        <w:t>Should the two JMS domains, PTP and pub/s</w:t>
      </w:r>
      <w:r w:rsidR="00741663" w:rsidRPr="00362225">
        <w:t>ub, be</w:t>
      </w:r>
      <w:r w:rsidR="00741663">
        <w:t xml:space="preserve"> merge</w:t>
      </w:r>
      <w:r w:rsidR="00BD31FF">
        <w:t>d?</w:t>
      </w:r>
      <w:bookmarkEnd w:id="6559"/>
      <w:bookmarkEnd w:id="6560"/>
    </w:p>
    <w:p w:rsidR="00741663" w:rsidRDefault="00741663" w:rsidP="00741663">
      <w:pPr>
        <w:pStyle w:val="Paragraph"/>
        <w:rPr>
          <w:spacing w:val="2"/>
          <w:w w:val="100"/>
        </w:rPr>
      </w:pPr>
      <w:r>
        <w:rPr>
          <w:spacing w:val="2"/>
          <w:w w:val="100"/>
        </w:rPr>
        <w:t>Even though there are many similarities, providing separate domains still seem to be important.</w:t>
      </w:r>
    </w:p>
    <w:p w:rsidR="00741663" w:rsidRDefault="00741663" w:rsidP="00741663">
      <w:pPr>
        <w:pStyle w:val="Paragraph"/>
        <w:rPr>
          <w:spacing w:val="2"/>
          <w:w w:val="100"/>
        </w:rPr>
      </w:pPr>
      <w:r>
        <w:rPr>
          <w:spacing w:val="2"/>
          <w:w w:val="100"/>
        </w:rPr>
        <w:t>It means that vendors aren't forced to support facilities out of their domain, and that client code can be a bit more portable because products more fully support a domain (as opposed to supporting less defined subsets of a merged domain).</w:t>
      </w:r>
    </w:p>
    <w:p w:rsidR="00741663" w:rsidRPr="00362225" w:rsidRDefault="00E435B6" w:rsidP="00457553">
      <w:pPr>
        <w:pStyle w:val="Appendix3"/>
      </w:pPr>
      <w:bookmarkStart w:id="6561" w:name="_Toc311729369"/>
      <w:bookmarkStart w:id="6562" w:name="_Toc339906500"/>
      <w:r>
        <w:t>Should JMS specify a s</w:t>
      </w:r>
      <w:r w:rsidR="00741663" w:rsidRPr="00362225">
        <w:t>et of JMS JavaBeans?</w:t>
      </w:r>
      <w:bookmarkEnd w:id="6561"/>
      <w:bookmarkEnd w:id="6562"/>
    </w:p>
    <w:p w:rsidR="00741663" w:rsidRDefault="00741663" w:rsidP="00741663">
      <w:pPr>
        <w:pStyle w:val="Paragraph"/>
        <w:rPr>
          <w:spacing w:val="2"/>
          <w:w w:val="100"/>
        </w:rPr>
      </w:pPr>
      <w:r>
        <w:rPr>
          <w:spacing w:val="2"/>
          <w:w w:val="100"/>
        </w:rPr>
        <w:t>JMS is a low level API and like other Java low level API's it doesn't lend itself to direct representation as JavaBeans.</w:t>
      </w:r>
    </w:p>
    <w:p w:rsidR="00741663" w:rsidRPr="00362225" w:rsidRDefault="00E435B6" w:rsidP="00457553">
      <w:pPr>
        <w:pStyle w:val="Appendix3"/>
      </w:pPr>
      <w:bookmarkStart w:id="6563" w:name="_Toc311729370"/>
      <w:bookmarkStart w:id="6564" w:name="_Toc339906501"/>
      <w:r>
        <w:t>Alignment with the CORBA notification s</w:t>
      </w:r>
      <w:r w:rsidR="00741663" w:rsidRPr="00362225">
        <w:t>ervice</w:t>
      </w:r>
      <w:bookmarkEnd w:id="6563"/>
      <w:bookmarkEnd w:id="6564"/>
    </w:p>
    <w:p w:rsidR="00741663" w:rsidRDefault="00741663" w:rsidP="00741663">
      <w:pPr>
        <w:pStyle w:val="Paragraph"/>
        <w:rPr>
          <w:spacing w:val="2"/>
          <w:w w:val="100"/>
        </w:rPr>
      </w:pPr>
      <w:r>
        <w:rPr>
          <w:spacing w:val="2"/>
          <w:w w:val="100"/>
        </w:rPr>
        <w:t>The Notification service adds filtering, delivery guarantee semantics, durable connections, and the assembly of event networks to the CORBA Event Service. It gets its delivery guarantee semantics from the CORBA Messaging Service (which defines asynchronous CORBA method invocation).</w:t>
      </w:r>
    </w:p>
    <w:p w:rsidR="00741663" w:rsidRDefault="00741663" w:rsidP="00741663">
      <w:pPr>
        <w:pStyle w:val="Paragraph"/>
        <w:rPr>
          <w:spacing w:val="2"/>
          <w:w w:val="100"/>
        </w:rPr>
      </w:pPr>
      <w:r>
        <w:rPr>
          <w:spacing w:val="2"/>
          <w:w w:val="100"/>
        </w:rPr>
        <w:t>Java technology is well integrated with CORBA. It provides Java IDL and COS Naming. In addition, OMG has recently defined RMI over IIOP.</w:t>
      </w:r>
    </w:p>
    <w:p w:rsidR="00741663" w:rsidRDefault="00741663" w:rsidP="00741663">
      <w:pPr>
        <w:pStyle w:val="Paragraph"/>
        <w:rPr>
          <w:spacing w:val="2"/>
          <w:w w:val="100"/>
        </w:rPr>
      </w:pPr>
      <w:r>
        <w:rPr>
          <w:spacing w:val="2"/>
          <w:w w:val="100"/>
        </w:rPr>
        <w:t>It is expected that most use of IIOP from Java will be via RMI. It is expected that most use of COS Naming from Java with be via JNDI (Java Naming and Directory Service). JMS is a Java specific API designed to be layered over a wide range of existing and future MOM systems (just like JNDI is layered over existing name and directory services).</w:t>
      </w:r>
    </w:p>
    <w:p w:rsidR="00741663" w:rsidRPr="00515B98" w:rsidRDefault="00E435B6" w:rsidP="00457553">
      <w:pPr>
        <w:pStyle w:val="Appendix3"/>
      </w:pPr>
      <w:bookmarkStart w:id="6565" w:name="_Toc311729371"/>
      <w:bookmarkStart w:id="6566" w:name="_Toc339906502"/>
      <w:r>
        <w:t>Should JMS provide e</w:t>
      </w:r>
      <w:r w:rsidR="00741663" w:rsidRPr="00515B98">
        <w:t>nd-to-end</w:t>
      </w:r>
      <w:r w:rsidR="00362225" w:rsidRPr="00515B98">
        <w:t xml:space="preserve"> </w:t>
      </w:r>
      <w:r>
        <w:t>s</w:t>
      </w:r>
      <w:r w:rsidR="005D4FAC" w:rsidRPr="00515B98">
        <w:t xml:space="preserve">ynchronous </w:t>
      </w:r>
      <w:r>
        <w:t>m</w:t>
      </w:r>
      <w:r w:rsidR="00741663" w:rsidRPr="00515B98">
        <w:t>e</w:t>
      </w:r>
      <w:r>
        <w:t>ssage delivery and n</w:t>
      </w:r>
      <w:r w:rsidR="005D4FAC" w:rsidRPr="00515B98">
        <w:t xml:space="preserve">otification of </w:t>
      </w:r>
      <w:r>
        <w:t>d</w:t>
      </w:r>
      <w:r w:rsidR="00741663" w:rsidRPr="00515B98">
        <w:t>elivery?</w:t>
      </w:r>
      <w:bookmarkEnd w:id="6565"/>
      <w:bookmarkEnd w:id="6566"/>
    </w:p>
    <w:p w:rsidR="00741663" w:rsidRDefault="00741663" w:rsidP="00741663">
      <w:pPr>
        <w:pStyle w:val="Paragraph"/>
        <w:rPr>
          <w:spacing w:val="2"/>
          <w:w w:val="100"/>
        </w:rPr>
      </w:pPr>
      <w:r>
        <w:rPr>
          <w:spacing w:val="2"/>
          <w:w w:val="100"/>
        </w:rPr>
        <w:t>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JMS.</w:t>
      </w:r>
    </w:p>
    <w:p w:rsidR="00741663" w:rsidRDefault="00741663" w:rsidP="00741663">
      <w:pPr>
        <w:pStyle w:val="Paragraph"/>
        <w:rPr>
          <w:spacing w:val="2"/>
          <w:w w:val="100"/>
        </w:rPr>
      </w:pPr>
      <w:r>
        <w:rPr>
          <w:spacing w:val="2"/>
          <w:w w:val="100"/>
        </w:rPr>
        <w:lastRenderedPageBreak/>
        <w:t xml:space="preserve">JMS messaging provides guaranteed delivery via the once-and-only-once delivery semantics of </w:t>
      </w:r>
      <w:r w:rsidRPr="00CA4333">
        <w:rPr>
          <w:rStyle w:val="Code"/>
        </w:rPr>
        <w:t>PERSISTENT</w:t>
      </w:r>
      <w:r>
        <w:rPr>
          <w:spacing w:val="2"/>
          <w:w w:val="100"/>
        </w:rPr>
        <w:t xml:space="preserve"> messages. In addition, message consumers can insure reliable processing of messages by using either </w:t>
      </w:r>
      <w:r w:rsidRPr="00CA4333">
        <w:rPr>
          <w:rStyle w:val="Code"/>
        </w:rPr>
        <w:t>CLIENT_ACKNOWLEDGE</w:t>
      </w:r>
      <w:r>
        <w:rPr>
          <w:spacing w:val="2"/>
          <w:w w:val="100"/>
        </w:rPr>
        <w:t xml:space="preserve"> mode or transactional </w:t>
      </w:r>
      <w:r w:rsidR="00CA4333">
        <w:rPr>
          <w:spacing w:val="2"/>
          <w:w w:val="100"/>
        </w:rPr>
        <w:t>s</w:t>
      </w:r>
      <w:r>
        <w:rPr>
          <w:spacing w:val="2"/>
          <w:w w:val="100"/>
        </w:rPr>
        <w:t>essions.</w:t>
      </w:r>
    </w:p>
    <w:p w:rsidR="00741663" w:rsidRDefault="00741663" w:rsidP="00741663">
      <w:pPr>
        <w:pStyle w:val="Paragraph"/>
        <w:rPr>
          <w:spacing w:val="2"/>
          <w:w w:val="100"/>
        </w:rPr>
      </w:pPr>
      <w:r>
        <w:rPr>
          <w:spacing w:val="2"/>
          <w:w w:val="100"/>
        </w:rPr>
        <w:t>This achieves reliable delivery with minimum synchronization and is the enterprise messaging model most vendors and developers prefer.</w:t>
      </w:r>
    </w:p>
    <w:p w:rsidR="00741663" w:rsidRDefault="00741663" w:rsidP="00741663">
      <w:pPr>
        <w:pStyle w:val="Paragraph"/>
        <w:rPr>
          <w:spacing w:val="2"/>
          <w:w w:val="100"/>
        </w:rPr>
      </w:pPr>
      <w:r>
        <w:rPr>
          <w:spacing w:val="2"/>
          <w:w w:val="100"/>
        </w:rPr>
        <w:t>JMS does not define a schema of systems messages (such as delivery notifications). If an application requires acknowledgment of message receipt, it can define an application level acknowledgment message.</w:t>
      </w:r>
    </w:p>
    <w:p w:rsidR="00741663" w:rsidRDefault="00741663" w:rsidP="00741663">
      <w:pPr>
        <w:pStyle w:val="Paragraph"/>
        <w:rPr>
          <w:spacing w:val="2"/>
          <w:w w:val="100"/>
        </w:rPr>
      </w:pPr>
      <w:r>
        <w:rPr>
          <w:spacing w:val="2"/>
          <w:w w:val="100"/>
        </w:rPr>
        <w:t>These issues are more clearly understood when they are examin</w:t>
      </w:r>
      <w:r w:rsidR="006517CE">
        <w:rPr>
          <w:spacing w:val="2"/>
          <w:w w:val="100"/>
        </w:rPr>
        <w:t>ed in the context of pub/s</w:t>
      </w:r>
      <w:r>
        <w:rPr>
          <w:spacing w:val="2"/>
          <w:w w:val="100"/>
        </w:rPr>
        <w:t>ub applications. In this context, synchronous delivery and/or system acknowledgment of receipt are not an effective mechanism for implementing reliable applications (because producers by definition are not, and don’t want to be, responsible for end-to-end message delivery).</w:t>
      </w:r>
    </w:p>
    <w:p w:rsidR="00741663" w:rsidRDefault="00741663" w:rsidP="00741663">
      <w:pPr>
        <w:pStyle w:val="Paragraph"/>
        <w:rPr>
          <w:spacing w:val="2"/>
          <w:w w:val="100"/>
        </w:rPr>
      </w:pPr>
    </w:p>
    <w:p w:rsidR="00741663" w:rsidRPr="00362225" w:rsidRDefault="00E435B6" w:rsidP="00457553">
      <w:pPr>
        <w:pStyle w:val="Appendix3"/>
      </w:pPr>
      <w:bookmarkStart w:id="6567" w:name="_Toc311729372"/>
      <w:bookmarkStart w:id="6568" w:name="_Toc339906503"/>
      <w:r>
        <w:t>Should JMS provide a send-to-list m</w:t>
      </w:r>
      <w:r w:rsidR="00741663" w:rsidRPr="00362225">
        <w:t>echanism?</w:t>
      </w:r>
      <w:bookmarkEnd w:id="6567"/>
      <w:bookmarkEnd w:id="6568"/>
    </w:p>
    <w:p w:rsidR="00741663" w:rsidRDefault="00741663" w:rsidP="00741663">
      <w:pPr>
        <w:pStyle w:val="Paragraph"/>
        <w:rPr>
          <w:spacing w:val="2"/>
          <w:w w:val="100"/>
        </w:rPr>
      </w:pPr>
      <w:r>
        <w:rPr>
          <w:spacing w:val="2"/>
          <w:w w:val="100"/>
        </w:rPr>
        <w:t>Currently JMS provides a number of message send options; however, me</w:t>
      </w:r>
      <w:r w:rsidR="00BB73EB">
        <w:rPr>
          <w:spacing w:val="2"/>
          <w:w w:val="100"/>
        </w:rPr>
        <w:t>ssages can only be sent to one d</w:t>
      </w:r>
      <w:r>
        <w:rPr>
          <w:spacing w:val="2"/>
          <w:w w:val="100"/>
        </w:rPr>
        <w:t xml:space="preserve">estination at a time. </w:t>
      </w:r>
    </w:p>
    <w:p w:rsidR="00741663" w:rsidRDefault="00741663" w:rsidP="00741663">
      <w:pPr>
        <w:pStyle w:val="Paragraph"/>
        <w:rPr>
          <w:spacing w:val="2"/>
          <w:w w:val="100"/>
        </w:rPr>
      </w:pPr>
      <w:r>
        <w:rPr>
          <w:spacing w:val="2"/>
          <w:w w:val="100"/>
        </w:rPr>
        <w:t>The benefit of send-to-list is slightly less work for the programmer and the potential for the JMS provider to optimize the fact that several destinations are being sent the same message.</w:t>
      </w:r>
    </w:p>
    <w:p w:rsidR="00741663" w:rsidRDefault="00741663" w:rsidP="00741663">
      <w:pPr>
        <w:pStyle w:val="Paragraph"/>
        <w:rPr>
          <w:spacing w:val="2"/>
          <w:w w:val="100"/>
        </w:rPr>
      </w:pPr>
      <w:r>
        <w:rPr>
          <w:spacing w:val="2"/>
          <w:w w:val="100"/>
        </w:rPr>
        <w:t>The down side of a send-to-list mechanism is that the list is, in effect, a group that is implemented and maintained by the client. This would complicate the administration of JMS clients.</w:t>
      </w:r>
    </w:p>
    <w:p w:rsidR="00741663" w:rsidRDefault="00741663" w:rsidP="00741663">
      <w:pPr>
        <w:pStyle w:val="Paragraph"/>
        <w:rPr>
          <w:spacing w:val="2"/>
          <w:w w:val="100"/>
        </w:rPr>
      </w:pPr>
      <w:r>
        <w:rPr>
          <w:spacing w:val="2"/>
          <w:w w:val="100"/>
        </w:rPr>
        <w:t>Instead of JMS providing a send-to-list mechanism, it is recommended that providers support configuring destinations that represent a group. This allows a client to reach all consumers with a single send, while insuring that groups are properly administrable.</w:t>
      </w:r>
    </w:p>
    <w:p w:rsidR="00741663" w:rsidRPr="00CC11BD" w:rsidRDefault="00E435B6" w:rsidP="00457553">
      <w:pPr>
        <w:pStyle w:val="Appendix3"/>
      </w:pPr>
      <w:bookmarkStart w:id="6569" w:name="_Toc311729373"/>
      <w:bookmarkStart w:id="6570" w:name="_Toc339906504"/>
      <w:r>
        <w:t>Should JMS provide s</w:t>
      </w:r>
      <w:r w:rsidR="00741663" w:rsidRPr="00CC11BD">
        <w:t>ubs</w:t>
      </w:r>
      <w:r>
        <w:t>cription n</w:t>
      </w:r>
      <w:r w:rsidR="00741663" w:rsidRPr="00CC11BD">
        <w:t>otification?</w:t>
      </w:r>
      <w:bookmarkEnd w:id="6569"/>
      <w:bookmarkEnd w:id="6570"/>
    </w:p>
    <w:p w:rsidR="00741663" w:rsidRDefault="00741663" w:rsidP="00741663">
      <w:pPr>
        <w:pStyle w:val="Paragraph"/>
        <w:rPr>
          <w:spacing w:val="2"/>
          <w:w w:val="100"/>
        </w:rPr>
      </w:pPr>
      <w:r>
        <w:rPr>
          <w:spacing w:val="2"/>
          <w:w w:val="100"/>
        </w:rPr>
        <w:t>If it were possible for a publisher to detect when subscribers for a topic existed, it could inhibit publication on unsubscribed topics.</w:t>
      </w:r>
    </w:p>
    <w:p w:rsidR="00741663" w:rsidRDefault="00741663" w:rsidP="00741663">
      <w:pPr>
        <w:pStyle w:val="Paragraph"/>
        <w:rPr>
          <w:ins w:id="6571" w:author="Nigel Deakin" w:date="2012-02-20T14:10:00Z"/>
          <w:spacing w:val="2"/>
          <w:w w:val="100"/>
        </w:rPr>
      </w:pPr>
      <w:r>
        <w:rPr>
          <w:spacing w:val="2"/>
          <w:w w:val="100"/>
        </w:rPr>
        <w:t>Although there may be some benefit in providing publishers with a mechanism for inhibiting publication to unsubscribed topics, the complexity this would add to JMS and the additional provider overhead it would require is not justified by its potential benefits. Instead, JMS providers should insure that they minimize the overhead for handling messages published to an unsubscribed topic.</w:t>
      </w:r>
    </w:p>
    <w:p w:rsidR="00000000" w:rsidRDefault="00B22798">
      <w:pPr>
        <w:pStyle w:val="Appendix2"/>
        <w:rPr>
          <w:ins w:id="6572" w:author="Nigel Deakin" w:date="2012-02-20T14:10:00Z"/>
        </w:rPr>
        <w:pPrChange w:id="6573" w:author="Nigel Deakin" w:date="2012-02-20T14:10:00Z">
          <w:pPr>
            <w:pStyle w:val="Paragraph"/>
          </w:pPr>
        </w:pPrChange>
      </w:pPr>
      <w:bookmarkStart w:id="6574" w:name="_Toc339906505"/>
      <w:ins w:id="6575" w:author="Nigel Deakin" w:date="2012-02-20T14:10:00Z">
        <w:r>
          <w:t>Unresolved issues in the JMS 2.0 Early Draft</w:t>
        </w:r>
        <w:bookmarkEnd w:id="6574"/>
      </w:ins>
    </w:p>
    <w:p w:rsidR="00000000" w:rsidRDefault="00B22798">
      <w:pPr>
        <w:rPr>
          <w:ins w:id="6576" w:author="Nigel Deakin" w:date="2012-02-20T14:12:00Z"/>
        </w:rPr>
        <w:pPrChange w:id="6577" w:author="Nigel Deakin" w:date="2012-02-20T14:10:00Z">
          <w:pPr>
            <w:pStyle w:val="Paragraph"/>
          </w:pPr>
        </w:pPrChange>
      </w:pPr>
      <w:ins w:id="6578" w:author="Nigel Deakin" w:date="2012-02-20T14:10:00Z">
        <w:r>
          <w:t xml:space="preserve">This section has been added to assist discussion of the JMS 2.0 </w:t>
        </w:r>
      </w:ins>
      <w:ins w:id="6579" w:author="Nigel Deakin" w:date="2012-02-20T14:11:00Z">
        <w:r>
          <w:t>E</w:t>
        </w:r>
      </w:ins>
      <w:ins w:id="6580" w:author="Nigel Deakin" w:date="2012-02-20T14:10:00Z">
        <w:r>
          <w:t xml:space="preserve">arly </w:t>
        </w:r>
      </w:ins>
      <w:ins w:id="6581" w:author="Nigel Deakin" w:date="2012-02-20T14:11:00Z">
        <w:r>
          <w:t>D</w:t>
        </w:r>
      </w:ins>
      <w:ins w:id="6582" w:author="Nigel Deakin" w:date="2012-02-20T14:10:00Z">
        <w:r>
          <w:t>raft and will</w:t>
        </w:r>
      </w:ins>
      <w:ins w:id="6583" w:author="Nigel Deakin" w:date="2012-02-20T14:11:00Z">
        <w:r>
          <w:t xml:space="preserve"> be removed prior to final release.</w:t>
        </w:r>
      </w:ins>
    </w:p>
    <w:p w:rsidR="00000000" w:rsidRDefault="002D3347">
      <w:pPr>
        <w:pStyle w:val="Appendix3"/>
        <w:rPr>
          <w:ins w:id="6584" w:author="Nigel Deakin" w:date="2012-02-20T14:14:00Z"/>
        </w:rPr>
        <w:pPrChange w:id="6585" w:author="Nigel Deakin" w:date="2012-02-20T14:14:00Z">
          <w:pPr/>
        </w:pPrChange>
      </w:pPr>
      <w:bookmarkStart w:id="6586" w:name="_Toc339906506"/>
      <w:ins w:id="6587" w:author="Nigel Deakin" w:date="2012-02-20T14:14:00Z">
        <w:r>
          <w:t xml:space="preserve">Simplified API: Injecting a </w:t>
        </w:r>
      </w:ins>
      <w:ins w:id="6588" w:author="Nigel Deakin" w:date="2012-03-21T10:25:00Z">
        <w:r w:rsidR="00712267">
          <w:t>JMSContext</w:t>
        </w:r>
      </w:ins>
      <w:bookmarkEnd w:id="6586"/>
    </w:p>
    <w:p w:rsidR="002D3347" w:rsidRDefault="00735E33" w:rsidP="002D3347">
      <w:pPr>
        <w:rPr>
          <w:ins w:id="6589" w:author="Nigel Deakin" w:date="2012-02-20T14:14:00Z"/>
        </w:rPr>
      </w:pPr>
      <w:ins w:id="6590" w:author="Nigel Deakin" w:date="2012-02-20T14:31:00Z">
        <w:r>
          <w:t>The JMS 2.0 Early Draft release proposes</w:t>
        </w:r>
      </w:ins>
      <w:ins w:id="6591" w:author="Nigel Deakin" w:date="2012-02-20T14:32:00Z">
        <w:r w:rsidR="00BA7BB5">
          <w:t xml:space="preserve"> how in a Java EE application </w:t>
        </w:r>
      </w:ins>
      <w:ins w:id="6592" w:author="Nigel Deakin" w:date="2012-03-21T11:11:00Z">
        <w:r w:rsidR="00225E6F" w:rsidRPr="00225E6F">
          <w:rPr>
            <w:rStyle w:val="Code"/>
          </w:rPr>
          <w:t>JMSContext</w:t>
        </w:r>
      </w:ins>
      <w:ins w:id="6593" w:author="Nigel Deakin" w:date="2012-02-20T14:32:00Z">
        <w:r w:rsidR="00BA7BB5">
          <w:t xml:space="preserve"> objects can be injected. See </w:t>
        </w:r>
      </w:ins>
      <w:ins w:id="6594" w:author="Nigel Deakin" w:date="2012-02-20T14:31:00Z">
        <w:r>
          <w:t xml:space="preserve">section </w:t>
        </w:r>
      </w:ins>
      <w:ins w:id="6595" w:author="Nigel Deakin" w:date="2012-02-20T14:32:00Z">
        <w:r w:rsidR="00D71E00">
          <w:fldChar w:fldCharType="begin"/>
        </w:r>
        <w:r w:rsidR="00BA7BB5">
          <w:instrText xml:space="preserve"> REF _Ref317511669 \r \h </w:instrText>
        </w:r>
      </w:ins>
      <w:r w:rsidR="00D71E00">
        <w:fldChar w:fldCharType="separate"/>
      </w:r>
      <w:r w:rsidR="00533AC6">
        <w:t>11.3</w:t>
      </w:r>
      <w:ins w:id="6596" w:author="Nigel Deakin" w:date="2012-02-20T14:32:00Z">
        <w:r w:rsidR="00D71E00">
          <w:fldChar w:fldCharType="end"/>
        </w:r>
        <w:r w:rsidR="00BA7BB5">
          <w:t xml:space="preserve"> "</w:t>
        </w:r>
        <w:r w:rsidR="00D71E00">
          <w:fldChar w:fldCharType="begin"/>
        </w:r>
        <w:r w:rsidR="00BA7BB5">
          <w:instrText xml:space="preserve"> REF _Ref317511672 \h </w:instrText>
        </w:r>
      </w:ins>
      <w:r w:rsidR="00D71E00">
        <w:fldChar w:fldCharType="separate"/>
      </w:r>
      <w:ins w:id="6597" w:author="Nigel Deakin" w:date="2012-03-12T14:50:00Z">
        <w:r w:rsidR="00533AC6">
          <w:t xml:space="preserve">Injection of </w:t>
        </w:r>
      </w:ins>
      <w:ins w:id="6598" w:author="Nigel Deakin" w:date="2012-03-21T11:11:00Z">
        <w:r w:rsidR="00225E6F" w:rsidRPr="00225E6F">
          <w:rPr>
            <w:rStyle w:val="Code"/>
          </w:rPr>
          <w:t>JMSContext</w:t>
        </w:r>
      </w:ins>
      <w:ins w:id="6599" w:author="Nigel Deakin" w:date="2012-03-12T14:50:00Z">
        <w:r w:rsidR="00533AC6">
          <w:t xml:space="preserve"> objects</w:t>
        </w:r>
      </w:ins>
      <w:ins w:id="6600" w:author="Nigel Deakin" w:date="2012-02-20T14:32:00Z">
        <w:r w:rsidR="00D71E00">
          <w:fldChar w:fldCharType="end"/>
        </w:r>
        <w:r w:rsidR="00BA7BB5">
          <w:t>"</w:t>
        </w:r>
      </w:ins>
      <w:ins w:id="6601" w:author="Nigel Deakin" w:date="2012-02-20T14:33:00Z">
        <w:r w:rsidR="00BA7BB5">
          <w:t xml:space="preserve"> for details.</w:t>
        </w:r>
      </w:ins>
    </w:p>
    <w:p w:rsidR="002D3347" w:rsidRDefault="00CB4B63" w:rsidP="002D3347">
      <w:pPr>
        <w:rPr>
          <w:ins w:id="6602" w:author="Nigel Deakin" w:date="2012-02-20T14:34:00Z"/>
        </w:rPr>
      </w:pPr>
      <w:ins w:id="6603" w:author="Nigel Deakin" w:date="2012-02-20T14:34:00Z">
        <w:r>
          <w:lastRenderedPageBreak/>
          <w:t xml:space="preserve">The container is responsible for creating </w:t>
        </w:r>
      </w:ins>
      <w:ins w:id="6604" w:author="Nigel Deakin" w:date="2012-03-21T11:11:00Z">
        <w:r w:rsidR="00225E6F" w:rsidRPr="00225E6F">
          <w:rPr>
            <w:rStyle w:val="Code"/>
          </w:rPr>
          <w:t>JMSContext</w:t>
        </w:r>
      </w:ins>
      <w:ins w:id="6605" w:author="Nigel Deakin" w:date="2012-02-20T14:34:00Z">
        <w:r>
          <w:t xml:space="preserve"> objects and in closing them after use. </w:t>
        </w:r>
      </w:ins>
    </w:p>
    <w:p w:rsidR="00CB4B63" w:rsidRDefault="00CB4B63" w:rsidP="002D3347">
      <w:pPr>
        <w:rPr>
          <w:ins w:id="6606" w:author="Nigel Deakin" w:date="2012-09-06T17:10:00Z"/>
        </w:rPr>
      </w:pPr>
      <w:ins w:id="6607" w:author="Nigel Deakin" w:date="2012-02-20T14:35:00Z">
        <w:r>
          <w:t xml:space="preserve">How much does the specification need to say about how such objects are managed by the container? To some extent this can be considered an </w:t>
        </w:r>
      </w:ins>
      <w:ins w:id="6608" w:author="Nigel Deakin" w:date="2012-02-20T14:36:00Z">
        <w:r>
          <w:t>implementation</w:t>
        </w:r>
      </w:ins>
      <w:ins w:id="6609" w:author="Nigel Deakin" w:date="2012-02-20T14:35:00Z">
        <w:r>
          <w:t xml:space="preserve"> </w:t>
        </w:r>
      </w:ins>
      <w:ins w:id="6610" w:author="Nigel Deakin" w:date="2012-02-20T14:36:00Z">
        <w:r>
          <w:t>detail which can be left to the container</w:t>
        </w:r>
      </w:ins>
      <w:ins w:id="6611" w:author="Nigel Deakin" w:date="2012-02-20T14:38:00Z">
        <w:r>
          <w:t xml:space="preserve">. However </w:t>
        </w:r>
      </w:ins>
      <w:ins w:id="6612" w:author="Nigel Deakin" w:date="2012-02-20T14:41:00Z">
        <w:r w:rsidR="009B0F73">
          <w:t>the</w:t>
        </w:r>
      </w:ins>
      <w:ins w:id="6613" w:author="Nigel Deakin" w:date="2012-02-20T14:43:00Z">
        <w:r w:rsidR="009B0F73">
          <w:t xml:space="preserve">re are cases when the application needs to know whether two successive calls to methods on a </w:t>
        </w:r>
      </w:ins>
      <w:ins w:id="6614" w:author="Nigel Deakin" w:date="2012-03-21T11:11:00Z">
        <w:r w:rsidR="00225E6F" w:rsidRPr="00225E6F">
          <w:rPr>
            <w:rStyle w:val="Code"/>
          </w:rPr>
          <w:t>JMSContext</w:t>
        </w:r>
      </w:ins>
      <w:ins w:id="6615" w:author="Nigel Deakin" w:date="2012-02-20T14:43:00Z">
        <w:r w:rsidR="009B0F73">
          <w:t xml:space="preserve"> </w:t>
        </w:r>
      </w:ins>
      <w:ins w:id="6616" w:author="Nigel Deakin" w:date="2012-02-20T14:44:00Z">
        <w:r w:rsidR="009B0F73">
          <w:t xml:space="preserve">apply to the same or different sessions, since JMS only </w:t>
        </w:r>
      </w:ins>
      <w:ins w:id="6617" w:author="Nigel Deakin" w:date="2012-02-20T14:45:00Z">
        <w:r w:rsidR="009B0F73">
          <w:t xml:space="preserve">defines the relative order of messages produced using rhe same session. </w:t>
        </w:r>
      </w:ins>
      <w:ins w:id="6618" w:author="Nigel Deakin" w:date="2012-02-20T14:44:00Z">
        <w:r w:rsidR="009B0F73">
          <w:t xml:space="preserve"> </w:t>
        </w:r>
      </w:ins>
    </w:p>
    <w:p w:rsidR="00D71E00" w:rsidRDefault="00AA7A9B" w:rsidP="00D71E00">
      <w:pPr>
        <w:pStyle w:val="Appendix2"/>
        <w:rPr>
          <w:ins w:id="6619" w:author="Nigel Deakin" w:date="2012-09-06T17:10:00Z"/>
        </w:rPr>
        <w:pPrChange w:id="6620" w:author="Nigel Deakin" w:date="2012-09-06T17:10:00Z">
          <w:pPr/>
        </w:pPrChange>
      </w:pPr>
      <w:bookmarkStart w:id="6621" w:name="_Toc339906507"/>
      <w:ins w:id="6622" w:author="Nigel Deakin" w:date="2012-09-06T17:10:00Z">
        <w:r>
          <w:t>Unresolved issues in the JMS 2.0 Public Draft</w:t>
        </w:r>
        <w:bookmarkEnd w:id="6621"/>
      </w:ins>
    </w:p>
    <w:p w:rsidR="00DE09B3" w:rsidRDefault="00AA7A9B">
      <w:pPr>
        <w:rPr>
          <w:ins w:id="6623" w:author="Nigel Deakin" w:date="2012-09-06T17:11:00Z"/>
        </w:rPr>
      </w:pPr>
      <w:ins w:id="6624" w:author="Nigel Deakin" w:date="2012-09-06T17:11:00Z">
        <w:r>
          <w:t xml:space="preserve">This section has been added to assist discussion of the JMS 2.0 Public Draft and </w:t>
        </w:r>
        <w:r w:rsidR="00C506FC">
          <w:t>may</w:t>
        </w:r>
        <w:r>
          <w:t xml:space="preserve"> be removed prio</w:t>
        </w:r>
        <w:r w:rsidR="002C6CD5">
          <w:t>r to final release</w:t>
        </w:r>
      </w:ins>
      <w:ins w:id="6625" w:author="Nigel Deakin" w:date="2012-09-06T17:32:00Z">
        <w:r w:rsidR="002C6CD5">
          <w:t xml:space="preserve"> if the issue has been resolved.</w:t>
        </w:r>
      </w:ins>
    </w:p>
    <w:p w:rsidR="00D71E00" w:rsidRDefault="00EA6CBE" w:rsidP="00D71E00">
      <w:pPr>
        <w:pStyle w:val="Appendix3"/>
        <w:rPr>
          <w:ins w:id="6626" w:author="Nigel Deakin" w:date="2012-09-06T17:32:00Z"/>
        </w:rPr>
        <w:pPrChange w:id="6627" w:author="Nigel Deakin" w:date="2012-09-06T17:11:00Z">
          <w:pPr/>
        </w:pPrChange>
      </w:pPr>
      <w:bookmarkStart w:id="6628" w:name="_Toc339906508"/>
      <w:ins w:id="6629" w:author="Nigel Deakin" w:date="2012-09-06T17:11:00Z">
        <w:r>
          <w:t>Delivery delay</w:t>
        </w:r>
      </w:ins>
      <w:bookmarkEnd w:id="6628"/>
    </w:p>
    <w:p w:rsidR="00DE09B3" w:rsidRDefault="0039154D">
      <w:pPr>
        <w:rPr>
          <w:ins w:id="6630" w:author="Nigel Deakin" w:date="2012-09-06T17:35:00Z"/>
        </w:rPr>
      </w:pPr>
      <w:ins w:id="6631" w:author="Nigel Deakin" w:date="2012-09-06T17:34:00Z">
        <w:r>
          <w:t xml:space="preserve">Delivery delay is a new feature added in JMS 2.0 and is described in section </w:t>
        </w:r>
        <w:r w:rsidR="00D71E00">
          <w:fldChar w:fldCharType="begin"/>
        </w:r>
        <w:r>
          <w:instrText xml:space="preserve"> REF _Ref312071338 \r \h </w:instrText>
        </w:r>
      </w:ins>
      <w:r w:rsidR="00D71E00">
        <w:fldChar w:fldCharType="separate"/>
      </w:r>
      <w:ins w:id="6632" w:author="Nigel Deakin" w:date="2012-09-06T17:34:00Z">
        <w:r>
          <w:t>4.12</w:t>
        </w:r>
        <w:r w:rsidR="00D71E00">
          <w:fldChar w:fldCharType="end"/>
        </w:r>
        <w:r>
          <w:t xml:space="preserve"> "</w:t>
        </w:r>
      </w:ins>
      <w:ins w:id="6633" w:author="Nigel Deakin" w:date="2012-09-06T17:35:00Z">
        <w:r w:rsidR="00D71E00">
          <w:fldChar w:fldCharType="begin"/>
        </w:r>
        <w:r>
          <w:instrText xml:space="preserve"> REF _Ref312071338 \h </w:instrText>
        </w:r>
      </w:ins>
      <w:r w:rsidR="00D71E00">
        <w:fldChar w:fldCharType="separate"/>
      </w:r>
      <w:ins w:id="6634" w:author="Nigel Deakin" w:date="2012-09-06T17:35:00Z">
        <w:r>
          <w:t>Delivery delay</w:t>
        </w:r>
        <w:r w:rsidR="00D71E00">
          <w:fldChar w:fldCharType="end"/>
        </w:r>
        <w:r>
          <w:t xml:space="preserve">". </w:t>
        </w:r>
      </w:ins>
    </w:p>
    <w:p w:rsidR="00DE09B3" w:rsidRDefault="0039154D">
      <w:pPr>
        <w:rPr>
          <w:ins w:id="6635" w:author="Nigel Deakin" w:date="2012-09-06T17:35:00Z"/>
        </w:rPr>
      </w:pPr>
      <w:ins w:id="6636" w:author="Nigel Deakin" w:date="2012-09-06T17:35:00Z">
        <w:r>
          <w:t xml:space="preserve">There is an unresolved issue regarding </w:t>
        </w:r>
      </w:ins>
      <w:ins w:id="6637" w:author="Nigel Deakin" w:date="2012-09-06T17:37:00Z">
        <w:r>
          <w:t xml:space="preserve">the </w:t>
        </w:r>
        <w:r w:rsidR="00EA6416">
          <w:t xml:space="preserve">delivery of messages to topics which have a delivery delay specified. </w:t>
        </w:r>
        <w:r w:rsidR="00C95A52">
          <w:t xml:space="preserve">This is </w:t>
        </w:r>
      </w:ins>
      <w:ins w:id="6638" w:author="Nigel Deakin" w:date="2012-09-06T17:35:00Z">
        <w:r>
          <w:t>whether the decision to add a message to a subscription (whether durable or non-durable) should be made (a) when the message reaches its delivery time or (b) when the message is sent.</w:t>
        </w:r>
      </w:ins>
    </w:p>
    <w:p w:rsidR="0039154D" w:rsidRDefault="0039154D" w:rsidP="0039154D">
      <w:pPr>
        <w:rPr>
          <w:ins w:id="6639" w:author="Nigel Deakin" w:date="2012-09-06T17:35:00Z"/>
        </w:rPr>
      </w:pPr>
      <w:ins w:id="6640" w:author="Nigel Deakin" w:date="2012-09-06T17:35:00Z">
        <w:r>
          <w:t>Note that this is a question about deciding which subscriptions a message is added to, not about when the message would actually be delivered. In both cases the message wouldn't be delivered to a consumer until the delivery time has been reached.</w:t>
        </w:r>
      </w:ins>
    </w:p>
    <w:p w:rsidR="00D71E00" w:rsidRDefault="0039154D" w:rsidP="00D71E00">
      <w:pPr>
        <w:rPr>
          <w:ins w:id="6641" w:author="Nigel Deakin" w:date="2012-09-06T17:40:00Z"/>
        </w:rPr>
        <w:pPrChange w:id="6642" w:author="Nigel Deakin" w:date="2012-09-06T17:40:00Z">
          <w:pPr>
            <w:pStyle w:val="Paragraph"/>
          </w:pPr>
        </w:pPrChange>
      </w:pPr>
      <w:ins w:id="6643" w:author="Nigel Deakin" w:date="2012-09-06T17:35:00Z">
        <w:r>
          <w:t xml:space="preserve">If </w:t>
        </w:r>
      </w:ins>
      <w:ins w:id="6644" w:author="Nigel Deakin" w:date="2012-09-06T17:36:00Z">
        <w:r>
          <w:t xml:space="preserve"> </w:t>
        </w:r>
      </w:ins>
      <w:ins w:id="6645" w:author="Nigel Deakin" w:date="2012-09-06T17:35:00Z">
        <w:r>
          <w:t xml:space="preserve">(a) </w:t>
        </w:r>
      </w:ins>
      <w:ins w:id="6646" w:author="Nigel Deakin" w:date="2012-09-06T17:36:00Z">
        <w:r>
          <w:t xml:space="preserve">were adopted </w:t>
        </w:r>
      </w:ins>
      <w:ins w:id="6647" w:author="Nigel Deakin" w:date="2012-09-06T17:37:00Z">
        <w:r w:rsidR="006C0E11">
          <w:t>it</w:t>
        </w:r>
      </w:ins>
      <w:ins w:id="6648" w:author="Nigel Deakin" w:date="2012-09-06T17:35:00Z">
        <w:r>
          <w:t xml:space="preserve"> would require the JMS provider to keep all messages in the server until their delivery time is reached, even if there were no durable or non-durable subscriptions in existence. This might even be needed for non-persistent messages. Adopting (b) does not require this and by not requiring a message to be held separately from a subscription is closer to the way in which JMS providers work now. </w:t>
        </w:r>
      </w:ins>
      <w:ins w:id="6649" w:author="Nigel Deakin" w:date="2012-09-06T17:38:00Z">
        <w:r w:rsidR="00D37F18">
          <w:t xml:space="preserve">Forcing </w:t>
        </w:r>
      </w:ins>
      <w:ins w:id="6650" w:author="Nigel Deakin" w:date="2012-09-06T17:35:00Z">
        <w:r>
          <w:t xml:space="preserve">a JMS provider to implement (a) </w:t>
        </w:r>
      </w:ins>
      <w:ins w:id="6651" w:author="Nigel Deakin" w:date="2012-09-06T17:38:00Z">
        <w:r w:rsidR="00D37F18">
          <w:t>might</w:t>
        </w:r>
      </w:ins>
      <w:ins w:id="6652" w:author="Nigel Deakin" w:date="2012-09-06T17:35:00Z">
        <w:r>
          <w:t xml:space="preserve"> potentially add a significant burden simply to cater for an unimportant edge case. </w:t>
        </w:r>
      </w:ins>
    </w:p>
    <w:p w:rsidR="00D71E00" w:rsidRDefault="00CF6115" w:rsidP="00D71E00">
      <w:pPr>
        <w:rPr>
          <w:ins w:id="6653" w:author="Nigel Deakin" w:date="2012-09-06T17:41:00Z"/>
        </w:rPr>
        <w:pPrChange w:id="6654" w:author="Nigel Deakin" w:date="2012-09-06T17:40:00Z">
          <w:pPr>
            <w:pStyle w:val="Paragraph"/>
          </w:pPr>
        </w:pPrChange>
      </w:pPr>
      <w:ins w:id="6655" w:author="Nigel Deakin" w:date="2012-09-06T17:41:00Z">
        <w:r>
          <w:t xml:space="preserve">In this specification </w:t>
        </w:r>
      </w:ins>
      <w:ins w:id="6656" w:author="Nigel Deakin" w:date="2012-09-06T17:38:00Z">
        <w:r w:rsidR="00D37F18">
          <w:t xml:space="preserve">option (b) has been chosen, and section </w:t>
        </w:r>
        <w:r w:rsidR="00D71E00">
          <w:fldChar w:fldCharType="begin"/>
        </w:r>
        <w:r w:rsidR="00D37F18">
          <w:instrText xml:space="preserve"> REF _Ref312071338 \r \h </w:instrText>
        </w:r>
      </w:ins>
      <w:ins w:id="6657" w:author="Nigel Deakin" w:date="2012-09-06T17:38:00Z">
        <w:r w:rsidR="00D71E00">
          <w:fldChar w:fldCharType="separate"/>
        </w:r>
        <w:r w:rsidR="00D37F18">
          <w:t>4.12</w:t>
        </w:r>
        <w:r w:rsidR="00D71E00">
          <w:fldChar w:fldCharType="end"/>
        </w:r>
        <w:r w:rsidR="00D37F18">
          <w:t xml:space="preserve"> "</w:t>
        </w:r>
        <w:r w:rsidR="00D71E00">
          <w:fldChar w:fldCharType="begin"/>
        </w:r>
        <w:r w:rsidR="00D37F18">
          <w:instrText xml:space="preserve"> REF _Ref312071338 \h </w:instrText>
        </w:r>
      </w:ins>
      <w:ins w:id="6658" w:author="Nigel Deakin" w:date="2012-09-06T17:38:00Z">
        <w:r w:rsidR="00D71E00">
          <w:fldChar w:fldCharType="separate"/>
        </w:r>
        <w:r w:rsidR="00D37F18">
          <w:t>Delivery delay</w:t>
        </w:r>
        <w:r w:rsidR="00D71E00">
          <w:fldChar w:fldCharType="end"/>
        </w:r>
        <w:r w:rsidR="00D37F18">
          <w:t xml:space="preserve">" states that </w:t>
        </w:r>
      </w:ins>
      <w:ins w:id="6659" w:author="Nigel Deakin" w:date="2012-09-06T17:40:00Z">
        <w:r w:rsidR="00FA3FF7">
          <w:t xml:space="preserve">if </w:t>
        </w:r>
        <w:r w:rsidR="00FA3FF7" w:rsidRPr="00D37F18">
          <w:t>a message is published to a topic, it will only be added to a durable or non-durable subscription on</w:t>
        </w:r>
        <w:r w:rsidR="00FA3FF7">
          <w:t xml:space="preserve"> </w:t>
        </w:r>
        <w:r w:rsidR="00FA3FF7" w:rsidRPr="00D37F18">
          <w:t>that topic if the subscription exists at the time the message is sent and continues to exist at the time the specified</w:t>
        </w:r>
        <w:r w:rsidR="00FA3FF7">
          <w:t xml:space="preserve"> </w:t>
        </w:r>
        <w:r w:rsidR="00FA3FF7" w:rsidRPr="00D37F18">
          <w:t xml:space="preserve">message delivery time is reached. </w:t>
        </w:r>
      </w:ins>
    </w:p>
    <w:p w:rsidR="00D71E00" w:rsidRDefault="00CF6115" w:rsidP="00D71E00">
      <w:pPr>
        <w:rPr>
          <w:ins w:id="6660" w:author="Nigel Deakin" w:date="2012-09-06T17:40:00Z"/>
        </w:rPr>
        <w:pPrChange w:id="6661" w:author="Nigel Deakin" w:date="2012-09-06T17:40:00Z">
          <w:pPr>
            <w:pStyle w:val="Paragraph"/>
          </w:pPr>
        </w:pPrChange>
      </w:pPr>
      <w:ins w:id="6662" w:author="Nigel Deakin" w:date="2012-09-06T17:41:00Z">
        <w:r>
          <w:t xml:space="preserve">However </w:t>
        </w:r>
      </w:ins>
      <w:ins w:id="6663" w:author="Nigel Deakin" w:date="2012-09-06T17:42:00Z">
        <w:r>
          <w:t>there were differing view</w:t>
        </w:r>
      </w:ins>
      <w:ins w:id="6664" w:author="Nigel Deakin" w:date="2012-09-07T10:25:00Z">
        <w:r w:rsidR="000E40C8">
          <w:t>s</w:t>
        </w:r>
      </w:ins>
      <w:ins w:id="6665" w:author="Nigel Deakin" w:date="2012-09-06T17:42:00Z">
        <w:r>
          <w:t xml:space="preserve"> on this within the JMS 2.0 expert group and </w:t>
        </w:r>
      </w:ins>
      <w:ins w:id="6666" w:author="Nigel Deakin" w:date="2012-09-06T17:44:00Z">
        <w:r w:rsidR="00200846">
          <w:t>f</w:t>
        </w:r>
        <w:r w:rsidR="0049075F">
          <w:t>urther views are invited.</w:t>
        </w:r>
      </w:ins>
    </w:p>
    <w:p w:rsidR="00DE09B3" w:rsidRDefault="000E40C8">
      <w:pPr>
        <w:rPr>
          <w:ins w:id="6667" w:author="Nigel Deakin" w:date="2012-11-05T18:09:00Z"/>
        </w:rPr>
      </w:pPr>
      <w:ins w:id="6668" w:author="Nigel Deakin" w:date="2012-09-07T10:21:00Z">
        <w:r>
          <w:t>In addition</w:t>
        </w:r>
      </w:ins>
      <w:ins w:id="6669" w:author="Nigel Deakin" w:date="2012-09-07T10:23:00Z">
        <w:r>
          <w:t xml:space="preserve"> there is an unresolved issue regarding the behaviour of a </w:t>
        </w:r>
        <w:r w:rsidR="00D71E00" w:rsidRPr="00D71E00">
          <w:rPr>
            <w:rStyle w:val="Code"/>
            <w:rPrChange w:id="6670" w:author="Nigel Deakin" w:date="2012-09-07T10:25:00Z">
              <w:rPr>
                <w:rFonts w:ascii="Courier New" w:hAnsi="Courier New" w:cs="Courier New"/>
                <w:lang w:eastAsia="en-US" w:bidi="en-US"/>
              </w:rPr>
            </w:rPrChange>
          </w:rPr>
          <w:t>QueueBrowser</w:t>
        </w:r>
        <w:r>
          <w:t xml:space="preserve">. </w:t>
        </w:r>
      </w:ins>
      <w:ins w:id="6671" w:author="Nigel Deakin" w:date="2012-09-07T10:25:00Z">
        <w:r>
          <w:t xml:space="preserve"> </w:t>
        </w:r>
      </w:ins>
      <w:ins w:id="6672" w:author="Nigel Deakin" w:date="2012-09-07T10:23:00Z">
        <w:r>
          <w:t xml:space="preserve">In this specification, section </w:t>
        </w:r>
      </w:ins>
      <w:ins w:id="6673" w:author="Nigel Deakin" w:date="2012-09-07T10:24:00Z">
        <w:r w:rsidR="00D71E00">
          <w:fldChar w:fldCharType="begin"/>
        </w:r>
        <w:r>
          <w:instrText xml:space="preserve"> REF RTF36353638363a204865616431 \r \h </w:instrText>
        </w:r>
      </w:ins>
      <w:r w:rsidR="00D71E00">
        <w:fldChar w:fldCharType="separate"/>
      </w:r>
      <w:ins w:id="6674" w:author="Nigel Deakin" w:date="2012-09-07T10:24:00Z">
        <w:r>
          <w:t>5.9</w:t>
        </w:r>
        <w:r w:rsidR="00D71E00">
          <w:fldChar w:fldCharType="end"/>
        </w:r>
        <w:r>
          <w:t xml:space="preserve"> "</w:t>
        </w:r>
        <w:r w:rsidR="00D71E00">
          <w:fldChar w:fldCharType="begin"/>
        </w:r>
        <w:r>
          <w:instrText xml:space="preserve"> REF RTF36353638363a204865616431 \h </w:instrText>
        </w:r>
      </w:ins>
      <w:r w:rsidR="00D71E00">
        <w:fldChar w:fldCharType="separate"/>
      </w:r>
      <w:ins w:id="6675" w:author="Nigel Deakin" w:date="2012-09-07T10:24:00Z">
        <w:r>
          <w:t>QueueBrowser</w:t>
        </w:r>
        <w:r w:rsidR="00D71E00">
          <w:fldChar w:fldCharType="end"/>
        </w:r>
        <w:r>
          <w:t xml:space="preserve">" </w:t>
        </w:r>
      </w:ins>
      <w:ins w:id="6676" w:author="Nigel Deakin" w:date="2012-09-07T10:25:00Z">
        <w:r>
          <w:t>has been updated to state</w:t>
        </w:r>
      </w:ins>
      <w:ins w:id="6677" w:author="Nigel Deakin" w:date="2012-09-07T10:24:00Z">
        <w:r>
          <w:t xml:space="preserve"> that </w:t>
        </w:r>
      </w:ins>
      <w:ins w:id="6678" w:author="Nigel Deakin" w:date="2012-09-07T10:25:00Z">
        <w:r>
          <w:t>"a</w:t>
        </w:r>
        <w:r w:rsidRPr="000E40C8">
          <w:t xml:space="preserve"> message must not be returned by a </w:t>
        </w:r>
        <w:r w:rsidR="00D71E00" w:rsidRPr="00D71E00">
          <w:rPr>
            <w:rStyle w:val="Code"/>
            <w:rPrChange w:id="6679" w:author="Nigel Deakin" w:date="2012-09-07T10:25:00Z">
              <w:rPr>
                <w:rFonts w:ascii="Courier New" w:hAnsi="Courier New" w:cs="Courier New"/>
                <w:lang w:eastAsia="en-US" w:bidi="en-US"/>
              </w:rPr>
            </w:rPrChange>
          </w:rPr>
          <w:t>QueueBrowser</w:t>
        </w:r>
        <w:r w:rsidRPr="000E40C8">
          <w:t xml:space="preserve"> before its delivery time has been reached.</w:t>
        </w:r>
        <w:r>
          <w:t>" However there were differing views on this within the JMS 2.0 expert group and further views are invited.</w:t>
        </w:r>
      </w:ins>
    </w:p>
    <w:p w:rsidR="00000000" w:rsidRDefault="0010542D">
      <w:pPr>
        <w:pStyle w:val="Appendix3"/>
        <w:rPr>
          <w:ins w:id="6680" w:author="Nigel Deakin" w:date="2012-11-05T18:10:00Z"/>
        </w:rPr>
        <w:pPrChange w:id="6681" w:author="Nigel Deakin" w:date="2012-11-05T18:09:00Z">
          <w:pPr/>
        </w:pPrChange>
      </w:pPr>
      <w:bookmarkStart w:id="6682" w:name="_Toc339906509"/>
      <w:ins w:id="6683" w:author="Nigel Deakin" w:date="2012-11-05T18:10:00Z">
        <w:r>
          <w:lastRenderedPageBreak/>
          <w:t>Meaning</w:t>
        </w:r>
      </w:ins>
      <w:ins w:id="6684" w:author="Nigel Deakin" w:date="2012-11-05T18:09:00Z">
        <w:r>
          <w:t xml:space="preserve"> of noLocal with shared topic subscriptions</w:t>
        </w:r>
      </w:ins>
      <w:bookmarkEnd w:id="6682"/>
    </w:p>
    <w:p w:rsidR="00000000" w:rsidRDefault="0000089B">
      <w:pPr>
        <w:rPr>
          <w:ins w:id="6685" w:author="Nigel Deakin" w:date="2012-11-05T18:18:00Z"/>
        </w:rPr>
      </w:pPr>
      <w:ins w:id="6686" w:author="Nigel Deakin" w:date="2012-11-05T18:10:00Z">
        <w:r>
          <w:t xml:space="preserve">JMS 2.0 allows </w:t>
        </w:r>
        <w:r w:rsidR="00A261DD">
          <w:t>multipl</w:t>
        </w:r>
        <w:r w:rsidR="00AE4A89">
          <w:t>e consumers</w:t>
        </w:r>
      </w:ins>
      <w:ins w:id="6687" w:author="Nigel Deakin" w:date="2012-11-05T18:11:00Z">
        <w:r w:rsidR="00ED4F2A">
          <w:t xml:space="preserve"> to be created on the same durable or non-durable subscription. </w:t>
        </w:r>
      </w:ins>
      <w:ins w:id="6688" w:author="Nigel Deakin" w:date="2012-11-05T18:18:00Z">
        <w:r w:rsidR="00820C0F">
          <w:t xml:space="preserve">This means that </w:t>
        </w:r>
        <w:r w:rsidR="00A0384F">
          <w:t xml:space="preserve">in some cases </w:t>
        </w:r>
        <w:r w:rsidR="00820C0F">
          <w:t xml:space="preserve">more than one connection </w:t>
        </w:r>
      </w:ins>
      <w:ins w:id="6689" w:author="Nigel Deakin" w:date="2012-11-05T18:19:00Z">
        <w:r w:rsidR="003724B7">
          <w:t xml:space="preserve">may be </w:t>
        </w:r>
      </w:ins>
      <w:ins w:id="6690" w:author="Nigel Deakin" w:date="2012-11-05T18:18:00Z">
        <w:r w:rsidR="00820C0F">
          <w:t xml:space="preserve">being used to consume messages from a subscription. </w:t>
        </w:r>
      </w:ins>
    </w:p>
    <w:p w:rsidR="00000000" w:rsidRDefault="00467554">
      <w:pPr>
        <w:rPr>
          <w:ins w:id="6691" w:author="Nigel Deakin" w:date="2012-11-05T18:19:00Z"/>
        </w:rPr>
      </w:pPr>
      <w:ins w:id="6692" w:author="Nigel Deakin" w:date="2012-11-05T18:19:00Z">
        <w:r>
          <w:t xml:space="preserve">The </w:t>
        </w:r>
        <w:r w:rsidR="007A6AA6">
          <w:t>definition of the</w:t>
        </w:r>
      </w:ins>
      <w:ins w:id="6693" w:author="Nigel Deakin" w:date="2012-11-05T18:12:00Z">
        <w:r w:rsidR="00793033">
          <w:t xml:space="preserve"> </w:t>
        </w:r>
        <w:r w:rsidR="00D71E00" w:rsidRPr="00D71E00">
          <w:rPr>
            <w:rStyle w:val="Code"/>
            <w:rPrChange w:id="6694" w:author="Nigel Deakin" w:date="2012-11-05T18:13:00Z">
              <w:rPr>
                <w:rFonts w:ascii="Courier New" w:hAnsi="Courier New" w:cs="Courier New"/>
                <w:lang w:eastAsia="en-US" w:bidi="en-US"/>
              </w:rPr>
            </w:rPrChange>
          </w:rPr>
          <w:t>noLocal</w:t>
        </w:r>
        <w:r w:rsidR="004C1600">
          <w:t xml:space="preserve"> parameter</w:t>
        </w:r>
      </w:ins>
      <w:ins w:id="6695" w:author="Nigel Deakin" w:date="2012-11-05T18:19:00Z">
        <w:r>
          <w:t xml:space="preserve"> </w:t>
        </w:r>
        <w:r w:rsidR="007A6AA6">
          <w:t>in JMS 1.1 was written o</w:t>
        </w:r>
      </w:ins>
      <w:ins w:id="6696" w:author="Nigel Deakin" w:date="2012-11-05T18:20:00Z">
        <w:r w:rsidR="009B4542">
          <w:t>n</w:t>
        </w:r>
      </w:ins>
      <w:ins w:id="6697" w:author="Nigel Deakin" w:date="2012-11-05T18:19:00Z">
        <w:r w:rsidR="007A6AA6">
          <w:t xml:space="preserve"> the basis that there would only ever be one connection </w:t>
        </w:r>
      </w:ins>
      <w:ins w:id="6698" w:author="Nigel Deakin" w:date="2012-11-05T18:22:00Z">
        <w:r w:rsidR="006133A0">
          <w:t xml:space="preserve">at a time </w:t>
        </w:r>
      </w:ins>
      <w:ins w:id="6699" w:author="Nigel Deakin" w:date="2012-11-05T18:23:00Z">
        <w:r w:rsidR="00023887">
          <w:t>consuming</w:t>
        </w:r>
      </w:ins>
      <w:ins w:id="6700" w:author="Nigel Deakin" w:date="2012-11-05T18:22:00Z">
        <w:r w:rsidR="006133A0">
          <w:t xml:space="preserve"> </w:t>
        </w:r>
      </w:ins>
      <w:ins w:id="6701" w:author="Nigel Deakin" w:date="2012-11-05T18:20:00Z">
        <w:r w:rsidR="007A6AA6">
          <w:t xml:space="preserve">messages from a subscription. This definition </w:t>
        </w:r>
        <w:r w:rsidR="005050C9">
          <w:t xml:space="preserve">therefore </w:t>
        </w:r>
      </w:ins>
      <w:ins w:id="6702" w:author="Nigel Deakin" w:date="2012-11-05T18:27:00Z">
        <w:r w:rsidR="00660DE8">
          <w:t xml:space="preserve">became </w:t>
        </w:r>
      </w:ins>
      <w:ins w:id="6703" w:author="Nigel Deakin" w:date="2012-11-05T18:20:00Z">
        <w:r w:rsidR="00C65654">
          <w:t xml:space="preserve">ambiguous and </w:t>
        </w:r>
        <w:r w:rsidR="005050C9">
          <w:t xml:space="preserve">inadequate for </w:t>
        </w:r>
        <w:r w:rsidR="00C65654">
          <w:t>JM</w:t>
        </w:r>
        <w:r w:rsidR="00CA4EC1">
          <w:t>S 2.0 and need</w:t>
        </w:r>
      </w:ins>
      <w:ins w:id="6704" w:author="Nigel Deakin" w:date="2012-11-05T18:27:00Z">
        <w:r w:rsidR="00106131">
          <w:t>ed</w:t>
        </w:r>
      </w:ins>
      <w:ins w:id="6705" w:author="Nigel Deakin" w:date="2012-11-05T18:20:00Z">
        <w:r w:rsidR="00CA4EC1">
          <w:t xml:space="preserve"> to be revised.</w:t>
        </w:r>
      </w:ins>
    </w:p>
    <w:p w:rsidR="00000000" w:rsidRDefault="00917D7B">
      <w:pPr>
        <w:rPr>
          <w:ins w:id="6706" w:author="Nigel Deakin" w:date="2012-11-05T18:22:00Z"/>
        </w:rPr>
      </w:pPr>
      <w:ins w:id="6707" w:author="Nigel Deakin" w:date="2012-11-05T18:21:00Z">
        <w:r>
          <w:t>T</w:t>
        </w:r>
      </w:ins>
      <w:ins w:id="6708" w:author="Nigel Deakin" w:date="2012-11-05T18:17:00Z">
        <w:r w:rsidR="00593D9D">
          <w:t xml:space="preserve">he </w:t>
        </w:r>
      </w:ins>
      <w:ins w:id="6709" w:author="Nigel Deakin" w:date="2012-11-05T18:21:00Z">
        <w:r>
          <w:t>revised</w:t>
        </w:r>
      </w:ins>
      <w:ins w:id="6710" w:author="Nigel Deakin" w:date="2012-11-05T18:17:00Z">
        <w:r w:rsidR="00593D9D">
          <w:t xml:space="preserve"> </w:t>
        </w:r>
      </w:ins>
      <w:ins w:id="6711" w:author="Nigel Deakin" w:date="2012-11-05T18:16:00Z">
        <w:r w:rsidR="00D10447">
          <w:t xml:space="preserve">definition </w:t>
        </w:r>
      </w:ins>
      <w:ins w:id="6712" w:author="Nigel Deakin" w:date="2012-11-05T18:17:00Z">
        <w:r w:rsidR="00593D9D">
          <w:t>may be found</w:t>
        </w:r>
      </w:ins>
      <w:ins w:id="6713" w:author="Nigel Deakin" w:date="2012-11-05T18:16:00Z">
        <w:r w:rsidR="00D10447">
          <w:t xml:space="preserve"> in s</w:t>
        </w:r>
      </w:ins>
      <w:ins w:id="6714" w:author="Nigel Deakin" w:date="2012-11-05T18:15:00Z">
        <w:r w:rsidR="00C80A82">
          <w:t xml:space="preserve">ection </w:t>
        </w:r>
        <w:r w:rsidR="00D71E00">
          <w:fldChar w:fldCharType="begin"/>
        </w:r>
        <w:r w:rsidR="00367EBB">
          <w:instrText xml:space="preserve"> REF _Ref322434596 \r \h </w:instrText>
        </w:r>
      </w:ins>
      <w:r w:rsidR="00D71E00">
        <w:fldChar w:fldCharType="separate"/>
      </w:r>
      <w:ins w:id="6715" w:author="Nigel Deakin" w:date="2012-11-05T18:15:00Z">
        <w:r w:rsidR="00367EBB">
          <w:t>6.11.2</w:t>
        </w:r>
        <w:r w:rsidR="00D71E00">
          <w:fldChar w:fldCharType="end"/>
        </w:r>
      </w:ins>
      <w:ins w:id="6716" w:author="Nigel Deakin" w:date="2012-11-05T18:16:00Z">
        <w:r w:rsidR="00367EBB">
          <w:t xml:space="preserve"> "</w:t>
        </w:r>
      </w:ins>
      <w:ins w:id="6717" w:author="Nigel Deakin" w:date="2012-11-05T18:15:00Z">
        <w:r w:rsidR="00D71E00">
          <w:fldChar w:fldCharType="begin"/>
        </w:r>
        <w:r w:rsidR="00367EBB">
          <w:instrText xml:space="preserve"> REF _Ref322434596 \h </w:instrText>
        </w:r>
      </w:ins>
      <w:r w:rsidR="00D71E00">
        <w:fldChar w:fldCharType="separate"/>
      </w:r>
      <w:ins w:id="6718" w:author="Nigel Deakin" w:date="2012-11-05T18:15:00Z">
        <w:r w:rsidR="00367EBB">
          <w:t>Shared non-durable subscriptions</w:t>
        </w:r>
        <w:r w:rsidR="00D71E00">
          <w:fldChar w:fldCharType="end"/>
        </w:r>
      </w:ins>
      <w:ins w:id="6719" w:author="Nigel Deakin" w:date="2012-11-05T18:16:00Z">
        <w:r w:rsidR="00367EBB">
          <w:t xml:space="preserve">" and section </w:t>
        </w:r>
      </w:ins>
      <w:ins w:id="6720" w:author="Nigel Deakin" w:date="2012-11-05T18:15:00Z">
        <w:r w:rsidR="00D71E00">
          <w:fldChar w:fldCharType="begin"/>
        </w:r>
        <w:r w:rsidR="00367EBB">
          <w:instrText xml:space="preserve"> REF _Ref322434616 \r \h </w:instrText>
        </w:r>
      </w:ins>
      <w:r w:rsidR="00D71E00">
        <w:fldChar w:fldCharType="separate"/>
      </w:r>
      <w:ins w:id="6721" w:author="Nigel Deakin" w:date="2012-11-05T18:15:00Z">
        <w:r w:rsidR="00367EBB">
          <w:t>6.11.3</w:t>
        </w:r>
        <w:r w:rsidR="00D71E00">
          <w:fldChar w:fldCharType="end"/>
        </w:r>
      </w:ins>
      <w:ins w:id="6722" w:author="Nigel Deakin" w:date="2012-11-05T18:16:00Z">
        <w:r w:rsidR="00367EBB">
          <w:t xml:space="preserve"> "</w:t>
        </w:r>
        <w:r w:rsidR="00D71E00">
          <w:fldChar w:fldCharType="begin"/>
        </w:r>
        <w:r w:rsidR="00367EBB">
          <w:instrText xml:space="preserve"> REF _Ref322434616 \h </w:instrText>
        </w:r>
      </w:ins>
      <w:r w:rsidR="00D71E00">
        <w:fldChar w:fldCharType="separate"/>
      </w:r>
      <w:ins w:id="6723" w:author="Nigel Deakin" w:date="2012-11-05T18:16:00Z">
        <w:r w:rsidR="00367EBB">
          <w:t>Durable subscriptions</w:t>
        </w:r>
        <w:r w:rsidR="00D71E00">
          <w:fldChar w:fldCharType="end"/>
        </w:r>
        <w:r w:rsidR="00367EBB">
          <w:t>"</w:t>
        </w:r>
      </w:ins>
      <w:ins w:id="6724" w:author="Nigel Deakin" w:date="2012-11-05T18:21:00Z">
        <w:r w:rsidR="00E74349">
          <w:t xml:space="preserve"> and in the API documentation</w:t>
        </w:r>
      </w:ins>
      <w:ins w:id="6725" w:author="Nigel Deakin" w:date="2012-11-05T18:22:00Z">
        <w:r w:rsidR="008D36E7">
          <w:t>.</w:t>
        </w:r>
      </w:ins>
    </w:p>
    <w:p w:rsidR="00000000" w:rsidRDefault="00655D67">
      <w:pPr>
        <w:rPr>
          <w:ins w:id="6726" w:author="Nigel Deakin" w:date="2012-11-07T15:17:00Z"/>
        </w:rPr>
      </w:pPr>
      <w:ins w:id="6727" w:author="Nigel Deakin" w:date="2012-11-05T18:23:00Z">
        <w:r>
          <w:t xml:space="preserve">The expert group </w:t>
        </w:r>
      </w:ins>
      <w:ins w:id="6728" w:author="Nigel Deakin" w:date="2012-11-05T18:25:00Z">
        <w:r w:rsidR="00852BAB">
          <w:t xml:space="preserve">had some difficulty in </w:t>
        </w:r>
      </w:ins>
      <w:ins w:id="6729" w:author="Nigel Deakin" w:date="2012-11-05T18:26:00Z">
        <w:r w:rsidR="00852BAB">
          <w:t>finding</w:t>
        </w:r>
      </w:ins>
      <w:ins w:id="6730" w:author="Nigel Deakin" w:date="2012-11-05T18:25:00Z">
        <w:r w:rsidR="00852BAB">
          <w:t xml:space="preserve"> realistic use cases </w:t>
        </w:r>
      </w:ins>
      <w:ins w:id="6731" w:author="Nigel Deakin" w:date="2012-11-05T18:28:00Z">
        <w:r w:rsidR="0074637D">
          <w:t>for</w:t>
        </w:r>
      </w:ins>
      <w:ins w:id="6732" w:author="Nigel Deakin" w:date="2012-11-05T18:25:00Z">
        <w:r w:rsidR="00852BAB">
          <w:t xml:space="preserve"> the use of </w:t>
        </w:r>
      </w:ins>
      <w:ins w:id="6733" w:author="Nigel Deakin" w:date="2012-11-05T18:26:00Z">
        <w:r w:rsidR="00852BAB">
          <w:t xml:space="preserve">the </w:t>
        </w:r>
      </w:ins>
      <w:ins w:id="6734" w:author="Nigel Deakin" w:date="2012-11-05T18:24:00Z">
        <w:r w:rsidR="00551DA4" w:rsidRPr="00A5289C">
          <w:rPr>
            <w:rStyle w:val="Code"/>
          </w:rPr>
          <w:t>noLocal</w:t>
        </w:r>
        <w:r w:rsidR="00551DA4">
          <w:t xml:space="preserve"> parameter</w:t>
        </w:r>
      </w:ins>
      <w:ins w:id="6735" w:author="Nigel Deakin" w:date="2012-11-05T18:26:00Z">
        <w:r w:rsidR="005B1FF7">
          <w:t xml:space="preserve"> in the case where the subscription was shared. </w:t>
        </w:r>
        <w:r w:rsidR="00414E64">
          <w:t xml:space="preserve">It would therefore particularly welcome suggestions </w:t>
        </w:r>
      </w:ins>
      <w:ins w:id="6736" w:author="Nigel Deakin" w:date="2012-11-05T18:25:00Z">
        <w:r w:rsidR="00B86E55">
          <w:t>of real-world use cases which would use this parameter</w:t>
        </w:r>
      </w:ins>
      <w:ins w:id="6737" w:author="Nigel Deakin" w:date="2012-11-05T18:26:00Z">
        <w:r w:rsidR="00414E64">
          <w:t xml:space="preserve">, and </w:t>
        </w:r>
      </w:ins>
      <w:ins w:id="6738" w:author="Nigel Deakin" w:date="2012-11-05T18:27:00Z">
        <w:r w:rsidR="00414E64">
          <w:t>comments</w:t>
        </w:r>
      </w:ins>
      <w:ins w:id="6739" w:author="Nigel Deakin" w:date="2012-11-05T18:26:00Z">
        <w:r w:rsidR="00414E64">
          <w:t xml:space="preserve"> </w:t>
        </w:r>
      </w:ins>
      <w:ins w:id="6740" w:author="Nigel Deakin" w:date="2012-11-05T18:27:00Z">
        <w:r w:rsidR="00414E64">
          <w:t xml:space="preserve">on whether the </w:t>
        </w:r>
        <w:r w:rsidR="00EE5AAB">
          <w:t xml:space="preserve">proposed </w:t>
        </w:r>
        <w:r w:rsidR="00414E64">
          <w:t>definition would satisfy such use cases.</w:t>
        </w:r>
      </w:ins>
    </w:p>
    <w:p w:rsidR="00871051" w:rsidRDefault="00871051" w:rsidP="00871051">
      <w:pPr>
        <w:pStyle w:val="Appendix3"/>
        <w:rPr>
          <w:ins w:id="6741" w:author="Nigel Deakin" w:date="2012-11-07T15:17:00Z"/>
        </w:rPr>
        <w:pPrChange w:id="6742" w:author="Nigel Deakin" w:date="2012-11-07T15:17:00Z">
          <w:pPr/>
        </w:pPrChange>
      </w:pPr>
      <w:ins w:id="6743" w:author="Nigel Deakin" w:date="2012-11-07T15:17:00Z">
        <w:r>
          <w:t>Shared durable subscriptions: small loss of backwards compatibility</w:t>
        </w:r>
      </w:ins>
    </w:p>
    <w:p w:rsidR="00091F9D" w:rsidRDefault="00DE1EE0" w:rsidP="00871051">
      <w:pPr>
        <w:rPr>
          <w:ins w:id="6744" w:author="Nigel Deakin" w:date="2012-11-07T15:21:00Z"/>
        </w:rPr>
        <w:pPrChange w:id="6745" w:author="Nigel Deakin" w:date="2012-11-07T15:17:00Z">
          <w:pPr/>
        </w:pPrChange>
      </w:pPr>
      <w:ins w:id="6746" w:author="Nigel Deakin" w:date="2012-11-07T15:18:00Z">
        <w:r>
          <w:t>JMS 2.0 allows multiple consumers to be created on the same durable or non-durable subscription.</w:t>
        </w:r>
      </w:ins>
      <w:ins w:id="6747" w:author="Nigel Deakin" w:date="2012-11-07T15:19:00Z">
        <w:r>
          <w:t xml:space="preserve"> </w:t>
        </w:r>
      </w:ins>
    </w:p>
    <w:p w:rsidR="00091F9D" w:rsidRDefault="00DE1EE0" w:rsidP="00871051">
      <w:pPr>
        <w:rPr>
          <w:ins w:id="6748" w:author="Nigel Deakin" w:date="2012-11-07T15:21:00Z"/>
        </w:rPr>
        <w:pPrChange w:id="6749" w:author="Nigel Deakin" w:date="2012-11-07T15:17:00Z">
          <w:pPr/>
        </w:pPrChange>
      </w:pPr>
      <w:ins w:id="6750" w:author="Nigel Deakin" w:date="2012-11-07T15:19:00Z">
        <w:r>
          <w:t xml:space="preserve">For non-durable subscriptions this is achieved using a new method </w:t>
        </w:r>
        <w:r w:rsidRPr="00DE1EE0">
          <w:rPr>
            <w:rStyle w:val="Code"/>
            <w:rPrChange w:id="6751" w:author="Nigel Deakin" w:date="2012-11-07T15:19:00Z">
              <w:rPr/>
            </w:rPrChange>
          </w:rPr>
          <w:t>createSharedConsumer</w:t>
        </w:r>
      </w:ins>
      <w:ins w:id="6752" w:author="Nigel Deakin" w:date="2012-11-07T15:20:00Z">
        <w:r>
          <w:t xml:space="preserve"> on </w:t>
        </w:r>
        <w:r w:rsidR="002D4804">
          <w:t xml:space="preserve">both </w:t>
        </w:r>
        <w:r w:rsidRPr="002D4804">
          <w:rPr>
            <w:rStyle w:val="Code"/>
            <w:rPrChange w:id="6753" w:author="Nigel Deakin" w:date="2012-11-07T15:20:00Z">
              <w:rPr/>
            </w:rPrChange>
          </w:rPr>
          <w:t>Session</w:t>
        </w:r>
        <w:r>
          <w:t xml:space="preserve"> </w:t>
        </w:r>
        <w:r w:rsidR="002D4804">
          <w:t>and</w:t>
        </w:r>
        <w:r>
          <w:t xml:space="preserve"> </w:t>
        </w:r>
        <w:r w:rsidRPr="002D4804">
          <w:rPr>
            <w:rStyle w:val="Code"/>
            <w:rPrChange w:id="6754" w:author="Nigel Deakin" w:date="2012-11-07T15:20:00Z">
              <w:rPr/>
            </w:rPrChange>
          </w:rPr>
          <w:t>JMSContext</w:t>
        </w:r>
        <w:r>
          <w:t>.</w:t>
        </w:r>
        <w:r w:rsidR="002D4804">
          <w:t xml:space="preserve"> </w:t>
        </w:r>
      </w:ins>
    </w:p>
    <w:p w:rsidR="00871051" w:rsidRDefault="002D4804" w:rsidP="00871051">
      <w:pPr>
        <w:rPr>
          <w:ins w:id="6755" w:author="Nigel Deakin" w:date="2012-11-07T15:23:00Z"/>
        </w:rPr>
        <w:pPrChange w:id="6756" w:author="Nigel Deakin" w:date="2012-11-07T15:17:00Z">
          <w:pPr/>
        </w:pPrChange>
      </w:pPr>
      <w:ins w:id="6757" w:author="Nigel Deakin" w:date="2012-11-07T15:20:00Z">
        <w:r>
          <w:t xml:space="preserve">For durable subscriptions this is achieved by </w:t>
        </w:r>
      </w:ins>
      <w:ins w:id="6758" w:author="Nigel Deakin" w:date="2012-11-07T15:22:00Z">
        <w:r w:rsidR="009041EB">
          <w:t xml:space="preserve">using the new method </w:t>
        </w:r>
        <w:r w:rsidR="009041EB" w:rsidRPr="009041EB">
          <w:rPr>
            <w:rStyle w:val="Code"/>
            <w:rPrChange w:id="6759" w:author="Nigel Deakin" w:date="2012-11-07T15:23:00Z">
              <w:rPr/>
            </w:rPrChange>
          </w:rPr>
          <w:t>createDurableConsumer</w:t>
        </w:r>
        <w:r w:rsidR="009041EB">
          <w:t xml:space="preserve"> on </w:t>
        </w:r>
        <w:r w:rsidR="009041EB" w:rsidRPr="009041EB">
          <w:rPr>
            <w:rStyle w:val="Code"/>
            <w:rPrChange w:id="6760" w:author="Nigel Deakin" w:date="2012-11-07T15:23:00Z">
              <w:rPr/>
            </w:rPrChange>
          </w:rPr>
          <w:t>Session</w:t>
        </w:r>
        <w:r w:rsidR="009041EB">
          <w:t xml:space="preserve"> and </w:t>
        </w:r>
      </w:ins>
      <w:ins w:id="6761" w:author="Nigel Deakin" w:date="2012-11-07T15:23:00Z">
        <w:r w:rsidR="009041EB" w:rsidRPr="009041EB">
          <w:rPr>
            <w:rStyle w:val="Code"/>
            <w:rPrChange w:id="6762" w:author="Nigel Deakin" w:date="2012-11-07T15:23:00Z">
              <w:rPr/>
            </w:rPrChange>
          </w:rPr>
          <w:t>JMSContext</w:t>
        </w:r>
        <w:r w:rsidR="009041EB">
          <w:t xml:space="preserve"> or the existing method </w:t>
        </w:r>
        <w:r w:rsidR="009041EB" w:rsidRPr="009041EB">
          <w:rPr>
            <w:rStyle w:val="Code"/>
            <w:rPrChange w:id="6763" w:author="Nigel Deakin" w:date="2012-11-07T15:23:00Z">
              <w:rPr/>
            </w:rPrChange>
          </w:rPr>
          <w:t>createDurableSubscriber</w:t>
        </w:r>
        <w:r w:rsidR="009041EB">
          <w:t xml:space="preserve"> on </w:t>
        </w:r>
        <w:r w:rsidR="009041EB" w:rsidRPr="009041EB">
          <w:rPr>
            <w:rStyle w:val="Code"/>
            <w:rPrChange w:id="6764" w:author="Nigel Deakin" w:date="2012-11-07T15:23:00Z">
              <w:rPr/>
            </w:rPrChange>
          </w:rPr>
          <w:t>Session</w:t>
        </w:r>
        <w:r w:rsidR="009041EB">
          <w:t xml:space="preserve">. </w:t>
        </w:r>
      </w:ins>
    </w:p>
    <w:p w:rsidR="00260802" w:rsidRDefault="00DA1CEA" w:rsidP="00871051">
      <w:pPr>
        <w:rPr>
          <w:ins w:id="6765" w:author="Nigel Deakin" w:date="2012-11-07T15:28:00Z"/>
        </w:rPr>
        <w:pPrChange w:id="6766" w:author="Nigel Deakin" w:date="2012-11-07T15:17:00Z">
          <w:pPr/>
        </w:pPrChange>
      </w:pPr>
      <w:ins w:id="6767" w:author="Nigel Deakin" w:date="2012-11-07T15:24:00Z">
        <w:r>
          <w:t xml:space="preserve">In this last case it has been necessary to change the specified behaviour of an existing method. </w:t>
        </w:r>
      </w:ins>
    </w:p>
    <w:p w:rsidR="00260802" w:rsidRDefault="00C76606" w:rsidP="00871051">
      <w:pPr>
        <w:rPr>
          <w:ins w:id="6768" w:author="Nigel Deakin" w:date="2012-11-07T15:28:00Z"/>
        </w:rPr>
        <w:pPrChange w:id="6769" w:author="Nigel Deakin" w:date="2012-11-07T15:17:00Z">
          <w:pPr/>
        </w:pPrChange>
      </w:pPr>
      <w:ins w:id="6770" w:author="Nigel Deakin" w:date="2012-11-07T15:24:00Z">
        <w:r>
          <w:t xml:space="preserve">In JMS 1.1, </w:t>
        </w:r>
      </w:ins>
      <w:ins w:id="6771" w:author="Nigel Deakin" w:date="2012-11-07T15:25:00Z">
        <w:r w:rsidR="00FF1ECA">
          <w:t xml:space="preserve">the API documentation for </w:t>
        </w:r>
        <w:r w:rsidR="00FF1ECA">
          <w:t xml:space="preserve">the method </w:t>
        </w:r>
        <w:r w:rsidR="00FF1ECA" w:rsidRPr="009041EB">
          <w:rPr>
            <w:rStyle w:val="Code"/>
          </w:rPr>
          <w:t>createDurableSubscriber</w:t>
        </w:r>
        <w:r w:rsidR="00FF1ECA">
          <w:t xml:space="preserve"> on </w:t>
        </w:r>
        <w:r w:rsidR="00FF1ECA" w:rsidRPr="009041EB">
          <w:rPr>
            <w:rStyle w:val="Code"/>
          </w:rPr>
          <w:t>Session</w:t>
        </w:r>
        <w:r w:rsidR="00FF1ECA" w:rsidRPr="00FF1ECA">
          <w:rPr>
            <w:rPrChange w:id="6772" w:author="Nigel Deakin" w:date="2012-11-07T15:25:00Z">
              <w:rPr>
                <w:rStyle w:val="Code"/>
              </w:rPr>
            </w:rPrChange>
          </w:rPr>
          <w:t xml:space="preserve"> stated</w:t>
        </w:r>
      </w:ins>
      <w:ins w:id="6773" w:author="Nigel Deakin" w:date="2012-11-07T15:27:00Z">
        <w:r w:rsidR="000F7567">
          <w:t xml:space="preserve"> that</w:t>
        </w:r>
      </w:ins>
      <w:ins w:id="6774" w:author="Nigel Deakin" w:date="2012-11-07T15:25:00Z">
        <w:r w:rsidR="00FF1ECA" w:rsidRPr="00FF1ECA">
          <w:rPr>
            <w:rPrChange w:id="6775" w:author="Nigel Deakin" w:date="2012-11-07T15:25:00Z">
              <w:rPr>
                <w:rStyle w:val="Code"/>
              </w:rPr>
            </w:rPrChange>
          </w:rPr>
          <w:t xml:space="preserve"> "</w:t>
        </w:r>
      </w:ins>
      <w:ins w:id="6776" w:author="Nigel Deakin" w:date="2012-11-07T15:27:00Z">
        <w:r w:rsidR="000F7567">
          <w:t>o</w:t>
        </w:r>
      </w:ins>
      <w:ins w:id="6777" w:author="Nigel Deakin" w:date="2012-11-07T15:25:00Z">
        <w:r w:rsidR="00FF1ECA" w:rsidRPr="00FF1ECA">
          <w:rPr>
            <w:rPrChange w:id="6778" w:author="Nigel Deakin" w:date="2012-11-07T15:25:00Z">
              <w:rPr>
                <w:rStyle w:val="Code"/>
              </w:rPr>
            </w:rPrChange>
          </w:rPr>
          <w:t xml:space="preserve">nly one session at a time can have a TopicSubscriber for a </w:t>
        </w:r>
        <w:r w:rsidR="00FF1ECA" w:rsidRPr="00FF1ECA">
          <w:rPr>
            <w:rPrChange w:id="6779" w:author="Nigel Deakin" w:date="2012-11-07T15:25:00Z">
              <w:rPr>
                <w:rStyle w:val="Code"/>
              </w:rPr>
            </w:rPrChange>
          </w:rPr>
          <w:t>particular durable subscription".</w:t>
        </w:r>
      </w:ins>
      <w:ins w:id="6780" w:author="Nigel Deakin" w:date="2012-11-07T15:26:00Z">
        <w:r w:rsidR="00F37692">
          <w:t xml:space="preserve"> This implied that an attempt to create a second </w:t>
        </w:r>
        <w:r w:rsidR="00F37692" w:rsidRPr="000F57FA">
          <w:rPr>
            <w:rStyle w:val="Code"/>
            <w:rPrChange w:id="6781" w:author="Nigel Deakin" w:date="2012-11-07T15:26:00Z">
              <w:rPr/>
            </w:rPrChange>
          </w:rPr>
          <w:t>TopicSubscriber</w:t>
        </w:r>
        <w:r w:rsidR="00F37692" w:rsidRPr="00FF1ECA">
          <w:t xml:space="preserve"> for a particular durable subscription</w:t>
        </w:r>
        <w:r w:rsidR="00F37692">
          <w:t xml:space="preserve"> </w:t>
        </w:r>
        <w:r w:rsidR="00F37692">
          <w:t>would</w:t>
        </w:r>
        <w:r w:rsidR="00F37692">
          <w:t xml:space="preserve"> cause a </w:t>
        </w:r>
        <w:r w:rsidR="00F37692" w:rsidRPr="000F57FA">
          <w:rPr>
            <w:rStyle w:val="Code"/>
            <w:rPrChange w:id="6782" w:author="Nigel Deakin" w:date="2012-11-07T15:26:00Z">
              <w:rPr/>
            </w:rPrChange>
          </w:rPr>
          <w:t>JMSException</w:t>
        </w:r>
        <w:r w:rsidR="00F37692">
          <w:t xml:space="preserve"> to be thrown. </w:t>
        </w:r>
      </w:ins>
    </w:p>
    <w:p w:rsidR="000F7567" w:rsidRDefault="00F37692" w:rsidP="00871051">
      <w:pPr>
        <w:rPr>
          <w:ins w:id="6783" w:author="Nigel Deakin" w:date="2012-11-07T15:29:00Z"/>
        </w:rPr>
        <w:pPrChange w:id="6784" w:author="Nigel Deakin" w:date="2012-11-07T15:17:00Z">
          <w:pPr/>
        </w:pPrChange>
      </w:pPr>
      <w:ins w:id="6785" w:author="Nigel Deakin" w:date="2012-11-07T15:26:00Z">
        <w:r>
          <w:t xml:space="preserve">However </w:t>
        </w:r>
        <w:r w:rsidR="00060343">
          <w:t xml:space="preserve">in JMS 2.0 </w:t>
        </w:r>
      </w:ins>
      <w:ins w:id="6786" w:author="Nigel Deakin" w:date="2012-11-07T15:27:00Z">
        <w:r w:rsidR="004B6FC7">
          <w:t xml:space="preserve">this behaviour is explicitly </w:t>
        </w:r>
      </w:ins>
      <w:ins w:id="6787" w:author="Nigel Deakin" w:date="2012-11-07T15:28:00Z">
        <w:r w:rsidR="004B6FC7">
          <w:t>allowed</w:t>
        </w:r>
        <w:r w:rsidR="004F5555">
          <w:t>. T</w:t>
        </w:r>
      </w:ins>
      <w:ins w:id="6788" w:author="Nigel Deakin" w:date="2012-11-07T15:27:00Z">
        <w:r w:rsidR="000F7567">
          <w:t>he API documentation states "a</w:t>
        </w:r>
        <w:r w:rsidR="000F7567" w:rsidRPr="000F7567">
          <w:t xml:space="preserve"> durable subscription may have more than one active consumer (this was not permitted prior to JMS 2.0).</w:t>
        </w:r>
      </w:ins>
      <w:ins w:id="6789" w:author="Nigel Deakin" w:date="2012-11-07T15:28:00Z">
        <w:r w:rsidR="00260802">
          <w:t xml:space="preserve"> This means that application code which would cause a </w:t>
        </w:r>
      </w:ins>
      <w:ins w:id="6790" w:author="Nigel Deakin" w:date="2012-11-07T15:29:00Z">
        <w:r w:rsidR="00260802" w:rsidRPr="000F57FA">
          <w:rPr>
            <w:rStyle w:val="Code"/>
          </w:rPr>
          <w:t>JMSException</w:t>
        </w:r>
        <w:r w:rsidR="00260802">
          <w:t xml:space="preserve"> to be thrown</w:t>
        </w:r>
        <w:r w:rsidR="00260802">
          <w:t xml:space="preserve"> in JMS 1.1 would not throw such an exception in JMS 2.0.</w:t>
        </w:r>
      </w:ins>
    </w:p>
    <w:p w:rsidR="00260802" w:rsidRDefault="00045A54" w:rsidP="00871051">
      <w:pPr>
        <w:rPr>
          <w:ins w:id="6791" w:author="Nigel Deakin" w:date="2012-11-07T15:30:00Z"/>
        </w:rPr>
        <w:pPrChange w:id="6792" w:author="Nigel Deakin" w:date="2012-11-07T15:17:00Z">
          <w:pPr/>
        </w:pPrChange>
      </w:pPr>
      <w:ins w:id="6793" w:author="Nigel Deakin" w:date="2012-11-07T15:29:00Z">
        <w:r>
          <w:t xml:space="preserve">This is technically a violation of backwards </w:t>
        </w:r>
        <w:r w:rsidR="005D7BCD">
          <w:t xml:space="preserve">compatibility and is therefore recorded here as an issue. </w:t>
        </w:r>
        <w:r w:rsidR="00817BB3">
          <w:t>Comments are invited.</w:t>
        </w:r>
      </w:ins>
    </w:p>
    <w:p w:rsidR="009041EB" w:rsidRDefault="001D6C55" w:rsidP="003A5D56">
      <w:pPr>
        <w:rPr>
          <w:ins w:id="6794" w:author="Nigel Deakin" w:date="2012-11-07T15:33:00Z"/>
        </w:rPr>
        <w:pPrChange w:id="6795" w:author="Nigel Deakin" w:date="2012-11-07T15:33:00Z">
          <w:pPr/>
        </w:pPrChange>
      </w:pPr>
      <w:ins w:id="6796" w:author="Nigel Deakin" w:date="2012-11-07T15:30:00Z">
        <w:r>
          <w:t xml:space="preserve">If feedback indicates that this change is not acceptable then </w:t>
        </w:r>
      </w:ins>
      <w:ins w:id="6797" w:author="Nigel Deakin" w:date="2012-11-07T15:32:00Z">
        <w:r w:rsidR="00923B5F">
          <w:t>one</w:t>
        </w:r>
      </w:ins>
      <w:ins w:id="6798" w:author="Nigel Deakin" w:date="2012-11-07T15:30:00Z">
        <w:r>
          <w:t xml:space="preserve"> alternative is to reinstate the old behaviour for </w:t>
        </w:r>
        <w:r>
          <w:t xml:space="preserve">the existing method </w:t>
        </w:r>
        <w:r w:rsidRPr="009041EB">
          <w:rPr>
            <w:rStyle w:val="Code"/>
          </w:rPr>
          <w:t>createDurableSubscriber</w:t>
        </w:r>
        <w:r>
          <w:t xml:space="preserve"> on </w:t>
        </w:r>
        <w:r w:rsidRPr="009041EB">
          <w:rPr>
            <w:rStyle w:val="Code"/>
          </w:rPr>
          <w:t>Session</w:t>
        </w:r>
      </w:ins>
      <w:ins w:id="6799" w:author="Nigel Deakin" w:date="2012-11-07T15:31:00Z">
        <w:r>
          <w:t xml:space="preserve"> whilst retaining the new behaviour for the </w:t>
        </w:r>
        <w:r>
          <w:t xml:space="preserve">new method </w:t>
        </w:r>
        <w:r w:rsidRPr="009041EB">
          <w:rPr>
            <w:rStyle w:val="Code"/>
          </w:rPr>
          <w:t>createDurableConsumer</w:t>
        </w:r>
        <w:r>
          <w:t xml:space="preserve"> on </w:t>
        </w:r>
        <w:r w:rsidRPr="009041EB">
          <w:rPr>
            <w:rStyle w:val="Code"/>
          </w:rPr>
          <w:t>Session</w:t>
        </w:r>
        <w:r>
          <w:t xml:space="preserve"> and</w:t>
        </w:r>
        <w:r>
          <w:t xml:space="preserve"> </w:t>
        </w:r>
        <w:r w:rsidRPr="001D6C55">
          <w:rPr>
            <w:rStyle w:val="Code"/>
            <w:rPrChange w:id="6800" w:author="Nigel Deakin" w:date="2012-11-07T15:31:00Z">
              <w:rPr/>
            </w:rPrChange>
          </w:rPr>
          <w:t>JMSContext</w:t>
        </w:r>
        <w:r>
          <w:t>.</w:t>
        </w:r>
      </w:ins>
      <w:ins w:id="6801" w:author="Nigel Deakin" w:date="2012-11-07T15:33:00Z">
        <w:r w:rsidR="00822CB8">
          <w:t xml:space="preserve"> </w:t>
        </w:r>
      </w:ins>
      <w:ins w:id="6802" w:author="Nigel Deakin" w:date="2012-11-07T15:34:00Z">
        <w:r w:rsidR="00822CB8">
          <w:t xml:space="preserve"> This may</w:t>
        </w:r>
      </w:ins>
      <w:ins w:id="6803" w:author="Nigel Deakin" w:date="2012-11-07T15:35:00Z">
        <w:r w:rsidR="00657FCD">
          <w:t>, however,</w:t>
        </w:r>
      </w:ins>
      <w:ins w:id="6804" w:author="Nigel Deakin" w:date="2012-11-07T15:34:00Z">
        <w:r w:rsidR="00822CB8">
          <w:t xml:space="preserve"> be a cause of</w:t>
        </w:r>
        <w:r w:rsidR="00657FCD">
          <w:t xml:space="preserve"> </w:t>
        </w:r>
        <w:r w:rsidR="00822CB8">
          <w:t>confusion.</w:t>
        </w:r>
      </w:ins>
    </w:p>
    <w:p w:rsidR="000A7B22" w:rsidRDefault="00EE3DEF" w:rsidP="000A7B22">
      <w:pPr>
        <w:rPr>
          <w:ins w:id="6805" w:author="Nigel Deakin" w:date="2012-11-07T15:35:00Z"/>
        </w:rPr>
      </w:pPr>
      <w:ins w:id="6806" w:author="Nigel Deakin" w:date="2012-11-07T15:35:00Z">
        <w:r>
          <w:t xml:space="preserve">An alternative would be </w:t>
        </w:r>
        <w:r w:rsidR="000A7B22">
          <w:t xml:space="preserve">for </w:t>
        </w:r>
        <w:r w:rsidR="000A7B22">
          <w:t xml:space="preserve">new method </w:t>
        </w:r>
        <w:r w:rsidR="000A7B22" w:rsidRPr="009041EB">
          <w:rPr>
            <w:rStyle w:val="Code"/>
          </w:rPr>
          <w:t>createDurableConsumer</w:t>
        </w:r>
        <w:r w:rsidR="000A7B22">
          <w:t xml:space="preserve"> on </w:t>
        </w:r>
        <w:r w:rsidR="000A7B22" w:rsidRPr="009041EB">
          <w:rPr>
            <w:rStyle w:val="Code"/>
          </w:rPr>
          <w:t>Session</w:t>
        </w:r>
        <w:r w:rsidR="000A7B22">
          <w:t xml:space="preserve"> and </w:t>
        </w:r>
        <w:r w:rsidR="000A7B22" w:rsidRPr="009041EB">
          <w:rPr>
            <w:rStyle w:val="Code"/>
          </w:rPr>
          <w:t>JMSContext</w:t>
        </w:r>
        <w:r w:rsidR="000A7B22">
          <w:t xml:space="preserve"> </w:t>
        </w:r>
        <w:r w:rsidR="000A7B22">
          <w:t>and</w:t>
        </w:r>
        <w:r w:rsidR="000A7B22">
          <w:t xml:space="preserve"> the existing method </w:t>
        </w:r>
        <w:r w:rsidR="000A7B22" w:rsidRPr="009041EB">
          <w:rPr>
            <w:rStyle w:val="Code"/>
          </w:rPr>
          <w:lastRenderedPageBreak/>
          <w:t>createDurableSubscriber</w:t>
        </w:r>
        <w:r w:rsidR="000A7B22">
          <w:t xml:space="preserve"> on </w:t>
        </w:r>
        <w:r w:rsidR="000A7B22" w:rsidRPr="009041EB">
          <w:rPr>
            <w:rStyle w:val="Code"/>
          </w:rPr>
          <w:t>Session</w:t>
        </w:r>
        <w:r w:rsidR="000A7B22">
          <w:t xml:space="preserve"> to allow only a single consumer on the </w:t>
        </w:r>
      </w:ins>
      <w:ins w:id="6807" w:author="Nigel Deakin" w:date="2012-11-07T15:36:00Z">
        <w:r w:rsidR="00E25546">
          <w:t>subscription</w:t>
        </w:r>
      </w:ins>
      <w:ins w:id="6808" w:author="Nigel Deakin" w:date="2012-11-07T15:35:00Z">
        <w:r w:rsidR="000A7B22">
          <w:t xml:space="preserve">, and to add a new method </w:t>
        </w:r>
        <w:r w:rsidR="000A7B22" w:rsidRPr="00355123">
          <w:rPr>
            <w:rStyle w:val="Code"/>
            <w:rPrChange w:id="6809" w:author="Nigel Deakin" w:date="2012-11-07T15:36:00Z">
              <w:rPr/>
            </w:rPrChange>
          </w:rPr>
          <w:t>createSharedDurableSubscriber</w:t>
        </w:r>
        <w:r w:rsidR="000A7B22">
          <w:t xml:space="preserve"> which would need to be used if multiple consumers per subscription were needed.</w:t>
        </w:r>
      </w:ins>
    </w:p>
    <w:p w:rsidR="00822CB8" w:rsidRPr="00FF1ECA" w:rsidRDefault="00822CB8" w:rsidP="003A5D56">
      <w:pPr>
        <w:rPr>
          <w:ins w:id="6810" w:author="Nigel Deakin" w:date="2012-02-20T14:14:00Z"/>
          <w:rPrChange w:id="6811" w:author="Nigel Deakin" w:date="2012-11-07T15:25:00Z">
            <w:rPr>
              <w:ins w:id="6812" w:author="Nigel Deakin" w:date="2012-02-20T14:14:00Z"/>
            </w:rPr>
          </w:rPrChange>
        </w:rPr>
        <w:pPrChange w:id="6813" w:author="Nigel Deakin" w:date="2012-11-07T15:33:00Z">
          <w:pPr/>
        </w:pPrChange>
      </w:pPr>
    </w:p>
    <w:p w:rsidR="00741663" w:rsidRDefault="003C6F42" w:rsidP="005F7B35">
      <w:pPr>
        <w:pStyle w:val="Appendix1"/>
      </w:pPr>
      <w:bookmarkStart w:id="6814" w:name="_Toc317515317"/>
      <w:bookmarkStart w:id="6815" w:name="_Toc317517830"/>
      <w:bookmarkStart w:id="6816" w:name="_Toc317519312"/>
      <w:bookmarkStart w:id="6817" w:name="_Toc317591277"/>
      <w:bookmarkStart w:id="6818" w:name="_Toc322698238"/>
      <w:bookmarkStart w:id="6819" w:name="_Toc322698524"/>
      <w:bookmarkStart w:id="6820" w:name="_Toc322698945"/>
      <w:bookmarkStart w:id="6821" w:name="_Ref308006495"/>
      <w:bookmarkStart w:id="6822" w:name="_Ref308006498"/>
      <w:bookmarkStart w:id="6823" w:name="_Ref308006502"/>
      <w:bookmarkStart w:id="6824" w:name="_Ref308006508"/>
      <w:bookmarkStart w:id="6825" w:name="_Toc311729374"/>
      <w:bookmarkStart w:id="6826" w:name="_Toc339906510"/>
      <w:bookmarkEnd w:id="6814"/>
      <w:bookmarkEnd w:id="6815"/>
      <w:bookmarkEnd w:id="6816"/>
      <w:bookmarkEnd w:id="6817"/>
      <w:bookmarkEnd w:id="6818"/>
      <w:bookmarkEnd w:id="6819"/>
      <w:bookmarkEnd w:id="6820"/>
      <w:r>
        <w:lastRenderedPageBreak/>
        <w:t>Change h</w:t>
      </w:r>
      <w:r w:rsidR="00741663" w:rsidRPr="00CC11BD">
        <w:t>istory</w:t>
      </w:r>
      <w:bookmarkEnd w:id="6821"/>
      <w:bookmarkEnd w:id="6822"/>
      <w:bookmarkEnd w:id="6823"/>
      <w:bookmarkEnd w:id="6824"/>
      <w:bookmarkEnd w:id="6825"/>
      <w:bookmarkEnd w:id="6826"/>
    </w:p>
    <w:p w:rsidR="00E946BC" w:rsidRDefault="00E946BC" w:rsidP="00E946BC">
      <w:pPr>
        <w:pStyle w:val="Appendix2"/>
      </w:pPr>
      <w:bookmarkStart w:id="6827" w:name="_Toc339906511"/>
      <w:r>
        <w:t>Version 1.0.1</w:t>
      </w:r>
      <w:bookmarkStart w:id="6828" w:name="_Toc311729376"/>
      <w:bookmarkEnd w:id="6827"/>
    </w:p>
    <w:p w:rsidR="00741663" w:rsidRPr="00CC11BD" w:rsidRDefault="003C6F42" w:rsidP="00E946BC">
      <w:pPr>
        <w:pStyle w:val="Appendix3"/>
      </w:pPr>
      <w:bookmarkStart w:id="6829" w:name="_Toc339906512"/>
      <w:r>
        <w:t>JMS e</w:t>
      </w:r>
      <w:r w:rsidR="00741663" w:rsidRPr="00CC11BD">
        <w:t>xceptions</w:t>
      </w:r>
      <w:bookmarkEnd w:id="6828"/>
      <w:bookmarkEnd w:id="6829"/>
    </w:p>
    <w:p w:rsidR="00741663" w:rsidRDefault="00741663" w:rsidP="00741663">
      <w:pPr>
        <w:pStyle w:val="Paragraph"/>
        <w:rPr>
          <w:spacing w:val="2"/>
          <w:w w:val="100"/>
        </w:rPr>
      </w:pPr>
      <w:r>
        <w:rPr>
          <w:spacing w:val="2"/>
          <w:w w:val="100"/>
        </w:rPr>
        <w:t>A new JMS Exception chapter was added and it contains the following new information:</w:t>
      </w:r>
    </w:p>
    <w:p w:rsidR="00741663" w:rsidRDefault="00741663" w:rsidP="00244AD5">
      <w:pPr>
        <w:pStyle w:val="Bullet1"/>
        <w:numPr>
          <w:ilvl w:val="0"/>
          <w:numId w:val="2"/>
        </w:numPr>
        <w:ind w:left="3120" w:hanging="240"/>
        <w:rPr>
          <w:spacing w:val="2"/>
          <w:w w:val="100"/>
        </w:rPr>
      </w:pPr>
      <w:r>
        <w:rPr>
          <w:spacing w:val="2"/>
          <w:w w:val="100"/>
        </w:rPr>
        <w:t xml:space="preserve">Two fields were added to </w:t>
      </w:r>
      <w:r w:rsidRPr="00EC3D6D">
        <w:rPr>
          <w:rStyle w:val="Code"/>
        </w:rPr>
        <w:t>JMSException</w:t>
      </w:r>
      <w:r>
        <w:rPr>
          <w:spacing w:val="2"/>
          <w:w w:val="100"/>
        </w:rPr>
        <w:t xml:space="preserve"> - a vendor error code and an Exception reference. </w:t>
      </w:r>
    </w:p>
    <w:p w:rsidR="00741663" w:rsidRDefault="00741663" w:rsidP="00244AD5">
      <w:pPr>
        <w:pStyle w:val="Bullet1"/>
        <w:numPr>
          <w:ilvl w:val="0"/>
          <w:numId w:val="2"/>
        </w:numPr>
        <w:ind w:left="3120" w:hanging="240"/>
        <w:rPr>
          <w:spacing w:val="2"/>
          <w:w w:val="100"/>
        </w:rPr>
      </w:pPr>
      <w:r>
        <w:rPr>
          <w:spacing w:val="2"/>
          <w:w w:val="100"/>
        </w:rPr>
        <w:t xml:space="preserve">In version 1.0, </w:t>
      </w:r>
      <w:r w:rsidRPr="00EC3D6D">
        <w:rPr>
          <w:rStyle w:val="Code"/>
        </w:rPr>
        <w:t>JMSException</w:t>
      </w:r>
      <w:r>
        <w:rPr>
          <w:spacing w:val="2"/>
          <w:w w:val="100"/>
        </w:rPr>
        <w:t xml:space="preserve"> was the only JMS exception specified. Version 1.0.1 adds a list of standard exceptions derived from </w:t>
      </w:r>
      <w:r w:rsidRPr="00EC3D6D">
        <w:rPr>
          <w:rStyle w:val="Code"/>
        </w:rPr>
        <w:t>JMSException</w:t>
      </w:r>
      <w:r>
        <w:rPr>
          <w:spacing w:val="2"/>
          <w:w w:val="100"/>
        </w:rPr>
        <w:t xml:space="preserve"> and describes when each should be thrown by JMS providers.</w:t>
      </w:r>
    </w:p>
    <w:p w:rsidR="00741663" w:rsidRPr="00457553" w:rsidRDefault="00741663" w:rsidP="00457553">
      <w:pPr>
        <w:pStyle w:val="Appendix2"/>
      </w:pPr>
      <w:bookmarkStart w:id="6830" w:name="_Toc311729377"/>
      <w:bookmarkStart w:id="6831" w:name="_Toc339906513"/>
      <w:r w:rsidRPr="00457553">
        <w:t>Version 1.0.2</w:t>
      </w:r>
      <w:bookmarkEnd w:id="6830"/>
      <w:bookmarkEnd w:id="6831"/>
    </w:p>
    <w:p w:rsidR="00741663" w:rsidRDefault="00741663" w:rsidP="00741663">
      <w:pPr>
        <w:pStyle w:val="Paragraph"/>
        <w:rPr>
          <w:spacing w:val="2"/>
          <w:w w:val="100"/>
        </w:rPr>
      </w:pPr>
      <w:r>
        <w:rPr>
          <w:spacing w:val="2"/>
          <w:w w:val="100"/>
        </w:rPr>
        <w:t>The objective of JMS 1.0.2 is to correct errata in the JMS 1.0.1 specification and code that have been uncovered by implementors and users. It also contains many clarifications that resolve ambiguities found in the previous versions.</w:t>
      </w:r>
    </w:p>
    <w:p w:rsidR="00741663" w:rsidRPr="00C82C12" w:rsidRDefault="003C6F42" w:rsidP="00457553">
      <w:pPr>
        <w:pStyle w:val="Appendix3"/>
      </w:pPr>
      <w:bookmarkStart w:id="6832" w:name="_Toc311729378"/>
      <w:bookmarkStart w:id="6833" w:name="_Toc339906514"/>
      <w:r>
        <w:t>The multiple topic subscriber special c</w:t>
      </w:r>
      <w:r w:rsidR="00741663" w:rsidRPr="00C82C12">
        <w:t>ase</w:t>
      </w:r>
      <w:bookmarkEnd w:id="6832"/>
      <w:bookmarkEnd w:id="6833"/>
    </w:p>
    <w:p w:rsidR="00741663" w:rsidRDefault="00741663" w:rsidP="00741663">
      <w:pPr>
        <w:pStyle w:val="Paragraph"/>
        <w:rPr>
          <w:spacing w:val="2"/>
          <w:w w:val="100"/>
        </w:rPr>
      </w:pPr>
      <w:r>
        <w:rPr>
          <w:spacing w:val="2"/>
          <w:w w:val="100"/>
        </w:rPr>
        <w:t>JMS 1.0.1 specified that in the special case of two topic subscribers on a session with overlapping subscriptions, a message that was selected by both would only be delivered to one. Implementation experience revealed that this case was better handled in the same way that overlapping subscriptions from different sessions are treated, so this special case has been removed.</w:t>
      </w:r>
    </w:p>
    <w:p w:rsidR="00741663" w:rsidRDefault="003C6F42" w:rsidP="004D781D">
      <w:pPr>
        <w:pStyle w:val="Appendix3"/>
      </w:pPr>
      <w:bookmarkStart w:id="6834" w:name="_Toc311729379"/>
      <w:bookmarkStart w:id="6835" w:name="_Toc339906515"/>
      <w:r>
        <w:t>Message selector comparison of exact and inexact n</w:t>
      </w:r>
      <w:r w:rsidR="00741663" w:rsidRPr="004D781D">
        <w:t>umeric</w:t>
      </w:r>
      <w:r>
        <w:t xml:space="preserve"> v</w:t>
      </w:r>
      <w:r w:rsidR="00741663">
        <w:t>alues</w:t>
      </w:r>
      <w:bookmarkEnd w:id="6834"/>
      <w:bookmarkEnd w:id="6835"/>
    </w:p>
    <w:p w:rsidR="00741663" w:rsidRDefault="00741663" w:rsidP="00741663">
      <w:pPr>
        <w:pStyle w:val="Paragraph"/>
        <w:rPr>
          <w:spacing w:val="2"/>
          <w:w w:val="100"/>
        </w:rPr>
      </w:pPr>
      <w:r>
        <w:rPr>
          <w:spacing w:val="2"/>
          <w:w w:val="100"/>
        </w:rPr>
        <w:t>JMS 1.0.1 specified that message selectors did not support the comparison of exact and inexact numeric values. This conflicted with the requirement to support numeric promotion. This has been changed to support exact and inexact comparison.</w:t>
      </w:r>
    </w:p>
    <w:p w:rsidR="00741663" w:rsidRPr="00CC11BD" w:rsidRDefault="00BE4980" w:rsidP="004D781D">
      <w:pPr>
        <w:pStyle w:val="Appendix3"/>
      </w:pPr>
      <w:bookmarkStart w:id="6836" w:name="_Toc311729380"/>
      <w:bookmarkStart w:id="6837" w:name="_Toc339906516"/>
      <w:r>
        <w:t>Connection and session c</w:t>
      </w:r>
      <w:r w:rsidR="00741663" w:rsidRPr="00CC11BD">
        <w:t>lose</w:t>
      </w:r>
      <w:bookmarkEnd w:id="6836"/>
      <w:bookmarkEnd w:id="6837"/>
    </w:p>
    <w:p w:rsidR="00741663" w:rsidRDefault="00741663" w:rsidP="00741663">
      <w:pPr>
        <w:pStyle w:val="Paragraph"/>
        <w:rPr>
          <w:spacing w:val="2"/>
          <w:w w:val="100"/>
        </w:rPr>
      </w:pPr>
      <w:r>
        <w:rPr>
          <w:spacing w:val="2"/>
          <w:w w:val="100"/>
        </w:rPr>
        <w:t>JMS 1.0.1 did not fully specify the sequence for closing a connection and its sessions. This sequence is now fully specified.</w:t>
      </w:r>
    </w:p>
    <w:p w:rsidR="00741663" w:rsidRDefault="00741663" w:rsidP="00741663">
      <w:pPr>
        <w:pStyle w:val="Paragraph"/>
        <w:rPr>
          <w:spacing w:val="2"/>
          <w:w w:val="100"/>
        </w:rPr>
      </w:pPr>
      <w:r>
        <w:rPr>
          <w:spacing w:val="2"/>
          <w:w w:val="100"/>
        </w:rPr>
        <w:t>JMS 1.0.1 was ambiguous about whether or not calls to connection and session close returned immediately. Connection and session close now explicitly state that they block until message processing has been shutdown in an orderly fashion.</w:t>
      </w:r>
    </w:p>
    <w:p w:rsidR="00741663" w:rsidRDefault="00741663" w:rsidP="004D781D">
      <w:pPr>
        <w:pStyle w:val="Appendix3"/>
      </w:pPr>
      <w:bookmarkStart w:id="6838" w:name="_Toc311729381"/>
      <w:bookmarkStart w:id="6839" w:name="_Toc339906517"/>
      <w:r>
        <w:t>Creati</w:t>
      </w:r>
      <w:r w:rsidR="00BE4980">
        <w:t>ng a session on an active c</w:t>
      </w:r>
      <w:r>
        <w:t>onnection</w:t>
      </w:r>
      <w:bookmarkEnd w:id="6838"/>
      <w:bookmarkEnd w:id="6839"/>
    </w:p>
    <w:p w:rsidR="00741663" w:rsidRDefault="00741663" w:rsidP="00741663">
      <w:pPr>
        <w:pStyle w:val="Paragraph"/>
        <w:rPr>
          <w:spacing w:val="2"/>
          <w:w w:val="100"/>
        </w:rPr>
      </w:pPr>
      <w:r>
        <w:rPr>
          <w:spacing w:val="2"/>
          <w:w w:val="100"/>
        </w:rPr>
        <w:t xml:space="preserve">When a session is created on an active (as opposed to </w:t>
      </w:r>
      <w:proofErr w:type="gramStart"/>
      <w:r>
        <w:rPr>
          <w:spacing w:val="2"/>
          <w:w w:val="100"/>
        </w:rPr>
        <w:t>stopped</w:t>
      </w:r>
      <w:proofErr w:type="gramEnd"/>
      <w:r>
        <w:rPr>
          <w:spacing w:val="2"/>
          <w:w w:val="100"/>
        </w:rPr>
        <w:t xml:space="preserve">) connection it is only possible to create at most a single asynchronous consumer for it. A more detailed discussion of this case is provided. </w:t>
      </w:r>
    </w:p>
    <w:p w:rsidR="00741663" w:rsidRPr="00CC11BD" w:rsidRDefault="00BE4980" w:rsidP="004D781D">
      <w:pPr>
        <w:pStyle w:val="Appendix3"/>
      </w:pPr>
      <w:bookmarkStart w:id="6840" w:name="_Toc311729382"/>
      <w:bookmarkStart w:id="6841" w:name="_Toc339906518"/>
      <w:r>
        <w:lastRenderedPageBreak/>
        <w:t>Delivery m</w:t>
      </w:r>
      <w:r w:rsidR="00741663" w:rsidRPr="00CC11BD">
        <w:t xml:space="preserve">ode </w:t>
      </w:r>
      <w:r>
        <w:t>and message r</w:t>
      </w:r>
      <w:r w:rsidR="00741663" w:rsidRPr="00CC11BD">
        <w:t>etention</w:t>
      </w:r>
      <w:bookmarkEnd w:id="6840"/>
      <w:bookmarkEnd w:id="6841"/>
    </w:p>
    <w:p w:rsidR="00741663" w:rsidRDefault="00741663" w:rsidP="00741663">
      <w:pPr>
        <w:pStyle w:val="Paragraph"/>
        <w:rPr>
          <w:spacing w:val="2"/>
          <w:w w:val="100"/>
        </w:rPr>
      </w:pPr>
      <w:r>
        <w:rPr>
          <w:spacing w:val="2"/>
          <w:w w:val="100"/>
        </w:rPr>
        <w:t>The effect that delivery mode has on message retention for a consumer has been clarified.</w:t>
      </w:r>
    </w:p>
    <w:p w:rsidR="00741663" w:rsidRPr="00CC11BD" w:rsidRDefault="00BE4980" w:rsidP="004D781D">
      <w:pPr>
        <w:pStyle w:val="Appendix3"/>
      </w:pPr>
      <w:bookmarkStart w:id="6842" w:name="_Toc311729383"/>
      <w:bookmarkStart w:id="6843" w:name="_Toc339906519"/>
      <w:r>
        <w:t>The ‘single thread’ use of s</w:t>
      </w:r>
      <w:r w:rsidR="00741663" w:rsidRPr="00CC11BD">
        <w:t>essions</w:t>
      </w:r>
      <w:bookmarkEnd w:id="6842"/>
      <w:bookmarkEnd w:id="6843"/>
    </w:p>
    <w:p w:rsidR="00741663" w:rsidRDefault="00741663" w:rsidP="00741663">
      <w:pPr>
        <w:pStyle w:val="Paragraph"/>
        <w:rPr>
          <w:spacing w:val="2"/>
          <w:w w:val="100"/>
        </w:rPr>
      </w:pPr>
      <w:r>
        <w:rPr>
          <w:spacing w:val="2"/>
          <w:w w:val="100"/>
        </w:rPr>
        <w:t xml:space="preserve">Sessions are designed to minimize the need to write for multithreaded code in order to support the asynchronous consumption of messages. </w:t>
      </w:r>
      <w:proofErr w:type="gramStart"/>
      <w:r>
        <w:rPr>
          <w:spacing w:val="2"/>
          <w:w w:val="100"/>
        </w:rPr>
        <w:t>Clarification on the benefits and the programming model of this design have</w:t>
      </w:r>
      <w:proofErr w:type="gramEnd"/>
      <w:r>
        <w:rPr>
          <w:spacing w:val="2"/>
          <w:w w:val="100"/>
        </w:rPr>
        <w:t xml:space="preserve"> been added.</w:t>
      </w:r>
    </w:p>
    <w:p w:rsidR="00741663" w:rsidRPr="00CC11BD" w:rsidRDefault="00BE4980" w:rsidP="004D781D">
      <w:pPr>
        <w:pStyle w:val="Appendix3"/>
      </w:pPr>
      <w:bookmarkStart w:id="6844" w:name="_Toc311729384"/>
      <w:bookmarkStart w:id="6845" w:name="_Toc339906520"/>
      <w:r>
        <w:t>Clearing a message’s properties and b</w:t>
      </w:r>
      <w:r w:rsidR="00741663" w:rsidRPr="00CC11BD">
        <w:t>ody</w:t>
      </w:r>
      <w:bookmarkEnd w:id="6844"/>
      <w:bookmarkEnd w:id="6845"/>
    </w:p>
    <w:p w:rsidR="00741663" w:rsidRDefault="00741663" w:rsidP="00741663">
      <w:pPr>
        <w:pStyle w:val="Paragraph"/>
        <w:rPr>
          <w:spacing w:val="2"/>
          <w:w w:val="100"/>
        </w:rPr>
      </w:pPr>
      <w:r>
        <w:rPr>
          <w:spacing w:val="2"/>
          <w:w w:val="100"/>
        </w:rPr>
        <w:t>A clarification has been added that notes that clearing a message’s properties and clearing its body are independent.</w:t>
      </w:r>
    </w:p>
    <w:p w:rsidR="00741663" w:rsidRPr="00CC11BD" w:rsidRDefault="00BE4980" w:rsidP="004D781D">
      <w:pPr>
        <w:pStyle w:val="Appendix3"/>
      </w:pPr>
      <w:bookmarkStart w:id="6846" w:name="_Toc311729385"/>
      <w:bookmarkStart w:id="6847" w:name="_Toc339906521"/>
      <w:r>
        <w:t>Message selector numeric literal s</w:t>
      </w:r>
      <w:r w:rsidR="00741663" w:rsidRPr="00CC11BD">
        <w:t>yntax</w:t>
      </w:r>
      <w:bookmarkEnd w:id="6846"/>
      <w:bookmarkEnd w:id="6847"/>
    </w:p>
    <w:p w:rsidR="00741663" w:rsidRDefault="00741663" w:rsidP="00741663">
      <w:pPr>
        <w:pStyle w:val="Paragraph"/>
        <w:rPr>
          <w:spacing w:val="2"/>
          <w:w w:val="100"/>
        </w:rPr>
      </w:pPr>
      <w:r>
        <w:rPr>
          <w:spacing w:val="2"/>
          <w:w w:val="100"/>
        </w:rPr>
        <w:t>A note has been added that states that the numeric literal syntax is that specified by the Java language.</w:t>
      </w:r>
    </w:p>
    <w:p w:rsidR="00741663" w:rsidRPr="00CC11BD" w:rsidRDefault="00BE4980" w:rsidP="004D781D">
      <w:pPr>
        <w:pStyle w:val="Appendix3"/>
      </w:pPr>
      <w:bookmarkStart w:id="6848" w:name="_Toc311729386"/>
      <w:bookmarkStart w:id="6849" w:name="_Toc339906522"/>
      <w:r>
        <w:t>Comparison of boolean values in message s</w:t>
      </w:r>
      <w:r w:rsidR="00741663" w:rsidRPr="00CC11BD">
        <w:t>electors</w:t>
      </w:r>
      <w:bookmarkEnd w:id="6848"/>
      <w:bookmarkEnd w:id="6849"/>
    </w:p>
    <w:p w:rsidR="00741663" w:rsidRDefault="00741663" w:rsidP="00741663">
      <w:pPr>
        <w:pStyle w:val="Paragraph"/>
        <w:rPr>
          <w:spacing w:val="2"/>
          <w:w w:val="100"/>
        </w:rPr>
      </w:pPr>
      <w:r>
        <w:rPr>
          <w:spacing w:val="2"/>
          <w:w w:val="100"/>
        </w:rPr>
        <w:t>A note has been added that only equality and inequality comparisons are supported.</w:t>
      </w:r>
    </w:p>
    <w:p w:rsidR="00741663" w:rsidRPr="00CC11BD" w:rsidRDefault="00BE4980" w:rsidP="004D781D">
      <w:pPr>
        <w:pStyle w:val="Appendix3"/>
      </w:pPr>
      <w:bookmarkStart w:id="6850" w:name="_Toc311729387"/>
      <w:bookmarkStart w:id="6851" w:name="_Toc339906523"/>
      <w:r>
        <w:t>Order of messages read from a q</w:t>
      </w:r>
      <w:r w:rsidR="00741663" w:rsidRPr="00CC11BD">
        <w:t>ueue</w:t>
      </w:r>
      <w:bookmarkEnd w:id="6850"/>
      <w:bookmarkEnd w:id="6851"/>
    </w:p>
    <w:p w:rsidR="00741663" w:rsidRDefault="00741663" w:rsidP="00741663">
      <w:pPr>
        <w:pStyle w:val="Paragraph"/>
        <w:rPr>
          <w:spacing w:val="2"/>
          <w:w w:val="100"/>
        </w:rPr>
      </w:pPr>
      <w:r>
        <w:rPr>
          <w:spacing w:val="2"/>
          <w:w w:val="100"/>
        </w:rPr>
        <w:t>A note has been added that explains that a client can read messages from a destination in an order different from the order they have been sent by using a selector that matches a later message and then using a selector that matches an earlier message.</w:t>
      </w:r>
    </w:p>
    <w:p w:rsidR="00741663" w:rsidRPr="00CC11BD" w:rsidRDefault="000838E8" w:rsidP="004D781D">
      <w:pPr>
        <w:pStyle w:val="Appendix3"/>
      </w:pPr>
      <w:bookmarkStart w:id="6852" w:name="_Toc311729388"/>
      <w:bookmarkStart w:id="6853" w:name="_Toc339906524"/>
      <w:r>
        <w:t>Null values in m</w:t>
      </w:r>
      <w:r w:rsidR="00741663" w:rsidRPr="00CC11BD">
        <w:t>essages</w:t>
      </w:r>
      <w:bookmarkEnd w:id="6852"/>
      <w:bookmarkEnd w:id="6853"/>
    </w:p>
    <w:p w:rsidR="00741663" w:rsidRDefault="00741663" w:rsidP="00741663">
      <w:pPr>
        <w:pStyle w:val="Paragraph"/>
        <w:rPr>
          <w:spacing w:val="2"/>
          <w:w w:val="100"/>
        </w:rPr>
      </w:pPr>
      <w:r>
        <w:rPr>
          <w:spacing w:val="2"/>
          <w:w w:val="100"/>
        </w:rPr>
        <w:t>A note has been added that message values are allowed to be null.</w:t>
      </w:r>
    </w:p>
    <w:p w:rsidR="00741663" w:rsidRPr="00CC11BD" w:rsidRDefault="000838E8" w:rsidP="004D781D">
      <w:pPr>
        <w:pStyle w:val="Appendix3"/>
      </w:pPr>
      <w:bookmarkStart w:id="6854" w:name="_Toc307931870"/>
      <w:bookmarkStart w:id="6855" w:name="_Toc311729389"/>
      <w:bookmarkStart w:id="6856" w:name="_Toc339906525"/>
      <w:r>
        <w:t>Closing constituents of closed connections and s</w:t>
      </w:r>
      <w:r w:rsidR="00741663" w:rsidRPr="00CC11BD">
        <w:t>essions</w:t>
      </w:r>
      <w:bookmarkEnd w:id="6854"/>
      <w:bookmarkEnd w:id="6855"/>
      <w:bookmarkEnd w:id="6856"/>
    </w:p>
    <w:p w:rsidR="00741663" w:rsidRDefault="00741663" w:rsidP="00741663">
      <w:pPr>
        <w:pStyle w:val="Paragraph"/>
        <w:rPr>
          <w:spacing w:val="2"/>
          <w:w w:val="100"/>
        </w:rPr>
      </w:pPr>
      <w:r>
        <w:rPr>
          <w:spacing w:val="2"/>
          <w:w w:val="100"/>
        </w:rPr>
        <w:t xml:space="preserve">There was some ambiguity about whether or not close needed to be called on all JMS objects. A note has been added that states that there is no need to close the sessions of a closed connection; and, there is no need to close the producers and consumers of a closed session. </w:t>
      </w:r>
    </w:p>
    <w:p w:rsidR="00741663" w:rsidRPr="00CC11BD" w:rsidRDefault="000838E8" w:rsidP="004D781D">
      <w:pPr>
        <w:pStyle w:val="Appendix3"/>
      </w:pPr>
      <w:bookmarkStart w:id="6857" w:name="_Toc311729390"/>
      <w:bookmarkStart w:id="6858" w:name="_Toc339906526"/>
      <w:r>
        <w:t>The t</w:t>
      </w:r>
      <w:r w:rsidR="00741663" w:rsidRPr="00CC11BD">
        <w:t>er</w:t>
      </w:r>
      <w:r>
        <w:t>mination of a pending receive on c</w:t>
      </w:r>
      <w:r w:rsidR="00741663" w:rsidRPr="00CC11BD">
        <w:t>lose</w:t>
      </w:r>
      <w:bookmarkEnd w:id="6857"/>
      <w:bookmarkEnd w:id="6858"/>
    </w:p>
    <w:p w:rsidR="00741663" w:rsidRDefault="00741663" w:rsidP="00741663">
      <w:pPr>
        <w:pStyle w:val="Paragraph"/>
        <w:rPr>
          <w:spacing w:val="2"/>
          <w:w w:val="100"/>
        </w:rPr>
      </w:pPr>
      <w:r>
        <w:rPr>
          <w:spacing w:val="2"/>
          <w:w w:val="100"/>
        </w:rPr>
        <w:t>JMS 1.0.1 did not describe how a pending message receive is terminated if its session or connection is closed. It is now specified that in this case receive returns a null message.</w:t>
      </w:r>
    </w:p>
    <w:p w:rsidR="00741663" w:rsidRDefault="000838E8" w:rsidP="004D781D">
      <w:pPr>
        <w:pStyle w:val="Appendix3"/>
      </w:pPr>
      <w:bookmarkStart w:id="6859" w:name="_Toc311729391"/>
      <w:bookmarkStart w:id="6860" w:name="_Toc339906527"/>
      <w:r>
        <w:t>Incorrect e</w:t>
      </w:r>
      <w:r w:rsidR="00741663" w:rsidRPr="00CC11BD">
        <w:t xml:space="preserve">ntry in Stream and Map </w:t>
      </w:r>
      <w:r>
        <w:t>Message c</w:t>
      </w:r>
      <w:r w:rsidR="00741663" w:rsidRPr="00CC11BD">
        <w:t>onversion</w:t>
      </w:r>
      <w:r>
        <w:t xml:space="preserve"> t</w:t>
      </w:r>
      <w:r w:rsidR="00741663">
        <w:t>able</w:t>
      </w:r>
      <w:bookmarkEnd w:id="6859"/>
      <w:bookmarkEnd w:id="6860"/>
    </w:p>
    <w:p w:rsidR="00741663" w:rsidRDefault="00741663" w:rsidP="00741663">
      <w:pPr>
        <w:pStyle w:val="Paragraph"/>
        <w:rPr>
          <w:spacing w:val="2"/>
          <w:w w:val="100"/>
        </w:rPr>
      </w:pPr>
      <w:r>
        <w:rPr>
          <w:spacing w:val="2"/>
          <w:w w:val="100"/>
        </w:rPr>
        <w:t>This table erroneously included a required conversion between char and String. This has been removed.</w:t>
      </w:r>
    </w:p>
    <w:p w:rsidR="00741663" w:rsidRPr="00CC11BD" w:rsidRDefault="000838E8" w:rsidP="004D781D">
      <w:pPr>
        <w:pStyle w:val="Appendix3"/>
      </w:pPr>
      <w:bookmarkStart w:id="6861" w:name="_Toc307934591"/>
      <w:bookmarkStart w:id="6862" w:name="_Toc311729392"/>
      <w:bookmarkStart w:id="6863" w:name="_Toc339906528"/>
      <w:r>
        <w:t>Inactive durable s</w:t>
      </w:r>
      <w:r w:rsidR="00741663" w:rsidRPr="00CC11BD">
        <w:t>ubscription</w:t>
      </w:r>
      <w:bookmarkEnd w:id="6861"/>
      <w:bookmarkEnd w:id="6862"/>
      <w:bookmarkEnd w:id="6863"/>
    </w:p>
    <w:p w:rsidR="00741663" w:rsidRDefault="00741663" w:rsidP="00741663">
      <w:pPr>
        <w:pStyle w:val="Paragraph"/>
        <w:rPr>
          <w:spacing w:val="2"/>
          <w:w w:val="100"/>
        </w:rPr>
      </w:pPr>
      <w:r>
        <w:rPr>
          <w:spacing w:val="2"/>
          <w:w w:val="100"/>
        </w:rPr>
        <w:t>A note explaining that an inactive durable subscription is one that exists but does not at the time have a TopicSubscriber created for it.</w:t>
      </w:r>
    </w:p>
    <w:p w:rsidR="00741663" w:rsidRPr="00CC11BD" w:rsidRDefault="000838E8" w:rsidP="004D781D">
      <w:pPr>
        <w:pStyle w:val="Appendix3"/>
      </w:pPr>
      <w:bookmarkStart w:id="6864" w:name="_Toc311729393"/>
      <w:bookmarkStart w:id="6865" w:name="_Toc339906529"/>
      <w:r>
        <w:lastRenderedPageBreak/>
        <w:t>Read-only message b</w:t>
      </w:r>
      <w:r w:rsidR="00741663" w:rsidRPr="00CC11BD">
        <w:t>ody</w:t>
      </w:r>
      <w:bookmarkEnd w:id="6864"/>
      <w:bookmarkEnd w:id="6865"/>
    </w:p>
    <w:p w:rsidR="00741663" w:rsidRDefault="00741663" w:rsidP="00741663">
      <w:pPr>
        <w:pStyle w:val="Paragraph"/>
        <w:rPr>
          <w:spacing w:val="2"/>
          <w:w w:val="100"/>
        </w:rPr>
      </w:pPr>
      <w:r>
        <w:rPr>
          <w:spacing w:val="2"/>
          <w:w w:val="100"/>
        </w:rPr>
        <w:t xml:space="preserve">The read-only semantics of received message bodies was documented in the </w:t>
      </w:r>
      <w:r w:rsidRPr="00EC3D6D">
        <w:rPr>
          <w:rStyle w:val="Code"/>
        </w:rPr>
        <w:t>Message</w:t>
      </w:r>
      <w:r>
        <w:rPr>
          <w:spacing w:val="2"/>
          <w:w w:val="100"/>
        </w:rPr>
        <w:t xml:space="preserve"> javadoc but was not included in the spec. It has been added.</w:t>
      </w:r>
    </w:p>
    <w:p w:rsidR="00741663" w:rsidRPr="00CC11BD" w:rsidRDefault="000838E8" w:rsidP="004D781D">
      <w:pPr>
        <w:pStyle w:val="Appendix3"/>
      </w:pPr>
      <w:bookmarkStart w:id="6866" w:name="_Toc311729394"/>
      <w:bookmarkStart w:id="6867" w:name="_Toc339906530"/>
      <w:r>
        <w:t>Changing header fields of a received m</w:t>
      </w:r>
      <w:r w:rsidR="00741663" w:rsidRPr="00CC11BD">
        <w:t>essage</w:t>
      </w:r>
      <w:bookmarkEnd w:id="6866"/>
      <w:bookmarkEnd w:id="6867"/>
    </w:p>
    <w:p w:rsidR="00741663" w:rsidRDefault="00741663" w:rsidP="00741663">
      <w:pPr>
        <w:pStyle w:val="Paragraph"/>
        <w:rPr>
          <w:spacing w:val="2"/>
          <w:w w:val="100"/>
        </w:rPr>
      </w:pPr>
      <w:r>
        <w:rPr>
          <w:spacing w:val="2"/>
          <w:w w:val="100"/>
        </w:rPr>
        <w:t xml:space="preserve">When a message is received, its header field values may be changed; however, its property entries and its body are read-only. A note clarifying this has been added. </w:t>
      </w:r>
    </w:p>
    <w:p w:rsidR="00741663" w:rsidRPr="00CC11BD" w:rsidRDefault="000838E8" w:rsidP="004D781D">
      <w:pPr>
        <w:pStyle w:val="Appendix3"/>
      </w:pPr>
      <w:bookmarkStart w:id="6868" w:name="_Toc311729395"/>
      <w:bookmarkStart w:id="6869" w:name="_Toc339906531"/>
      <w:r>
        <w:t>Null/missing message properties and message f</w:t>
      </w:r>
      <w:r w:rsidR="00741663" w:rsidRPr="00CC11BD">
        <w:t>ields</w:t>
      </w:r>
      <w:bookmarkEnd w:id="6868"/>
      <w:bookmarkEnd w:id="6869"/>
    </w:p>
    <w:p w:rsidR="00741663" w:rsidRDefault="00741663" w:rsidP="00741663">
      <w:pPr>
        <w:pStyle w:val="Paragraph"/>
        <w:rPr>
          <w:spacing w:val="2"/>
          <w:w w:val="100"/>
        </w:rPr>
      </w:pPr>
      <w:r>
        <w:rPr>
          <w:spacing w:val="2"/>
          <w:w w:val="100"/>
        </w:rPr>
        <w:t>The result of accessing a null/missing value as a Java primitive type was previously not fully specified. This has clarified.</w:t>
      </w:r>
    </w:p>
    <w:p w:rsidR="00741663" w:rsidRPr="00CC11BD" w:rsidRDefault="000838E8" w:rsidP="004D781D">
      <w:pPr>
        <w:pStyle w:val="Appendix3"/>
      </w:pPr>
      <w:bookmarkStart w:id="6870" w:name="_Toc311729396"/>
      <w:bookmarkStart w:id="6871" w:name="_Toc339906532"/>
      <w:r>
        <w:t>JMS source e</w:t>
      </w:r>
      <w:r w:rsidR="00741663" w:rsidRPr="00CC11BD">
        <w:t>rrata</w:t>
      </w:r>
      <w:bookmarkEnd w:id="6870"/>
      <w:bookmarkEnd w:id="6871"/>
    </w:p>
    <w:p w:rsidR="00741663" w:rsidRDefault="00741663" w:rsidP="00741663">
      <w:pPr>
        <w:pStyle w:val="Paragraph"/>
        <w:rPr>
          <w:spacing w:val="2"/>
          <w:w w:val="100"/>
        </w:rPr>
      </w:pPr>
      <w:r>
        <w:rPr>
          <w:spacing w:val="2"/>
          <w:w w:val="100"/>
        </w:rPr>
        <w:t xml:space="preserve">Two methods required by the spec were left out of the source, the </w:t>
      </w:r>
      <w:r w:rsidRPr="00EC3D6D">
        <w:rPr>
          <w:rStyle w:val="Code"/>
        </w:rPr>
        <w:t>getJMSXPropertyNames</w:t>
      </w:r>
      <w:r>
        <w:rPr>
          <w:spacing w:val="2"/>
          <w:w w:val="100"/>
        </w:rPr>
        <w:t xml:space="preserve"> method of </w:t>
      </w:r>
      <w:r w:rsidRPr="00EC3D6D">
        <w:rPr>
          <w:rStyle w:val="Code"/>
        </w:rPr>
        <w:t>ConnectionMetaData</w:t>
      </w:r>
      <w:r>
        <w:rPr>
          <w:spacing w:val="2"/>
          <w:w w:val="100"/>
        </w:rPr>
        <w:t xml:space="preserve"> and the </w:t>
      </w:r>
      <w:r w:rsidRPr="00EC3D6D">
        <w:rPr>
          <w:rStyle w:val="Code"/>
        </w:rPr>
        <w:t>getExceptionListener</w:t>
      </w:r>
      <w:r>
        <w:rPr>
          <w:spacing w:val="2"/>
          <w:w w:val="100"/>
        </w:rPr>
        <w:t xml:space="preserve"> method of </w:t>
      </w:r>
      <w:r w:rsidRPr="00EC3D6D">
        <w:rPr>
          <w:rStyle w:val="Code"/>
        </w:rPr>
        <w:t>Connection</w:t>
      </w:r>
      <w:r>
        <w:rPr>
          <w:spacing w:val="2"/>
          <w:w w:val="100"/>
        </w:rPr>
        <w:t>. These have been added.</w:t>
      </w:r>
    </w:p>
    <w:p w:rsidR="00741663" w:rsidRDefault="00741663" w:rsidP="00741663">
      <w:pPr>
        <w:pStyle w:val="Paragraph"/>
        <w:rPr>
          <w:spacing w:val="2"/>
          <w:w w:val="100"/>
        </w:rPr>
      </w:pPr>
      <w:r>
        <w:rPr>
          <w:spacing w:val="2"/>
          <w:w w:val="100"/>
        </w:rPr>
        <w:t xml:space="preserve">The type of the time-to-live parameter of </w:t>
      </w:r>
      <w:r w:rsidRPr="00EC3D6D">
        <w:rPr>
          <w:rStyle w:val="Code"/>
        </w:rPr>
        <w:t>setTimeToLive</w:t>
      </w:r>
      <w:r>
        <w:rPr>
          <w:spacing w:val="2"/>
          <w:w w:val="100"/>
        </w:rPr>
        <w:t xml:space="preserve"> and </w:t>
      </w:r>
      <w:r w:rsidRPr="00EC3D6D">
        <w:rPr>
          <w:rStyle w:val="Code"/>
        </w:rPr>
        <w:t>getTimeToLive</w:t>
      </w:r>
      <w:r>
        <w:rPr>
          <w:spacing w:val="2"/>
          <w:w w:val="100"/>
        </w:rPr>
        <w:t xml:space="preserve"> methods of </w:t>
      </w:r>
      <w:r w:rsidRPr="00EC3D6D">
        <w:rPr>
          <w:rStyle w:val="Code"/>
        </w:rPr>
        <w:t>MessageProducer</w:t>
      </w:r>
      <w:r>
        <w:rPr>
          <w:spacing w:val="2"/>
          <w:w w:val="100"/>
        </w:rPr>
        <w:t xml:space="preserve"> and the type of the default time-to-live constant were </w:t>
      </w:r>
      <w:r w:rsidRPr="00EC3D6D">
        <w:rPr>
          <w:rStyle w:val="Code"/>
        </w:rPr>
        <w:t>int</w:t>
      </w:r>
      <w:r>
        <w:rPr>
          <w:spacing w:val="2"/>
          <w:w w:val="100"/>
        </w:rPr>
        <w:t xml:space="preserve"> and have been changed to </w:t>
      </w:r>
      <w:r w:rsidRPr="00EC3D6D">
        <w:rPr>
          <w:rStyle w:val="Code"/>
        </w:rPr>
        <w:t>long</w:t>
      </w:r>
      <w:r>
        <w:rPr>
          <w:spacing w:val="2"/>
          <w:w w:val="100"/>
        </w:rPr>
        <w:t>.</w:t>
      </w:r>
    </w:p>
    <w:p w:rsidR="00741663" w:rsidRDefault="00741663" w:rsidP="00741663">
      <w:pPr>
        <w:pStyle w:val="Paragraph"/>
        <w:rPr>
          <w:spacing w:val="2"/>
          <w:w w:val="100"/>
        </w:rPr>
      </w:pPr>
      <w:r>
        <w:rPr>
          <w:spacing w:val="2"/>
          <w:w w:val="100"/>
        </w:rPr>
        <w:t xml:space="preserve">The close sequence of </w:t>
      </w:r>
      <w:r w:rsidRPr="00EC3D6D">
        <w:rPr>
          <w:rStyle w:val="Code"/>
        </w:rPr>
        <w:t>TopicRequestor</w:t>
      </w:r>
      <w:r>
        <w:rPr>
          <w:spacing w:val="2"/>
          <w:w w:val="100"/>
        </w:rPr>
        <w:t xml:space="preserve"> and </w:t>
      </w:r>
      <w:r w:rsidRPr="00EC3D6D">
        <w:rPr>
          <w:rStyle w:val="Code"/>
        </w:rPr>
        <w:t>QueueRequestor</w:t>
      </w:r>
      <w:r>
        <w:rPr>
          <w:spacing w:val="2"/>
          <w:w w:val="100"/>
        </w:rPr>
        <w:t xml:space="preserve"> did not agree with the order specified in the specification and this has been corrected.</w:t>
      </w:r>
    </w:p>
    <w:p w:rsidR="00741663" w:rsidRDefault="00741663" w:rsidP="00741663">
      <w:pPr>
        <w:pStyle w:val="Paragraph"/>
        <w:rPr>
          <w:spacing w:val="2"/>
          <w:w w:val="100"/>
        </w:rPr>
      </w:pPr>
      <w:r>
        <w:rPr>
          <w:spacing w:val="2"/>
          <w:w w:val="100"/>
        </w:rPr>
        <w:t xml:space="preserve">The type of the parameter of the </w:t>
      </w:r>
      <w:r w:rsidRPr="00EC3D6D">
        <w:rPr>
          <w:rStyle w:val="Code"/>
        </w:rPr>
        <w:t>createTextMessage</w:t>
      </w:r>
      <w:r>
        <w:rPr>
          <w:spacing w:val="2"/>
          <w:w w:val="100"/>
        </w:rPr>
        <w:t xml:space="preserve"> method that takes an input value was changed from </w:t>
      </w:r>
      <w:r w:rsidRPr="00EC3D6D">
        <w:rPr>
          <w:rStyle w:val="Code"/>
        </w:rPr>
        <w:t>StringBuffer</w:t>
      </w:r>
      <w:r>
        <w:rPr>
          <w:spacing w:val="2"/>
          <w:w w:val="100"/>
        </w:rPr>
        <w:t xml:space="preserve"> to </w:t>
      </w:r>
      <w:r w:rsidRPr="00EC3D6D">
        <w:rPr>
          <w:rStyle w:val="Code"/>
        </w:rPr>
        <w:t>String</w:t>
      </w:r>
      <w:r>
        <w:rPr>
          <w:spacing w:val="2"/>
          <w:w w:val="100"/>
        </w:rPr>
        <w:t>.</w:t>
      </w:r>
    </w:p>
    <w:p w:rsidR="00741663" w:rsidRDefault="00741663" w:rsidP="00741663">
      <w:pPr>
        <w:pStyle w:val="Paragraph"/>
        <w:rPr>
          <w:spacing w:val="2"/>
          <w:w w:val="100"/>
        </w:rPr>
      </w:pPr>
      <w:r>
        <w:rPr>
          <w:spacing w:val="2"/>
          <w:w w:val="100"/>
        </w:rPr>
        <w:t xml:space="preserve">The subscription name parameter was missing from the </w:t>
      </w:r>
      <w:r w:rsidRPr="00EC3D6D">
        <w:rPr>
          <w:rStyle w:val="Code"/>
        </w:rPr>
        <w:t>createDurableSubscription</w:t>
      </w:r>
      <w:r>
        <w:rPr>
          <w:spacing w:val="2"/>
          <w:w w:val="100"/>
        </w:rPr>
        <w:t xml:space="preserve"> method of </w:t>
      </w:r>
      <w:r w:rsidRPr="00EC3D6D">
        <w:rPr>
          <w:rStyle w:val="Code"/>
        </w:rPr>
        <w:t>TopicConnection</w:t>
      </w:r>
      <w:r>
        <w:rPr>
          <w:spacing w:val="2"/>
          <w:w w:val="100"/>
        </w:rPr>
        <w:t>. It has been added.</w:t>
      </w:r>
    </w:p>
    <w:p w:rsidR="00741663" w:rsidRPr="00CC11BD" w:rsidRDefault="000838E8" w:rsidP="004D781D">
      <w:pPr>
        <w:pStyle w:val="Appendix3"/>
      </w:pPr>
      <w:bookmarkStart w:id="6872" w:name="_Toc311729397"/>
      <w:bookmarkStart w:id="6873" w:name="_Toc339906533"/>
      <w:r>
        <w:t>JMS source Java API documentation e</w:t>
      </w:r>
      <w:r w:rsidR="00741663" w:rsidRPr="00CC11BD">
        <w:t>rrata</w:t>
      </w:r>
      <w:bookmarkEnd w:id="6872"/>
      <w:bookmarkEnd w:id="6873"/>
    </w:p>
    <w:p w:rsidR="00741663" w:rsidRDefault="00741663" w:rsidP="00741663">
      <w:pPr>
        <w:pStyle w:val="Paragraph"/>
        <w:rPr>
          <w:spacing w:val="2"/>
          <w:w w:val="100"/>
        </w:rPr>
      </w:pPr>
      <w:r>
        <w:rPr>
          <w:spacing w:val="2"/>
          <w:w w:val="100"/>
        </w:rPr>
        <w:t xml:space="preserve">The correct end-of-message indicator for the </w:t>
      </w:r>
      <w:r w:rsidRPr="00EC3D6D">
        <w:rPr>
          <w:rStyle w:val="Code"/>
        </w:rPr>
        <w:t>readBytes</w:t>
      </w:r>
      <w:r>
        <w:rPr>
          <w:spacing w:val="2"/>
          <w:w w:val="100"/>
        </w:rPr>
        <w:t xml:space="preserve"> method of </w:t>
      </w:r>
      <w:r w:rsidRPr="00EC3D6D">
        <w:rPr>
          <w:rStyle w:val="Code"/>
        </w:rPr>
        <w:t>BytesMessage</w:t>
      </w:r>
      <w:r>
        <w:rPr>
          <w:spacing w:val="2"/>
          <w:w w:val="100"/>
        </w:rPr>
        <w:t xml:space="preserve"> is a return value of </w:t>
      </w:r>
      <w:r w:rsidRPr="00EC3D6D">
        <w:rPr>
          <w:rStyle w:val="Code"/>
        </w:rPr>
        <w:t>-1</w:t>
      </w:r>
      <w:r>
        <w:rPr>
          <w:spacing w:val="2"/>
          <w:w w:val="100"/>
        </w:rPr>
        <w:t>.</w:t>
      </w:r>
    </w:p>
    <w:p w:rsidR="00741663" w:rsidRDefault="00741663" w:rsidP="00741663">
      <w:pPr>
        <w:pStyle w:val="Paragraph"/>
        <w:rPr>
          <w:spacing w:val="2"/>
          <w:w w:val="100"/>
        </w:rPr>
      </w:pPr>
      <w:r>
        <w:rPr>
          <w:spacing w:val="2"/>
          <w:w w:val="100"/>
        </w:rPr>
        <w:t xml:space="preserve">The </w:t>
      </w:r>
      <w:r w:rsidRPr="00EC3D6D">
        <w:rPr>
          <w:rStyle w:val="Code"/>
        </w:rPr>
        <w:t>setPriority</w:t>
      </w:r>
      <w:r>
        <w:rPr>
          <w:spacing w:val="2"/>
          <w:w w:val="100"/>
        </w:rPr>
        <w:t xml:space="preserve"> method of </w:t>
      </w:r>
      <w:r w:rsidRPr="00EC3D6D">
        <w:rPr>
          <w:rStyle w:val="Code"/>
        </w:rPr>
        <w:t>MessageProducer</w:t>
      </w:r>
      <w:r>
        <w:rPr>
          <w:spacing w:val="2"/>
          <w:w w:val="100"/>
        </w:rPr>
        <w:t xml:space="preserve"> should have a parameter named </w:t>
      </w:r>
      <w:r w:rsidRPr="00EC3D6D">
        <w:rPr>
          <w:rStyle w:val="Code"/>
        </w:rPr>
        <w:t>priority</w:t>
      </w:r>
      <w:r>
        <w:rPr>
          <w:spacing w:val="2"/>
          <w:w w:val="100"/>
        </w:rPr>
        <w:t xml:space="preserve"> not </w:t>
      </w:r>
      <w:r w:rsidRPr="00EC3D6D">
        <w:rPr>
          <w:rStyle w:val="Code"/>
        </w:rPr>
        <w:t>deliveryMode</w:t>
      </w:r>
      <w:r>
        <w:rPr>
          <w:spacing w:val="2"/>
          <w:w w:val="100"/>
        </w:rPr>
        <w:t>.</w:t>
      </w:r>
    </w:p>
    <w:p w:rsidR="00741663" w:rsidRPr="00CC11BD" w:rsidRDefault="000838E8" w:rsidP="004D781D">
      <w:pPr>
        <w:pStyle w:val="Appendix3"/>
      </w:pPr>
      <w:bookmarkStart w:id="6874" w:name="_Toc311729398"/>
      <w:bookmarkStart w:id="6875" w:name="_Toc339906534"/>
      <w:r>
        <w:t>JMS source Java API documentation c</w:t>
      </w:r>
      <w:r w:rsidR="00741663" w:rsidRPr="00CC11BD">
        <w:t>larifications</w:t>
      </w:r>
      <w:bookmarkEnd w:id="6874"/>
      <w:bookmarkEnd w:id="6875"/>
    </w:p>
    <w:p w:rsidR="00741663" w:rsidRDefault="00741663" w:rsidP="00741663">
      <w:pPr>
        <w:pStyle w:val="Paragraph"/>
        <w:rPr>
          <w:spacing w:val="2"/>
          <w:w w:val="100"/>
        </w:rPr>
      </w:pPr>
      <w:r>
        <w:rPr>
          <w:spacing w:val="2"/>
          <w:w w:val="100"/>
        </w:rPr>
        <w:t xml:space="preserve">Note that byte values are returned as </w:t>
      </w:r>
      <w:proofErr w:type="gramStart"/>
      <w:r w:rsidRPr="00EC3D6D">
        <w:rPr>
          <w:rStyle w:val="Code"/>
        </w:rPr>
        <w:t>byte[</w:t>
      </w:r>
      <w:proofErr w:type="gramEnd"/>
      <w:r w:rsidRPr="00EC3D6D">
        <w:rPr>
          <w:rStyle w:val="Code"/>
        </w:rPr>
        <w:t>]</w:t>
      </w:r>
      <w:r>
        <w:rPr>
          <w:spacing w:val="2"/>
          <w:w w:val="100"/>
        </w:rPr>
        <w:t xml:space="preserve"> not </w:t>
      </w:r>
      <w:r w:rsidRPr="00EC3D6D">
        <w:rPr>
          <w:rStyle w:val="Code"/>
        </w:rPr>
        <w:t>Byte[]</w:t>
      </w:r>
      <w:r>
        <w:rPr>
          <w:spacing w:val="2"/>
          <w:w w:val="100"/>
        </w:rPr>
        <w:t xml:space="preserve"> by the </w:t>
      </w:r>
      <w:r w:rsidRPr="00EC3D6D">
        <w:rPr>
          <w:rStyle w:val="Code"/>
        </w:rPr>
        <w:t>readObject</w:t>
      </w:r>
      <w:r>
        <w:rPr>
          <w:spacing w:val="2"/>
          <w:w w:val="100"/>
        </w:rPr>
        <w:t xml:space="preserve"> method of </w:t>
      </w:r>
      <w:r w:rsidRPr="00EC3D6D">
        <w:rPr>
          <w:rStyle w:val="Code"/>
        </w:rPr>
        <w:t>StreamMessage</w:t>
      </w:r>
      <w:r>
        <w:rPr>
          <w:spacing w:val="2"/>
          <w:w w:val="100"/>
        </w:rPr>
        <w:t xml:space="preserve"> and the </w:t>
      </w:r>
      <w:r w:rsidRPr="00EC3D6D">
        <w:rPr>
          <w:rStyle w:val="Code"/>
        </w:rPr>
        <w:t>getObject</w:t>
      </w:r>
      <w:r>
        <w:rPr>
          <w:spacing w:val="2"/>
          <w:w w:val="100"/>
        </w:rPr>
        <w:t xml:space="preserve"> method of </w:t>
      </w:r>
      <w:r w:rsidRPr="00EC3D6D">
        <w:rPr>
          <w:rStyle w:val="Code"/>
        </w:rPr>
        <w:t>MapMessage</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acknowledge</w:t>
      </w:r>
      <w:r>
        <w:rPr>
          <w:spacing w:val="2"/>
          <w:w w:val="100"/>
        </w:rPr>
        <w:t xml:space="preserve"> method of </w:t>
      </w:r>
      <w:r w:rsidRPr="00EC3D6D">
        <w:rPr>
          <w:rStyle w:val="Code"/>
        </w:rPr>
        <w:t>Message</w:t>
      </w:r>
      <w:r>
        <w:rPr>
          <w:spacing w:val="2"/>
          <w:w w:val="100"/>
        </w:rPr>
        <w:t xml:space="preserve"> acknowledges all messages received on that message’s session.</w:t>
      </w:r>
    </w:p>
    <w:p w:rsidR="00741663" w:rsidRDefault="00741663" w:rsidP="00741663">
      <w:pPr>
        <w:pStyle w:val="Paragraph"/>
        <w:rPr>
          <w:spacing w:val="2"/>
          <w:w w:val="100"/>
        </w:rPr>
      </w:pPr>
      <w:r>
        <w:rPr>
          <w:spacing w:val="2"/>
          <w:w w:val="100"/>
        </w:rPr>
        <w:t xml:space="preserve">Note that the </w:t>
      </w:r>
      <w:r w:rsidRPr="00EC3D6D">
        <w:rPr>
          <w:rStyle w:val="Code"/>
        </w:rPr>
        <w:t>InvalidClientIDException</w:t>
      </w:r>
      <w:r>
        <w:rPr>
          <w:spacing w:val="2"/>
          <w:w w:val="100"/>
        </w:rPr>
        <w:t xml:space="preserve"> is used for any client id value that a JMS provider considers invalid. Since client id value is JMS provider specific the criteria for determining a valid value is provider specific.</w:t>
      </w:r>
    </w:p>
    <w:p w:rsidR="00741663" w:rsidRDefault="00741663" w:rsidP="00741663">
      <w:pPr>
        <w:pStyle w:val="Paragraph"/>
        <w:rPr>
          <w:spacing w:val="2"/>
          <w:w w:val="100"/>
        </w:rPr>
      </w:pPr>
      <w:r>
        <w:rPr>
          <w:spacing w:val="2"/>
          <w:w w:val="100"/>
        </w:rPr>
        <w:lastRenderedPageBreak/>
        <w:t xml:space="preserve">A note has been added to the </w:t>
      </w:r>
      <w:r w:rsidRPr="00EC3D6D">
        <w:rPr>
          <w:rStyle w:val="Code"/>
        </w:rPr>
        <w:t>readBytes</w:t>
      </w:r>
      <w:r>
        <w:rPr>
          <w:spacing w:val="2"/>
          <w:w w:val="100"/>
        </w:rPr>
        <w:t xml:space="preserve"> method of </w:t>
      </w:r>
      <w:r w:rsidRPr="00EC3D6D">
        <w:rPr>
          <w:rStyle w:val="Code"/>
        </w:rPr>
        <w:t>StreamMessage</w:t>
      </w:r>
      <w:r>
        <w:rPr>
          <w:spacing w:val="2"/>
          <w:w w:val="100"/>
        </w:rPr>
        <w:t xml:space="preserve"> and </w:t>
      </w:r>
      <w:r w:rsidRPr="00EC3D6D">
        <w:rPr>
          <w:rStyle w:val="Code"/>
        </w:rPr>
        <w:t>BytesMessage</w:t>
      </w:r>
      <w:r>
        <w:rPr>
          <w:spacing w:val="2"/>
          <w:w w:val="100"/>
        </w:rPr>
        <w:t xml:space="preserve"> to describe how values that overflow the size of the input buffer are handled.</w:t>
      </w:r>
    </w:p>
    <w:p w:rsidR="00741663" w:rsidRDefault="00741663" w:rsidP="00741663">
      <w:pPr>
        <w:pStyle w:val="Paragraph"/>
        <w:rPr>
          <w:spacing w:val="2"/>
          <w:w w:val="100"/>
        </w:rPr>
      </w:pPr>
      <w:r>
        <w:rPr>
          <w:spacing w:val="2"/>
          <w:w w:val="100"/>
        </w:rPr>
        <w:t xml:space="preserve">A note has been added that clarifies when </w:t>
      </w:r>
      <w:r w:rsidRPr="00EC3D6D">
        <w:rPr>
          <w:rStyle w:val="Code"/>
        </w:rPr>
        <w:t>setClientID</w:t>
      </w:r>
      <w:r>
        <w:rPr>
          <w:spacing w:val="2"/>
          <w:w w:val="100"/>
        </w:rPr>
        <w:t xml:space="preserve"> method of </w:t>
      </w:r>
      <w:r w:rsidRPr="00EC3D6D">
        <w:rPr>
          <w:rStyle w:val="Code"/>
        </w:rPr>
        <w:t>Connection</w:t>
      </w:r>
      <w:r>
        <w:rPr>
          <w:spacing w:val="2"/>
          <w:w w:val="100"/>
        </w:rPr>
        <w:t xml:space="preserve"> should be used.</w:t>
      </w:r>
    </w:p>
    <w:p w:rsidR="00741663" w:rsidRDefault="00741663" w:rsidP="00741663">
      <w:pPr>
        <w:pStyle w:val="Paragraph"/>
        <w:rPr>
          <w:spacing w:val="2"/>
          <w:w w:val="100"/>
        </w:rPr>
      </w:pPr>
      <w:r>
        <w:rPr>
          <w:spacing w:val="2"/>
          <w:w w:val="100"/>
        </w:rPr>
        <w:t xml:space="preserve">Note that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with a null value is equivalent to unsetting the </w:t>
      </w:r>
      <w:r w:rsidRPr="00EC3D6D">
        <w:rPr>
          <w:rStyle w:val="Code"/>
        </w:rPr>
        <w:t>MessageListener</w:t>
      </w:r>
      <w:r>
        <w:rPr>
          <w:spacing w:val="2"/>
          <w:w w:val="100"/>
        </w:rPr>
        <w:t>.</w:t>
      </w:r>
    </w:p>
    <w:p w:rsidR="00741663" w:rsidRDefault="00741663" w:rsidP="00741663">
      <w:pPr>
        <w:pStyle w:val="Paragraph"/>
        <w:rPr>
          <w:spacing w:val="2"/>
          <w:w w:val="100"/>
        </w:rPr>
      </w:pPr>
      <w:r>
        <w:rPr>
          <w:spacing w:val="2"/>
          <w:w w:val="100"/>
        </w:rPr>
        <w:t xml:space="preserve">Note that the </w:t>
      </w:r>
      <w:r w:rsidRPr="00EC3D6D">
        <w:rPr>
          <w:rStyle w:val="Code"/>
        </w:rPr>
        <w:t>unsubscribe</w:t>
      </w:r>
      <w:r>
        <w:rPr>
          <w:spacing w:val="2"/>
          <w:w w:val="100"/>
        </w:rPr>
        <w:t xml:space="preserve"> method of </w:t>
      </w:r>
      <w:r w:rsidRPr="00EC3D6D">
        <w:rPr>
          <w:rStyle w:val="Code"/>
        </w:rPr>
        <w:t>TopicSession</w:t>
      </w:r>
      <w:r>
        <w:rPr>
          <w:spacing w:val="2"/>
          <w:w w:val="100"/>
        </w:rPr>
        <w:t xml:space="preserve"> should not be called to delete a durable subscription if there is a </w:t>
      </w:r>
      <w:r w:rsidRPr="00EC3D6D">
        <w:rPr>
          <w:rStyle w:val="Code"/>
        </w:rPr>
        <w:t>TopicConsumer</w:t>
      </w:r>
      <w:r>
        <w:rPr>
          <w:spacing w:val="2"/>
          <w:w w:val="100"/>
        </w:rPr>
        <w:t xml:space="preserve"> currently consuming it.</w:t>
      </w:r>
    </w:p>
    <w:p w:rsidR="00741663" w:rsidRDefault="00741663" w:rsidP="00741663">
      <w:pPr>
        <w:pStyle w:val="Paragraph"/>
        <w:rPr>
          <w:spacing w:val="2"/>
          <w:w w:val="100"/>
        </w:rPr>
      </w:pPr>
      <w:r>
        <w:rPr>
          <w:spacing w:val="2"/>
          <w:w w:val="100"/>
        </w:rPr>
        <w:t xml:space="preserve">Note that result of calling the </w:t>
      </w:r>
      <w:r w:rsidRPr="00EC3D6D">
        <w:rPr>
          <w:rStyle w:val="Code"/>
        </w:rPr>
        <w:t>setMessageListener</w:t>
      </w:r>
      <w:r>
        <w:rPr>
          <w:spacing w:val="2"/>
          <w:w w:val="100"/>
        </w:rPr>
        <w:t xml:space="preserve"> method of </w:t>
      </w:r>
      <w:r w:rsidRPr="00EC3D6D">
        <w:rPr>
          <w:rStyle w:val="Code"/>
        </w:rPr>
        <w:t>MessageConsumer</w:t>
      </w:r>
      <w:r>
        <w:rPr>
          <w:spacing w:val="2"/>
          <w:w w:val="100"/>
        </w:rPr>
        <w:t xml:space="preserve"> while messages are being consumed by an existing listener or the consumer is being used to synchronously consume messages is undefined.</w:t>
      </w:r>
    </w:p>
    <w:p w:rsidR="00741663" w:rsidRDefault="00741663" w:rsidP="00741663">
      <w:pPr>
        <w:pStyle w:val="Paragraph"/>
        <w:rPr>
          <w:spacing w:val="2"/>
          <w:w w:val="100"/>
        </w:rPr>
      </w:pPr>
      <w:r>
        <w:rPr>
          <w:spacing w:val="2"/>
          <w:w w:val="100"/>
        </w:rPr>
        <w:t xml:space="preserve">Note the </w:t>
      </w:r>
      <w:r w:rsidRPr="006359B4">
        <w:rPr>
          <w:rStyle w:val="Code"/>
        </w:rPr>
        <w:t>createTopic</w:t>
      </w:r>
      <w:r>
        <w:rPr>
          <w:spacing w:val="2"/>
          <w:w w:val="100"/>
        </w:rPr>
        <w:t xml:space="preserve"> method of </w:t>
      </w:r>
      <w:r w:rsidRPr="006359B4">
        <w:rPr>
          <w:rStyle w:val="Code"/>
        </w:rPr>
        <w:t>TopicSession</w:t>
      </w:r>
      <w:r>
        <w:rPr>
          <w:spacing w:val="2"/>
          <w:w w:val="100"/>
        </w:rPr>
        <w:t xml:space="preserve"> and the </w:t>
      </w:r>
      <w:r w:rsidRPr="006359B4">
        <w:rPr>
          <w:rStyle w:val="Code"/>
        </w:rPr>
        <w:t>createQueue</w:t>
      </w:r>
      <w:r>
        <w:rPr>
          <w:spacing w:val="2"/>
          <w:w w:val="100"/>
        </w:rPr>
        <w:t xml:space="preserve"> method of </w:t>
      </w:r>
      <w:r w:rsidRPr="006359B4">
        <w:rPr>
          <w:rStyle w:val="Code"/>
        </w:rPr>
        <w:t>QueueSession</w:t>
      </w:r>
      <w:r>
        <w:rPr>
          <w:spacing w:val="2"/>
          <w:w w:val="100"/>
        </w:rPr>
        <w:t xml:space="preserve"> are used for converting a JMS provider specific name into a </w:t>
      </w:r>
      <w:r w:rsidRPr="006359B4">
        <w:rPr>
          <w:rStyle w:val="Code"/>
        </w:rPr>
        <w:t>Topic</w:t>
      </w:r>
      <w:r>
        <w:rPr>
          <w:spacing w:val="2"/>
          <w:w w:val="100"/>
        </w:rPr>
        <w:t xml:space="preserve"> or </w:t>
      </w:r>
      <w:r w:rsidRPr="006359B4">
        <w:rPr>
          <w:rStyle w:val="Code"/>
        </w:rPr>
        <w:t>Queue</w:t>
      </w:r>
      <w:r>
        <w:rPr>
          <w:spacing w:val="2"/>
          <w:w w:val="100"/>
        </w:rPr>
        <w:t xml:space="preserve"> object that represents an existing topic or queue by that name. These methods are not for creating the physical topic or queue. The physical creation of topics and queues are administrative tasks and are not done by JMS. The one exception is the creation of temporary topics and queues which is done using the </w:t>
      </w:r>
      <w:r w:rsidRPr="006359B4">
        <w:rPr>
          <w:rStyle w:val="Code"/>
        </w:rPr>
        <w:t>createTemporaryTopic</w:t>
      </w:r>
      <w:r>
        <w:rPr>
          <w:spacing w:val="2"/>
          <w:w w:val="100"/>
        </w:rPr>
        <w:t xml:space="preserve"> and </w:t>
      </w:r>
      <w:r w:rsidRPr="006359B4">
        <w:rPr>
          <w:rStyle w:val="Code"/>
        </w:rPr>
        <w:t>createTemporaryQueue</w:t>
      </w:r>
      <w:r>
        <w:rPr>
          <w:spacing w:val="2"/>
          <w:w w:val="100"/>
        </w:rPr>
        <w:t xml:space="preserve"> methods.</w:t>
      </w:r>
    </w:p>
    <w:p w:rsidR="00741663" w:rsidRDefault="00741663" w:rsidP="00741663">
      <w:pPr>
        <w:pStyle w:val="Paragraph"/>
        <w:rPr>
          <w:spacing w:val="2"/>
          <w:w w:val="100"/>
        </w:rPr>
      </w:pPr>
      <w:r>
        <w:rPr>
          <w:spacing w:val="2"/>
          <w:w w:val="100"/>
        </w:rPr>
        <w:t xml:space="preserve">Note that the </w:t>
      </w:r>
      <w:r w:rsidRPr="006359B4">
        <w:rPr>
          <w:rStyle w:val="Code"/>
        </w:rPr>
        <w:t>setObject</w:t>
      </w:r>
      <w:r>
        <w:rPr>
          <w:spacing w:val="2"/>
          <w:w w:val="100"/>
        </w:rPr>
        <w:t xml:space="preserve"> method of </w:t>
      </w:r>
      <w:r w:rsidRPr="006359B4">
        <w:rPr>
          <w:rStyle w:val="Code"/>
        </w:rPr>
        <w:t>ObjectMessage</w:t>
      </w:r>
      <w:r>
        <w:rPr>
          <w:spacing w:val="2"/>
          <w:w w:val="100"/>
        </w:rPr>
        <w:t xml:space="preserve"> places a copy of the input object in a message.</w:t>
      </w:r>
    </w:p>
    <w:p w:rsidR="00741663" w:rsidRDefault="00741663" w:rsidP="00741663">
      <w:pPr>
        <w:pStyle w:val="Paragraph"/>
        <w:rPr>
          <w:spacing w:val="2"/>
          <w:w w:val="100"/>
        </w:rPr>
      </w:pPr>
      <w:r>
        <w:rPr>
          <w:spacing w:val="2"/>
          <w:w w:val="100"/>
        </w:rPr>
        <w:t xml:space="preserve">Note that a connection is created in stopped mode and, for incoming messages to be delivered to the message listeners of its </w:t>
      </w:r>
      <w:proofErr w:type="gramStart"/>
      <w:r>
        <w:rPr>
          <w:spacing w:val="2"/>
          <w:w w:val="100"/>
        </w:rPr>
        <w:t>sessions,</w:t>
      </w:r>
      <w:proofErr w:type="gramEnd"/>
      <w:r>
        <w:rPr>
          <w:spacing w:val="2"/>
          <w:w w:val="100"/>
        </w:rPr>
        <w:t xml:space="preserve"> its </w:t>
      </w:r>
      <w:r>
        <w:rPr>
          <w:rStyle w:val="Emphasis"/>
          <w:spacing w:val="2"/>
          <w:w w:val="100"/>
        </w:rPr>
        <w:t>start</w:t>
      </w:r>
      <w:r>
        <w:rPr>
          <w:spacing w:val="2"/>
          <w:w w:val="100"/>
        </w:rPr>
        <w:t xml:space="preserve"> method must be called.</w:t>
      </w:r>
    </w:p>
    <w:p w:rsidR="00741663" w:rsidRDefault="00741663" w:rsidP="00741663">
      <w:pPr>
        <w:pStyle w:val="Paragraph"/>
        <w:rPr>
          <w:spacing w:val="2"/>
          <w:w w:val="100"/>
        </w:rPr>
      </w:pPr>
      <w:r>
        <w:rPr>
          <w:spacing w:val="2"/>
          <w:w w:val="100"/>
        </w:rPr>
        <w:t xml:space="preserve">Documentation of </w:t>
      </w:r>
      <w:r w:rsidRPr="006359B4">
        <w:rPr>
          <w:rStyle w:val="Code"/>
        </w:rPr>
        <w:t>Message</w:t>
      </w:r>
      <w:r>
        <w:rPr>
          <w:spacing w:val="2"/>
          <w:w w:val="100"/>
        </w:rPr>
        <w:t xml:space="preserve"> default constants has been added.</w:t>
      </w:r>
    </w:p>
    <w:p w:rsidR="00741663" w:rsidRDefault="00741663" w:rsidP="00741663">
      <w:pPr>
        <w:pStyle w:val="Paragraph"/>
        <w:rPr>
          <w:spacing w:val="2"/>
          <w:w w:val="100"/>
        </w:rPr>
      </w:pPr>
      <w:r>
        <w:rPr>
          <w:spacing w:val="2"/>
          <w:w w:val="100"/>
        </w:rPr>
        <w:t xml:space="preserve">Note the result of </w:t>
      </w:r>
      <w:r w:rsidRPr="006359B4">
        <w:rPr>
          <w:rStyle w:val="Code"/>
        </w:rPr>
        <w:t>readBytes</w:t>
      </w:r>
      <w:r>
        <w:rPr>
          <w:spacing w:val="2"/>
          <w:w w:val="100"/>
        </w:rPr>
        <w:t xml:space="preserve"> method of </w:t>
      </w:r>
      <w:r w:rsidRPr="006359B4">
        <w:rPr>
          <w:rStyle w:val="Code"/>
        </w:rPr>
        <w:t>StreamMessage</w:t>
      </w:r>
      <w:r>
        <w:rPr>
          <w:spacing w:val="2"/>
          <w:w w:val="100"/>
        </w:rPr>
        <w:t xml:space="preserve"> when the caller’s </w:t>
      </w:r>
      <w:proofErr w:type="gramStart"/>
      <w:r w:rsidRPr="006359B4">
        <w:rPr>
          <w:rStyle w:val="Code"/>
        </w:rPr>
        <w:t>byte[</w:t>
      </w:r>
      <w:proofErr w:type="gramEnd"/>
      <w:r w:rsidRPr="006359B4">
        <w:rPr>
          <w:rStyle w:val="Code"/>
        </w:rPr>
        <w:t>]</w:t>
      </w:r>
      <w:r>
        <w:rPr>
          <w:spacing w:val="2"/>
          <w:w w:val="100"/>
        </w:rPr>
        <w:t xml:space="preserve"> buffer is smaller than the </w:t>
      </w:r>
      <w:r w:rsidRPr="006359B4">
        <w:rPr>
          <w:rStyle w:val="Code"/>
        </w:rPr>
        <w:t>byte[]</w:t>
      </w:r>
      <w:r>
        <w:rPr>
          <w:spacing w:val="2"/>
          <w:w w:val="100"/>
        </w:rPr>
        <w:t xml:space="preserve"> field value being read.</w:t>
      </w:r>
    </w:p>
    <w:p w:rsidR="00741663" w:rsidRDefault="00741663" w:rsidP="00741663">
      <w:pPr>
        <w:pStyle w:val="Paragraph"/>
        <w:rPr>
          <w:spacing w:val="2"/>
          <w:w w:val="100"/>
        </w:rPr>
      </w:pPr>
      <w:r>
        <w:rPr>
          <w:spacing w:val="2"/>
          <w:w w:val="100"/>
        </w:rPr>
        <w:t xml:space="preserve">The documentation of </w:t>
      </w:r>
      <w:r w:rsidRPr="006359B4">
        <w:rPr>
          <w:rStyle w:val="Code"/>
        </w:rPr>
        <w:t>QueueRequestor</w:t>
      </w:r>
      <w:r>
        <w:rPr>
          <w:spacing w:val="2"/>
          <w:w w:val="100"/>
        </w:rPr>
        <w:t xml:space="preserve"> and </w:t>
      </w:r>
      <w:r w:rsidRPr="006359B4">
        <w:rPr>
          <w:rStyle w:val="Code"/>
        </w:rPr>
        <w:t>TopicRequestor</w:t>
      </w:r>
      <w:r>
        <w:rPr>
          <w:spacing w:val="2"/>
          <w:w w:val="100"/>
        </w:rPr>
        <w:t xml:space="preserve"> has been improved.</w:t>
      </w:r>
    </w:p>
    <w:p w:rsidR="00741663" w:rsidRDefault="00741663" w:rsidP="00741663">
      <w:pPr>
        <w:pStyle w:val="Paragraph"/>
        <w:rPr>
          <w:spacing w:val="2"/>
          <w:w w:val="100"/>
        </w:rPr>
      </w:pPr>
      <w:r>
        <w:rPr>
          <w:spacing w:val="2"/>
          <w:w w:val="100"/>
        </w:rPr>
        <w:t xml:space="preserve">The </w:t>
      </w:r>
      <w:r w:rsidRPr="006359B4">
        <w:rPr>
          <w:rStyle w:val="Code"/>
        </w:rPr>
        <w:t>IllegalStateException</w:t>
      </w:r>
      <w:r>
        <w:rPr>
          <w:spacing w:val="2"/>
          <w:w w:val="100"/>
        </w:rPr>
        <w:t xml:space="preserve"> has been noted as a required exception for several more error conditions. They are: acknowledging a message received from a closed session; attempting to call the </w:t>
      </w:r>
      <w:r w:rsidRPr="006359B4">
        <w:rPr>
          <w:rStyle w:val="Code"/>
        </w:rPr>
        <w:t>recover</w:t>
      </w:r>
      <w:r>
        <w:rPr>
          <w:spacing w:val="2"/>
          <w:w w:val="100"/>
        </w:rPr>
        <w:t xml:space="preserve"> method of a transacted session; attempting to call any method of a closed connection, session, consumer or producer (with the exception of the </w:t>
      </w:r>
      <w:r w:rsidRPr="006359B4">
        <w:rPr>
          <w:rStyle w:val="Code"/>
        </w:rPr>
        <w:t>close</w:t>
      </w:r>
      <w:r>
        <w:rPr>
          <w:spacing w:val="2"/>
          <w:w w:val="100"/>
        </w:rPr>
        <w:t xml:space="preserve"> method itself); attempting to set a connection’s client identifier at the wrong time or when it has been administratively configured.</w:t>
      </w:r>
    </w:p>
    <w:p w:rsidR="00741663" w:rsidRDefault="00741663" w:rsidP="004D781D">
      <w:pPr>
        <w:pStyle w:val="Appendix2"/>
      </w:pPr>
      <w:bookmarkStart w:id="6876" w:name="_Toc311729399"/>
      <w:bookmarkStart w:id="6877" w:name="_Toc339906535"/>
      <w:r>
        <w:t>Version 1.0.2b</w:t>
      </w:r>
      <w:bookmarkEnd w:id="6876"/>
      <w:bookmarkEnd w:id="6877"/>
    </w:p>
    <w:p w:rsidR="00741663" w:rsidRDefault="00741663" w:rsidP="00C82C12">
      <w:pPr>
        <w:pStyle w:val="Paragraph"/>
        <w:tabs>
          <w:tab w:val="left" w:pos="1276"/>
        </w:tabs>
        <w:rPr>
          <w:spacing w:val="2"/>
          <w:w w:val="100"/>
        </w:rPr>
      </w:pPr>
      <w:r>
        <w:rPr>
          <w:spacing w:val="2"/>
          <w:w w:val="100"/>
        </w:rPr>
        <w:t>The objective of version 1.0.2b of the JMS API Specification and Java API documentation is to correct errata in the JMS 1.02 Specification and the JMS 1.0.2a Java API documentation that have been uncovered by implementors and users.</w:t>
      </w:r>
    </w:p>
    <w:p w:rsidR="00741663" w:rsidRDefault="00741663" w:rsidP="00741663">
      <w:pPr>
        <w:pStyle w:val="Paragraph"/>
        <w:rPr>
          <w:spacing w:val="2"/>
          <w:w w:val="100"/>
        </w:rPr>
      </w:pPr>
      <w:r>
        <w:rPr>
          <w:spacing w:val="2"/>
          <w:w w:val="100"/>
        </w:rPr>
        <w:t>Version 1.0.2b incorporates two sets of errata, which are marked by change bars in the Specification:</w:t>
      </w:r>
    </w:p>
    <w:p w:rsidR="00741663" w:rsidRDefault="00741663" w:rsidP="00515B98">
      <w:pPr>
        <w:pStyle w:val="ListBullet"/>
      </w:pPr>
      <w:r>
        <w:lastRenderedPageBreak/>
        <w:t xml:space="preserve">Major errata and clarifications approved by a Java Community </w:t>
      </w:r>
      <w:proofErr w:type="gramStart"/>
      <w:r>
        <w:t>Process</w:t>
      </w:r>
      <w:r>
        <w:rPr>
          <w:spacing w:val="1"/>
          <w:sz w:val="12"/>
          <w:szCs w:val="12"/>
        </w:rPr>
        <w:t>S</w:t>
      </w:r>
      <w:r>
        <w:rPr>
          <w:rStyle w:val="Superscript"/>
        </w:rPr>
        <w:t>SM</w:t>
      </w:r>
      <w:r>
        <w:rPr>
          <w:spacing w:val="1"/>
          <w:sz w:val="12"/>
          <w:szCs w:val="12"/>
        </w:rPr>
        <w:t xml:space="preserve"> </w:t>
      </w:r>
      <w:r w:rsidR="00515B98">
        <w:rPr>
          <w:spacing w:val="1"/>
          <w:sz w:val="12"/>
          <w:szCs w:val="12"/>
        </w:rPr>
        <w:t xml:space="preserve"> </w:t>
      </w:r>
      <w:r>
        <w:t>program</w:t>
      </w:r>
      <w:proofErr w:type="gramEnd"/>
      <w:r>
        <w:t xml:space="preserve"> Maintenance Review that closed June 25, 2001.</w:t>
      </w:r>
    </w:p>
    <w:p w:rsidR="00741663" w:rsidRDefault="00741663" w:rsidP="00515B98">
      <w:pPr>
        <w:pStyle w:val="ListBullet"/>
      </w:pPr>
      <w:r>
        <w:t>Minor errata formerly listed on the JMS documentation web page.</w:t>
      </w:r>
    </w:p>
    <w:p w:rsidR="00741663" w:rsidRPr="00F53725" w:rsidRDefault="000838E8" w:rsidP="00585FA4">
      <w:pPr>
        <w:pStyle w:val="Appendix3"/>
      </w:pPr>
      <w:bookmarkStart w:id="6878" w:name="RTF39373338343a204865616432"/>
      <w:bookmarkStart w:id="6879" w:name="_Toc311729400"/>
      <w:bookmarkStart w:id="6880" w:name="_Toc339906536"/>
      <w:r>
        <w:t>JMS API specification, version 1.0.2: errata and c</w:t>
      </w:r>
      <w:r w:rsidR="00741663" w:rsidRPr="00F53725">
        <w:t>larifications</w:t>
      </w:r>
      <w:bookmarkEnd w:id="6878"/>
      <w:bookmarkEnd w:id="6879"/>
      <w:bookmarkEnd w:id="6880"/>
    </w:p>
    <w:p w:rsidR="00642020" w:rsidRDefault="00741663" w:rsidP="00642020">
      <w:pPr>
        <w:pStyle w:val="Paragraph"/>
        <w:rPr>
          <w:spacing w:val="2"/>
          <w:w w:val="100"/>
        </w:rPr>
      </w:pPr>
      <w:r>
        <w:rPr>
          <w:spacing w:val="2"/>
          <w:w w:val="100"/>
        </w:rPr>
        <w:t xml:space="preserve">The following errata and clarifications have been incorporated into the Specification. They are listed in the order in which they occur in the Specification. </w:t>
      </w:r>
    </w:p>
    <w:p w:rsidR="00741663" w:rsidRDefault="00421EBA" w:rsidP="004C3198">
      <w:pPr>
        <w:pStyle w:val="ListBullet"/>
      </w:pPr>
      <w:r>
        <w:t xml:space="preserve">Section </w:t>
      </w:r>
      <w:r w:rsidR="00D71E00">
        <w:fldChar w:fldCharType="begin"/>
      </w:r>
      <w:r>
        <w:instrText xml:space="preserve"> REF X12625 \r \h </w:instrText>
      </w:r>
      <w:r w:rsidR="00D71E00">
        <w:fldChar w:fldCharType="separate"/>
      </w:r>
      <w:r w:rsidR="00533AC6">
        <w:t>3.4.7</w:t>
      </w:r>
      <w:r w:rsidR="00D71E00">
        <w:fldChar w:fldCharType="end"/>
      </w:r>
      <w:r>
        <w:t xml:space="preserve"> "</w:t>
      </w:r>
      <w:r w:rsidR="00D71E00">
        <w:fldChar w:fldCharType="begin"/>
      </w:r>
      <w:r>
        <w:instrText xml:space="preserve"> REF X12625 \h </w:instrText>
      </w:r>
      <w:r w:rsidR="00D71E00">
        <w:fldChar w:fldCharType="separate"/>
      </w:r>
      <w:r w:rsidR="00533AC6">
        <w:t>JMSRedelivered</w:t>
      </w:r>
      <w:r w:rsidR="00D71E00">
        <w:fldChar w:fldCharType="end"/>
      </w:r>
      <w:r>
        <w:t>"</w:t>
      </w:r>
      <w:r w:rsidR="00741663">
        <w:t>: Change first paragraph to clarify when a provider must set this header field.</w:t>
      </w:r>
    </w:p>
    <w:p w:rsidR="00741663" w:rsidRDefault="00421EBA" w:rsidP="004C3198">
      <w:pPr>
        <w:pStyle w:val="ListBullet"/>
      </w:pPr>
      <w:r>
        <w:t xml:space="preserve">Section </w:t>
      </w:r>
      <w:r w:rsidR="00D71E00">
        <w:fldChar w:fldCharType="begin"/>
      </w:r>
      <w:r>
        <w:instrText xml:space="preserve"> REF X41763 \r \h </w:instrText>
      </w:r>
      <w:r w:rsidR="00D71E00">
        <w:fldChar w:fldCharType="separate"/>
      </w:r>
      <w:r w:rsidR="00533AC6">
        <w:t>3.5.9</w:t>
      </w:r>
      <w:r w:rsidR="00D71E00">
        <w:fldChar w:fldCharType="end"/>
      </w:r>
      <w:r>
        <w:t xml:space="preserve"> "</w:t>
      </w:r>
      <w:r w:rsidR="00D71E00">
        <w:fldChar w:fldCharType="begin"/>
      </w:r>
      <w:r>
        <w:instrText xml:space="preserve"> REF X41763 \h </w:instrText>
      </w:r>
      <w:r w:rsidR="00D71E00">
        <w:fldChar w:fldCharType="separate"/>
      </w:r>
      <w:r w:rsidR="00533AC6">
        <w:t>JMS defined properties</w:t>
      </w:r>
      <w:r w:rsidR="00D71E00">
        <w:fldChar w:fldCharType="end"/>
      </w:r>
      <w:r>
        <w:t xml:space="preserve">": </w:t>
      </w:r>
      <w:r w:rsidR="00741663">
        <w:t xml:space="preserve">Correct return value of </w:t>
      </w:r>
      <w:r w:rsidR="00741663" w:rsidRPr="002E0A9C">
        <w:rPr>
          <w:rStyle w:val="Code"/>
        </w:rPr>
        <w:t>ConnectionMetaData.getJMSXPropertyNames</w:t>
      </w:r>
      <w:r w:rsidR="00741663">
        <w:rPr>
          <w:i/>
          <w:iCs/>
        </w:rPr>
        <w:t xml:space="preserve"> </w:t>
      </w:r>
      <w:r w:rsidR="00741663">
        <w:t>method.</w:t>
      </w:r>
    </w:p>
    <w:p w:rsidR="00741663" w:rsidRDefault="00BC1EEC" w:rsidP="004C3198">
      <w:pPr>
        <w:pStyle w:val="ListBullet"/>
      </w:pPr>
      <w:r>
        <w:t xml:space="preserve">Section </w:t>
      </w:r>
      <w:r w:rsidR="00D71E00">
        <w:fldChar w:fldCharType="begin"/>
      </w:r>
      <w:r>
        <w:instrText xml:space="preserve"> REF X10515 \r \h </w:instrText>
      </w:r>
      <w:r w:rsidR="00D71E00">
        <w:fldChar w:fldCharType="separate"/>
      </w:r>
      <w:r w:rsidR="00533AC6">
        <w:t>3.8.1.1</w:t>
      </w:r>
      <w:r w:rsidR="00D71E00">
        <w:fldChar w:fldCharType="end"/>
      </w:r>
      <w:r>
        <w:t xml:space="preserve"> "</w:t>
      </w:r>
      <w:r w:rsidR="00D71E00">
        <w:fldChar w:fldCharType="begin"/>
      </w:r>
      <w:r>
        <w:instrText xml:space="preserve"> REF X10515 \h </w:instrText>
      </w:r>
      <w:r w:rsidR="00D71E00">
        <w:fldChar w:fldCharType="separate"/>
      </w:r>
      <w:r w:rsidR="00533AC6">
        <w:t>Message selector syntax</w:t>
      </w:r>
      <w:r w:rsidR="00D71E00">
        <w:fldChar w:fldCharType="end"/>
      </w:r>
      <w:r>
        <w:t>"</w:t>
      </w:r>
      <w:r w:rsidR="00741663">
        <w:t xml:space="preserve">: After the first sentence, add sentence about the interpretation of a message selector whose value is an empty string. In the third sub-bullet item under “Identifiers,” add </w:t>
      </w:r>
      <w:r w:rsidR="00741663" w:rsidRPr="002E0A9C">
        <w:rPr>
          <w:rStyle w:val="Code"/>
        </w:rPr>
        <w:t>ESCAPE</w:t>
      </w:r>
      <w:r w:rsidR="00741663">
        <w:t xml:space="preserve"> to the list of prohibited identifiers. In the fourth sub-bullet item, add sentence about data types of property values, and move description of the value of nonexistent properties referenced in a selector from last bullet item to here. Add sub-bullet item clarifying that data type conversions do not apply to properties used in message selectors. In the first sub-bullet item under “Comparison Operators,” clarify the result of comparing non-like type values. At end of section, correct quotation marks in example.</w:t>
      </w:r>
    </w:p>
    <w:p w:rsidR="00741663" w:rsidRDefault="0011362F" w:rsidP="004C3198">
      <w:pPr>
        <w:pStyle w:val="ListBullet"/>
      </w:pPr>
      <w:r>
        <w:t xml:space="preserve">Section </w:t>
      </w:r>
      <w:r w:rsidR="00D71E00">
        <w:fldChar w:fldCharType="begin"/>
      </w:r>
      <w:r>
        <w:instrText xml:space="preserve"> REF X30046 \r \h </w:instrText>
      </w:r>
      <w:r w:rsidR="00D71E00">
        <w:fldChar w:fldCharType="separate"/>
      </w:r>
      <w:r w:rsidR="00533AC6">
        <w:t>3.10</w:t>
      </w:r>
      <w:r w:rsidR="00D71E00">
        <w:fldChar w:fldCharType="end"/>
      </w:r>
      <w:r>
        <w:t xml:space="preserve"> "</w:t>
      </w:r>
      <w:r w:rsidR="00D71E00">
        <w:fldChar w:fldCharType="begin"/>
      </w:r>
      <w:r>
        <w:instrText xml:space="preserve"> REF X30046 \h </w:instrText>
      </w:r>
      <w:r w:rsidR="00D71E00">
        <w:fldChar w:fldCharType="separate"/>
      </w:r>
      <w:r w:rsidR="00533AC6">
        <w:t>Changing the value of a received message</w:t>
      </w:r>
      <w:r w:rsidR="00D71E00">
        <w:fldChar w:fldCharType="end"/>
      </w:r>
      <w:r>
        <w:t>"</w:t>
      </w:r>
      <w:r w:rsidR="00741663">
        <w:t>: Add paragraph clarifying the semantics of redelivering a message that was modified after being received.</w:t>
      </w:r>
    </w:p>
    <w:p w:rsidR="00741663" w:rsidRDefault="006F40F3" w:rsidP="004C3198">
      <w:pPr>
        <w:pStyle w:val="ListBullet"/>
      </w:pPr>
      <w:r>
        <w:t xml:space="preserve">Section </w:t>
      </w:r>
      <w:r w:rsidR="00D71E00">
        <w:fldChar w:fldCharType="begin"/>
      </w:r>
      <w:r>
        <w:instrText xml:space="preserve"> REF X35535 \r \h </w:instrText>
      </w:r>
      <w:r w:rsidR="00D71E00">
        <w:fldChar w:fldCharType="separate"/>
      </w:r>
      <w:r w:rsidR="00533AC6">
        <w:t>3.12</w:t>
      </w:r>
      <w:r w:rsidR="00D71E00">
        <w:fldChar w:fldCharType="end"/>
      </w:r>
      <w:r>
        <w:t xml:space="preserve"> "</w:t>
      </w:r>
      <w:r w:rsidR="00D71E00">
        <w:fldChar w:fldCharType="begin"/>
      </w:r>
      <w:r>
        <w:instrText xml:space="preserve"> REF X35535 \h </w:instrText>
      </w:r>
      <w:r w:rsidR="00D71E00">
        <w:fldChar w:fldCharType="separate"/>
      </w:r>
      <w:r w:rsidR="00533AC6">
        <w:t>Provider implementations of JMS message interfaces</w:t>
      </w:r>
      <w:r w:rsidR="00D71E00">
        <w:fldChar w:fldCharType="end"/>
      </w:r>
      <w:r>
        <w:t xml:space="preserve">": </w:t>
      </w:r>
      <w:r w:rsidR="00741663">
        <w:t>Insert paragraph clarifying the handling of destinations for foreign message implementations.</w:t>
      </w:r>
    </w:p>
    <w:p w:rsidR="00741663" w:rsidRDefault="00750B93" w:rsidP="004C3198">
      <w:pPr>
        <w:pStyle w:val="ListBullet"/>
      </w:pPr>
      <w:r>
        <w:t xml:space="preserve">Section </w:t>
      </w:r>
      <w:r w:rsidR="00D71E00">
        <w:fldChar w:fldCharType="begin"/>
      </w:r>
      <w:r>
        <w:instrText xml:space="preserve"> REF RTF33343439343a204865616432 \r \h </w:instrText>
      </w:r>
      <w:r w:rsidR="00D71E00">
        <w:fldChar w:fldCharType="separate"/>
      </w:r>
      <w:r w:rsidR="00533AC6">
        <w:t>4.4.12</w:t>
      </w:r>
      <w:r w:rsidR="00D71E00">
        <w:fldChar w:fldCharType="end"/>
      </w:r>
      <w:r>
        <w:t xml:space="preserve"> "</w:t>
      </w:r>
      <w:r w:rsidR="00D71E00">
        <w:fldChar w:fldCharType="begin"/>
      </w:r>
      <w:r>
        <w:instrText xml:space="preserve"> REF RTF33343439343a204865616432 \h </w:instrText>
      </w:r>
      <w:r w:rsidR="00D71E00">
        <w:fldChar w:fldCharType="separate"/>
      </w:r>
      <w:ins w:id="6881" w:author="Nigel Deakin" w:date="2012-03-12T14:50:00Z">
        <w:r w:rsidR="00533AC6">
          <w:t>Duplicate delivery of m</w:t>
        </w:r>
        <w:r w:rsidR="00533AC6" w:rsidRPr="00864041">
          <w:t>essages</w:t>
        </w:r>
      </w:ins>
      <w:del w:id="6882" w:author="Nigel Deakin" w:date="2012-03-12T14:49:00Z">
        <w:r w:rsidR="007214A1" w:rsidDel="00533AC6">
          <w:delText>Duplicate delivery of m</w:delText>
        </w:r>
        <w:r w:rsidR="007214A1" w:rsidRPr="00864041" w:rsidDel="00533AC6">
          <w:delText>essages</w:delText>
        </w:r>
      </w:del>
      <w:r w:rsidR="00D71E00">
        <w:fldChar w:fldCharType="end"/>
      </w:r>
      <w:r>
        <w:t xml:space="preserve">" </w:t>
      </w:r>
      <w:r w:rsidR="00741663">
        <w:t xml:space="preserve">(formerly misnumbered 4.4.14): Add sentence about </w:t>
      </w:r>
      <w:r w:rsidR="00741663" w:rsidRPr="002E0A9C">
        <w:rPr>
          <w:rStyle w:val="Code"/>
        </w:rPr>
        <w:t>JMSRedelivered</w:t>
      </w:r>
      <w:r w:rsidR="00741663">
        <w:rPr>
          <w:i/>
          <w:iCs/>
        </w:rPr>
        <w:t xml:space="preserve"> </w:t>
      </w:r>
      <w:r w:rsidR="00741663">
        <w:t>message header field.</w:t>
      </w:r>
    </w:p>
    <w:p w:rsidR="00741663" w:rsidRDefault="004E2D60" w:rsidP="004C3198">
      <w:pPr>
        <w:pStyle w:val="ListBullet"/>
      </w:pPr>
      <w:r>
        <w:t xml:space="preserve">Section </w:t>
      </w:r>
      <w:r w:rsidR="00D71E00">
        <w:fldChar w:fldCharType="begin"/>
      </w:r>
      <w:r>
        <w:instrText xml:space="preserve"> REF RTF38373637343a204865616432 \r \h </w:instrText>
      </w:r>
      <w:r w:rsidR="00D71E00">
        <w:fldChar w:fldCharType="separate"/>
      </w:r>
      <w:r w:rsidR="00533AC6">
        <w:t>4.5.2</w:t>
      </w:r>
      <w:r w:rsidR="00D71E00">
        <w:fldChar w:fldCharType="end"/>
      </w:r>
      <w:r>
        <w:t xml:space="preserve"> "</w:t>
      </w:r>
      <w:r w:rsidR="00D71E00">
        <w:fldChar w:fldCharType="begin"/>
      </w:r>
      <w:r>
        <w:instrText xml:space="preserve"> REF RTF38373637343a204865616432 \h </w:instrText>
      </w:r>
      <w:r w:rsidR="00D71E00">
        <w:fldChar w:fldCharType="separate"/>
      </w:r>
      <w:ins w:id="6883" w:author="Nigel Deakin" w:date="2012-03-12T14:50:00Z">
        <w:r w:rsidR="00533AC6">
          <w:t>Asynchronous d</w:t>
        </w:r>
        <w:r w:rsidR="00533AC6" w:rsidRPr="00864041">
          <w:t>elivery</w:t>
        </w:r>
      </w:ins>
      <w:del w:id="6884" w:author="Nigel Deakin" w:date="2012-03-12T14:49:00Z">
        <w:r w:rsidR="007214A1" w:rsidDel="00533AC6">
          <w:delText>Asynchronous d</w:delText>
        </w:r>
        <w:r w:rsidR="007214A1" w:rsidRPr="00864041" w:rsidDel="00533AC6">
          <w:delText>elivery</w:delText>
        </w:r>
      </w:del>
      <w:r w:rsidR="00D71E00">
        <w:fldChar w:fldCharType="end"/>
      </w:r>
      <w:r>
        <w:t xml:space="preserve">": </w:t>
      </w:r>
      <w:r w:rsidR="00741663">
        <w:t xml:space="preserve">Clarify explanation of redelivery for </w:t>
      </w:r>
      <w:r w:rsidR="00741663" w:rsidRPr="002E0A9C">
        <w:rPr>
          <w:rStyle w:val="Code"/>
        </w:rPr>
        <w:t>AUTO_ACKNOWLEDGE</w:t>
      </w:r>
      <w:r w:rsidR="00741663">
        <w:t xml:space="preserve"> and </w:t>
      </w:r>
      <w:r w:rsidR="00741663" w:rsidRPr="002E0A9C">
        <w:rPr>
          <w:rStyle w:val="Code"/>
        </w:rPr>
        <w:t>DUPS_OK_ACKNOWLEDGE</w:t>
      </w:r>
      <w:r w:rsidR="00741663">
        <w:t xml:space="preserve"> acknowledgment modes.</w:t>
      </w:r>
    </w:p>
    <w:p w:rsidR="00741663" w:rsidRDefault="00AC5C98" w:rsidP="004C3198">
      <w:pPr>
        <w:pStyle w:val="ListBullet"/>
      </w:pPr>
      <w:r>
        <w:t xml:space="preserve">Section </w:t>
      </w:r>
      <w:r w:rsidR="00D71E00">
        <w:fldChar w:fldCharType="begin"/>
      </w:r>
      <w:r>
        <w:instrText xml:space="preserve"> REF RTF35333932353a204865616431 \r \h </w:instrText>
      </w:r>
      <w:r w:rsidR="00D71E00">
        <w:fldChar w:fldCharType="separate"/>
      </w:r>
      <w:r w:rsidR="00533AC6">
        <w:t>4.10</w:t>
      </w:r>
      <w:r w:rsidR="00D71E00">
        <w:fldChar w:fldCharType="end"/>
      </w:r>
      <w:r>
        <w:t xml:space="preserve"> "</w:t>
      </w:r>
      <w:r w:rsidR="00D71E00">
        <w:fldChar w:fldCharType="begin"/>
      </w:r>
      <w:r>
        <w:instrText xml:space="preserve"> REF RTF35333932353a204865616431 \h </w:instrText>
      </w:r>
      <w:r w:rsidR="00D71E00">
        <w:fldChar w:fldCharType="separate"/>
      </w:r>
      <w:r w:rsidR="00533AC6">
        <w:t>Reliability</w:t>
      </w:r>
      <w:r w:rsidR="00D71E00">
        <w:fldChar w:fldCharType="end"/>
      </w:r>
      <w:r>
        <w:t xml:space="preserve">": </w:t>
      </w:r>
      <w:r w:rsidR="00741663">
        <w:t xml:space="preserve">Clarify meaning of </w:t>
      </w:r>
      <w:r w:rsidR="00741663" w:rsidRPr="002E0A9C">
        <w:rPr>
          <w:rStyle w:val="Code"/>
        </w:rPr>
        <w:t>PERSISTENT</w:t>
      </w:r>
      <w:r w:rsidR="00741663">
        <w:t xml:space="preserve"> and </w:t>
      </w:r>
      <w:r w:rsidR="00741663" w:rsidRPr="002E0A9C">
        <w:rPr>
          <w:rStyle w:val="Code"/>
        </w:rPr>
        <w:t>NON_PERSISTENT</w:t>
      </w:r>
      <w:r w:rsidR="00741663">
        <w:t xml:space="preserve"> delivery modes throughout section.</w:t>
      </w:r>
    </w:p>
    <w:p w:rsidR="00741663" w:rsidRDefault="00A7721B" w:rsidP="004C3198">
      <w:pPr>
        <w:pStyle w:val="ListBullet"/>
      </w:pPr>
      <w:r>
        <w:t xml:space="preserve">Section </w:t>
      </w:r>
      <w:r w:rsidR="00D71E00">
        <w:fldChar w:fldCharType="begin"/>
      </w:r>
      <w:r>
        <w:instrText xml:space="preserve"> REF _Ref308088500 \r \h </w:instrText>
      </w:r>
      <w:r w:rsidR="00D71E00">
        <w:fldChar w:fldCharType="separate"/>
      </w:r>
      <w:r w:rsidR="00533AC6">
        <w:t>6.9</w:t>
      </w:r>
      <w:r w:rsidR="00D71E00">
        <w:fldChar w:fldCharType="end"/>
      </w:r>
      <w:r>
        <w:t xml:space="preserve"> "</w:t>
      </w:r>
      <w:r w:rsidR="00D71E00">
        <w:fldChar w:fldCharType="begin"/>
      </w:r>
      <w:r>
        <w:instrText xml:space="preserve"> REF _Ref308088506 \h </w:instrText>
      </w:r>
      <w:r w:rsidR="00D71E00">
        <w:fldChar w:fldCharType="separate"/>
      </w:r>
      <w:r w:rsidR="00533AC6">
        <w:t>TopicSession</w:t>
      </w:r>
      <w:r w:rsidR="00D71E00">
        <w:fldChar w:fldCharType="end"/>
      </w:r>
      <w:r>
        <w:t xml:space="preserve">": </w:t>
      </w:r>
      <w:r w:rsidR="00741663">
        <w:t>Clarify redelivery of messages for durable and nondurable subscriptions.</w:t>
      </w:r>
    </w:p>
    <w:p w:rsidR="00741663" w:rsidRPr="008F2AA0" w:rsidRDefault="00741663" w:rsidP="008F2AA0">
      <w:pPr>
        <w:pStyle w:val="ListBullet1Cont"/>
      </w:pPr>
      <w:r w:rsidRPr="008F2AA0">
        <w:t>Rationale for this change: The scope of redelivery is the lifetime of a destination, not of the session that is consuming it. Each nondurable subscription is a different destination, and its lifetime is the session that creates it. Each temporary queue or topic is a different destination whose lifetime is the connection that creates it.</w:t>
      </w:r>
    </w:p>
    <w:p w:rsidR="00741663" w:rsidRDefault="007A6C7D" w:rsidP="004C3198">
      <w:pPr>
        <w:pStyle w:val="ListBullet"/>
      </w:pPr>
      <w:r>
        <w:t xml:space="preserve">Section </w:t>
      </w:r>
      <w:r w:rsidR="00D71E00">
        <w:fldChar w:fldCharType="begin"/>
      </w:r>
      <w:r>
        <w:instrText xml:space="preserve"> REF RTF39393833323a204865616431 \r \h </w:instrText>
      </w:r>
      <w:r w:rsidR="00D71E00">
        <w:fldChar w:fldCharType="separate"/>
      </w:r>
      <w:r w:rsidR="00533AC6">
        <w:t>6.12</w:t>
      </w:r>
      <w:r w:rsidR="00D71E00">
        <w:fldChar w:fldCharType="end"/>
      </w:r>
      <w:r>
        <w:t xml:space="preserve"> "</w:t>
      </w:r>
      <w:r w:rsidR="00D71E00">
        <w:fldChar w:fldCharType="begin"/>
      </w:r>
      <w:r>
        <w:instrText xml:space="preserve"> REF RTF39393833323a204865616431 \h </w:instrText>
      </w:r>
      <w:r w:rsidR="00D71E00">
        <w:fldChar w:fldCharType="separate"/>
      </w:r>
      <w:r w:rsidR="00533AC6">
        <w:t>Recovery and redelivery</w:t>
      </w:r>
      <w:r w:rsidR="00D71E00">
        <w:fldChar w:fldCharType="end"/>
      </w:r>
      <w:r>
        <w:t xml:space="preserve">": </w:t>
      </w:r>
      <w:r w:rsidR="00741663">
        <w:t>Clarify recoverability of messages for nondurable subscriptions.</w:t>
      </w:r>
    </w:p>
    <w:p w:rsidR="00741663" w:rsidRDefault="00741663" w:rsidP="008F2AA0">
      <w:pPr>
        <w:pStyle w:val="ListBullet1Cont"/>
      </w:pPr>
      <w:r>
        <w:t xml:space="preserve">Rationale for this change: Update the Specification to meet the expectation that a nondurable subscriber performs the same as a </w:t>
      </w:r>
      <w:r>
        <w:lastRenderedPageBreak/>
        <w:t>durable subscriber as long as the nondurable subscriber is in existence. The original statement in the specification could be interpreted to mean that message recovery was optional for a nondurable subscriber. It would be valuable to have a lower quality of service that did not require acknowledgement overhead, but a new mechanism should be provided to specify the lower quality of service option; the minimum quality of service required by the current specification should not be lowered.</w:t>
      </w:r>
    </w:p>
    <w:p w:rsidR="00741663" w:rsidRDefault="005912D7" w:rsidP="004C3198">
      <w:pPr>
        <w:pStyle w:val="ListBullet"/>
      </w:pPr>
      <w:r>
        <w:t xml:space="preserve">Section </w:t>
      </w:r>
      <w:r w:rsidR="00D71E00">
        <w:fldChar w:fldCharType="begin"/>
      </w:r>
      <w:r>
        <w:instrText xml:space="preserve"> REF _Ref308088566 \r \h </w:instrText>
      </w:r>
      <w:r w:rsidR="00D71E00">
        <w:fldChar w:fldCharType="separate"/>
      </w:r>
      <w:r w:rsidR="00533AC6">
        <w:t>7.3</w:t>
      </w:r>
      <w:r w:rsidR="00D71E00">
        <w:fldChar w:fldCharType="end"/>
      </w:r>
      <w:r>
        <w:t xml:space="preserve"> "</w:t>
      </w:r>
      <w:r w:rsidR="00D71E00">
        <w:fldChar w:fldCharType="begin"/>
      </w:r>
      <w:r>
        <w:instrText xml:space="preserve"> REF _Ref308088574 \h </w:instrText>
      </w:r>
      <w:r w:rsidR="00D71E00">
        <w:fldChar w:fldCharType="separate"/>
      </w:r>
      <w:r w:rsidR="00533AC6">
        <w:t>Standard exceptions</w:t>
      </w:r>
      <w:r w:rsidR="00D71E00">
        <w:fldChar w:fldCharType="end"/>
      </w:r>
      <w:r>
        <w:t xml:space="preserve">": </w:t>
      </w:r>
      <w:r w:rsidR="00741663">
        <w:t xml:space="preserve">In description of </w:t>
      </w:r>
      <w:r w:rsidR="00741663" w:rsidRPr="002E0A9C">
        <w:rPr>
          <w:rStyle w:val="Code"/>
        </w:rPr>
        <w:t>IllegalStateException</w:t>
      </w:r>
      <w:r w:rsidR="00741663">
        <w:t xml:space="preserve">, change “should” to “must”. In description of </w:t>
      </w:r>
      <w:r w:rsidR="00741663" w:rsidRPr="002E0A9C">
        <w:rPr>
          <w:rStyle w:val="Code"/>
        </w:rPr>
        <w:t>MessageFormatException</w:t>
      </w:r>
      <w:r w:rsidR="00741663">
        <w:t>, correct method names, and change “should” to “must” in last sentence.</w:t>
      </w:r>
    </w:p>
    <w:p w:rsidR="00741663" w:rsidRDefault="00741663" w:rsidP="00392643">
      <w:pPr>
        <w:pStyle w:val="Appendix3"/>
      </w:pPr>
      <w:bookmarkStart w:id="6885" w:name="_Toc311729401"/>
      <w:bookmarkStart w:id="6886" w:name="_Toc339906537"/>
      <w:r w:rsidRPr="00585FA4">
        <w:t xml:space="preserve">JMS API Java API </w:t>
      </w:r>
      <w:r w:rsidR="000838E8">
        <w:t>documentation, version 1.0.2a: major e</w:t>
      </w:r>
      <w:r w:rsidRPr="00585FA4">
        <w:t>rrata</w:t>
      </w:r>
      <w:bookmarkEnd w:id="6885"/>
      <w:bookmarkEnd w:id="6886"/>
    </w:p>
    <w:p w:rsidR="00741663" w:rsidRDefault="00741663" w:rsidP="00741663">
      <w:pPr>
        <w:pStyle w:val="Paragraph"/>
        <w:rPr>
          <w:spacing w:val="2"/>
          <w:w w:val="100"/>
        </w:rPr>
      </w:pPr>
      <w:r>
        <w:rPr>
          <w:spacing w:val="2"/>
          <w:w w:val="100"/>
        </w:rPr>
        <w:t>The following items represent significant clarifications of the JMS API Java API documentation, version 1.0.2a. They are categorized as follows:</w:t>
      </w:r>
    </w:p>
    <w:p w:rsidR="00741663" w:rsidRDefault="00741663" w:rsidP="008F2AA0">
      <w:pPr>
        <w:pStyle w:val="ListBullet"/>
      </w:pPr>
      <w:r>
        <w:t>Corrections of mistakes</w:t>
      </w:r>
    </w:p>
    <w:p w:rsidR="00741663" w:rsidRDefault="00741663" w:rsidP="008F2AA0">
      <w:pPr>
        <w:pStyle w:val="ListBullet"/>
      </w:pPr>
      <w:r>
        <w:t>Reconciliations between the Specification and the Java API documentation</w:t>
      </w:r>
    </w:p>
    <w:p w:rsidR="00741663" w:rsidRDefault="00741663" w:rsidP="00741663">
      <w:pPr>
        <w:pStyle w:val="Paragraph"/>
        <w:rPr>
          <w:spacing w:val="2"/>
          <w:w w:val="100"/>
        </w:rPr>
      </w:pPr>
      <w:r>
        <w:rPr>
          <w:spacing w:val="2"/>
          <w:w w:val="100"/>
        </w:rPr>
        <w:t>Less important clarifications to the Java API documentation are listed in</w:t>
      </w:r>
      <w:r w:rsidR="00AD2E38">
        <w:rPr>
          <w:spacing w:val="2"/>
          <w:w w:val="100"/>
        </w:rPr>
        <w:t xml:space="preserve"> Section </w:t>
      </w:r>
      <w:r w:rsidR="00D71E00">
        <w:rPr>
          <w:spacing w:val="2"/>
          <w:w w:val="100"/>
        </w:rPr>
        <w:fldChar w:fldCharType="begin"/>
      </w:r>
      <w:r w:rsidR="00AD2E38">
        <w:rPr>
          <w:spacing w:val="2"/>
          <w:w w:val="100"/>
        </w:rPr>
        <w:instrText xml:space="preserve"> REF RTF37383837313a204865616432 \r \h </w:instrText>
      </w:r>
      <w:r w:rsidR="00D71E00">
        <w:rPr>
          <w:spacing w:val="2"/>
          <w:w w:val="100"/>
        </w:rPr>
      </w:r>
      <w:r w:rsidR="00D71E00">
        <w:rPr>
          <w:spacing w:val="2"/>
          <w:w w:val="100"/>
        </w:rPr>
        <w:fldChar w:fldCharType="separate"/>
      </w:r>
      <w:r w:rsidR="00533AC6">
        <w:rPr>
          <w:spacing w:val="2"/>
          <w:w w:val="100"/>
        </w:rPr>
        <w:t>B.3.3</w:t>
      </w:r>
      <w:r w:rsidR="00D71E00">
        <w:rPr>
          <w:spacing w:val="2"/>
          <w:w w:val="100"/>
        </w:rPr>
        <w:fldChar w:fldCharType="end"/>
      </w:r>
      <w:r w:rsidR="00AD2E38">
        <w:rPr>
          <w:spacing w:val="2"/>
          <w:w w:val="100"/>
        </w:rPr>
        <w:t xml:space="preserve"> "</w:t>
      </w:r>
      <w:r w:rsidR="00D71E00">
        <w:rPr>
          <w:spacing w:val="2"/>
          <w:w w:val="100"/>
        </w:rPr>
        <w:fldChar w:fldCharType="begin"/>
      </w:r>
      <w:r w:rsidR="00AD2E38">
        <w:rPr>
          <w:spacing w:val="2"/>
          <w:w w:val="100"/>
        </w:rPr>
        <w:instrText xml:space="preserve"> REF RTF37383837313a204865616432 \h </w:instrText>
      </w:r>
      <w:r w:rsidR="00D71E00">
        <w:rPr>
          <w:spacing w:val="2"/>
          <w:w w:val="100"/>
        </w:rPr>
      </w:r>
      <w:r w:rsidR="00D71E00">
        <w:rPr>
          <w:spacing w:val="2"/>
          <w:w w:val="100"/>
        </w:rPr>
        <w:fldChar w:fldCharType="separate"/>
      </w:r>
      <w:ins w:id="6887" w:author="Nigel Deakin" w:date="2012-03-12T14:50:00Z">
        <w:r w:rsidR="00533AC6" w:rsidRPr="00CC11BD">
          <w:t xml:space="preserve">JMS API Java API </w:t>
        </w:r>
        <w:r w:rsidR="00533AC6">
          <w:t>documentation, version 1.0.2a: lesser e</w:t>
        </w:r>
        <w:r w:rsidR="00533AC6" w:rsidRPr="00CC11BD">
          <w:t>rrata</w:t>
        </w:r>
      </w:ins>
      <w:del w:id="6888"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D71E00">
        <w:rPr>
          <w:spacing w:val="2"/>
          <w:w w:val="100"/>
        </w:rPr>
        <w:fldChar w:fldCharType="end"/>
      </w:r>
      <w:r w:rsidR="00AD2E38">
        <w:rPr>
          <w:spacing w:val="2"/>
          <w:w w:val="100"/>
        </w:rPr>
        <w:t>"</w:t>
      </w:r>
      <w:r w:rsidR="00D71E00">
        <w:rPr>
          <w:spacing w:val="2"/>
          <w:w w:val="100"/>
        </w:rPr>
        <w:fldChar w:fldCharType="begin"/>
      </w:r>
      <w:r>
        <w:rPr>
          <w:spacing w:val="2"/>
          <w:w w:val="100"/>
        </w:rPr>
        <w:instrText xml:space="preserve"> REF  RTF37383837313a204865616432 \h</w:instrText>
      </w:r>
      <w:r w:rsidR="00D71E00">
        <w:rPr>
          <w:spacing w:val="2"/>
          <w:w w:val="100"/>
        </w:rPr>
      </w:r>
      <w:r w:rsidR="00D71E00">
        <w:rPr>
          <w:spacing w:val="2"/>
          <w:w w:val="100"/>
        </w:rPr>
        <w:fldChar w:fldCharType="separate"/>
      </w:r>
      <w:ins w:id="6889" w:author="Nigel Deakin" w:date="2012-03-12T14:50:00Z">
        <w:r w:rsidR="00533AC6" w:rsidRPr="00CC11BD">
          <w:t xml:space="preserve">JMS API Java API </w:t>
        </w:r>
        <w:r w:rsidR="00533AC6">
          <w:t>documentation, version 1.0.2a: lesser e</w:t>
        </w:r>
        <w:r w:rsidR="00533AC6" w:rsidRPr="00CC11BD">
          <w:t>rrata</w:t>
        </w:r>
      </w:ins>
      <w:del w:id="6890" w:author="Nigel Deakin" w:date="2012-03-12T14:49:00Z">
        <w:r w:rsidR="007214A1" w:rsidRPr="00CC11BD" w:rsidDel="00533AC6">
          <w:delText xml:space="preserve">JMS API Java API </w:delText>
        </w:r>
        <w:r w:rsidR="007214A1" w:rsidDel="00533AC6">
          <w:delText>documentation, version 1.0.2a: lesser e</w:delText>
        </w:r>
        <w:r w:rsidR="007214A1" w:rsidRPr="00CC11BD" w:rsidDel="00533AC6">
          <w:delText>rrata</w:delText>
        </w:r>
      </w:del>
      <w:r w:rsidR="00D71E00">
        <w:rPr>
          <w:spacing w:val="2"/>
          <w:w w:val="100"/>
        </w:rPr>
        <w:fldChar w:fldCharType="end"/>
      </w:r>
      <w:r>
        <w:rPr>
          <w:spacing w:val="2"/>
          <w:w w:val="100"/>
        </w:rPr>
        <w:t>.</w:t>
      </w:r>
    </w:p>
    <w:p w:rsidR="00741663" w:rsidRPr="00585FA4" w:rsidRDefault="000838E8" w:rsidP="00392643">
      <w:pPr>
        <w:pStyle w:val="Appendix4"/>
      </w:pPr>
      <w:bookmarkStart w:id="6891" w:name="_Toc311729402"/>
      <w:r>
        <w:t>Corrections of m</w:t>
      </w:r>
      <w:r w:rsidR="00741663" w:rsidRPr="00585FA4">
        <w:t>istakes</w:t>
      </w:r>
      <w:bookmarkEnd w:id="6891"/>
    </w:p>
    <w:p w:rsidR="00741663" w:rsidRDefault="00741663" w:rsidP="00741663">
      <w:pPr>
        <w:pStyle w:val="Paragraph"/>
        <w:rPr>
          <w:spacing w:val="2"/>
          <w:w w:val="100"/>
        </w:rPr>
      </w:pPr>
      <w:r>
        <w:rPr>
          <w:spacing w:val="2"/>
          <w:w w:val="100"/>
        </w:rPr>
        <w:t>In the following cases, the Java API documentation was in error and has been corrected:</w:t>
      </w:r>
    </w:p>
    <w:p w:rsidR="00741663" w:rsidRDefault="00741663" w:rsidP="008F2AA0">
      <w:pPr>
        <w:pStyle w:val="ListBullet"/>
      </w:pPr>
      <w:r w:rsidRPr="002E0A9C">
        <w:rPr>
          <w:rStyle w:val="Code"/>
        </w:rPr>
        <w:t>BytesMessage</w:t>
      </w:r>
      <w:r>
        <w:rPr>
          <w:i/>
          <w:iCs/>
        </w:rPr>
        <w:t xml:space="preserve"> </w:t>
      </w:r>
      <w:r>
        <w:t xml:space="preserve">and </w:t>
      </w:r>
      <w:r w:rsidRPr="002E0A9C">
        <w:rPr>
          <w:rStyle w:val="Code"/>
        </w:rPr>
        <w:t>StreamMessage</w:t>
      </w:r>
      <w:r>
        <w:rPr>
          <w:i/>
          <w:iCs/>
        </w:rPr>
        <w:t xml:space="preserve"> </w:t>
      </w:r>
      <w:r>
        <w:t>interfaces: Correct discussion of modification of sent messages.</w:t>
      </w:r>
    </w:p>
    <w:p w:rsidR="00741663" w:rsidRDefault="00741663" w:rsidP="008F2AA0">
      <w:pPr>
        <w:pStyle w:val="ListBullet"/>
      </w:pPr>
      <w:r w:rsidRPr="002E0A9C">
        <w:rPr>
          <w:rStyle w:val="Code"/>
        </w:rPr>
        <w:t>TemporaryQueue.delete</w:t>
      </w:r>
      <w:r>
        <w:rPr>
          <w:i/>
          <w:iCs/>
        </w:rPr>
        <w:t xml:space="preserve"> </w:t>
      </w:r>
      <w:r>
        <w:t xml:space="preserve">and </w:t>
      </w:r>
      <w:r w:rsidRPr="002E0A9C">
        <w:rPr>
          <w:rStyle w:val="Code"/>
        </w:rPr>
        <w:t>TemporaryTopic.delete</w:t>
      </w:r>
      <w:r>
        <w:rPr>
          <w:i/>
          <w:iCs/>
        </w:rPr>
        <w:t xml:space="preserve"> </w:t>
      </w:r>
      <w:r>
        <w:t>methods: Remove references to senders and publishers.</w:t>
      </w:r>
    </w:p>
    <w:p w:rsidR="00741663" w:rsidRPr="00364F85" w:rsidRDefault="00741663" w:rsidP="00E946BC">
      <w:pPr>
        <w:pStyle w:val="Appendix4"/>
      </w:pPr>
      <w:bookmarkStart w:id="6892" w:name="_Toc311729403"/>
      <w:r w:rsidRPr="00364F85">
        <w:t xml:space="preserve">Reconciliations between the </w:t>
      </w:r>
      <w:r w:rsidR="000838E8">
        <w:t>s</w:t>
      </w:r>
      <w:r w:rsidRPr="00364F85">
        <w:t>pecification and the Java API documentation</w:t>
      </w:r>
      <w:bookmarkEnd w:id="6892"/>
    </w:p>
    <w:p w:rsidR="00741663" w:rsidRDefault="00741663" w:rsidP="00741663">
      <w:pPr>
        <w:pStyle w:val="Paragraph"/>
        <w:rPr>
          <w:spacing w:val="2"/>
          <w:w w:val="100"/>
        </w:rPr>
      </w:pPr>
      <w:r>
        <w:rPr>
          <w:spacing w:val="2"/>
          <w:w w:val="100"/>
        </w:rPr>
        <w:t>The following items update the Java API documentation to match the correct language in the Specification:</w:t>
      </w:r>
    </w:p>
    <w:p w:rsidR="00741663" w:rsidRDefault="00741663" w:rsidP="008F2AA0">
      <w:pPr>
        <w:pStyle w:val="ListBullet"/>
      </w:pPr>
      <w:r w:rsidRPr="00167F62">
        <w:rPr>
          <w:rStyle w:val="Code"/>
        </w:rPr>
        <w:t>Message</w:t>
      </w:r>
      <w:r>
        <w:rPr>
          <w:i/>
          <w:iCs/>
        </w:rPr>
        <w:t xml:space="preserve"> </w:t>
      </w:r>
      <w:r>
        <w:t xml:space="preserve">interface: Correct description of getting values for unset property names to match </w:t>
      </w:r>
      <w:r w:rsidR="00364F85">
        <w:t xml:space="preserve">Section </w:t>
      </w:r>
      <w:r w:rsidR="00D71E00">
        <w:fldChar w:fldCharType="begin"/>
      </w:r>
      <w:r w:rsidR="00364F85">
        <w:instrText xml:space="preserve"> REF _Ref308088710 \r \h </w:instrText>
      </w:r>
      <w:r w:rsidR="00D71E00">
        <w:fldChar w:fldCharType="separate"/>
      </w:r>
      <w:r w:rsidR="00533AC6">
        <w:t>3.5.4</w:t>
      </w:r>
      <w:r w:rsidR="00D71E00">
        <w:fldChar w:fldCharType="end"/>
      </w:r>
      <w:r w:rsidR="00364F85">
        <w:t xml:space="preserve"> "</w:t>
      </w:r>
      <w:r w:rsidR="00D71E00">
        <w:fldChar w:fldCharType="begin"/>
      </w:r>
      <w:r w:rsidR="00364F85">
        <w:instrText xml:space="preserve"> REF _Ref308088721 \h </w:instrText>
      </w:r>
      <w:r w:rsidR="00D71E00">
        <w:fldChar w:fldCharType="separate"/>
      </w:r>
      <w:r w:rsidR="00533AC6">
        <w:t>Property value conversion</w:t>
      </w:r>
      <w:r w:rsidR="00D71E00">
        <w:fldChar w:fldCharType="end"/>
      </w:r>
      <w:r w:rsidR="00364F85">
        <w:t xml:space="preserve">". </w:t>
      </w:r>
      <w:r>
        <w:t xml:space="preserve">Remove incorrect bullet items about </w:t>
      </w:r>
      <w:r w:rsidRPr="00167F62">
        <w:rPr>
          <w:rStyle w:val="Code"/>
        </w:rPr>
        <w:t>NULL</w:t>
      </w:r>
      <w:r>
        <w:t xml:space="preserve"> values in arithmetic operations and </w:t>
      </w:r>
      <w:r w:rsidRPr="00167F62">
        <w:rPr>
          <w:rStyle w:val="Code"/>
        </w:rPr>
        <w:t>BETWEEN</w:t>
      </w:r>
      <w:r>
        <w:t xml:space="preserve"> operations.</w:t>
      </w:r>
    </w:p>
    <w:p w:rsidR="008F2AA0" w:rsidRDefault="00741663" w:rsidP="008F2AA0">
      <w:pPr>
        <w:pStyle w:val="ListBullet"/>
      </w:pPr>
      <w:r w:rsidRPr="00167F62">
        <w:rPr>
          <w:rStyle w:val="Code"/>
        </w:rPr>
        <w:t>Message.acknowledge</w:t>
      </w:r>
      <w:r w:rsidRPr="008F2AA0">
        <w:rPr>
          <w:i/>
          <w:iCs/>
        </w:rPr>
        <w:t xml:space="preserve"> </w:t>
      </w:r>
      <w:r>
        <w:t>method: Clarify that the method applies to all consumed messages of the session.</w:t>
      </w:r>
    </w:p>
    <w:p w:rsidR="00741663" w:rsidRDefault="00741663" w:rsidP="008F2AA0">
      <w:pPr>
        <w:pStyle w:val="ListBullet1Cont"/>
      </w:pPr>
      <w:r w:rsidRPr="008F2AA0">
        <w:t xml:space="preserve">Rationale for this change: A possible misinterpretation of the existing Java API documentation for </w:t>
      </w:r>
      <w:r w:rsidRPr="00167F62">
        <w:rPr>
          <w:rStyle w:val="Code"/>
        </w:rPr>
        <w:t>Message.acknowledge</w:t>
      </w:r>
      <w:r w:rsidRPr="008F2AA0">
        <w:t xml:space="preserve"> assumed that only messages received prior to “this” message should be acknowledged. The updated Java API documentation statement emphasizes that message acknowledgement is really a session-level activity and that this message is only being used to identify the session in order to acknowledge all messages consumed by the session. The acknowledge method was placed in the message object </w:t>
      </w:r>
      <w:r w:rsidRPr="008F2AA0">
        <w:lastRenderedPageBreak/>
        <w:t xml:space="preserve">only to enable easy access to acknowledgement capability within a message listener’s </w:t>
      </w:r>
      <w:r w:rsidRPr="00167F62">
        <w:rPr>
          <w:rStyle w:val="Code"/>
        </w:rPr>
        <w:t>onMessage</w:t>
      </w:r>
      <w:r w:rsidRPr="008F2AA0">
        <w:t xml:space="preserve"> method. This change aligns the specification and Java API documentation to define </w:t>
      </w:r>
      <w:r w:rsidRPr="00167F62">
        <w:rPr>
          <w:rStyle w:val="Code"/>
        </w:rPr>
        <w:t>Message.acknowledge</w:t>
      </w:r>
      <w:r w:rsidRPr="008F2AA0">
        <w:t xml:space="preserve"> in the same manner</w:t>
      </w:r>
      <w:r>
        <w:t>.</w:t>
      </w:r>
    </w:p>
    <w:p w:rsidR="00741663" w:rsidRDefault="00741663" w:rsidP="008F2AA0">
      <w:pPr>
        <w:pStyle w:val="ListBullet"/>
      </w:pPr>
      <w:r w:rsidRPr="00167F62">
        <w:rPr>
          <w:rStyle w:val="Code"/>
        </w:rPr>
        <w:t>Message.getJMSTimestamp</w:t>
      </w:r>
      <w:r>
        <w:rPr>
          <w:i/>
          <w:iCs/>
        </w:rPr>
        <w:t xml:space="preserve"> </w:t>
      </w:r>
      <w:r>
        <w:t xml:space="preserve">and </w:t>
      </w:r>
      <w:r w:rsidRPr="00167F62">
        <w:rPr>
          <w:rStyle w:val="Code"/>
        </w:rPr>
        <w:t>MessageProducer.setDisableMessageTimestamp</w:t>
      </w:r>
      <w:r>
        <w:rPr>
          <w:i/>
          <w:iCs/>
        </w:rPr>
        <w:t xml:space="preserve"> </w:t>
      </w:r>
      <w:r>
        <w:t>methods: Correct descriptions of effect of disabling timestamps.</w:t>
      </w:r>
    </w:p>
    <w:p w:rsidR="00741663" w:rsidRDefault="00741663" w:rsidP="008F2AA0">
      <w:pPr>
        <w:pStyle w:val="ListBullet"/>
      </w:pPr>
      <w:r w:rsidRPr="00167F62">
        <w:rPr>
          <w:rStyle w:val="Code"/>
        </w:rPr>
        <w:t>TopicSession.createSubscriber</w:t>
      </w:r>
      <w:r>
        <w:rPr>
          <w:i/>
          <w:iCs/>
        </w:rPr>
        <w:t xml:space="preserve"> </w:t>
      </w:r>
      <w:r>
        <w:t xml:space="preserve">and </w:t>
      </w:r>
      <w:r w:rsidRPr="00167F62">
        <w:rPr>
          <w:rStyle w:val="Code"/>
        </w:rPr>
        <w:t>TopicSession.createDurableSubscriber</w:t>
      </w:r>
      <w:r>
        <w:rPr>
          <w:i/>
          <w:iCs/>
        </w:rPr>
        <w:t xml:space="preserve"> </w:t>
      </w:r>
      <w:r>
        <w:t xml:space="preserve">methods: Correct </w:t>
      </w:r>
      <w:r>
        <w:rPr>
          <w:b/>
          <w:bCs/>
        </w:rPr>
        <w:t xml:space="preserve">Throws: </w:t>
      </w:r>
      <w:r>
        <w:t>lists.</w:t>
      </w:r>
    </w:p>
    <w:p w:rsidR="00741663" w:rsidRPr="00CC11BD" w:rsidRDefault="00741663" w:rsidP="00E946BC">
      <w:pPr>
        <w:pStyle w:val="Appendix3"/>
      </w:pPr>
      <w:bookmarkStart w:id="6893" w:name="RTF37383837313a204865616432"/>
      <w:bookmarkStart w:id="6894" w:name="_Toc311729404"/>
      <w:bookmarkStart w:id="6895" w:name="_Toc339906538"/>
      <w:r w:rsidRPr="00CC11BD">
        <w:t xml:space="preserve">JMS API Java API </w:t>
      </w:r>
      <w:r w:rsidR="000838E8">
        <w:t>documentation, version 1.0.2a: lesser e</w:t>
      </w:r>
      <w:r w:rsidRPr="00CC11BD">
        <w:t>rrata</w:t>
      </w:r>
      <w:bookmarkEnd w:id="6893"/>
      <w:bookmarkEnd w:id="6894"/>
      <w:bookmarkEnd w:id="6895"/>
    </w:p>
    <w:p w:rsidR="00741663" w:rsidRDefault="00741663" w:rsidP="00741663">
      <w:pPr>
        <w:pStyle w:val="Paragraph"/>
        <w:rPr>
          <w:spacing w:val="2"/>
          <w:w w:val="100"/>
        </w:rPr>
      </w:pPr>
      <w:r>
        <w:rPr>
          <w:spacing w:val="2"/>
          <w:w w:val="100"/>
        </w:rPr>
        <w:t>The Java API documentation corrections listed in this section concern the application of logic from the Specification or elsewhere in the Java API documentation:</w:t>
      </w:r>
    </w:p>
    <w:p w:rsidR="00741663" w:rsidRDefault="00741663" w:rsidP="00421EBA">
      <w:pPr>
        <w:pStyle w:val="ListBullet"/>
      </w:pPr>
      <w:r>
        <w:t>Corrections to the Specification listed in</w:t>
      </w:r>
      <w:r w:rsidR="00F53725">
        <w:t xml:space="preserve"> </w:t>
      </w:r>
      <w:r w:rsidR="00722F1E">
        <w:t xml:space="preserve">Section </w:t>
      </w:r>
      <w:r w:rsidR="00D71E00">
        <w:fldChar w:fldCharType="begin"/>
      </w:r>
      <w:r w:rsidR="00722F1E">
        <w:instrText xml:space="preserve"> REF RTF39373338343a204865616432 \r \h </w:instrText>
      </w:r>
      <w:r w:rsidR="00D71E00">
        <w:fldChar w:fldCharType="separate"/>
      </w:r>
      <w:r w:rsidR="00533AC6">
        <w:t>B.3.1</w:t>
      </w:r>
      <w:r w:rsidR="00D71E00">
        <w:fldChar w:fldCharType="end"/>
      </w:r>
      <w:r w:rsidR="00722F1E">
        <w:t xml:space="preserve"> "</w:t>
      </w:r>
      <w:r w:rsidR="00D71E00">
        <w:fldChar w:fldCharType="begin"/>
      </w:r>
      <w:r w:rsidR="00722F1E">
        <w:instrText xml:space="preserve"> REF RTF39373338343a204865616432 \h </w:instrText>
      </w:r>
      <w:r w:rsidR="00D71E00">
        <w:fldChar w:fldCharType="separate"/>
      </w:r>
      <w:ins w:id="6896" w:author="Nigel Deakin" w:date="2012-03-12T14:50:00Z">
        <w:r w:rsidR="00533AC6">
          <w:t>JMS API specification, version 1.0.2: errata and c</w:t>
        </w:r>
        <w:r w:rsidR="00533AC6" w:rsidRPr="00F53725">
          <w:t>larifications</w:t>
        </w:r>
      </w:ins>
      <w:del w:id="6897" w:author="Nigel Deakin" w:date="2012-03-12T14:49:00Z">
        <w:r w:rsidR="007214A1" w:rsidDel="00533AC6">
          <w:delText>JMS API specification, version 1.0.2: errata and c</w:delText>
        </w:r>
        <w:r w:rsidR="007214A1" w:rsidRPr="00F53725" w:rsidDel="00533AC6">
          <w:delText>larifications</w:delText>
        </w:r>
      </w:del>
      <w:r w:rsidR="00D71E00">
        <w:fldChar w:fldCharType="end"/>
      </w:r>
      <w:r w:rsidR="00722F1E">
        <w:t xml:space="preserve">". </w:t>
      </w:r>
    </w:p>
    <w:p w:rsidR="00741663" w:rsidRDefault="00741663" w:rsidP="00421EBA">
      <w:pPr>
        <w:pStyle w:val="ListBullet"/>
      </w:pPr>
      <w:r>
        <w:t>Information in the Specification not previously reflected in the Java API documentation</w:t>
      </w:r>
    </w:p>
    <w:p w:rsidR="00741663" w:rsidRDefault="00741663" w:rsidP="00421EBA">
      <w:pPr>
        <w:pStyle w:val="ListBullet"/>
      </w:pPr>
      <w:r>
        <w:t>Information provided in some parts of the Java API documentation, but not in others where it also belongs</w:t>
      </w:r>
      <w:r w:rsidR="005C61FF">
        <w:t>.</w:t>
      </w:r>
    </w:p>
    <w:p w:rsidR="00741663" w:rsidRPr="00E60F74" w:rsidRDefault="00741663" w:rsidP="00A457B0">
      <w:pPr>
        <w:pStyle w:val="ListParagraph"/>
      </w:pPr>
      <w:r w:rsidRPr="00E60F74">
        <w:t xml:space="preserve">Message interface: Add the corrections to </w:t>
      </w:r>
      <w:r w:rsidR="0011081A" w:rsidRPr="00E60F74">
        <w:t xml:space="preserve">Section </w:t>
      </w:r>
      <w:fldSimple w:instr=" REF X10515 \r \h  \* MERGEFORMAT ">
        <w:r w:rsidR="00533AC6">
          <w:t>3.8.1.1</w:t>
        </w:r>
      </w:fldSimple>
      <w:r w:rsidR="0011081A" w:rsidRPr="00E60F74">
        <w:t xml:space="preserve"> "</w:t>
      </w:r>
      <w:fldSimple w:instr=" REF X10515 \h  \* MERGEFORMAT ">
        <w:r w:rsidR="00533AC6">
          <w:t>Message selector syntax</w:t>
        </w:r>
      </w:fldSimple>
      <w:r w:rsidR="0011081A" w:rsidRPr="00E60F74">
        <w:t xml:space="preserve">" </w:t>
      </w:r>
      <w:r w:rsidRPr="00E60F74">
        <w:t>to the section on message selectors.</w:t>
      </w:r>
    </w:p>
    <w:p w:rsidR="00741663" w:rsidRDefault="00741663" w:rsidP="00E60F74">
      <w:pPr>
        <w:pStyle w:val="ListBullet1Cont"/>
      </w:pPr>
      <w:r>
        <w:t>Also change the Java API documentation for the following methods to reflect these changes:</w:t>
      </w:r>
    </w:p>
    <w:p w:rsidR="00741663" w:rsidRPr="004E784C" w:rsidRDefault="00741663" w:rsidP="004E784C">
      <w:pPr>
        <w:pStyle w:val="ListBullet1Code"/>
      </w:pPr>
      <w:r w:rsidRPr="004E784C">
        <w:t>QueueConnection.createConnectionConsumer</w:t>
      </w:r>
    </w:p>
    <w:p w:rsidR="00741663" w:rsidRPr="004E784C" w:rsidRDefault="00741663" w:rsidP="004E784C">
      <w:pPr>
        <w:pStyle w:val="ListBullet1Code"/>
      </w:pPr>
      <w:r w:rsidRPr="004E784C">
        <w:t>QueueSession.createReceiver</w:t>
      </w:r>
    </w:p>
    <w:p w:rsidR="00741663" w:rsidRPr="004E784C" w:rsidRDefault="00741663" w:rsidP="004E784C">
      <w:pPr>
        <w:pStyle w:val="ListBullet1Code"/>
      </w:pPr>
      <w:r w:rsidRPr="004E784C">
        <w:t>QueueSession.createBrowser</w:t>
      </w:r>
    </w:p>
    <w:p w:rsidR="00741663" w:rsidRPr="004E784C" w:rsidRDefault="00741663" w:rsidP="004E784C">
      <w:pPr>
        <w:pStyle w:val="ListBullet1Code"/>
      </w:pPr>
      <w:r w:rsidRPr="004E784C">
        <w:t>TopicConnection.createConnectionConsumer</w:t>
      </w:r>
    </w:p>
    <w:p w:rsidR="00741663" w:rsidRPr="004E784C" w:rsidRDefault="00741663" w:rsidP="004E784C">
      <w:pPr>
        <w:pStyle w:val="ListBullet1Code"/>
      </w:pPr>
      <w:r w:rsidRPr="004E784C">
        <w:t>TopicConnection.createDurableConnectionConsumer</w:t>
      </w:r>
    </w:p>
    <w:p w:rsidR="00741663" w:rsidRPr="004E784C" w:rsidRDefault="00741663" w:rsidP="004E784C">
      <w:pPr>
        <w:pStyle w:val="ListBullet1Code"/>
      </w:pPr>
      <w:r w:rsidRPr="004E784C">
        <w:t>TopicSession.createSubscriber</w:t>
      </w:r>
    </w:p>
    <w:p w:rsidR="00741663" w:rsidRPr="004E784C" w:rsidRDefault="00741663" w:rsidP="004E784C">
      <w:pPr>
        <w:pStyle w:val="ListBullet1Code"/>
      </w:pPr>
      <w:r w:rsidRPr="004E784C">
        <w:t>TopicSession.createDurableSubscriber</w:t>
      </w:r>
    </w:p>
    <w:p w:rsidR="00741663" w:rsidRPr="004E784C" w:rsidRDefault="00741663" w:rsidP="004E784C">
      <w:pPr>
        <w:pStyle w:val="ListBullet1Code"/>
      </w:pPr>
      <w:r w:rsidRPr="004E784C">
        <w:t>QueueBrowser.getMessageSelector</w:t>
      </w:r>
    </w:p>
    <w:p w:rsidR="00741663" w:rsidRPr="004E784C" w:rsidRDefault="00741663" w:rsidP="004E784C">
      <w:pPr>
        <w:pStyle w:val="ListBullet1Code"/>
      </w:pPr>
      <w:r w:rsidRPr="004E784C">
        <w:t>MessageConsumer.getMessageSelector</w:t>
      </w:r>
    </w:p>
    <w:p w:rsidR="00741663" w:rsidRDefault="00741663" w:rsidP="004E784C">
      <w:pPr>
        <w:pStyle w:val="ListParagraph"/>
      </w:pPr>
      <w:r>
        <w:t xml:space="preserve">Correct the Java API documentation for the following methods to add </w:t>
      </w:r>
      <w:r>
        <w:rPr>
          <w:i/>
          <w:iCs/>
        </w:rPr>
        <w:t xml:space="preserve">InvalidDestinationException </w:t>
      </w:r>
      <w:r>
        <w:t xml:space="preserve">to the </w:t>
      </w:r>
      <w:r>
        <w:rPr>
          <w:b/>
          <w:bCs/>
        </w:rPr>
        <w:t xml:space="preserve">Throws: </w:t>
      </w:r>
      <w:r>
        <w:t xml:space="preserve">list, in accordance with </w:t>
      </w:r>
      <w:r w:rsidR="001D72FD">
        <w:t xml:space="preserve">Section </w:t>
      </w:r>
      <w:r w:rsidR="00D71E00">
        <w:fldChar w:fldCharType="begin"/>
      </w:r>
      <w:r w:rsidR="001D72FD">
        <w:instrText xml:space="preserve"> REF _Ref308089202 \r \h </w:instrText>
      </w:r>
      <w:r w:rsidR="00D71E00">
        <w:fldChar w:fldCharType="separate"/>
      </w:r>
      <w:r w:rsidR="00533AC6">
        <w:t>7.3</w:t>
      </w:r>
      <w:r w:rsidR="00D71E00">
        <w:fldChar w:fldCharType="end"/>
      </w:r>
      <w:r w:rsidR="001D72FD">
        <w:t xml:space="preserve"> "</w:t>
      </w:r>
      <w:r w:rsidR="00D71E00">
        <w:fldChar w:fldCharType="begin"/>
      </w:r>
      <w:r w:rsidR="001D72FD">
        <w:instrText xml:space="preserve"> REF _Ref308089208 \h </w:instrText>
      </w:r>
      <w:r w:rsidR="00D71E00">
        <w:fldChar w:fldCharType="separate"/>
      </w:r>
      <w:r w:rsidR="00533AC6">
        <w:t>Standard exceptions</w:t>
      </w:r>
      <w:r w:rsidR="00D71E00">
        <w:fldChar w:fldCharType="end"/>
      </w:r>
      <w:r w:rsidR="001D72FD">
        <w:t xml:space="preserve">": </w:t>
      </w:r>
    </w:p>
    <w:p w:rsidR="00741663" w:rsidRPr="004E784C" w:rsidRDefault="00741663" w:rsidP="004E784C">
      <w:pPr>
        <w:pStyle w:val="ListBullet1Code"/>
      </w:pPr>
      <w:r w:rsidRPr="004E784C">
        <w:t>QueueConnection.createConnectionConsumer</w:t>
      </w:r>
    </w:p>
    <w:p w:rsidR="00741663" w:rsidRDefault="00741663" w:rsidP="004E784C">
      <w:pPr>
        <w:pStyle w:val="ListBullet1Code"/>
      </w:pPr>
      <w:r>
        <w:t>QueueRequestor.QueueRequestor</w:t>
      </w:r>
    </w:p>
    <w:p w:rsidR="00741663" w:rsidRDefault="00741663" w:rsidP="004E784C">
      <w:pPr>
        <w:pStyle w:val="ListBullet1Code"/>
      </w:pPr>
      <w:r>
        <w:t>TopicConnection.createConnectionConsumer</w:t>
      </w:r>
    </w:p>
    <w:p w:rsidR="00741663" w:rsidRDefault="00741663" w:rsidP="004E784C">
      <w:pPr>
        <w:pStyle w:val="ListBullet1Code"/>
      </w:pPr>
      <w:r>
        <w:t>TopicConnection.createDurableConnectionConsumer</w:t>
      </w:r>
    </w:p>
    <w:p w:rsidR="00741663" w:rsidRDefault="00741663" w:rsidP="004E784C">
      <w:pPr>
        <w:pStyle w:val="ListBullet1Code"/>
      </w:pPr>
      <w:r>
        <w:t>TopicRequestor.TopicRequestor</w:t>
      </w:r>
    </w:p>
    <w:p w:rsidR="004E784C" w:rsidRDefault="00741663" w:rsidP="004E784C">
      <w:pPr>
        <w:pStyle w:val="ListParagraph"/>
      </w:pPr>
      <w:r w:rsidRPr="00F417B7">
        <w:rPr>
          <w:rStyle w:val="Code"/>
        </w:rPr>
        <w:t>TopicSession.createDurableSubscriber</w:t>
      </w:r>
      <w:r>
        <w:rPr>
          <w:i/>
          <w:iCs/>
        </w:rPr>
        <w:t xml:space="preserve"> </w:t>
      </w:r>
      <w:r>
        <w:t xml:space="preserve">method: Change the description of the two-argument form to accord with the description of the one-argument form of the </w:t>
      </w:r>
      <w:r>
        <w:rPr>
          <w:i/>
          <w:iCs/>
        </w:rPr>
        <w:t xml:space="preserve">TopicSession.createSubscriber </w:t>
      </w:r>
      <w:r>
        <w:t>method.</w:t>
      </w:r>
    </w:p>
    <w:p w:rsidR="004E784C" w:rsidRPr="004E784C" w:rsidRDefault="00741663" w:rsidP="00741663">
      <w:pPr>
        <w:pStyle w:val="ListParagraph"/>
      </w:pPr>
      <w:r w:rsidRPr="00F417B7">
        <w:rPr>
          <w:rStyle w:val="Code"/>
        </w:rPr>
        <w:t>QueueSender</w:t>
      </w:r>
      <w:r w:rsidRPr="004E784C">
        <w:rPr>
          <w:i/>
          <w:iCs/>
        </w:rPr>
        <w:t xml:space="preserve"> </w:t>
      </w:r>
      <w:r w:rsidRPr="004E784C">
        <w:t xml:space="preserve">and </w:t>
      </w:r>
      <w:r w:rsidRPr="00F417B7">
        <w:rPr>
          <w:rStyle w:val="Code"/>
        </w:rPr>
        <w:t>TopicPublisher</w:t>
      </w:r>
      <w:r w:rsidRPr="004E784C">
        <w:rPr>
          <w:i/>
          <w:iCs/>
        </w:rPr>
        <w:t xml:space="preserve"> </w:t>
      </w:r>
      <w:r w:rsidRPr="004E784C">
        <w:t xml:space="preserve">interfaces: Add clarifications from </w:t>
      </w:r>
      <w:r w:rsidR="00387F2A" w:rsidRPr="004E784C">
        <w:t xml:space="preserve">Section </w:t>
      </w:r>
      <w:r w:rsidR="00D71E00" w:rsidRPr="004E784C">
        <w:fldChar w:fldCharType="begin"/>
      </w:r>
      <w:r w:rsidR="00387F2A" w:rsidRPr="004E784C">
        <w:instrText xml:space="preserve"> REF X20167 \r \h </w:instrText>
      </w:r>
      <w:r w:rsidR="00D71E00" w:rsidRPr="004E784C">
        <w:fldChar w:fldCharType="separate"/>
      </w:r>
      <w:r w:rsidR="00533AC6">
        <w:t>3.9</w:t>
      </w:r>
      <w:r w:rsidR="00D71E00" w:rsidRPr="004E784C">
        <w:fldChar w:fldCharType="end"/>
      </w:r>
      <w:r w:rsidR="00387F2A" w:rsidRPr="004E784C">
        <w:t xml:space="preserve"> "</w:t>
      </w:r>
      <w:r w:rsidR="00D71E00" w:rsidRPr="004E784C">
        <w:fldChar w:fldCharType="begin"/>
      </w:r>
      <w:r w:rsidR="00387F2A" w:rsidRPr="004E784C">
        <w:instrText xml:space="preserve"> REF X20167 \h </w:instrText>
      </w:r>
      <w:r w:rsidR="00D71E00" w:rsidRPr="004E784C">
        <w:fldChar w:fldCharType="separate"/>
      </w:r>
      <w:r w:rsidR="00533AC6">
        <w:t>Access to sent messages</w:t>
      </w:r>
      <w:r w:rsidR="00D71E00" w:rsidRPr="004E784C">
        <w:fldChar w:fldCharType="end"/>
      </w:r>
      <w:r w:rsidR="00387F2A" w:rsidRPr="004E784C">
        <w:t xml:space="preserve">" </w:t>
      </w:r>
      <w:r w:rsidRPr="004E784C">
        <w:t xml:space="preserve">and </w:t>
      </w:r>
      <w:r w:rsidR="00387F2A" w:rsidRPr="004E784C">
        <w:t xml:space="preserve">Section </w:t>
      </w:r>
      <w:r w:rsidR="00D71E00" w:rsidRPr="004E784C">
        <w:fldChar w:fldCharType="begin"/>
      </w:r>
      <w:r w:rsidR="00387F2A" w:rsidRPr="004E784C">
        <w:instrText xml:space="preserve"> REF _Ref308089264 \r \h </w:instrText>
      </w:r>
      <w:r w:rsidR="00D71E00" w:rsidRPr="004E784C">
        <w:fldChar w:fldCharType="separate"/>
      </w:r>
      <w:r w:rsidR="00533AC6">
        <w:t>3.4.11</w:t>
      </w:r>
      <w:r w:rsidR="00D71E00" w:rsidRPr="004E784C">
        <w:fldChar w:fldCharType="end"/>
      </w:r>
      <w:r w:rsidR="00387F2A" w:rsidRPr="004E784C">
        <w:t xml:space="preserve"> "</w:t>
      </w:r>
      <w:r w:rsidR="00D71E00" w:rsidRPr="004E784C">
        <w:fldChar w:fldCharType="begin"/>
      </w:r>
      <w:r w:rsidR="00387F2A" w:rsidRPr="004E784C">
        <w:instrText xml:space="preserve"> REF _Ref308089272 \h </w:instrText>
      </w:r>
      <w:r w:rsidR="00D71E00" w:rsidRPr="004E784C">
        <w:fldChar w:fldCharType="separate"/>
      </w:r>
      <w:r w:rsidR="00533AC6">
        <w:t>How message header values are set</w:t>
      </w:r>
      <w:r w:rsidR="00D71E00" w:rsidRPr="004E784C">
        <w:fldChar w:fldCharType="end"/>
      </w:r>
      <w:r w:rsidR="00387F2A" w:rsidRPr="004E784C">
        <w:t xml:space="preserve">". </w:t>
      </w:r>
      <w:r w:rsidRPr="004E784C">
        <w:t xml:space="preserve">Add </w:t>
      </w:r>
      <w:r w:rsidRPr="00F417B7">
        <w:rPr>
          <w:rStyle w:val="Code"/>
        </w:rPr>
        <w:lastRenderedPageBreak/>
        <w:t>UnsupportedOperationException</w:t>
      </w:r>
      <w:r w:rsidRPr="004E784C">
        <w:rPr>
          <w:i/>
          <w:iCs/>
        </w:rPr>
        <w:t xml:space="preserve"> </w:t>
      </w:r>
      <w:r w:rsidRPr="004E784C">
        <w:t xml:space="preserve">to </w:t>
      </w:r>
      <w:r w:rsidRPr="00F417B7">
        <w:rPr>
          <w:rStyle w:val="Code"/>
        </w:rPr>
        <w:t>send</w:t>
      </w:r>
      <w:r w:rsidRPr="004E784C">
        <w:rPr>
          <w:i/>
          <w:iCs/>
        </w:rPr>
        <w:t xml:space="preserve"> </w:t>
      </w:r>
      <w:r w:rsidRPr="004E784C">
        <w:t xml:space="preserve">and </w:t>
      </w:r>
      <w:r w:rsidRPr="00F417B7">
        <w:rPr>
          <w:rStyle w:val="Code"/>
        </w:rPr>
        <w:t>publish</w:t>
      </w:r>
      <w:r w:rsidRPr="004E784C">
        <w:rPr>
          <w:i/>
          <w:iCs/>
        </w:rPr>
        <w:t xml:space="preserve"> </w:t>
      </w:r>
      <w:r w:rsidRPr="004E784C">
        <w:t xml:space="preserve">method </w:t>
      </w:r>
      <w:proofErr w:type="gramStart"/>
      <w:r w:rsidRPr="004E784C">
        <w:rPr>
          <w:b/>
          <w:bCs/>
        </w:rPr>
        <w:t>Throws</w:t>
      </w:r>
      <w:proofErr w:type="gramEnd"/>
      <w:r w:rsidRPr="004E784C">
        <w:rPr>
          <w:b/>
          <w:bCs/>
        </w:rPr>
        <w:t xml:space="preserve">: </w:t>
      </w:r>
      <w:r w:rsidRPr="004E784C">
        <w:t>lists where relevant</w:t>
      </w:r>
      <w:r w:rsidRPr="004E784C">
        <w:rPr>
          <w:i/>
          <w:iCs/>
        </w:rPr>
        <w:t>.</w:t>
      </w:r>
    </w:p>
    <w:p w:rsidR="004E784C" w:rsidRDefault="00741663" w:rsidP="004E784C">
      <w:pPr>
        <w:pStyle w:val="ListParagraph"/>
      </w:pPr>
      <w:r w:rsidRPr="004E784C">
        <w:t xml:space="preserve"> </w:t>
      </w:r>
      <w:r w:rsidRPr="000A6F49">
        <w:rPr>
          <w:rStyle w:val="Code"/>
        </w:rPr>
        <w:t>QueueReceiver</w:t>
      </w:r>
      <w:r w:rsidRPr="004E784C">
        <w:rPr>
          <w:i/>
          <w:iCs/>
        </w:rPr>
        <w:t xml:space="preserve"> </w:t>
      </w:r>
      <w:r w:rsidRPr="004E784C">
        <w:t>interface: Add language from</w:t>
      </w:r>
      <w:r w:rsidR="00394180" w:rsidRPr="004E784C">
        <w:t xml:space="preserve"> Section </w:t>
      </w:r>
      <w:r w:rsidR="00D71E00" w:rsidRPr="004E784C">
        <w:fldChar w:fldCharType="begin"/>
      </w:r>
      <w:r w:rsidR="00394180" w:rsidRPr="004E784C">
        <w:instrText xml:space="preserve"> REF RTF31343231323a204865616431 \r \h </w:instrText>
      </w:r>
      <w:r w:rsidR="00D71E00" w:rsidRPr="004E784C">
        <w:fldChar w:fldCharType="separate"/>
      </w:r>
      <w:r w:rsidR="00533AC6">
        <w:t>5.8</w:t>
      </w:r>
      <w:r w:rsidR="00D71E00" w:rsidRPr="004E784C">
        <w:fldChar w:fldCharType="end"/>
      </w:r>
      <w:r w:rsidR="00394180" w:rsidRPr="004E784C">
        <w:t xml:space="preserve"> "</w:t>
      </w:r>
      <w:r w:rsidR="00D71E00" w:rsidRPr="004E784C">
        <w:fldChar w:fldCharType="begin"/>
      </w:r>
      <w:r w:rsidR="00394180" w:rsidRPr="004E784C">
        <w:instrText xml:space="preserve"> REF RTF31343231323a204865616431 \h </w:instrText>
      </w:r>
      <w:r w:rsidR="00D71E00" w:rsidRPr="004E784C">
        <w:fldChar w:fldCharType="separate"/>
      </w:r>
      <w:r w:rsidR="00533AC6">
        <w:t>QueueReceiver</w:t>
      </w:r>
      <w:r w:rsidR="00D71E00" w:rsidRPr="004E784C">
        <w:fldChar w:fldCharType="end"/>
      </w:r>
      <w:r w:rsidR="004E784C">
        <w:t>".</w:t>
      </w:r>
    </w:p>
    <w:p w:rsidR="00741663" w:rsidRPr="004E784C" w:rsidRDefault="00741663" w:rsidP="004E784C">
      <w:pPr>
        <w:pStyle w:val="ListParagraph"/>
      </w:pPr>
      <w:r w:rsidRPr="000A6F49">
        <w:rPr>
          <w:rStyle w:val="Code"/>
        </w:rPr>
        <w:t>IllegalStateException</w:t>
      </w:r>
      <w:r w:rsidRPr="004E784C">
        <w:rPr>
          <w:i/>
          <w:iCs/>
        </w:rPr>
        <w:t xml:space="preserve"> </w:t>
      </w:r>
      <w:r w:rsidRPr="004E784C">
        <w:t xml:space="preserve">and </w:t>
      </w:r>
      <w:r w:rsidRPr="000A6F49">
        <w:rPr>
          <w:rStyle w:val="Code"/>
        </w:rPr>
        <w:t>MessageFormatException</w:t>
      </w:r>
      <w:r w:rsidRPr="004E784C">
        <w:rPr>
          <w:i/>
          <w:iCs/>
        </w:rPr>
        <w:t xml:space="preserve"> </w:t>
      </w:r>
      <w:r w:rsidRPr="004E784C">
        <w:t>classes: Add corrections from</w:t>
      </w:r>
      <w:r w:rsidR="00E11A51" w:rsidRPr="004E784C">
        <w:t xml:space="preserve"> Section </w:t>
      </w:r>
      <w:r w:rsidR="00D71E00" w:rsidRPr="004E784C">
        <w:fldChar w:fldCharType="begin"/>
      </w:r>
      <w:r w:rsidR="00E11A51" w:rsidRPr="004E784C">
        <w:instrText xml:space="preserve"> REF _Ref308089333 \r \h </w:instrText>
      </w:r>
      <w:r w:rsidR="00D71E00" w:rsidRPr="004E784C">
        <w:fldChar w:fldCharType="separate"/>
      </w:r>
      <w:r w:rsidR="00533AC6">
        <w:t>7.3</w:t>
      </w:r>
      <w:r w:rsidR="00D71E00" w:rsidRPr="004E784C">
        <w:fldChar w:fldCharType="end"/>
      </w:r>
      <w:r w:rsidR="00E11A51" w:rsidRPr="004E784C">
        <w:t xml:space="preserve"> "</w:t>
      </w:r>
      <w:r w:rsidR="00D71E00" w:rsidRPr="004E784C">
        <w:fldChar w:fldCharType="begin"/>
      </w:r>
      <w:r w:rsidR="00E11A51" w:rsidRPr="004E784C">
        <w:instrText xml:space="preserve"> REF _Ref308089342 \h </w:instrText>
      </w:r>
      <w:r w:rsidR="00D71E00" w:rsidRPr="004E784C">
        <w:fldChar w:fldCharType="separate"/>
      </w:r>
      <w:r w:rsidR="00533AC6">
        <w:t>Standard exceptions</w:t>
      </w:r>
      <w:r w:rsidR="00D71E00" w:rsidRPr="004E784C">
        <w:fldChar w:fldCharType="end"/>
      </w:r>
      <w:r w:rsidR="00E11A51" w:rsidRPr="004E784C">
        <w:t xml:space="preserve">". </w:t>
      </w:r>
    </w:p>
    <w:p w:rsidR="00741663" w:rsidRDefault="00741663" w:rsidP="00E946BC">
      <w:pPr>
        <w:pStyle w:val="Appendix2"/>
      </w:pPr>
      <w:bookmarkStart w:id="6898" w:name="_Toc311729405"/>
      <w:bookmarkStart w:id="6899" w:name="_Toc339906539"/>
      <w:r>
        <w:t>Version 1.1</w:t>
      </w:r>
      <w:bookmarkEnd w:id="6898"/>
      <w:bookmarkEnd w:id="6899"/>
    </w:p>
    <w:p w:rsidR="00741663" w:rsidRDefault="00741663" w:rsidP="00741663">
      <w:pPr>
        <w:pStyle w:val="Paragraph"/>
        <w:rPr>
          <w:spacing w:val="2"/>
          <w:w w:val="100"/>
        </w:rPr>
      </w:pPr>
      <w:r>
        <w:rPr>
          <w:spacing w:val="2"/>
          <w:w w:val="100"/>
        </w:rPr>
        <w:t>This section describes the changes to the JMS specification for version 1.1. The changes include API unification of messaging domains, specification clarifications, and several additional methods.</w:t>
      </w:r>
    </w:p>
    <w:p w:rsidR="00741663" w:rsidRPr="00CC11BD" w:rsidRDefault="00741663" w:rsidP="00392643">
      <w:pPr>
        <w:pStyle w:val="Appendix3"/>
      </w:pPr>
      <w:bookmarkStart w:id="6900" w:name="_Toc311729406"/>
      <w:bookmarkStart w:id="6901" w:name="_Toc339906540"/>
      <w:r w:rsidRPr="00CC11BD">
        <w:t>Unification of messaging domains</w:t>
      </w:r>
      <w:bookmarkEnd w:id="6900"/>
      <w:bookmarkEnd w:id="6901"/>
    </w:p>
    <w:p w:rsidR="00741663" w:rsidRDefault="00741663" w:rsidP="00741663">
      <w:pPr>
        <w:pStyle w:val="Paragraph"/>
        <w:rPr>
          <w:spacing w:val="2"/>
          <w:w w:val="100"/>
        </w:rPr>
      </w:pPr>
      <w:r>
        <w:rPr>
          <w:spacing w:val="2"/>
          <w:w w:val="100"/>
        </w:rPr>
        <w:t xml:space="preserve">This maintenance release addresses the unification of the </w:t>
      </w:r>
      <w:r w:rsidR="00912CB4">
        <w:rPr>
          <w:spacing w:val="2"/>
          <w:w w:val="100"/>
        </w:rPr>
        <w:t>programming interfaces for the point-to-point and pub/s</w:t>
      </w:r>
      <w:r>
        <w:rPr>
          <w:spacing w:val="2"/>
          <w:w w:val="100"/>
        </w:rPr>
        <w:t xml:space="preserve">ub messaging domains in the Java Message Service (JMS) API. In the 1.0.2b version of the JMS specification, the client programming model made a strong distinction between these two domains. One consequence of domain separation is that actions from the </w:t>
      </w:r>
      <w:r w:rsidR="00912CB4">
        <w:rPr>
          <w:spacing w:val="2"/>
          <w:w w:val="100"/>
        </w:rPr>
        <w:t>point-to-point domain and the pub/s</w:t>
      </w:r>
      <w:r>
        <w:rPr>
          <w:spacing w:val="2"/>
          <w:w w:val="100"/>
        </w:rPr>
        <w:t>ub domain could not be used in the same transaction.</w:t>
      </w:r>
    </w:p>
    <w:p w:rsidR="00741663" w:rsidRDefault="00741663" w:rsidP="00741663">
      <w:pPr>
        <w:pStyle w:val="Paragraph"/>
        <w:rPr>
          <w:spacing w:val="2"/>
          <w:w w:val="100"/>
        </w:rPr>
      </w:pPr>
      <w:r>
        <w:rPr>
          <w:spacing w:val="2"/>
          <w:w w:val="100"/>
        </w:rPr>
        <w:t xml:space="preserve">In this version of the interfaces, methods have been added to support </w:t>
      </w:r>
      <w:r w:rsidR="00912CB4">
        <w:rPr>
          <w:spacing w:val="2"/>
          <w:w w:val="100"/>
        </w:rPr>
        <w:t>the ability to include PTP and pub/s</w:t>
      </w:r>
      <w:r>
        <w:rPr>
          <w:spacing w:val="2"/>
          <w:w w:val="100"/>
        </w:rPr>
        <w:t>ub messaging in the same transaction. In addition, domain unification simplifies the client programming model, so that the client programmer can use a simplified set of APIs to create an application.</w:t>
      </w:r>
    </w:p>
    <w:p w:rsidR="00741663" w:rsidRDefault="00741663" w:rsidP="00741663">
      <w:pPr>
        <w:pStyle w:val="Paragraph"/>
        <w:rPr>
          <w:spacing w:val="2"/>
          <w:w w:val="100"/>
        </w:rPr>
      </w:pPr>
      <w:r>
        <w:rPr>
          <w:spacing w:val="2"/>
          <w:w w:val="100"/>
        </w:rPr>
        <w:t xml:space="preserve">The scope of a transaction in JMS is on a per </w:t>
      </w:r>
      <w:r w:rsidRPr="00475781">
        <w:rPr>
          <w:rStyle w:val="Code"/>
        </w:rPr>
        <w:t>Session</w:t>
      </w:r>
      <w:r>
        <w:rPr>
          <w:i/>
          <w:iCs/>
          <w:spacing w:val="2"/>
          <w:w w:val="100"/>
        </w:rPr>
        <w:t xml:space="preserve"> </w:t>
      </w:r>
      <w:r>
        <w:rPr>
          <w:spacing w:val="2"/>
          <w:w w:val="100"/>
        </w:rPr>
        <w:t xml:space="preserve">basis. To add the ability to work across both domains, a number of methods have been added the </w:t>
      </w:r>
      <w:r w:rsidRPr="00475781">
        <w:rPr>
          <w:rStyle w:val="Code"/>
        </w:rPr>
        <w:t>javax.jms.Session</w:t>
      </w:r>
      <w:r>
        <w:rPr>
          <w:i/>
          <w:iCs/>
          <w:spacing w:val="2"/>
          <w:w w:val="100"/>
        </w:rPr>
        <w:t xml:space="preserve"> </w:t>
      </w:r>
      <w:r>
        <w:rPr>
          <w:spacing w:val="2"/>
          <w:w w:val="100"/>
        </w:rPr>
        <w:t xml:space="preserve">interface. Adding these methods supports the creation of </w:t>
      </w:r>
      <w:r w:rsidRPr="00475781">
        <w:rPr>
          <w:rStyle w:val="Code"/>
        </w:rPr>
        <w:t>javax.jms.MessageConsumer</w:t>
      </w:r>
      <w:r>
        <w:rPr>
          <w:spacing w:val="2"/>
          <w:w w:val="100"/>
        </w:rPr>
        <w:t xml:space="preserve"> and </w:t>
      </w:r>
      <w:r w:rsidRPr="00475781">
        <w:rPr>
          <w:rStyle w:val="Code"/>
        </w:rPr>
        <w:t>javax.jms.MessageProducer</w:t>
      </w:r>
      <w:r w:rsidR="00475781">
        <w:rPr>
          <w:i/>
          <w:iCs/>
          <w:spacing w:val="2"/>
          <w:w w:val="100"/>
        </w:rPr>
        <w:t xml:space="preserve"> </w:t>
      </w:r>
      <w:r w:rsidR="00475781" w:rsidRPr="00475781">
        <w:t>objects</w:t>
      </w:r>
      <w:r>
        <w:rPr>
          <w:i/>
          <w:iCs/>
          <w:spacing w:val="2"/>
          <w:w w:val="100"/>
        </w:rPr>
        <w:t xml:space="preserve"> </w:t>
      </w:r>
      <w:r>
        <w:rPr>
          <w:spacing w:val="2"/>
          <w:w w:val="100"/>
        </w:rPr>
        <w:t xml:space="preserve">for either domain at the </w:t>
      </w:r>
      <w:r w:rsidRPr="00475781">
        <w:rPr>
          <w:rStyle w:val="Code"/>
        </w:rPr>
        <w:t>Session</w:t>
      </w:r>
      <w:r>
        <w:rPr>
          <w:i/>
          <w:iCs/>
          <w:spacing w:val="2"/>
          <w:w w:val="100"/>
        </w:rPr>
        <w:t xml:space="preserve"> </w:t>
      </w:r>
      <w:r>
        <w:rPr>
          <w:spacing w:val="2"/>
          <w:w w:val="100"/>
        </w:rPr>
        <w:t xml:space="preserve">level, and supports sending and receiving message using either domain within the same </w:t>
      </w:r>
      <w:r w:rsidRPr="00475781">
        <w:rPr>
          <w:rStyle w:val="Code"/>
        </w:rPr>
        <w:t>Session</w:t>
      </w:r>
      <w:r>
        <w:rPr>
          <w:spacing w:val="2"/>
          <w:w w:val="100"/>
        </w:rPr>
        <w:t>.</w:t>
      </w:r>
    </w:p>
    <w:p w:rsidR="00741663" w:rsidRDefault="00741663" w:rsidP="00741663">
      <w:pPr>
        <w:pStyle w:val="Paragraph"/>
        <w:rPr>
          <w:spacing w:val="2"/>
          <w:w w:val="100"/>
        </w:rPr>
      </w:pPr>
      <w:r>
        <w:rPr>
          <w:spacing w:val="2"/>
          <w:w w:val="100"/>
        </w:rPr>
        <w:t xml:space="preserve">For example, using these proposed methods, a JMS client can create a transacted </w:t>
      </w:r>
      <w:r w:rsidR="00416EB4">
        <w:t>s</w:t>
      </w:r>
      <w:r w:rsidRPr="00416EB4">
        <w:t>ession</w:t>
      </w:r>
      <w:r>
        <w:rPr>
          <w:spacing w:val="2"/>
          <w:w w:val="100"/>
        </w:rPr>
        <w:t>, and then receive messages from a</w:t>
      </w:r>
      <w:r w:rsidRPr="00475781">
        <w:t xml:space="preserve"> </w:t>
      </w:r>
      <w:r w:rsidR="00475781" w:rsidRPr="00475781">
        <w:t>queue</w:t>
      </w:r>
      <w:r>
        <w:rPr>
          <w:i/>
          <w:iCs/>
          <w:spacing w:val="2"/>
          <w:w w:val="100"/>
        </w:rPr>
        <w:t xml:space="preserve"> </w:t>
      </w:r>
      <w:r>
        <w:rPr>
          <w:spacing w:val="2"/>
          <w:w w:val="100"/>
        </w:rPr>
        <w:t xml:space="preserve">and send messages to a </w:t>
      </w:r>
      <w:r w:rsidR="00475781">
        <w:t>t</w:t>
      </w:r>
      <w:r w:rsidRPr="00475781">
        <w:t>opic</w:t>
      </w:r>
      <w:r>
        <w:rPr>
          <w:i/>
          <w:iCs/>
          <w:spacing w:val="2"/>
          <w:w w:val="100"/>
        </w:rPr>
        <w:t xml:space="preserve"> </w:t>
      </w:r>
      <w:r>
        <w:rPr>
          <w:spacing w:val="2"/>
          <w:w w:val="100"/>
        </w:rPr>
        <w:t>within the same transaction. In JMS 1.0.2b, this was not possible.</w:t>
      </w:r>
    </w:p>
    <w:p w:rsidR="00741663" w:rsidRDefault="00741663" w:rsidP="00741663">
      <w:pPr>
        <w:pStyle w:val="Paragraph"/>
        <w:rPr>
          <w:spacing w:val="2"/>
          <w:w w:val="100"/>
        </w:rPr>
      </w:pPr>
      <w:r>
        <w:rPr>
          <w:spacing w:val="2"/>
          <w:w w:val="100"/>
        </w:rPr>
        <w:t>At the same time, the semantic differences between the two domains are retained. While it is possible</w:t>
      </w:r>
      <w:r w:rsidR="006132EC">
        <w:rPr>
          <w:spacing w:val="2"/>
          <w:w w:val="100"/>
        </w:rPr>
        <w:t xml:space="preserve"> to support actions on PTP and pub/s</w:t>
      </w:r>
      <w:r>
        <w:rPr>
          <w:spacing w:val="2"/>
          <w:w w:val="100"/>
        </w:rPr>
        <w:t>ub destinations within the same session, the semantic differences that cause different behaviors within those domains are retained.</w:t>
      </w:r>
    </w:p>
    <w:p w:rsidR="00741663" w:rsidRPr="00CC11BD" w:rsidRDefault="000838E8" w:rsidP="00392643">
      <w:pPr>
        <w:pStyle w:val="Appendix3"/>
      </w:pPr>
      <w:bookmarkStart w:id="6902" w:name="_Toc311729407"/>
      <w:bookmarkStart w:id="6903" w:name="_Toc339906541"/>
      <w:r>
        <w:t>JMS API s</w:t>
      </w:r>
      <w:r w:rsidR="00741663" w:rsidRPr="00CC11BD">
        <w:t>pe</w:t>
      </w:r>
      <w:r>
        <w:t>cification, version 1.1: d</w:t>
      </w:r>
      <w:r w:rsidR="005D4FAC">
        <w:t xml:space="preserve">omain </w:t>
      </w:r>
      <w:r>
        <w:t>u</w:t>
      </w:r>
      <w:r w:rsidR="00741663" w:rsidRPr="00CC11BD">
        <w:t>nification</w:t>
      </w:r>
      <w:bookmarkEnd w:id="6902"/>
      <w:bookmarkEnd w:id="6903"/>
    </w:p>
    <w:p w:rsidR="00741663" w:rsidRDefault="00741663" w:rsidP="00741663">
      <w:pPr>
        <w:pStyle w:val="Paragraph"/>
        <w:rPr>
          <w:spacing w:val="2"/>
          <w:w w:val="100"/>
        </w:rPr>
      </w:pPr>
      <w:r>
        <w:rPr>
          <w:spacing w:val="2"/>
          <w:w w:val="100"/>
        </w:rPr>
        <w:t>The following is a list of changes that were added to the JMS specification to describe the requirements related to domain unification. They are listed in the order in which they appear in the specification.</w:t>
      </w:r>
    </w:p>
    <w:p w:rsidR="00741663" w:rsidRDefault="00DD7099" w:rsidP="00DD7099">
      <w:pPr>
        <w:pStyle w:val="ListBullet"/>
      </w:pPr>
      <w:r>
        <w:t xml:space="preserve">Section </w:t>
      </w:r>
      <w:r w:rsidR="00D71E00">
        <w:fldChar w:fldCharType="begin"/>
      </w:r>
      <w:r>
        <w:instrText xml:space="preserve"> REF RTF37363939343a204865616433 \r \h </w:instrText>
      </w:r>
      <w:r w:rsidR="00D71E00">
        <w:fldChar w:fldCharType="separate"/>
      </w:r>
      <w:r w:rsidR="00533AC6">
        <w:t>1.2.3.3</w:t>
      </w:r>
      <w:r w:rsidR="00D71E00">
        <w:fldChar w:fldCharType="end"/>
      </w:r>
      <w:r>
        <w:t xml:space="preserve"> "</w:t>
      </w:r>
      <w:r w:rsidR="00D71E00">
        <w:fldChar w:fldCharType="begin"/>
      </w:r>
      <w:r>
        <w:instrText xml:space="preserve"> REF RTF37363939343a204865616433 \h </w:instrText>
      </w:r>
      <w:r w:rsidR="00D71E00">
        <w:fldChar w:fldCharType="separate"/>
      </w:r>
      <w:r w:rsidR="00533AC6">
        <w:t>JMS domains</w:t>
      </w:r>
      <w:r w:rsidR="00D71E00">
        <w:fldChar w:fldCharType="end"/>
      </w:r>
      <w:r>
        <w:t xml:space="preserve">" </w:t>
      </w:r>
      <w:r w:rsidR="00741663">
        <w:t xml:space="preserve">describes the backward compatibility </w:t>
      </w:r>
      <w:proofErr w:type="gramStart"/>
      <w:r w:rsidR="00741663">
        <w:t>relationship</w:t>
      </w:r>
      <w:proofErr w:type="gramEnd"/>
      <w:r w:rsidR="00741663">
        <w:t xml:space="preserve"> between earlier versions of the JMS specification and version 1.1 of the JMS specification.</w:t>
      </w:r>
    </w:p>
    <w:p w:rsidR="00741663" w:rsidRDefault="006136C3"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RTF39303033393a204865616431 \r \h </w:instrText>
      </w:r>
      <w:r w:rsidR="00D71E00">
        <w:rPr>
          <w:spacing w:val="2"/>
          <w:w w:val="100"/>
        </w:rPr>
      </w:r>
      <w:r w:rsidR="00D71E00">
        <w:rPr>
          <w:spacing w:val="2"/>
          <w:w w:val="100"/>
        </w:rPr>
        <w:fldChar w:fldCharType="separate"/>
      </w:r>
      <w:r w:rsidR="00533AC6">
        <w:rPr>
          <w:spacing w:val="2"/>
          <w:w w:val="100"/>
        </w:rPr>
        <w:t>2.4</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RTF39303033393a204865616431 \h </w:instrText>
      </w:r>
      <w:r w:rsidR="00D71E00">
        <w:rPr>
          <w:spacing w:val="2"/>
          <w:w w:val="100"/>
        </w:rPr>
      </w:r>
      <w:r w:rsidR="00D71E00">
        <w:rPr>
          <w:spacing w:val="2"/>
          <w:w w:val="100"/>
        </w:rPr>
        <w:fldChar w:fldCharType="separate"/>
      </w:r>
      <w:ins w:id="6904" w:author="Nigel Deakin" w:date="2012-03-12T14:50:00Z">
        <w:r w:rsidR="00533AC6">
          <w:t>Two messaging s</w:t>
        </w:r>
        <w:r w:rsidR="00533AC6" w:rsidRPr="002C4EB8">
          <w:t>tyles</w:t>
        </w:r>
      </w:ins>
      <w:del w:id="6905" w:author="Nigel Deakin" w:date="2012-03-12T14:49:00Z">
        <w:r w:rsidR="007214A1" w:rsidDel="00533AC6">
          <w:delText>Two messaging s</w:delText>
        </w:r>
        <w:r w:rsidR="007214A1" w:rsidRPr="002C4EB8" w:rsidDel="00533AC6">
          <w:delText>tyles</w:delText>
        </w:r>
      </w:del>
      <w:r w:rsidR="00D71E00">
        <w:rPr>
          <w:spacing w:val="2"/>
          <w:w w:val="100"/>
        </w:rPr>
        <w:fldChar w:fldCharType="end"/>
      </w:r>
      <w:r>
        <w:rPr>
          <w:spacing w:val="2"/>
          <w:w w:val="100"/>
        </w:rPr>
        <w:t xml:space="preserve">" and Section </w:t>
      </w:r>
      <w:r w:rsidR="00D71E00">
        <w:rPr>
          <w:spacing w:val="2"/>
          <w:w w:val="100"/>
        </w:rPr>
        <w:fldChar w:fldCharType="begin"/>
      </w:r>
      <w:r>
        <w:rPr>
          <w:spacing w:val="2"/>
          <w:w w:val="100"/>
        </w:rPr>
        <w:instrText xml:space="preserve"> REF _Ref308094977 \r \h </w:instrText>
      </w:r>
      <w:r w:rsidR="00D71E00">
        <w:rPr>
          <w:spacing w:val="2"/>
          <w:w w:val="100"/>
        </w:rPr>
      </w:r>
      <w:r w:rsidR="00D71E00">
        <w:rPr>
          <w:spacing w:val="2"/>
          <w:w w:val="100"/>
        </w:rPr>
        <w:fldChar w:fldCharType="separate"/>
      </w:r>
      <w:r w:rsidR="00533AC6">
        <w:rPr>
          <w:spacing w:val="2"/>
          <w:w w:val="100"/>
        </w:rPr>
        <w:t>2.5</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_Ref308094991 \h </w:instrText>
      </w:r>
      <w:r w:rsidR="00D71E00">
        <w:rPr>
          <w:spacing w:val="2"/>
          <w:w w:val="100"/>
        </w:rPr>
      </w:r>
      <w:r w:rsidR="00D71E00">
        <w:rPr>
          <w:spacing w:val="2"/>
          <w:w w:val="100"/>
        </w:rPr>
        <w:fldChar w:fldCharType="separate"/>
      </w:r>
      <w:r w:rsidR="00533AC6">
        <w:t>JMS interfaces</w:t>
      </w:r>
      <w:r w:rsidR="00D71E00">
        <w:rPr>
          <w:spacing w:val="2"/>
          <w:w w:val="100"/>
        </w:rPr>
        <w:fldChar w:fldCharType="end"/>
      </w:r>
      <w:r>
        <w:rPr>
          <w:spacing w:val="2"/>
          <w:w w:val="100"/>
        </w:rPr>
        <w:t xml:space="preserve">" </w:t>
      </w:r>
      <w:r w:rsidR="00741663">
        <w:rPr>
          <w:spacing w:val="2"/>
          <w:w w:val="100"/>
        </w:rPr>
        <w:t xml:space="preserve">add information about the two message domains, and a table that </w:t>
      </w:r>
      <w:r w:rsidR="00741663">
        <w:rPr>
          <w:spacing w:val="2"/>
          <w:w w:val="100"/>
        </w:rPr>
        <w:lastRenderedPageBreak/>
        <w:t>describes the relationship between the JMS common interfaces and the domain-specific interfaces that are derived from the JMS common interfaces.</w:t>
      </w:r>
    </w:p>
    <w:p w:rsidR="00741663" w:rsidRDefault="00741663" w:rsidP="00244AD5">
      <w:pPr>
        <w:pStyle w:val="Bullet1"/>
        <w:numPr>
          <w:ilvl w:val="0"/>
          <w:numId w:val="2"/>
        </w:numPr>
        <w:ind w:left="3120" w:hanging="240"/>
        <w:rPr>
          <w:spacing w:val="2"/>
          <w:w w:val="100"/>
        </w:rPr>
      </w:pPr>
      <w:r>
        <w:rPr>
          <w:spacing w:val="2"/>
          <w:w w:val="100"/>
        </w:rPr>
        <w:t>Section</w:t>
      </w:r>
      <w:r w:rsidR="000E471F">
        <w:rPr>
          <w:spacing w:val="2"/>
          <w:w w:val="100"/>
        </w:rPr>
        <w:t xml:space="preserve"> </w:t>
      </w:r>
      <w:r w:rsidR="00D71E00">
        <w:rPr>
          <w:spacing w:val="2"/>
          <w:w w:val="100"/>
        </w:rPr>
        <w:fldChar w:fldCharType="begin"/>
      </w:r>
      <w:r w:rsidR="000E471F">
        <w:rPr>
          <w:spacing w:val="2"/>
          <w:w w:val="100"/>
        </w:rPr>
        <w:instrText xml:space="preserve"> REF _Ref308095044 \r \h </w:instrText>
      </w:r>
      <w:r w:rsidR="00D71E00">
        <w:rPr>
          <w:spacing w:val="2"/>
          <w:w w:val="100"/>
        </w:rPr>
      </w:r>
      <w:r w:rsidR="00D71E00">
        <w:rPr>
          <w:spacing w:val="2"/>
          <w:w w:val="100"/>
        </w:rPr>
        <w:fldChar w:fldCharType="separate"/>
      </w:r>
      <w:r w:rsidR="00533AC6">
        <w:rPr>
          <w:spacing w:val="2"/>
          <w:w w:val="100"/>
        </w:rPr>
        <w:t>4.4</w:t>
      </w:r>
      <w:r w:rsidR="00D71E00">
        <w:rPr>
          <w:spacing w:val="2"/>
          <w:w w:val="100"/>
        </w:rPr>
        <w:fldChar w:fldCharType="end"/>
      </w:r>
      <w:r w:rsidR="000E471F">
        <w:rPr>
          <w:spacing w:val="2"/>
          <w:w w:val="100"/>
        </w:rPr>
        <w:t xml:space="preserve"> "</w:t>
      </w:r>
      <w:r w:rsidR="00D71E00">
        <w:rPr>
          <w:spacing w:val="2"/>
          <w:w w:val="100"/>
        </w:rPr>
        <w:fldChar w:fldCharType="begin"/>
      </w:r>
      <w:r w:rsidR="000E471F">
        <w:rPr>
          <w:spacing w:val="2"/>
          <w:w w:val="100"/>
        </w:rPr>
        <w:instrText xml:space="preserve"> REF _Ref308095051 \h </w:instrText>
      </w:r>
      <w:r w:rsidR="00D71E00">
        <w:rPr>
          <w:spacing w:val="2"/>
          <w:w w:val="100"/>
        </w:rPr>
      </w:r>
      <w:r w:rsidR="00D71E00">
        <w:rPr>
          <w:spacing w:val="2"/>
          <w:w w:val="100"/>
        </w:rPr>
        <w:fldChar w:fldCharType="separate"/>
      </w:r>
      <w:r w:rsidR="00533AC6">
        <w:t>Session</w:t>
      </w:r>
      <w:r w:rsidR="00D71E00">
        <w:rPr>
          <w:spacing w:val="2"/>
          <w:w w:val="100"/>
        </w:rPr>
        <w:fldChar w:fldCharType="end"/>
      </w:r>
      <w:r w:rsidR="000E471F">
        <w:rPr>
          <w:spacing w:val="2"/>
          <w:w w:val="100"/>
        </w:rPr>
        <w:t xml:space="preserve">" </w:t>
      </w:r>
      <w:r>
        <w:rPr>
          <w:spacing w:val="2"/>
          <w:w w:val="100"/>
        </w:rPr>
        <w:t xml:space="preserve">updates the list of the activities that can be performed in a </w:t>
      </w:r>
      <w:r w:rsidRPr="0094007D">
        <w:rPr>
          <w:rStyle w:val="Code"/>
        </w:rPr>
        <w:t>Session</w:t>
      </w:r>
      <w:r>
        <w:rPr>
          <w:i/>
          <w:iCs/>
          <w:spacing w:val="2"/>
          <w:w w:val="100"/>
        </w:rPr>
        <w:t xml:space="preserve"> </w:t>
      </w:r>
      <w:r>
        <w:rPr>
          <w:spacing w:val="2"/>
          <w:w w:val="100"/>
        </w:rPr>
        <w:t xml:space="preserve">to include that it a </w:t>
      </w:r>
      <w:r w:rsidRPr="0094007D">
        <w:rPr>
          <w:rStyle w:val="Code"/>
        </w:rPr>
        <w:t>Session</w:t>
      </w:r>
      <w:r>
        <w:rPr>
          <w:i/>
          <w:iCs/>
          <w:spacing w:val="2"/>
          <w:w w:val="100"/>
        </w:rPr>
        <w:t xml:space="preserve"> </w:t>
      </w:r>
      <w:r>
        <w:rPr>
          <w:spacing w:val="2"/>
          <w:w w:val="100"/>
        </w:rPr>
        <w:t xml:space="preserve">is a factory for </w:t>
      </w:r>
      <w:r w:rsidR="0094007D" w:rsidRPr="0094007D">
        <w:rPr>
          <w:rStyle w:val="Code"/>
        </w:rPr>
        <w:t>MessageProducer</w:t>
      </w:r>
      <w:r>
        <w:rPr>
          <w:i/>
          <w:iCs/>
          <w:spacing w:val="2"/>
          <w:w w:val="100"/>
        </w:rPr>
        <w:t xml:space="preserve"> </w:t>
      </w:r>
      <w:r>
        <w:rPr>
          <w:spacing w:val="2"/>
          <w:w w:val="100"/>
        </w:rPr>
        <w:t xml:space="preserve">and </w:t>
      </w:r>
      <w:r w:rsidRPr="0094007D">
        <w:rPr>
          <w:rStyle w:val="Code"/>
        </w:rPr>
        <w:t>MessageConsumer</w:t>
      </w:r>
      <w:r>
        <w:rPr>
          <w:spacing w:val="2"/>
          <w:w w:val="100"/>
        </w:rPr>
        <w:t xml:space="preserve"> </w:t>
      </w:r>
      <w:r w:rsidR="0094007D">
        <w:rPr>
          <w:spacing w:val="2"/>
          <w:w w:val="100"/>
        </w:rPr>
        <w:t xml:space="preserve">objects, </w:t>
      </w:r>
      <w:r>
        <w:rPr>
          <w:spacing w:val="2"/>
          <w:w w:val="100"/>
        </w:rPr>
        <w:t xml:space="preserve">and is a factory for </w:t>
      </w:r>
      <w:r w:rsidR="0094007D" w:rsidRPr="0094007D">
        <w:rPr>
          <w:rStyle w:val="Code"/>
        </w:rPr>
        <w:t>TemporaryTopic</w:t>
      </w:r>
      <w:r>
        <w:rPr>
          <w:i/>
          <w:iCs/>
          <w:spacing w:val="2"/>
          <w:w w:val="100"/>
        </w:rPr>
        <w:t xml:space="preserve"> </w:t>
      </w:r>
      <w:r>
        <w:rPr>
          <w:spacing w:val="2"/>
          <w:w w:val="100"/>
        </w:rPr>
        <w:t xml:space="preserve">and </w:t>
      </w:r>
      <w:r w:rsidRPr="0094007D">
        <w:rPr>
          <w:rStyle w:val="Code"/>
        </w:rPr>
        <w:t>TemporaryQueue</w:t>
      </w:r>
      <w:r w:rsidR="0094007D">
        <w:rPr>
          <w:spacing w:val="2"/>
          <w:w w:val="100"/>
        </w:rPr>
        <w:t xml:space="preserve"> objects.</w:t>
      </w:r>
    </w:p>
    <w:p w:rsidR="00741663" w:rsidRDefault="009A5052"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RTF31363433303a204865616431 \r \h </w:instrText>
      </w:r>
      <w:r w:rsidR="00D71E00">
        <w:rPr>
          <w:spacing w:val="2"/>
          <w:w w:val="100"/>
        </w:rPr>
      </w:r>
      <w:r w:rsidR="00D71E00">
        <w:rPr>
          <w:spacing w:val="2"/>
          <w:w w:val="100"/>
        </w:rPr>
        <w:fldChar w:fldCharType="separate"/>
      </w:r>
      <w:r w:rsidR="00533AC6">
        <w:rPr>
          <w:spacing w:val="2"/>
          <w:w w:val="100"/>
        </w:rPr>
        <w:t>4.5</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RTF31363433303a204865616431 \h </w:instrText>
      </w:r>
      <w:r w:rsidR="00D71E00">
        <w:rPr>
          <w:spacing w:val="2"/>
          <w:w w:val="100"/>
        </w:rPr>
      </w:r>
      <w:r w:rsidR="00D71E00">
        <w:rPr>
          <w:spacing w:val="2"/>
          <w:w w:val="100"/>
        </w:rPr>
        <w:fldChar w:fldCharType="separate"/>
      </w:r>
      <w:r w:rsidR="00533AC6">
        <w:t>MessageConsumer</w:t>
      </w:r>
      <w:r w:rsidR="00D71E00">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MessageConsumer</w:t>
      </w:r>
      <w:r w:rsidR="00741663">
        <w:rPr>
          <w:i/>
          <w:iCs/>
          <w:spacing w:val="2"/>
          <w:w w:val="100"/>
        </w:rPr>
        <w:t xml:space="preserve"> </w:t>
      </w:r>
      <w:r w:rsidR="00741663">
        <w:rPr>
          <w:spacing w:val="2"/>
          <w:w w:val="100"/>
        </w:rPr>
        <w:t xml:space="preserve">can be created from a </w:t>
      </w:r>
      <w:r w:rsidR="00741663" w:rsidRPr="00B00806">
        <w:rPr>
          <w:rStyle w:val="Code"/>
        </w:rPr>
        <w:t>Session</w:t>
      </w:r>
      <w:r w:rsidR="00741663">
        <w:rPr>
          <w:spacing w:val="2"/>
          <w:w w:val="100"/>
        </w:rPr>
        <w:t>.</w:t>
      </w:r>
    </w:p>
    <w:p w:rsidR="00741663" w:rsidRDefault="00F24EE2"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RTF31363138313a204865616431 \r \h </w:instrText>
      </w:r>
      <w:r w:rsidR="00D71E00">
        <w:rPr>
          <w:spacing w:val="2"/>
          <w:w w:val="100"/>
        </w:rPr>
      </w:r>
      <w:r w:rsidR="00D71E00">
        <w:rPr>
          <w:spacing w:val="2"/>
          <w:w w:val="100"/>
        </w:rPr>
        <w:fldChar w:fldCharType="separate"/>
      </w:r>
      <w:r w:rsidR="00533AC6">
        <w:rPr>
          <w:spacing w:val="2"/>
          <w:w w:val="100"/>
        </w:rPr>
        <w:t>4.11</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RTF31363138313a204865616431 \h </w:instrText>
      </w:r>
      <w:r w:rsidR="00D71E00">
        <w:rPr>
          <w:spacing w:val="2"/>
          <w:w w:val="100"/>
        </w:rPr>
      </w:r>
      <w:r w:rsidR="00D71E00">
        <w:rPr>
          <w:spacing w:val="2"/>
          <w:w w:val="100"/>
        </w:rPr>
        <w:fldChar w:fldCharType="separate"/>
      </w:r>
      <w:r w:rsidR="00533AC6">
        <w:t>Method inheritance across messaging domains</w:t>
      </w:r>
      <w:r w:rsidR="00D71E00">
        <w:rPr>
          <w:spacing w:val="2"/>
          <w:w w:val="100"/>
        </w:rPr>
        <w:fldChar w:fldCharType="end"/>
      </w:r>
      <w:r>
        <w:rPr>
          <w:spacing w:val="2"/>
          <w:w w:val="100"/>
        </w:rPr>
        <w:t xml:space="preserve">" </w:t>
      </w:r>
      <w:r w:rsidR="00741663">
        <w:rPr>
          <w:spacing w:val="2"/>
          <w:w w:val="100"/>
        </w:rPr>
        <w:t>is a new section that describes how to handle methods that are not appropriate to a specific messaging domain.</w:t>
      </w:r>
    </w:p>
    <w:p w:rsidR="00741663" w:rsidRDefault="00092337"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RTF37343235313a204865616431 \r \h </w:instrText>
      </w:r>
      <w:r w:rsidR="00D71E00">
        <w:rPr>
          <w:spacing w:val="2"/>
          <w:w w:val="100"/>
        </w:rPr>
      </w:r>
      <w:r w:rsidR="00D71E00">
        <w:rPr>
          <w:spacing w:val="2"/>
          <w:w w:val="100"/>
        </w:rPr>
        <w:fldChar w:fldCharType="separate"/>
      </w:r>
      <w:r w:rsidR="00533AC6">
        <w:rPr>
          <w:spacing w:val="2"/>
          <w:w w:val="100"/>
        </w:rPr>
        <w:t>5.1</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RTF37343235313a204865616431 \h </w:instrText>
      </w:r>
      <w:r w:rsidR="00D71E00">
        <w:rPr>
          <w:spacing w:val="2"/>
          <w:w w:val="100"/>
        </w:rPr>
      </w:r>
      <w:r w:rsidR="00D71E00">
        <w:rPr>
          <w:spacing w:val="2"/>
          <w:w w:val="100"/>
        </w:rPr>
        <w:fldChar w:fldCharType="separate"/>
      </w:r>
      <w:r w:rsidR="00533AC6">
        <w:t>Overview</w:t>
      </w:r>
      <w:r w:rsidR="00D71E00">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Pr="00B00806" w:rsidRDefault="008A16B5" w:rsidP="00244AD5">
      <w:pPr>
        <w:pStyle w:val="Bullet1"/>
        <w:numPr>
          <w:ilvl w:val="0"/>
          <w:numId w:val="2"/>
        </w:numPr>
        <w:ind w:left="3120" w:hanging="240"/>
      </w:pPr>
      <w:proofErr w:type="gramStart"/>
      <w:r>
        <w:rPr>
          <w:spacing w:val="2"/>
          <w:w w:val="100"/>
        </w:rPr>
        <w:t xml:space="preserve">Section  </w:t>
      </w:r>
      <w:proofErr w:type="gramEnd"/>
      <w:r w:rsidR="00D71E00">
        <w:rPr>
          <w:spacing w:val="2"/>
          <w:w w:val="100"/>
        </w:rPr>
        <w:fldChar w:fldCharType="begin"/>
      </w:r>
      <w:r>
        <w:rPr>
          <w:spacing w:val="2"/>
          <w:w w:val="100"/>
        </w:rPr>
        <w:instrText xml:space="preserve"> REF RTF33303835363a204865616431 \r \h </w:instrText>
      </w:r>
      <w:r w:rsidR="00D71E00">
        <w:rPr>
          <w:spacing w:val="2"/>
          <w:w w:val="100"/>
        </w:rPr>
      </w:r>
      <w:r w:rsidR="00D71E00">
        <w:rPr>
          <w:spacing w:val="2"/>
          <w:w w:val="100"/>
        </w:rPr>
        <w:fldChar w:fldCharType="separate"/>
      </w:r>
      <w:r w:rsidR="00533AC6">
        <w:rPr>
          <w:spacing w:val="2"/>
          <w:w w:val="100"/>
        </w:rPr>
        <w:t>5.4</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RTF33303835363a204865616431 \h </w:instrText>
      </w:r>
      <w:r w:rsidR="00D71E00">
        <w:rPr>
          <w:spacing w:val="2"/>
          <w:w w:val="100"/>
        </w:rPr>
      </w:r>
      <w:r w:rsidR="00D71E00">
        <w:rPr>
          <w:spacing w:val="2"/>
          <w:w w:val="100"/>
        </w:rPr>
        <w:fldChar w:fldCharType="separate"/>
      </w:r>
      <w:r w:rsidR="00533AC6">
        <w:t>TemporaryQueue</w:t>
      </w:r>
      <w:r w:rsidR="00D71E00">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TemporaryQueue</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QueueConnection</w:t>
      </w:r>
      <w:r w:rsidR="00741663">
        <w:rPr>
          <w:i/>
          <w:iCs/>
          <w:spacing w:val="2"/>
          <w:w w:val="100"/>
        </w:rPr>
        <w:t xml:space="preserve"> </w:t>
      </w:r>
      <w:r w:rsidR="00741663">
        <w:rPr>
          <w:spacing w:val="2"/>
          <w:w w:val="100"/>
        </w:rPr>
        <w:t xml:space="preserve">that creates it. Previously, only </w:t>
      </w:r>
      <w:r w:rsidR="00741663" w:rsidRPr="00B00806">
        <w:rPr>
          <w:rStyle w:val="Code"/>
        </w:rPr>
        <w:t>QueueConnection</w:t>
      </w:r>
      <w:r w:rsidR="00741663">
        <w:rPr>
          <w:i/>
          <w:iCs/>
          <w:spacing w:val="2"/>
          <w:w w:val="100"/>
        </w:rPr>
        <w:t xml:space="preserve"> </w:t>
      </w:r>
      <w:r w:rsidR="00741663">
        <w:rPr>
          <w:spacing w:val="2"/>
          <w:w w:val="100"/>
        </w:rPr>
        <w:t xml:space="preserve">was mentioned, but </w:t>
      </w:r>
      <w:r w:rsidR="00741663" w:rsidRPr="00B00806">
        <w:rPr>
          <w:rStyle w:val="Code"/>
        </w:rPr>
        <w:t>TemporaryQueue</w:t>
      </w:r>
      <w:r w:rsidR="00741663" w:rsidRPr="00B00806">
        <w:t xml:space="preserve">s can now be created from </w:t>
      </w:r>
      <w:r w:rsidR="00741663" w:rsidRPr="00B00806">
        <w:rPr>
          <w:rStyle w:val="Code"/>
        </w:rPr>
        <w:t>Connection</w:t>
      </w:r>
      <w:r w:rsidR="00741663" w:rsidRPr="00B00806">
        <w:t>s.</w:t>
      </w:r>
    </w:p>
    <w:p w:rsidR="00741663" w:rsidRDefault="00957DAF"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RTF36353638363a204865616431 \r \h </w:instrText>
      </w:r>
      <w:r w:rsidR="00D71E00">
        <w:rPr>
          <w:spacing w:val="2"/>
          <w:w w:val="100"/>
        </w:rPr>
      </w:r>
      <w:r w:rsidR="00D71E00">
        <w:rPr>
          <w:spacing w:val="2"/>
          <w:w w:val="100"/>
        </w:rPr>
        <w:fldChar w:fldCharType="separate"/>
      </w:r>
      <w:r w:rsidR="00533AC6">
        <w:rPr>
          <w:spacing w:val="2"/>
          <w:w w:val="100"/>
        </w:rPr>
        <w:t>5.9</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RTF36353638363a204865616431 \h </w:instrText>
      </w:r>
      <w:r w:rsidR="00D71E00">
        <w:rPr>
          <w:spacing w:val="2"/>
          <w:w w:val="100"/>
        </w:rPr>
      </w:r>
      <w:r w:rsidR="00D71E00">
        <w:rPr>
          <w:spacing w:val="2"/>
          <w:w w:val="100"/>
        </w:rPr>
        <w:fldChar w:fldCharType="separate"/>
      </w:r>
      <w:r w:rsidR="00533AC6">
        <w:t>QueueBrowser</w:t>
      </w:r>
      <w:r w:rsidR="00D71E00">
        <w:rPr>
          <w:spacing w:val="2"/>
          <w:w w:val="100"/>
        </w:rPr>
        <w:fldChar w:fldCharType="end"/>
      </w:r>
      <w:r>
        <w:rPr>
          <w:spacing w:val="2"/>
          <w:w w:val="100"/>
        </w:rPr>
        <w:t xml:space="preserve">" </w:t>
      </w:r>
      <w:r w:rsidR="00741663">
        <w:rPr>
          <w:spacing w:val="2"/>
          <w:w w:val="100"/>
        </w:rPr>
        <w:t xml:space="preserve">adds that a </w:t>
      </w:r>
      <w:r w:rsidR="00741663" w:rsidRPr="00B00806">
        <w:rPr>
          <w:rStyle w:val="Code"/>
        </w:rPr>
        <w:t>QueueBrowser</w:t>
      </w:r>
      <w:r w:rsidR="00741663">
        <w:rPr>
          <w:i/>
          <w:iCs/>
          <w:spacing w:val="2"/>
          <w:w w:val="100"/>
        </w:rPr>
        <w:t xml:space="preserve"> </w:t>
      </w:r>
      <w:r w:rsidR="00741663">
        <w:rPr>
          <w:spacing w:val="2"/>
          <w:w w:val="100"/>
        </w:rPr>
        <w:t xml:space="preserve">can be created from </w:t>
      </w:r>
      <w:r w:rsidR="00741663" w:rsidRPr="00B00806">
        <w:rPr>
          <w:rStyle w:val="Code"/>
        </w:rPr>
        <w:t>Session</w:t>
      </w:r>
      <w:r w:rsidR="00741663">
        <w:rPr>
          <w:spacing w:val="2"/>
          <w:w w:val="100"/>
        </w:rPr>
        <w:t xml:space="preserve">, as well as from the </w:t>
      </w:r>
      <w:r w:rsidR="00741663" w:rsidRPr="00B00806">
        <w:rPr>
          <w:rStyle w:val="Code"/>
        </w:rPr>
        <w:t>QueueSession</w:t>
      </w:r>
      <w:r w:rsidR="00741663">
        <w:rPr>
          <w:spacing w:val="2"/>
          <w:w w:val="100"/>
        </w:rPr>
        <w:t>.</w:t>
      </w:r>
    </w:p>
    <w:p w:rsidR="00741663" w:rsidRDefault="00AC4D42"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RTF39373838303a204865616431 \r \h </w:instrText>
      </w:r>
      <w:r w:rsidR="00D71E00">
        <w:rPr>
          <w:spacing w:val="2"/>
          <w:w w:val="100"/>
        </w:rPr>
      </w:r>
      <w:r w:rsidR="00D71E00">
        <w:rPr>
          <w:spacing w:val="2"/>
          <w:w w:val="100"/>
        </w:rPr>
        <w:fldChar w:fldCharType="separate"/>
      </w:r>
      <w:r w:rsidR="00533AC6">
        <w:rPr>
          <w:spacing w:val="2"/>
          <w:w w:val="100"/>
        </w:rPr>
        <w:t>6.1</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RTF39373838303a204865616431 \h </w:instrText>
      </w:r>
      <w:r w:rsidR="00D71E00">
        <w:rPr>
          <w:spacing w:val="2"/>
          <w:w w:val="100"/>
        </w:rPr>
      </w:r>
      <w:r w:rsidR="00D71E00">
        <w:rPr>
          <w:spacing w:val="2"/>
          <w:w w:val="100"/>
        </w:rPr>
        <w:fldChar w:fldCharType="separate"/>
      </w:r>
      <w:r w:rsidR="00533AC6">
        <w:t>Overview</w:t>
      </w:r>
      <w:r w:rsidR="00D71E00">
        <w:rPr>
          <w:spacing w:val="2"/>
          <w:w w:val="100"/>
        </w:rPr>
        <w:fldChar w:fldCharType="end"/>
      </w:r>
      <w:r>
        <w:rPr>
          <w:spacing w:val="2"/>
          <w:w w:val="100"/>
        </w:rPr>
        <w:t xml:space="preserve">" </w:t>
      </w:r>
      <w:r w:rsidR="00741663">
        <w:rPr>
          <w:spacing w:val="2"/>
          <w:w w:val="100"/>
        </w:rPr>
        <w:t>adds a table that describes the relationship between the JMS common interfaces and the domain-specific interfaces that are derived from the JMS common interfaces.</w:t>
      </w:r>
    </w:p>
    <w:p w:rsidR="00741663" w:rsidRDefault="000113FD" w:rsidP="00244AD5">
      <w:pPr>
        <w:pStyle w:val="Bullet1"/>
        <w:numPr>
          <w:ilvl w:val="0"/>
          <w:numId w:val="2"/>
        </w:numPr>
        <w:ind w:left="3120" w:hanging="240"/>
        <w:rPr>
          <w:i/>
          <w:iCs/>
          <w:spacing w:val="2"/>
          <w:w w:val="100"/>
        </w:rPr>
      </w:pPr>
      <w:r>
        <w:rPr>
          <w:spacing w:val="2"/>
          <w:w w:val="100"/>
        </w:rPr>
        <w:t xml:space="preserve">Section </w:t>
      </w:r>
      <w:r w:rsidR="00D71E00">
        <w:rPr>
          <w:spacing w:val="2"/>
          <w:w w:val="100"/>
        </w:rPr>
        <w:fldChar w:fldCharType="begin"/>
      </w:r>
      <w:r>
        <w:rPr>
          <w:spacing w:val="2"/>
          <w:w w:val="100"/>
        </w:rPr>
        <w:instrText xml:space="preserve"> REF RTF31313534303a204865616431 \r \h </w:instrText>
      </w:r>
      <w:r w:rsidR="00D71E00">
        <w:rPr>
          <w:spacing w:val="2"/>
          <w:w w:val="100"/>
        </w:rPr>
      </w:r>
      <w:r w:rsidR="00D71E00">
        <w:rPr>
          <w:spacing w:val="2"/>
          <w:w w:val="100"/>
        </w:rPr>
        <w:fldChar w:fldCharType="separate"/>
      </w:r>
      <w:r w:rsidR="00533AC6">
        <w:rPr>
          <w:spacing w:val="2"/>
          <w:w w:val="100"/>
        </w:rPr>
        <w:t>6.6</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RTF31313534303a204865616431 \h </w:instrText>
      </w:r>
      <w:r w:rsidR="00D71E00">
        <w:rPr>
          <w:spacing w:val="2"/>
          <w:w w:val="100"/>
        </w:rPr>
      </w:r>
      <w:r w:rsidR="00D71E00">
        <w:rPr>
          <w:spacing w:val="2"/>
          <w:w w:val="100"/>
        </w:rPr>
        <w:fldChar w:fldCharType="separate"/>
      </w:r>
      <w:r w:rsidR="00533AC6">
        <w:t>TemporaryTopic</w:t>
      </w:r>
      <w:r w:rsidR="00D71E00">
        <w:rPr>
          <w:spacing w:val="2"/>
          <w:w w:val="100"/>
        </w:rPr>
        <w:fldChar w:fldCharType="end"/>
      </w:r>
      <w:r>
        <w:rPr>
          <w:spacing w:val="2"/>
          <w:w w:val="100"/>
        </w:rPr>
        <w:t xml:space="preserve">" </w:t>
      </w:r>
      <w:r w:rsidR="00741663">
        <w:rPr>
          <w:spacing w:val="2"/>
          <w:w w:val="100"/>
        </w:rPr>
        <w:t xml:space="preserve">adds that the lifespan of the </w:t>
      </w:r>
      <w:r w:rsidR="00741663" w:rsidRPr="00B00806">
        <w:rPr>
          <w:rStyle w:val="Code"/>
        </w:rPr>
        <w:t>TemporaryTopic</w:t>
      </w:r>
      <w:r w:rsidR="00741663">
        <w:rPr>
          <w:i/>
          <w:iCs/>
          <w:spacing w:val="2"/>
          <w:w w:val="100"/>
        </w:rPr>
        <w:t xml:space="preserve"> </w:t>
      </w:r>
      <w:r w:rsidR="00741663">
        <w:rPr>
          <w:spacing w:val="2"/>
          <w:w w:val="100"/>
        </w:rPr>
        <w:t xml:space="preserve">is the life of the </w:t>
      </w:r>
      <w:r w:rsidR="00741663" w:rsidRPr="00B00806">
        <w:rPr>
          <w:rStyle w:val="Code"/>
        </w:rPr>
        <w:t>Connection</w:t>
      </w:r>
      <w:r w:rsidR="00741663">
        <w:rPr>
          <w:i/>
          <w:iCs/>
          <w:spacing w:val="2"/>
          <w:w w:val="100"/>
        </w:rPr>
        <w:t xml:space="preserve"> </w:t>
      </w:r>
      <w:r w:rsidR="00741663">
        <w:rPr>
          <w:spacing w:val="2"/>
          <w:w w:val="100"/>
        </w:rPr>
        <w:t xml:space="preserve">or </w:t>
      </w:r>
      <w:r w:rsidR="00741663" w:rsidRPr="00B00806">
        <w:rPr>
          <w:rStyle w:val="Code"/>
        </w:rPr>
        <w:t>TopicConnection</w:t>
      </w:r>
      <w:r w:rsidR="00741663">
        <w:rPr>
          <w:i/>
          <w:iCs/>
          <w:spacing w:val="2"/>
          <w:w w:val="100"/>
        </w:rPr>
        <w:t xml:space="preserve"> </w:t>
      </w:r>
      <w:r w:rsidR="00741663">
        <w:rPr>
          <w:spacing w:val="2"/>
          <w:w w:val="100"/>
        </w:rPr>
        <w:t xml:space="preserve">that creates it. Previously, only </w:t>
      </w:r>
      <w:r w:rsidR="00741663" w:rsidRPr="00B00806">
        <w:rPr>
          <w:rStyle w:val="Code"/>
        </w:rPr>
        <w:t>TopicConnection</w:t>
      </w:r>
      <w:r w:rsidR="00741663">
        <w:rPr>
          <w:i/>
          <w:iCs/>
          <w:spacing w:val="2"/>
          <w:w w:val="100"/>
        </w:rPr>
        <w:t xml:space="preserve"> </w:t>
      </w:r>
      <w:r w:rsidR="00741663">
        <w:rPr>
          <w:spacing w:val="2"/>
          <w:w w:val="100"/>
        </w:rPr>
        <w:t xml:space="preserve">was mentioned, but a </w:t>
      </w:r>
      <w:r w:rsidR="00741663" w:rsidRPr="00B00806">
        <w:rPr>
          <w:rStyle w:val="Code"/>
        </w:rPr>
        <w:t>TemporaryTopic</w:t>
      </w:r>
      <w:r w:rsidR="00741663">
        <w:rPr>
          <w:i/>
          <w:iCs/>
          <w:spacing w:val="2"/>
          <w:w w:val="100"/>
        </w:rPr>
        <w:t xml:space="preserve"> </w:t>
      </w:r>
      <w:r w:rsidR="00741663">
        <w:rPr>
          <w:spacing w:val="2"/>
          <w:w w:val="100"/>
        </w:rPr>
        <w:t xml:space="preserve">can now be created from a </w:t>
      </w:r>
      <w:r w:rsidR="00741663" w:rsidRPr="00B00806">
        <w:rPr>
          <w:rStyle w:val="Code"/>
        </w:rPr>
        <w:t>Connection</w:t>
      </w:r>
      <w:r w:rsidR="00741663">
        <w:rPr>
          <w:i/>
          <w:iCs/>
          <w:spacing w:val="2"/>
          <w:w w:val="100"/>
        </w:rPr>
        <w:t>.</w:t>
      </w:r>
    </w:p>
    <w:p w:rsidR="00741663" w:rsidRDefault="000E53BA"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RTF38313338383a204865616431 \r \h </w:instrText>
      </w:r>
      <w:r w:rsidR="00D71E00">
        <w:rPr>
          <w:spacing w:val="2"/>
          <w:w w:val="100"/>
        </w:rPr>
      </w:r>
      <w:r w:rsidR="00D71E00">
        <w:rPr>
          <w:spacing w:val="2"/>
          <w:w w:val="100"/>
        </w:rPr>
        <w:fldChar w:fldCharType="separate"/>
      </w:r>
      <w:r w:rsidR="00533AC6">
        <w:rPr>
          <w:spacing w:val="2"/>
          <w:w w:val="100"/>
        </w:rPr>
        <w:t>6.10</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RTF38313338383a204865616431 \h </w:instrText>
      </w:r>
      <w:r w:rsidR="00D71E00">
        <w:rPr>
          <w:spacing w:val="2"/>
          <w:w w:val="100"/>
        </w:rPr>
      </w:r>
      <w:r w:rsidR="00D71E00">
        <w:rPr>
          <w:spacing w:val="2"/>
          <w:w w:val="100"/>
        </w:rPr>
        <w:fldChar w:fldCharType="separate"/>
      </w:r>
      <w:r w:rsidR="00533AC6">
        <w:t>TopicPublisher</w:t>
      </w:r>
      <w:r w:rsidR="00D71E00">
        <w:rPr>
          <w:spacing w:val="2"/>
          <w:w w:val="100"/>
        </w:rPr>
        <w:fldChar w:fldCharType="end"/>
      </w:r>
      <w:r>
        <w:rPr>
          <w:spacing w:val="2"/>
          <w:w w:val="100"/>
        </w:rPr>
        <w:t xml:space="preserve">" </w:t>
      </w:r>
      <w:r w:rsidR="00741663">
        <w:rPr>
          <w:spacing w:val="2"/>
          <w:w w:val="100"/>
        </w:rPr>
        <w:t xml:space="preserve">adds a comment that messages can be sent to a </w:t>
      </w:r>
      <w:r w:rsidR="00B00806">
        <w:rPr>
          <w:spacing w:val="2"/>
          <w:w w:val="100"/>
        </w:rPr>
        <w:t xml:space="preserve">topic </w:t>
      </w:r>
      <w:r w:rsidR="00741663">
        <w:rPr>
          <w:spacing w:val="2"/>
          <w:w w:val="100"/>
        </w:rPr>
        <w:t xml:space="preserve">either using a </w:t>
      </w:r>
      <w:r w:rsidR="00741663" w:rsidRPr="00B00806">
        <w:rPr>
          <w:rStyle w:val="Code"/>
        </w:rPr>
        <w:t>TopicPublisher</w:t>
      </w:r>
      <w:r w:rsidR="00741663">
        <w:rPr>
          <w:i/>
          <w:iCs/>
          <w:spacing w:val="2"/>
          <w:w w:val="100"/>
        </w:rPr>
        <w:t xml:space="preserve"> </w:t>
      </w:r>
      <w:r w:rsidR="00741663">
        <w:rPr>
          <w:spacing w:val="2"/>
          <w:w w:val="100"/>
        </w:rPr>
        <w:t xml:space="preserve">or a </w:t>
      </w:r>
      <w:r w:rsidR="00741663" w:rsidRPr="00B00806">
        <w:rPr>
          <w:rStyle w:val="Code"/>
        </w:rPr>
        <w:t>MessageProducer</w:t>
      </w:r>
      <w:r w:rsidR="00741663">
        <w:rPr>
          <w:spacing w:val="2"/>
          <w:w w:val="100"/>
        </w:rPr>
        <w:t>.</w:t>
      </w:r>
    </w:p>
    <w:p w:rsidR="00741663" w:rsidRDefault="00E47CEF"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RTF33393138393a204865616432 \r \h </w:instrText>
      </w:r>
      <w:r w:rsidR="00D71E00">
        <w:rPr>
          <w:spacing w:val="2"/>
          <w:w w:val="100"/>
        </w:rPr>
      </w:r>
      <w:r w:rsidR="00D71E00">
        <w:rPr>
          <w:spacing w:val="2"/>
          <w:w w:val="100"/>
        </w:rPr>
        <w:fldChar w:fldCharType="separate"/>
      </w:r>
      <w:r w:rsidR="00533AC6">
        <w:rPr>
          <w:spacing w:val="2"/>
          <w:w w:val="100"/>
        </w:rPr>
        <w:t>6.11.1</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RTF33393138393a204865616432 \h </w:instrText>
      </w:r>
      <w:r w:rsidR="00D71E00">
        <w:rPr>
          <w:spacing w:val="2"/>
          <w:w w:val="100"/>
        </w:rPr>
      </w:r>
      <w:r w:rsidR="00D71E00">
        <w:rPr>
          <w:spacing w:val="2"/>
          <w:w w:val="100"/>
        </w:rPr>
        <w:fldChar w:fldCharType="separate"/>
      </w:r>
      <w:proofErr w:type="gramStart"/>
      <w:r w:rsidR="00533AC6">
        <w:t xml:space="preserve">Durable </w:t>
      </w:r>
      <w:proofErr w:type="gramEnd"/>
      <w:r w:rsidR="00D71E00">
        <w:rPr>
          <w:spacing w:val="2"/>
          <w:w w:val="100"/>
        </w:rPr>
        <w:fldChar w:fldCharType="end"/>
      </w:r>
      <w:r>
        <w:rPr>
          <w:spacing w:val="2"/>
          <w:w w:val="100"/>
        </w:rPr>
        <w:t xml:space="preserve">" </w:t>
      </w:r>
      <w:r w:rsidR="00741663">
        <w:rPr>
          <w:spacing w:val="2"/>
          <w:w w:val="100"/>
        </w:rPr>
        <w:t xml:space="preserve">adds that durable </w:t>
      </w:r>
      <w:r w:rsidR="00741663" w:rsidRPr="00B00806">
        <w:rPr>
          <w:rStyle w:val="Code"/>
        </w:rPr>
        <w:t>TopicSubscriber</w:t>
      </w:r>
      <w:r w:rsidR="00741663" w:rsidRPr="00B00806">
        <w:t>s</w:t>
      </w:r>
      <w:r w:rsidR="00741663">
        <w:rPr>
          <w:i/>
          <w:iCs/>
          <w:spacing w:val="2"/>
          <w:w w:val="100"/>
        </w:rPr>
        <w:t xml:space="preserve"> </w:t>
      </w:r>
      <w:r w:rsidR="00741663">
        <w:rPr>
          <w:spacing w:val="2"/>
          <w:w w:val="100"/>
        </w:rPr>
        <w:t xml:space="preserve">can be created either relative to a </w:t>
      </w:r>
      <w:r w:rsidR="00741663" w:rsidRPr="00B00806">
        <w:rPr>
          <w:rStyle w:val="Code"/>
        </w:rPr>
        <w:t>TopicConnection</w:t>
      </w:r>
      <w:r w:rsidR="00741663">
        <w:rPr>
          <w:i/>
          <w:iCs/>
          <w:spacing w:val="2"/>
          <w:w w:val="100"/>
        </w:rPr>
        <w:t xml:space="preserve"> </w:t>
      </w:r>
      <w:r w:rsidR="00741663">
        <w:rPr>
          <w:spacing w:val="2"/>
          <w:w w:val="100"/>
        </w:rPr>
        <w:t xml:space="preserve">or a </w:t>
      </w:r>
      <w:r w:rsidR="00741663" w:rsidRPr="00B00806">
        <w:rPr>
          <w:rStyle w:val="Code"/>
        </w:rPr>
        <w:t>Connection</w:t>
      </w:r>
      <w:r w:rsidR="00741663">
        <w:rPr>
          <w:spacing w:val="2"/>
          <w:w w:val="100"/>
        </w:rPr>
        <w:t xml:space="preserve">. The </w:t>
      </w:r>
      <w:r w:rsidR="00741663" w:rsidRPr="00B00806">
        <w:rPr>
          <w:rStyle w:val="Code"/>
        </w:rPr>
        <w:t>unsubscribe</w:t>
      </w:r>
      <w:r w:rsidR="00741663">
        <w:rPr>
          <w:i/>
          <w:iCs/>
          <w:spacing w:val="2"/>
          <w:w w:val="100"/>
        </w:rPr>
        <w:t xml:space="preserve"> </w:t>
      </w:r>
      <w:r w:rsidR="00741663">
        <w:rPr>
          <w:spacing w:val="2"/>
          <w:w w:val="100"/>
        </w:rPr>
        <w:t xml:space="preserve">method for the durable Topic subscription can also be used either at the </w:t>
      </w:r>
      <w:r w:rsidR="00741663">
        <w:rPr>
          <w:i/>
          <w:iCs/>
          <w:spacing w:val="2"/>
          <w:w w:val="100"/>
        </w:rPr>
        <w:t xml:space="preserve">TopicConnection </w:t>
      </w:r>
      <w:r w:rsidR="00741663">
        <w:rPr>
          <w:spacing w:val="2"/>
          <w:w w:val="100"/>
        </w:rPr>
        <w:t xml:space="preserve">or </w:t>
      </w:r>
      <w:r w:rsidR="00741663">
        <w:rPr>
          <w:i/>
          <w:iCs/>
          <w:spacing w:val="2"/>
          <w:w w:val="100"/>
        </w:rPr>
        <w:t xml:space="preserve">Connection </w:t>
      </w:r>
      <w:r w:rsidR="00741663">
        <w:rPr>
          <w:spacing w:val="2"/>
          <w:w w:val="100"/>
        </w:rPr>
        <w:t>level.</w:t>
      </w:r>
    </w:p>
    <w:p w:rsidR="00741663" w:rsidRDefault="004256E5"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RTF37353130313a204865616431 \r \h </w:instrText>
      </w:r>
      <w:r w:rsidR="00D71E00">
        <w:rPr>
          <w:spacing w:val="2"/>
          <w:w w:val="100"/>
        </w:rPr>
      </w:r>
      <w:r w:rsidR="00D71E00">
        <w:rPr>
          <w:spacing w:val="2"/>
          <w:w w:val="100"/>
        </w:rPr>
        <w:fldChar w:fldCharType="separate"/>
      </w:r>
      <w:r w:rsidR="00533AC6">
        <w:rPr>
          <w:spacing w:val="2"/>
          <w:w w:val="100"/>
        </w:rPr>
        <w:t>8.6</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RTF37353130313a204865616431 \h </w:instrText>
      </w:r>
      <w:r w:rsidR="00D71E00">
        <w:rPr>
          <w:spacing w:val="2"/>
          <w:w w:val="100"/>
        </w:rPr>
      </w:r>
      <w:r w:rsidR="00D71E00">
        <w:rPr>
          <w:spacing w:val="2"/>
          <w:w w:val="100"/>
        </w:rPr>
        <w:fldChar w:fldCharType="separate"/>
      </w:r>
      <w:r w:rsidR="00533AC6">
        <w:t>JMS application server interfaces</w:t>
      </w:r>
      <w:r w:rsidR="00D71E00">
        <w:rPr>
          <w:spacing w:val="2"/>
          <w:w w:val="100"/>
        </w:rPr>
        <w:fldChar w:fldCharType="end"/>
      </w:r>
      <w:r>
        <w:rPr>
          <w:spacing w:val="2"/>
          <w:w w:val="100"/>
        </w:rPr>
        <w:t xml:space="preserve">" </w:t>
      </w:r>
      <w:r w:rsidR="00741663">
        <w:rPr>
          <w:spacing w:val="2"/>
          <w:w w:val="100"/>
        </w:rPr>
        <w:t>adds a table that shows the relationships between the JMS common interfaces and the domain-specific interfaces that are derived from the JMS common interfaces.</w:t>
      </w:r>
    </w:p>
    <w:p w:rsidR="00741663" w:rsidRDefault="00FF06DB" w:rsidP="00244AD5">
      <w:pPr>
        <w:pStyle w:val="Bullet1"/>
        <w:numPr>
          <w:ilvl w:val="0"/>
          <w:numId w:val="2"/>
        </w:numPr>
        <w:ind w:left="3120" w:hanging="240"/>
        <w:rPr>
          <w:spacing w:val="2"/>
          <w:w w:val="100"/>
        </w:rPr>
      </w:pPr>
      <w:r>
        <w:rPr>
          <w:spacing w:val="2"/>
          <w:w w:val="100"/>
        </w:rPr>
        <w:t xml:space="preserve">Chapter </w:t>
      </w:r>
      <w:r w:rsidR="00D71E00">
        <w:rPr>
          <w:spacing w:val="2"/>
          <w:w w:val="100"/>
        </w:rPr>
        <w:fldChar w:fldCharType="begin"/>
      </w:r>
      <w:r>
        <w:rPr>
          <w:spacing w:val="2"/>
          <w:w w:val="100"/>
        </w:rPr>
        <w:instrText xml:space="preserve"> REF _Ref308095457 \r \h </w:instrText>
      </w:r>
      <w:r w:rsidR="00D71E00">
        <w:rPr>
          <w:spacing w:val="2"/>
          <w:w w:val="100"/>
        </w:rPr>
      </w:r>
      <w:r w:rsidR="00D71E00">
        <w:rPr>
          <w:spacing w:val="2"/>
          <w:w w:val="100"/>
        </w:rPr>
        <w:fldChar w:fldCharType="separate"/>
      </w:r>
      <w:r w:rsidR="00533AC6">
        <w:rPr>
          <w:spacing w:val="2"/>
          <w:w w:val="100"/>
        </w:rPr>
        <w:t>9</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_Ref308095462 \h </w:instrText>
      </w:r>
      <w:r w:rsidR="00D71E00">
        <w:rPr>
          <w:spacing w:val="2"/>
          <w:w w:val="100"/>
        </w:rPr>
      </w:r>
      <w:r w:rsidR="00D71E00">
        <w:rPr>
          <w:spacing w:val="2"/>
          <w:w w:val="100"/>
        </w:rPr>
        <w:fldChar w:fldCharType="separate"/>
      </w:r>
      <w:ins w:id="6906" w:author="Nigel Deakin" w:date="2012-03-12T14:50:00Z">
        <w:r w:rsidR="00533AC6" w:rsidRPr="009250AC">
          <w:t xml:space="preserve">JMS </w:t>
        </w:r>
        <w:r w:rsidR="00533AC6">
          <w:t>example c</w:t>
        </w:r>
        <w:r w:rsidR="00533AC6" w:rsidRPr="009250AC">
          <w:t>ode</w:t>
        </w:r>
      </w:ins>
      <w:del w:id="6907" w:author="Nigel Deakin" w:date="2012-03-12T14:49:00Z">
        <w:r w:rsidR="007214A1" w:rsidRPr="009250AC" w:rsidDel="00533AC6">
          <w:delText xml:space="preserve">JMS </w:delText>
        </w:r>
        <w:r w:rsidR="007214A1" w:rsidDel="00533AC6">
          <w:delText>example c</w:delText>
        </w:r>
        <w:r w:rsidR="007214A1" w:rsidRPr="009250AC" w:rsidDel="00533AC6">
          <w:delText>ode</w:delText>
        </w:r>
      </w:del>
      <w:r w:rsidR="00D71E00">
        <w:rPr>
          <w:spacing w:val="2"/>
          <w:w w:val="100"/>
        </w:rPr>
        <w:fldChar w:fldCharType="end"/>
      </w:r>
      <w:r>
        <w:rPr>
          <w:spacing w:val="2"/>
          <w:w w:val="100"/>
        </w:rPr>
        <w:t xml:space="preserve">" </w:t>
      </w:r>
      <w:r w:rsidR="00741663">
        <w:rPr>
          <w:spacing w:val="2"/>
          <w:w w:val="100"/>
        </w:rPr>
        <w:t>has been rewritten to reflect the use of the JMS common interfaces. It now uses the new methods associated with domain unification.</w:t>
      </w:r>
    </w:p>
    <w:p w:rsidR="00741663" w:rsidRDefault="000838E8" w:rsidP="00392643">
      <w:pPr>
        <w:pStyle w:val="Appendix3"/>
      </w:pPr>
      <w:bookmarkStart w:id="6908" w:name="_Toc311729408"/>
      <w:bookmarkStart w:id="6909" w:name="_Toc339906542"/>
      <w:r>
        <w:t>JMS API s</w:t>
      </w:r>
      <w:r w:rsidR="00741663" w:rsidRPr="00CC11BD">
        <w:t>pecification, version 1.1:</w:t>
      </w:r>
      <w:r w:rsidR="00CC11BD">
        <w:t xml:space="preserve"> </w:t>
      </w:r>
      <w:r>
        <w:t>u</w:t>
      </w:r>
      <w:r w:rsidR="00741663">
        <w:t>pdates</w:t>
      </w:r>
      <w:r w:rsidR="005D4FAC">
        <w:t xml:space="preserve"> </w:t>
      </w:r>
      <w:r w:rsidR="00741663">
        <w:t>and</w:t>
      </w:r>
      <w:r w:rsidR="005D4FAC">
        <w:t xml:space="preserve"> </w:t>
      </w:r>
      <w:r>
        <w:t>c</w:t>
      </w:r>
      <w:r w:rsidR="00741663">
        <w:t>larifications</w:t>
      </w:r>
      <w:bookmarkEnd w:id="6908"/>
      <w:bookmarkEnd w:id="6909"/>
    </w:p>
    <w:p w:rsidR="00741663" w:rsidRDefault="00741663" w:rsidP="00741663">
      <w:pPr>
        <w:pStyle w:val="Paragraph"/>
        <w:rPr>
          <w:spacing w:val="2"/>
          <w:w w:val="100"/>
        </w:rPr>
      </w:pPr>
      <w:r>
        <w:rPr>
          <w:spacing w:val="2"/>
          <w:w w:val="100"/>
        </w:rPr>
        <w:t>The following are additional updates to the JMS specification. They include both updated material, and clarifications of existing material. They are listed in the order in which they appear in the specification.</w:t>
      </w:r>
    </w:p>
    <w:p w:rsidR="00741663" w:rsidRDefault="000838E8" w:rsidP="00392643">
      <w:pPr>
        <w:pStyle w:val="Appendix4"/>
      </w:pPr>
      <w:bookmarkStart w:id="6910" w:name="_Toc311729409"/>
      <w:r>
        <w:t>Updates to introduction, added f</w:t>
      </w:r>
      <w:r w:rsidR="00741663">
        <w:t>igures</w:t>
      </w:r>
      <w:bookmarkEnd w:id="6910"/>
    </w:p>
    <w:p w:rsidR="00741663" w:rsidRDefault="00741663" w:rsidP="00741663">
      <w:pPr>
        <w:pStyle w:val="Paragraph"/>
        <w:rPr>
          <w:spacing w:val="2"/>
          <w:w w:val="100"/>
        </w:rPr>
      </w:pPr>
      <w:r>
        <w:rPr>
          <w:spacing w:val="2"/>
          <w:w w:val="100"/>
        </w:rPr>
        <w:lastRenderedPageBreak/>
        <w:t>These changes reflect new information about how the JMS API relates to other technologies, and what’s new in this version of the specification. It also reflects the addition some diagrams to assist in the reading of the specification.</w:t>
      </w:r>
    </w:p>
    <w:p w:rsidR="00741663" w:rsidRDefault="002A5987"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RTF39323236353a204865616431 \r \h </w:instrText>
      </w:r>
      <w:r w:rsidR="00D71E00">
        <w:rPr>
          <w:spacing w:val="2"/>
          <w:w w:val="100"/>
        </w:rPr>
      </w:r>
      <w:r w:rsidR="00D71E00">
        <w:rPr>
          <w:spacing w:val="2"/>
          <w:w w:val="100"/>
        </w:rPr>
        <w:fldChar w:fldCharType="separate"/>
      </w:r>
      <w:r w:rsidR="00533AC6">
        <w:rPr>
          <w:spacing w:val="2"/>
          <w:w w:val="100"/>
        </w:rPr>
        <w:t>1.4</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RTF39323236353a204865616431 \h </w:instrText>
      </w:r>
      <w:r w:rsidR="00D71E00">
        <w:rPr>
          <w:spacing w:val="2"/>
          <w:w w:val="100"/>
        </w:rPr>
      </w:r>
      <w:r w:rsidR="00D71E00">
        <w:rPr>
          <w:spacing w:val="2"/>
          <w:w w:val="100"/>
        </w:rPr>
        <w:fldChar w:fldCharType="separate"/>
      </w:r>
      <w:ins w:id="6911" w:author="Nigel Deakin" w:date="2012-03-12T14:50:00Z">
        <w:r w:rsidR="00533AC6">
          <w:t>Relationship to o</w:t>
        </w:r>
        <w:r w:rsidR="00533AC6" w:rsidRPr="00595555">
          <w:t>ther Java APIs</w:t>
        </w:r>
      </w:ins>
      <w:del w:id="6912" w:author="Nigel Deakin" w:date="2012-03-12T14:49:00Z">
        <w:r w:rsidR="007214A1" w:rsidDel="00533AC6">
          <w:delText>Relationship to o</w:delText>
        </w:r>
        <w:r w:rsidR="007214A1" w:rsidRPr="00595555" w:rsidDel="00533AC6">
          <w:delText>ther Java APIs</w:delText>
        </w:r>
      </w:del>
      <w:r w:rsidR="00D71E00">
        <w:rPr>
          <w:spacing w:val="2"/>
          <w:w w:val="100"/>
        </w:rPr>
        <w:fldChar w:fldCharType="end"/>
      </w:r>
      <w:r>
        <w:rPr>
          <w:spacing w:val="2"/>
          <w:w w:val="100"/>
        </w:rPr>
        <w:t xml:space="preserve">" </w:t>
      </w:r>
      <w:r w:rsidR="00741663">
        <w:rPr>
          <w:spacing w:val="2"/>
          <w:w w:val="100"/>
        </w:rPr>
        <w:t>is updated with the current status of the relationship of the JMS specification to the JDBC API, the EJB API, and the JTA API.</w:t>
      </w:r>
    </w:p>
    <w:p w:rsidR="00741663" w:rsidRDefault="005C1CA5"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RTF39323236353a204865616431 \r \h </w:instrText>
      </w:r>
      <w:r w:rsidR="00D71E00">
        <w:rPr>
          <w:spacing w:val="2"/>
          <w:w w:val="100"/>
        </w:rPr>
      </w:r>
      <w:r w:rsidR="00D71E00">
        <w:rPr>
          <w:spacing w:val="2"/>
          <w:w w:val="100"/>
        </w:rPr>
        <w:fldChar w:fldCharType="separate"/>
      </w:r>
      <w:r w:rsidR="00533AC6">
        <w:rPr>
          <w:spacing w:val="2"/>
          <w:w w:val="100"/>
        </w:rPr>
        <w:t>1.4</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RTF39323236353a204865616431 \h </w:instrText>
      </w:r>
      <w:r w:rsidR="00D71E00">
        <w:rPr>
          <w:spacing w:val="2"/>
          <w:w w:val="100"/>
        </w:rPr>
      </w:r>
      <w:r w:rsidR="00D71E00">
        <w:rPr>
          <w:spacing w:val="2"/>
          <w:w w:val="100"/>
        </w:rPr>
        <w:fldChar w:fldCharType="separate"/>
      </w:r>
      <w:ins w:id="6913" w:author="Nigel Deakin" w:date="2012-03-12T14:50:00Z">
        <w:r w:rsidR="00533AC6">
          <w:t>Relationship to o</w:t>
        </w:r>
        <w:r w:rsidR="00533AC6" w:rsidRPr="00595555">
          <w:t>ther Java APIs</w:t>
        </w:r>
      </w:ins>
      <w:del w:id="6914" w:author="Nigel Deakin" w:date="2012-03-12T14:49:00Z">
        <w:r w:rsidR="007214A1" w:rsidDel="00533AC6">
          <w:delText>Relationship to o</w:delText>
        </w:r>
        <w:r w:rsidR="007214A1" w:rsidRPr="00595555" w:rsidDel="00533AC6">
          <w:delText>ther Java APIs</w:delText>
        </w:r>
      </w:del>
      <w:r w:rsidR="00D71E00">
        <w:rPr>
          <w:spacing w:val="2"/>
          <w:w w:val="100"/>
        </w:rPr>
        <w:fldChar w:fldCharType="end"/>
      </w:r>
      <w:r>
        <w:rPr>
          <w:spacing w:val="2"/>
          <w:w w:val="100"/>
        </w:rPr>
        <w:t xml:space="preserve">" </w:t>
      </w:r>
      <w:r w:rsidR="00741663">
        <w:rPr>
          <w:spacing w:val="2"/>
          <w:w w:val="100"/>
        </w:rPr>
        <w:t xml:space="preserve">has two new sections: </w:t>
      </w:r>
      <w:r>
        <w:rPr>
          <w:spacing w:val="2"/>
          <w:w w:val="100"/>
        </w:rPr>
        <w:t xml:space="preserve">Section </w:t>
      </w:r>
      <w:r w:rsidR="00D71E00">
        <w:rPr>
          <w:spacing w:val="2"/>
          <w:w w:val="100"/>
        </w:rPr>
        <w:fldChar w:fldCharType="begin"/>
      </w:r>
      <w:r>
        <w:rPr>
          <w:spacing w:val="2"/>
          <w:w w:val="100"/>
        </w:rPr>
        <w:instrText xml:space="preserve"> REF RTF33313232393a204865616432 \r \h </w:instrText>
      </w:r>
      <w:r w:rsidR="00D71E00">
        <w:rPr>
          <w:spacing w:val="2"/>
          <w:w w:val="100"/>
        </w:rPr>
      </w:r>
      <w:r w:rsidR="00D71E00">
        <w:rPr>
          <w:spacing w:val="2"/>
          <w:w w:val="100"/>
        </w:rPr>
        <w:fldChar w:fldCharType="separate"/>
      </w:r>
      <w:r w:rsidR="00533AC6">
        <w:rPr>
          <w:spacing w:val="2"/>
          <w:w w:val="100"/>
        </w:rPr>
        <w:t>1.4.7</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RTF33313232393a204865616432 \h </w:instrText>
      </w:r>
      <w:r w:rsidR="00D71E00">
        <w:rPr>
          <w:spacing w:val="2"/>
          <w:w w:val="100"/>
        </w:rPr>
      </w:r>
      <w:r w:rsidR="00D71E00">
        <w:rPr>
          <w:spacing w:val="2"/>
          <w:w w:val="100"/>
        </w:rPr>
        <w:fldChar w:fldCharType="separate"/>
      </w:r>
      <w:r w:rsidR="00533AC6">
        <w:t>Java Platform, Enterprise Edition (Java EE</w:t>
      </w:r>
      <w:proofErr w:type="gramStart"/>
      <w:r w:rsidR="00533AC6">
        <w:t xml:space="preserve">) </w:t>
      </w:r>
      <w:proofErr w:type="gramEnd"/>
      <w:r w:rsidR="00D71E00">
        <w:rPr>
          <w:spacing w:val="2"/>
          <w:w w:val="100"/>
        </w:rPr>
        <w:fldChar w:fldCharType="end"/>
      </w:r>
      <w:r>
        <w:rPr>
          <w:spacing w:val="2"/>
          <w:w w:val="100"/>
        </w:rPr>
        <w:t xml:space="preserve">" </w:t>
      </w:r>
      <w:r w:rsidR="00741663">
        <w:rPr>
          <w:spacing w:val="2"/>
          <w:w w:val="100"/>
        </w:rPr>
        <w:t xml:space="preserve">and </w:t>
      </w:r>
      <w:r w:rsidR="00F72CCF">
        <w:rPr>
          <w:spacing w:val="2"/>
          <w:w w:val="100"/>
        </w:rPr>
        <w:t>s</w:t>
      </w:r>
      <w:r>
        <w:rPr>
          <w:spacing w:val="2"/>
          <w:w w:val="100"/>
        </w:rPr>
        <w:t>ection</w:t>
      </w:r>
      <w:ins w:id="6915" w:author="Nigel Deakin" w:date="2012-03-13T12:46:00Z">
        <w:r w:rsidR="00B52D4A">
          <w:rPr>
            <w:spacing w:val="2"/>
            <w:w w:val="100"/>
          </w:rPr>
          <w:t xml:space="preserve"> </w:t>
        </w:r>
        <w:r w:rsidR="00B52D4A" w:rsidRPr="00B52D4A">
          <w:rPr>
            <w:spacing w:val="2"/>
            <w:w w:val="100"/>
          </w:rPr>
          <w:t>1.4.8 "Integration of JMS with the EJB Components</w:t>
        </w:r>
        <w:r w:rsidR="00B52D4A">
          <w:rPr>
            <w:spacing w:val="2"/>
            <w:w w:val="100"/>
          </w:rPr>
          <w:t>" [which has subsequently been deleted in JMS 2.0].</w:t>
        </w:r>
      </w:ins>
      <w:r w:rsidR="00F72CCF">
        <w:rPr>
          <w:spacing w:val="2"/>
          <w:w w:val="100"/>
        </w:rPr>
        <w:t xml:space="preserve"> </w:t>
      </w:r>
      <w:del w:id="6916" w:author="Nigel Deakin" w:date="2012-03-13T12:46:00Z">
        <w:r w:rsidR="00F72CCF" w:rsidDel="00B52D4A">
          <w:rPr>
            <w:spacing w:val="2"/>
            <w:w w:val="100"/>
          </w:rPr>
          <w:delText>1.4.8 "</w:delText>
        </w:r>
      </w:del>
      <w:del w:id="6917" w:author="Nigel Deakin" w:date="2012-03-13T12:44:00Z">
        <w:r w:rsidR="00F72CCF" w:rsidDel="00B52D4A">
          <w:rPr>
            <w:spacing w:val="2"/>
            <w:w w:val="100"/>
          </w:rPr>
          <w:delText>Integration of JMS with the EJB Components</w:delText>
        </w:r>
        <w:r w:rsidR="00D71E00" w:rsidDel="00B52D4A">
          <w:rPr>
            <w:spacing w:val="2"/>
            <w:w w:val="100"/>
          </w:rPr>
          <w:fldChar w:fldCharType="begin"/>
        </w:r>
        <w:r w:rsidDel="00B52D4A">
          <w:rPr>
            <w:spacing w:val="2"/>
            <w:w w:val="100"/>
          </w:rPr>
          <w:delInstrText xml:space="preserve"> REF RTF32353336353a204865616432 \h </w:delInstrText>
        </w:r>
        <w:r w:rsidR="007214A1" w:rsidDel="00B52D4A">
          <w:rPr>
            <w:b/>
            <w:bCs/>
            <w:spacing w:val="2"/>
            <w:w w:val="100"/>
          </w:rPr>
          <w:delInstrText>Error! Reference source not found.</w:delInstrText>
        </w:r>
        <w:r w:rsidR="00D71E00" w:rsidDel="00B52D4A">
          <w:rPr>
            <w:spacing w:val="2"/>
            <w:w w:val="100"/>
          </w:rPr>
        </w:r>
        <w:r w:rsidR="00D71E00" w:rsidDel="00B52D4A">
          <w:rPr>
            <w:spacing w:val="2"/>
            <w:w w:val="100"/>
          </w:rPr>
          <w:fldChar w:fldCharType="end"/>
        </w:r>
      </w:del>
      <w:del w:id="6918" w:author="Nigel Deakin" w:date="2012-03-13T12:46:00Z">
        <w:r w:rsidDel="00B52D4A">
          <w:rPr>
            <w:spacing w:val="2"/>
            <w:w w:val="100"/>
          </w:rPr>
          <w:delText xml:space="preserve">". </w:delText>
        </w:r>
      </w:del>
      <w:r w:rsidR="00741663">
        <w:rPr>
          <w:spacing w:val="2"/>
          <w:w w:val="100"/>
        </w:rPr>
        <w:t>These new sections describe how JMS relates to the J2EE platform.</w:t>
      </w:r>
    </w:p>
    <w:p w:rsidR="00741663" w:rsidRDefault="00E32ABF"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RTF32333239383a204865616431 \r \h </w:instrText>
      </w:r>
      <w:r w:rsidR="00D71E00">
        <w:rPr>
          <w:spacing w:val="2"/>
          <w:w w:val="100"/>
        </w:rPr>
      </w:r>
      <w:r w:rsidR="00D71E00">
        <w:rPr>
          <w:spacing w:val="2"/>
          <w:w w:val="100"/>
        </w:rPr>
        <w:fldChar w:fldCharType="separate"/>
      </w:r>
      <w:r w:rsidR="00533AC6">
        <w:rPr>
          <w:spacing w:val="2"/>
          <w:w w:val="100"/>
        </w:rPr>
        <w:t>1.5</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RTF32333239383a204865616431 \h </w:instrText>
      </w:r>
      <w:r w:rsidR="00D71E00">
        <w:rPr>
          <w:spacing w:val="2"/>
          <w:w w:val="100"/>
        </w:rPr>
      </w:r>
      <w:r w:rsidR="00D71E00">
        <w:rPr>
          <w:spacing w:val="2"/>
          <w:w w:val="100"/>
        </w:rPr>
        <w:fldChar w:fldCharType="separate"/>
      </w:r>
      <w:ins w:id="6919" w:author="Nigel Deakin" w:date="2012-03-12T14:50:00Z">
        <w:r w:rsidR="00533AC6">
          <w:t>What is n</w:t>
        </w:r>
        <w:r w:rsidR="00533AC6" w:rsidRPr="00DE6937">
          <w:t>ew in JMS 1.1?</w:t>
        </w:r>
      </w:ins>
      <w:del w:id="6920" w:author="Nigel Deakin" w:date="2012-03-12T14:49:00Z">
        <w:r w:rsidR="007214A1" w:rsidDel="00533AC6">
          <w:delText>What is n</w:delText>
        </w:r>
        <w:r w:rsidR="007214A1" w:rsidRPr="00DE6937" w:rsidDel="00533AC6">
          <w:delText>ew in JMS 1.1?</w:delText>
        </w:r>
      </w:del>
      <w:r w:rsidR="00D71E00">
        <w:rPr>
          <w:spacing w:val="2"/>
          <w:w w:val="100"/>
        </w:rPr>
        <w:fldChar w:fldCharType="end"/>
      </w:r>
      <w:proofErr w:type="gramStart"/>
      <w:r>
        <w:rPr>
          <w:spacing w:val="2"/>
          <w:w w:val="100"/>
        </w:rPr>
        <w:t xml:space="preserve">" </w:t>
      </w:r>
      <w:r w:rsidR="00741663">
        <w:rPr>
          <w:spacing w:val="2"/>
          <w:w w:val="100"/>
        </w:rPr>
        <w:t>is</w:t>
      </w:r>
      <w:proofErr w:type="gramEnd"/>
      <w:r w:rsidR="00741663">
        <w:rPr>
          <w:spacing w:val="2"/>
          <w:w w:val="100"/>
        </w:rPr>
        <w:t xml:space="preserve"> a new section that summarizes the changes in this maintenance release.</w:t>
      </w:r>
    </w:p>
    <w:p w:rsidR="00741663" w:rsidRDefault="00A230C4"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RTF39393230373a204865616431 \r \h </w:instrText>
      </w:r>
      <w:r w:rsidR="00D71E00">
        <w:rPr>
          <w:spacing w:val="2"/>
          <w:w w:val="100"/>
        </w:rPr>
      </w:r>
      <w:r w:rsidR="00D71E00">
        <w:rPr>
          <w:spacing w:val="2"/>
          <w:w w:val="100"/>
        </w:rPr>
        <w:fldChar w:fldCharType="separate"/>
      </w:r>
      <w:r w:rsidR="00533AC6">
        <w:rPr>
          <w:spacing w:val="2"/>
          <w:w w:val="100"/>
        </w:rPr>
        <w:t>2.3</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RTF39393230373a204865616431 \h </w:instrText>
      </w:r>
      <w:r w:rsidR="00D71E00">
        <w:rPr>
          <w:spacing w:val="2"/>
          <w:w w:val="100"/>
        </w:rPr>
      </w:r>
      <w:r w:rsidR="00D71E00">
        <w:rPr>
          <w:spacing w:val="2"/>
          <w:w w:val="100"/>
        </w:rPr>
        <w:fldChar w:fldCharType="separate"/>
      </w:r>
      <w:r w:rsidR="00533AC6">
        <w:t>Administration</w:t>
      </w:r>
      <w:r w:rsidR="00D71E00">
        <w:rPr>
          <w:spacing w:val="2"/>
          <w:w w:val="100"/>
        </w:rPr>
        <w:fldChar w:fldCharType="end"/>
      </w:r>
      <w:r>
        <w:rPr>
          <w:spacing w:val="2"/>
          <w:w w:val="100"/>
        </w:rPr>
        <w:t xml:space="preserve">" </w:t>
      </w:r>
      <w:r w:rsidR="00741663">
        <w:rPr>
          <w:spacing w:val="2"/>
          <w:w w:val="100"/>
        </w:rPr>
        <w:t>contains a new figure which illustrates the relationship between the Administered objects and other elements of the JMS system.</w:t>
      </w:r>
    </w:p>
    <w:p w:rsidR="00741663" w:rsidRDefault="00617308"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_Ref308095655 \r \h </w:instrText>
      </w:r>
      <w:r w:rsidR="00D71E00">
        <w:rPr>
          <w:spacing w:val="2"/>
          <w:w w:val="100"/>
        </w:rPr>
      </w:r>
      <w:r w:rsidR="00D71E00">
        <w:rPr>
          <w:spacing w:val="2"/>
          <w:w w:val="100"/>
        </w:rPr>
        <w:fldChar w:fldCharType="separate"/>
      </w:r>
      <w:r w:rsidR="00533AC6">
        <w:rPr>
          <w:spacing w:val="2"/>
          <w:w w:val="100"/>
        </w:rPr>
        <w:t>2.5</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_Ref308095660 \h </w:instrText>
      </w:r>
      <w:r w:rsidR="00D71E00">
        <w:rPr>
          <w:spacing w:val="2"/>
          <w:w w:val="100"/>
        </w:rPr>
      </w:r>
      <w:r w:rsidR="00D71E00">
        <w:rPr>
          <w:spacing w:val="2"/>
          <w:w w:val="100"/>
        </w:rPr>
        <w:fldChar w:fldCharType="separate"/>
      </w:r>
      <w:r w:rsidR="00533AC6">
        <w:t>JMS interfaces</w:t>
      </w:r>
      <w:r w:rsidR="00D71E00">
        <w:rPr>
          <w:spacing w:val="2"/>
          <w:w w:val="100"/>
        </w:rPr>
        <w:fldChar w:fldCharType="end"/>
      </w:r>
      <w:r>
        <w:rPr>
          <w:spacing w:val="2"/>
          <w:w w:val="100"/>
        </w:rPr>
        <w:t xml:space="preserve">" </w:t>
      </w:r>
      <w:r w:rsidR="00741663">
        <w:rPr>
          <w:spacing w:val="2"/>
          <w:w w:val="100"/>
        </w:rPr>
        <w:t>adds a figure which illustrates the relationships among the basic JMS elements.</w:t>
      </w:r>
    </w:p>
    <w:p w:rsidR="00741663" w:rsidRDefault="00741663" w:rsidP="00392643">
      <w:pPr>
        <w:pStyle w:val="Appendix4"/>
      </w:pPr>
      <w:bookmarkStart w:id="6921" w:name="_Toc311729410"/>
      <w:r>
        <w:t>Clarifications</w:t>
      </w:r>
      <w:bookmarkEnd w:id="6921"/>
    </w:p>
    <w:p w:rsidR="00741663" w:rsidRDefault="00D83C20"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X10515 \r \h </w:instrText>
      </w:r>
      <w:r w:rsidR="00D71E00">
        <w:rPr>
          <w:spacing w:val="2"/>
          <w:w w:val="100"/>
        </w:rPr>
      </w:r>
      <w:r w:rsidR="00D71E00">
        <w:rPr>
          <w:spacing w:val="2"/>
          <w:w w:val="100"/>
        </w:rPr>
        <w:fldChar w:fldCharType="separate"/>
      </w:r>
      <w:r w:rsidR="00533AC6">
        <w:rPr>
          <w:spacing w:val="2"/>
          <w:w w:val="100"/>
        </w:rPr>
        <w:t>3.8.1.1</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X10515 \h </w:instrText>
      </w:r>
      <w:r w:rsidR="00D71E00">
        <w:rPr>
          <w:spacing w:val="2"/>
          <w:w w:val="100"/>
        </w:rPr>
      </w:r>
      <w:r w:rsidR="00D71E00">
        <w:rPr>
          <w:spacing w:val="2"/>
          <w:w w:val="100"/>
        </w:rPr>
        <w:fldChar w:fldCharType="separate"/>
      </w:r>
      <w:r w:rsidR="00533AC6">
        <w:t>Message selector syntax</w:t>
      </w:r>
      <w:r w:rsidR="00D71E00">
        <w:rPr>
          <w:spacing w:val="2"/>
          <w:w w:val="100"/>
        </w:rPr>
        <w:fldChar w:fldCharType="end"/>
      </w:r>
      <w:r>
        <w:rPr>
          <w:spacing w:val="2"/>
          <w:w w:val="100"/>
        </w:rPr>
        <w:t xml:space="preserve">" </w:t>
      </w:r>
      <w:r w:rsidR="00741663">
        <w:rPr>
          <w:spacing w:val="2"/>
          <w:w w:val="100"/>
        </w:rPr>
        <w:t>clarifies when semantic checking may occur. At the end of that section, there is a requirement that JMS providers must check syntactic correctness at the time that a message selector is presented. This statement has been updated to note that JMS providers are also permitted to check semantic correctness at that time, although not all semantic correctness can be verified at that time.</w:t>
      </w:r>
    </w:p>
    <w:p w:rsidR="00741663" w:rsidRDefault="00A66F11"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RTF34393534373a204865616432 \r \h </w:instrText>
      </w:r>
      <w:r w:rsidR="00D71E00">
        <w:rPr>
          <w:spacing w:val="2"/>
          <w:w w:val="100"/>
        </w:rPr>
      </w:r>
      <w:r w:rsidR="00D71E00">
        <w:rPr>
          <w:spacing w:val="2"/>
          <w:w w:val="100"/>
        </w:rPr>
        <w:fldChar w:fldCharType="separate"/>
      </w:r>
      <w:r w:rsidR="00533AC6">
        <w:rPr>
          <w:spacing w:val="2"/>
          <w:w w:val="100"/>
        </w:rPr>
        <w:t>4.3.8</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RTF34393534373a204865616432 \h </w:instrText>
      </w:r>
      <w:r w:rsidR="00D71E00">
        <w:rPr>
          <w:spacing w:val="2"/>
          <w:w w:val="100"/>
        </w:rPr>
      </w:r>
      <w:r w:rsidR="00D71E00">
        <w:rPr>
          <w:spacing w:val="2"/>
          <w:w w:val="100"/>
        </w:rPr>
        <w:fldChar w:fldCharType="separate"/>
      </w:r>
      <w:r w:rsidR="00533AC6" w:rsidRPr="00864041">
        <w:t>ExceptionListener</w:t>
      </w:r>
      <w:r w:rsidR="00D71E00">
        <w:rPr>
          <w:spacing w:val="2"/>
          <w:w w:val="100"/>
        </w:rPr>
        <w:fldChar w:fldCharType="end"/>
      </w:r>
      <w:r>
        <w:rPr>
          <w:spacing w:val="2"/>
          <w:w w:val="100"/>
        </w:rPr>
        <w:t xml:space="preserve">" </w:t>
      </w:r>
      <w:r w:rsidR="00741663">
        <w:rPr>
          <w:spacing w:val="2"/>
          <w:w w:val="100"/>
        </w:rPr>
        <w:t xml:space="preserve">adds a clarification that if no </w:t>
      </w:r>
      <w:r w:rsidR="00741663" w:rsidRPr="00B00806">
        <w:rPr>
          <w:rStyle w:val="Code"/>
        </w:rPr>
        <w:t>ExceptionListener</w:t>
      </w:r>
      <w:r w:rsidR="00741663">
        <w:rPr>
          <w:i/>
          <w:iCs/>
          <w:spacing w:val="2"/>
          <w:w w:val="100"/>
        </w:rPr>
        <w:t xml:space="preserve"> </w:t>
      </w:r>
      <w:r w:rsidR="00741663">
        <w:rPr>
          <w:spacing w:val="2"/>
          <w:w w:val="100"/>
        </w:rPr>
        <w:t xml:space="preserve">is registered, the </w:t>
      </w:r>
      <w:r w:rsidR="00741663" w:rsidRPr="00B00806">
        <w:rPr>
          <w:rStyle w:val="Code"/>
        </w:rPr>
        <w:t>getExceptionListener</w:t>
      </w:r>
      <w:r w:rsidR="00741663">
        <w:rPr>
          <w:i/>
          <w:iCs/>
          <w:spacing w:val="2"/>
          <w:w w:val="100"/>
        </w:rPr>
        <w:t xml:space="preserve"> </w:t>
      </w:r>
      <w:r w:rsidR="00741663">
        <w:rPr>
          <w:spacing w:val="2"/>
          <w:w w:val="100"/>
        </w:rPr>
        <w:t xml:space="preserve">method should return </w:t>
      </w:r>
      <w:r w:rsidR="00741663" w:rsidRPr="00B00806">
        <w:rPr>
          <w:rStyle w:val="Code"/>
        </w:rPr>
        <w:t>null</w:t>
      </w:r>
      <w:r w:rsidR="00741663">
        <w:rPr>
          <w:spacing w:val="2"/>
          <w:w w:val="100"/>
        </w:rPr>
        <w:t>.</w:t>
      </w:r>
    </w:p>
    <w:p w:rsidR="00741663" w:rsidRDefault="00A3511E"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RTF31303034353a204865616432 \r \h </w:instrText>
      </w:r>
      <w:r w:rsidR="00D71E00">
        <w:rPr>
          <w:spacing w:val="2"/>
          <w:w w:val="100"/>
        </w:rPr>
      </w:r>
      <w:r w:rsidR="00D71E00">
        <w:rPr>
          <w:spacing w:val="2"/>
          <w:w w:val="100"/>
        </w:rPr>
        <w:fldChar w:fldCharType="separate"/>
      </w:r>
      <w:r w:rsidR="00533AC6">
        <w:rPr>
          <w:spacing w:val="2"/>
          <w:w w:val="100"/>
        </w:rPr>
        <w:t>4.4.6</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RTF31303034353a204865616432 \h </w:instrText>
      </w:r>
      <w:r w:rsidR="00D71E00">
        <w:rPr>
          <w:spacing w:val="2"/>
          <w:w w:val="100"/>
        </w:rPr>
      </w:r>
      <w:r w:rsidR="00D71E00">
        <w:rPr>
          <w:spacing w:val="2"/>
          <w:w w:val="100"/>
        </w:rPr>
        <w:fldChar w:fldCharType="separate"/>
      </w:r>
      <w:ins w:id="6922" w:author="Nigel Deakin" w:date="2012-03-12T14:50:00Z">
        <w:r w:rsidR="00533AC6">
          <w:t>Conventions for using a s</w:t>
        </w:r>
        <w:r w:rsidR="00533AC6" w:rsidRPr="00864041">
          <w:t>ession</w:t>
        </w:r>
      </w:ins>
      <w:del w:id="6923" w:author="Nigel Deakin" w:date="2012-03-12T14:49:00Z">
        <w:r w:rsidR="007214A1" w:rsidDel="00533AC6">
          <w:delText>Conventions for using a s</w:delText>
        </w:r>
        <w:r w:rsidR="007214A1" w:rsidRPr="00864041" w:rsidDel="00533AC6">
          <w:delText>ession</w:delText>
        </w:r>
      </w:del>
      <w:r w:rsidR="00D71E00">
        <w:rPr>
          <w:spacing w:val="2"/>
          <w:w w:val="100"/>
        </w:rPr>
        <w:fldChar w:fldCharType="end"/>
      </w:r>
      <w:r>
        <w:rPr>
          <w:spacing w:val="2"/>
          <w:w w:val="100"/>
        </w:rPr>
        <w:t xml:space="preserve">" </w:t>
      </w:r>
      <w:r w:rsidR="00741663">
        <w:rPr>
          <w:spacing w:val="2"/>
          <w:w w:val="100"/>
        </w:rPr>
        <w:t xml:space="preserve">adds </w:t>
      </w:r>
      <w:proofErr w:type="gramStart"/>
      <w:r w:rsidR="00741663">
        <w:rPr>
          <w:spacing w:val="2"/>
          <w:w w:val="100"/>
        </w:rPr>
        <w:t>a clarification that use of the JTS aware interfaces described in Chapter 8 are</w:t>
      </w:r>
      <w:proofErr w:type="gramEnd"/>
      <w:r w:rsidR="00741663">
        <w:rPr>
          <w:spacing w:val="2"/>
          <w:w w:val="100"/>
        </w:rPr>
        <w:t xml:space="preserve"> not intended for use in the client JMS program. Use of these interfaces may create nonportable software, as the JTS aware interfaces described in Chapter 8 are optional.</w:t>
      </w:r>
    </w:p>
    <w:p w:rsidR="00741663" w:rsidRDefault="00DC489B"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_Ref308095794 \r \h </w:instrText>
      </w:r>
      <w:r w:rsidR="00D71E00">
        <w:rPr>
          <w:spacing w:val="2"/>
          <w:w w:val="100"/>
        </w:rPr>
      </w:r>
      <w:r w:rsidR="00D71E00">
        <w:rPr>
          <w:spacing w:val="2"/>
          <w:w w:val="100"/>
        </w:rPr>
        <w:fldChar w:fldCharType="separate"/>
      </w:r>
      <w:r w:rsidR="00533AC6">
        <w:rPr>
          <w:spacing w:val="2"/>
          <w:w w:val="100"/>
        </w:rPr>
        <w:t>4.4.9</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_Ref308095799 \h </w:instrText>
      </w:r>
      <w:r w:rsidR="00D71E00">
        <w:rPr>
          <w:spacing w:val="2"/>
          <w:w w:val="100"/>
        </w:rPr>
      </w:r>
      <w:r w:rsidR="00D71E00">
        <w:rPr>
          <w:spacing w:val="2"/>
          <w:w w:val="100"/>
        </w:rPr>
        <w:fldChar w:fldCharType="separate"/>
      </w:r>
      <w:ins w:id="6924" w:author="Nigel Deakin" w:date="2012-03-12T14:50:00Z">
        <w:r w:rsidR="00533AC6">
          <w:t>Multiple s</w:t>
        </w:r>
        <w:r w:rsidR="00533AC6" w:rsidRPr="00864041">
          <w:t>essions</w:t>
        </w:r>
      </w:ins>
      <w:del w:id="6925" w:author="Nigel Deakin" w:date="2012-03-12T14:49:00Z">
        <w:r w:rsidR="007214A1" w:rsidDel="00533AC6">
          <w:delText>Multiple s</w:delText>
        </w:r>
        <w:r w:rsidR="007214A1" w:rsidRPr="00864041" w:rsidDel="00533AC6">
          <w:delText>essions</w:delText>
        </w:r>
      </w:del>
      <w:r w:rsidR="00D71E00">
        <w:rPr>
          <w:spacing w:val="2"/>
          <w:w w:val="100"/>
        </w:rPr>
        <w:fldChar w:fldCharType="end"/>
      </w:r>
      <w:r>
        <w:rPr>
          <w:spacing w:val="2"/>
          <w:w w:val="100"/>
        </w:rPr>
        <w:t xml:space="preserve">" </w:t>
      </w:r>
      <w:r w:rsidR="00741663">
        <w:rPr>
          <w:spacing w:val="2"/>
          <w:w w:val="100"/>
        </w:rPr>
        <w:t xml:space="preserve">adds a further clarification that the JMS specification does not assign a semantic meaning to multiple </w:t>
      </w:r>
      <w:r w:rsidR="00741663" w:rsidRPr="00FC1B17">
        <w:rPr>
          <w:rStyle w:val="Code"/>
        </w:rPr>
        <w:t>QueueReceiver</w:t>
      </w:r>
      <w:r w:rsidR="00741663" w:rsidRPr="00FC1B17">
        <w:t>s</w:t>
      </w:r>
      <w:r w:rsidR="00741663">
        <w:rPr>
          <w:spacing w:val="2"/>
          <w:w w:val="100"/>
        </w:rPr>
        <w:t xml:space="preserve"> consuming from one </w:t>
      </w:r>
      <w:r w:rsidR="00741663" w:rsidRPr="00FC1B17">
        <w:rPr>
          <w:rStyle w:val="Code"/>
        </w:rPr>
        <w:t>Queue</w:t>
      </w:r>
      <w:r w:rsidR="00741663">
        <w:rPr>
          <w:spacing w:val="2"/>
          <w:w w:val="100"/>
        </w:rPr>
        <w:t>.</w:t>
      </w:r>
    </w:p>
    <w:p w:rsidR="00741663" w:rsidRDefault="00F83175"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RTF39393833323a204865616431 \r \h </w:instrText>
      </w:r>
      <w:r w:rsidR="00D71E00">
        <w:rPr>
          <w:spacing w:val="2"/>
          <w:w w:val="100"/>
        </w:rPr>
      </w:r>
      <w:r w:rsidR="00D71E00">
        <w:rPr>
          <w:spacing w:val="2"/>
          <w:w w:val="100"/>
        </w:rPr>
        <w:fldChar w:fldCharType="separate"/>
      </w:r>
      <w:r w:rsidR="00533AC6">
        <w:rPr>
          <w:spacing w:val="2"/>
          <w:w w:val="100"/>
        </w:rPr>
        <w:t>6.12</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RTF39393833323a204865616431 \h </w:instrText>
      </w:r>
      <w:r w:rsidR="00D71E00">
        <w:rPr>
          <w:spacing w:val="2"/>
          <w:w w:val="100"/>
        </w:rPr>
      </w:r>
      <w:r w:rsidR="00D71E00">
        <w:rPr>
          <w:spacing w:val="2"/>
          <w:w w:val="100"/>
        </w:rPr>
        <w:fldChar w:fldCharType="separate"/>
      </w:r>
      <w:r w:rsidR="00533AC6">
        <w:t>Recovery and redelivery</w:t>
      </w:r>
      <w:r w:rsidR="00D71E00">
        <w:rPr>
          <w:spacing w:val="2"/>
          <w:w w:val="100"/>
        </w:rPr>
        <w:fldChar w:fldCharType="end"/>
      </w:r>
      <w:r>
        <w:rPr>
          <w:spacing w:val="2"/>
          <w:w w:val="100"/>
        </w:rPr>
        <w:t xml:space="preserve">" </w:t>
      </w:r>
      <w:r w:rsidR="00741663">
        <w:rPr>
          <w:spacing w:val="2"/>
          <w:w w:val="100"/>
        </w:rPr>
        <w:t xml:space="preserve">adds an additional clarification that setting the delivery mode to </w:t>
      </w:r>
      <w:r w:rsidR="00741663" w:rsidRPr="00FC1B17">
        <w:rPr>
          <w:rStyle w:val="Code"/>
        </w:rPr>
        <w:t>PERSISTENT</w:t>
      </w:r>
      <w:r w:rsidR="00741663">
        <w:rPr>
          <w:spacing w:val="2"/>
          <w:w w:val="100"/>
        </w:rPr>
        <w:t xml:space="preserve"> will not change the delivery model for messages sent to a non durable subscriber. This is already described in </w:t>
      </w:r>
      <w:r w:rsidR="00FC1B17">
        <w:rPr>
          <w:spacing w:val="2"/>
          <w:w w:val="100"/>
        </w:rPr>
        <w:t xml:space="preserve">section </w:t>
      </w:r>
      <w:r w:rsidR="00D71E00">
        <w:rPr>
          <w:spacing w:val="2"/>
          <w:w w:val="100"/>
        </w:rPr>
        <w:fldChar w:fldCharType="begin"/>
      </w:r>
      <w:r w:rsidR="00FC1B17">
        <w:rPr>
          <w:spacing w:val="2"/>
          <w:w w:val="100"/>
        </w:rPr>
        <w:instrText xml:space="preserve"> REF _Ref317590736 \r \h </w:instrText>
      </w:r>
      <w:r w:rsidR="00D71E00">
        <w:rPr>
          <w:spacing w:val="2"/>
          <w:w w:val="100"/>
        </w:rPr>
      </w:r>
      <w:r w:rsidR="00D71E00">
        <w:rPr>
          <w:spacing w:val="2"/>
          <w:w w:val="100"/>
        </w:rPr>
        <w:fldChar w:fldCharType="separate"/>
      </w:r>
      <w:r w:rsidR="00533AC6">
        <w:rPr>
          <w:spacing w:val="2"/>
          <w:w w:val="100"/>
        </w:rPr>
        <w:t>6.15</w:t>
      </w:r>
      <w:r w:rsidR="00D71E00">
        <w:rPr>
          <w:spacing w:val="2"/>
          <w:w w:val="100"/>
        </w:rPr>
        <w:fldChar w:fldCharType="end"/>
      </w:r>
      <w:r w:rsidR="00FC1B17">
        <w:rPr>
          <w:spacing w:val="2"/>
          <w:w w:val="100"/>
        </w:rPr>
        <w:t xml:space="preserve"> "</w:t>
      </w:r>
      <w:r w:rsidR="00D71E00">
        <w:rPr>
          <w:spacing w:val="2"/>
          <w:w w:val="100"/>
        </w:rPr>
        <w:fldChar w:fldCharType="begin"/>
      </w:r>
      <w:r w:rsidR="00FC1B17">
        <w:rPr>
          <w:spacing w:val="2"/>
          <w:w w:val="100"/>
        </w:rPr>
        <w:instrText xml:space="preserve"> REF _Ref317590739 \h </w:instrText>
      </w:r>
      <w:r w:rsidR="00D71E00">
        <w:rPr>
          <w:spacing w:val="2"/>
          <w:w w:val="100"/>
        </w:rPr>
      </w:r>
      <w:r w:rsidR="00D71E00">
        <w:rPr>
          <w:spacing w:val="2"/>
          <w:w w:val="100"/>
        </w:rPr>
        <w:fldChar w:fldCharType="separate"/>
      </w:r>
      <w:r w:rsidR="00533AC6">
        <w:t>Reliability</w:t>
      </w:r>
      <w:r w:rsidR="00D71E00">
        <w:rPr>
          <w:spacing w:val="2"/>
          <w:w w:val="100"/>
        </w:rPr>
        <w:fldChar w:fldCharType="end"/>
      </w:r>
      <w:r w:rsidR="00FC1B17">
        <w:rPr>
          <w:spacing w:val="2"/>
          <w:w w:val="100"/>
        </w:rPr>
        <w:t>"</w:t>
      </w:r>
      <w:r w:rsidR="00741663">
        <w:rPr>
          <w:spacing w:val="2"/>
          <w:w w:val="100"/>
        </w:rPr>
        <w:t>.</w:t>
      </w:r>
    </w:p>
    <w:p w:rsidR="00741663" w:rsidRDefault="005D68D8" w:rsidP="00244AD5">
      <w:pPr>
        <w:pStyle w:val="Bullet1"/>
        <w:numPr>
          <w:ilvl w:val="0"/>
          <w:numId w:val="2"/>
        </w:numPr>
        <w:ind w:left="3120" w:hanging="240"/>
        <w:rPr>
          <w:spacing w:val="2"/>
          <w:w w:val="100"/>
        </w:rPr>
      </w:pPr>
      <w:r>
        <w:rPr>
          <w:spacing w:val="2"/>
          <w:w w:val="100"/>
        </w:rPr>
        <w:t xml:space="preserve">Section </w:t>
      </w:r>
      <w:r w:rsidR="00D71E00">
        <w:rPr>
          <w:spacing w:val="2"/>
          <w:w w:val="100"/>
        </w:rPr>
        <w:fldChar w:fldCharType="begin"/>
      </w:r>
      <w:r>
        <w:rPr>
          <w:spacing w:val="2"/>
          <w:w w:val="100"/>
        </w:rPr>
        <w:instrText xml:space="preserve"> REF RTF33323830343a204865616431 \r \h </w:instrText>
      </w:r>
      <w:r w:rsidR="00D71E00">
        <w:rPr>
          <w:spacing w:val="2"/>
          <w:w w:val="100"/>
        </w:rPr>
      </w:r>
      <w:r w:rsidR="00D71E00">
        <w:rPr>
          <w:spacing w:val="2"/>
          <w:w w:val="100"/>
        </w:rPr>
        <w:fldChar w:fldCharType="separate"/>
      </w:r>
      <w:r w:rsidR="00533AC6">
        <w:rPr>
          <w:spacing w:val="2"/>
          <w:w w:val="100"/>
        </w:rPr>
        <w:t>8.1</w:t>
      </w:r>
      <w:r w:rsidR="00D71E00">
        <w:rPr>
          <w:spacing w:val="2"/>
          <w:w w:val="100"/>
        </w:rPr>
        <w:fldChar w:fldCharType="end"/>
      </w:r>
      <w:r>
        <w:rPr>
          <w:spacing w:val="2"/>
          <w:w w:val="100"/>
        </w:rPr>
        <w:t xml:space="preserve"> "</w:t>
      </w:r>
      <w:r w:rsidR="00D71E00">
        <w:rPr>
          <w:spacing w:val="2"/>
          <w:w w:val="100"/>
        </w:rPr>
        <w:fldChar w:fldCharType="begin"/>
      </w:r>
      <w:r>
        <w:rPr>
          <w:spacing w:val="2"/>
          <w:w w:val="100"/>
        </w:rPr>
        <w:instrText xml:space="preserve"> REF RTF33323830343a204865616431 \h </w:instrText>
      </w:r>
      <w:r w:rsidR="00D71E00">
        <w:rPr>
          <w:spacing w:val="2"/>
          <w:w w:val="100"/>
        </w:rPr>
      </w:r>
      <w:r w:rsidR="00D71E00">
        <w:rPr>
          <w:spacing w:val="2"/>
          <w:w w:val="100"/>
        </w:rPr>
        <w:fldChar w:fldCharType="separate"/>
      </w:r>
      <w:r w:rsidR="00533AC6" w:rsidRPr="009250AC">
        <w:t>Overview</w:t>
      </w:r>
      <w:r w:rsidR="00D71E00">
        <w:rPr>
          <w:spacing w:val="2"/>
          <w:w w:val="100"/>
        </w:rPr>
        <w:fldChar w:fldCharType="end"/>
      </w:r>
      <w:r>
        <w:rPr>
          <w:spacing w:val="2"/>
          <w:w w:val="100"/>
        </w:rPr>
        <w:t xml:space="preserve">" </w:t>
      </w:r>
      <w:r w:rsidR="00741663">
        <w:rPr>
          <w:spacing w:val="2"/>
          <w:w w:val="100"/>
        </w:rPr>
        <w:t>adds a clarification that JMS client program use of the JTS aware interfaces described in Chapter 8 may create non-portable code.</w:t>
      </w:r>
    </w:p>
    <w:p w:rsidR="00741663" w:rsidRPr="00CC11BD" w:rsidRDefault="00741663" w:rsidP="00392643">
      <w:pPr>
        <w:pStyle w:val="Appendix3"/>
      </w:pPr>
      <w:bookmarkStart w:id="6926" w:name="_Toc311729411"/>
      <w:bookmarkStart w:id="6927" w:name="_Toc339906543"/>
      <w:r w:rsidRPr="00CC11BD">
        <w:lastRenderedPageBreak/>
        <w:t>JMS API Java A</w:t>
      </w:r>
      <w:r w:rsidR="000838E8">
        <w:t>PI documentation, version 1.1: d</w:t>
      </w:r>
      <w:r w:rsidRPr="00CC11BD">
        <w:t>omain</w:t>
      </w:r>
      <w:r w:rsidR="005D4FAC">
        <w:t> </w:t>
      </w:r>
      <w:r w:rsidR="000838E8">
        <w:t>u</w:t>
      </w:r>
      <w:r w:rsidRPr="00CC11BD">
        <w:t>nification</w:t>
      </w:r>
      <w:bookmarkEnd w:id="6926"/>
      <w:bookmarkEnd w:id="6927"/>
    </w:p>
    <w:p w:rsidR="00741663" w:rsidRDefault="00741663" w:rsidP="00CC11BD">
      <w:r>
        <w:t>In order to support domain unification a number of existing interfaces were updated with additional methods.Table 11-1 lists the interfaces that were changed, and the new methods for those interfaces.</w:t>
      </w:r>
    </w:p>
    <w:p w:rsidR="00C73CD2" w:rsidRDefault="00C73CD2" w:rsidP="00C73CD2">
      <w:pPr>
        <w:pStyle w:val="Caption"/>
      </w:pPr>
      <w:proofErr w:type="gramStart"/>
      <w:r>
        <w:t xml:space="preserve">Table </w:t>
      </w:r>
      <w:r w:rsidR="00D71E00">
        <w:fldChar w:fldCharType="begin"/>
      </w:r>
      <w:r w:rsidR="000E5B15">
        <w:instrText xml:space="preserve"> STYLEREF 1 \s </w:instrText>
      </w:r>
      <w:r w:rsidR="00D71E00">
        <w:fldChar w:fldCharType="separate"/>
      </w:r>
      <w:r w:rsidR="00533AC6">
        <w:rPr>
          <w:noProof/>
        </w:rPr>
        <w:t>11</w:t>
      </w:r>
      <w:r w:rsidR="00D71E00">
        <w:fldChar w:fldCharType="end"/>
      </w:r>
      <w:r w:rsidR="00F6232A">
        <w:t>.</w:t>
      </w:r>
      <w:proofErr w:type="gramEnd"/>
      <w:r w:rsidR="00D71E00">
        <w:fldChar w:fldCharType="begin"/>
      </w:r>
      <w:r w:rsidR="009A16AE">
        <w:instrText xml:space="preserve"> SEQ Table \* ARABIC \s 1 </w:instrText>
      </w:r>
      <w:r w:rsidR="00D71E00">
        <w:fldChar w:fldCharType="separate"/>
      </w:r>
      <w:r w:rsidR="00533AC6">
        <w:rPr>
          <w:noProof/>
        </w:rPr>
        <w:t>1</w:t>
      </w:r>
      <w:r w:rsidR="00D71E00">
        <w:fldChar w:fldCharType="end"/>
      </w:r>
      <w:r>
        <w:t xml:space="preserve"> New JMS API methods for domain unification</w:t>
      </w:r>
    </w:p>
    <w:tbl>
      <w:tblPr>
        <w:tblW w:w="7229" w:type="dxa"/>
        <w:tblInd w:w="1900" w:type="dxa"/>
        <w:tblLayout w:type="fixed"/>
        <w:tblCellMar>
          <w:top w:w="57" w:type="dxa"/>
          <w:left w:w="57" w:type="dxa"/>
          <w:bottom w:w="57" w:type="dxa"/>
          <w:right w:w="57" w:type="dxa"/>
        </w:tblCellMar>
        <w:tblLook w:val="0000"/>
      </w:tblPr>
      <w:tblGrid>
        <w:gridCol w:w="2268"/>
        <w:gridCol w:w="4961"/>
      </w:tblGrid>
      <w:tr w:rsidR="00741663" w:rsidRPr="00CF27DD" w:rsidTr="00C10B2D">
        <w:trPr>
          <w:cantSplit/>
          <w:trHeight w:val="340"/>
          <w:tblHeader/>
        </w:trPr>
        <w:tc>
          <w:tcPr>
            <w:tcW w:w="2268"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Interface</w:t>
            </w:r>
          </w:p>
        </w:tc>
        <w:tc>
          <w:tcPr>
            <w:tcW w:w="4961"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vAlign w:val="bottom"/>
          </w:tcPr>
          <w:p w:rsidR="00741663" w:rsidRPr="00CF27DD" w:rsidRDefault="00741663" w:rsidP="0025772D">
            <w:pPr>
              <w:pStyle w:val="TableHead"/>
            </w:pPr>
            <w:r w:rsidRPr="00CF27DD">
              <w:rPr>
                <w:spacing w:val="2"/>
                <w:w w:val="100"/>
              </w:rPr>
              <w:t>New Methods</w:t>
            </w:r>
          </w:p>
        </w:tc>
      </w:tr>
      <w:tr w:rsidR="00741663" w:rsidRPr="00CF27DD" w:rsidTr="00C10B2D">
        <w:trPr>
          <w:cantSplit/>
          <w:trHeight w:val="124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ConnectionConsumer </w:t>
            </w:r>
            <w:r w:rsidRPr="00CF27DD">
              <w:rPr>
                <w:b/>
                <w:bCs/>
                <w:spacing w:val="2"/>
                <w:w w:val="100"/>
              </w:rPr>
              <w:t>createConnectionConsumer</w:t>
            </w:r>
          </w:p>
          <w:p w:rsidR="00741663" w:rsidRPr="00CF27DD" w:rsidRDefault="00741663" w:rsidP="0025772D">
            <w:pPr>
              <w:pStyle w:val="TableTextCode"/>
              <w:rPr>
                <w:spacing w:val="2"/>
                <w:w w:val="100"/>
              </w:rPr>
            </w:pPr>
            <w:r w:rsidRPr="00CF27DD">
              <w:rPr>
                <w:spacing w:val="2"/>
                <w:w w:val="100"/>
              </w:rPr>
              <w:t>(Destination destination,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4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ConnectionConsumer</w:t>
            </w:r>
          </w:p>
          <w:p w:rsidR="00741663" w:rsidRPr="00CF27DD" w:rsidRDefault="00741663" w:rsidP="0025772D">
            <w:pPr>
              <w:pStyle w:val="TableTextCode"/>
              <w:rPr>
                <w:spacing w:val="2"/>
                <w:w w:val="100"/>
              </w:rPr>
            </w:pPr>
            <w:r w:rsidRPr="00CF27DD">
              <w:rPr>
                <w:b/>
                <w:bCs/>
                <w:spacing w:val="2"/>
                <w:w w:val="100"/>
              </w:rPr>
              <w:t>createDurableConnectionConsumer</w:t>
            </w:r>
            <w:r w:rsidRPr="00CF27DD">
              <w:rPr>
                <w:spacing w:val="2"/>
                <w:w w:val="100"/>
              </w:rPr>
              <w:t>(Topic</w:t>
            </w:r>
          </w:p>
          <w:p w:rsidR="00741663" w:rsidRPr="00CF27DD" w:rsidRDefault="00741663" w:rsidP="0025772D">
            <w:pPr>
              <w:pStyle w:val="TableTextCode"/>
              <w:rPr>
                <w:spacing w:val="2"/>
                <w:w w:val="100"/>
              </w:rPr>
            </w:pPr>
            <w:r w:rsidRPr="00CF27DD">
              <w:rPr>
                <w:spacing w:val="2"/>
                <w:w w:val="100"/>
              </w:rPr>
              <w:t>topic,String subscriptionName, String</w:t>
            </w:r>
          </w:p>
          <w:p w:rsidR="00741663" w:rsidRPr="00CF27DD" w:rsidRDefault="00741663" w:rsidP="0025772D">
            <w:pPr>
              <w:pStyle w:val="TableTextCode"/>
              <w:rPr>
                <w:spacing w:val="2"/>
                <w:w w:val="100"/>
              </w:rPr>
            </w:pPr>
            <w:r w:rsidRPr="00CF27DD">
              <w:rPr>
                <w:spacing w:val="2"/>
                <w:w w:val="100"/>
              </w:rPr>
              <w:t>messageSelector, ServerSessionPool</w:t>
            </w:r>
          </w:p>
          <w:p w:rsidR="00741663" w:rsidRPr="00CF27DD" w:rsidRDefault="00741663" w:rsidP="0025772D">
            <w:pPr>
              <w:pStyle w:val="TableTextCode"/>
              <w:rPr>
                <w:spacing w:val="2"/>
                <w:w w:val="100"/>
              </w:rPr>
            </w:pPr>
            <w:r w:rsidRPr="00CF27DD">
              <w:rPr>
                <w:spacing w:val="2"/>
                <w:w w:val="100"/>
              </w:rPr>
              <w:t>sessionPool, int maxMessages)</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ConnectionFactory</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Connection </w:t>
            </w:r>
            <w:r w:rsidRPr="00CF27DD">
              <w:rPr>
                <w:b/>
                <w:bCs/>
                <w:spacing w:val="2"/>
                <w:w w:val="100"/>
              </w:rPr>
              <w:t>createConnection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6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7F2677">
            <w:pPr>
              <w:pStyle w:val="TableTextCode"/>
              <w:rPr>
                <w:w w:val="100"/>
              </w:rPr>
            </w:pPr>
            <w:r w:rsidRPr="00CF27DD">
              <w:rPr>
                <w:w w:val="100"/>
              </w:rPr>
              <w:t xml:space="preserve">Connection </w:t>
            </w:r>
            <w:r w:rsidRPr="00CF27DD">
              <w:rPr>
                <w:b/>
                <w:bCs/>
                <w:w w:val="100"/>
              </w:rPr>
              <w:t>createConnection</w:t>
            </w:r>
            <w:r w:rsidRPr="00CF27DD">
              <w:rPr>
                <w:w w:val="100"/>
              </w:rPr>
              <w:t>(String userName,</w:t>
            </w:r>
          </w:p>
          <w:p w:rsidR="00741663" w:rsidRPr="00CF27DD" w:rsidRDefault="00741663" w:rsidP="007F2677">
            <w:pPr>
              <w:pStyle w:val="TableTextCode"/>
            </w:pPr>
            <w:r w:rsidRPr="00CF27DD">
              <w:rPr>
                <w:w w:val="100"/>
              </w:rPr>
              <w:t>String password)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MessageProducer</w:t>
            </w:r>
          </w:p>
          <w:p w:rsidR="00741663" w:rsidRPr="00C10B2D" w:rsidRDefault="00741663" w:rsidP="0025772D">
            <w:pPr>
              <w:pStyle w:val="TableText"/>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Destination </w:t>
            </w:r>
            <w:r w:rsidRPr="00CF27DD">
              <w:rPr>
                <w:b/>
                <w:bCs/>
                <w:spacing w:val="2"/>
                <w:w w:val="100"/>
              </w:rPr>
              <w:t>getDestination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(Message message)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008142DC" w:rsidRPr="00CF27DD">
              <w:rPr>
                <w:spacing w:val="2"/>
                <w:w w:val="100"/>
              </w:rPr>
              <w:t xml:space="preserve">(Message message, </w:t>
            </w:r>
            <w:r w:rsidRPr="00CF27DD">
              <w:rPr>
                <w:spacing w:val="2"/>
                <w:w w:val="100"/>
              </w:rPr>
              <w:t>int deliveryMode,</w:t>
            </w:r>
          </w:p>
          <w:p w:rsidR="00741663" w:rsidRPr="00CF27DD" w:rsidRDefault="00741663" w:rsidP="0025772D">
            <w:pPr>
              <w:pStyle w:val="TableTextCode"/>
              <w:rPr>
                <w:spacing w:val="2"/>
                <w:w w:val="100"/>
              </w:rPr>
            </w:pPr>
            <w:r w:rsidRPr="00CF27DD">
              <w:rPr>
                <w:spacing w:val="2"/>
                <w:w w:val="100"/>
              </w:rPr>
              <w:t>int priority, long timeToLive)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void </w:t>
            </w:r>
            <w:r w:rsidRPr="00CF27DD">
              <w:rPr>
                <w:b/>
                <w:bCs/>
                <w:spacing w:val="2"/>
                <w:w w:val="100"/>
              </w:rPr>
              <w:t>send</w:t>
            </w:r>
            <w:r w:rsidRPr="00CF27DD">
              <w:rPr>
                <w:spacing w:val="2"/>
                <w:w w:val="100"/>
              </w:rPr>
              <w:t>(Destination destination, Message</w:t>
            </w:r>
          </w:p>
          <w:p w:rsidR="00741663" w:rsidRPr="00CF27DD" w:rsidRDefault="00741663" w:rsidP="0025772D">
            <w:pPr>
              <w:pStyle w:val="TableTextCode"/>
            </w:pPr>
            <w:r w:rsidRPr="00CF27DD">
              <w:rPr>
                <w:spacing w:val="2"/>
                <w:w w:val="100"/>
              </w:rPr>
              <w:t>message) 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MessageProducer </w:t>
            </w:r>
            <w:r w:rsidRPr="00CF27DD">
              <w:rPr>
                <w:b/>
                <w:bCs/>
                <w:spacing w:val="2"/>
                <w:w w:val="100"/>
              </w:rPr>
              <w:t xml:space="preserve">createProducer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pPr>
            <w:r w:rsidRPr="00CF27DD">
              <w:rPr>
                <w:spacing w:val="2"/>
                <w:w w:val="100"/>
              </w:rPr>
              <w:t>destination) 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pPr>
            <w:r w:rsidRPr="00CF27DD">
              <w:rPr>
                <w:spacing w:val="2"/>
                <w:w w:val="100"/>
              </w:rPr>
              <w:t>messageSelector) throws JMSException;</w:t>
            </w:r>
          </w:p>
        </w:tc>
      </w:tr>
      <w:tr w:rsidR="00741663" w:rsidRPr="00CF27DD" w:rsidTr="00C10B2D">
        <w:trPr>
          <w:cantSplit/>
          <w:trHeight w:val="102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MessageConsumer </w:t>
            </w:r>
            <w:r w:rsidRPr="00CF27DD">
              <w:rPr>
                <w:b/>
                <w:bCs/>
                <w:spacing w:val="2"/>
                <w:w w:val="100"/>
              </w:rPr>
              <w:t xml:space="preserve">createConsumer </w:t>
            </w:r>
            <w:r w:rsidRPr="00CF27DD">
              <w:rPr>
                <w:spacing w:val="2"/>
                <w:w w:val="100"/>
              </w:rPr>
              <w:t>(Destination</w:t>
            </w:r>
          </w:p>
          <w:p w:rsidR="00741663" w:rsidRPr="00CF27DD" w:rsidRDefault="00741663" w:rsidP="0025772D">
            <w:pPr>
              <w:pStyle w:val="TableTextCode"/>
              <w:rPr>
                <w:spacing w:val="2"/>
                <w:w w:val="100"/>
              </w:rPr>
            </w:pPr>
            <w:r w:rsidRPr="00CF27DD">
              <w:rPr>
                <w:spacing w:val="2"/>
                <w:w w:val="100"/>
              </w:rPr>
              <w:t>destination, java.lang.String</w:t>
            </w:r>
          </w:p>
          <w:p w:rsidR="00741663" w:rsidRPr="00CF27DD" w:rsidRDefault="00741663" w:rsidP="0025772D">
            <w:pPr>
              <w:pStyle w:val="TableTextCode"/>
              <w:rPr>
                <w:spacing w:val="2"/>
                <w:w w:val="100"/>
              </w:rPr>
            </w:pPr>
            <w:r w:rsidRPr="00CF27DD">
              <w:rPr>
                <w:spacing w:val="2"/>
                <w:w w:val="100"/>
              </w:rPr>
              <w:t>messageSelector, boolean NoLocal)</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b/>
                <w:bCs/>
                <w:spacing w:val="2"/>
                <w:w w:val="100"/>
              </w:rPr>
            </w:pPr>
            <w:r w:rsidRPr="00CF27DD">
              <w:rPr>
                <w:spacing w:val="2"/>
                <w:w w:val="100"/>
              </w:rPr>
              <w:t xml:space="preserve">TopicSubscriber </w:t>
            </w:r>
            <w:r w:rsidRPr="00CF27DD">
              <w:rPr>
                <w:b/>
                <w:bCs/>
                <w:spacing w:val="2"/>
                <w:w w:val="100"/>
              </w:rPr>
              <w:t>createDurableSubscriber</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102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TopicSubscriber </w:t>
            </w:r>
            <w:r w:rsidRPr="00CF27DD">
              <w:rPr>
                <w:b/>
                <w:bCs/>
                <w:spacing w:val="2"/>
                <w:w w:val="100"/>
              </w:rPr>
              <w:t>createDurableSubscriber</w:t>
            </w:r>
            <w:r w:rsidRPr="00CF27DD">
              <w:rPr>
                <w:spacing w:val="2"/>
                <w:w w:val="100"/>
              </w:rPr>
              <w:t>(</w:t>
            </w:r>
          </w:p>
          <w:p w:rsidR="00741663" w:rsidRPr="00CF27DD" w:rsidRDefault="00741663" w:rsidP="0025772D">
            <w:pPr>
              <w:pStyle w:val="TableTextCode"/>
              <w:rPr>
                <w:spacing w:val="2"/>
                <w:w w:val="100"/>
              </w:rPr>
            </w:pPr>
            <w:r w:rsidRPr="00CF27DD">
              <w:rPr>
                <w:spacing w:val="2"/>
                <w:w w:val="100"/>
              </w:rPr>
              <w:t>Topic topic, java.lang.String name,</w:t>
            </w:r>
          </w:p>
          <w:p w:rsidR="00741663" w:rsidRPr="00CF27DD" w:rsidRDefault="00741663" w:rsidP="0025772D">
            <w:pPr>
              <w:pStyle w:val="TableTextCode"/>
              <w:rPr>
                <w:spacing w:val="2"/>
                <w:w w:val="100"/>
              </w:rPr>
            </w:pPr>
            <w:r w:rsidRPr="00CF27DD">
              <w:rPr>
                <w:spacing w:val="2"/>
                <w:w w:val="100"/>
              </w:rPr>
              <w:t>java.lang.String messageSelector,</w:t>
            </w:r>
          </w:p>
          <w:p w:rsidR="00741663" w:rsidRPr="00CF27DD" w:rsidRDefault="00741663" w:rsidP="0025772D">
            <w:pPr>
              <w:pStyle w:val="TableTextCode"/>
            </w:pPr>
            <w:r w:rsidRPr="00CF27DD">
              <w:rPr>
                <w:spacing w:val="2"/>
                <w:w w:val="100"/>
              </w:rPr>
              <w:t>boolean noLocal) 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QueueBrowser </w:t>
            </w:r>
            <w:r w:rsidRPr="00CF27DD">
              <w:rPr>
                <w:b/>
                <w:bCs/>
                <w:spacing w:val="2"/>
                <w:w w:val="100"/>
              </w:rPr>
              <w:t>createBrowser</w:t>
            </w:r>
            <w:r w:rsidRPr="00CF27DD">
              <w:rPr>
                <w:spacing w:val="2"/>
                <w:w w:val="100"/>
              </w:rPr>
              <w:t>(Queue queue,</w:t>
            </w:r>
          </w:p>
          <w:p w:rsidR="00741663" w:rsidRPr="00CF27DD" w:rsidRDefault="00741663" w:rsidP="0025772D">
            <w:pPr>
              <w:pStyle w:val="TableTextCode"/>
              <w:rPr>
                <w:spacing w:val="2"/>
                <w:w w:val="100"/>
              </w:rPr>
            </w:pPr>
            <w:r w:rsidRPr="00CF27DD">
              <w:rPr>
                <w:spacing w:val="2"/>
                <w:w w:val="100"/>
              </w:rPr>
              <w:t>String messageSelector)</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Queue </w:t>
            </w:r>
            <w:r w:rsidRPr="00CF27DD">
              <w:rPr>
                <w:b/>
                <w:bCs/>
                <w:spacing w:val="2"/>
                <w:w w:val="100"/>
              </w:rPr>
              <w:t xml:space="preserve">createQueue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Topic </w:t>
            </w:r>
            <w:r w:rsidRPr="00CF27DD">
              <w:rPr>
                <w:b/>
                <w:bCs/>
                <w:spacing w:val="2"/>
                <w:w w:val="100"/>
              </w:rPr>
              <w:t xml:space="preserve">createTopic </w:t>
            </w:r>
            <w:r w:rsidRPr="00CF27DD">
              <w:rPr>
                <w:spacing w:val="2"/>
                <w:w w:val="100"/>
              </w:rPr>
              <w:t>(String name)</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TemporaryTopic </w:t>
            </w:r>
            <w:r w:rsidRPr="00CF27DD">
              <w:rPr>
                <w:b/>
                <w:bCs/>
                <w:spacing w:val="2"/>
                <w:w w:val="100"/>
              </w:rPr>
              <w:t>createTemporaryTopic</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TemporaryQueue </w:t>
            </w:r>
            <w:r w:rsidRPr="00CF27DD">
              <w:rPr>
                <w:b/>
                <w:bCs/>
                <w:spacing w:val="2"/>
                <w:w w:val="100"/>
              </w:rPr>
              <w:t>createTemporaryQueue</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void </w:t>
            </w:r>
            <w:r w:rsidRPr="00CF27DD">
              <w:rPr>
                <w:b/>
                <w:bCs/>
                <w:spacing w:val="2"/>
                <w:w w:val="100"/>
              </w:rPr>
              <w:t>unsubscribe</w:t>
            </w:r>
            <w:r w:rsidRPr="00CF27DD">
              <w:rPr>
                <w:spacing w:val="2"/>
                <w:w w:val="100"/>
              </w:rPr>
              <w:t>(String string name);</w:t>
            </w:r>
          </w:p>
        </w:tc>
      </w:tr>
      <w:tr w:rsidR="00741663" w:rsidRPr="00CF27DD" w:rsidTr="00C10B2D">
        <w:trPr>
          <w:cantSplit/>
          <w:trHeight w:val="56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XASession </w:t>
            </w:r>
            <w:r w:rsidRPr="00CF27DD">
              <w:rPr>
                <w:b/>
                <w:bCs/>
                <w:spacing w:val="2"/>
                <w:w w:val="100"/>
              </w:rPr>
              <w:t>createXASession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560"/>
        </w:trPr>
        <w:tc>
          <w:tcPr>
            <w:tcW w:w="2268" w:type="dxa"/>
            <w:vMerge w:val="restart"/>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XAConnectionFactory</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780"/>
        </w:trPr>
        <w:tc>
          <w:tcPr>
            <w:tcW w:w="2268" w:type="dxa"/>
            <w:vMerge/>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AuthorNote"/>
              <w:spacing w:line="240" w:lineRule="auto"/>
              <w:rPr>
                <w:rStyle w:val="Code"/>
                <w:b/>
              </w:rPr>
            </w:pP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rPr>
                <w:spacing w:val="2"/>
                <w:w w:val="100"/>
              </w:rPr>
            </w:pPr>
            <w:r w:rsidRPr="00CF27DD">
              <w:rPr>
                <w:spacing w:val="2"/>
                <w:w w:val="100"/>
              </w:rPr>
              <w:t xml:space="preserve">XAConnection </w:t>
            </w:r>
            <w:r w:rsidRPr="00CF27DD">
              <w:rPr>
                <w:b/>
                <w:bCs/>
                <w:spacing w:val="2"/>
                <w:w w:val="100"/>
              </w:rPr>
              <w:t>createXAConnection</w:t>
            </w:r>
            <w:r w:rsidRPr="00CF27DD">
              <w:rPr>
                <w:spacing w:val="2"/>
                <w:w w:val="100"/>
              </w:rPr>
              <w:t>(</w:t>
            </w:r>
          </w:p>
          <w:p w:rsidR="00741663" w:rsidRPr="00CF27DD" w:rsidRDefault="00741663" w:rsidP="0025772D">
            <w:pPr>
              <w:pStyle w:val="TableTextCode"/>
              <w:rPr>
                <w:spacing w:val="2"/>
                <w:w w:val="100"/>
              </w:rPr>
            </w:pPr>
            <w:r w:rsidRPr="00CF27DD">
              <w:rPr>
                <w:spacing w:val="2"/>
                <w:w w:val="100"/>
              </w:rPr>
              <w:t>String userName, String password)</w:t>
            </w:r>
          </w:p>
          <w:p w:rsidR="00741663" w:rsidRPr="00CF27DD" w:rsidRDefault="00741663" w:rsidP="0025772D">
            <w:pPr>
              <w:pStyle w:val="TableTextCode"/>
            </w:pPr>
            <w:r w:rsidRPr="00CF27DD">
              <w:rPr>
                <w:spacing w:val="2"/>
                <w:w w:val="100"/>
              </w:rPr>
              <w:t>throws JMSException;</w:t>
            </w:r>
          </w:p>
        </w:tc>
      </w:tr>
      <w:tr w:rsidR="00741663" w:rsidRPr="00CF27DD" w:rsidTr="00C10B2D">
        <w:trPr>
          <w:cantSplit/>
          <w:trHeight w:val="340"/>
        </w:trPr>
        <w:tc>
          <w:tcPr>
            <w:tcW w:w="2268"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10B2D" w:rsidRDefault="00741663" w:rsidP="0025772D">
            <w:pPr>
              <w:pStyle w:val="TableText"/>
              <w:rPr>
                <w:rStyle w:val="Code"/>
                <w:b/>
              </w:rPr>
            </w:pPr>
            <w:r w:rsidRPr="00C10B2D">
              <w:rPr>
                <w:rStyle w:val="Code"/>
                <w:b/>
              </w:rPr>
              <w:t>XASession</w:t>
            </w:r>
          </w:p>
        </w:tc>
        <w:tc>
          <w:tcPr>
            <w:tcW w:w="4961"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CF27DD" w:rsidRDefault="00741663" w:rsidP="0025772D">
            <w:pPr>
              <w:pStyle w:val="TableTextCode"/>
            </w:pPr>
            <w:r w:rsidRPr="00CF27DD">
              <w:rPr>
                <w:spacing w:val="2"/>
                <w:w w:val="100"/>
              </w:rPr>
              <w:t xml:space="preserve">Session </w:t>
            </w:r>
            <w:r w:rsidRPr="00CF27DD">
              <w:rPr>
                <w:b/>
                <w:bCs/>
                <w:spacing w:val="2"/>
                <w:w w:val="100"/>
              </w:rPr>
              <w:t>getSession</w:t>
            </w:r>
            <w:r w:rsidRPr="00CF27DD">
              <w:rPr>
                <w:spacing w:val="2"/>
                <w:w w:val="100"/>
              </w:rPr>
              <w:t>() throws JMSException;</w:t>
            </w:r>
          </w:p>
        </w:tc>
      </w:tr>
    </w:tbl>
    <w:p w:rsidR="00741663" w:rsidRDefault="00741663" w:rsidP="00741663">
      <w:pPr>
        <w:pStyle w:val="Paragraph"/>
        <w:rPr>
          <w:spacing w:val="2"/>
          <w:w w:val="100"/>
        </w:rPr>
      </w:pPr>
      <w:r>
        <w:rPr>
          <w:spacing w:val="2"/>
          <w:w w:val="100"/>
        </w:rPr>
        <w:t>In addition, explanatory material was added to describe the relationship between the new methods and existing interfaces and methods. The interfaces that have been changed to describe these relationships are:</w:t>
      </w:r>
    </w:p>
    <w:p w:rsidR="00741663" w:rsidRDefault="00741663" w:rsidP="00942844">
      <w:pPr>
        <w:pStyle w:val="CodePara"/>
      </w:pPr>
      <w:r>
        <w:t>Queue</w:t>
      </w:r>
    </w:p>
    <w:p w:rsidR="00741663" w:rsidRDefault="00741663" w:rsidP="00942844">
      <w:pPr>
        <w:pStyle w:val="CodePara"/>
      </w:pPr>
      <w:r>
        <w:t>QueueBrowser</w:t>
      </w:r>
    </w:p>
    <w:p w:rsidR="00741663" w:rsidRDefault="00741663" w:rsidP="00942844">
      <w:pPr>
        <w:pStyle w:val="CodePara"/>
      </w:pPr>
      <w:r>
        <w:t>QueueConnection</w:t>
      </w:r>
    </w:p>
    <w:p w:rsidR="00741663" w:rsidRDefault="00741663" w:rsidP="00942844">
      <w:pPr>
        <w:pStyle w:val="CodePara"/>
      </w:pPr>
      <w:r>
        <w:t>QueueConnectionFactory</w:t>
      </w:r>
    </w:p>
    <w:p w:rsidR="00741663" w:rsidRDefault="00741663" w:rsidP="00942844">
      <w:pPr>
        <w:pStyle w:val="CodePara"/>
      </w:pPr>
      <w:r>
        <w:t>QueueReceiver</w:t>
      </w:r>
    </w:p>
    <w:p w:rsidR="00741663" w:rsidRDefault="00741663" w:rsidP="00942844">
      <w:pPr>
        <w:pStyle w:val="CodePara"/>
      </w:pPr>
      <w:r>
        <w:t>QueueSender</w:t>
      </w:r>
    </w:p>
    <w:p w:rsidR="00741663" w:rsidRDefault="00741663" w:rsidP="00942844">
      <w:pPr>
        <w:pStyle w:val="CodePara"/>
      </w:pPr>
      <w:r>
        <w:t>QueueSession</w:t>
      </w:r>
    </w:p>
    <w:p w:rsidR="00741663" w:rsidRDefault="00741663" w:rsidP="00942844">
      <w:pPr>
        <w:pStyle w:val="CodePara"/>
      </w:pPr>
      <w:r>
        <w:t>Session</w:t>
      </w:r>
    </w:p>
    <w:p w:rsidR="00741663" w:rsidRDefault="00741663" w:rsidP="00942844">
      <w:pPr>
        <w:pStyle w:val="CodePara"/>
      </w:pPr>
      <w:r>
        <w:t>TemporaryQueue</w:t>
      </w:r>
    </w:p>
    <w:p w:rsidR="00741663" w:rsidRDefault="00741663" w:rsidP="00942844">
      <w:pPr>
        <w:pStyle w:val="CodePara"/>
      </w:pPr>
      <w:r>
        <w:t>TemporaryTopic</w:t>
      </w:r>
    </w:p>
    <w:p w:rsidR="00741663" w:rsidRDefault="00741663" w:rsidP="00942844">
      <w:pPr>
        <w:pStyle w:val="CodePara"/>
      </w:pPr>
      <w:r>
        <w:t>Topic</w:t>
      </w:r>
    </w:p>
    <w:p w:rsidR="00741663" w:rsidRDefault="00741663" w:rsidP="00942844">
      <w:pPr>
        <w:pStyle w:val="CodePara"/>
      </w:pPr>
      <w:r>
        <w:t>TopicConnection</w:t>
      </w:r>
    </w:p>
    <w:p w:rsidR="00741663" w:rsidRDefault="00741663" w:rsidP="00942844">
      <w:pPr>
        <w:pStyle w:val="CodePara"/>
      </w:pPr>
      <w:r>
        <w:lastRenderedPageBreak/>
        <w:t>TopicConnectionFactory</w:t>
      </w:r>
    </w:p>
    <w:p w:rsidR="00741663" w:rsidRDefault="00741663" w:rsidP="00942844">
      <w:pPr>
        <w:pStyle w:val="CodePara"/>
      </w:pPr>
      <w:r>
        <w:t>TopicPublisher</w:t>
      </w:r>
    </w:p>
    <w:p w:rsidR="00741663" w:rsidRDefault="00741663" w:rsidP="00942844">
      <w:pPr>
        <w:pStyle w:val="CodePara"/>
      </w:pPr>
      <w:r>
        <w:t>TopicSubscriber</w:t>
      </w:r>
    </w:p>
    <w:p w:rsidR="00741663" w:rsidRDefault="00741663" w:rsidP="00942844">
      <w:pPr>
        <w:pStyle w:val="CodePara"/>
      </w:pPr>
      <w:r>
        <w:t>TopicSession</w:t>
      </w:r>
    </w:p>
    <w:p w:rsidR="00741663" w:rsidRPr="00CC11BD" w:rsidRDefault="00741663" w:rsidP="00392643">
      <w:pPr>
        <w:pStyle w:val="Appendix3"/>
      </w:pPr>
      <w:bookmarkStart w:id="6928" w:name="_Toc311729412"/>
      <w:bookmarkStart w:id="6929" w:name="_Toc339906544"/>
      <w:r w:rsidRPr="00CC11BD">
        <w:t>JMS A</w:t>
      </w:r>
      <w:r w:rsidR="000838E8">
        <w:t>PI documentation, version 1.1: c</w:t>
      </w:r>
      <w:r w:rsidRPr="00CC11BD">
        <w:t>hanges</w:t>
      </w:r>
      <w:bookmarkEnd w:id="6928"/>
      <w:bookmarkEnd w:id="6929"/>
    </w:p>
    <w:p w:rsidR="00741663" w:rsidRDefault="00741663" w:rsidP="00741663">
      <w:pPr>
        <w:pStyle w:val="Paragraph"/>
        <w:rPr>
          <w:spacing w:val="2"/>
          <w:w w:val="100"/>
        </w:rPr>
      </w:pPr>
      <w:r>
        <w:rPr>
          <w:spacing w:val="2"/>
          <w:w w:val="100"/>
        </w:rPr>
        <w:t>The Java API documentation also includes updates that reflect new features or additional clarifications.</w:t>
      </w:r>
    </w:p>
    <w:p w:rsidR="00741663" w:rsidRDefault="000838E8" w:rsidP="00392643">
      <w:pPr>
        <w:pStyle w:val="Appendix4"/>
      </w:pPr>
      <w:bookmarkStart w:id="6930" w:name="_Toc311729413"/>
      <w:r>
        <w:t>New m</w:t>
      </w:r>
      <w:r w:rsidR="00741663">
        <w:t>ethods</w:t>
      </w:r>
      <w:bookmarkEnd w:id="6930"/>
    </w:p>
    <w:p w:rsidR="00741663" w:rsidRDefault="00741663" w:rsidP="00D9281D">
      <w:pPr>
        <w:pStyle w:val="ListParagraph"/>
        <w:numPr>
          <w:ilvl w:val="8"/>
          <w:numId w:val="47"/>
        </w:numPr>
      </w:pPr>
      <w:r>
        <w:t>BytesMessage.getBodyLength</w:t>
      </w:r>
    </w:p>
    <w:p w:rsidR="00741663" w:rsidRDefault="00741663" w:rsidP="00D9281D">
      <w:pPr>
        <w:pStyle w:val="ListBullet1Code"/>
      </w:pPr>
      <w:proofErr w:type="gramStart"/>
      <w:r>
        <w:t>long</w:t>
      </w:r>
      <w:proofErr w:type="gramEnd"/>
      <w:r>
        <w:t xml:space="preserve"> getBodyLength() throws JMSException</w:t>
      </w:r>
    </w:p>
    <w:p w:rsidR="00741663" w:rsidRDefault="00741663" w:rsidP="00D9281D">
      <w:pPr>
        <w:pStyle w:val="ListBullet1Cont"/>
      </w:pPr>
      <w:r>
        <w:t xml:space="preserve">This method permits the programmer to determine </w:t>
      </w:r>
      <w:r w:rsidR="00C40D8C">
        <w:t>t</w:t>
      </w:r>
      <w:r>
        <w:t xml:space="preserve">he size of the </w:t>
      </w:r>
      <w:r w:rsidRPr="00C40D8C">
        <w:rPr>
          <w:rStyle w:val="Code"/>
        </w:rPr>
        <w:t>BytesMessage</w:t>
      </w:r>
      <w:r>
        <w:rPr>
          <w:i/>
          <w:iCs/>
        </w:rPr>
        <w:t xml:space="preserve"> </w:t>
      </w:r>
      <w:r>
        <w:t>body and, if necessary, allocate a bytes array to copy the body.</w:t>
      </w:r>
    </w:p>
    <w:p w:rsidR="00741663" w:rsidRDefault="00741663" w:rsidP="00D9281D">
      <w:pPr>
        <w:pStyle w:val="ListParagraph"/>
      </w:pPr>
      <w:r>
        <w:t xml:space="preserve"> Session.getAckowledgeMode</w:t>
      </w:r>
    </w:p>
    <w:p w:rsidR="00741663" w:rsidRDefault="00741663" w:rsidP="00D9281D">
      <w:pPr>
        <w:pStyle w:val="ListBullet1Code"/>
      </w:pPr>
      <w:proofErr w:type="gramStart"/>
      <w:r>
        <w:t>int</w:t>
      </w:r>
      <w:proofErr w:type="gramEnd"/>
      <w:r>
        <w:t xml:space="preserve"> getAcknowledgeMode() throws JMSException</w:t>
      </w:r>
    </w:p>
    <w:p w:rsidR="00741663" w:rsidRDefault="00741663" w:rsidP="00D9281D">
      <w:pPr>
        <w:pStyle w:val="ListBullet1Cont"/>
      </w:pPr>
      <w:r>
        <w:t xml:space="preserve">This method returns the currently set value of how a </w:t>
      </w:r>
      <w:r w:rsidRPr="00C40D8C">
        <w:rPr>
          <w:rStyle w:val="Code"/>
        </w:rPr>
        <w:t>Session</w:t>
      </w:r>
      <w:r>
        <w:rPr>
          <w:i/>
          <w:iCs/>
        </w:rPr>
        <w:t xml:space="preserve"> </w:t>
      </w:r>
      <w:r>
        <w:t>acknowledges messages. This method is added for completeness, because in previous versions of the specification there was no way to get this value.</w:t>
      </w:r>
    </w:p>
    <w:p w:rsidR="00741663" w:rsidRDefault="00741663" w:rsidP="00392643">
      <w:pPr>
        <w:pStyle w:val="Appendix4"/>
      </w:pPr>
      <w:bookmarkStart w:id="6931" w:name="_Toc311729414"/>
      <w:r>
        <w:t>Clarifications</w:t>
      </w:r>
      <w:bookmarkEnd w:id="6931"/>
    </w:p>
    <w:p w:rsidR="00741663" w:rsidRPr="00C40D8C" w:rsidRDefault="00741663" w:rsidP="00EA0A12">
      <w:pPr>
        <w:pStyle w:val="ListParagraph"/>
        <w:numPr>
          <w:ilvl w:val="8"/>
          <w:numId w:val="48"/>
        </w:numPr>
        <w:rPr>
          <w:rStyle w:val="Code"/>
        </w:rPr>
      </w:pPr>
      <w:r w:rsidRPr="00C40D8C">
        <w:rPr>
          <w:rStyle w:val="Code"/>
        </w:rPr>
        <w:t>Connection.getExceptionListener</w:t>
      </w:r>
    </w:p>
    <w:p w:rsidR="00741663" w:rsidRDefault="00741663" w:rsidP="00EA0A12">
      <w:pPr>
        <w:pStyle w:val="ListBullet1Cont"/>
      </w:pPr>
      <w:r>
        <w:t xml:space="preserve">If </w:t>
      </w:r>
      <w:r w:rsidRPr="00C40D8C">
        <w:rPr>
          <w:rStyle w:val="Code"/>
        </w:rPr>
        <w:t>Connection.getExceptionListener</w:t>
      </w:r>
      <w:r>
        <w:t xml:space="preserve"> </w:t>
      </w:r>
      <w:r w:rsidR="00C40D8C">
        <w:t xml:space="preserve">is </w:t>
      </w:r>
      <w:r>
        <w:t xml:space="preserve">called, and no </w:t>
      </w:r>
      <w:r w:rsidRPr="00C40D8C">
        <w:rPr>
          <w:rStyle w:val="Code"/>
        </w:rPr>
        <w:t>ExceptionListener</w:t>
      </w:r>
      <w:r>
        <w:rPr>
          <w:i/>
          <w:iCs/>
        </w:rPr>
        <w:t xml:space="preserve"> </w:t>
      </w:r>
      <w:r>
        <w:t xml:space="preserve">is registered, the JMS provider must return </w:t>
      </w:r>
      <w:r w:rsidRPr="00430E83">
        <w:rPr>
          <w:rStyle w:val="Code"/>
        </w:rPr>
        <w:t>null</w:t>
      </w:r>
      <w:r>
        <w:t xml:space="preserve">. A client program may optionally associate an </w:t>
      </w:r>
      <w:r w:rsidRPr="00C40D8C">
        <w:rPr>
          <w:rStyle w:val="Code"/>
        </w:rPr>
        <w:t>ExceptionListener</w:t>
      </w:r>
      <w:r>
        <w:rPr>
          <w:i/>
          <w:iCs/>
        </w:rPr>
        <w:t xml:space="preserve"> </w:t>
      </w:r>
      <w:r>
        <w:t xml:space="preserve">with a </w:t>
      </w:r>
      <w:r w:rsidRPr="00C40D8C">
        <w:rPr>
          <w:rStyle w:val="Code"/>
        </w:rPr>
        <w:t>Connection</w:t>
      </w:r>
      <w:r>
        <w:t xml:space="preserve">. If no </w:t>
      </w:r>
      <w:r w:rsidRPr="00C40D8C">
        <w:rPr>
          <w:rStyle w:val="Code"/>
        </w:rPr>
        <w:t>ExceptionListener</w:t>
      </w:r>
      <w:r>
        <w:rPr>
          <w:i/>
          <w:iCs/>
        </w:rPr>
        <w:t xml:space="preserve"> </w:t>
      </w:r>
      <w:r>
        <w:t xml:space="preserve">is associated with the </w:t>
      </w:r>
      <w:r w:rsidRPr="00C40D8C">
        <w:rPr>
          <w:rStyle w:val="Code"/>
        </w:rPr>
        <w:t>ConnectionListener</w:t>
      </w:r>
      <w:proofErr w:type="gramStart"/>
      <w:r>
        <w:t xml:space="preserve">,  </w:t>
      </w:r>
      <w:r w:rsidRPr="00430E83">
        <w:rPr>
          <w:rStyle w:val="Code"/>
        </w:rPr>
        <w:t>null</w:t>
      </w:r>
      <w:proofErr w:type="gramEnd"/>
      <w:r>
        <w:t xml:space="preserve"> should be returned. Previously, the Java API documentation did not specify what the return value should be.</w:t>
      </w:r>
    </w:p>
    <w:p w:rsidR="00741663" w:rsidRPr="00430E83" w:rsidRDefault="00741663" w:rsidP="00EC33BF">
      <w:pPr>
        <w:pStyle w:val="ListParagraph"/>
        <w:rPr>
          <w:rStyle w:val="Code"/>
        </w:rPr>
      </w:pPr>
      <w:r>
        <w:t xml:space="preserve"> </w:t>
      </w:r>
      <w:r w:rsidRPr="00430E83">
        <w:rPr>
          <w:rStyle w:val="Code"/>
        </w:rPr>
        <w:t>MapMessage</w:t>
      </w:r>
    </w:p>
    <w:p w:rsidR="00741663" w:rsidRDefault="00741663" w:rsidP="00EC33BF">
      <w:pPr>
        <w:pStyle w:val="ListBullet1Cont"/>
      </w:pPr>
      <w:r>
        <w:t xml:space="preserve">A clarification to the set methods of </w:t>
      </w:r>
      <w:r w:rsidRPr="00430E83">
        <w:rPr>
          <w:rStyle w:val="Code"/>
        </w:rPr>
        <w:t>MapMessage</w:t>
      </w:r>
      <w:r>
        <w:rPr>
          <w:i/>
          <w:iCs/>
        </w:rPr>
        <w:t xml:space="preserve">, </w:t>
      </w:r>
      <w:r>
        <w:t xml:space="preserve">stating if the name parameter is </w:t>
      </w:r>
      <w:r w:rsidRPr="00430E83">
        <w:rPr>
          <w:rStyle w:val="Code"/>
        </w:rPr>
        <w:t>null</w:t>
      </w:r>
      <w:r>
        <w:t xml:space="preserve"> or an empty string, the method must throw the error </w:t>
      </w:r>
      <w:r w:rsidRPr="00430E83">
        <w:rPr>
          <w:rStyle w:val="Code"/>
        </w:rPr>
        <w:t>InvalidArgumentException</w:t>
      </w:r>
      <w:r>
        <w:t>.</w:t>
      </w:r>
    </w:p>
    <w:p w:rsidR="00741663" w:rsidRDefault="00741663" w:rsidP="00EC33BF">
      <w:pPr>
        <w:pStyle w:val="ListBullet1Cont"/>
      </w:pPr>
      <w:r>
        <w:t xml:space="preserve">The rationale is that each of the named elements in the </w:t>
      </w:r>
      <w:r>
        <w:rPr>
          <w:rFonts w:ascii="Courier" w:hAnsi="Courier" w:cs="Courier"/>
        </w:rPr>
        <w:t xml:space="preserve">MapMessage </w:t>
      </w:r>
      <w:r>
        <w:t>should have names that are not null or blank.</w:t>
      </w:r>
    </w:p>
    <w:p w:rsidR="00741663" w:rsidRDefault="00741663" w:rsidP="00EC33BF">
      <w:pPr>
        <w:pStyle w:val="ListBullet1Cont"/>
      </w:pPr>
      <w:r>
        <w:t>Methods affected:</w:t>
      </w:r>
    </w:p>
    <w:p w:rsidR="00741663" w:rsidRDefault="00741663" w:rsidP="008A3ECB">
      <w:pPr>
        <w:pStyle w:val="ListBullet1Code"/>
      </w:pPr>
      <w:r>
        <w:t>MapMessage.setBoolean</w:t>
      </w:r>
    </w:p>
    <w:p w:rsidR="00741663" w:rsidRDefault="00741663" w:rsidP="008A3ECB">
      <w:pPr>
        <w:pStyle w:val="ListBullet1Code"/>
      </w:pPr>
      <w:r>
        <w:t>MapMessage.setByte</w:t>
      </w:r>
    </w:p>
    <w:p w:rsidR="00741663" w:rsidRDefault="00741663" w:rsidP="008A3ECB">
      <w:pPr>
        <w:pStyle w:val="ListBullet1Code"/>
      </w:pPr>
      <w:r>
        <w:t>MapMessage.setBytes</w:t>
      </w:r>
    </w:p>
    <w:p w:rsidR="00741663" w:rsidRDefault="00741663" w:rsidP="008A3ECB">
      <w:pPr>
        <w:pStyle w:val="ListBullet1Code"/>
      </w:pPr>
      <w:r>
        <w:t>MapMessage.setChar</w:t>
      </w:r>
    </w:p>
    <w:p w:rsidR="00741663" w:rsidRDefault="00741663" w:rsidP="008A3ECB">
      <w:pPr>
        <w:pStyle w:val="ListBullet1Code"/>
      </w:pPr>
      <w:r>
        <w:t>MapMessage.setDouble</w:t>
      </w:r>
    </w:p>
    <w:p w:rsidR="00741663" w:rsidRDefault="00741663" w:rsidP="008A3ECB">
      <w:pPr>
        <w:pStyle w:val="ListBullet1Code"/>
      </w:pPr>
      <w:r>
        <w:t>MapMessage.setFloat</w:t>
      </w:r>
    </w:p>
    <w:p w:rsidR="00741663" w:rsidRDefault="00741663" w:rsidP="008A3ECB">
      <w:pPr>
        <w:pStyle w:val="ListBullet1Code"/>
      </w:pPr>
      <w:r>
        <w:t>MapMessage.setInt</w:t>
      </w:r>
    </w:p>
    <w:p w:rsidR="00741663" w:rsidRDefault="00741663" w:rsidP="008A3ECB">
      <w:pPr>
        <w:pStyle w:val="ListBullet1Code"/>
      </w:pPr>
      <w:r>
        <w:t>MapMessage.setLong</w:t>
      </w:r>
    </w:p>
    <w:p w:rsidR="00741663" w:rsidRDefault="00741663" w:rsidP="008A3ECB">
      <w:pPr>
        <w:pStyle w:val="ListBullet1Code"/>
      </w:pPr>
      <w:r>
        <w:t>MapMessage.setObject</w:t>
      </w:r>
    </w:p>
    <w:p w:rsidR="00741663" w:rsidRDefault="00741663" w:rsidP="008A3ECB">
      <w:pPr>
        <w:pStyle w:val="ListBullet1Code"/>
      </w:pPr>
      <w:r>
        <w:t>MapMessage.setShort</w:t>
      </w:r>
    </w:p>
    <w:p w:rsidR="00741663" w:rsidRDefault="00741663" w:rsidP="008A3ECB">
      <w:pPr>
        <w:pStyle w:val="ListBullet1Code"/>
      </w:pPr>
      <w:r>
        <w:lastRenderedPageBreak/>
        <w:t>MapMessage.setString</w:t>
      </w:r>
    </w:p>
    <w:p w:rsidR="00000000" w:rsidRDefault="00741663">
      <w:pPr>
        <w:pStyle w:val="ListParagraph"/>
        <w:pPrChange w:id="6932" w:author="Nigel Deakin" w:date="2011-11-03T15:11:00Z">
          <w:pPr>
            <w:pStyle w:val="Paragraph"/>
            <w:keepNext/>
          </w:pPr>
        </w:pPrChange>
      </w:pPr>
      <w:r>
        <w:t>Message</w:t>
      </w:r>
    </w:p>
    <w:p w:rsidR="00741663" w:rsidRDefault="00741663" w:rsidP="006C4B8D">
      <w:pPr>
        <w:pStyle w:val="ListBullet1Cont"/>
      </w:pPr>
      <w:r>
        <w:t xml:space="preserve">A clarification to the set property methods of </w:t>
      </w:r>
      <w:r w:rsidRPr="00430E83">
        <w:rPr>
          <w:rStyle w:val="Code"/>
        </w:rPr>
        <w:t>Message</w:t>
      </w:r>
      <w:r>
        <w:rPr>
          <w:i/>
          <w:iCs/>
        </w:rPr>
        <w:t xml:space="preserve"> </w:t>
      </w:r>
      <w:r>
        <w:t xml:space="preserve">states if the property name parameter is </w:t>
      </w:r>
      <w:r w:rsidRPr="00430E83">
        <w:rPr>
          <w:rStyle w:val="Code"/>
        </w:rPr>
        <w:t>null</w:t>
      </w:r>
      <w:r>
        <w:t xml:space="preserve"> or empty string, the method must throw the error </w:t>
      </w:r>
      <w:r w:rsidRPr="00430E83">
        <w:rPr>
          <w:rStyle w:val="Code"/>
        </w:rPr>
        <w:t>InvalidArgumentException</w:t>
      </w:r>
      <w:r>
        <w:t>.</w:t>
      </w:r>
    </w:p>
    <w:p w:rsidR="00741663" w:rsidRDefault="00741663" w:rsidP="006C4B8D">
      <w:pPr>
        <w:pStyle w:val="ListBullet1Cont"/>
      </w:pPr>
      <w:r>
        <w:t xml:space="preserve">The rationale is that each of the properties in the </w:t>
      </w:r>
      <w:r w:rsidRPr="00430E83">
        <w:rPr>
          <w:rStyle w:val="Code"/>
        </w:rPr>
        <w:t>Message</w:t>
      </w:r>
      <w:r>
        <w:rPr>
          <w:i/>
          <w:iCs/>
        </w:rPr>
        <w:t xml:space="preserve"> </w:t>
      </w:r>
      <w:r>
        <w:t>should have names that are not null or blank.</w:t>
      </w:r>
    </w:p>
    <w:p w:rsidR="00741663" w:rsidRDefault="00741663" w:rsidP="006C4B8D">
      <w:pPr>
        <w:pStyle w:val="ListBullet1Cont"/>
      </w:pPr>
      <w:r>
        <w:t>Methods affected:</w:t>
      </w:r>
    </w:p>
    <w:p w:rsidR="00741663" w:rsidRDefault="00741663" w:rsidP="006C4B8D">
      <w:pPr>
        <w:pStyle w:val="ListBullet1Code"/>
      </w:pPr>
      <w:r>
        <w:t>Message.setBooleanProperty</w:t>
      </w:r>
    </w:p>
    <w:p w:rsidR="00741663" w:rsidRDefault="00741663" w:rsidP="006C4B8D">
      <w:pPr>
        <w:pStyle w:val="ListBullet1Code"/>
      </w:pPr>
      <w:r>
        <w:t>Message.setByteProperty</w:t>
      </w:r>
    </w:p>
    <w:p w:rsidR="00741663" w:rsidRDefault="00741663" w:rsidP="006C4B8D">
      <w:pPr>
        <w:pStyle w:val="ListBullet1Code"/>
      </w:pPr>
      <w:r>
        <w:t>Message.setDoubleProperty</w:t>
      </w:r>
    </w:p>
    <w:p w:rsidR="00741663" w:rsidRDefault="00741663" w:rsidP="006C4B8D">
      <w:pPr>
        <w:pStyle w:val="ListBullet1Code"/>
      </w:pPr>
      <w:r>
        <w:t>Message.setFloatProperty</w:t>
      </w:r>
    </w:p>
    <w:p w:rsidR="00741663" w:rsidRDefault="00741663" w:rsidP="006C4B8D">
      <w:pPr>
        <w:pStyle w:val="ListBullet1Code"/>
      </w:pPr>
      <w:r>
        <w:t>Message.setIntProperty</w:t>
      </w:r>
    </w:p>
    <w:p w:rsidR="00741663" w:rsidRDefault="00741663" w:rsidP="006C4B8D">
      <w:pPr>
        <w:pStyle w:val="ListBullet1Code"/>
      </w:pPr>
      <w:r>
        <w:t>Message.setLongProperty</w:t>
      </w:r>
    </w:p>
    <w:p w:rsidR="00741663" w:rsidRDefault="00741663" w:rsidP="006C4B8D">
      <w:pPr>
        <w:pStyle w:val="ListBullet1Code"/>
      </w:pPr>
      <w:r>
        <w:t>Message.setObjectProperty</w:t>
      </w:r>
    </w:p>
    <w:p w:rsidR="00741663" w:rsidRDefault="00741663" w:rsidP="006C4B8D">
      <w:pPr>
        <w:pStyle w:val="ListBullet1Code"/>
      </w:pPr>
      <w:r>
        <w:t>Message.setShortProperty</w:t>
      </w:r>
    </w:p>
    <w:p w:rsidR="00741663" w:rsidRDefault="00741663" w:rsidP="006C4B8D">
      <w:pPr>
        <w:pStyle w:val="ListBullet1Code"/>
      </w:pPr>
      <w:r>
        <w:t>Message.setStringProperty</w:t>
      </w:r>
    </w:p>
    <w:p w:rsidR="00000000" w:rsidRDefault="00741663">
      <w:pPr>
        <w:pStyle w:val="ListParagraph"/>
        <w:pPrChange w:id="6933" w:author="Nigel Deakin" w:date="2011-11-03T15:11:00Z">
          <w:pPr>
            <w:pStyle w:val="Paragraph"/>
          </w:pPr>
        </w:pPrChange>
      </w:pPr>
      <w:del w:id="6934" w:author="Nigel Deakin" w:date="2011-11-03T15:11:00Z">
        <w:r w:rsidDel="006C4B8D">
          <w:delText>3.</w:delText>
        </w:r>
      </w:del>
      <w:r>
        <w:t xml:space="preserve"> TextMessage</w:t>
      </w:r>
    </w:p>
    <w:p w:rsidR="00741663" w:rsidRDefault="00741663" w:rsidP="00B87448">
      <w:pPr>
        <w:pStyle w:val="ListBullet1Cont"/>
      </w:pPr>
      <w:r>
        <w:t xml:space="preserve">A comment in the description for </w:t>
      </w:r>
      <w:r w:rsidRPr="00430E83">
        <w:rPr>
          <w:rStyle w:val="Code"/>
        </w:rPr>
        <w:t>TextMessage</w:t>
      </w:r>
      <w:r>
        <w:rPr>
          <w:i/>
          <w:iCs/>
        </w:rPr>
        <w:t xml:space="preserve"> </w:t>
      </w:r>
      <w:r>
        <w:t xml:space="preserve">that indicated that XML might become popular has been changed to state that </w:t>
      </w:r>
      <w:r w:rsidRPr="00430E83">
        <w:rPr>
          <w:rStyle w:val="Code"/>
        </w:rPr>
        <w:t>TextMessage</w:t>
      </w:r>
      <w:r>
        <w:rPr>
          <w:i/>
          <w:iCs/>
        </w:rPr>
        <w:t xml:space="preserve"> </w:t>
      </w:r>
      <w:r>
        <w:t>can be used to send XML messages.</w:t>
      </w:r>
    </w:p>
    <w:p w:rsidR="00000000" w:rsidRDefault="00741663">
      <w:pPr>
        <w:pStyle w:val="ListParagraph"/>
        <w:pPrChange w:id="6935" w:author="Nigel Deakin" w:date="2011-11-03T15:12:00Z">
          <w:pPr>
            <w:pStyle w:val="Paragraph"/>
          </w:pPr>
        </w:pPrChange>
      </w:pPr>
      <w:del w:id="6936" w:author="Nigel Deakin" w:date="2011-11-03T15:11:00Z">
        <w:r w:rsidDel="006C4B8D">
          <w:delText>6.</w:delText>
        </w:r>
      </w:del>
      <w:r>
        <w:t xml:space="preserve"> XA interfaces</w:t>
      </w:r>
    </w:p>
    <w:p w:rsidR="00741663" w:rsidRDefault="00741663" w:rsidP="00B87448">
      <w:pPr>
        <w:pStyle w:val="ListBullet1Cont"/>
      </w:pPr>
      <w:r>
        <w:t>The descriptions of the XA interfaces now state that those interfaces are primarily used by JMS providers, and are optional; that is, the JMS provider is not required to support them. Use of the XA interfaces by a client program may lead to non-portable code.</w:t>
      </w:r>
    </w:p>
    <w:p w:rsidR="00741663" w:rsidRDefault="00741663" w:rsidP="00B87448">
      <w:pPr>
        <w:pStyle w:val="ListBullet1Cont"/>
      </w:pPr>
      <w:r>
        <w:t>Interfaces affected:</w:t>
      </w:r>
    </w:p>
    <w:p w:rsidR="00741663" w:rsidRDefault="00741663" w:rsidP="00B87448">
      <w:pPr>
        <w:pStyle w:val="ListBullet1Code"/>
      </w:pPr>
      <w:r>
        <w:t>XAConnection</w:t>
      </w:r>
    </w:p>
    <w:p w:rsidR="00741663" w:rsidRDefault="00741663" w:rsidP="00B87448">
      <w:pPr>
        <w:pStyle w:val="ListBullet1Code"/>
      </w:pPr>
      <w:r>
        <w:t>XAConnectionFactory</w:t>
      </w:r>
    </w:p>
    <w:p w:rsidR="00741663" w:rsidRDefault="00741663" w:rsidP="00B87448">
      <w:pPr>
        <w:pStyle w:val="ListBullet1Code"/>
      </w:pPr>
      <w:r>
        <w:t>XAQueueConnection</w:t>
      </w:r>
    </w:p>
    <w:p w:rsidR="00741663" w:rsidRDefault="00741663" w:rsidP="00B87448">
      <w:pPr>
        <w:pStyle w:val="ListBullet1Code"/>
      </w:pPr>
      <w:r>
        <w:t>XAQueueConnectionFactory</w:t>
      </w:r>
    </w:p>
    <w:p w:rsidR="00741663" w:rsidRDefault="00741663" w:rsidP="00B87448">
      <w:pPr>
        <w:pStyle w:val="ListBullet1Code"/>
      </w:pPr>
      <w:r>
        <w:t>XAQueueSession</w:t>
      </w:r>
    </w:p>
    <w:p w:rsidR="00741663" w:rsidRDefault="00741663" w:rsidP="00B87448">
      <w:pPr>
        <w:pStyle w:val="ListBullet1Code"/>
      </w:pPr>
      <w:r>
        <w:t>XASession</w:t>
      </w:r>
    </w:p>
    <w:p w:rsidR="00741663" w:rsidRDefault="00741663" w:rsidP="00B87448">
      <w:pPr>
        <w:pStyle w:val="ListBullet1Code"/>
      </w:pPr>
      <w:r>
        <w:t>XATopicConnection</w:t>
      </w:r>
    </w:p>
    <w:p w:rsidR="00741663" w:rsidRDefault="00741663" w:rsidP="00B87448">
      <w:pPr>
        <w:pStyle w:val="ListBullet1Code"/>
      </w:pPr>
      <w:r>
        <w:t>XATopicConnectionFactory</w:t>
      </w:r>
    </w:p>
    <w:p w:rsidR="00741663" w:rsidRDefault="00741663" w:rsidP="00B87448">
      <w:pPr>
        <w:pStyle w:val="ListBullet1Code"/>
      </w:pPr>
      <w:r>
        <w:t>XATopicSession</w:t>
      </w:r>
    </w:p>
    <w:p w:rsidR="00DB6872" w:rsidRDefault="00741663" w:rsidP="00DB6872">
      <w:pPr>
        <w:pStyle w:val="ListParagraph"/>
      </w:pPr>
      <w:del w:id="6937" w:author="Nigel Deakin" w:date="2011-11-03T15:12:00Z">
        <w:r w:rsidDel="006C4B8D">
          <w:delText xml:space="preserve">4. </w:delText>
        </w:r>
      </w:del>
      <w:r>
        <w:t xml:space="preserve">The descriptions of </w:t>
      </w:r>
      <w:r w:rsidRPr="00430E83">
        <w:rPr>
          <w:rStyle w:val="Code"/>
        </w:rPr>
        <w:t>QueueSession</w:t>
      </w:r>
      <w:r>
        <w:rPr>
          <w:i/>
          <w:iCs/>
        </w:rPr>
        <w:t xml:space="preserve">, </w:t>
      </w:r>
      <w:r w:rsidRPr="00430E83">
        <w:rPr>
          <w:rStyle w:val="Code"/>
        </w:rPr>
        <w:t>TopicSession</w:t>
      </w:r>
      <w:r>
        <w:rPr>
          <w:i/>
          <w:iCs/>
        </w:rPr>
        <w:t xml:space="preserve">, </w:t>
      </w:r>
      <w:r>
        <w:t xml:space="preserve">and </w:t>
      </w:r>
      <w:r w:rsidRPr="00430E83">
        <w:rPr>
          <w:rStyle w:val="Code"/>
        </w:rPr>
        <w:t>QueueConnection</w:t>
      </w:r>
      <w:r>
        <w:rPr>
          <w:i/>
          <w:iCs/>
        </w:rPr>
        <w:t xml:space="preserve"> </w:t>
      </w:r>
      <w:r>
        <w:t xml:space="preserve">now list methods that must not be called through these interfaces. These methods are a result of inheritance, but are not appropriate to be called from domain-specific interfaces. These are also described in </w:t>
      </w:r>
      <w:r w:rsidR="00AA7582">
        <w:t xml:space="preserve">Section </w:t>
      </w:r>
      <w:r w:rsidR="00D71E00">
        <w:fldChar w:fldCharType="begin"/>
      </w:r>
      <w:r w:rsidR="00AA7582">
        <w:instrText xml:space="preserve"> REF RTF31363138313a204865616431 \r \h </w:instrText>
      </w:r>
      <w:r w:rsidR="00D71E00">
        <w:fldChar w:fldCharType="separate"/>
      </w:r>
      <w:r w:rsidR="00533AC6">
        <w:t>4.11</w:t>
      </w:r>
      <w:r w:rsidR="00D71E00">
        <w:fldChar w:fldCharType="end"/>
      </w:r>
      <w:r w:rsidR="00AA7582">
        <w:t xml:space="preserve"> "</w:t>
      </w:r>
      <w:r w:rsidR="00D71E00">
        <w:fldChar w:fldCharType="begin"/>
      </w:r>
      <w:r w:rsidR="00AA7582">
        <w:instrText xml:space="preserve"> REF RTF31363138313a204865616431 \h </w:instrText>
      </w:r>
      <w:r w:rsidR="00D71E00">
        <w:fldChar w:fldCharType="separate"/>
      </w:r>
      <w:r w:rsidR="00533AC6">
        <w:t>Method inheritance across messaging domains</w:t>
      </w:r>
      <w:r w:rsidR="00D71E00">
        <w:fldChar w:fldCharType="end"/>
      </w:r>
      <w:r w:rsidR="00AA7582">
        <w:t xml:space="preserve">". </w:t>
      </w:r>
      <w:r>
        <w:t xml:space="preserve">If they are invoked, an </w:t>
      </w:r>
      <w:r w:rsidRPr="00430E83">
        <w:rPr>
          <w:rStyle w:val="Code"/>
        </w:rPr>
        <w:t>IllegalStateException</w:t>
      </w:r>
      <w:r>
        <w:t xml:space="preserve"> must be thrown.</w:t>
      </w:r>
    </w:p>
    <w:p w:rsidR="00AA7582" w:rsidRDefault="00D65274" w:rsidP="00D65274">
      <w:pPr>
        <w:pStyle w:val="Caption"/>
      </w:pPr>
      <w:proofErr w:type="gramStart"/>
      <w:r>
        <w:t xml:space="preserve">Table </w:t>
      </w:r>
      <w:r w:rsidR="00D71E00">
        <w:fldChar w:fldCharType="begin"/>
      </w:r>
      <w:r w:rsidR="000E5B15">
        <w:instrText xml:space="preserve"> STYLEREF 1 \s </w:instrText>
      </w:r>
      <w:r w:rsidR="00D71E00">
        <w:fldChar w:fldCharType="separate"/>
      </w:r>
      <w:r w:rsidR="00533AC6">
        <w:rPr>
          <w:noProof/>
        </w:rPr>
        <w:t>11</w:t>
      </w:r>
      <w:r w:rsidR="00D71E00">
        <w:fldChar w:fldCharType="end"/>
      </w:r>
      <w:r w:rsidR="00F6232A">
        <w:t>.</w:t>
      </w:r>
      <w:proofErr w:type="gramEnd"/>
      <w:r w:rsidR="00D71E00">
        <w:fldChar w:fldCharType="begin"/>
      </w:r>
      <w:r w:rsidR="00F12185">
        <w:instrText xml:space="preserve"> SEQ Table \* ARABIC \s 1 </w:instrText>
      </w:r>
      <w:r w:rsidR="00D71E00">
        <w:fldChar w:fldCharType="separate"/>
      </w:r>
      <w:r w:rsidR="00533AC6">
        <w:rPr>
          <w:noProof/>
        </w:rPr>
        <w:t>2</w:t>
      </w:r>
      <w:r w:rsidR="00D71E00">
        <w:fldChar w:fldCharType="end"/>
      </w:r>
      <w:r>
        <w:t xml:space="preserve"> </w:t>
      </w:r>
      <w:r w:rsidR="000838E8">
        <w:t>Domain d</w:t>
      </w:r>
      <w:r w:rsidR="00435283">
        <w:t>ependent i</w:t>
      </w:r>
      <w:r w:rsidRPr="007C5A6A">
        <w:t>nterfaces</w:t>
      </w:r>
    </w:p>
    <w:tbl>
      <w:tblPr>
        <w:tblW w:w="0" w:type="auto"/>
        <w:tblInd w:w="2883" w:type="dxa"/>
        <w:tblLayout w:type="fixed"/>
        <w:tblCellMar>
          <w:left w:w="57" w:type="dxa"/>
          <w:right w:w="57" w:type="dxa"/>
        </w:tblCellMar>
        <w:tblLook w:val="0000"/>
      </w:tblPr>
      <w:tblGrid>
        <w:gridCol w:w="1994"/>
        <w:gridCol w:w="4252"/>
      </w:tblGrid>
      <w:tr w:rsidR="00AD2E9B" w:rsidRPr="00AD2E9B" w:rsidTr="00AD2E9B">
        <w:trPr>
          <w:cantSplit/>
          <w:trHeight w:val="284"/>
          <w:tblHeader/>
        </w:trPr>
        <w:tc>
          <w:tcPr>
            <w:tcW w:w="1994"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Interface</w:t>
            </w:r>
          </w:p>
        </w:tc>
        <w:tc>
          <w:tcPr>
            <w:tcW w:w="4252" w:type="dxa"/>
            <w:tcBorders>
              <w:top w:val="single" w:sz="2" w:space="0" w:color="000000"/>
              <w:left w:val="single" w:sz="2" w:space="0" w:color="000000"/>
              <w:bottom w:val="single" w:sz="4" w:space="0" w:color="000000"/>
              <w:right w:val="single" w:sz="2" w:space="0" w:color="000000"/>
            </w:tcBorders>
            <w:vAlign w:val="bottom"/>
          </w:tcPr>
          <w:p w:rsidR="00AD2E9B" w:rsidRPr="00AD2E9B" w:rsidRDefault="00AD2E9B" w:rsidP="00AD2E9B">
            <w:pPr>
              <w:spacing w:before="0" w:line="220" w:lineRule="atLeast"/>
              <w:ind w:left="0"/>
              <w:rPr>
                <w:rFonts w:eastAsia="Calibri"/>
                <w:b/>
                <w:bCs/>
                <w:spacing w:val="0"/>
                <w:sz w:val="18"/>
                <w:szCs w:val="18"/>
              </w:rPr>
            </w:pPr>
            <w:r w:rsidRPr="00AD2E9B">
              <w:rPr>
                <w:rFonts w:eastAsia="Calibri"/>
                <w:b/>
                <w:bCs/>
                <w:sz w:val="18"/>
                <w:szCs w:val="18"/>
              </w:rPr>
              <w:t>Method</w:t>
            </w:r>
          </w:p>
        </w:tc>
      </w:tr>
      <w:tr w:rsidR="00AD2E9B" w:rsidRPr="00AD2E9B">
        <w:trPr>
          <w:trHeight w:val="284"/>
        </w:trPr>
        <w:tc>
          <w:tcPr>
            <w:tcW w:w="1994"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QueueConnection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createDurableConnectionConsumer</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QueueSession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createDurableSubscriber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createTopic</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unsubscribe</w:t>
            </w:r>
          </w:p>
        </w:tc>
      </w:tr>
      <w:tr w:rsidR="00AD2E9B" w:rsidRPr="00AD2E9B">
        <w:trPr>
          <w:trHeight w:val="284"/>
        </w:trPr>
        <w:tc>
          <w:tcPr>
            <w:tcW w:w="1994" w:type="dxa"/>
            <w:vMerge w:val="restart"/>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0"/>
              <w:rPr>
                <w:rStyle w:val="Code"/>
                <w:rFonts w:eastAsia="Calibri"/>
              </w:rPr>
            </w:pPr>
            <w:r w:rsidRPr="00430E83">
              <w:rPr>
                <w:rStyle w:val="Code"/>
                <w:rFonts w:eastAsia="Calibri"/>
              </w:rPr>
              <w:t>TopicSession</w:t>
            </w: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createQueueBrowser</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createQueue</w:t>
            </w:r>
          </w:p>
        </w:tc>
      </w:tr>
      <w:tr w:rsidR="00AD2E9B" w:rsidRPr="00AD2E9B">
        <w:trPr>
          <w:trHeight w:val="284"/>
        </w:trPr>
        <w:tc>
          <w:tcPr>
            <w:tcW w:w="1994" w:type="dxa"/>
            <w:vMerge/>
            <w:tcBorders>
              <w:top w:val="nil"/>
              <w:left w:val="single" w:sz="2" w:space="0" w:color="000000"/>
              <w:bottom w:val="single" w:sz="2" w:space="0" w:color="000000"/>
              <w:right w:val="single" w:sz="2" w:space="0" w:color="000000"/>
            </w:tcBorders>
          </w:tcPr>
          <w:p w:rsidR="00AD2E9B" w:rsidRPr="00430E83" w:rsidRDefault="00AD2E9B" w:rsidP="00AD2E9B">
            <w:pPr>
              <w:widowControl w:val="0"/>
              <w:suppressAutoHyphens w:val="0"/>
              <w:spacing w:before="0" w:line="240" w:lineRule="auto"/>
              <w:ind w:left="0"/>
              <w:rPr>
                <w:rStyle w:val="Code"/>
                <w:rFonts w:eastAsia="Calibri"/>
              </w:rPr>
            </w:pPr>
          </w:p>
        </w:tc>
        <w:tc>
          <w:tcPr>
            <w:tcW w:w="4252" w:type="dxa"/>
            <w:tcBorders>
              <w:top w:val="nil"/>
              <w:left w:val="single" w:sz="2" w:space="0" w:color="000000"/>
              <w:bottom w:val="single" w:sz="2" w:space="0" w:color="000000"/>
              <w:right w:val="single" w:sz="2" w:space="0" w:color="000000"/>
            </w:tcBorders>
          </w:tcPr>
          <w:p w:rsidR="00AD2E9B" w:rsidRPr="00430E83" w:rsidRDefault="00AD2E9B" w:rsidP="00AD2E9B">
            <w:pPr>
              <w:spacing w:before="0" w:line="220" w:lineRule="atLeast"/>
              <w:ind w:left="60"/>
              <w:rPr>
                <w:rStyle w:val="Code"/>
                <w:rFonts w:eastAsia="Calibri"/>
              </w:rPr>
            </w:pPr>
            <w:r w:rsidRPr="00430E83">
              <w:rPr>
                <w:rStyle w:val="Code"/>
                <w:rFonts w:eastAsia="Calibri"/>
              </w:rPr>
              <w:t>createTemporaryQueue</w:t>
            </w:r>
          </w:p>
        </w:tc>
      </w:tr>
    </w:tbl>
    <w:p w:rsidR="00000000" w:rsidRDefault="00392643">
      <w:pPr>
        <w:pStyle w:val="Appendix2"/>
        <w:rPr>
          <w:ins w:id="6938" w:author="Nigel Deakin" w:date="2012-02-03T17:13:00Z"/>
        </w:rPr>
        <w:pPrChange w:id="6939" w:author="Nigel Deakin" w:date="2011-12-13T19:17:00Z">
          <w:pPr>
            <w:pStyle w:val="Paragraph"/>
          </w:pPr>
        </w:pPrChange>
      </w:pPr>
      <w:bookmarkStart w:id="6940" w:name="_Toc311729415"/>
      <w:bookmarkStart w:id="6941" w:name="_Ref316231041"/>
      <w:bookmarkStart w:id="6942" w:name="_Ref316231047"/>
      <w:bookmarkStart w:id="6943" w:name="_Ref316231056"/>
      <w:bookmarkStart w:id="6944" w:name="_Ref316231118"/>
      <w:bookmarkStart w:id="6945" w:name="_Toc339906545"/>
      <w:ins w:id="6946" w:author="Nigel Deakin" w:date="2012-02-03T16:05:00Z">
        <w:r>
          <w:t>Version 2.0</w:t>
        </w:r>
      </w:ins>
      <w:bookmarkEnd w:id="6940"/>
      <w:bookmarkEnd w:id="6941"/>
      <w:bookmarkEnd w:id="6942"/>
      <w:bookmarkEnd w:id="6943"/>
      <w:bookmarkEnd w:id="6944"/>
      <w:bookmarkEnd w:id="6945"/>
    </w:p>
    <w:p w:rsidR="00000000" w:rsidRDefault="00DC0EC3">
      <w:pPr>
        <w:rPr>
          <w:ins w:id="6947" w:author="Nigel Deakin" w:date="2012-02-03T16:05:00Z"/>
        </w:rPr>
        <w:pPrChange w:id="6948" w:author="Nigel Deakin" w:date="2012-02-03T17:42:00Z">
          <w:pPr>
            <w:pStyle w:val="Paragraph"/>
          </w:pPr>
        </w:pPrChange>
      </w:pPr>
      <w:ins w:id="6949" w:author="Nigel Deakin" w:date="2012-02-03T17:14:00Z">
        <w:r>
          <w:t xml:space="preserve">All changes made for JMS 2.0 are </w:t>
        </w:r>
        <w:r w:rsidR="004479C4">
          <w:t xml:space="preserve">represented </w:t>
        </w:r>
      </w:ins>
      <w:ins w:id="6950" w:author="Nigel Deakin" w:date="2012-02-03T17:41:00Z">
        <w:r w:rsidR="008B615F">
          <w:t>by individual</w:t>
        </w:r>
      </w:ins>
      <w:ins w:id="6951" w:author="Nigel Deakin" w:date="2012-02-03T17:14:00Z">
        <w:r w:rsidR="004479C4">
          <w:t xml:space="preserve"> issues in the JMS specification issue tracker at </w:t>
        </w:r>
      </w:ins>
      <w:ins w:id="6952" w:author="Nigel Deakin" w:date="2012-02-03T17:42:00Z">
        <w:r w:rsidR="00D71E00">
          <w:rPr>
            <w:rStyle w:val="Code"/>
          </w:rPr>
          <w:fldChar w:fldCharType="begin"/>
        </w:r>
        <w:r w:rsidR="008B615F">
          <w:rPr>
            <w:rStyle w:val="Code"/>
          </w:rPr>
          <w:instrText xml:space="preserve"> HYPERLINK "</w:instrText>
        </w:r>
      </w:ins>
      <w:ins w:id="6953" w:author="Nigel Deakin" w:date="2012-02-03T17:41:00Z">
        <w:r w:rsidR="00D71E00" w:rsidRPr="00D71E00">
          <w:rPr>
            <w:rStyle w:val="Code"/>
            <w:rPrChange w:id="6954" w:author="Nigel Deakin" w:date="2012-02-03T17:42:00Z">
              <w:rPr>
                <w:rFonts w:ascii="Courier New" w:hAnsi="Courier New" w:cs="Courier New"/>
                <w:lang w:eastAsia="en-US" w:bidi="en-US"/>
              </w:rPr>
            </w:rPrChange>
          </w:rPr>
          <w:instrText>http://http://java.net/jira/browse/JMS_SPEC</w:instrText>
        </w:r>
      </w:ins>
      <w:ins w:id="6955" w:author="Nigel Deakin" w:date="2012-02-03T17:42:00Z">
        <w:r w:rsidR="008B615F">
          <w:rPr>
            <w:rStyle w:val="Code"/>
          </w:rPr>
          <w:instrText xml:space="preserve">" </w:instrText>
        </w:r>
        <w:r w:rsidR="00D71E00">
          <w:rPr>
            <w:rStyle w:val="Code"/>
          </w:rPr>
          <w:fldChar w:fldCharType="separate"/>
        </w:r>
      </w:ins>
      <w:ins w:id="6956" w:author="Nigel Deakin" w:date="2012-02-03T17:41:00Z">
        <w:r w:rsidR="00D71E00" w:rsidRPr="00D71E00">
          <w:rPr>
            <w:rStyle w:val="Hyperlink"/>
            <w:sz w:val="18"/>
            <w:rPrChange w:id="6957" w:author="Nigel Deakin" w:date="2012-02-03T17:42:00Z">
              <w:rPr>
                <w:rFonts w:ascii="Courier New" w:hAnsi="Courier New" w:cs="Courier New"/>
                <w:lang w:eastAsia="en-US" w:bidi="en-US"/>
              </w:rPr>
            </w:rPrChange>
          </w:rPr>
          <w:t>http://http://java.net/jira/browse/JMS_SPEC</w:t>
        </w:r>
      </w:ins>
      <w:ins w:id="6958" w:author="Nigel Deakin" w:date="2012-02-03T17:42:00Z">
        <w:r w:rsidR="00D71E00">
          <w:rPr>
            <w:rStyle w:val="Code"/>
          </w:rPr>
          <w:fldChar w:fldCharType="end"/>
        </w:r>
        <w:r w:rsidR="008B615F">
          <w:rPr>
            <w:rStyle w:val="Code"/>
          </w:rPr>
          <w:t xml:space="preserve">. </w:t>
        </w:r>
      </w:ins>
      <w:ins w:id="6959" w:author="Nigel Deakin" w:date="2012-02-03T17:44:00Z">
        <w:r w:rsidR="008B615F">
          <w:t>The appropriate issue number</w:t>
        </w:r>
      </w:ins>
      <w:ins w:id="6960" w:author="Nigel Deakin" w:date="2012-02-03T17:43:00Z">
        <w:r w:rsidR="00D71E00" w:rsidRPr="00D71E00">
          <w:rPr>
            <w:rPrChange w:id="6961" w:author="Nigel Deakin" w:date="2012-02-03T17:43:00Z">
              <w:rPr>
                <w:rFonts w:ascii="Courier New" w:hAnsi="Courier New" w:cs="Courier New"/>
                <w:lang w:eastAsia="en-US" w:bidi="en-US"/>
              </w:rPr>
            </w:rPrChange>
          </w:rPr>
          <w:t xml:space="preserve"> </w:t>
        </w:r>
      </w:ins>
      <w:ins w:id="6962" w:author="Nigel Deakin" w:date="2012-02-03T17:44:00Z">
        <w:r w:rsidR="008B615F">
          <w:t>(e.g.</w:t>
        </w:r>
      </w:ins>
      <w:ins w:id="6963" w:author="Nigel Deakin" w:date="2012-02-03T17:43:00Z">
        <w:r w:rsidR="00D71E00" w:rsidRPr="00D71E00">
          <w:rPr>
            <w:rPrChange w:id="6964" w:author="Nigel Deakin" w:date="2012-02-03T17:43:00Z">
              <w:rPr>
                <w:rFonts w:ascii="Courier New" w:hAnsi="Courier New" w:cs="Courier New"/>
                <w:lang w:eastAsia="en-US" w:bidi="en-US"/>
              </w:rPr>
            </w:rPrChange>
          </w:rPr>
          <w:t xml:space="preserve"> </w:t>
        </w:r>
      </w:ins>
      <w:ins w:id="6965" w:author="Nigel Deakin" w:date="2012-02-03T17:44:00Z">
        <w:r w:rsidR="008B615F">
          <w:t xml:space="preserve">JMS_SPEC-64) is </w:t>
        </w:r>
        <w:r w:rsidR="006A3D1F">
          <w:t>given for each change below.</w:t>
        </w:r>
      </w:ins>
    </w:p>
    <w:p w:rsidR="00000000" w:rsidRDefault="00392643">
      <w:pPr>
        <w:pStyle w:val="Appendix3"/>
        <w:rPr>
          <w:ins w:id="6966" w:author="Nigel Deakin" w:date="2012-02-03T16:22:00Z"/>
        </w:rPr>
        <w:pPrChange w:id="6967" w:author="Nigel Deakin" w:date="2011-12-13T19:18:00Z">
          <w:pPr>
            <w:pStyle w:val="Paragraph"/>
          </w:pPr>
        </w:pPrChange>
      </w:pPr>
      <w:bookmarkStart w:id="6968" w:name="_Toc339906546"/>
      <w:bookmarkStart w:id="6969" w:name="_Toc311729416"/>
      <w:ins w:id="6970" w:author="Nigel Deakin" w:date="2012-02-03T16:06:00Z">
        <w:r>
          <w:t>Re-ordering of chapters</w:t>
        </w:r>
      </w:ins>
      <w:bookmarkEnd w:id="6968"/>
    </w:p>
    <w:p w:rsidR="00431B03" w:rsidRDefault="00431B03" w:rsidP="00431B03">
      <w:pPr>
        <w:rPr>
          <w:ins w:id="6971" w:author="Nigel Deakin" w:date="2012-02-03T16:22:00Z"/>
        </w:rPr>
      </w:pPr>
      <w:ins w:id="6972" w:author="Nigel Deakin" w:date="2012-02-03T16:22:00Z">
        <w:r>
          <w:t>Chapter 10 "</w:t>
        </w:r>
        <w:r w:rsidR="00D71E00">
          <w:fldChar w:fldCharType="begin"/>
        </w:r>
        <w:r>
          <w:instrText xml:space="preserve"> REF _Ref316049528 \h </w:instrText>
        </w:r>
      </w:ins>
      <w:ins w:id="6973" w:author="Nigel Deakin" w:date="2012-02-03T16:22:00Z">
        <w:r w:rsidR="00D71E00">
          <w:fldChar w:fldCharType="separate"/>
        </w:r>
      </w:ins>
      <w:r w:rsidR="00533AC6" w:rsidRPr="00362225">
        <w:t>Issues</w:t>
      </w:r>
      <w:ins w:id="6974" w:author="Nigel Deakin" w:date="2012-02-03T16:22:00Z">
        <w:r w:rsidR="00D71E00">
          <w:fldChar w:fldCharType="end"/>
        </w:r>
        <w:r>
          <w:t>" and chapter 11 "</w:t>
        </w:r>
        <w:r w:rsidR="00D71E00">
          <w:fldChar w:fldCharType="begin"/>
        </w:r>
        <w:r>
          <w:instrText xml:space="preserve"> REF _Ref308006495 \h </w:instrText>
        </w:r>
      </w:ins>
      <w:ins w:id="6975" w:author="Nigel Deakin" w:date="2012-02-03T16:22:00Z">
        <w:r w:rsidR="00D71E00">
          <w:fldChar w:fldCharType="separate"/>
        </w:r>
      </w:ins>
      <w:ins w:id="6976" w:author="Nigel Deakin" w:date="2012-03-12T14:50:00Z">
        <w:r w:rsidR="00533AC6">
          <w:t>Change h</w:t>
        </w:r>
        <w:r w:rsidR="00533AC6" w:rsidRPr="00CC11BD">
          <w:t>istory</w:t>
        </w:r>
      </w:ins>
      <w:del w:id="6977" w:author="Nigel Deakin" w:date="2012-03-12T14:49:00Z">
        <w:r w:rsidR="007214A1" w:rsidDel="00533AC6">
          <w:delText>Change h</w:delText>
        </w:r>
        <w:r w:rsidR="007214A1" w:rsidRPr="00CC11BD" w:rsidDel="00533AC6">
          <w:delText>istory</w:delText>
        </w:r>
      </w:del>
      <w:ins w:id="6978" w:author="Nigel Deakin" w:date="2012-02-03T16:22:00Z">
        <w:r w:rsidR="00D71E00">
          <w:fldChar w:fldCharType="end"/>
        </w:r>
        <w:r>
          <w:t xml:space="preserve">" have become appendices </w:t>
        </w:r>
        <w:r w:rsidR="00D71E00">
          <w:fldChar w:fldCharType="begin"/>
        </w:r>
        <w:r>
          <w:instrText xml:space="preserve"> REF _Ref316049530 \r \h </w:instrText>
        </w:r>
      </w:ins>
      <w:ins w:id="6979" w:author="Nigel Deakin" w:date="2012-02-03T16:22:00Z">
        <w:r w:rsidR="00D71E00">
          <w:fldChar w:fldCharType="separate"/>
        </w:r>
      </w:ins>
      <w:r w:rsidR="00533AC6">
        <w:t>A</w:t>
      </w:r>
      <w:ins w:id="6980" w:author="Nigel Deakin" w:date="2012-02-03T16:22:00Z">
        <w:r w:rsidR="00D71E00">
          <w:fldChar w:fldCharType="end"/>
        </w:r>
        <w:r>
          <w:t xml:space="preserve"> and </w:t>
        </w:r>
        <w:r w:rsidR="00D71E00">
          <w:fldChar w:fldCharType="begin"/>
        </w:r>
        <w:r>
          <w:instrText xml:space="preserve"> REF _Ref308006495 \r \h </w:instrText>
        </w:r>
      </w:ins>
      <w:ins w:id="6981" w:author="Nigel Deakin" w:date="2012-02-03T16:22:00Z">
        <w:r w:rsidR="00D71E00">
          <w:fldChar w:fldCharType="separate"/>
        </w:r>
      </w:ins>
      <w:r w:rsidR="00533AC6">
        <w:t>B</w:t>
      </w:r>
      <w:ins w:id="6982" w:author="Nigel Deakin" w:date="2012-02-03T16:22:00Z">
        <w:r w:rsidR="00D71E00">
          <w:fldChar w:fldCharType="end"/>
        </w:r>
        <w:r>
          <w:t xml:space="preserve"> and moved to the end of the specification.</w:t>
        </w:r>
      </w:ins>
    </w:p>
    <w:p w:rsidR="00431B03" w:rsidRDefault="00431B03" w:rsidP="00431B03">
      <w:pPr>
        <w:rPr>
          <w:ins w:id="6983" w:author="Nigel Deakin" w:date="2012-02-03T16:48:00Z"/>
        </w:rPr>
      </w:pPr>
      <w:ins w:id="6984" w:author="Nigel Deakin" w:date="2012-02-03T16:22:00Z">
        <w:r>
          <w:t xml:space="preserve">New chapters </w:t>
        </w:r>
        <w:r w:rsidR="00D71E00">
          <w:fldChar w:fldCharType="begin"/>
        </w:r>
        <w:r>
          <w:instrText xml:space="preserve"> REF _Ref315098116 \r \h </w:instrText>
        </w:r>
      </w:ins>
      <w:ins w:id="6985" w:author="Nigel Deakin" w:date="2012-02-03T16:22:00Z">
        <w:r w:rsidR="00D71E00">
          <w:fldChar w:fldCharType="separate"/>
        </w:r>
      </w:ins>
      <w:r w:rsidR="00533AC6">
        <w:t>10</w:t>
      </w:r>
      <w:ins w:id="6986" w:author="Nigel Deakin" w:date="2012-02-03T16:22:00Z">
        <w:r w:rsidR="00D71E00">
          <w:fldChar w:fldCharType="end"/>
        </w:r>
        <w:r>
          <w:t xml:space="preserve"> "</w:t>
        </w:r>
        <w:r w:rsidR="00D71E00">
          <w:fldChar w:fldCharType="begin"/>
        </w:r>
        <w:r>
          <w:instrText xml:space="preserve"> REF _Ref315098116 \h </w:instrText>
        </w:r>
      </w:ins>
      <w:ins w:id="6987" w:author="Nigel Deakin" w:date="2012-02-03T16:22:00Z">
        <w:r w:rsidR="00D71E00">
          <w:fldChar w:fldCharType="separate"/>
        </w:r>
      </w:ins>
      <w:ins w:id="6988" w:author="Nigel Deakin" w:date="2012-03-12T14:50:00Z">
        <w:r w:rsidR="00533AC6">
          <w:t>Use of JMS API in Java EE applications</w:t>
        </w:r>
      </w:ins>
      <w:ins w:id="6989" w:author="Nigel Deakin" w:date="2012-02-03T16:22:00Z">
        <w:r w:rsidR="00D71E00">
          <w:fldChar w:fldCharType="end"/>
        </w:r>
        <w:r>
          <w:t xml:space="preserve">" and </w:t>
        </w:r>
        <w:r w:rsidR="00D71E00">
          <w:fldChar w:fldCharType="begin"/>
        </w:r>
        <w:r>
          <w:instrText xml:space="preserve"> REF _Ref316049533 \r \h </w:instrText>
        </w:r>
      </w:ins>
      <w:ins w:id="6990" w:author="Nigel Deakin" w:date="2012-02-03T16:22:00Z">
        <w:r w:rsidR="00D71E00">
          <w:fldChar w:fldCharType="separate"/>
        </w:r>
      </w:ins>
      <w:r w:rsidR="00533AC6">
        <w:t>11</w:t>
      </w:r>
      <w:ins w:id="6991" w:author="Nigel Deakin" w:date="2012-02-03T16:22:00Z">
        <w:r w:rsidR="00D71E00">
          <w:fldChar w:fldCharType="end"/>
        </w:r>
        <w:r>
          <w:t xml:space="preserve"> "</w:t>
        </w:r>
        <w:r w:rsidR="00D71E00">
          <w:fldChar w:fldCharType="begin"/>
        </w:r>
        <w:r>
          <w:instrText xml:space="preserve"> REF _Ref316049532 \h </w:instrText>
        </w:r>
      </w:ins>
      <w:ins w:id="6992" w:author="Nigel Deakin" w:date="2012-02-03T16:22:00Z">
        <w:r w:rsidR="00D71E00">
          <w:fldChar w:fldCharType="separate"/>
        </w:r>
      </w:ins>
      <w:ins w:id="6993" w:author="Nigel Deakin" w:date="2012-03-12T14:50:00Z">
        <w:r w:rsidR="00533AC6">
          <w:t>Simplified JMS API</w:t>
        </w:r>
      </w:ins>
      <w:ins w:id="6994" w:author="Nigel Deakin" w:date="2012-02-03T16:22:00Z">
        <w:r w:rsidR="00D71E00">
          <w:fldChar w:fldCharType="end"/>
        </w:r>
        <w:r>
          <w:t>" have been added.</w:t>
        </w:r>
      </w:ins>
    </w:p>
    <w:p w:rsidR="0080331E" w:rsidRDefault="0080331E" w:rsidP="0080331E">
      <w:pPr>
        <w:pStyle w:val="Appendix3"/>
        <w:rPr>
          <w:ins w:id="6995" w:author="Nigel Deakin" w:date="2012-02-03T18:56:00Z"/>
        </w:rPr>
      </w:pPr>
      <w:bookmarkStart w:id="6996" w:name="_Toc339906547"/>
      <w:ins w:id="6997" w:author="Nigel Deakin" w:date="2012-02-03T18:56:00Z">
        <w:r>
          <w:t>JMS providers must implement both P2P and Pub-Sub (JMS_SPEC-50)</w:t>
        </w:r>
        <w:bookmarkEnd w:id="6996"/>
      </w:ins>
    </w:p>
    <w:p w:rsidR="0080331E" w:rsidRDefault="0080331E" w:rsidP="0080331E">
      <w:pPr>
        <w:pStyle w:val="Paragraph"/>
        <w:rPr>
          <w:ins w:id="6998" w:author="Nigel Deakin" w:date="2012-02-03T18:56:00Z"/>
        </w:rPr>
      </w:pPr>
      <w:ins w:id="6999" w:author="Nigel Deakin" w:date="2012-02-03T18:56:00Z">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ins>
    </w:p>
    <w:p w:rsidR="000E5B15" w:rsidRDefault="0080331E" w:rsidP="000E5B15">
      <w:pPr>
        <w:pStyle w:val="Paragraph"/>
        <w:rPr>
          <w:ins w:id="7000" w:author="Nigel Deakin" w:date="2012-02-03T18:56:00Z"/>
        </w:rPr>
      </w:pPr>
      <w:ins w:id="7001" w:author="Nigel Deakin" w:date="2012-02-03T18:56:00Z">
        <w:r>
          <w:t xml:space="preserve">Section </w:t>
        </w:r>
        <w:r w:rsidR="00D71E00">
          <w:fldChar w:fldCharType="begin"/>
        </w:r>
        <w:r>
          <w:instrText xml:space="preserve"> REF _Ref313371485 \r \h </w:instrText>
        </w:r>
      </w:ins>
      <w:ins w:id="7002" w:author="Nigel Deakin" w:date="2012-02-03T18:56:00Z">
        <w:r w:rsidR="00D71E00">
          <w:fldChar w:fldCharType="separate"/>
        </w:r>
      </w:ins>
      <w:r w:rsidR="00533AC6">
        <w:t>1.3</w:t>
      </w:r>
      <w:ins w:id="7003" w:author="Nigel Deakin" w:date="2012-02-03T18:56:00Z">
        <w:r w:rsidR="00D71E00">
          <w:fldChar w:fldCharType="end"/>
        </w:r>
        <w:r>
          <w:t xml:space="preserve"> "</w:t>
        </w:r>
        <w:r w:rsidR="00D71E00">
          <w:fldChar w:fldCharType="begin"/>
        </w:r>
        <w:r>
          <w:instrText xml:space="preserve"> REF _Ref313371487 \h </w:instrText>
        </w:r>
      </w:ins>
      <w:ins w:id="7004" w:author="Nigel Deakin" w:date="2012-02-03T18:56:00Z">
        <w:r w:rsidR="00D71E00">
          <w:fldChar w:fldCharType="separate"/>
        </w:r>
      </w:ins>
      <w:r w:rsidR="00533AC6">
        <w:t>What is required by JMS</w:t>
      </w:r>
      <w:ins w:id="7005" w:author="Nigel Deakin" w:date="2012-02-03T18:56:00Z">
        <w:r w:rsidR="00D71E00">
          <w:fldChar w:fldCharType="end"/>
        </w:r>
        <w:r>
          <w:t xml:space="preserve">" has therefore been updated to delete the sentence that </w:t>
        </w:r>
        <w:proofErr w:type="gramStart"/>
        <w:r>
          <w:t>states "</w:t>
        </w:r>
        <w:proofErr w:type="gramEnd"/>
        <w:r w:rsidRPr="00FE703A">
          <w:rPr>
            <w:spacing w:val="2"/>
            <w:w w:val="100"/>
          </w:rPr>
          <w:t xml:space="preserve"> </w:t>
        </w:r>
        <w:r>
          <w:rPr>
            <w:spacing w:val="2"/>
            <w:w w:val="100"/>
          </w:rPr>
          <w:t>Providers of JMS point-to-point functionality are not required to provide publish/subscribe functionality and vice versa".</w:t>
        </w:r>
      </w:ins>
    </w:p>
    <w:p w:rsidR="000C1F23" w:rsidRDefault="000C1F23" w:rsidP="000C1F23">
      <w:pPr>
        <w:pStyle w:val="Appendix3"/>
        <w:rPr>
          <w:ins w:id="7006" w:author="Nigel Deakin" w:date="2012-02-03T18:57:00Z"/>
        </w:rPr>
      </w:pPr>
      <w:bookmarkStart w:id="7007" w:name="_Toc339906548"/>
      <w:ins w:id="7008" w:author="Nigel Deakin" w:date="2012-02-03T18:57:00Z">
        <w:r>
          <w:t>Use of JMS API in Java EE applications (</w:t>
        </w:r>
        <w:r w:rsidRPr="0026226E">
          <w:t>JMS_SPEC-45</w:t>
        </w:r>
        <w:r>
          <w:t xml:space="preserve"> and JMS_SPEC-27)</w:t>
        </w:r>
        <w:bookmarkEnd w:id="7007"/>
      </w:ins>
    </w:p>
    <w:p w:rsidR="000C1F23" w:rsidRDefault="000C1F23" w:rsidP="000C1F23">
      <w:pPr>
        <w:rPr>
          <w:ins w:id="7009" w:author="Nigel Deakin" w:date="2012-02-05T18:23:00Z"/>
        </w:rPr>
      </w:pPr>
      <w:ins w:id="7010" w:author="Nigel Deakin" w:date="2012-02-03T18:57:00Z">
        <w:r>
          <w:t xml:space="preserve">A new chapter </w:t>
        </w:r>
        <w:r w:rsidR="00D71E00">
          <w:fldChar w:fldCharType="begin"/>
        </w:r>
        <w:r>
          <w:instrText xml:space="preserve"> REF _Ref315098116 \r \h </w:instrText>
        </w:r>
      </w:ins>
      <w:ins w:id="7011" w:author="Nigel Deakin" w:date="2012-02-03T18:57:00Z">
        <w:r w:rsidR="00D71E00">
          <w:fldChar w:fldCharType="separate"/>
        </w:r>
      </w:ins>
      <w:r w:rsidR="00533AC6">
        <w:t>10</w:t>
      </w:r>
      <w:ins w:id="7012" w:author="Nigel Deakin" w:date="2012-02-03T18:57:00Z">
        <w:r w:rsidR="00D71E00">
          <w:fldChar w:fldCharType="end"/>
        </w:r>
        <w:r>
          <w:t xml:space="preserve"> "</w:t>
        </w:r>
        <w:r w:rsidR="00D71E00">
          <w:fldChar w:fldCharType="begin"/>
        </w:r>
        <w:r>
          <w:instrText xml:space="preserve"> REF _Ref315098116 \h </w:instrText>
        </w:r>
      </w:ins>
      <w:ins w:id="7013" w:author="Nigel Deakin" w:date="2012-02-03T18:57:00Z">
        <w:r w:rsidR="00D71E00">
          <w:fldChar w:fldCharType="separate"/>
        </w:r>
      </w:ins>
      <w:ins w:id="7014" w:author="Nigel Deakin" w:date="2012-03-12T14:50:00Z">
        <w:r w:rsidR="00533AC6">
          <w:t>Use of JMS API in Java EE applications</w:t>
        </w:r>
      </w:ins>
      <w:ins w:id="7015" w:author="Nigel Deakin" w:date="2012-02-03T18:57:00Z">
        <w:r w:rsidR="00D71E00">
          <w:fldChar w:fldCharType="end"/>
        </w:r>
        <w:r>
          <w:t xml:space="preserve">" has been added. This chapter incorporates and clarifies various additional requirements which were previously only described in the Java EE and EJB specifications. Section </w:t>
        </w:r>
        <w:r w:rsidR="00D71E00">
          <w:fldChar w:fldCharType="begin"/>
        </w:r>
        <w:r>
          <w:instrText xml:space="preserve"> REF _Ref315354556 \r \h </w:instrText>
        </w:r>
      </w:ins>
      <w:ins w:id="7016" w:author="Nigel Deakin" w:date="2012-02-03T18:57:00Z">
        <w:r w:rsidR="00D71E00">
          <w:fldChar w:fldCharType="separate"/>
        </w:r>
      </w:ins>
      <w:r w:rsidR="00533AC6">
        <w:t>10.2</w:t>
      </w:r>
      <w:ins w:id="7017" w:author="Nigel Deakin" w:date="2012-02-03T18:57:00Z">
        <w:r w:rsidR="00D71E00">
          <w:fldChar w:fldCharType="end"/>
        </w:r>
        <w:r>
          <w:t xml:space="preserve"> "</w:t>
        </w:r>
        <w:r w:rsidR="00D71E00">
          <w:fldChar w:fldCharType="begin"/>
        </w:r>
        <w:r>
          <w:instrText xml:space="preserve"> REF _Ref315354556 \h </w:instrText>
        </w:r>
      </w:ins>
      <w:ins w:id="7018" w:author="Nigel Deakin" w:date="2012-02-03T18:57:00Z">
        <w:r w:rsidR="00D71E00">
          <w:fldChar w:fldCharType="separate"/>
        </w:r>
      </w:ins>
      <w:ins w:id="7019" w:author="Nigel Deakin" w:date="2012-03-12T14:50:00Z">
        <w:r w:rsidR="00533AC6">
          <w:t>Restrictions on the use of JMS API in the Java EE web or EJB container</w:t>
        </w:r>
      </w:ins>
      <w:ins w:id="7020" w:author="Nigel Deakin" w:date="2012-02-03T18:57:00Z">
        <w:r w:rsidR="00D71E00">
          <w:fldChar w:fldCharType="end"/>
        </w:r>
        <w:r>
          <w:t xml:space="preserve">" includes a list of methods which may not be used in a Java EE web or EJB container and section </w:t>
        </w:r>
        <w:r w:rsidR="00D71E00">
          <w:fldChar w:fldCharType="begin"/>
        </w:r>
        <w:r>
          <w:instrText xml:space="preserve"> REF _Ref315185987 \r \h </w:instrText>
        </w:r>
      </w:ins>
      <w:ins w:id="7021" w:author="Nigel Deakin" w:date="2012-02-03T18:57:00Z">
        <w:r w:rsidR="00D71E00">
          <w:fldChar w:fldCharType="separate"/>
        </w:r>
      </w:ins>
      <w:r w:rsidR="00533AC6">
        <w:t>10.3</w:t>
      </w:r>
      <w:ins w:id="7022" w:author="Nigel Deakin" w:date="2012-02-03T18:57:00Z">
        <w:r w:rsidR="00D71E00">
          <w:fldChar w:fldCharType="end"/>
        </w:r>
        <w:r>
          <w:t xml:space="preserve"> "</w:t>
        </w:r>
        <w:r w:rsidR="00D71E00">
          <w:fldChar w:fldCharType="begin"/>
        </w:r>
        <w:r>
          <w:instrText xml:space="preserve"> REF _Ref315185987 \h </w:instrText>
        </w:r>
      </w:ins>
      <w:ins w:id="7023" w:author="Nigel Deakin" w:date="2012-02-03T18:57:00Z">
        <w:r w:rsidR="00D71E00">
          <w:fldChar w:fldCharType="separate"/>
        </w:r>
      </w:ins>
      <w:ins w:id="7024" w:author="Nigel Deakin" w:date="2012-03-12T14:50:00Z">
        <w:r w:rsidR="00533AC6">
          <w:t>Behaviour of JMS sessions in the Java EE web or EJB container</w:t>
        </w:r>
      </w:ins>
      <w:ins w:id="7025" w:author="Nigel Deakin" w:date="2012-02-03T18:57:00Z">
        <w:r w:rsidR="00D71E00">
          <w:fldChar w:fldCharType="end"/>
        </w:r>
        <w:r>
          <w:t xml:space="preserve">" clarifies how the arguments to </w:t>
        </w:r>
        <w:r w:rsidRPr="00E45228">
          <w:rPr>
            <w:rStyle w:val="Code"/>
          </w:rPr>
          <w:t>createSession</w:t>
        </w:r>
        <w:r>
          <w:t xml:space="preserve"> are mostly ignored when used in a</w:t>
        </w:r>
        <w:r w:rsidR="00F8303E">
          <w:t xml:space="preserve"> Java EE web or EJB container.</w:t>
        </w:r>
      </w:ins>
    </w:p>
    <w:p w:rsidR="00F8303E" w:rsidRDefault="00F8303E" w:rsidP="00F8303E">
      <w:pPr>
        <w:rPr>
          <w:ins w:id="7026" w:author="Nigel Deakin" w:date="2012-02-05T18:23:00Z"/>
        </w:rPr>
      </w:pPr>
      <w:ins w:id="7027" w:author="Nigel Deakin" w:date="2012-02-05T18:23:00Z">
        <w:r>
          <w:t xml:space="preserve">Section </w:t>
        </w:r>
        <w:r w:rsidR="00D71E00">
          <w:fldChar w:fldCharType="begin"/>
        </w:r>
        <w:r>
          <w:instrText xml:space="preserve"> REF _Ref315098206 \r \h </w:instrText>
        </w:r>
      </w:ins>
      <w:ins w:id="7028" w:author="Nigel Deakin" w:date="2012-02-05T18:23:00Z">
        <w:r w:rsidR="00D71E00">
          <w:fldChar w:fldCharType="separate"/>
        </w:r>
      </w:ins>
      <w:r w:rsidR="00533AC6">
        <w:t>1.4.7</w:t>
      </w:r>
      <w:ins w:id="7029" w:author="Nigel Deakin" w:date="2012-02-05T18:23:00Z">
        <w:r w:rsidR="00D71E00">
          <w:fldChar w:fldCharType="end"/>
        </w:r>
        <w:r>
          <w:t xml:space="preserve"> "</w:t>
        </w:r>
        <w:r w:rsidR="00D71E00">
          <w:fldChar w:fldCharType="begin"/>
        </w:r>
        <w:r>
          <w:instrText xml:space="preserve"> REF _Ref315098206 \h </w:instrText>
        </w:r>
      </w:ins>
      <w:ins w:id="7030" w:author="Nigel Deakin" w:date="2012-02-05T18:23:00Z">
        <w:r w:rsidR="00D71E00">
          <w:fldChar w:fldCharType="separate"/>
        </w:r>
      </w:ins>
      <w:ins w:id="7031" w:author="Nigel Deakin" w:date="2012-03-12T14:50:00Z">
        <w:r w:rsidR="00533AC6">
          <w:t>Java Platform, Enterprise Edition (Java EE)</w:t>
        </w:r>
      </w:ins>
      <w:del w:id="7032" w:author="Nigel Deakin" w:date="2012-03-12T14:49:00Z">
        <w:r w:rsidR="007214A1" w:rsidDel="00533AC6">
          <w:delText>Java , Enterprise Edition ()</w:delText>
        </w:r>
      </w:del>
      <w:ins w:id="7033" w:author="Nigel Deakin" w:date="2012-02-05T18:23:00Z">
        <w:r w:rsidR="00D71E00">
          <w:fldChar w:fldCharType="end"/>
        </w:r>
        <w:r>
          <w:t xml:space="preserve">" has been updated to refer to Java EE 7 rather than J2EE 1.3. A reference has also been added to the new chapter </w:t>
        </w:r>
        <w:r w:rsidR="00D71E00">
          <w:fldChar w:fldCharType="begin"/>
        </w:r>
        <w:r>
          <w:instrText xml:space="preserve"> REF _Ref315098116 \r \h </w:instrText>
        </w:r>
      </w:ins>
      <w:ins w:id="7034" w:author="Nigel Deakin" w:date="2012-02-05T18:23:00Z">
        <w:r w:rsidR="00D71E00">
          <w:fldChar w:fldCharType="separate"/>
        </w:r>
      </w:ins>
      <w:r w:rsidR="00533AC6">
        <w:t>10</w:t>
      </w:r>
      <w:ins w:id="7035" w:author="Nigel Deakin" w:date="2012-02-05T18:23:00Z">
        <w:r w:rsidR="00D71E00">
          <w:fldChar w:fldCharType="end"/>
        </w:r>
        <w:r>
          <w:t xml:space="preserve"> "</w:t>
        </w:r>
        <w:r w:rsidR="00D71E00">
          <w:fldChar w:fldCharType="begin"/>
        </w:r>
        <w:r>
          <w:instrText xml:space="preserve"> REF _Ref315098116 \h </w:instrText>
        </w:r>
      </w:ins>
      <w:ins w:id="7036" w:author="Nigel Deakin" w:date="2012-02-05T18:23:00Z">
        <w:r w:rsidR="00D71E00">
          <w:fldChar w:fldCharType="separate"/>
        </w:r>
      </w:ins>
      <w:ins w:id="7037" w:author="Nigel Deakin" w:date="2012-03-12T14:50:00Z">
        <w:r w:rsidR="00533AC6">
          <w:t>Use of JMS API in Java EE applications</w:t>
        </w:r>
      </w:ins>
      <w:ins w:id="7038" w:author="Nigel Deakin" w:date="2012-02-05T18:23:00Z">
        <w:r w:rsidR="00D71E00">
          <w:fldChar w:fldCharType="end"/>
        </w:r>
        <w:r>
          <w:t xml:space="preserve">". </w:t>
        </w:r>
      </w:ins>
    </w:p>
    <w:p w:rsidR="00D60511" w:rsidRDefault="00F8303E">
      <w:pPr>
        <w:rPr>
          <w:ins w:id="7039" w:author="Nigel Deakin" w:date="2012-02-03T18:57:00Z"/>
        </w:rPr>
      </w:pPr>
      <w:ins w:id="7040" w:author="Nigel Deakin" w:date="2012-02-05T18:23:00Z">
        <w:r>
          <w:t xml:space="preserve">Section </w:t>
        </w:r>
      </w:ins>
      <w:ins w:id="7041" w:author="Nigel Deakin" w:date="2012-02-27T12:27:00Z">
        <w:r w:rsidR="00217F83">
          <w:t>1.4.8 "Integration of JMS with the EJB components"</w:t>
        </w:r>
      </w:ins>
      <w:ins w:id="7042" w:author="Nigel Deakin" w:date="2012-02-05T18:23:00Z">
        <w:r>
          <w:t xml:space="preserve"> has been deleted. It is superseded by the new chapter </w:t>
        </w:r>
        <w:r w:rsidR="00D71E00">
          <w:fldChar w:fldCharType="begin"/>
        </w:r>
        <w:r>
          <w:instrText xml:space="preserve"> REF _Ref315098116 \r \h </w:instrText>
        </w:r>
      </w:ins>
      <w:ins w:id="7043" w:author="Nigel Deakin" w:date="2012-02-05T18:23:00Z">
        <w:r w:rsidR="00D71E00">
          <w:fldChar w:fldCharType="separate"/>
        </w:r>
      </w:ins>
      <w:r w:rsidR="00533AC6">
        <w:t>10</w:t>
      </w:r>
      <w:ins w:id="7044" w:author="Nigel Deakin" w:date="2012-02-05T18:23:00Z">
        <w:r w:rsidR="00D71E00">
          <w:fldChar w:fldCharType="end"/>
        </w:r>
        <w:r>
          <w:t xml:space="preserve"> "</w:t>
        </w:r>
        <w:r w:rsidR="00D71E00">
          <w:fldChar w:fldCharType="begin"/>
        </w:r>
        <w:r>
          <w:instrText xml:space="preserve"> REF _Ref315098116 \h </w:instrText>
        </w:r>
      </w:ins>
      <w:ins w:id="7045" w:author="Nigel Deakin" w:date="2012-02-05T18:23:00Z">
        <w:r w:rsidR="00D71E00">
          <w:fldChar w:fldCharType="separate"/>
        </w:r>
      </w:ins>
      <w:ins w:id="7046" w:author="Nigel Deakin" w:date="2012-03-12T14:50:00Z">
        <w:r w:rsidR="00533AC6">
          <w:t>Use of JMS API in Java EE applications</w:t>
        </w:r>
      </w:ins>
      <w:ins w:id="7047" w:author="Nigel Deakin" w:date="2012-02-05T18:23:00Z">
        <w:r w:rsidR="00D71E00">
          <w:fldChar w:fldCharType="end"/>
        </w:r>
        <w:r>
          <w:t xml:space="preserve">". </w:t>
        </w:r>
      </w:ins>
    </w:p>
    <w:p w:rsidR="000C1F23" w:rsidRDefault="000C1F23" w:rsidP="000C1F23">
      <w:pPr>
        <w:pStyle w:val="Appendix3"/>
        <w:rPr>
          <w:ins w:id="7048" w:author="Nigel Deakin" w:date="2012-02-03T18:57:00Z"/>
        </w:rPr>
      </w:pPr>
      <w:bookmarkStart w:id="7049" w:name="_Toc339906549"/>
      <w:ins w:id="7050" w:author="Nigel Deakin" w:date="2012-02-03T18:57:00Z">
        <w:r>
          <w:lastRenderedPageBreak/>
          <w:t>New methods to create a session (</w:t>
        </w:r>
        <w:r w:rsidRPr="0026226E">
          <w:t>JMS_SPEC-45</w:t>
        </w:r>
        <w:r>
          <w:t>)</w:t>
        </w:r>
        <w:bookmarkEnd w:id="7049"/>
      </w:ins>
    </w:p>
    <w:p w:rsidR="000C1F23" w:rsidRDefault="000C1F23" w:rsidP="000C1F23">
      <w:pPr>
        <w:rPr>
          <w:ins w:id="7051" w:author="Nigel Deakin" w:date="2012-02-03T18:57:00Z"/>
        </w:rPr>
      </w:pPr>
      <w:ins w:id="7052" w:author="Nigel Deakin" w:date="2012-02-03T18:57:00Z">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ins>
    </w:p>
    <w:p w:rsidR="000C1F23" w:rsidRDefault="000C1F23" w:rsidP="000C1F23">
      <w:pPr>
        <w:rPr>
          <w:ins w:id="7053" w:author="Nigel Deakin" w:date="2012-02-03T18:57:00Z"/>
        </w:rPr>
      </w:pPr>
      <w:ins w:id="7054" w:author="Nigel Deakin" w:date="2012-02-03T18:57:00Z">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ins>
    </w:p>
    <w:p w:rsidR="000C1F23" w:rsidRDefault="000C1F23" w:rsidP="000C1F23">
      <w:pPr>
        <w:rPr>
          <w:ins w:id="7055" w:author="Nigel Deakin" w:date="2012-02-03T18:57:00Z"/>
        </w:rPr>
      </w:pPr>
      <w:ins w:id="7056" w:author="Nigel Deakin" w:date="2012-02-03T18:57:00Z">
        <w:r>
          <w:t xml:space="preserve">Examples </w:t>
        </w:r>
        <w:r w:rsidR="00D71E00">
          <w:fldChar w:fldCharType="begin"/>
        </w:r>
        <w:r>
          <w:instrText xml:space="preserve"> REF _Ref315187572 \r \h </w:instrText>
        </w:r>
      </w:ins>
      <w:ins w:id="7057" w:author="Nigel Deakin" w:date="2012-02-03T18:57:00Z">
        <w:r w:rsidR="00D71E00">
          <w:fldChar w:fldCharType="separate"/>
        </w:r>
      </w:ins>
      <w:r w:rsidR="00533AC6">
        <w:t>9.1.4</w:t>
      </w:r>
      <w:ins w:id="7058" w:author="Nigel Deakin" w:date="2012-02-03T18:57:00Z">
        <w:r w:rsidR="00D71E00">
          <w:fldChar w:fldCharType="end"/>
        </w:r>
        <w:r>
          <w:t xml:space="preserve"> "</w:t>
        </w:r>
        <w:r w:rsidR="00D71E00">
          <w:fldChar w:fldCharType="begin"/>
        </w:r>
        <w:r>
          <w:instrText xml:space="preserve"> REF _Ref315187574 \h </w:instrText>
        </w:r>
      </w:ins>
      <w:ins w:id="7059" w:author="Nigel Deakin" w:date="2012-02-03T18:57:00Z">
        <w:r w:rsidR="00D71E00">
          <w:fldChar w:fldCharType="separate"/>
        </w:r>
      </w:ins>
      <w:r w:rsidR="00533AC6" w:rsidRPr="00362225">
        <w:t>Creating a Session</w:t>
      </w:r>
      <w:ins w:id="7060" w:author="Nigel Deakin" w:date="2012-02-03T18:57:00Z">
        <w:r w:rsidR="00D71E00">
          <w:fldChar w:fldCharType="end"/>
        </w:r>
        <w:r>
          <w:t xml:space="preserve">" and </w:t>
        </w:r>
        <w:r w:rsidR="00D71E00">
          <w:fldChar w:fldCharType="begin"/>
        </w:r>
        <w:r>
          <w:instrText xml:space="preserve"> REF _Ref315187525 \r \h </w:instrText>
        </w:r>
      </w:ins>
      <w:ins w:id="7061" w:author="Nigel Deakin" w:date="2012-02-03T18:57:00Z">
        <w:r w:rsidR="00D71E00">
          <w:fldChar w:fldCharType="separate"/>
        </w:r>
      </w:ins>
      <w:r w:rsidR="00533AC6">
        <w:t>9.3.3.1</w:t>
      </w:r>
      <w:ins w:id="7062" w:author="Nigel Deakin" w:date="2012-02-03T18:57:00Z">
        <w:r w:rsidR="00D71E00">
          <w:fldChar w:fldCharType="end"/>
        </w:r>
        <w:r>
          <w:t xml:space="preserve"> "</w:t>
        </w:r>
        <w:r w:rsidR="00D71E00">
          <w:fldChar w:fldCharType="begin"/>
        </w:r>
        <w:r>
          <w:instrText xml:space="preserve"> REF _Ref315187528 \h </w:instrText>
        </w:r>
      </w:ins>
      <w:ins w:id="7063" w:author="Nigel Deakin" w:date="2012-02-03T18:57:00Z">
        <w:r w:rsidR="00D71E00">
          <w:fldChar w:fldCharType="separate"/>
        </w:r>
      </w:ins>
      <w:r w:rsidR="00533AC6">
        <w:t>Creating a durable subscription</w:t>
      </w:r>
      <w:ins w:id="7064" w:author="Nigel Deakin" w:date="2012-02-03T18:57:00Z">
        <w:r w:rsidR="00D71E00">
          <w:fldChar w:fldCharType="end"/>
        </w:r>
        <w:r>
          <w:t>" have been updated to use this new method.</w:t>
        </w:r>
      </w:ins>
    </w:p>
    <w:p w:rsidR="00000000" w:rsidRDefault="000C1F23">
      <w:pPr>
        <w:rPr>
          <w:ins w:id="7065" w:author="Nigel Deakin" w:date="2012-02-03T18:57:00Z"/>
        </w:rPr>
        <w:pPrChange w:id="7066" w:author="Nigel Deakin" w:date="2012-02-03T18:57:00Z">
          <w:pPr>
            <w:pStyle w:val="Paragraph"/>
          </w:pPr>
        </w:pPrChange>
      </w:pPr>
      <w:ins w:id="7067" w:author="Nigel Deakin" w:date="2012-02-03T18:57:00Z">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ins>
      <w:ins w:id="7068" w:author="Nigel Deakin" w:date="2012-02-05T17:49:00Z">
        <w:r w:rsidR="00F42E65">
          <w:t xml:space="preserve">in the case </w:t>
        </w:r>
      </w:ins>
      <w:ins w:id="7069" w:author="Nigel Deakin" w:date="2012-02-03T18:57:00Z">
        <w:r>
          <w:t xml:space="preserve">when </w:t>
        </w:r>
      </w:ins>
      <w:ins w:id="7070" w:author="Nigel Deakin" w:date="2012-02-05T17:49:00Z">
        <w:r w:rsidR="00F42E65">
          <w:t xml:space="preserve">there is an active JTA transaction, when </w:t>
        </w:r>
      </w:ins>
      <w:ins w:id="7071" w:author="Nigel Deakin" w:date="2012-02-03T18:57:00Z">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ins>
      <w:ins w:id="7072" w:author="Nigel Deakin" w:date="2012-02-05T17:49:00Z">
        <w:r w:rsidR="0032623D">
          <w:t>i</w:t>
        </w:r>
      </w:ins>
      <w:ins w:id="7073" w:author="Nigel Deakin" w:date="2012-02-03T18:57:00Z">
        <w:r>
          <w:t xml:space="preserve">gnored. </w:t>
        </w:r>
      </w:ins>
    </w:p>
    <w:p w:rsidR="00000000" w:rsidRDefault="00993337">
      <w:pPr>
        <w:pStyle w:val="Appendix3"/>
        <w:rPr>
          <w:ins w:id="7074" w:author="Nigel Deakin" w:date="2012-04-13T15:30:00Z"/>
        </w:rPr>
        <w:pPrChange w:id="7075" w:author="Nigel Deakin" w:date="2011-12-13T19:18:00Z">
          <w:pPr>
            <w:pStyle w:val="Paragraph"/>
          </w:pPr>
        </w:pPrChange>
      </w:pPr>
      <w:bookmarkStart w:id="7076" w:name="_Ref326083481"/>
      <w:bookmarkStart w:id="7077" w:name="_Ref326083484"/>
      <w:bookmarkStart w:id="7078" w:name="_Toc339906550"/>
      <w:ins w:id="7079" w:author="Nigel Deakin" w:date="2012-04-13T15:30:00Z">
        <w:r>
          <w:t>Multiple consumers now allowed on the same topic subscription</w:t>
        </w:r>
      </w:ins>
      <w:ins w:id="7080" w:author="Nigel Deakin" w:date="2012-04-17T14:33:00Z">
        <w:r w:rsidR="00BA74BA">
          <w:t xml:space="preserve"> (JMS_SPEC-40)</w:t>
        </w:r>
      </w:ins>
      <w:bookmarkEnd w:id="7076"/>
      <w:bookmarkEnd w:id="7077"/>
      <w:bookmarkEnd w:id="7078"/>
    </w:p>
    <w:p w:rsidR="00000000" w:rsidRDefault="008D64CD">
      <w:pPr>
        <w:rPr>
          <w:ins w:id="7081" w:author="Nigel Deakin" w:date="2012-04-13T15:34:00Z"/>
        </w:rPr>
        <w:pPrChange w:id="7082" w:author="Nigel Deakin" w:date="2012-04-13T15:31:00Z">
          <w:pPr>
            <w:pStyle w:val="Paragraph"/>
          </w:pPr>
        </w:pPrChange>
      </w:pPr>
      <w:ins w:id="7083" w:author="Nigel Deakin" w:date="2012-04-13T15:31:00Z">
        <w:r>
          <w:t>In JMS 1.1</w:t>
        </w:r>
      </w:ins>
      <w:ins w:id="7084" w:author="Nigel Deakin" w:date="2012-04-13T15:35:00Z">
        <w:r w:rsidR="00D558DB">
          <w:t>,</w:t>
        </w:r>
      </w:ins>
      <w:ins w:id="7085" w:author="Nigel Deakin" w:date="2012-04-13T15:31:00Z">
        <w:r>
          <w:t xml:space="preserve"> </w:t>
        </w:r>
      </w:ins>
      <w:ins w:id="7086" w:author="Nigel Deakin" w:date="2012-04-13T15:33:00Z">
        <w:r w:rsidR="00B56D2C">
          <w:t xml:space="preserve">a </w:t>
        </w:r>
      </w:ins>
      <w:ins w:id="7087" w:author="Nigel Deakin" w:date="2012-04-13T15:31:00Z">
        <w:r>
          <w:t xml:space="preserve">durable or non-durable </w:t>
        </w:r>
      </w:ins>
      <w:ins w:id="7088" w:author="Nigel Deakin" w:date="2012-04-13T15:35:00Z">
        <w:r w:rsidR="008447D9">
          <w:t xml:space="preserve">topic </w:t>
        </w:r>
      </w:ins>
      <w:ins w:id="7089" w:author="Nigel Deakin" w:date="2012-04-13T15:31:00Z">
        <w:r>
          <w:t xml:space="preserve">subscription </w:t>
        </w:r>
      </w:ins>
      <w:ins w:id="7090" w:author="Nigel Deakin" w:date="2012-04-13T15:33:00Z">
        <w:r w:rsidR="00B56D2C">
          <w:t>was not permitted to have more than one consumer at a time</w:t>
        </w:r>
      </w:ins>
      <w:ins w:id="7091" w:author="Nigel Deakin" w:date="2012-04-13T15:31:00Z">
        <w:r>
          <w:t xml:space="preserve">. </w:t>
        </w:r>
      </w:ins>
      <w:ins w:id="7092" w:author="Nigel Deakin" w:date="2012-04-13T15:33:00Z">
        <w:r w:rsidR="003D5E74">
          <w:t>This meant that the work of processing messages on a subscription could not be shared amongst multiple threads</w:t>
        </w:r>
      </w:ins>
      <w:ins w:id="7093" w:author="Nigel Deakin" w:date="2012-04-13T15:35:00Z">
        <w:r w:rsidR="006C5D22">
          <w:t>, connections or</w:t>
        </w:r>
      </w:ins>
      <w:ins w:id="7094" w:author="Nigel Deakin" w:date="2012-04-13T15:33:00Z">
        <w:r w:rsidR="003D5E74">
          <w:t xml:space="preserve"> JVMs</w:t>
        </w:r>
      </w:ins>
      <w:ins w:id="7095" w:author="Nigel Deakin" w:date="2012-04-13T15:36:00Z">
        <w:r w:rsidR="00CB6058">
          <w:t xml:space="preserve">, thereby limiting scalability. </w:t>
        </w:r>
        <w:r w:rsidR="003222AB">
          <w:t>This restriction has therefore been removed in JMS 2.0.</w:t>
        </w:r>
      </w:ins>
    </w:p>
    <w:p w:rsidR="00000000" w:rsidRDefault="00C90E2D">
      <w:pPr>
        <w:rPr>
          <w:ins w:id="7096" w:author="Nigel Deakin" w:date="2012-04-17T14:18:00Z"/>
        </w:rPr>
        <w:pPrChange w:id="7097" w:author="Nigel Deakin" w:date="2012-04-13T15:43:00Z">
          <w:pPr>
            <w:pStyle w:val="Paragraph"/>
          </w:pPr>
        </w:pPrChange>
      </w:pPr>
      <w:ins w:id="7098" w:author="Nigel Deakin" w:date="2012-04-13T15:34:00Z">
        <w:r>
          <w:t xml:space="preserve">For durable subscriptions, </w:t>
        </w:r>
      </w:ins>
      <w:ins w:id="7099" w:author="Nigel Deakin" w:date="2012-04-13T15:39:00Z">
        <w:r w:rsidR="008063E3">
          <w:t>no changes</w:t>
        </w:r>
        <w:r w:rsidR="007F674A">
          <w:t xml:space="preserve"> have been made to the JMS API other than removing </w:t>
        </w:r>
      </w:ins>
      <w:ins w:id="7100" w:author="Nigel Deakin" w:date="2012-04-13T15:43:00Z">
        <w:r w:rsidR="007F674A">
          <w:t>this restriction from</w:t>
        </w:r>
      </w:ins>
      <w:ins w:id="7101" w:author="Nigel Deakin" w:date="2012-04-13T15:39:00Z">
        <w:r w:rsidR="007F674A">
          <w:t xml:space="preserve"> the</w:t>
        </w:r>
      </w:ins>
      <w:ins w:id="7102" w:author="Nigel Deakin" w:date="2012-04-13T15:42:00Z">
        <w:r w:rsidR="007F674A">
          <w:t xml:space="preserve"> </w:t>
        </w:r>
        <w:r w:rsidR="00D71E00" w:rsidRPr="00D71E00">
          <w:rPr>
            <w:rStyle w:val="Code"/>
            <w:rPrChange w:id="7103" w:author="Nigel Deakin" w:date="2012-04-13T15:42:00Z">
              <w:rPr>
                <w:rFonts w:ascii="Courier New" w:hAnsi="Courier New" w:cs="Courier New"/>
                <w:lang w:eastAsia="en-US" w:bidi="en-US"/>
              </w:rPr>
            </w:rPrChange>
          </w:rPr>
          <w:t>createDurableSubscriber</w:t>
        </w:r>
        <w:r w:rsidR="007F674A">
          <w:t xml:space="preserve"> methods on </w:t>
        </w:r>
        <w:r w:rsidR="00D71E00" w:rsidRPr="00D71E00">
          <w:rPr>
            <w:rStyle w:val="Code"/>
            <w:rPrChange w:id="7104" w:author="Nigel Deakin" w:date="2012-04-13T15:42:00Z">
              <w:rPr>
                <w:rFonts w:ascii="Courier New" w:hAnsi="Courier New" w:cs="Courier New"/>
                <w:lang w:eastAsia="en-US" w:bidi="en-US"/>
              </w:rPr>
            </w:rPrChange>
          </w:rPr>
          <w:t>Session</w:t>
        </w:r>
        <w:r w:rsidR="007F674A">
          <w:t xml:space="preserve"> and the new </w:t>
        </w:r>
        <w:r w:rsidR="00D71E00" w:rsidRPr="00D71E00">
          <w:rPr>
            <w:rStyle w:val="Code"/>
            <w:rPrChange w:id="7105" w:author="Nigel Deakin" w:date="2012-04-13T15:42:00Z">
              <w:rPr>
                <w:rFonts w:ascii="Courier New" w:hAnsi="Courier New" w:cs="Courier New"/>
                <w:lang w:eastAsia="en-US" w:bidi="en-US"/>
              </w:rPr>
            </w:rPrChange>
          </w:rPr>
          <w:t>createDurableConsumer</w:t>
        </w:r>
        <w:r w:rsidR="007F674A">
          <w:t xml:space="preserve"> methods on </w:t>
        </w:r>
        <w:r w:rsidR="00D71E00" w:rsidRPr="00D71E00">
          <w:rPr>
            <w:rStyle w:val="Code"/>
            <w:rPrChange w:id="7106" w:author="Nigel Deakin" w:date="2012-04-13T15:43:00Z">
              <w:rPr>
                <w:rFonts w:ascii="Courier New" w:hAnsi="Courier New" w:cs="Courier New"/>
                <w:lang w:eastAsia="en-US" w:bidi="en-US"/>
              </w:rPr>
            </w:rPrChange>
          </w:rPr>
          <w:t>Session</w:t>
        </w:r>
        <w:r w:rsidR="007F674A">
          <w:t xml:space="preserve"> and </w:t>
        </w:r>
        <w:r w:rsidR="00D71E00" w:rsidRPr="00D71E00">
          <w:rPr>
            <w:rStyle w:val="Code"/>
            <w:rPrChange w:id="7107" w:author="Nigel Deakin" w:date="2012-04-13T15:43:00Z">
              <w:rPr>
                <w:rFonts w:ascii="Courier New" w:hAnsi="Courier New" w:cs="Courier New"/>
                <w:lang w:eastAsia="en-US" w:bidi="en-US"/>
              </w:rPr>
            </w:rPrChange>
          </w:rPr>
          <w:t>JMSContext</w:t>
        </w:r>
        <w:r w:rsidR="007F674A">
          <w:t>.</w:t>
        </w:r>
      </w:ins>
      <w:ins w:id="7108" w:author="Nigel Deakin" w:date="2012-04-13T15:40:00Z">
        <w:r w:rsidR="008063E3">
          <w:t xml:space="preserve"> </w:t>
        </w:r>
      </w:ins>
      <w:ins w:id="7109" w:author="Nigel Deakin" w:date="2012-04-13T15:39:00Z">
        <w:r w:rsidR="008063E3">
          <w:t xml:space="preserve"> </w:t>
        </w:r>
      </w:ins>
      <w:ins w:id="7110" w:author="Nigel Deakin" w:date="2012-04-13T15:43:00Z">
        <w:r w:rsidR="00533A46">
          <w:t xml:space="preserve">Section </w:t>
        </w:r>
      </w:ins>
      <w:ins w:id="7111" w:author="Nigel Deakin" w:date="2012-04-17T14:28:00Z">
        <w:r w:rsidR="00D71E00">
          <w:fldChar w:fldCharType="begin"/>
        </w:r>
        <w:r w:rsidR="00FA7642">
          <w:instrText xml:space="preserve"> REF _Ref322434616 \r \h </w:instrText>
        </w:r>
      </w:ins>
      <w:r w:rsidR="00D71E00">
        <w:fldChar w:fldCharType="separate"/>
      </w:r>
      <w:ins w:id="7112" w:author="Nigel Deakin" w:date="2012-04-17T14:28:00Z">
        <w:r w:rsidR="00FA7642">
          <w:t>6.11.3</w:t>
        </w:r>
        <w:r w:rsidR="00D71E00">
          <w:fldChar w:fldCharType="end"/>
        </w:r>
        <w:r w:rsidR="00FA7642">
          <w:t xml:space="preserve"> "</w:t>
        </w:r>
        <w:r w:rsidR="00D71E00">
          <w:fldChar w:fldCharType="begin"/>
        </w:r>
        <w:r w:rsidR="00FA7642">
          <w:instrText xml:space="preserve"> REF _Ref322434616 \h </w:instrText>
        </w:r>
      </w:ins>
      <w:r w:rsidR="00D71E00">
        <w:fldChar w:fldCharType="separate"/>
      </w:r>
      <w:ins w:id="7113" w:author="Nigel Deakin" w:date="2012-04-17T14:28:00Z">
        <w:r w:rsidR="00FA7642">
          <w:t>Durable subscriptions</w:t>
        </w:r>
        <w:r w:rsidR="00D71E00">
          <w:fldChar w:fldCharType="end"/>
        </w:r>
        <w:r w:rsidR="00FA7642">
          <w:t>"</w:t>
        </w:r>
      </w:ins>
      <w:ins w:id="7114" w:author="Nigel Deakin" w:date="2012-04-13T15:44:00Z">
        <w:r w:rsidR="00533A46">
          <w:t xml:space="preserve"> has been updated accordingly.</w:t>
        </w:r>
      </w:ins>
    </w:p>
    <w:p w:rsidR="00000000" w:rsidRDefault="005F4030">
      <w:pPr>
        <w:rPr>
          <w:ins w:id="7115" w:author="Nigel Deakin" w:date="2012-04-17T14:29:00Z"/>
        </w:rPr>
        <w:pPrChange w:id="7116" w:author="Nigel Deakin" w:date="2012-04-17T14:23:00Z">
          <w:pPr>
            <w:pStyle w:val="Paragraph"/>
          </w:pPr>
        </w:pPrChange>
      </w:pPr>
      <w:ins w:id="7117" w:author="Nigel Deakin" w:date="2012-04-17T14:18:00Z">
        <w:r>
          <w:t xml:space="preserve">For non-durable subscriptions, </w:t>
        </w:r>
      </w:ins>
      <w:ins w:id="7118" w:author="Nigel Deakin" w:date="2012-04-17T14:22:00Z">
        <w:r w:rsidR="0005623E">
          <w:t xml:space="preserve">a new distinction is introduced between an unshared and a shared non-durable subscription. </w:t>
        </w:r>
      </w:ins>
    </w:p>
    <w:p w:rsidR="00000000" w:rsidRDefault="008B5645">
      <w:pPr>
        <w:rPr>
          <w:ins w:id="7119" w:author="Nigel Deakin" w:date="2012-04-17T14:29:00Z"/>
        </w:rPr>
        <w:pPrChange w:id="7120" w:author="Nigel Deakin" w:date="2012-04-17T14:23:00Z">
          <w:pPr>
            <w:pStyle w:val="Paragraph"/>
          </w:pPr>
        </w:pPrChange>
      </w:pPr>
      <w:ins w:id="7121" w:author="Nigel Deakin" w:date="2012-04-17T14:23:00Z">
        <w:r>
          <w:t xml:space="preserve">The </w:t>
        </w:r>
      </w:ins>
      <w:ins w:id="7122" w:author="Nigel Deakin" w:date="2012-04-17T14:21:00Z">
        <w:r w:rsidR="0005623E">
          <w:t xml:space="preserve">existing </w:t>
        </w:r>
        <w:r w:rsidR="00D71E00" w:rsidRPr="00D71E00">
          <w:rPr>
            <w:rStyle w:val="Code"/>
            <w:rPrChange w:id="7123" w:author="Nigel Deakin" w:date="2012-04-17T14:29:00Z">
              <w:rPr>
                <w:rFonts w:ascii="Courier New" w:hAnsi="Courier New" w:cs="Courier New"/>
                <w:lang w:eastAsia="en-US" w:bidi="en-US"/>
              </w:rPr>
            </w:rPrChange>
          </w:rPr>
          <w:t>createConsumer</w:t>
        </w:r>
        <w:r w:rsidR="0005623E">
          <w:t xml:space="preserve"> and </w:t>
        </w:r>
        <w:r w:rsidR="00D71E00" w:rsidRPr="00D71E00">
          <w:rPr>
            <w:rStyle w:val="Code"/>
            <w:rPrChange w:id="7124" w:author="Nigel Deakin" w:date="2012-04-17T14:29:00Z">
              <w:rPr>
                <w:rFonts w:ascii="Courier New" w:hAnsi="Courier New" w:cs="Courier New"/>
                <w:lang w:eastAsia="en-US" w:bidi="en-US"/>
              </w:rPr>
            </w:rPrChange>
          </w:rPr>
          <w:t>createSubscriber</w:t>
        </w:r>
        <w:r w:rsidR="0005623E">
          <w:t xml:space="preserve"> methods on </w:t>
        </w:r>
        <w:r w:rsidR="00D71E00" w:rsidRPr="00D71E00">
          <w:rPr>
            <w:rStyle w:val="Code"/>
            <w:rPrChange w:id="7125" w:author="Nigel Deakin" w:date="2012-04-17T14:29:00Z">
              <w:rPr>
                <w:rFonts w:ascii="Courier New" w:hAnsi="Courier New" w:cs="Courier New"/>
                <w:lang w:eastAsia="en-US" w:bidi="en-US"/>
              </w:rPr>
            </w:rPrChange>
          </w:rPr>
          <w:t>Session</w:t>
        </w:r>
        <w:r w:rsidR="0005623E">
          <w:t xml:space="preserve"> and the </w:t>
        </w:r>
      </w:ins>
      <w:ins w:id="7126" w:author="Nigel Deakin" w:date="2012-04-17T14:22:00Z">
        <w:r w:rsidR="00D71E00" w:rsidRPr="00D71E00">
          <w:rPr>
            <w:rStyle w:val="Code"/>
            <w:rPrChange w:id="7127" w:author="Nigel Deakin" w:date="2012-04-17T14:29:00Z">
              <w:rPr>
                <w:rFonts w:ascii="Courier New" w:hAnsi="Courier New" w:cs="Courier New"/>
                <w:lang w:eastAsia="en-US" w:bidi="en-US"/>
              </w:rPr>
            </w:rPrChange>
          </w:rPr>
          <w:t>createConsumer</w:t>
        </w:r>
        <w:r w:rsidR="0005623E">
          <w:t xml:space="preserve"> methods on </w:t>
        </w:r>
        <w:r w:rsidR="00D71E00" w:rsidRPr="00D71E00">
          <w:rPr>
            <w:rStyle w:val="Code"/>
            <w:rPrChange w:id="7128" w:author="Nigel Deakin" w:date="2012-04-17T14:29:00Z">
              <w:rPr>
                <w:rFonts w:ascii="Courier New" w:hAnsi="Courier New" w:cs="Courier New"/>
                <w:lang w:eastAsia="en-US" w:bidi="en-US"/>
              </w:rPr>
            </w:rPrChange>
          </w:rPr>
          <w:t>JMSContext</w:t>
        </w:r>
        <w:r w:rsidR="0005623E">
          <w:t xml:space="preserve"> remain unchanged</w:t>
        </w:r>
      </w:ins>
      <w:ins w:id="7129" w:author="Nigel Deakin" w:date="2012-04-17T14:23:00Z">
        <w:r>
          <w:t xml:space="preserve"> and are used to create </w:t>
        </w:r>
      </w:ins>
      <w:ins w:id="7130" w:author="Nigel Deakin" w:date="2012-04-17T14:29:00Z">
        <w:r w:rsidR="00B36234">
          <w:t xml:space="preserve">what is now called </w:t>
        </w:r>
      </w:ins>
      <w:ins w:id="7131" w:author="Nigel Deakin" w:date="2012-04-17T14:23:00Z">
        <w:r>
          <w:t xml:space="preserve">an unshared non-durable subscription. </w:t>
        </w:r>
      </w:ins>
      <w:ins w:id="7132" w:author="Nigel Deakin" w:date="2012-04-17T14:30:00Z">
        <w:r w:rsidR="00DC2B81">
          <w:t xml:space="preserve"> A new section </w:t>
        </w:r>
        <w:r w:rsidR="00D71E00">
          <w:fldChar w:fldCharType="begin"/>
        </w:r>
        <w:r w:rsidR="00DC2B81">
          <w:instrText xml:space="preserve"> PAGEREF _Ref322434568 \h </w:instrText>
        </w:r>
      </w:ins>
      <w:ins w:id="7133" w:author="Nigel Deakin" w:date="2012-04-17T14:30:00Z">
        <w:r w:rsidR="00D71E00">
          <w:fldChar w:fldCharType="end"/>
        </w:r>
        <w:r w:rsidR="00D71E00">
          <w:fldChar w:fldCharType="begin"/>
        </w:r>
        <w:r w:rsidR="00DC2B81">
          <w:instrText xml:space="preserve"> REF _Ref322434568 \r \h </w:instrText>
        </w:r>
      </w:ins>
      <w:ins w:id="7134" w:author="Nigel Deakin" w:date="2012-04-17T14:30:00Z">
        <w:r w:rsidR="00D71E00">
          <w:fldChar w:fldCharType="separate"/>
        </w:r>
        <w:r w:rsidR="00DC2B81">
          <w:t>6.11.1</w:t>
        </w:r>
        <w:r w:rsidR="00D71E00">
          <w:fldChar w:fldCharType="end"/>
        </w:r>
        <w:r w:rsidR="00DC2B81">
          <w:t xml:space="preserve"> "</w:t>
        </w:r>
        <w:r w:rsidR="00D71E00">
          <w:fldChar w:fldCharType="begin"/>
        </w:r>
        <w:r w:rsidR="00DC2B81">
          <w:instrText xml:space="preserve"> REF _Ref322434568 \h </w:instrText>
        </w:r>
      </w:ins>
      <w:ins w:id="7135" w:author="Nigel Deakin" w:date="2012-04-17T14:30:00Z">
        <w:r w:rsidR="00D71E00">
          <w:fldChar w:fldCharType="separate"/>
        </w:r>
        <w:r w:rsidR="00DC2B81">
          <w:t>Unshared non-durable subscriptions</w:t>
        </w:r>
        <w:r w:rsidR="00D71E00">
          <w:fldChar w:fldCharType="end"/>
        </w:r>
        <w:r w:rsidR="00DC2B81">
          <w:t>" has been added.</w:t>
        </w:r>
      </w:ins>
    </w:p>
    <w:p w:rsidR="00000000" w:rsidRDefault="0055431A">
      <w:pPr>
        <w:rPr>
          <w:ins w:id="7136" w:author="Nigel Deakin" w:date="2012-04-13T15:30:00Z"/>
        </w:rPr>
        <w:pPrChange w:id="7137" w:author="Nigel Deakin" w:date="2012-04-17T14:23:00Z">
          <w:pPr>
            <w:pStyle w:val="Paragraph"/>
          </w:pPr>
        </w:pPrChange>
      </w:pPr>
      <w:ins w:id="7138" w:author="Nigel Deakin" w:date="2012-04-17T14:23:00Z">
        <w:r>
          <w:t>New</w:t>
        </w:r>
      </w:ins>
      <w:ins w:id="7139" w:author="Nigel Deakin" w:date="2012-04-17T14:18:00Z">
        <w:r w:rsidR="00B05FF8">
          <w:t xml:space="preserve"> </w:t>
        </w:r>
        <w:r w:rsidR="00D71E00" w:rsidRPr="00D71E00">
          <w:rPr>
            <w:rStyle w:val="Code"/>
            <w:rPrChange w:id="7140" w:author="Nigel Deakin" w:date="2012-04-17T14:29:00Z">
              <w:rPr>
                <w:rFonts w:ascii="Courier New" w:hAnsi="Courier New" w:cs="Courier New"/>
                <w:lang w:eastAsia="en-US" w:bidi="en-US"/>
              </w:rPr>
            </w:rPrChange>
          </w:rPr>
          <w:t>createShared</w:t>
        </w:r>
      </w:ins>
      <w:ins w:id="7141" w:author="Nigel Deakin" w:date="2012-04-17T14:19:00Z">
        <w:r w:rsidR="00D71E00" w:rsidRPr="00D71E00">
          <w:rPr>
            <w:rStyle w:val="Code"/>
            <w:rPrChange w:id="7142" w:author="Nigel Deakin" w:date="2012-04-17T14:29:00Z">
              <w:rPr>
                <w:rFonts w:ascii="Courier New" w:hAnsi="Courier New" w:cs="Courier New"/>
                <w:lang w:eastAsia="en-US" w:bidi="en-US"/>
              </w:rPr>
            </w:rPrChange>
          </w:rPr>
          <w:t>Consumer</w:t>
        </w:r>
        <w:r w:rsidR="00B05FF8">
          <w:t xml:space="preserve"> </w:t>
        </w:r>
      </w:ins>
      <w:ins w:id="7143" w:author="Nigel Deakin" w:date="2012-04-17T14:18:00Z">
        <w:r w:rsidR="00B05FF8">
          <w:t xml:space="preserve">methods </w:t>
        </w:r>
      </w:ins>
      <w:ins w:id="7144" w:author="Nigel Deakin" w:date="2012-04-17T14:23:00Z">
        <w:r>
          <w:t xml:space="preserve">have been added </w:t>
        </w:r>
      </w:ins>
      <w:ins w:id="7145" w:author="Nigel Deakin" w:date="2012-04-17T14:18:00Z">
        <w:r w:rsidR="00B05FF8">
          <w:t xml:space="preserve">on </w:t>
        </w:r>
        <w:r w:rsidR="00D71E00" w:rsidRPr="00D71E00">
          <w:rPr>
            <w:rStyle w:val="Code"/>
            <w:rPrChange w:id="7146" w:author="Nigel Deakin" w:date="2012-04-17T14:29:00Z">
              <w:rPr>
                <w:rFonts w:ascii="Courier New" w:hAnsi="Courier New" w:cs="Courier New"/>
                <w:lang w:eastAsia="en-US" w:bidi="en-US"/>
              </w:rPr>
            </w:rPrChange>
          </w:rPr>
          <w:t>Session</w:t>
        </w:r>
        <w:r w:rsidR="00B05FF8">
          <w:t xml:space="preserve"> and </w:t>
        </w:r>
      </w:ins>
      <w:ins w:id="7147" w:author="Nigel Deakin" w:date="2012-04-17T14:20:00Z">
        <w:r w:rsidR="00D71E00" w:rsidRPr="00D71E00">
          <w:rPr>
            <w:rStyle w:val="Code"/>
            <w:rPrChange w:id="7148" w:author="Nigel Deakin" w:date="2012-04-17T14:29:00Z">
              <w:rPr>
                <w:rFonts w:ascii="Courier New" w:hAnsi="Courier New" w:cs="Courier New"/>
                <w:lang w:eastAsia="en-US" w:bidi="en-US"/>
              </w:rPr>
            </w:rPrChange>
          </w:rPr>
          <w:t>JMSContext</w:t>
        </w:r>
      </w:ins>
      <w:ins w:id="7149" w:author="Nigel Deakin" w:date="2012-04-17T14:24:00Z">
        <w:r w:rsidR="002A08D8">
          <w:t xml:space="preserve">. These </w:t>
        </w:r>
      </w:ins>
      <w:ins w:id="7150" w:author="Nigel Deakin" w:date="2012-04-17T14:23:00Z">
        <w:r>
          <w:t xml:space="preserve">create a shared </w:t>
        </w:r>
      </w:ins>
      <w:ins w:id="7151" w:author="Nigel Deakin" w:date="2012-04-17T14:24:00Z">
        <w:r w:rsidR="002A08D8">
          <w:t>non-</w:t>
        </w:r>
      </w:ins>
      <w:ins w:id="7152" w:author="Nigel Deakin" w:date="2012-04-17T14:23:00Z">
        <w:r w:rsidR="002B7626">
          <w:t>durable subscription and allow a name to be specified to identify the subscription.</w:t>
        </w:r>
      </w:ins>
      <w:ins w:id="7153" w:author="Nigel Deakin" w:date="2012-04-17T14:24:00Z">
        <w:r w:rsidR="00E438C8">
          <w:t xml:space="preserve"> </w:t>
        </w:r>
      </w:ins>
      <w:ins w:id="7154" w:author="Nigel Deakin" w:date="2012-04-17T14:30:00Z">
        <w:r w:rsidR="00DC2B81">
          <w:t xml:space="preserve">A new </w:t>
        </w:r>
        <w:proofErr w:type="gramStart"/>
        <w:r w:rsidR="00DC2B81">
          <w:t xml:space="preserve">section </w:t>
        </w:r>
      </w:ins>
      <w:ins w:id="7155" w:author="Nigel Deakin" w:date="2012-04-17T14:28:00Z">
        <w:r w:rsidR="00FA7642">
          <w:t xml:space="preserve"> </w:t>
        </w:r>
        <w:proofErr w:type="gramEnd"/>
        <w:r w:rsidR="00D71E00">
          <w:fldChar w:fldCharType="begin"/>
        </w:r>
        <w:r w:rsidR="00FA7642">
          <w:instrText xml:space="preserve"> REF _Ref322434596 \r \h </w:instrText>
        </w:r>
      </w:ins>
      <w:r w:rsidR="00D71E00">
        <w:fldChar w:fldCharType="separate"/>
      </w:r>
      <w:ins w:id="7156" w:author="Nigel Deakin" w:date="2012-04-17T14:28:00Z">
        <w:r w:rsidR="00FA7642">
          <w:t>6.11.2</w:t>
        </w:r>
        <w:r w:rsidR="00D71E00">
          <w:fldChar w:fldCharType="end"/>
        </w:r>
        <w:r w:rsidR="00FA7642">
          <w:t xml:space="preserve"> "</w:t>
        </w:r>
        <w:r w:rsidR="00D71E00">
          <w:fldChar w:fldCharType="begin"/>
        </w:r>
        <w:r w:rsidR="00FA7642">
          <w:instrText xml:space="preserve"> REF _Ref322434596 \h </w:instrText>
        </w:r>
      </w:ins>
      <w:r w:rsidR="00D71E00">
        <w:fldChar w:fldCharType="separate"/>
      </w:r>
      <w:ins w:id="7157" w:author="Nigel Deakin" w:date="2012-04-17T14:28:00Z">
        <w:r w:rsidR="00FA7642">
          <w:t>Shared non-durable subscriptions</w:t>
        </w:r>
        <w:r w:rsidR="00D71E00">
          <w:fldChar w:fldCharType="end"/>
        </w:r>
        <w:r w:rsidR="00FA7642">
          <w:t xml:space="preserve">" </w:t>
        </w:r>
      </w:ins>
      <w:ins w:id="7158" w:author="Nigel Deakin" w:date="2012-04-17T14:30:00Z">
        <w:r w:rsidR="006A683C">
          <w:t>has</w:t>
        </w:r>
      </w:ins>
      <w:ins w:id="7159" w:author="Nigel Deakin" w:date="2012-04-17T14:28:00Z">
        <w:r w:rsidR="00FA7642">
          <w:t xml:space="preserve"> been added.</w:t>
        </w:r>
      </w:ins>
    </w:p>
    <w:p w:rsidR="00ED51EC" w:rsidRDefault="00ED51EC" w:rsidP="00ED51EC">
      <w:pPr>
        <w:pStyle w:val="Appendix3"/>
        <w:rPr>
          <w:ins w:id="7160" w:author="Nigel Deakin" w:date="2012-02-03T18:57:00Z"/>
        </w:rPr>
      </w:pPr>
      <w:bookmarkStart w:id="7161" w:name="_Ref312334144"/>
      <w:bookmarkStart w:id="7162" w:name="_Toc339906551"/>
      <w:bookmarkStart w:id="7163" w:name="_Toc311729418"/>
      <w:bookmarkEnd w:id="6969"/>
      <w:ins w:id="7164" w:author="Nigel Deakin" w:date="2012-02-03T18:57:00Z">
        <w:r>
          <w:t>Delivery delay</w:t>
        </w:r>
        <w:bookmarkEnd w:id="7161"/>
        <w:r>
          <w:t xml:space="preserve"> (JMS_SPEC-44)</w:t>
        </w:r>
        <w:bookmarkEnd w:id="7162"/>
      </w:ins>
    </w:p>
    <w:p w:rsidR="00312C61" w:rsidRDefault="00312C61" w:rsidP="00312C61">
      <w:pPr>
        <w:rPr>
          <w:ins w:id="7165" w:author="Nigel Deakin" w:date="2012-02-05T17:53:00Z"/>
        </w:rPr>
      </w:pPr>
      <w:ins w:id="7166" w:author="Nigel Deakin" w:date="2012-02-05T17:53:00Z">
        <w:r>
          <w:t xml:space="preserve">A new feature </w:t>
        </w:r>
      </w:ins>
      <w:ins w:id="7167" w:author="Nigel Deakin" w:date="2012-02-05T17:54:00Z">
        <w:r>
          <w:t xml:space="preserve">"delivery delay" </w:t>
        </w:r>
      </w:ins>
      <w:ins w:id="7168" w:author="Nigel Deakin" w:date="2012-02-05T17:53:00Z">
        <w:r>
          <w:t>has been added which allows a producing client to specify the earliest time when a provider may make the message visible on the target destination and available for delivery to consumers.</w:t>
        </w:r>
      </w:ins>
    </w:p>
    <w:p w:rsidR="00ED51EC" w:rsidRDefault="00ED51EC" w:rsidP="00ED51EC">
      <w:pPr>
        <w:rPr>
          <w:ins w:id="7169" w:author="Nigel Deakin" w:date="2012-02-03T18:57:00Z"/>
        </w:rPr>
      </w:pPr>
      <w:ins w:id="7170" w:author="Nigel Deakin" w:date="2012-02-03T18:57:00Z">
        <w:r>
          <w:t xml:space="preserve">A new section </w:t>
        </w:r>
        <w:r w:rsidR="00D71E00">
          <w:fldChar w:fldCharType="begin"/>
        </w:r>
        <w:r>
          <w:instrText xml:space="preserve"> REF _Ref312071338 \r \h </w:instrText>
        </w:r>
      </w:ins>
      <w:ins w:id="7171" w:author="Nigel Deakin" w:date="2012-02-03T18:57:00Z">
        <w:r w:rsidR="00D71E00">
          <w:fldChar w:fldCharType="separate"/>
        </w:r>
      </w:ins>
      <w:r w:rsidR="00533AC6">
        <w:t>4.13</w:t>
      </w:r>
      <w:ins w:id="7172" w:author="Nigel Deakin" w:date="2012-02-03T18:57:00Z">
        <w:r w:rsidR="00D71E00">
          <w:fldChar w:fldCharType="end"/>
        </w:r>
        <w:r>
          <w:t xml:space="preserve"> "</w:t>
        </w:r>
        <w:r w:rsidR="00D71E00">
          <w:fldChar w:fldCharType="begin"/>
        </w:r>
        <w:r>
          <w:instrText xml:space="preserve"> REF _Ref312071339 \h </w:instrText>
        </w:r>
      </w:ins>
      <w:ins w:id="7173" w:author="Nigel Deakin" w:date="2012-02-03T18:57:00Z">
        <w:r w:rsidR="00D71E00">
          <w:fldChar w:fldCharType="separate"/>
        </w:r>
      </w:ins>
      <w:ins w:id="7174" w:author="Nigel Deakin" w:date="2012-03-12T14:50:00Z">
        <w:r w:rsidR="00533AC6">
          <w:t>Delivery delay</w:t>
        </w:r>
      </w:ins>
      <w:ins w:id="7175" w:author="Nigel Deakin" w:date="2012-02-03T18:57:00Z">
        <w:r w:rsidR="00D71E00">
          <w:fldChar w:fldCharType="end"/>
        </w:r>
        <w:r>
          <w:t xml:space="preserve">" and a corresponding new section </w:t>
        </w:r>
        <w:r w:rsidR="00D71E00">
          <w:fldChar w:fldCharType="begin"/>
        </w:r>
        <w:r>
          <w:instrText xml:space="preserve"> REF _Ref312068765 \r \h </w:instrText>
        </w:r>
      </w:ins>
      <w:ins w:id="7176" w:author="Nigel Deakin" w:date="2012-02-03T18:57:00Z">
        <w:r w:rsidR="00D71E00">
          <w:fldChar w:fldCharType="separate"/>
        </w:r>
      </w:ins>
      <w:r w:rsidR="00533AC6">
        <w:t>3.4.13</w:t>
      </w:r>
      <w:ins w:id="7177" w:author="Nigel Deakin" w:date="2012-02-03T18:57:00Z">
        <w:r w:rsidR="00D71E00">
          <w:fldChar w:fldCharType="end"/>
        </w:r>
        <w:r>
          <w:t xml:space="preserve"> "</w:t>
        </w:r>
        <w:r w:rsidR="00D71E00">
          <w:fldChar w:fldCharType="begin"/>
        </w:r>
        <w:r>
          <w:instrText xml:space="preserve"> REF _Ref312068765 \h </w:instrText>
        </w:r>
      </w:ins>
      <w:ins w:id="7178" w:author="Nigel Deakin" w:date="2012-02-03T18:57:00Z">
        <w:r w:rsidR="00D71E00">
          <w:fldChar w:fldCharType="separate"/>
        </w:r>
      </w:ins>
      <w:ins w:id="7179" w:author="Nigel Deakin" w:date="2012-03-12T14:50:00Z">
        <w:r w:rsidR="00533AC6">
          <w:t>JMSDeliveryTime</w:t>
        </w:r>
      </w:ins>
      <w:ins w:id="7180" w:author="Nigel Deakin" w:date="2012-02-03T18:57:00Z">
        <w:r w:rsidR="00D71E00">
          <w:fldChar w:fldCharType="end"/>
        </w:r>
        <w:r w:rsidR="00312C61">
          <w:t>" have been added</w:t>
        </w:r>
      </w:ins>
      <w:ins w:id="7181" w:author="Nigel Deakin" w:date="2012-02-05T17:54:00Z">
        <w:r w:rsidR="009D2CFF">
          <w:t xml:space="preserve"> to describe this new feature. </w:t>
        </w:r>
      </w:ins>
      <w:ins w:id="7182" w:author="Nigel Deakin" w:date="2012-02-03T18:57:00Z">
        <w:r w:rsidRPr="00B76B06">
          <w:t xml:space="preserve">Section </w:t>
        </w:r>
        <w:r w:rsidR="00D71E00">
          <w:fldChar w:fldCharType="begin"/>
        </w:r>
        <w:r>
          <w:instrText xml:space="preserve"> REF _Ref308032475 \r \h </w:instrText>
        </w:r>
      </w:ins>
      <w:ins w:id="7183" w:author="Nigel Deakin" w:date="2012-02-03T18:57:00Z">
        <w:r w:rsidR="00D71E00">
          <w:fldChar w:fldCharType="separate"/>
        </w:r>
      </w:ins>
      <w:r w:rsidR="00533AC6">
        <w:t>4.4.10.2</w:t>
      </w:r>
      <w:ins w:id="7184" w:author="Nigel Deakin" w:date="2012-02-03T18:57:00Z">
        <w:r w:rsidR="00D71E00">
          <w:fldChar w:fldCharType="end"/>
        </w:r>
        <w:r>
          <w:t xml:space="preserve"> "</w:t>
        </w:r>
        <w:r w:rsidR="00D71E00">
          <w:fldChar w:fldCharType="begin"/>
        </w:r>
        <w:r>
          <w:instrText xml:space="preserve"> REF _Ref308032475 \h </w:instrText>
        </w:r>
      </w:ins>
      <w:ins w:id="7185" w:author="Nigel Deakin" w:date="2012-02-03T18:57:00Z">
        <w:r w:rsidR="00D71E00">
          <w:fldChar w:fldCharType="separate"/>
        </w:r>
      </w:ins>
      <w:r w:rsidR="00533AC6">
        <w:t>Order of message sends</w:t>
      </w:r>
      <w:ins w:id="7186" w:author="Nigel Deakin" w:date="2012-02-03T18:57:00Z">
        <w:r w:rsidR="00D71E00">
          <w:fldChar w:fldCharType="end"/>
        </w:r>
        <w:r>
          <w:t xml:space="preserve">" </w:t>
        </w:r>
        <w:r w:rsidRPr="00B76B06">
          <w:t>has been updated to state that messages with a later delivery time may be delivered</w:t>
        </w:r>
        <w:r>
          <w:t xml:space="preserve"> after messages with an earlier </w:t>
        </w:r>
        <w:r w:rsidRPr="00B76B06">
          <w:t>delivery time.</w:t>
        </w:r>
      </w:ins>
    </w:p>
    <w:p w:rsidR="00ED51EC" w:rsidRDefault="00ED51EC" w:rsidP="00ED51EC">
      <w:pPr>
        <w:rPr>
          <w:ins w:id="7187" w:author="Nigel Deakin" w:date="2012-02-03T18:57:00Z"/>
        </w:rPr>
      </w:pPr>
      <w:ins w:id="7188" w:author="Nigel Deakin" w:date="2012-02-03T18:57:00Z">
        <w:r>
          <w:lastRenderedPageBreak/>
          <w:t xml:space="preserve">Section </w:t>
        </w:r>
        <w:r w:rsidR="00D71E00">
          <w:fldChar w:fldCharType="begin"/>
        </w:r>
        <w:r>
          <w:instrText xml:space="preserve"> REF RTF33353939353a204865616432 \r \h </w:instrText>
        </w:r>
      </w:ins>
      <w:ins w:id="7189" w:author="Nigel Deakin" w:date="2012-02-03T18:57:00Z">
        <w:r w:rsidR="00D71E00">
          <w:fldChar w:fldCharType="separate"/>
        </w:r>
      </w:ins>
      <w:r w:rsidR="00533AC6">
        <w:t>4.4.11</w:t>
      </w:r>
      <w:ins w:id="7190" w:author="Nigel Deakin" w:date="2012-02-03T18:57:00Z">
        <w:r w:rsidR="00D71E00">
          <w:fldChar w:fldCharType="end"/>
        </w:r>
        <w:r>
          <w:t xml:space="preserve"> "</w:t>
        </w:r>
        <w:r w:rsidR="00D71E00">
          <w:fldChar w:fldCharType="begin"/>
        </w:r>
        <w:r>
          <w:instrText xml:space="preserve"> REF RTF33353939353a204865616432 \h </w:instrText>
        </w:r>
      </w:ins>
      <w:ins w:id="7191" w:author="Nigel Deakin" w:date="2012-02-03T18:57:00Z">
        <w:r w:rsidR="00D71E00">
          <w:fldChar w:fldCharType="separate"/>
        </w:r>
      </w:ins>
      <w:ins w:id="7192" w:author="Nigel Deakin" w:date="2012-03-12T14:50:00Z">
        <w:r w:rsidR="00533AC6">
          <w:t>Message a</w:t>
        </w:r>
        <w:r w:rsidR="00533AC6" w:rsidRPr="00864041">
          <w:t>cknowledgment</w:t>
        </w:r>
      </w:ins>
      <w:del w:id="7193" w:author="Nigel Deakin" w:date="2012-03-12T14:49:00Z">
        <w:r w:rsidR="007214A1" w:rsidDel="00533AC6">
          <w:delText>Message a</w:delText>
        </w:r>
        <w:r w:rsidR="007214A1" w:rsidRPr="00864041" w:rsidDel="00533AC6">
          <w:delText>cknowledgment</w:delText>
        </w:r>
      </w:del>
      <w:ins w:id="7194" w:author="Nigel Deakin" w:date="2012-02-03T18:57:00Z">
        <w:r w:rsidR="00D71E00">
          <w:fldChar w:fldCharType="end"/>
        </w:r>
      </w:ins>
      <w:ins w:id="7195" w:author="Nigel Deakin" w:date="2012-02-05T17:54:00Z">
        <w:r w:rsidR="00EB66AA">
          <w:t>" has</w:t>
        </w:r>
      </w:ins>
      <w:ins w:id="7196" w:author="Nigel Deakin" w:date="2012-02-03T18:57:00Z">
        <w:r>
          <w:t xml:space="preserve"> been updated to state that when a session's </w:t>
        </w:r>
        <w:r w:rsidRPr="00936C1B">
          <w:rPr>
            <w:rStyle w:val="Code"/>
          </w:rPr>
          <w:t>recover</w:t>
        </w:r>
        <w:r>
          <w:t xml:space="preserve"> method is called the messages it now delivers may be different from those that were originallydelivered due to the delivery of messages which could not previously be delivered as they had not reached their specified delivery time.</w:t>
        </w:r>
      </w:ins>
    </w:p>
    <w:p w:rsidR="000E5B15" w:rsidRDefault="00ED51EC" w:rsidP="000E5B15">
      <w:pPr>
        <w:rPr>
          <w:ins w:id="7197" w:author="Nigel Deakin" w:date="2012-02-03T18:57:00Z"/>
        </w:rPr>
      </w:pPr>
      <w:ins w:id="7198" w:author="Nigel Deakin" w:date="2012-02-03T18:57:00Z">
        <w:r>
          <w:t xml:space="preserve">Section </w:t>
        </w:r>
        <w:r w:rsidR="00D71E00">
          <w:fldChar w:fldCharType="begin"/>
        </w:r>
        <w:r>
          <w:instrText xml:space="preserve"> REF _Ref308032008 \r \h </w:instrText>
        </w:r>
      </w:ins>
      <w:ins w:id="7199" w:author="Nigel Deakin" w:date="2012-02-03T18:57:00Z">
        <w:r w:rsidR="00D71E00">
          <w:fldChar w:fldCharType="separate"/>
        </w:r>
      </w:ins>
      <w:r w:rsidR="00533AC6">
        <w:t>4.6</w:t>
      </w:r>
      <w:ins w:id="7200" w:author="Nigel Deakin" w:date="2012-02-03T18:57:00Z">
        <w:r w:rsidR="00D71E00">
          <w:fldChar w:fldCharType="end"/>
        </w:r>
        <w:r>
          <w:t xml:space="preserve"> "</w:t>
        </w:r>
        <w:r w:rsidR="00D71E00">
          <w:fldChar w:fldCharType="begin"/>
        </w:r>
        <w:r>
          <w:instrText xml:space="preserve"> REF _Ref308032008 \h </w:instrText>
        </w:r>
      </w:ins>
      <w:ins w:id="7201" w:author="Nigel Deakin" w:date="2012-02-03T18:57:00Z">
        <w:r w:rsidR="00D71E00">
          <w:fldChar w:fldCharType="separate"/>
        </w:r>
      </w:ins>
      <w:r w:rsidR="00533AC6">
        <w:t>MessageProducer</w:t>
      </w:r>
      <w:ins w:id="7202" w:author="Nigel Deakin" w:date="2012-02-03T18:57:00Z">
        <w:r w:rsidR="00D71E00">
          <w:fldChar w:fldCharType="end"/>
        </w:r>
        <w:r>
          <w:t>" has been updated to mention that a client may now define a default delivery delay for messages sent by a producer.</w:t>
        </w:r>
      </w:ins>
    </w:p>
    <w:p w:rsidR="00000000" w:rsidRDefault="00392643">
      <w:pPr>
        <w:pStyle w:val="Appendix3"/>
        <w:rPr>
          <w:ins w:id="7203" w:author="Nigel Deakin" w:date="2012-02-03T16:05:00Z"/>
        </w:rPr>
        <w:pPrChange w:id="7204" w:author="Nigel Deakin" w:date="2012-01-24T16:44:00Z">
          <w:pPr>
            <w:pStyle w:val="Paragraph"/>
          </w:pPr>
        </w:pPrChange>
      </w:pPr>
      <w:bookmarkStart w:id="7205" w:name="_Toc339906552"/>
      <w:ins w:id="7206" w:author="Nigel Deakin" w:date="2012-02-03T16:05:00Z">
        <w:r>
          <w:t>Sending messages asynchronously</w:t>
        </w:r>
      </w:ins>
      <w:bookmarkEnd w:id="7163"/>
      <w:ins w:id="7207" w:author="Nigel Deakin" w:date="2012-02-03T18:50:00Z">
        <w:r w:rsidR="00240D65">
          <w:t xml:space="preserve"> (JMS_SPEC-43)</w:t>
        </w:r>
      </w:ins>
      <w:bookmarkEnd w:id="7205"/>
    </w:p>
    <w:p w:rsidR="00703ACA" w:rsidRDefault="006F7705" w:rsidP="00703ACA">
      <w:pPr>
        <w:rPr>
          <w:ins w:id="7208" w:author="Nigel Deakin" w:date="2012-02-05T17:56:00Z"/>
        </w:rPr>
      </w:pPr>
      <w:ins w:id="7209" w:author="Nigel Deakin" w:date="2012-02-05T17:54:00Z">
        <w:r>
          <w:t xml:space="preserve">New </w:t>
        </w:r>
      </w:ins>
      <w:ins w:id="7210" w:author="Nigel Deakin" w:date="2012-02-05T17:55:00Z">
        <w:r w:rsidR="00D71E00" w:rsidRPr="00D71E00">
          <w:rPr>
            <w:rStyle w:val="Code"/>
            <w:rPrChange w:id="7211" w:author="Nigel Deakin" w:date="2012-02-05T17:55:00Z">
              <w:rPr>
                <w:rFonts w:ascii="Courier New" w:hAnsi="Courier New" w:cs="Courier New"/>
                <w:sz w:val="18"/>
                <w:lang w:eastAsia="en-US" w:bidi="en-US"/>
              </w:rPr>
            </w:rPrChange>
          </w:rPr>
          <w:t>send</w:t>
        </w:r>
        <w:r>
          <w:t xml:space="preserve"> </w:t>
        </w:r>
      </w:ins>
      <w:ins w:id="7212" w:author="Nigel Deakin" w:date="2012-02-05T17:54:00Z">
        <w:r>
          <w:t xml:space="preserve">methods have been added to </w:t>
        </w:r>
        <w:r w:rsidR="00D71E00" w:rsidRPr="00D71E00">
          <w:rPr>
            <w:rStyle w:val="Code"/>
            <w:rPrChange w:id="7213" w:author="Nigel Deakin" w:date="2012-02-05T17:55:00Z">
              <w:rPr>
                <w:rFonts w:ascii="Courier New" w:hAnsi="Courier New" w:cs="Courier New"/>
                <w:sz w:val="18"/>
                <w:lang w:eastAsia="en-US" w:bidi="en-US"/>
              </w:rPr>
            </w:rPrChange>
          </w:rPr>
          <w:t>MessageProducer</w:t>
        </w:r>
        <w:r>
          <w:t xml:space="preserve"> </w:t>
        </w:r>
      </w:ins>
      <w:ins w:id="7214" w:author="Nigel Deakin" w:date="2012-02-05T17:55:00Z">
        <w:r>
          <w:t xml:space="preserve">which allow messages to be sent asynchronously.  These methods return immediately and perform the send in a separate thread without blocking the calling thread. When the send is complete, a callback method is invoked on an object supplied by the caller. </w:t>
        </w:r>
      </w:ins>
      <w:ins w:id="7215" w:author="Nigel Deakin" w:date="2012-02-05T17:56:00Z">
        <w:r w:rsidR="00703ACA">
          <w:t xml:space="preserve">Similar methods are available on </w:t>
        </w:r>
        <w:r w:rsidR="000D7030">
          <w:t xml:space="preserve">the new </w:t>
        </w:r>
      </w:ins>
      <w:ins w:id="7216" w:author="Nigel Deakin" w:date="2012-03-21T11:11:00Z">
        <w:r w:rsidR="00225E6F" w:rsidRPr="00225E6F">
          <w:rPr>
            <w:rStyle w:val="Code"/>
          </w:rPr>
          <w:t>JMSContext</w:t>
        </w:r>
      </w:ins>
      <w:ins w:id="7217" w:author="Nigel Deakin" w:date="2012-02-05T17:56:00Z">
        <w:r w:rsidR="000D7030">
          <w:t xml:space="preserve"> interface.</w:t>
        </w:r>
      </w:ins>
    </w:p>
    <w:p w:rsidR="000E5B15" w:rsidRDefault="00392643" w:rsidP="000E5B15">
      <w:pPr>
        <w:rPr>
          <w:ins w:id="7218" w:author="Nigel Deakin" w:date="2012-02-05T17:56:00Z"/>
        </w:rPr>
      </w:pPr>
      <w:ins w:id="7219" w:author="Nigel Deakin" w:date="2012-02-03T16:05:00Z">
        <w:r>
          <w:t xml:space="preserve">Section </w:t>
        </w:r>
        <w:r w:rsidR="00D71E00">
          <w:fldChar w:fldCharType="begin"/>
        </w:r>
        <w:r>
          <w:instrText xml:space="preserve"> REF _Ref311728791 \r \h </w:instrText>
        </w:r>
      </w:ins>
      <w:ins w:id="7220" w:author="Nigel Deakin" w:date="2012-02-03T16:05:00Z">
        <w:r w:rsidR="00D71E00">
          <w:fldChar w:fldCharType="separate"/>
        </w:r>
      </w:ins>
      <w:r w:rsidR="00533AC6">
        <w:t>4.6</w:t>
      </w:r>
      <w:ins w:id="7221" w:author="Nigel Deakin" w:date="2012-02-03T16:05:00Z">
        <w:r w:rsidR="00D71E00">
          <w:fldChar w:fldCharType="end"/>
        </w:r>
        <w:r>
          <w:t xml:space="preserve"> "</w:t>
        </w:r>
        <w:r w:rsidR="00D71E00">
          <w:fldChar w:fldCharType="begin"/>
        </w:r>
        <w:r>
          <w:instrText xml:space="preserve"> REF _Ref311728797 \h </w:instrText>
        </w:r>
      </w:ins>
      <w:ins w:id="7222" w:author="Nigel Deakin" w:date="2012-02-03T16:05:00Z">
        <w:r w:rsidR="00D71E00">
          <w:fldChar w:fldCharType="separate"/>
        </w:r>
      </w:ins>
      <w:r w:rsidR="00533AC6">
        <w:t>MessageProducer</w:t>
      </w:r>
      <w:ins w:id="7223" w:author="Nigel Deakin" w:date="2012-02-03T16:05:00Z">
        <w:r w:rsidR="00D71E00">
          <w:fldChar w:fldCharType="end"/>
        </w:r>
        <w:r>
          <w:t xml:space="preserve">" has been extended to describe </w:t>
        </w:r>
      </w:ins>
      <w:ins w:id="7224" w:author="Nigel Deakin" w:date="2012-02-05T17:56:00Z">
        <w:r w:rsidR="004C0EF0">
          <w:t>these</w:t>
        </w:r>
      </w:ins>
      <w:ins w:id="7225" w:author="Nigel Deakin" w:date="2012-02-03T16:05:00Z">
        <w:r>
          <w:t xml:space="preserve"> additional </w:t>
        </w:r>
        <w:r w:rsidR="00D71E00" w:rsidRPr="00D71E00">
          <w:rPr>
            <w:rStyle w:val="Code"/>
            <w:rPrChange w:id="7226" w:author="Nigel Deakin" w:date="2011-12-15T16:16:00Z">
              <w:rPr>
                <w:rFonts w:ascii="Courier New" w:hAnsi="Courier New" w:cs="Courier New"/>
                <w:i/>
                <w:iCs/>
                <w:sz w:val="18"/>
                <w:lang w:eastAsia="en-US" w:bidi="en-US"/>
              </w:rPr>
            </w:rPrChange>
          </w:rPr>
          <w:t>send</w:t>
        </w:r>
        <w:r>
          <w:t xml:space="preserve"> methods</w:t>
        </w:r>
      </w:ins>
      <w:proofErr w:type="gramStart"/>
      <w:ins w:id="7227" w:author="Nigel Deakin" w:date="2012-02-05T17:56:00Z">
        <w:r w:rsidR="004C0EF0">
          <w:t>.</w:t>
        </w:r>
      </w:ins>
      <w:ins w:id="7228" w:author="Nigel Deakin" w:date="2012-02-03T16:05:00Z">
        <w:r>
          <w:t>.</w:t>
        </w:r>
        <w:proofErr w:type="gramEnd"/>
        <w:r>
          <w:t xml:space="preserve"> </w:t>
        </w:r>
      </w:ins>
    </w:p>
    <w:p w:rsidR="00000000" w:rsidRDefault="001B0AA8">
      <w:pPr>
        <w:pStyle w:val="Appendix3"/>
        <w:rPr>
          <w:ins w:id="7229" w:author="Nigel Deakin" w:date="2012-02-03T16:05:00Z"/>
        </w:rPr>
        <w:pPrChange w:id="7230" w:author="Nigel Deakin" w:date="2011-12-16T12:10:00Z">
          <w:pPr>
            <w:pStyle w:val="Paragraph"/>
          </w:pPr>
        </w:pPrChange>
      </w:pPr>
      <w:bookmarkStart w:id="7231" w:name="_Toc339906553"/>
      <w:ins w:id="7232" w:author="Nigel Deakin" w:date="2012-02-05T17:21:00Z">
        <w:r>
          <w:t>Use of AutoCloseable</w:t>
        </w:r>
      </w:ins>
      <w:ins w:id="7233" w:author="Nigel Deakin" w:date="2012-02-03T18:51:00Z">
        <w:r w:rsidR="0012093F">
          <w:t xml:space="preserve"> (JMS_SPEC-53)</w:t>
        </w:r>
      </w:ins>
      <w:bookmarkEnd w:id="7231"/>
    </w:p>
    <w:p w:rsidR="00000000" w:rsidRDefault="00D71E00">
      <w:pPr>
        <w:rPr>
          <w:ins w:id="7234" w:author="Nigel Deakin" w:date="2012-02-05T17:16:00Z"/>
        </w:rPr>
        <w:pPrChange w:id="7235" w:author="Nigel Deakin" w:date="2012-02-05T17:07:00Z">
          <w:pPr>
            <w:pStyle w:val="Paragraph"/>
          </w:pPr>
        </w:pPrChange>
      </w:pPr>
      <w:ins w:id="7236" w:author="Nigel Deakin" w:date="2012-02-05T17:02:00Z">
        <w:r w:rsidRPr="00D71E00">
          <w:rPr>
            <w:rPrChange w:id="7237" w:author="Nigel Deakin" w:date="2012-02-05T17:02:00Z">
              <w:rPr>
                <w:rStyle w:val="Code"/>
              </w:rPr>
            </w:rPrChange>
          </w:rPr>
          <w:t>The</w:t>
        </w:r>
        <w:r w:rsidR="0054200F">
          <w:rPr>
            <w:rStyle w:val="Code"/>
          </w:rPr>
          <w:t xml:space="preserve"> </w:t>
        </w:r>
      </w:ins>
      <w:ins w:id="7238" w:author="Nigel Deakin" w:date="2012-02-05T17:07:00Z">
        <w:r w:rsidR="009C2B24">
          <w:rPr>
            <w:rStyle w:val="Code"/>
          </w:rPr>
          <w:t>Connection</w:t>
        </w:r>
        <w:r w:rsidRPr="00D71E00">
          <w:rPr>
            <w:rPrChange w:id="7239" w:author="Nigel Deakin" w:date="2012-02-05T17:07:00Z">
              <w:rPr>
                <w:rStyle w:val="Code"/>
              </w:rPr>
            </w:rPrChange>
          </w:rPr>
          <w:t xml:space="preserve">, </w:t>
        </w:r>
        <w:r w:rsidR="00864F84" w:rsidRPr="00864F84">
          <w:rPr>
            <w:rStyle w:val="Code"/>
          </w:rPr>
          <w:t>Session</w:t>
        </w:r>
        <w:r w:rsidRPr="00D71E00">
          <w:rPr>
            <w:rPrChange w:id="7240" w:author="Nigel Deakin" w:date="2012-02-05T17:07:00Z">
              <w:rPr>
                <w:rStyle w:val="Code"/>
              </w:rPr>
            </w:rPrChange>
          </w:rPr>
          <w:t xml:space="preserve">, </w:t>
        </w:r>
        <w:r w:rsidR="00864F84" w:rsidRPr="00864F84">
          <w:rPr>
            <w:rStyle w:val="Code"/>
          </w:rPr>
          <w:t>MessageProducer</w:t>
        </w:r>
        <w:r w:rsidRPr="00D71E00">
          <w:rPr>
            <w:rPrChange w:id="7241" w:author="Nigel Deakin" w:date="2012-02-05T17:07:00Z">
              <w:rPr>
                <w:rStyle w:val="Code"/>
              </w:rPr>
            </w:rPrChange>
          </w:rPr>
          <w:t xml:space="preserve">, </w:t>
        </w:r>
        <w:r w:rsidR="00864F84" w:rsidRPr="00864F84">
          <w:rPr>
            <w:rStyle w:val="Code"/>
          </w:rPr>
          <w:t>MessageConsumer</w:t>
        </w:r>
        <w:r w:rsidRPr="00D71E00">
          <w:rPr>
            <w:rPrChange w:id="7242" w:author="Nigel Deakin" w:date="2012-02-05T17:07:00Z">
              <w:rPr>
                <w:rStyle w:val="Code"/>
              </w:rPr>
            </w:rPrChange>
          </w:rPr>
          <w:t xml:space="preserve"> and </w:t>
        </w:r>
        <w:r w:rsidR="00864F84" w:rsidRPr="00864F84">
          <w:rPr>
            <w:rStyle w:val="Code"/>
          </w:rPr>
          <w:t>QueueBrowser</w:t>
        </w:r>
        <w:r w:rsidR="00864F84">
          <w:rPr>
            <w:rStyle w:val="Code"/>
          </w:rPr>
          <w:t xml:space="preserve"> </w:t>
        </w:r>
      </w:ins>
      <w:ins w:id="7243" w:author="Nigel Deakin" w:date="2012-02-03T16:05:00Z">
        <w:r w:rsidR="00392643">
          <w:t xml:space="preserve">interfaces </w:t>
        </w:r>
      </w:ins>
      <w:ins w:id="7244" w:author="Nigel Deakin" w:date="2012-02-05T17:44:00Z">
        <w:r w:rsidR="002C2098">
          <w:t>have been modified to</w:t>
        </w:r>
      </w:ins>
      <w:ins w:id="7245" w:author="Nigel Deakin" w:date="2012-02-03T16:05:00Z">
        <w:r w:rsidR="00392643">
          <w:t xml:space="preserve"> extend the</w:t>
        </w:r>
        <w:r w:rsidRPr="00D71E00">
          <w:rPr>
            <w:rPrChange w:id="7246" w:author="Nigel Deakin" w:date="2012-02-05T17:07:00Z">
              <w:rPr>
                <w:rFonts w:ascii="Courier New" w:hAnsi="Courier New"/>
                <w:sz w:val="18"/>
              </w:rPr>
            </w:rPrChange>
          </w:rPr>
          <w:t xml:space="preserve"> </w:t>
        </w:r>
        <w:r w:rsidRPr="00D71E00">
          <w:rPr>
            <w:rStyle w:val="Code"/>
            <w:rPrChange w:id="7247" w:author="Nigel Deakin" w:date="2011-12-16T12:13:00Z">
              <w:rPr>
                <w:rFonts w:ascii="Courier New" w:hAnsi="Courier New" w:cs="Courier New"/>
                <w:i/>
                <w:iCs/>
                <w:sz w:val="18"/>
                <w:lang w:eastAsia="en-US" w:bidi="en-US"/>
              </w:rPr>
            </w:rPrChange>
          </w:rPr>
          <w:t>java.lang.Autocloseable</w:t>
        </w:r>
        <w:r w:rsidR="00392643">
          <w:t xml:space="preserve"> interface</w:t>
        </w:r>
      </w:ins>
      <w:ins w:id="7248" w:author="Nigel Deakin" w:date="2012-02-05T17:02:00Z">
        <w:r w:rsidR="002519A6">
          <w:t>.</w:t>
        </w:r>
        <w:r w:rsidR="0054200F">
          <w:t xml:space="preserve"> This </w:t>
        </w:r>
      </w:ins>
      <w:ins w:id="7249" w:author="Nigel Deakin" w:date="2012-02-05T17:08:00Z">
        <w:r w:rsidR="00553171">
          <w:t xml:space="preserve">means that applications </w:t>
        </w:r>
      </w:ins>
      <w:ins w:id="7250" w:author="Nigel Deakin" w:date="2012-02-05T17:09:00Z">
        <w:r w:rsidR="00553171">
          <w:t>can</w:t>
        </w:r>
      </w:ins>
      <w:ins w:id="7251" w:author="Nigel Deakin" w:date="2012-02-05T17:08:00Z">
        <w:r w:rsidR="00553171">
          <w:t xml:space="preserve"> create these objects using </w:t>
        </w:r>
      </w:ins>
      <w:ins w:id="7252" w:author="Nigel Deakin" w:date="2012-02-05T17:03:00Z">
        <w:r w:rsidR="002519A6">
          <w:t xml:space="preserve">a Java SE 7 try-with-resources statement </w:t>
        </w:r>
      </w:ins>
      <w:ins w:id="7253" w:author="Nigel Deakin" w:date="2012-02-05T17:11:00Z">
        <w:r w:rsidR="00D371E2">
          <w:t xml:space="preserve">which </w:t>
        </w:r>
      </w:ins>
      <w:ins w:id="7254" w:author="Nigel Deakin" w:date="2012-02-05T17:12:00Z">
        <w:r w:rsidR="00D371E2">
          <w:t>removes the need for applications to explicitly call</w:t>
        </w:r>
      </w:ins>
      <w:ins w:id="7255" w:author="Nigel Deakin" w:date="2012-02-05T17:09:00Z">
        <w:r w:rsidR="00553171">
          <w:t xml:space="preserve"> </w:t>
        </w:r>
        <w:r w:rsidRPr="00D71E00">
          <w:rPr>
            <w:rStyle w:val="Code"/>
            <w:rPrChange w:id="7256" w:author="Nigel Deakin" w:date="2012-02-05T17:09:00Z">
              <w:rPr>
                <w:rFonts w:ascii="Courier New" w:hAnsi="Courier New"/>
                <w:sz w:val="18"/>
              </w:rPr>
            </w:rPrChange>
          </w:rPr>
          <w:t>close()</w:t>
        </w:r>
        <w:r w:rsidR="00553171">
          <w:t xml:space="preserve"> when these objects are no longer required. </w:t>
        </w:r>
      </w:ins>
    </w:p>
    <w:p w:rsidR="0054200F" w:rsidRDefault="00773EB3" w:rsidP="0054200F">
      <w:pPr>
        <w:rPr>
          <w:ins w:id="7257" w:author="Nigel Deakin" w:date="2012-02-05T17:18:00Z"/>
        </w:rPr>
      </w:pPr>
      <w:ins w:id="7258" w:author="Nigel Deakin" w:date="2012-02-05T17:13:00Z">
        <w:r>
          <w:t xml:space="preserve">The new </w:t>
        </w:r>
      </w:ins>
      <w:ins w:id="7259" w:author="Nigel Deakin" w:date="2012-03-21T11:11:00Z">
        <w:r w:rsidR="00225E6F" w:rsidRPr="00225E6F">
          <w:rPr>
            <w:rStyle w:val="Code"/>
          </w:rPr>
          <w:t>JMSContext</w:t>
        </w:r>
      </w:ins>
      <w:ins w:id="7260" w:author="Nigel Deakin" w:date="2012-02-05T17:13:00Z">
        <w:r>
          <w:t xml:space="preserve"> and </w:t>
        </w:r>
      </w:ins>
      <w:ins w:id="7261" w:author="Nigel Deakin" w:date="2012-03-21T11:12:00Z">
        <w:r w:rsidR="00225E6F" w:rsidRPr="00225E6F">
          <w:rPr>
            <w:rStyle w:val="Code"/>
          </w:rPr>
          <w:t>JMSConsumer</w:t>
        </w:r>
      </w:ins>
      <w:ins w:id="7262" w:author="Nigel Deakin" w:date="2012-02-05T17:13:00Z">
        <w:r>
          <w:t xml:space="preserve"> interfaces </w:t>
        </w:r>
      </w:ins>
      <w:ins w:id="7263" w:author="Nigel Deakin" w:date="2012-02-05T17:14:00Z">
        <w:r w:rsidR="005828B3">
          <w:t>also extend</w:t>
        </w:r>
        <w:r>
          <w:t xml:space="preserve"> the</w:t>
        </w:r>
        <w:r w:rsidRPr="009C2B24">
          <w:t xml:space="preserve"> </w:t>
        </w:r>
        <w:r w:rsidRPr="006031F9">
          <w:rPr>
            <w:rStyle w:val="Code"/>
          </w:rPr>
          <w:t>java.lang.Autocloseable</w:t>
        </w:r>
        <w:r>
          <w:t xml:space="preserve"> interface.</w:t>
        </w:r>
      </w:ins>
    </w:p>
    <w:p w:rsidR="008B79AA" w:rsidRDefault="008C645A" w:rsidP="008B79AA">
      <w:pPr>
        <w:rPr>
          <w:ins w:id="7264" w:author="Nigel Deakin" w:date="2012-02-05T17:19:00Z"/>
        </w:rPr>
      </w:pPr>
      <w:ins w:id="7265" w:author="Nigel Deakin" w:date="2012-02-05T17:21:00Z">
        <w:r>
          <w:t>S</w:t>
        </w:r>
      </w:ins>
      <w:ins w:id="7266" w:author="Nigel Deakin" w:date="2012-02-05T17:20:00Z">
        <w:r w:rsidR="00D93F50">
          <w:t>sections</w:t>
        </w:r>
      </w:ins>
      <w:ins w:id="7267" w:author="Nigel Deakin" w:date="2012-02-05T17:19:00Z">
        <w:r w:rsidR="008B79AA">
          <w:t xml:space="preserve"> </w:t>
        </w:r>
        <w:r w:rsidR="00D71E00">
          <w:fldChar w:fldCharType="begin"/>
        </w:r>
        <w:r w:rsidR="008B79AA">
          <w:instrText xml:space="preserve"> REF RTF38363131363a204865616432 \r \h </w:instrText>
        </w:r>
      </w:ins>
      <w:ins w:id="7268" w:author="Nigel Deakin" w:date="2012-02-05T17:19:00Z">
        <w:r w:rsidR="00D71E00">
          <w:fldChar w:fldCharType="separate"/>
        </w:r>
      </w:ins>
      <w:r w:rsidR="00533AC6">
        <w:t>4.3.5</w:t>
      </w:r>
      <w:ins w:id="7269" w:author="Nigel Deakin" w:date="2012-02-05T17:19:00Z">
        <w:r w:rsidR="00D71E00">
          <w:fldChar w:fldCharType="end"/>
        </w:r>
        <w:r w:rsidR="008B79AA">
          <w:t xml:space="preserve"> "</w:t>
        </w:r>
        <w:r w:rsidR="00D71E00">
          <w:fldChar w:fldCharType="begin"/>
        </w:r>
        <w:r w:rsidR="008B79AA">
          <w:instrText xml:space="preserve"> REF RTF38363131363a204865616432 \h </w:instrText>
        </w:r>
      </w:ins>
      <w:ins w:id="7270" w:author="Nigel Deakin" w:date="2012-02-05T17:19:00Z">
        <w:r w:rsidR="00D71E00">
          <w:fldChar w:fldCharType="separate"/>
        </w:r>
      </w:ins>
      <w:ins w:id="7271" w:author="Nigel Deakin" w:date="2012-03-12T14:50:00Z">
        <w:r w:rsidR="00533AC6">
          <w:t>Closing a C</w:t>
        </w:r>
        <w:r w:rsidR="00533AC6" w:rsidRPr="00864041">
          <w:t>onnection</w:t>
        </w:r>
      </w:ins>
      <w:del w:id="7272" w:author="Nigel Deakin" w:date="2012-03-12T14:50:00Z">
        <w:r w:rsidR="007214A1" w:rsidDel="00533AC6">
          <w:delText>Closing a C</w:delText>
        </w:r>
        <w:r w:rsidR="007214A1" w:rsidRPr="00864041" w:rsidDel="00533AC6">
          <w:delText>onnection</w:delText>
        </w:r>
      </w:del>
      <w:ins w:id="7273" w:author="Nigel Deakin" w:date="2012-02-05T17:19:00Z">
        <w:r w:rsidR="00D71E00">
          <w:fldChar w:fldCharType="end"/>
        </w:r>
        <w:r w:rsidR="008B79AA">
          <w:t>"</w:t>
        </w:r>
      </w:ins>
      <w:ins w:id="7274" w:author="Nigel Deakin" w:date="2012-02-05T17:20:00Z">
        <w:r w:rsidR="00D93F50">
          <w:t xml:space="preserve"> and </w:t>
        </w:r>
      </w:ins>
      <w:ins w:id="7275" w:author="Nigel Deakin" w:date="2012-02-05T17:19:00Z">
        <w:r w:rsidR="00D71E00">
          <w:fldChar w:fldCharType="begin"/>
        </w:r>
        <w:r w:rsidR="008B79AA">
          <w:instrText xml:space="preserve"> REF RTF31303038323a204865616432 \r \h </w:instrText>
        </w:r>
      </w:ins>
      <w:ins w:id="7276" w:author="Nigel Deakin" w:date="2012-02-05T17:19:00Z">
        <w:r w:rsidR="00D71E00">
          <w:fldChar w:fldCharType="separate"/>
        </w:r>
      </w:ins>
      <w:r w:rsidR="00533AC6">
        <w:t>4.4.1</w:t>
      </w:r>
      <w:ins w:id="7277" w:author="Nigel Deakin" w:date="2012-02-05T17:19:00Z">
        <w:r w:rsidR="00D71E00">
          <w:fldChar w:fldCharType="end"/>
        </w:r>
        <w:r w:rsidR="008B79AA">
          <w:t xml:space="preserve"> "</w:t>
        </w:r>
        <w:r w:rsidR="00D71E00">
          <w:fldChar w:fldCharType="begin"/>
        </w:r>
        <w:r w:rsidR="008B79AA">
          <w:instrText xml:space="preserve"> REF RTF31303038323a204865616432 \h </w:instrText>
        </w:r>
      </w:ins>
      <w:ins w:id="7278" w:author="Nigel Deakin" w:date="2012-02-05T17:19:00Z">
        <w:r w:rsidR="00D71E00">
          <w:fldChar w:fldCharType="separate"/>
        </w:r>
      </w:ins>
      <w:ins w:id="7279" w:author="Nigel Deakin" w:date="2012-03-12T14:50:00Z">
        <w:r w:rsidR="00533AC6">
          <w:t>Closing a S</w:t>
        </w:r>
        <w:r w:rsidR="00533AC6" w:rsidRPr="00864041">
          <w:t>ession</w:t>
        </w:r>
      </w:ins>
      <w:del w:id="7280" w:author="Nigel Deakin" w:date="2012-03-12T14:50:00Z">
        <w:r w:rsidR="007214A1" w:rsidDel="00533AC6">
          <w:delText>Closing a S</w:delText>
        </w:r>
        <w:r w:rsidR="007214A1" w:rsidRPr="00864041" w:rsidDel="00533AC6">
          <w:delText>ession</w:delText>
        </w:r>
      </w:del>
      <w:ins w:id="7281" w:author="Nigel Deakin" w:date="2012-02-05T17:19:00Z">
        <w:r w:rsidR="00D71E00">
          <w:fldChar w:fldCharType="end"/>
        </w:r>
        <w:r w:rsidR="008B79AA">
          <w:t xml:space="preserve">" and </w:t>
        </w:r>
      </w:ins>
      <w:ins w:id="7282" w:author="Nigel Deakin" w:date="2012-02-05T17:20:00Z">
        <w:r w:rsidR="00720D6F">
          <w:t>the</w:t>
        </w:r>
      </w:ins>
      <w:ins w:id="7283" w:author="Nigel Deakin" w:date="2012-02-05T17:19:00Z">
        <w:r w:rsidR="008B79AA">
          <w:t xml:space="preserve"> new section </w:t>
        </w:r>
        <w:r w:rsidR="00D71E00">
          <w:fldChar w:fldCharType="begin"/>
        </w:r>
        <w:r w:rsidR="008B79AA">
          <w:instrText xml:space="preserve"> REF _Ref316225649 \r \h </w:instrText>
        </w:r>
      </w:ins>
      <w:ins w:id="7284" w:author="Nigel Deakin" w:date="2012-02-05T17:19:00Z">
        <w:r w:rsidR="00D71E00">
          <w:fldChar w:fldCharType="separate"/>
        </w:r>
      </w:ins>
      <w:r w:rsidR="00533AC6">
        <w:t>11.2.6</w:t>
      </w:r>
      <w:ins w:id="7285" w:author="Nigel Deakin" w:date="2012-02-05T17:19:00Z">
        <w:r w:rsidR="00D71E00">
          <w:fldChar w:fldCharType="end"/>
        </w:r>
        <w:r w:rsidR="008B79AA">
          <w:t xml:space="preserve"> "</w:t>
        </w:r>
        <w:r w:rsidR="00D71E00">
          <w:fldChar w:fldCharType="begin"/>
        </w:r>
        <w:r w:rsidR="008B79AA">
          <w:instrText xml:space="preserve"> REF _Ref316225651 \h </w:instrText>
        </w:r>
      </w:ins>
      <w:ins w:id="7286" w:author="Nigel Deakin" w:date="2012-02-05T17:19:00Z">
        <w:r w:rsidR="00D71E00">
          <w:fldChar w:fldCharType="separate"/>
        </w:r>
      </w:ins>
      <w:ins w:id="7287" w:author="Nigel Deakin" w:date="2012-03-12T14:50:00Z">
        <w:r w:rsidR="00533AC6">
          <w:t xml:space="preserve">Closing the </w:t>
        </w:r>
      </w:ins>
      <w:ins w:id="7288" w:author="Nigel Deakin" w:date="2012-03-21T11:11:00Z">
        <w:r w:rsidR="00225E6F" w:rsidRPr="00225E6F">
          <w:rPr>
            <w:rStyle w:val="Code"/>
          </w:rPr>
          <w:t>JMSContext</w:t>
        </w:r>
      </w:ins>
      <w:ins w:id="7289" w:author="Nigel Deakin" w:date="2012-02-05T17:19:00Z">
        <w:r w:rsidR="00D71E00">
          <w:fldChar w:fldCharType="end"/>
        </w:r>
        <w:r w:rsidR="008B79AA">
          <w:t>" all explain that the use of a try-with-resources statement makes it easier to ensure that these objects are closed after use.</w:t>
        </w:r>
      </w:ins>
    </w:p>
    <w:p w:rsidR="000E5B15" w:rsidRDefault="00392643" w:rsidP="000E5B15">
      <w:pPr>
        <w:rPr>
          <w:ins w:id="7290" w:author="Nigel Deakin" w:date="2012-02-03T16:05:00Z"/>
        </w:rPr>
      </w:pPr>
      <w:ins w:id="7291" w:author="Nigel Deakin" w:date="2012-02-03T16:05:00Z">
        <w:r>
          <w:t xml:space="preserve">The example in section </w:t>
        </w:r>
        <w:r w:rsidR="00D71E00">
          <w:fldChar w:fldCharType="begin"/>
        </w:r>
        <w:r>
          <w:instrText xml:space="preserve"> REF _Ref311801831 \r \h </w:instrText>
        </w:r>
      </w:ins>
      <w:ins w:id="7292" w:author="Nigel Deakin" w:date="2012-02-03T16:05:00Z">
        <w:r w:rsidR="00D71E00">
          <w:fldChar w:fldCharType="separate"/>
        </w:r>
      </w:ins>
      <w:r w:rsidR="00533AC6">
        <w:t>9.1.3</w:t>
      </w:r>
      <w:ins w:id="7293" w:author="Nigel Deakin" w:date="2012-02-03T16:05:00Z">
        <w:r w:rsidR="00D71E00">
          <w:fldChar w:fldCharType="end"/>
        </w:r>
        <w:r>
          <w:t xml:space="preserve"> "</w:t>
        </w:r>
        <w:r w:rsidR="00D71E00">
          <w:fldChar w:fldCharType="begin"/>
        </w:r>
        <w:r>
          <w:instrText xml:space="preserve"> REF _Ref311801837 \h </w:instrText>
        </w:r>
      </w:ins>
      <w:ins w:id="7294" w:author="Nigel Deakin" w:date="2012-02-03T16:05:00Z">
        <w:r w:rsidR="00D71E00">
          <w:fldChar w:fldCharType="separate"/>
        </w:r>
      </w:ins>
      <w:r w:rsidR="00533AC6" w:rsidRPr="00362225">
        <w:t>Creating a Connection</w:t>
      </w:r>
      <w:ins w:id="7295" w:author="Nigel Deakin" w:date="2012-02-03T16:05:00Z">
        <w:r w:rsidR="00D71E00">
          <w:fldChar w:fldCharType="end"/>
        </w:r>
        <w:r>
          <w:t xml:space="preserve">" has been extended to add </w:t>
        </w:r>
      </w:ins>
      <w:ins w:id="7296" w:author="Nigel Deakin" w:date="2012-02-05T17:45:00Z">
        <w:r w:rsidR="001F1A5E">
          <w:t>a second</w:t>
        </w:r>
      </w:ins>
      <w:ins w:id="7297" w:author="Nigel Deakin" w:date="2012-02-03T16:05:00Z">
        <w:r>
          <w:t xml:space="preserve"> example </w:t>
        </w:r>
      </w:ins>
      <w:ins w:id="7298" w:author="Nigel Deakin" w:date="2012-02-05T17:45:00Z">
        <w:r w:rsidR="00BD6998">
          <w:t>which uses</w:t>
        </w:r>
        <w:r w:rsidR="002B59DF">
          <w:t xml:space="preserve"> the</w:t>
        </w:r>
      </w:ins>
      <w:ins w:id="7299" w:author="Nigel Deakin" w:date="2012-02-03T16:05:00Z">
        <w:r>
          <w:t xml:space="preserve"> the try-with-resources statement.</w:t>
        </w:r>
      </w:ins>
    </w:p>
    <w:p w:rsidR="00000000" w:rsidRDefault="00392643">
      <w:pPr>
        <w:pStyle w:val="Appendix3"/>
        <w:rPr>
          <w:ins w:id="7300" w:author="Nigel Deakin" w:date="2012-02-03T16:05:00Z"/>
        </w:rPr>
        <w:pPrChange w:id="7301" w:author="Nigel Deakin" w:date="2011-12-20T18:19:00Z">
          <w:pPr/>
        </w:pPrChange>
      </w:pPr>
      <w:bookmarkStart w:id="7302" w:name="_Toc339906554"/>
      <w:ins w:id="7303" w:author="Nigel Deakin" w:date="2012-02-03T16:05:00Z">
        <w:r>
          <w:t>JMSXDeliveryCount</w:t>
        </w:r>
      </w:ins>
      <w:ins w:id="7304" w:author="Nigel Deakin" w:date="2012-02-03T18:51:00Z">
        <w:r w:rsidR="006C3D44">
          <w:t xml:space="preserve"> (JMS_SPEC-42)</w:t>
        </w:r>
      </w:ins>
      <w:bookmarkEnd w:id="7302"/>
    </w:p>
    <w:p w:rsidR="003E21A1" w:rsidRDefault="003E21A1" w:rsidP="00392643">
      <w:pPr>
        <w:rPr>
          <w:ins w:id="7305" w:author="Nigel Deakin" w:date="2012-02-05T17:59:00Z"/>
        </w:rPr>
      </w:pPr>
      <w:ins w:id="7306" w:author="Nigel Deakin" w:date="2012-02-05T17:57:00Z">
        <w:r>
          <w:t xml:space="preserve">The </w:t>
        </w:r>
      </w:ins>
      <w:ins w:id="7307" w:author="Nigel Deakin" w:date="2012-02-05T18:00:00Z">
        <w:r w:rsidR="006E58F1">
          <w:t xml:space="preserve">existing </w:t>
        </w:r>
      </w:ins>
      <w:ins w:id="7308" w:author="Nigel Deakin" w:date="2012-02-05T17:57:00Z">
        <w:r>
          <w:t xml:space="preserve">message property </w:t>
        </w:r>
        <w:r w:rsidRPr="006031F9">
          <w:rPr>
            <w:rStyle w:val="Code"/>
          </w:rPr>
          <w:t>JMSXDeliveryCount</w:t>
        </w:r>
        <w:r w:rsidR="00D71E00" w:rsidRPr="00D71E00">
          <w:rPr>
            <w:rPrChange w:id="7309" w:author="Nigel Deakin" w:date="2012-02-05T17:57:00Z">
              <w:rPr>
                <w:rStyle w:val="Code"/>
              </w:rPr>
            </w:rPrChange>
          </w:rPr>
          <w:t xml:space="preserve"> </w:t>
        </w:r>
        <w:r>
          <w:t>has been made</w:t>
        </w:r>
        <w:r w:rsidR="00D71E00" w:rsidRPr="00D71E00">
          <w:rPr>
            <w:rPrChange w:id="7310" w:author="Nigel Deakin" w:date="2012-02-05T17:57:00Z">
              <w:rPr>
                <w:rStyle w:val="Code"/>
              </w:rPr>
            </w:rPrChange>
          </w:rPr>
          <w:t xml:space="preserve"> mandatory. </w:t>
        </w:r>
      </w:ins>
      <w:ins w:id="7311" w:author="Nigel Deakin" w:date="2012-02-05T18:00:00Z">
        <w:r w:rsidR="006E58F1">
          <w:t xml:space="preserve">It was previously optional. </w:t>
        </w:r>
      </w:ins>
      <w:ins w:id="7312" w:author="Nigel Deakin" w:date="2012-02-05T17:57:00Z">
        <w:r w:rsidR="00D71E00" w:rsidRPr="00D71E00">
          <w:rPr>
            <w:rPrChange w:id="7313" w:author="Nigel Deakin" w:date="2012-02-05T17:57:00Z">
              <w:rPr>
                <w:rStyle w:val="Code"/>
              </w:rPr>
            </w:rPrChange>
          </w:rPr>
          <w:t>T</w:t>
        </w:r>
        <w:r>
          <w:t>his means that JMS providers must set this proper</w:t>
        </w:r>
        <w:r w:rsidR="00BB2052">
          <w:t>ty when a message is delivered</w:t>
        </w:r>
      </w:ins>
      <w:ins w:id="7314" w:author="Nigel Deakin" w:date="2012-02-05T18:03:00Z">
        <w:r w:rsidR="00BB2052">
          <w:t xml:space="preserve"> to the number of times the message has been delivered.</w:t>
        </w:r>
      </w:ins>
    </w:p>
    <w:p w:rsidR="00D60511" w:rsidRDefault="006E58F1">
      <w:pPr>
        <w:pStyle w:val="Paragraph"/>
        <w:tabs>
          <w:tab w:val="left" w:pos="2880"/>
        </w:tabs>
        <w:spacing w:before="100"/>
        <w:rPr>
          <w:ins w:id="7315" w:author="Nigel Deakin" w:date="2012-02-05T18:01:00Z"/>
        </w:rPr>
      </w:pPr>
      <w:ins w:id="7316" w:author="Nigel Deakin" w:date="2012-02-05T17:59:00Z">
        <w:r>
          <w:t xml:space="preserve">A new section </w:t>
        </w:r>
        <w:r w:rsidR="00D71E00">
          <w:fldChar w:fldCharType="begin"/>
        </w:r>
        <w:r>
          <w:instrText xml:space="preserve"> REF _Ref312166691 \r \h </w:instrText>
        </w:r>
      </w:ins>
      <w:ins w:id="7317" w:author="Nigel Deakin" w:date="2012-02-05T17:59:00Z">
        <w:r w:rsidR="00D71E00">
          <w:fldChar w:fldCharType="separate"/>
        </w:r>
      </w:ins>
      <w:r w:rsidR="00533AC6">
        <w:t>3.5.11</w:t>
      </w:r>
      <w:ins w:id="7318" w:author="Nigel Deakin" w:date="2012-02-05T17:59:00Z">
        <w:r w:rsidR="00D71E00">
          <w:fldChar w:fldCharType="end"/>
        </w:r>
        <w:r>
          <w:t xml:space="preserve"> "</w:t>
        </w:r>
        <w:r w:rsidR="00D71E00">
          <w:fldChar w:fldCharType="begin"/>
        </w:r>
        <w:r>
          <w:instrText xml:space="preserve"> REF _Ref312166691 \h </w:instrText>
        </w:r>
      </w:ins>
      <w:ins w:id="7319" w:author="Nigel Deakin" w:date="2012-02-05T17:59:00Z">
        <w:r w:rsidR="00D71E00">
          <w:fldChar w:fldCharType="separate"/>
        </w:r>
      </w:ins>
      <w:ins w:id="7320" w:author="Nigel Deakin" w:date="2012-03-12T14:50:00Z">
        <w:r w:rsidR="00533AC6">
          <w:t>JMSXDeliveryCount</w:t>
        </w:r>
      </w:ins>
      <w:ins w:id="7321" w:author="Nigel Deakin" w:date="2012-02-05T17:59:00Z">
        <w:r w:rsidR="00D71E00">
          <w:fldChar w:fldCharType="end"/>
        </w:r>
        <w:r>
          <w:t xml:space="preserve">" has been added which </w:t>
        </w:r>
      </w:ins>
      <w:ins w:id="7322" w:author="Nigel Deakin" w:date="2012-02-05T18:00:00Z">
        <w:r>
          <w:t>describes th</w:t>
        </w:r>
      </w:ins>
      <w:ins w:id="7323" w:author="Nigel Deakin" w:date="2012-02-05T18:01:00Z">
        <w:r>
          <w:t xml:space="preserve">is property and explains how </w:t>
        </w:r>
      </w:ins>
      <w:ins w:id="7324" w:author="Nigel Deakin" w:date="2012-02-05T18:05:00Z">
        <w:r w:rsidR="00C33FD9">
          <w:t>it</w:t>
        </w:r>
      </w:ins>
      <w:ins w:id="7325" w:author="Nigel Deakin" w:date="2012-02-05T18:04:00Z">
        <w:r w:rsidR="007473F6">
          <w:t xml:space="preserve"> </w:t>
        </w:r>
      </w:ins>
      <w:ins w:id="7326" w:author="Nigel Deakin" w:date="2012-02-05T18:02:00Z">
        <w:r>
          <w:t xml:space="preserve">is not required to </w:t>
        </w:r>
      </w:ins>
      <w:ins w:id="7327" w:author="Nigel Deakin" w:date="2012-02-05T18:01:00Z">
        <w:r>
          <w:t xml:space="preserve">be </w:t>
        </w:r>
      </w:ins>
      <w:ins w:id="7328" w:author="Nigel Deakin" w:date="2012-02-05T18:03:00Z">
        <w:r w:rsidR="00BB2052">
          <w:t xml:space="preserve">guaranteed </w:t>
        </w:r>
      </w:ins>
      <w:ins w:id="7329" w:author="Nigel Deakin" w:date="2012-02-05T18:04:00Z">
        <w:r w:rsidR="00BB2052">
          <w:t xml:space="preserve">in all </w:t>
        </w:r>
      </w:ins>
      <w:ins w:id="7330" w:author="Nigel Deakin" w:date="2012-02-05T18:05:00Z">
        <w:r w:rsidR="00D32407">
          <w:t xml:space="preserve">possible </w:t>
        </w:r>
      </w:ins>
      <w:ins w:id="7331" w:author="Nigel Deakin" w:date="2012-02-05T18:04:00Z">
        <w:r w:rsidR="00BB2052">
          <w:t>cases</w:t>
        </w:r>
      </w:ins>
      <w:ins w:id="7332" w:author="Nigel Deakin" w:date="2012-02-05T18:05:00Z">
        <w:r w:rsidR="00D32407">
          <w:t>, such as after a server failure.</w:t>
        </w:r>
      </w:ins>
      <w:ins w:id="7333" w:author="Nigel Deakin" w:date="2012-02-05T18:01:00Z">
        <w:r>
          <w:t xml:space="preserve"> </w:t>
        </w:r>
      </w:ins>
    </w:p>
    <w:p w:rsidR="00392643" w:rsidRDefault="00392643" w:rsidP="00392643">
      <w:pPr>
        <w:rPr>
          <w:ins w:id="7334" w:author="Nigel Deakin" w:date="2012-02-03T16:05:00Z"/>
        </w:rPr>
      </w:pPr>
      <w:ins w:id="7335" w:author="Nigel Deakin" w:date="2012-02-03T16:05:00Z">
        <w:r>
          <w:t xml:space="preserve">Section </w:t>
        </w:r>
        <w:r w:rsidR="00D71E00">
          <w:fldChar w:fldCharType="begin"/>
        </w:r>
        <w:r>
          <w:instrText xml:space="preserve"> REF X41763 \r \h </w:instrText>
        </w:r>
      </w:ins>
      <w:ins w:id="7336" w:author="Nigel Deakin" w:date="2012-02-03T16:05:00Z">
        <w:r w:rsidR="00D71E00">
          <w:fldChar w:fldCharType="separate"/>
        </w:r>
      </w:ins>
      <w:r w:rsidR="00533AC6">
        <w:t>3.5.9</w:t>
      </w:r>
      <w:ins w:id="7337" w:author="Nigel Deakin" w:date="2012-02-03T16:05:00Z">
        <w:r w:rsidR="00D71E00">
          <w:fldChar w:fldCharType="end"/>
        </w:r>
        <w:r>
          <w:t xml:space="preserve"> "</w:t>
        </w:r>
        <w:r w:rsidR="00D71E00">
          <w:fldChar w:fldCharType="begin"/>
        </w:r>
        <w:r>
          <w:instrText xml:space="preserve"> REF X41763 \h </w:instrText>
        </w:r>
      </w:ins>
      <w:ins w:id="7338" w:author="Nigel Deakin" w:date="2012-02-03T16:05:00Z">
        <w:r w:rsidR="00D71E00">
          <w:fldChar w:fldCharType="separate"/>
        </w:r>
      </w:ins>
      <w:r w:rsidR="00533AC6">
        <w:t>JMS defined properties</w:t>
      </w:r>
      <w:ins w:id="7339" w:author="Nigel Deakin" w:date="2012-02-03T16:05:00Z">
        <w:r w:rsidR="00D71E00">
          <w:fldChar w:fldCharType="end"/>
        </w:r>
        <w:r>
          <w:t xml:space="preserve">" has been updated </w:t>
        </w:r>
      </w:ins>
      <w:ins w:id="7340" w:author="Nigel Deakin" w:date="2012-02-05T18:05:00Z">
        <w:r w:rsidR="00120209">
          <w:t>accordingly.</w:t>
        </w:r>
      </w:ins>
      <w:ins w:id="7341" w:author="Nigel Deakin" w:date="2012-02-05T18:06:00Z">
        <w:r w:rsidR="00120209">
          <w:t xml:space="preserve"> </w:t>
        </w:r>
      </w:ins>
      <w:ins w:id="7342" w:author="Nigel Deakin" w:date="2012-02-03T16:05:00Z">
        <w:r>
          <w:t>Some of the wording in this section has been rearranged to reflect the fact that some properties are optional but that one (</w:t>
        </w:r>
        <w:r w:rsidR="00D71E00" w:rsidRPr="00D71E00">
          <w:rPr>
            <w:rStyle w:val="Code"/>
            <w:rPrChange w:id="7343" w:author="Nigel Deakin" w:date="2011-12-20T18:21:00Z">
              <w:rPr>
                <w:rFonts w:ascii="Courier New" w:hAnsi="Courier New" w:cs="Courier New"/>
                <w:i/>
                <w:iCs/>
                <w:sz w:val="18"/>
                <w:lang w:eastAsia="en-US" w:bidi="en-US"/>
              </w:rPr>
            </w:rPrChange>
          </w:rPr>
          <w:t>JMSXDeliveryCount</w:t>
        </w:r>
        <w:r>
          <w:t xml:space="preserve">) is now mandatory. A clarification has been added to state that the effect of setting a message selector on a property (such as </w:t>
        </w:r>
        <w:r w:rsidR="00D71E00" w:rsidRPr="00D71E00">
          <w:rPr>
            <w:rStyle w:val="Code"/>
            <w:rPrChange w:id="7344" w:author="Nigel Deakin" w:date="2011-12-20T18:21:00Z">
              <w:rPr>
                <w:rFonts w:ascii="Courier New" w:hAnsi="Courier New" w:cs="Courier New"/>
                <w:i/>
                <w:iCs/>
                <w:sz w:val="18"/>
                <w:lang w:eastAsia="en-US" w:bidi="en-US"/>
              </w:rPr>
            </w:rPrChange>
          </w:rPr>
          <w:t>JMSXDeliveryCount</w:t>
        </w:r>
        <w:r>
          <w:t xml:space="preserve">) which is set by the provider on </w:t>
        </w:r>
        <w:proofErr w:type="gramStart"/>
        <w:r>
          <w:t>receive</w:t>
        </w:r>
        <w:proofErr w:type="gramEnd"/>
        <w:r>
          <w:t xml:space="preserve"> is undefined.</w:t>
        </w:r>
      </w:ins>
    </w:p>
    <w:p w:rsidR="00392643" w:rsidRDefault="00392643" w:rsidP="00392643">
      <w:pPr>
        <w:rPr>
          <w:ins w:id="7345" w:author="Nigel Deakin" w:date="2012-02-03T16:05:00Z"/>
        </w:rPr>
      </w:pPr>
      <w:ins w:id="7346" w:author="Nigel Deakin" w:date="2012-02-03T16:05:00Z">
        <w:r>
          <w:t xml:space="preserve">Section </w:t>
        </w:r>
        <w:r w:rsidR="00D71E00">
          <w:fldChar w:fldCharType="begin"/>
        </w:r>
        <w:r>
          <w:instrText xml:space="preserve"> REF X12625 \r \h </w:instrText>
        </w:r>
      </w:ins>
      <w:ins w:id="7347" w:author="Nigel Deakin" w:date="2012-02-03T16:05:00Z">
        <w:r w:rsidR="00D71E00">
          <w:fldChar w:fldCharType="separate"/>
        </w:r>
      </w:ins>
      <w:r w:rsidR="00533AC6">
        <w:t>3.4.7</w:t>
      </w:r>
      <w:ins w:id="7348" w:author="Nigel Deakin" w:date="2012-02-03T16:05:00Z">
        <w:r w:rsidR="00D71E00">
          <w:fldChar w:fldCharType="end"/>
        </w:r>
        <w:r>
          <w:t xml:space="preserve"> "</w:t>
        </w:r>
        <w:r w:rsidR="00D71E00">
          <w:fldChar w:fldCharType="begin"/>
        </w:r>
        <w:r>
          <w:instrText xml:space="preserve"> REF X12625 \h </w:instrText>
        </w:r>
      </w:ins>
      <w:ins w:id="7349" w:author="Nigel Deakin" w:date="2012-02-03T16:05:00Z">
        <w:r w:rsidR="00D71E00">
          <w:fldChar w:fldCharType="separate"/>
        </w:r>
      </w:ins>
      <w:r w:rsidR="00533AC6">
        <w:t>JMSRedelivered</w:t>
      </w:r>
      <w:ins w:id="7350" w:author="Nigel Deakin" w:date="2012-02-03T16:05:00Z">
        <w:r w:rsidR="00D71E00">
          <w:fldChar w:fldCharType="end"/>
        </w:r>
        <w:r>
          <w:t>" has been amended to mention the JMSXDeliveryCount property as well.</w:t>
        </w:r>
      </w:ins>
    </w:p>
    <w:p w:rsidR="00392643" w:rsidRDefault="00392643" w:rsidP="00392643">
      <w:pPr>
        <w:rPr>
          <w:ins w:id="7351" w:author="Nigel Deakin" w:date="2012-02-03T16:05:00Z"/>
        </w:rPr>
      </w:pPr>
      <w:ins w:id="7352" w:author="Nigel Deakin" w:date="2012-02-03T16:05:00Z">
        <w:r>
          <w:lastRenderedPageBreak/>
          <w:t xml:space="preserve">Section </w:t>
        </w:r>
        <w:r w:rsidR="00D71E00">
          <w:fldChar w:fldCharType="begin"/>
        </w:r>
        <w:r>
          <w:instrText xml:space="preserve"> REF RTF33353939353a204865616432 \r \h </w:instrText>
        </w:r>
      </w:ins>
      <w:ins w:id="7353" w:author="Nigel Deakin" w:date="2012-02-03T16:05:00Z">
        <w:r w:rsidR="00D71E00">
          <w:fldChar w:fldCharType="separate"/>
        </w:r>
      </w:ins>
      <w:r w:rsidR="00533AC6">
        <w:t>4.4.11</w:t>
      </w:r>
      <w:ins w:id="7354" w:author="Nigel Deakin" w:date="2012-02-03T16:05:00Z">
        <w:r w:rsidR="00D71E00">
          <w:fldChar w:fldCharType="end"/>
        </w:r>
        <w:r>
          <w:t xml:space="preserve"> "</w:t>
        </w:r>
        <w:r w:rsidR="00D71E00">
          <w:fldChar w:fldCharType="begin"/>
        </w:r>
        <w:r>
          <w:instrText xml:space="preserve"> REF RTF33353939353a204865616432 \h </w:instrText>
        </w:r>
      </w:ins>
      <w:ins w:id="7355" w:author="Nigel Deakin" w:date="2012-02-03T16:05:00Z">
        <w:r w:rsidR="00D71E00">
          <w:fldChar w:fldCharType="separate"/>
        </w:r>
      </w:ins>
      <w:ins w:id="7356" w:author="Nigel Deakin" w:date="2012-03-12T14:50:00Z">
        <w:r w:rsidR="00533AC6">
          <w:t>Message a</w:t>
        </w:r>
        <w:r w:rsidR="00533AC6" w:rsidRPr="00864041">
          <w:t>cknowledgment</w:t>
        </w:r>
      </w:ins>
      <w:del w:id="7357" w:author="Nigel Deakin" w:date="2012-03-12T14:50:00Z">
        <w:r w:rsidR="007214A1" w:rsidDel="00533AC6">
          <w:delText>Message a</w:delText>
        </w:r>
        <w:r w:rsidR="007214A1" w:rsidRPr="00864041" w:rsidDel="00533AC6">
          <w:delText>cknowledgment</w:delText>
        </w:r>
      </w:del>
      <w:ins w:id="7358" w:author="Nigel Deakin" w:date="2012-02-03T16:05:00Z">
        <w:r w:rsidR="00D71E00">
          <w:fldChar w:fldCharType="end"/>
        </w:r>
        <w:r>
          <w:t xml:space="preserve">": A sentence which mentions </w:t>
        </w:r>
        <w:proofErr w:type="gramStart"/>
        <w:r>
          <w:t xml:space="preserve">the  </w:t>
        </w:r>
        <w:r w:rsidR="00D71E00" w:rsidRPr="00D71E00">
          <w:rPr>
            <w:rStyle w:val="Code"/>
            <w:rPrChange w:id="7359" w:author="Nigel Deakin" w:date="2012-02-05T18:06:00Z">
              <w:rPr>
                <w:rFonts w:ascii="Courier New" w:hAnsi="Courier New"/>
                <w:sz w:val="18"/>
              </w:rPr>
            </w:rPrChange>
          </w:rPr>
          <w:t>JMSRedelivered</w:t>
        </w:r>
        <w:proofErr w:type="gramEnd"/>
        <w:r>
          <w:t xml:space="preserve"> flag has been amended to mention the </w:t>
        </w:r>
        <w:r w:rsidR="00D71E00" w:rsidRPr="00D71E00">
          <w:rPr>
            <w:rStyle w:val="Code"/>
            <w:rPrChange w:id="7360" w:author="Nigel Deakin" w:date="2012-02-05T18:06:00Z">
              <w:rPr>
                <w:rFonts w:ascii="Courier New" w:hAnsi="Courier New"/>
                <w:sz w:val="18"/>
              </w:rPr>
            </w:rPrChange>
          </w:rPr>
          <w:t>JMSXDeliveryCount</w:t>
        </w:r>
        <w:r>
          <w:t xml:space="preserve"> property as well.</w:t>
        </w:r>
      </w:ins>
    </w:p>
    <w:p w:rsidR="00392643" w:rsidRDefault="00D71E00" w:rsidP="00392643">
      <w:pPr>
        <w:rPr>
          <w:ins w:id="7361" w:author="Nigel Deakin" w:date="2012-02-03T16:05:00Z"/>
        </w:rPr>
      </w:pPr>
      <w:ins w:id="7362" w:author="Nigel Deakin" w:date="2012-02-03T16:05:00Z">
        <w:r>
          <w:fldChar w:fldCharType="begin"/>
        </w:r>
        <w:r w:rsidR="00392643">
          <w:instrText xml:space="preserve"> REF RTF33343439343a204865616432 \r \h </w:instrText>
        </w:r>
      </w:ins>
      <w:ins w:id="7363" w:author="Nigel Deakin" w:date="2012-02-03T16:05:00Z">
        <w:r>
          <w:fldChar w:fldCharType="separate"/>
        </w:r>
      </w:ins>
      <w:r w:rsidR="00533AC6">
        <w:t>4.4.12</w:t>
      </w:r>
      <w:ins w:id="7364" w:author="Nigel Deakin" w:date="2012-02-03T16:05:00Z">
        <w:r>
          <w:fldChar w:fldCharType="end"/>
        </w:r>
        <w:r w:rsidR="00392643">
          <w:t xml:space="preserve"> "</w:t>
        </w:r>
        <w:r>
          <w:fldChar w:fldCharType="begin"/>
        </w:r>
        <w:r w:rsidR="00392643">
          <w:instrText xml:space="preserve"> REF RTF33343439343a204865616432 \h </w:instrText>
        </w:r>
      </w:ins>
      <w:ins w:id="7365" w:author="Nigel Deakin" w:date="2012-02-03T16:05:00Z">
        <w:r>
          <w:fldChar w:fldCharType="separate"/>
        </w:r>
      </w:ins>
      <w:ins w:id="7366" w:author="Nigel Deakin" w:date="2012-03-12T14:50:00Z">
        <w:r w:rsidR="00533AC6">
          <w:t>Duplicate delivery of m</w:t>
        </w:r>
        <w:r w:rsidR="00533AC6" w:rsidRPr="00864041">
          <w:t>essages</w:t>
        </w:r>
      </w:ins>
      <w:del w:id="7367" w:author="Nigel Deakin" w:date="2012-03-12T14:50:00Z">
        <w:r w:rsidR="007214A1" w:rsidDel="00533AC6">
          <w:delText>Duplicate delivery of m</w:delText>
        </w:r>
        <w:r w:rsidR="007214A1" w:rsidRPr="00864041" w:rsidDel="00533AC6">
          <w:delText>essages</w:delText>
        </w:r>
      </w:del>
      <w:ins w:id="7368" w:author="Nigel Deakin" w:date="2012-02-03T16:05:00Z">
        <w:r>
          <w:fldChar w:fldCharType="end"/>
        </w:r>
        <w:r w:rsidR="00392643">
          <w:t xml:space="preserve">": A sentence which mentions </w:t>
        </w:r>
        <w:proofErr w:type="gramStart"/>
        <w:r w:rsidR="00392643">
          <w:t xml:space="preserve">the  </w:t>
        </w:r>
        <w:r w:rsidRPr="00D71E00">
          <w:rPr>
            <w:rStyle w:val="Code"/>
            <w:rPrChange w:id="7369" w:author="Nigel Deakin" w:date="2012-02-05T18:06:00Z">
              <w:rPr>
                <w:rFonts w:ascii="Courier New" w:hAnsi="Courier New"/>
                <w:sz w:val="18"/>
              </w:rPr>
            </w:rPrChange>
          </w:rPr>
          <w:t>JMSRedelivered</w:t>
        </w:r>
        <w:proofErr w:type="gramEnd"/>
        <w:r w:rsidR="00392643">
          <w:t xml:space="preserve"> flag has been amended to mention the </w:t>
        </w:r>
        <w:r w:rsidRPr="00D71E00">
          <w:rPr>
            <w:rStyle w:val="Code"/>
            <w:rPrChange w:id="7370" w:author="Nigel Deakin" w:date="2012-02-05T18:06:00Z">
              <w:rPr>
                <w:rFonts w:ascii="Courier New" w:hAnsi="Courier New"/>
                <w:sz w:val="18"/>
              </w:rPr>
            </w:rPrChange>
          </w:rPr>
          <w:t>JMSXDeliveryCount</w:t>
        </w:r>
        <w:r w:rsidR="00392643">
          <w:t xml:space="preserve"> property as well..</w:t>
        </w:r>
      </w:ins>
    </w:p>
    <w:p w:rsidR="00392643" w:rsidRDefault="00392643" w:rsidP="00392643">
      <w:pPr>
        <w:rPr>
          <w:ins w:id="7371" w:author="Nigel Deakin" w:date="2012-02-03T16:05:00Z"/>
        </w:rPr>
      </w:pPr>
      <w:ins w:id="7372" w:author="Nigel Deakin" w:date="2012-02-03T16:05:00Z">
        <w:r>
          <w:t xml:space="preserve"> </w:t>
        </w:r>
        <w:r w:rsidR="00D71E00">
          <w:fldChar w:fldCharType="begin"/>
        </w:r>
        <w:r>
          <w:instrText xml:space="preserve"> REF RTF38373637343a204865616432 \r \h </w:instrText>
        </w:r>
      </w:ins>
      <w:ins w:id="7373" w:author="Nigel Deakin" w:date="2012-02-03T16:05:00Z">
        <w:r w:rsidR="00D71E00">
          <w:fldChar w:fldCharType="separate"/>
        </w:r>
      </w:ins>
      <w:r w:rsidR="00533AC6">
        <w:t>4.5.2</w:t>
      </w:r>
      <w:ins w:id="7374" w:author="Nigel Deakin" w:date="2012-02-03T16:05:00Z">
        <w:r w:rsidR="00D71E00">
          <w:fldChar w:fldCharType="end"/>
        </w:r>
        <w:r>
          <w:t xml:space="preserve"> "</w:t>
        </w:r>
        <w:r w:rsidR="00D71E00">
          <w:fldChar w:fldCharType="begin"/>
        </w:r>
        <w:r>
          <w:instrText xml:space="preserve"> REF RTF38373637343a204865616432 \h </w:instrText>
        </w:r>
      </w:ins>
      <w:ins w:id="7375" w:author="Nigel Deakin" w:date="2012-02-03T16:05:00Z">
        <w:r w:rsidR="00D71E00">
          <w:fldChar w:fldCharType="separate"/>
        </w:r>
      </w:ins>
      <w:ins w:id="7376" w:author="Nigel Deakin" w:date="2012-03-12T14:50:00Z">
        <w:r w:rsidR="00533AC6">
          <w:t>Asynchronous d</w:t>
        </w:r>
        <w:r w:rsidR="00533AC6" w:rsidRPr="00864041">
          <w:t>elivery</w:t>
        </w:r>
      </w:ins>
      <w:del w:id="7377" w:author="Nigel Deakin" w:date="2012-03-12T14:50:00Z">
        <w:r w:rsidR="007214A1" w:rsidDel="00533AC6">
          <w:delText>Asynchronous d</w:delText>
        </w:r>
        <w:r w:rsidR="007214A1" w:rsidRPr="00864041" w:rsidDel="00533AC6">
          <w:delText>elivery</w:delText>
        </w:r>
      </w:del>
      <w:ins w:id="7378" w:author="Nigel Deakin" w:date="2012-02-03T16:05:00Z">
        <w:r w:rsidR="00D71E00">
          <w:fldChar w:fldCharType="end"/>
        </w:r>
        <w:r>
          <w:t xml:space="preserve">": A sentence which mentions the </w:t>
        </w:r>
        <w:r w:rsidR="00D71E00" w:rsidRPr="00D71E00">
          <w:rPr>
            <w:rStyle w:val="Code"/>
            <w:rPrChange w:id="7379" w:author="Nigel Deakin" w:date="2012-02-05T18:06:00Z">
              <w:rPr>
                <w:rFonts w:ascii="Courier New" w:hAnsi="Courier New"/>
                <w:sz w:val="18"/>
              </w:rPr>
            </w:rPrChange>
          </w:rPr>
          <w:t>JMSRedelivered</w:t>
        </w:r>
        <w:r>
          <w:t xml:space="preserve"> flag has been amended to mention the </w:t>
        </w:r>
        <w:r w:rsidR="00D71E00" w:rsidRPr="00D71E00">
          <w:rPr>
            <w:rStyle w:val="Code"/>
            <w:rPrChange w:id="7380" w:author="Nigel Deakin" w:date="2012-02-05T18:06:00Z">
              <w:rPr>
                <w:rFonts w:ascii="Courier New" w:hAnsi="Courier New"/>
                <w:sz w:val="18"/>
              </w:rPr>
            </w:rPrChange>
          </w:rPr>
          <w:t>JMSXDeliveryCount</w:t>
        </w:r>
        <w:r>
          <w:t xml:space="preserve"> property as well.</w:t>
        </w:r>
      </w:ins>
    </w:p>
    <w:p w:rsidR="00392643" w:rsidRDefault="00D71E00" w:rsidP="00392643">
      <w:pPr>
        <w:rPr>
          <w:ins w:id="7381" w:author="Nigel Deakin" w:date="2012-02-03T16:05:00Z"/>
        </w:rPr>
      </w:pPr>
      <w:ins w:id="7382" w:author="Nigel Deakin" w:date="2012-02-03T16:05:00Z">
        <w:r>
          <w:fldChar w:fldCharType="begin"/>
        </w:r>
        <w:r w:rsidR="00392643">
          <w:instrText xml:space="preserve"> REF RTF35333932353a204865616431 \r \h </w:instrText>
        </w:r>
      </w:ins>
      <w:ins w:id="7383" w:author="Nigel Deakin" w:date="2012-02-03T16:05:00Z">
        <w:r>
          <w:fldChar w:fldCharType="separate"/>
        </w:r>
      </w:ins>
      <w:r w:rsidR="00533AC6">
        <w:t>4.10</w:t>
      </w:r>
      <w:ins w:id="7384" w:author="Nigel Deakin" w:date="2012-02-03T16:05:00Z">
        <w:r>
          <w:fldChar w:fldCharType="end"/>
        </w:r>
        <w:r w:rsidR="00392643">
          <w:t xml:space="preserve"> "</w:t>
        </w:r>
        <w:r>
          <w:fldChar w:fldCharType="begin"/>
        </w:r>
        <w:r w:rsidR="00392643">
          <w:instrText xml:space="preserve"> REF RTF35333932353a204865616431 \h </w:instrText>
        </w:r>
      </w:ins>
      <w:ins w:id="7385" w:author="Nigel Deakin" w:date="2012-02-03T16:05:00Z">
        <w:r>
          <w:fldChar w:fldCharType="separate"/>
        </w:r>
      </w:ins>
      <w:r w:rsidR="00533AC6">
        <w:t>Reliability</w:t>
      </w:r>
      <w:ins w:id="7386" w:author="Nigel Deakin" w:date="2012-02-03T16:05:00Z">
        <w:r>
          <w:fldChar w:fldCharType="end"/>
        </w:r>
        <w:r w:rsidR="00392643">
          <w:t xml:space="preserve">": A sentence which mentions </w:t>
        </w:r>
      </w:ins>
      <w:ins w:id="7387" w:author="Nigel Deakin" w:date="2012-02-05T18:06:00Z">
        <w:r w:rsidR="003E0F68">
          <w:t xml:space="preserve">the </w:t>
        </w:r>
        <w:r w:rsidRPr="00D71E00">
          <w:rPr>
            <w:rStyle w:val="Code"/>
            <w:rPrChange w:id="7388" w:author="Nigel Deakin" w:date="2012-02-05T18:06:00Z">
              <w:rPr>
                <w:rFonts w:ascii="Courier New" w:hAnsi="Courier New"/>
                <w:sz w:val="18"/>
              </w:rPr>
            </w:rPrChange>
          </w:rPr>
          <w:t>JMSRedelivered</w:t>
        </w:r>
      </w:ins>
      <w:ins w:id="7389" w:author="Nigel Deakin" w:date="2012-02-03T16:05:00Z">
        <w:r w:rsidR="00392643">
          <w:t xml:space="preserve"> flag has been amended to mention the </w:t>
        </w:r>
        <w:r w:rsidRPr="00D71E00">
          <w:rPr>
            <w:rStyle w:val="Code"/>
            <w:rPrChange w:id="7390" w:author="Nigel Deakin" w:date="2012-02-05T18:06:00Z">
              <w:rPr>
                <w:rFonts w:ascii="Courier New" w:hAnsi="Courier New"/>
                <w:sz w:val="18"/>
              </w:rPr>
            </w:rPrChange>
          </w:rPr>
          <w:t>JMSXDeliveryCount</w:t>
        </w:r>
        <w:r w:rsidR="00392643">
          <w:t xml:space="preserve"> property as well.</w:t>
        </w:r>
      </w:ins>
    </w:p>
    <w:p w:rsidR="00000000" w:rsidRDefault="00F704D2">
      <w:pPr>
        <w:pStyle w:val="Appendix3"/>
        <w:rPr>
          <w:ins w:id="7391" w:author="Nigel Deakin" w:date="2012-02-03T16:05:00Z"/>
        </w:rPr>
        <w:pPrChange w:id="7392" w:author="Nigel Deakin" w:date="2011-12-21T18:02:00Z">
          <w:pPr/>
        </w:pPrChange>
      </w:pPr>
      <w:bookmarkStart w:id="7393" w:name="_Toc339906555"/>
      <w:ins w:id="7394" w:author="Nigel Deakin" w:date="2012-02-03T18:55:00Z">
        <w:r>
          <w:t xml:space="preserve">Client ID optional on </w:t>
        </w:r>
      </w:ins>
      <w:ins w:id="7395" w:author="Nigel Deakin" w:date="2012-02-03T16:05:00Z">
        <w:r w:rsidR="00392643">
          <w:t>Durable subscriptions</w:t>
        </w:r>
      </w:ins>
      <w:ins w:id="7396" w:author="Nigel Deakin" w:date="2012-02-03T18:52:00Z">
        <w:r w:rsidR="00F32C94">
          <w:t xml:space="preserve"> (JMS_SPEC-39)</w:t>
        </w:r>
      </w:ins>
      <w:bookmarkEnd w:id="7393"/>
    </w:p>
    <w:p w:rsidR="003E4670" w:rsidRDefault="00CB46D3" w:rsidP="00392643">
      <w:pPr>
        <w:rPr>
          <w:ins w:id="7397" w:author="Nigel Deakin" w:date="2012-02-05T18:10:00Z"/>
        </w:rPr>
      </w:pPr>
      <w:ins w:id="7398" w:author="Nigel Deakin" w:date="2012-02-05T18:07:00Z">
        <w:r>
          <w:t>It</w:t>
        </w:r>
      </w:ins>
      <w:ins w:id="7399" w:author="Nigel Deakin" w:date="2012-02-03T16:05:00Z">
        <w:r w:rsidR="00392643">
          <w:t xml:space="preserve"> is no longer mandatory for the client identifier to be set when creating or activating a durable subscription. </w:t>
        </w:r>
      </w:ins>
    </w:p>
    <w:p w:rsidR="000D6863" w:rsidRDefault="00DC3A8B" w:rsidP="00392643">
      <w:pPr>
        <w:rPr>
          <w:ins w:id="7400" w:author="Nigel Deakin" w:date="2012-02-05T18:10:00Z"/>
        </w:rPr>
      </w:pPr>
      <w:ins w:id="7401" w:author="Nigel Deakin" w:date="2012-02-05T18:08:00Z">
        <w:r>
          <w:t>The</w:t>
        </w:r>
        <w:r w:rsidR="00DA41C8">
          <w:t xml:space="preserve"> javadocs for the </w:t>
        </w:r>
      </w:ins>
      <w:ins w:id="7402" w:author="Nigel Deakin" w:date="2012-02-05T18:10:00Z">
        <w:r w:rsidR="00F309FC">
          <w:t xml:space="preserve">various </w:t>
        </w:r>
      </w:ins>
      <w:ins w:id="7403" w:author="Nigel Deakin" w:date="2012-02-05T18:08:00Z">
        <w:r w:rsidR="00DA41C8">
          <w:t>methods which create a durable subscription have updated</w:t>
        </w:r>
      </w:ins>
      <w:ins w:id="7404" w:author="Nigel Deakin" w:date="2012-02-05T18:09:00Z">
        <w:r w:rsidR="00516A1F">
          <w:t xml:space="preserve"> to reflect this change</w:t>
        </w:r>
      </w:ins>
      <w:ins w:id="7405" w:author="Nigel Deakin" w:date="2012-02-05T18:10:00Z">
        <w:r w:rsidR="000D6863">
          <w:t xml:space="preserve"> and rewritten to improve clarify.</w:t>
        </w:r>
      </w:ins>
    </w:p>
    <w:p w:rsidR="00DA41C8" w:rsidRDefault="006E65E0" w:rsidP="00392643">
      <w:pPr>
        <w:rPr>
          <w:ins w:id="7406" w:author="Nigel Deakin" w:date="2012-02-05T18:08:00Z"/>
        </w:rPr>
      </w:pPr>
      <w:ins w:id="7407" w:author="Nigel Deakin" w:date="2012-02-05T18:09:00Z">
        <w:r>
          <w:t>In addition the following sections have been updated:</w:t>
        </w:r>
      </w:ins>
    </w:p>
    <w:p w:rsidR="00392643" w:rsidRDefault="00392643" w:rsidP="00392643">
      <w:pPr>
        <w:rPr>
          <w:ins w:id="7408" w:author="Nigel Deakin" w:date="2012-02-03T16:05:00Z"/>
        </w:rPr>
      </w:pPr>
      <w:ins w:id="7409" w:author="Nigel Deakin" w:date="2012-02-03T16:05:00Z">
        <w:r>
          <w:t xml:space="preserve">Section </w:t>
        </w:r>
        <w:r w:rsidR="00D71E00">
          <w:fldChar w:fldCharType="begin"/>
        </w:r>
        <w:r>
          <w:instrText xml:space="preserve"> REF _Ref308034030 \r \h </w:instrText>
        </w:r>
      </w:ins>
      <w:ins w:id="7410" w:author="Nigel Deakin" w:date="2012-02-03T16:05:00Z">
        <w:r w:rsidR="00D71E00">
          <w:fldChar w:fldCharType="separate"/>
        </w:r>
      </w:ins>
      <w:r w:rsidR="00533AC6">
        <w:t>4.3.2</w:t>
      </w:r>
      <w:ins w:id="7411" w:author="Nigel Deakin" w:date="2012-02-03T16:05:00Z">
        <w:r w:rsidR="00D71E00">
          <w:fldChar w:fldCharType="end"/>
        </w:r>
        <w:r>
          <w:t xml:space="preserve"> "</w:t>
        </w:r>
        <w:r w:rsidR="00D71E00">
          <w:fldChar w:fldCharType="begin"/>
        </w:r>
        <w:r>
          <w:instrText xml:space="preserve"> REF _Ref308034030 \h </w:instrText>
        </w:r>
      </w:ins>
      <w:ins w:id="7412" w:author="Nigel Deakin" w:date="2012-02-03T16:05:00Z">
        <w:r w:rsidR="00D71E00">
          <w:fldChar w:fldCharType="separate"/>
        </w:r>
      </w:ins>
      <w:ins w:id="7413" w:author="Nigel Deakin" w:date="2012-03-12T14:50:00Z">
        <w:r w:rsidR="00533AC6" w:rsidRPr="00864041">
          <w:t>Cli</w:t>
        </w:r>
        <w:r w:rsidR="00533AC6">
          <w:t>ent i</w:t>
        </w:r>
        <w:r w:rsidR="00533AC6" w:rsidRPr="00864041">
          <w:t>dentifier</w:t>
        </w:r>
      </w:ins>
      <w:del w:id="7414" w:author="Nigel Deakin" w:date="2012-03-12T14:50:00Z">
        <w:r w:rsidR="007214A1" w:rsidRPr="00864041" w:rsidDel="00533AC6">
          <w:delText>Cli</w:delText>
        </w:r>
        <w:r w:rsidR="007214A1" w:rsidDel="00533AC6">
          <w:delText>ent i</w:delText>
        </w:r>
        <w:r w:rsidR="007214A1" w:rsidRPr="00864041" w:rsidDel="00533AC6">
          <w:delText>dentifier</w:delText>
        </w:r>
      </w:del>
      <w:ins w:id="7415" w:author="Nigel Deakin" w:date="2012-02-03T16:05:00Z">
        <w:r w:rsidR="00D71E00">
          <w:fldChar w:fldCharType="end"/>
        </w:r>
      </w:ins>
      <w:ins w:id="7416" w:author="Nigel Deakin" w:date="2012-02-05T18:07:00Z">
        <w:r w:rsidR="00885D99">
          <w:t>" has</w:t>
        </w:r>
      </w:ins>
      <w:ins w:id="7417" w:author="Nigel Deakin" w:date="2012-02-03T16:05:00Z">
        <w:r>
          <w:t xml:space="preserve"> been changed to state that its use in identifying a durable subscription is optional.</w:t>
        </w:r>
      </w:ins>
    </w:p>
    <w:p w:rsidR="00392643" w:rsidRDefault="00392643" w:rsidP="00392643">
      <w:pPr>
        <w:rPr>
          <w:ins w:id="7418" w:author="Nigel Deakin" w:date="2012-02-03T16:05:00Z"/>
        </w:rPr>
      </w:pPr>
      <w:ins w:id="7419" w:author="Nigel Deakin" w:date="2012-02-03T16:05:00Z">
        <w:r>
          <w:t xml:space="preserve">Section </w:t>
        </w:r>
        <w:r w:rsidR="00D71E00">
          <w:fldChar w:fldCharType="begin"/>
        </w:r>
        <w:r>
          <w:instrText xml:space="preserve"> REF _Ref312254170 \r \h </w:instrText>
        </w:r>
      </w:ins>
      <w:ins w:id="7420" w:author="Nigel Deakin" w:date="2012-02-03T16:05:00Z">
        <w:r w:rsidR="00D71E00">
          <w:fldChar w:fldCharType="separate"/>
        </w:r>
      </w:ins>
      <w:r w:rsidR="00533AC6">
        <w:t>6.3</w:t>
      </w:r>
      <w:ins w:id="7421" w:author="Nigel Deakin" w:date="2012-02-03T16:05:00Z">
        <w:r w:rsidR="00D71E00">
          <w:fldChar w:fldCharType="end"/>
        </w:r>
        <w:r>
          <w:t xml:space="preserve"> "</w:t>
        </w:r>
        <w:r w:rsidR="00D71E00">
          <w:fldChar w:fldCharType="begin"/>
        </w:r>
        <w:r>
          <w:instrText xml:space="preserve"> REF _Ref312254173 \h </w:instrText>
        </w:r>
      </w:ins>
      <w:ins w:id="7422" w:author="Nigel Deakin" w:date="2012-02-03T16:05:00Z">
        <w:r w:rsidR="00D71E00">
          <w:fldChar w:fldCharType="separate"/>
        </w:r>
      </w:ins>
      <w:r w:rsidR="00533AC6">
        <w:t>Durable subscription</w:t>
      </w:r>
      <w:ins w:id="7423" w:author="Nigel Deakin" w:date="2012-02-03T16:05:00Z">
        <w:r w:rsidR="00D71E00">
          <w:fldChar w:fldCharType="end"/>
        </w:r>
        <w:r>
          <w:t xml:space="preserve">" has been amended by adding a cross-reference to Section </w:t>
        </w:r>
        <w:r w:rsidR="00D71E00">
          <w:fldChar w:fldCharType="begin"/>
        </w:r>
        <w:r>
          <w:instrText xml:space="preserve"> REF RTF33393138393a204865616432 \r \h </w:instrText>
        </w:r>
      </w:ins>
      <w:ins w:id="7424" w:author="Nigel Deakin" w:date="2012-02-03T16:05:00Z">
        <w:r w:rsidR="00D71E00">
          <w:fldChar w:fldCharType="separate"/>
        </w:r>
      </w:ins>
      <w:r w:rsidR="00533AC6">
        <w:t>6.11.1</w:t>
      </w:r>
      <w:ins w:id="7425" w:author="Nigel Deakin" w:date="2012-02-03T16:05:00Z">
        <w:r w:rsidR="00D71E00">
          <w:fldChar w:fldCharType="end"/>
        </w:r>
        <w:r>
          <w:t xml:space="preserve"> "</w:t>
        </w:r>
        <w:r w:rsidR="00D71E00">
          <w:fldChar w:fldCharType="begin"/>
        </w:r>
        <w:r>
          <w:instrText xml:space="preserve"> REF RTF33393138393a204865616432 \h </w:instrText>
        </w:r>
      </w:ins>
      <w:ins w:id="7426" w:author="Nigel Deakin" w:date="2012-02-03T16:05:00Z">
        <w:r w:rsidR="00D71E00">
          <w:fldChar w:fldCharType="separate"/>
        </w:r>
      </w:ins>
      <w:proofErr w:type="gramStart"/>
      <w:r w:rsidR="00533AC6">
        <w:t xml:space="preserve">Durable </w:t>
      </w:r>
      <w:proofErr w:type="gramEnd"/>
      <w:ins w:id="7427" w:author="Nigel Deakin" w:date="2012-02-03T16:05:00Z">
        <w:r w:rsidR="00D71E00">
          <w:fldChar w:fldCharType="end"/>
        </w:r>
        <w:r>
          <w:t>" at the end.</w:t>
        </w:r>
      </w:ins>
    </w:p>
    <w:p w:rsidR="00392643" w:rsidRDefault="00392643" w:rsidP="00392643">
      <w:pPr>
        <w:rPr>
          <w:ins w:id="7428" w:author="Nigel Deakin" w:date="2012-02-03T16:05:00Z"/>
        </w:rPr>
      </w:pPr>
      <w:ins w:id="7429" w:author="Nigel Deakin" w:date="2012-02-03T16:05:00Z">
        <w:r>
          <w:t xml:space="preserve">Section </w:t>
        </w:r>
        <w:r w:rsidR="00D71E00">
          <w:fldChar w:fldCharType="begin"/>
        </w:r>
        <w:r>
          <w:instrText xml:space="preserve"> REF RTF33393138393a204865616432 \r \h </w:instrText>
        </w:r>
      </w:ins>
      <w:ins w:id="7430" w:author="Nigel Deakin" w:date="2012-02-03T16:05:00Z">
        <w:r w:rsidR="00D71E00">
          <w:fldChar w:fldCharType="separate"/>
        </w:r>
      </w:ins>
      <w:r w:rsidR="00386394">
        <w:t>6.11.1</w:t>
      </w:r>
      <w:ins w:id="7431" w:author="Nigel Deakin" w:date="2012-02-03T16:05:00Z">
        <w:r w:rsidR="00D71E00">
          <w:fldChar w:fldCharType="end"/>
        </w:r>
        <w:r>
          <w:t xml:space="preserve"> "</w:t>
        </w:r>
      </w:ins>
      <w:ins w:id="7432" w:author="Nigel Deakin" w:date="2012-03-21T11:37:00Z">
        <w:r w:rsidR="00D71E00">
          <w:fldChar w:fldCharType="begin"/>
        </w:r>
        <w:r w:rsidR="008329D8">
          <w:instrText xml:space="preserve"> REF _Ref320093188 \h </w:instrText>
        </w:r>
      </w:ins>
      <w:r w:rsidR="00D71E00">
        <w:fldChar w:fldCharType="separate"/>
      </w:r>
      <w:ins w:id="7433" w:author="Nigel Deakin" w:date="2012-03-21T11:37:00Z">
        <w:r w:rsidR="008329D8">
          <w:t>Durable subscriptions</w:t>
        </w:r>
        <w:r w:rsidR="00D71E00">
          <w:fldChar w:fldCharType="end"/>
        </w:r>
      </w:ins>
      <w:ins w:id="7434" w:author="Nigel Deakin" w:date="2012-02-03T16:05:00Z">
        <w:r>
          <w:t xml:space="preserve">" has been completely rewritten. This section was essentially a copy of the </w:t>
        </w:r>
      </w:ins>
      <w:ins w:id="7435" w:author="Nigel Deakin" w:date="2012-03-21T11:36:00Z">
        <w:r w:rsidR="00386394">
          <w:t>javadoc</w:t>
        </w:r>
      </w:ins>
      <w:ins w:id="7436" w:author="Nigel Deakin" w:date="2012-02-03T16:05:00Z">
        <w:r>
          <w:t xml:space="preserve"> comment on the </w:t>
        </w:r>
        <w:r w:rsidR="00D71E00" w:rsidRPr="00D71E00">
          <w:rPr>
            <w:rStyle w:val="Code"/>
            <w:rPrChange w:id="7437" w:author="Nigel Deakin" w:date="2012-02-05T18:10:00Z">
              <w:rPr>
                <w:rFonts w:ascii="Courier New" w:hAnsi="Courier New"/>
                <w:sz w:val="18"/>
              </w:rPr>
            </w:rPrChange>
          </w:rPr>
          <w:t>createDurableSubscriber</w:t>
        </w:r>
        <w:r>
          <w:t xml:space="preserve"> methods and since those javadoc comments have been rewritten to make them clearer this section has been rewritten as well. The only substantive change is to state that the use of client identifier in identifying a durable subscription is optional. Cross-references to Section </w:t>
        </w:r>
        <w:r w:rsidR="00D71E00">
          <w:fldChar w:fldCharType="begin"/>
        </w:r>
        <w:r>
          <w:instrText xml:space="preserve"> REF _Ref312254170 \r \h </w:instrText>
        </w:r>
      </w:ins>
      <w:ins w:id="7438" w:author="Nigel Deakin" w:date="2012-02-03T16:05:00Z">
        <w:r w:rsidR="00D71E00">
          <w:fldChar w:fldCharType="separate"/>
        </w:r>
      </w:ins>
      <w:r w:rsidR="00533AC6">
        <w:t>6.3</w:t>
      </w:r>
      <w:ins w:id="7439" w:author="Nigel Deakin" w:date="2012-02-03T16:05:00Z">
        <w:r w:rsidR="00D71E00">
          <w:fldChar w:fldCharType="end"/>
        </w:r>
        <w:r>
          <w:t xml:space="preserve"> "</w:t>
        </w:r>
        <w:r w:rsidR="00D71E00">
          <w:fldChar w:fldCharType="begin"/>
        </w:r>
        <w:r>
          <w:instrText xml:space="preserve"> REF _Ref312254173 \h </w:instrText>
        </w:r>
      </w:ins>
      <w:ins w:id="7440" w:author="Nigel Deakin" w:date="2012-02-03T16:05:00Z">
        <w:r w:rsidR="00D71E00">
          <w:fldChar w:fldCharType="separate"/>
        </w:r>
      </w:ins>
      <w:r w:rsidR="00533AC6">
        <w:t>Durable subscription</w:t>
      </w:r>
      <w:ins w:id="7441" w:author="Nigel Deakin" w:date="2012-02-03T16:05:00Z">
        <w:r w:rsidR="00D71E00">
          <w:fldChar w:fldCharType="end"/>
        </w:r>
        <w:r>
          <w:t xml:space="preserve">" and Section </w:t>
        </w:r>
        <w:r w:rsidR="00D71E00">
          <w:fldChar w:fldCharType="begin"/>
        </w:r>
        <w:r>
          <w:instrText xml:space="preserve"> REF _Ref308034030 \r \h </w:instrText>
        </w:r>
      </w:ins>
      <w:ins w:id="7442" w:author="Nigel Deakin" w:date="2012-02-03T16:05:00Z">
        <w:r w:rsidR="00D71E00">
          <w:fldChar w:fldCharType="separate"/>
        </w:r>
      </w:ins>
      <w:r w:rsidR="00533AC6">
        <w:t>4.3.2</w:t>
      </w:r>
      <w:ins w:id="7443" w:author="Nigel Deakin" w:date="2012-02-03T16:05:00Z">
        <w:r w:rsidR="00D71E00">
          <w:fldChar w:fldCharType="end"/>
        </w:r>
        <w:r>
          <w:t xml:space="preserve"> "</w:t>
        </w:r>
        <w:r w:rsidR="00D71E00">
          <w:fldChar w:fldCharType="begin"/>
        </w:r>
        <w:r>
          <w:instrText xml:space="preserve"> REF _Ref308034030 \h </w:instrText>
        </w:r>
      </w:ins>
      <w:ins w:id="7444" w:author="Nigel Deakin" w:date="2012-02-03T16:05:00Z">
        <w:r w:rsidR="00D71E00">
          <w:fldChar w:fldCharType="separate"/>
        </w:r>
      </w:ins>
      <w:ins w:id="7445" w:author="Nigel Deakin" w:date="2012-03-12T14:50:00Z">
        <w:r w:rsidR="00533AC6" w:rsidRPr="00864041">
          <w:t>Cli</w:t>
        </w:r>
        <w:r w:rsidR="00533AC6">
          <w:t>ent i</w:t>
        </w:r>
        <w:r w:rsidR="00533AC6" w:rsidRPr="00864041">
          <w:t>dentifier</w:t>
        </w:r>
      </w:ins>
      <w:del w:id="7446" w:author="Nigel Deakin" w:date="2012-03-12T14:50:00Z">
        <w:r w:rsidR="007214A1" w:rsidRPr="00864041" w:rsidDel="00533AC6">
          <w:delText>Cli</w:delText>
        </w:r>
        <w:r w:rsidR="007214A1" w:rsidDel="00533AC6">
          <w:delText>ent i</w:delText>
        </w:r>
        <w:r w:rsidR="007214A1" w:rsidRPr="00864041" w:rsidDel="00533AC6">
          <w:delText>dentifier</w:delText>
        </w:r>
      </w:del>
      <w:ins w:id="7447" w:author="Nigel Deakin" w:date="2012-02-03T16:05:00Z">
        <w:r w:rsidR="00D71E00">
          <w:fldChar w:fldCharType="end"/>
        </w:r>
        <w:r>
          <w:t>" have been added at the end.</w:t>
        </w:r>
      </w:ins>
    </w:p>
    <w:p w:rsidR="00000000" w:rsidRDefault="005721B7">
      <w:pPr>
        <w:pStyle w:val="Appendix3"/>
        <w:rPr>
          <w:ins w:id="7448" w:author="Nigel Deakin" w:date="2012-02-03T16:05:00Z"/>
        </w:rPr>
        <w:pPrChange w:id="7449" w:author="Nigel Deakin" w:date="2012-01-03T15:04:00Z">
          <w:pPr/>
        </w:pPrChange>
      </w:pPr>
      <w:bookmarkStart w:id="7450" w:name="_Toc339906556"/>
      <w:ins w:id="7451" w:author="Nigel Deakin" w:date="2012-02-03T18:53:00Z">
        <w:r>
          <w:t xml:space="preserve">New </w:t>
        </w:r>
      </w:ins>
      <w:ins w:id="7452" w:author="Nigel Deakin" w:date="2012-02-03T16:05:00Z">
        <w:r w:rsidR="00392643">
          <w:t>createDurableConsume</w:t>
        </w:r>
      </w:ins>
      <w:ins w:id="7453" w:author="Nigel Deakin" w:date="2012-02-03T18:53:00Z">
        <w:r w:rsidR="00B92C31">
          <w:t>r methods</w:t>
        </w:r>
        <w:r>
          <w:t xml:space="preserve"> (JMS_SPEC-51)</w:t>
        </w:r>
      </w:ins>
      <w:bookmarkEnd w:id="7450"/>
    </w:p>
    <w:p w:rsidR="00DB5681" w:rsidRDefault="00392643" w:rsidP="00392643">
      <w:pPr>
        <w:rPr>
          <w:ins w:id="7454" w:author="Nigel Deakin" w:date="2012-02-05T18:14:00Z"/>
        </w:rPr>
      </w:pPr>
      <w:ins w:id="7455" w:author="Nigel Deakin" w:date="2012-02-03T16:05:00Z">
        <w:r>
          <w:t>The Session interface has been extended to add two</w:t>
        </w:r>
      </w:ins>
      <w:ins w:id="7456" w:author="Nigel Deakin" w:date="2012-02-05T18:14:00Z">
        <w:r w:rsidR="00DB5681">
          <w:t xml:space="preserve"> </w:t>
        </w:r>
      </w:ins>
      <w:ins w:id="7457" w:author="Nigel Deakin" w:date="2012-02-03T16:05:00Z">
        <w:r w:rsidR="00D71E00" w:rsidRPr="00D71E00">
          <w:rPr>
            <w:rStyle w:val="Code"/>
            <w:rPrChange w:id="7458" w:author="Nigel Deakin" w:date="2012-01-03T15:08:00Z">
              <w:rPr>
                <w:rFonts w:ascii="Courier New" w:hAnsi="Courier New" w:cs="Courier New"/>
                <w:i/>
                <w:iCs/>
                <w:sz w:val="18"/>
                <w:lang w:eastAsia="en-US" w:bidi="en-US"/>
              </w:rPr>
            </w:rPrChange>
          </w:rPr>
          <w:t>createDurableConsumer</w:t>
        </w:r>
        <w:r>
          <w:t xml:space="preserve"> </w:t>
        </w:r>
      </w:ins>
      <w:ins w:id="7459" w:author="Nigel Deakin" w:date="2012-02-05T18:15:00Z">
        <w:r w:rsidR="001E633C">
          <w:t xml:space="preserve">methods </w:t>
        </w:r>
      </w:ins>
      <w:ins w:id="7460" w:author="Nigel Deakin" w:date="2012-02-03T16:05:00Z">
        <w:r>
          <w:t xml:space="preserve">which return a </w:t>
        </w:r>
        <w:r w:rsidR="00D71E00" w:rsidRPr="00D71E00">
          <w:rPr>
            <w:rStyle w:val="Code"/>
            <w:rPrChange w:id="7461" w:author="Nigel Deakin" w:date="2012-01-03T15:08:00Z">
              <w:rPr>
                <w:rFonts w:ascii="Courier New" w:hAnsi="Courier New" w:cs="Courier New"/>
                <w:i/>
                <w:iCs/>
                <w:sz w:val="18"/>
                <w:lang w:eastAsia="en-US" w:bidi="en-US"/>
              </w:rPr>
            </w:rPrChange>
          </w:rPr>
          <w:t>MessageConsumer</w:t>
        </w:r>
        <w:r>
          <w:t>.</w:t>
        </w:r>
      </w:ins>
    </w:p>
    <w:p w:rsidR="00392643" w:rsidRDefault="00392643" w:rsidP="00392643">
      <w:pPr>
        <w:rPr>
          <w:ins w:id="7462" w:author="Nigel Deakin" w:date="2012-02-03T16:05:00Z"/>
        </w:rPr>
      </w:pPr>
      <w:ins w:id="7463" w:author="Nigel Deakin" w:date="2012-02-03T16:05:00Z">
        <w:r>
          <w:t xml:space="preserve"> These are intended to replace the existing </w:t>
        </w:r>
        <w:r w:rsidR="00D71E00" w:rsidRPr="00D71E00">
          <w:rPr>
            <w:rStyle w:val="Code"/>
            <w:rPrChange w:id="7464" w:author="Nigel Deakin" w:date="2012-01-03T15:08:00Z">
              <w:rPr>
                <w:rFonts w:ascii="Courier New" w:hAnsi="Courier New" w:cs="Courier New"/>
                <w:i/>
                <w:iCs/>
                <w:sz w:val="18"/>
                <w:lang w:eastAsia="en-US" w:bidi="en-US"/>
              </w:rPr>
            </w:rPrChange>
          </w:rPr>
          <w:t>createDurableSubscription</w:t>
        </w:r>
        <w:r w:rsidRPr="00936C1B">
          <w:rPr>
            <w:rStyle w:val="Code"/>
          </w:rPr>
          <w:t xml:space="preserve"> </w:t>
        </w:r>
        <w:r w:rsidR="00D71E00" w:rsidRPr="00D71E00">
          <w:rPr>
            <w:rPrChange w:id="7465" w:author="Nigel Deakin" w:date="2012-01-03T15:09:00Z">
              <w:rPr>
                <w:rStyle w:val="Code"/>
              </w:rPr>
            </w:rPrChange>
          </w:rPr>
          <w:t>methods</w:t>
        </w:r>
        <w:r>
          <w:t xml:space="preserve"> which return a </w:t>
        </w:r>
        <w:r w:rsidR="00D71E00" w:rsidRPr="00D71E00">
          <w:rPr>
            <w:rStyle w:val="Code"/>
            <w:rPrChange w:id="7466" w:author="Nigel Deakin" w:date="2012-02-05T18:11:00Z">
              <w:rPr>
                <w:rFonts w:ascii="Courier New" w:hAnsi="Courier New"/>
                <w:sz w:val="18"/>
              </w:rPr>
            </w:rPrChange>
          </w:rPr>
          <w:t>TopicSubscriber</w:t>
        </w:r>
        <w:r>
          <w:t xml:space="preserve">. </w:t>
        </w:r>
      </w:ins>
      <w:ins w:id="7467" w:author="Nigel Deakin" w:date="2012-02-05T18:15:00Z">
        <w:r w:rsidR="00673559">
          <w:t xml:space="preserve">A TopicSubscriber is a domain-specific interface whose use has been discouraged since the </w:t>
        </w:r>
      </w:ins>
      <w:ins w:id="7468" w:author="Nigel Deakin" w:date="2012-02-05T18:17:00Z">
        <w:r w:rsidR="00673559">
          <w:t xml:space="preserve">domain-independent interfaces were introduced in JMS 1.1. </w:t>
        </w:r>
      </w:ins>
    </w:p>
    <w:p w:rsidR="00392643" w:rsidRDefault="00392643" w:rsidP="00392643">
      <w:pPr>
        <w:rPr>
          <w:ins w:id="7469" w:author="Nigel Deakin" w:date="2012-02-03T16:05:00Z"/>
        </w:rPr>
      </w:pPr>
      <w:ins w:id="7470" w:author="Nigel Deakin" w:date="2012-02-03T16:05:00Z">
        <w:r>
          <w:t xml:space="preserve">Section </w:t>
        </w:r>
        <w:r w:rsidR="00D71E00">
          <w:fldChar w:fldCharType="begin"/>
        </w:r>
        <w:r>
          <w:instrText xml:space="preserve"> REF RTF33393138393a204865616432 \r \h </w:instrText>
        </w:r>
      </w:ins>
      <w:ins w:id="7471" w:author="Nigel Deakin" w:date="2012-02-03T16:05:00Z">
        <w:r w:rsidR="00D71E00">
          <w:fldChar w:fldCharType="separate"/>
        </w:r>
      </w:ins>
      <w:r w:rsidR="00533AC6">
        <w:t>6.11.1</w:t>
      </w:r>
      <w:ins w:id="7472" w:author="Nigel Deakin" w:date="2012-02-03T16:05:00Z">
        <w:r w:rsidR="00D71E00">
          <w:fldChar w:fldCharType="end"/>
        </w:r>
        <w:r>
          <w:t xml:space="preserve"> "</w:t>
        </w:r>
        <w:r w:rsidR="00D71E00">
          <w:fldChar w:fldCharType="begin"/>
        </w:r>
        <w:r>
          <w:instrText xml:space="preserve"> REF RTF33393138393a204865616432 \h </w:instrText>
        </w:r>
      </w:ins>
      <w:ins w:id="7473" w:author="Nigel Deakin" w:date="2012-02-03T16:05:00Z">
        <w:r w:rsidR="00D71E00">
          <w:fldChar w:fldCharType="separate"/>
        </w:r>
      </w:ins>
      <w:proofErr w:type="gramStart"/>
      <w:r w:rsidR="00533AC6">
        <w:t xml:space="preserve">Durable </w:t>
      </w:r>
      <w:proofErr w:type="gramEnd"/>
      <w:ins w:id="7474" w:author="Nigel Deakin" w:date="2012-02-03T16:05:00Z">
        <w:r w:rsidR="00D71E00">
          <w:fldChar w:fldCharType="end"/>
        </w:r>
        <w:r>
          <w:t>" has been updated to reflect this.</w:t>
        </w:r>
      </w:ins>
    </w:p>
    <w:p w:rsidR="00E62598" w:rsidRDefault="00E62598" w:rsidP="00E62598">
      <w:pPr>
        <w:pStyle w:val="Appendix3"/>
        <w:rPr>
          <w:ins w:id="7475" w:author="Nigel Deakin" w:date="2012-02-03T18:58:00Z"/>
        </w:rPr>
      </w:pPr>
      <w:bookmarkStart w:id="7476" w:name="_Toc339906557"/>
      <w:ins w:id="7477" w:author="Nigel Deakin" w:date="2012-02-03T18:58:00Z">
        <w:r>
          <w:t>Simplified API (JMS_SPEC-64)</w:t>
        </w:r>
        <w:bookmarkEnd w:id="7476"/>
      </w:ins>
    </w:p>
    <w:p w:rsidR="00E62598" w:rsidRDefault="009118DE" w:rsidP="00E62598">
      <w:pPr>
        <w:rPr>
          <w:ins w:id="7478" w:author="Nigel Deakin" w:date="2012-02-08T14:44:00Z"/>
        </w:rPr>
      </w:pPr>
      <w:ins w:id="7479" w:author="Nigel Deakin" w:date="2012-09-03T12:38:00Z">
        <w:r>
          <w:t>Three</w:t>
        </w:r>
      </w:ins>
      <w:ins w:id="7480" w:author="Nigel Deakin" w:date="2012-02-05T16:59:00Z">
        <w:r w:rsidR="00EB6533">
          <w:t xml:space="preserve"> new</w:t>
        </w:r>
      </w:ins>
      <w:ins w:id="7481" w:author="Nigel Deakin" w:date="2012-02-03T18:58:00Z">
        <w:r w:rsidR="00E62598">
          <w:t xml:space="preserve"> object</w:t>
        </w:r>
      </w:ins>
      <w:ins w:id="7482" w:author="Nigel Deakin" w:date="2012-02-05T16:59:00Z">
        <w:r w:rsidR="00EB6533">
          <w:t>s</w:t>
        </w:r>
      </w:ins>
      <w:ins w:id="7483" w:author="Nigel Deakin" w:date="2012-02-03T18:58:00Z">
        <w:r w:rsidR="00E62598">
          <w:t xml:space="preserve"> </w:t>
        </w:r>
      </w:ins>
      <w:ins w:id="7484" w:author="Nigel Deakin" w:date="2012-03-21T11:11:00Z">
        <w:r w:rsidR="00225E6F" w:rsidRPr="00225E6F">
          <w:rPr>
            <w:rStyle w:val="Code"/>
          </w:rPr>
          <w:t>JMSContext</w:t>
        </w:r>
      </w:ins>
      <w:ins w:id="7485" w:author="Nigel Deakin" w:date="2012-09-03T12:38:00Z">
        <w:r>
          <w:t xml:space="preserve">, </w:t>
        </w:r>
        <w:r w:rsidR="00D71E00" w:rsidRPr="00D71E00">
          <w:rPr>
            <w:rStyle w:val="Code"/>
            <w:rPrChange w:id="7486" w:author="Nigel Deakin" w:date="2012-09-03T12:38:00Z">
              <w:rPr>
                <w:rFonts w:ascii="Courier New" w:hAnsi="Courier New"/>
                <w:sz w:val="18"/>
              </w:rPr>
            </w:rPrChange>
          </w:rPr>
          <w:t>JMSProducer</w:t>
        </w:r>
        <w:r>
          <w:t xml:space="preserve"> and </w:t>
        </w:r>
      </w:ins>
      <w:ins w:id="7487" w:author="Nigel Deakin" w:date="2012-03-21T11:12:00Z">
        <w:r w:rsidR="00225E6F" w:rsidRPr="00225E6F">
          <w:rPr>
            <w:rStyle w:val="Code"/>
          </w:rPr>
          <w:t>JMSConsumer</w:t>
        </w:r>
      </w:ins>
      <w:ins w:id="7488" w:author="Nigel Deakin" w:date="2012-02-05T16:59:00Z">
        <w:r w:rsidR="00EB6533">
          <w:rPr>
            <w:rStyle w:val="Code"/>
          </w:rPr>
          <w:t xml:space="preserve"> </w:t>
        </w:r>
        <w:r w:rsidR="00D71E00" w:rsidRPr="00D71E00">
          <w:rPr>
            <w:rPrChange w:id="7489" w:author="Nigel Deakin" w:date="2012-03-20T19:01:00Z">
              <w:rPr>
                <w:rStyle w:val="Code"/>
              </w:rPr>
            </w:rPrChange>
          </w:rPr>
          <w:t>have</w:t>
        </w:r>
      </w:ins>
      <w:ins w:id="7490" w:author="Nigel Deakin" w:date="2012-02-03T18:58:00Z">
        <w:r w:rsidR="00D71E00" w:rsidRPr="00D71E00">
          <w:rPr>
            <w:rPrChange w:id="7491" w:author="Nigel Deakin" w:date="2012-03-20T19:01:00Z">
              <w:rPr>
                <w:rFonts w:ascii="Courier New" w:hAnsi="Courier New"/>
                <w:sz w:val="18"/>
              </w:rPr>
            </w:rPrChange>
          </w:rPr>
          <w:t xml:space="preserve"> </w:t>
        </w:r>
        <w:r w:rsidR="00EB6533">
          <w:t xml:space="preserve">been added which </w:t>
        </w:r>
      </w:ins>
      <w:ins w:id="7492" w:author="Nigel Deakin" w:date="2012-02-05T16:59:00Z">
        <w:r w:rsidR="00EB6533">
          <w:t xml:space="preserve">together </w:t>
        </w:r>
      </w:ins>
      <w:ins w:id="7493" w:author="Nigel Deakin" w:date="2012-02-03T18:58:00Z">
        <w:r w:rsidR="00EB6533">
          <w:t>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ins>
      <w:ins w:id="7494" w:author="Nigel Deakin" w:date="2012-03-21T11:13:00Z">
        <w:r w:rsidR="00A74396">
          <w:t xml:space="preserve"> </w:t>
        </w:r>
      </w:ins>
      <w:ins w:id="7495" w:author="Nigel Deakin" w:date="2012-09-03T12:38:00Z">
        <w:r w:rsidR="00CF7E69">
          <w:t>,</w:t>
        </w:r>
        <w:proofErr w:type="gramEnd"/>
        <w:r w:rsidR="00CF7E69">
          <w:t xml:space="preserve"> </w:t>
        </w:r>
        <w:r w:rsidR="00D71E00" w:rsidRPr="00D71E00">
          <w:rPr>
            <w:rStyle w:val="Code"/>
            <w:rPrChange w:id="7496" w:author="Nigel Deakin" w:date="2012-09-03T12:38:00Z">
              <w:rPr>
                <w:rFonts w:ascii="Courier New" w:hAnsi="Courier New"/>
                <w:sz w:val="18"/>
              </w:rPr>
            </w:rPrChange>
          </w:rPr>
          <w:t>MessageProducer</w:t>
        </w:r>
        <w:r w:rsidR="00CF7E69">
          <w:t xml:space="preserve"> </w:t>
        </w:r>
      </w:ins>
      <w:ins w:id="7497" w:author="Nigel Deakin" w:date="2012-03-21T11:13:00Z">
        <w:r w:rsidR="00A74396">
          <w:t>and</w:t>
        </w:r>
      </w:ins>
      <w:ins w:id="7498" w:author="Nigel Deakin" w:date="2012-02-03T18:58:00Z">
        <w:r w:rsidR="00E62598">
          <w:t xml:space="preserve"> </w:t>
        </w:r>
        <w:r w:rsidR="00E62598" w:rsidRPr="00E45228">
          <w:rPr>
            <w:rStyle w:val="Code"/>
          </w:rPr>
          <w:t>Message</w:t>
        </w:r>
      </w:ins>
      <w:ins w:id="7499" w:author="Nigel Deakin" w:date="2012-09-03T12:38:00Z">
        <w:r w:rsidR="00CF7E69">
          <w:rPr>
            <w:rStyle w:val="Code"/>
          </w:rPr>
          <w:t>Consum</w:t>
        </w:r>
      </w:ins>
      <w:ins w:id="7500" w:author="Nigel Deakin" w:date="2012-02-03T18:58:00Z">
        <w:r w:rsidR="00E62598" w:rsidRPr="00E45228">
          <w:rPr>
            <w:rStyle w:val="Code"/>
          </w:rPr>
          <w:t>er</w:t>
        </w:r>
        <w:r w:rsidR="00E62598">
          <w:t xml:space="preserve"> objects</w:t>
        </w:r>
      </w:ins>
      <w:ins w:id="7501" w:author="Nigel Deakin" w:date="2012-02-05T17:00:00Z">
        <w:r w:rsidR="00064BBB">
          <w:t>.</w:t>
        </w:r>
      </w:ins>
      <w:ins w:id="7502" w:author="Nigel Deakin" w:date="2012-02-08T14:44:00Z">
        <w:r w:rsidR="00D37021">
          <w:t xml:space="preserve"> </w:t>
        </w:r>
      </w:ins>
      <w:ins w:id="7503" w:author="Nigel Deakin" w:date="2012-02-05T17:00:00Z">
        <w:r w:rsidR="006329C3">
          <w:t>This</w:t>
        </w:r>
      </w:ins>
      <w:ins w:id="7504" w:author="Nigel Deakin" w:date="2012-02-05T16:59:00Z">
        <w:r w:rsidR="00F14FE2">
          <w:t xml:space="preserve"> </w:t>
        </w:r>
      </w:ins>
      <w:ins w:id="7505" w:author="Nigel Deakin" w:date="2012-02-03T18:58:00Z">
        <w:r w:rsidR="00E62598">
          <w:t xml:space="preserve">provides an alternative API for using JMS which is referred to in this specification as the "simplified API". </w:t>
        </w:r>
      </w:ins>
    </w:p>
    <w:p w:rsidR="00256925" w:rsidRDefault="00225E6F" w:rsidP="00E62598">
      <w:pPr>
        <w:rPr>
          <w:ins w:id="7506" w:author="Nigel Deakin" w:date="2012-02-05T17:00:00Z"/>
        </w:rPr>
      </w:pPr>
      <w:ins w:id="7507" w:author="Nigel Deakin" w:date="2012-03-21T11:11:00Z">
        <w:r w:rsidRPr="00225E6F">
          <w:rPr>
            <w:rStyle w:val="Code"/>
          </w:rPr>
          <w:lastRenderedPageBreak/>
          <w:t>JMSContext</w:t>
        </w:r>
      </w:ins>
      <w:ins w:id="7508" w:author="Nigel Deakin" w:date="2012-02-08T14:45:00Z">
        <w:r w:rsidR="00062E28">
          <w:t xml:space="preserve"> objects </w:t>
        </w:r>
      </w:ins>
      <w:ins w:id="7509" w:author="Nigel Deakin" w:date="2012-02-08T14:46:00Z">
        <w:r w:rsidR="00062E28">
          <w:t>may be</w:t>
        </w:r>
      </w:ins>
      <w:ins w:id="7510" w:author="Nigel Deakin" w:date="2012-02-08T14:45:00Z">
        <w:r w:rsidR="00062E28">
          <w:t xml:space="preserve"> created </w:t>
        </w:r>
      </w:ins>
      <w:ins w:id="7511" w:author="Nigel Deakin" w:date="2012-02-08T14:44:00Z">
        <w:r w:rsidR="00062E28">
          <w:t xml:space="preserve">using new methods on </w:t>
        </w:r>
        <w:r w:rsidR="00D71E00" w:rsidRPr="00D71E00">
          <w:rPr>
            <w:rStyle w:val="Code"/>
            <w:rPrChange w:id="7512" w:author="Nigel Deakin" w:date="2012-02-10T15:03:00Z">
              <w:rPr>
                <w:rFonts w:ascii="Courier New" w:hAnsi="Courier New"/>
                <w:sz w:val="18"/>
              </w:rPr>
            </w:rPrChange>
          </w:rPr>
          <w:t>ConnectionFactory</w:t>
        </w:r>
      </w:ins>
      <w:ins w:id="7513" w:author="Nigel Deakin" w:date="2012-02-08T14:48:00Z">
        <w:r w:rsidR="009E6FFB">
          <w:t xml:space="preserve">. </w:t>
        </w:r>
      </w:ins>
      <w:ins w:id="7514" w:author="Nigel Deakin" w:date="2012-02-08T14:46:00Z">
        <w:r w:rsidR="00062E28">
          <w:t>Java EE applications</w:t>
        </w:r>
      </w:ins>
      <w:ins w:id="7515" w:author="Nigel Deakin" w:date="2012-02-08T14:48:00Z">
        <w:r w:rsidR="009E6FFB">
          <w:t xml:space="preserve"> may alternatively create </w:t>
        </w:r>
      </w:ins>
      <w:ins w:id="7516" w:author="Nigel Deakin" w:date="2012-03-21T11:11:00Z">
        <w:r w:rsidRPr="00225E6F">
          <w:rPr>
            <w:rStyle w:val="Code"/>
          </w:rPr>
          <w:t>JMSContext</w:t>
        </w:r>
      </w:ins>
      <w:ins w:id="7517" w:author="Nigel Deakin" w:date="2012-02-08T14:48:00Z">
        <w:r w:rsidR="009E6FFB">
          <w:t xml:space="preserve"> objects using injection. </w:t>
        </w:r>
      </w:ins>
    </w:p>
    <w:p w:rsidR="00317E55" w:rsidRDefault="005A7BA2" w:rsidP="00317E55">
      <w:pPr>
        <w:rPr>
          <w:ins w:id="7518" w:author="Nigel Deakin" w:date="2012-02-05T17:01:00Z"/>
        </w:rPr>
      </w:pPr>
      <w:ins w:id="7519" w:author="Nigel Deakin" w:date="2012-02-05T17:00:00Z">
        <w:r>
          <w:t xml:space="preserve">The </w:t>
        </w:r>
      </w:ins>
      <w:ins w:id="7520" w:author="Nigel Deakin" w:date="2012-09-03T12:38:00Z">
        <w:r w:rsidR="001D0EA0">
          <w:t xml:space="preserve">goals </w:t>
        </w:r>
        <w:proofErr w:type="gramStart"/>
        <w:r w:rsidR="001D0EA0">
          <w:t>of</w:t>
        </w:r>
      </w:ins>
      <w:ins w:id="7521" w:author="Nigel Deakin" w:date="2012-02-05T17:00:00Z">
        <w:r>
          <w:t xml:space="preserve">  the</w:t>
        </w:r>
        <w:proofErr w:type="gramEnd"/>
        <w:r>
          <w:t xml:space="preserve"> simplified API are described in </w:t>
        </w:r>
        <w:r w:rsidR="00D71E00">
          <w:fldChar w:fldCharType="begin"/>
        </w:r>
        <w:r>
          <w:instrText xml:space="preserve"> REF _Ref316035852 \r \h </w:instrText>
        </w:r>
      </w:ins>
      <w:ins w:id="7522" w:author="Nigel Deakin" w:date="2012-02-05T17:00:00Z">
        <w:r w:rsidR="00D71E00">
          <w:fldChar w:fldCharType="separate"/>
        </w:r>
      </w:ins>
      <w:r w:rsidR="00533AC6">
        <w:t>11.1</w:t>
      </w:r>
      <w:ins w:id="7523" w:author="Nigel Deakin" w:date="2012-02-05T17:00:00Z">
        <w:r w:rsidR="00D71E00">
          <w:fldChar w:fldCharType="end"/>
        </w:r>
        <w:r>
          <w:t xml:space="preserve"> "</w:t>
        </w:r>
        <w:r w:rsidR="00D71E00">
          <w:fldChar w:fldCharType="begin"/>
        </w:r>
        <w:r>
          <w:instrText xml:space="preserve"> REF _Ref316035852 \h </w:instrText>
        </w:r>
      </w:ins>
      <w:ins w:id="7524" w:author="Nigel Deakin" w:date="2012-02-05T17:00:00Z">
        <w:r w:rsidR="00D71E00">
          <w:fldChar w:fldCharType="separate"/>
        </w:r>
      </w:ins>
      <w:ins w:id="7525" w:author="Nigel Deakin" w:date="2012-03-12T14:50:00Z">
        <w:r w:rsidR="00533AC6">
          <w:t>Goals of the simplified API</w:t>
        </w:r>
      </w:ins>
      <w:ins w:id="7526" w:author="Nigel Deakin" w:date="2012-02-05T17:00:00Z">
        <w:r w:rsidR="00D71E00">
          <w:fldChar w:fldCharType="end"/>
        </w:r>
        <w:r w:rsidR="00317E55">
          <w:t xml:space="preserve">" and </w:t>
        </w:r>
      </w:ins>
      <w:ins w:id="7527" w:author="Nigel Deakin" w:date="2012-02-05T17:01:00Z">
        <w:r w:rsidR="00317E55">
          <w:t xml:space="preserve">a summary of the API is given in section </w:t>
        </w:r>
        <w:r w:rsidR="00D71E00">
          <w:fldChar w:fldCharType="begin"/>
        </w:r>
        <w:r w:rsidR="00317E55">
          <w:instrText xml:space="preserve"> REF _Ref316035896 \r \h </w:instrText>
        </w:r>
      </w:ins>
      <w:ins w:id="7528" w:author="Nigel Deakin" w:date="2012-02-05T17:01:00Z">
        <w:r w:rsidR="00D71E00">
          <w:fldChar w:fldCharType="separate"/>
        </w:r>
      </w:ins>
      <w:r w:rsidR="00533AC6">
        <w:t>11.2</w:t>
      </w:r>
      <w:ins w:id="7529" w:author="Nigel Deakin" w:date="2012-02-05T17:01:00Z">
        <w:r w:rsidR="00D71E00">
          <w:fldChar w:fldCharType="end"/>
        </w:r>
        <w:r w:rsidR="00317E55">
          <w:t xml:space="preserve"> "</w:t>
        </w:r>
        <w:r w:rsidR="00D71E00">
          <w:fldChar w:fldCharType="begin"/>
        </w:r>
        <w:r w:rsidR="00317E55">
          <w:instrText xml:space="preserve"> REF _Ref316035896 \h </w:instrText>
        </w:r>
      </w:ins>
      <w:ins w:id="7530" w:author="Nigel Deakin" w:date="2012-02-05T17:01:00Z">
        <w:r w:rsidR="00D71E00">
          <w:fldChar w:fldCharType="separate"/>
        </w:r>
      </w:ins>
      <w:ins w:id="7531" w:author="Nigel Deakin" w:date="2012-03-12T14:50:00Z">
        <w:r w:rsidR="00533AC6">
          <w:t>Key features of the simplified API</w:t>
        </w:r>
      </w:ins>
      <w:ins w:id="7532" w:author="Nigel Deakin" w:date="2012-02-05T17:01:00Z">
        <w:r w:rsidR="00D71E00">
          <w:fldChar w:fldCharType="end"/>
        </w:r>
        <w:r w:rsidR="007A387A">
          <w:t>"</w:t>
        </w:r>
        <w:r w:rsidR="00317E55">
          <w:t xml:space="preserve">. </w:t>
        </w:r>
      </w:ins>
    </w:p>
    <w:p w:rsidR="00010430" w:rsidRDefault="00E62598" w:rsidP="00E62598">
      <w:pPr>
        <w:rPr>
          <w:ins w:id="7533" w:author="Nigel Deakin" w:date="2012-02-05T16:54:00Z"/>
        </w:rPr>
      </w:pPr>
      <w:ins w:id="7534" w:author="Nigel Deakin" w:date="2012-02-03T18:58:00Z">
        <w:r>
          <w:t>Developers now have a choice as to whether to use the "standard API"</w:t>
        </w:r>
      </w:ins>
      <w:ins w:id="7535" w:author="Nigel Deakin" w:date="2012-02-05T16:54:00Z">
        <w:r w:rsidR="00817811">
          <w:t xml:space="preserve"> (</w:t>
        </w:r>
      </w:ins>
      <w:ins w:id="7536" w:author="Nigel Deakin" w:date="2012-02-03T18:58:00Z">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w:t>
        </w:r>
        <w:proofErr w:type="gramStart"/>
        <w:r>
          <w:t>objects</w:t>
        </w:r>
        <w:proofErr w:type="gramEnd"/>
        <w:r>
          <w:t>) or the "simplified API"</w:t>
        </w:r>
      </w:ins>
      <w:ins w:id="7537" w:author="Nigel Deakin" w:date="2012-02-05T16:54:00Z">
        <w:r w:rsidR="00010430">
          <w:t xml:space="preserve"> (the </w:t>
        </w:r>
      </w:ins>
      <w:ins w:id="7538" w:author="Nigel Deakin" w:date="2012-03-21T11:11:00Z">
        <w:r w:rsidR="00225E6F" w:rsidRPr="00225E6F">
          <w:rPr>
            <w:rStyle w:val="Code"/>
          </w:rPr>
          <w:t>JMSContext</w:t>
        </w:r>
      </w:ins>
      <w:ins w:id="7539" w:author="Nigel Deakin" w:date="2012-09-03T12:39:00Z">
        <w:r w:rsidR="00577E70">
          <w:rPr>
            <w:rStyle w:val="Code"/>
          </w:rPr>
          <w:t>, JMSProducer</w:t>
        </w:r>
      </w:ins>
      <w:ins w:id="7540" w:author="Nigel Deakin" w:date="2012-02-05T16:54:00Z">
        <w:r w:rsidR="00010430">
          <w:t xml:space="preserve"> and </w:t>
        </w:r>
      </w:ins>
      <w:ins w:id="7541" w:author="Nigel Deakin" w:date="2012-03-21T11:12:00Z">
        <w:r w:rsidR="00225E6F" w:rsidRPr="00225E6F">
          <w:rPr>
            <w:rStyle w:val="Code"/>
          </w:rPr>
          <w:t>JMSConsumer</w:t>
        </w:r>
      </w:ins>
      <w:ins w:id="7542" w:author="Nigel Deakin" w:date="2012-02-05T16:54:00Z">
        <w:r w:rsidR="00010430">
          <w:t xml:space="preserve"> objects)</w:t>
        </w:r>
      </w:ins>
      <w:ins w:id="7543" w:author="Nigel Deakin" w:date="2012-02-03T18:58:00Z">
        <w:r>
          <w:t xml:space="preserve">. </w:t>
        </w:r>
      </w:ins>
    </w:p>
    <w:p w:rsidR="00E62598" w:rsidRDefault="00E62598" w:rsidP="00E62598">
      <w:pPr>
        <w:rPr>
          <w:ins w:id="7544" w:author="Nigel Deakin" w:date="2012-02-08T14:41:00Z"/>
        </w:rPr>
      </w:pPr>
      <w:ins w:id="7545" w:author="Nigel Deakin" w:date="2012-02-03T18:58:00Z">
        <w:r>
          <w:t xml:space="preserve">The two APIs are intended to offer identical functionality. The standard API is not deprecated and will remain part of JMS indefinitely. </w:t>
        </w:r>
      </w:ins>
    </w:p>
    <w:p w:rsidR="000E5B15" w:rsidRDefault="00997030" w:rsidP="000E5B15">
      <w:pPr>
        <w:rPr>
          <w:ins w:id="7546" w:author="Nigel Deakin" w:date="2012-02-03T18:58:00Z"/>
        </w:rPr>
      </w:pPr>
      <w:ins w:id="7547" w:author="Nigel Deakin" w:date="2012-02-05T17:00:00Z">
        <w:r>
          <w:t>S</w:t>
        </w:r>
      </w:ins>
      <w:ins w:id="7548" w:author="Nigel Deakin" w:date="2012-02-03T18:58:00Z">
        <w:r w:rsidR="00E62598">
          <w:t xml:space="preserve">ection </w:t>
        </w:r>
        <w:r w:rsidR="00D71E00">
          <w:fldChar w:fldCharType="begin"/>
        </w:r>
        <w:r w:rsidR="00E62598">
          <w:instrText xml:space="preserve"> REF _Ref316036019 \r \h </w:instrText>
        </w:r>
      </w:ins>
      <w:ins w:id="7549" w:author="Nigel Deakin" w:date="2012-02-03T18:58:00Z">
        <w:r w:rsidR="00D71E00">
          <w:fldChar w:fldCharType="separate"/>
        </w:r>
      </w:ins>
      <w:r w:rsidR="00533AC6">
        <w:t>11.4</w:t>
      </w:r>
      <w:ins w:id="7550" w:author="Nigel Deakin" w:date="2012-02-03T18:58:00Z">
        <w:r w:rsidR="00D71E00">
          <w:fldChar w:fldCharType="end"/>
        </w:r>
        <w:r w:rsidR="00E62598">
          <w:t xml:space="preserve"> "</w:t>
        </w:r>
        <w:r w:rsidR="00D71E00">
          <w:fldChar w:fldCharType="begin"/>
        </w:r>
        <w:r w:rsidR="00E62598">
          <w:instrText xml:space="preserve"> REF _Ref316036019 \h </w:instrText>
        </w:r>
      </w:ins>
      <w:ins w:id="7551" w:author="Nigel Deakin" w:date="2012-02-03T18:58:00Z">
        <w:r w:rsidR="00D71E00">
          <w:fldChar w:fldCharType="separate"/>
        </w:r>
      </w:ins>
      <w:ins w:id="7552" w:author="Nigel Deakin" w:date="2012-03-12T14:50:00Z">
        <w:r w:rsidR="00533AC6">
          <w:t>Examples using the simplified API</w:t>
        </w:r>
      </w:ins>
      <w:ins w:id="7553" w:author="Nigel Deakin" w:date="2012-02-03T18:58:00Z">
        <w:r w:rsidR="00D71E00">
          <w:fldChar w:fldCharType="end"/>
        </w:r>
        <w:r w:rsidR="00B37D82">
          <w:t>"</w:t>
        </w:r>
      </w:ins>
      <w:ins w:id="7554" w:author="Nigel Deakin" w:date="2012-02-05T16:55:00Z">
        <w:r w:rsidR="00B37D82">
          <w:t xml:space="preserve"> contains </w:t>
        </w:r>
      </w:ins>
      <w:ins w:id="7555" w:author="Nigel Deakin" w:date="2012-02-05T16:58:00Z">
        <w:r w:rsidR="00CD37D5">
          <w:t>a number of</w:t>
        </w:r>
        <w:r w:rsidR="00106D4B">
          <w:t xml:space="preserve"> </w:t>
        </w:r>
      </w:ins>
      <w:ins w:id="7556" w:author="Nigel Deakin" w:date="2012-02-05T16:55:00Z">
        <w:r w:rsidR="00B37D82">
          <w:t xml:space="preserve">examples </w:t>
        </w:r>
      </w:ins>
      <w:ins w:id="7557" w:author="Nigel Deakin" w:date="2012-02-05T16:58:00Z">
        <w:r w:rsidR="006C6672">
          <w:t>which compare</w:t>
        </w:r>
      </w:ins>
      <w:ins w:id="7558" w:author="Nigel Deakin" w:date="2012-02-05T16:55:00Z">
        <w:r w:rsidR="00B37D82">
          <w:t xml:space="preserve"> the use of the simplified </w:t>
        </w:r>
      </w:ins>
      <w:ins w:id="7559" w:author="Nigel Deakin" w:date="2012-03-21T11:14:00Z">
        <w:r w:rsidR="00982DF3">
          <w:t>and</w:t>
        </w:r>
      </w:ins>
      <w:ins w:id="7560" w:author="Nigel Deakin" w:date="2012-02-05T16:58:00Z">
        <w:r w:rsidR="005F1783">
          <w:t xml:space="preserve"> standard </w:t>
        </w:r>
      </w:ins>
      <w:ins w:id="7561" w:author="Nigel Deakin" w:date="2012-02-05T16:55:00Z">
        <w:r w:rsidR="00B37D82">
          <w:t>API</w:t>
        </w:r>
      </w:ins>
      <w:ins w:id="7562" w:author="Nigel Deakin" w:date="2012-02-05T16:58:00Z">
        <w:r w:rsidR="005F1783">
          <w:t>s</w:t>
        </w:r>
      </w:ins>
      <w:ins w:id="7563" w:author="Nigel Deakin" w:date="2012-02-03T18:58:00Z">
        <w:r w:rsidR="00E62598">
          <w:t xml:space="preserve"> in a number of simple Java EE and Java SE use cases. </w:t>
        </w:r>
      </w:ins>
      <w:ins w:id="7564" w:author="Nigel Deakin" w:date="2012-02-05T16:56:00Z">
        <w:r w:rsidR="0090275B">
          <w:t xml:space="preserve"> </w:t>
        </w:r>
      </w:ins>
      <w:ins w:id="7565" w:author="Nigel Deakin" w:date="2012-02-05T16:58:00Z">
        <w:r w:rsidR="005F1783">
          <w:t xml:space="preserve"> </w:t>
        </w:r>
      </w:ins>
      <w:ins w:id="7566" w:author="Nigel Deakin" w:date="2012-02-05T16:57:00Z">
        <w:r w:rsidR="005F1783">
          <w:t xml:space="preserve"> </w:t>
        </w:r>
      </w:ins>
      <w:ins w:id="7567" w:author="Nigel Deakin" w:date="2012-02-05T16:56:00Z">
        <w:r w:rsidR="0090275B">
          <w:t xml:space="preserve"> </w:t>
        </w:r>
      </w:ins>
    </w:p>
    <w:p w:rsidR="0019727C" w:rsidRDefault="00933C2B" w:rsidP="0019727C">
      <w:pPr>
        <w:pStyle w:val="Appendix3"/>
        <w:rPr>
          <w:ins w:id="7568" w:author="Nigel Deakin" w:date="2012-02-03T18:54:00Z"/>
        </w:rPr>
      </w:pPr>
      <w:bookmarkStart w:id="7569" w:name="_Toc339906558"/>
      <w:ins w:id="7570" w:author="Nigel Deakin" w:date="2012-02-03T18:56:00Z">
        <w:r>
          <w:t>Clarification:</w:t>
        </w:r>
      </w:ins>
      <w:ins w:id="7571" w:author="Nigel Deakin" w:date="2012-02-03T18:54:00Z">
        <w:r w:rsidR="0019727C">
          <w:t xml:space="preserve"> message may be sent using any session (JMS_SPEC-52)</w:t>
        </w:r>
        <w:bookmarkEnd w:id="7569"/>
      </w:ins>
    </w:p>
    <w:p w:rsidR="0069541D" w:rsidRDefault="0069541D" w:rsidP="0069541D">
      <w:pPr>
        <w:rPr>
          <w:ins w:id="7572" w:author="Nigel Deakin" w:date="2012-02-05T17:47:00Z"/>
        </w:rPr>
      </w:pPr>
      <w:ins w:id="7573" w:author="Nigel Deakin" w:date="2012-02-05T17:47:00Z">
        <w:r>
          <w:t>The specification and javadocs have been clarified to make it clear that a message may be sent using any session, not just the session used to create the message.</w:t>
        </w:r>
      </w:ins>
    </w:p>
    <w:p w:rsidR="000E5B15" w:rsidRDefault="0019727C" w:rsidP="000E5B15">
      <w:pPr>
        <w:rPr>
          <w:ins w:id="7574" w:author="Nigel Deakin" w:date="2012-02-03T18:54:00Z"/>
        </w:rPr>
      </w:pPr>
      <w:ins w:id="7575" w:author="Nigel Deakin" w:date="2012-02-03T18:54:00Z">
        <w:r>
          <w:t xml:space="preserve">Section </w:t>
        </w:r>
        <w:r w:rsidR="00D71E00">
          <w:fldChar w:fldCharType="begin"/>
        </w:r>
        <w:r>
          <w:instrText xml:space="preserve"> REF _Ref312078847 \r \h </w:instrText>
        </w:r>
      </w:ins>
      <w:ins w:id="7576" w:author="Nigel Deakin" w:date="2012-02-03T18:54:00Z">
        <w:r w:rsidR="00D71E00">
          <w:fldChar w:fldCharType="separate"/>
        </w:r>
      </w:ins>
      <w:r w:rsidR="00533AC6">
        <w:t>4.4.5</w:t>
      </w:r>
      <w:ins w:id="7577" w:author="Nigel Deakin" w:date="2012-02-03T18:54:00Z">
        <w:r w:rsidR="00D71E00">
          <w:fldChar w:fldCharType="end"/>
        </w:r>
        <w:r>
          <w:t xml:space="preserve"> "</w:t>
        </w:r>
        <w:r w:rsidR="00D71E00">
          <w:fldChar w:fldCharType="begin"/>
        </w:r>
        <w:r>
          <w:instrText xml:space="preserve"> REF _Ref312078851 \h </w:instrText>
        </w:r>
      </w:ins>
      <w:ins w:id="7578" w:author="Nigel Deakin" w:date="2012-02-03T18:54:00Z">
        <w:r w:rsidR="00D71E00">
          <w:fldChar w:fldCharType="separate"/>
        </w:r>
      </w:ins>
      <w:ins w:id="7579" w:author="Nigel Deakin" w:date="2012-03-12T14:50:00Z">
        <w:r w:rsidR="00533AC6">
          <w:t>Optimized message i</w:t>
        </w:r>
        <w:r w:rsidR="00533AC6" w:rsidRPr="00864041">
          <w:t>mplementations</w:t>
        </w:r>
      </w:ins>
      <w:del w:id="7580" w:author="Nigel Deakin" w:date="2012-03-12T14:50:00Z">
        <w:r w:rsidR="007214A1" w:rsidDel="00533AC6">
          <w:delText>Optimized message i</w:delText>
        </w:r>
        <w:r w:rsidR="007214A1" w:rsidRPr="00864041" w:rsidDel="00533AC6">
          <w:delText>mplementations</w:delText>
        </w:r>
      </w:del>
      <w:ins w:id="7581" w:author="Nigel Deakin" w:date="2012-02-03T18:54:00Z">
        <w:r w:rsidR="00D71E00">
          <w:fldChar w:fldCharType="end"/>
        </w:r>
        <w:r>
          <w:t xml:space="preserve">" has been updated </w:t>
        </w:r>
      </w:ins>
      <w:ins w:id="7582" w:author="Nigel Deakin" w:date="2012-02-05T17:48:00Z">
        <w:r w:rsidR="00951B82">
          <w:t>accordingly</w:t>
        </w:r>
      </w:ins>
      <w:ins w:id="7583" w:author="Nigel Deakin" w:date="2012-02-03T18:54:00Z">
        <w:r>
          <w:t>.</w:t>
        </w:r>
      </w:ins>
    </w:p>
    <w:p w:rsidR="0019727C" w:rsidRDefault="00B239AD" w:rsidP="0019727C">
      <w:pPr>
        <w:pStyle w:val="Appendix3"/>
        <w:rPr>
          <w:ins w:id="7584" w:author="Nigel Deakin" w:date="2012-02-03T18:54:00Z"/>
        </w:rPr>
      </w:pPr>
      <w:bookmarkStart w:id="7585" w:name="_Toc339906559"/>
      <w:ins w:id="7586" w:author="Nigel Deakin" w:date="2012-02-03T18:58:00Z">
        <w:r>
          <w:t xml:space="preserve">Clarification: </w:t>
        </w:r>
      </w:ins>
      <w:ins w:id="7587" w:author="Nigel Deakin" w:date="2012-02-03T18:54:00Z">
        <w:r w:rsidR="0019727C">
          <w:t>use of ExceptionListener (</w:t>
        </w:r>
        <w:r w:rsidR="0019727C" w:rsidRPr="00D15EA9">
          <w:t>JMS_SPEC-49</w:t>
        </w:r>
        <w:r w:rsidR="0019727C">
          <w:t>)</w:t>
        </w:r>
        <w:bookmarkEnd w:id="7585"/>
      </w:ins>
    </w:p>
    <w:p w:rsidR="0019727C" w:rsidRDefault="0019727C" w:rsidP="0019727C">
      <w:pPr>
        <w:rPr>
          <w:ins w:id="7588" w:author="Nigel Deakin" w:date="2012-02-03T18:54:00Z"/>
        </w:rPr>
      </w:pPr>
      <w:ins w:id="7589" w:author="Nigel Deakin" w:date="2012-02-03T18:54:00Z">
        <w:r>
          <w:t xml:space="preserve">Section </w:t>
        </w:r>
        <w:r w:rsidR="00D71E00">
          <w:fldChar w:fldCharType="begin"/>
        </w:r>
        <w:r>
          <w:instrText xml:space="preserve"> REF RTF34393534373a204865616432 \r \h </w:instrText>
        </w:r>
      </w:ins>
      <w:ins w:id="7590" w:author="Nigel Deakin" w:date="2012-02-03T18:54:00Z">
        <w:r w:rsidR="00D71E00">
          <w:fldChar w:fldCharType="separate"/>
        </w:r>
      </w:ins>
      <w:r w:rsidR="00533AC6">
        <w:t>4.3.8</w:t>
      </w:r>
      <w:ins w:id="7591" w:author="Nigel Deakin" w:date="2012-02-03T18:54:00Z">
        <w:r w:rsidR="00D71E00">
          <w:fldChar w:fldCharType="end"/>
        </w:r>
        <w:r>
          <w:t xml:space="preserve"> "</w:t>
        </w:r>
        <w:r w:rsidR="00D71E00">
          <w:fldChar w:fldCharType="begin"/>
        </w:r>
        <w:r>
          <w:instrText xml:space="preserve"> REF RTF34393534373a204865616432 \h </w:instrText>
        </w:r>
      </w:ins>
      <w:ins w:id="7592" w:author="Nigel Deakin" w:date="2012-02-03T18:54:00Z">
        <w:r w:rsidR="00D71E00">
          <w:fldChar w:fldCharType="separate"/>
        </w:r>
      </w:ins>
      <w:r w:rsidR="00533AC6" w:rsidRPr="00864041">
        <w:t>ExceptionListener</w:t>
      </w:r>
      <w:ins w:id="7593" w:author="Nigel Deakin" w:date="2012-02-03T18:54:00Z">
        <w:r w:rsidR="00D71E00">
          <w:fldChar w:fldCharType="end"/>
        </w:r>
        <w:r>
          <w:t>" has been amended to clarify how an ExceptionListener is used:</w:t>
        </w:r>
      </w:ins>
    </w:p>
    <w:p w:rsidR="0019727C" w:rsidRDefault="0019727C" w:rsidP="0019727C">
      <w:pPr>
        <w:pStyle w:val="ListBullet"/>
        <w:rPr>
          <w:ins w:id="7594" w:author="Nigel Deakin" w:date="2012-02-03T18:54:00Z"/>
        </w:rPr>
      </w:pPr>
      <w:ins w:id="7595" w:author="Nigel Deakin" w:date="2012-02-03T18:54:00Z">
        <w:r>
          <w:t>The existing text which states that a c</w:t>
        </w:r>
        <w:r w:rsidRPr="008551BB">
          <w:t xml:space="preserve">onnection </w:t>
        </w:r>
        <w:r>
          <w:t>"</w:t>
        </w:r>
        <w:r w:rsidRPr="008551BB">
          <w:t>serializes execution of its ExceptionListener</w:t>
        </w:r>
        <w:r>
          <w:t xml:space="preserve">" has been extended to explain what this means. </w:t>
        </w:r>
      </w:ins>
    </w:p>
    <w:p w:rsidR="0019727C" w:rsidRDefault="0019727C" w:rsidP="0019727C">
      <w:pPr>
        <w:pStyle w:val="ListBullet"/>
        <w:rPr>
          <w:ins w:id="7596" w:author="Nigel Deakin" w:date="2012-02-03T18:54:00Z"/>
        </w:rPr>
      </w:pPr>
      <w:ins w:id="7597" w:author="Nigel Deakin" w:date="2012-02-03T18:54:00Z">
        <w:r>
          <w:t xml:space="preserve">A note has been added to state that there are no restrictions on the use of the JMS API by the listener's </w:t>
        </w:r>
        <w:r w:rsidRPr="00E45228">
          <w:rPr>
            <w:rStyle w:val="Code"/>
          </w:rPr>
          <w:t>onException</w:t>
        </w:r>
        <w:r>
          <w:t xml:space="preserve"> method.</w:t>
        </w:r>
      </w:ins>
    </w:p>
    <w:p w:rsidR="0019727C" w:rsidRDefault="0019727C" w:rsidP="0019727C">
      <w:pPr>
        <w:rPr>
          <w:ins w:id="7598" w:author="Nigel Deakin" w:date="2012-02-03T18:54:00Z"/>
        </w:rPr>
      </w:pPr>
      <w:ins w:id="7599" w:author="Nigel Deakin" w:date="2012-02-03T18:54:00Z">
        <w:r>
          <w:t>In addition, the following changes to javadoc comments have been made:</w:t>
        </w:r>
      </w:ins>
    </w:p>
    <w:p w:rsidR="0019727C" w:rsidRDefault="0019727C" w:rsidP="0019727C">
      <w:pPr>
        <w:pStyle w:val="ListBullet"/>
        <w:rPr>
          <w:ins w:id="7600" w:author="Nigel Deakin" w:date="2012-02-03T18:54:00Z"/>
        </w:rPr>
      </w:pPr>
      <w:ins w:id="7601" w:author="Nigel Deakin" w:date="2012-02-03T18:54:00Z">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ins>
    </w:p>
    <w:p w:rsidR="0019727C" w:rsidRDefault="0019727C" w:rsidP="0019727C">
      <w:pPr>
        <w:pStyle w:val="ListBullet"/>
        <w:rPr>
          <w:ins w:id="7602" w:author="Nigel Deakin" w:date="2012-02-03T18:54:00Z"/>
        </w:rPr>
      </w:pPr>
      <w:ins w:id="7603" w:author="Nigel Deakin" w:date="2012-02-03T18:54:00Z">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t xml:space="preserve">session's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ins>
    </w:p>
    <w:p w:rsidR="0019727C" w:rsidRDefault="0019727C" w:rsidP="0019727C">
      <w:pPr>
        <w:pStyle w:val="ListBullet"/>
        <w:rPr>
          <w:ins w:id="7604" w:author="Nigel Deakin" w:date="2012-02-03T18:54:00Z"/>
        </w:rPr>
      </w:pPr>
      <w:ins w:id="7605" w:author="Nigel Deakin" w:date="2012-02-03T18:54:00Z">
        <w:r>
          <w:t xml:space="preserve">The javadoc comments for the </w:t>
        </w:r>
        <w:r w:rsidRPr="00936C1B">
          <w:rPr>
            <w:rStyle w:val="Code"/>
          </w:rPr>
          <w:t>stop</w:t>
        </w:r>
        <w:r>
          <w:t xml:space="preserve"> and </w:t>
        </w:r>
        <w:r w:rsidRPr="00936C1B">
          <w:rPr>
            <w:rStyle w:val="Code"/>
          </w:rPr>
          <w:t>close</w:t>
        </w:r>
        <w:r>
          <w:t xml:space="preserve"> methods on the </w:t>
        </w:r>
      </w:ins>
      <w:ins w:id="7606" w:author="Nigel Deakin" w:date="2012-03-21T10:25:00Z">
        <w:r w:rsidR="00712267">
          <w:rPr>
            <w:rStyle w:val="Code"/>
          </w:rPr>
          <w:t>JMSContext</w:t>
        </w:r>
      </w:ins>
      <w:ins w:id="7607" w:author="Nigel Deakin" w:date="2012-02-03T18:54:00Z">
        <w:r>
          <w:t xml:space="preserve"> interface have been amended to clarify that</w:t>
        </w:r>
        <w:r w:rsidRPr="00A34C6D">
          <w:t xml:space="preserve">, if an exception listener for </w:t>
        </w:r>
        <w:r>
          <w:t>the</w:t>
        </w:r>
        <w:r w:rsidRPr="00A34C6D">
          <w:t xml:space="preserve"> </w:t>
        </w:r>
      </w:ins>
      <w:ins w:id="7608" w:author="Nigel Deakin" w:date="2012-03-21T10:54:00Z">
        <w:r w:rsidR="00AA7AD3" w:rsidRPr="00AA7AD3">
          <w:rPr>
            <w:rStyle w:val="Code"/>
          </w:rPr>
          <w:t>JMSContext</w:t>
        </w:r>
      </w:ins>
      <w:ins w:id="7609" w:author="Nigel Deakin" w:date="2012-02-03T18:54:00Z">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lastRenderedPageBreak/>
          <w:t>close</w:t>
        </w:r>
        <w:r>
          <w:t xml:space="preserve"> call to wait until the exception listener has returned before it may return.</w:t>
        </w:r>
      </w:ins>
    </w:p>
    <w:p w:rsidR="0019727C" w:rsidRDefault="00B239AD" w:rsidP="0019727C">
      <w:pPr>
        <w:pStyle w:val="Appendix3"/>
        <w:rPr>
          <w:ins w:id="7610" w:author="Nigel Deakin" w:date="2012-02-03T18:54:00Z"/>
        </w:rPr>
      </w:pPr>
      <w:bookmarkStart w:id="7611" w:name="_Toc339906560"/>
      <w:ins w:id="7612" w:author="Nigel Deakin" w:date="2012-02-03T18:58:00Z">
        <w:r>
          <w:t xml:space="preserve">Clarification: </w:t>
        </w:r>
      </w:ins>
      <w:ins w:id="7613" w:author="Nigel Deakin" w:date="2012-02-03T18:54:00Z">
        <w:r w:rsidR="0019727C">
          <w:t>use of stop or close from a message listener (JMS_SPEC-48)</w:t>
        </w:r>
        <w:bookmarkEnd w:id="7611"/>
      </w:ins>
    </w:p>
    <w:p w:rsidR="0019727C" w:rsidRDefault="0019727C" w:rsidP="0019727C">
      <w:pPr>
        <w:rPr>
          <w:ins w:id="7614" w:author="Nigel Deakin" w:date="2012-02-03T18:54:00Z"/>
        </w:rPr>
      </w:pPr>
      <w:ins w:id="7615" w:author="Nigel Deakin" w:date="2012-02-03T18:54:00Z">
        <w:r>
          <w:t xml:space="preserve">The specification has been clarified to state that a message listener must not call its own connection's </w:t>
        </w:r>
        <w:r w:rsidRPr="00E45228">
          <w:rPr>
            <w:rStyle w:val="Code"/>
          </w:rPr>
          <w:t>stop</w:t>
        </w:r>
        <w:r>
          <w:t xml:space="preserve"> or </w:t>
        </w:r>
        <w:r w:rsidRPr="00E45228">
          <w:rPr>
            <w:rStyle w:val="Code"/>
          </w:rPr>
          <w:t>close</w:t>
        </w:r>
        <w:r>
          <w:t xml:space="preserve"> methods, or its own session's </w:t>
        </w:r>
        <w:r w:rsidRPr="00E45228">
          <w:rPr>
            <w:rStyle w:val="Code"/>
          </w:rPr>
          <w:t>stop</w:t>
        </w:r>
        <w:r>
          <w:t xml:space="preserve"> method. This is because the specification requires that these methods should not return until any message listeners have returned and so calling them from a message listener would lead to deadlock.</w:t>
        </w:r>
      </w:ins>
    </w:p>
    <w:p w:rsidR="0019727C" w:rsidRDefault="0019727C" w:rsidP="0019727C">
      <w:pPr>
        <w:rPr>
          <w:ins w:id="7616" w:author="Nigel Deakin" w:date="2012-02-03T18:54:00Z"/>
        </w:rPr>
      </w:pPr>
      <w:ins w:id="7617" w:author="Nigel Deakin" w:date="2012-02-03T18:54:00Z">
        <w:r>
          <w:t xml:space="preserve">A new requirement has been added that the JMS provider throw a </w:t>
        </w:r>
        <w:r w:rsidRPr="00936C1B">
          <w:rPr>
            <w:rStyle w:val="Code"/>
          </w:rPr>
          <w:t>javax.jms.IllegalStateException</w:t>
        </w:r>
        <w:r w:rsidRPr="000E0B0A">
          <w:t xml:space="preserve"> </w:t>
        </w:r>
        <w:r>
          <w:t>in such cases.</w:t>
        </w:r>
      </w:ins>
    </w:p>
    <w:p w:rsidR="0019727C" w:rsidRDefault="0019727C" w:rsidP="0019727C">
      <w:pPr>
        <w:rPr>
          <w:ins w:id="7618" w:author="Nigel Deakin" w:date="2012-02-03T18:54:00Z"/>
        </w:rPr>
      </w:pPr>
      <w:ins w:id="7619" w:author="Nigel Deakin" w:date="2012-02-03T18:54:00Z">
        <w:r>
          <w:t>The following sections have been updated accordingly:</w:t>
        </w:r>
      </w:ins>
    </w:p>
    <w:p w:rsidR="0019727C" w:rsidRDefault="0019727C" w:rsidP="0019727C">
      <w:pPr>
        <w:pStyle w:val="ListBullet"/>
        <w:rPr>
          <w:ins w:id="7620" w:author="Nigel Deakin" w:date="2012-02-03T18:54:00Z"/>
        </w:rPr>
      </w:pPr>
      <w:ins w:id="7621" w:author="Nigel Deakin" w:date="2012-02-03T18:54:00Z">
        <w:r>
          <w:t xml:space="preserve">Section </w:t>
        </w:r>
        <w:r w:rsidR="00D71E00">
          <w:fldChar w:fldCharType="begin"/>
        </w:r>
        <w:r>
          <w:instrText xml:space="preserve"> REF _Ref313452151 \r \h </w:instrText>
        </w:r>
      </w:ins>
      <w:ins w:id="7622" w:author="Nigel Deakin" w:date="2012-02-03T18:54:00Z">
        <w:r w:rsidR="00D71E00">
          <w:fldChar w:fldCharType="separate"/>
        </w:r>
      </w:ins>
      <w:r w:rsidR="00533AC6">
        <w:t>4.3.4</w:t>
      </w:r>
      <w:ins w:id="7623" w:author="Nigel Deakin" w:date="2012-02-03T18:54:00Z">
        <w:r w:rsidR="00D71E00">
          <w:fldChar w:fldCharType="end"/>
        </w:r>
        <w:r>
          <w:t xml:space="preserve"> "</w:t>
        </w:r>
        <w:r w:rsidR="00D71E00">
          <w:fldChar w:fldCharType="begin"/>
        </w:r>
        <w:r>
          <w:instrText xml:space="preserve"> REF _Ref313452154 \h </w:instrText>
        </w:r>
      </w:ins>
      <w:ins w:id="7624" w:author="Nigel Deakin" w:date="2012-02-03T18:54:00Z">
        <w:r w:rsidR="00D71E00">
          <w:fldChar w:fldCharType="separate"/>
        </w:r>
      </w:ins>
      <w:ins w:id="7625" w:author="Nigel Deakin" w:date="2012-03-12T14:50:00Z">
        <w:r w:rsidR="00533AC6">
          <w:t>Pausing delivery of incoming m</w:t>
        </w:r>
        <w:r w:rsidR="00533AC6" w:rsidRPr="00864041">
          <w:t>essages</w:t>
        </w:r>
      </w:ins>
      <w:del w:id="7626" w:author="Nigel Deakin" w:date="2012-03-12T14:50:00Z">
        <w:r w:rsidR="007214A1" w:rsidDel="00533AC6">
          <w:delText>Pausing delivery of incoming m</w:delText>
        </w:r>
        <w:r w:rsidR="007214A1" w:rsidRPr="00864041" w:rsidDel="00533AC6">
          <w:delText>essages</w:delText>
        </w:r>
      </w:del>
      <w:ins w:id="7627" w:author="Nigel Deakin" w:date="2012-02-03T18:54:00Z">
        <w:r w:rsidR="00D71E00">
          <w:fldChar w:fldCharType="end"/>
        </w:r>
        <w:r>
          <w:t xml:space="preserve">" </w:t>
        </w:r>
      </w:ins>
    </w:p>
    <w:p w:rsidR="0019727C" w:rsidRDefault="0019727C" w:rsidP="0019727C">
      <w:pPr>
        <w:pStyle w:val="ListBullet"/>
        <w:rPr>
          <w:ins w:id="7628" w:author="Nigel Deakin" w:date="2012-02-03T18:54:00Z"/>
        </w:rPr>
      </w:pPr>
      <w:ins w:id="7629" w:author="Nigel Deakin" w:date="2012-02-03T18:54:00Z">
        <w:r>
          <w:t xml:space="preserve">Section </w:t>
        </w:r>
        <w:r w:rsidR="00D71E00">
          <w:fldChar w:fldCharType="begin"/>
        </w:r>
        <w:r>
          <w:instrText xml:space="preserve"> REF RTF38363131363a204865616432 \r \h </w:instrText>
        </w:r>
      </w:ins>
      <w:ins w:id="7630" w:author="Nigel Deakin" w:date="2012-02-03T18:54:00Z">
        <w:r w:rsidR="00D71E00">
          <w:fldChar w:fldCharType="separate"/>
        </w:r>
      </w:ins>
      <w:r w:rsidR="00533AC6">
        <w:t>4.3.5</w:t>
      </w:r>
      <w:ins w:id="7631" w:author="Nigel Deakin" w:date="2012-02-03T18:54:00Z">
        <w:r w:rsidR="00D71E00">
          <w:fldChar w:fldCharType="end"/>
        </w:r>
        <w:r>
          <w:t xml:space="preserve"> "</w:t>
        </w:r>
        <w:r w:rsidR="00D71E00">
          <w:fldChar w:fldCharType="begin"/>
        </w:r>
        <w:r>
          <w:instrText xml:space="preserve"> REF RTF38363131363a204865616432 \h </w:instrText>
        </w:r>
      </w:ins>
      <w:ins w:id="7632" w:author="Nigel Deakin" w:date="2012-02-03T18:54:00Z">
        <w:r w:rsidR="00D71E00">
          <w:fldChar w:fldCharType="separate"/>
        </w:r>
      </w:ins>
      <w:ins w:id="7633" w:author="Nigel Deakin" w:date="2012-03-12T14:50:00Z">
        <w:r w:rsidR="00533AC6">
          <w:t>Closing a C</w:t>
        </w:r>
        <w:r w:rsidR="00533AC6" w:rsidRPr="00864041">
          <w:t>onnection</w:t>
        </w:r>
      </w:ins>
      <w:del w:id="7634" w:author="Nigel Deakin" w:date="2012-03-12T14:50:00Z">
        <w:r w:rsidR="007214A1" w:rsidDel="00533AC6">
          <w:delText>Closing a C</w:delText>
        </w:r>
        <w:r w:rsidR="007214A1" w:rsidRPr="00864041" w:rsidDel="00533AC6">
          <w:delText>onnection</w:delText>
        </w:r>
      </w:del>
      <w:ins w:id="7635" w:author="Nigel Deakin" w:date="2012-02-03T18:54:00Z">
        <w:r w:rsidR="00D71E00">
          <w:fldChar w:fldCharType="end"/>
        </w:r>
        <w:r>
          <w:t xml:space="preserve">" </w:t>
        </w:r>
      </w:ins>
    </w:p>
    <w:p w:rsidR="0019727C" w:rsidRDefault="0019727C" w:rsidP="0019727C">
      <w:pPr>
        <w:pStyle w:val="ListBullet"/>
        <w:rPr>
          <w:ins w:id="7636" w:author="Nigel Deakin" w:date="2012-02-03T18:54:00Z"/>
        </w:rPr>
      </w:pPr>
      <w:ins w:id="7637" w:author="Nigel Deakin" w:date="2012-02-03T18:54:00Z">
        <w:r>
          <w:t xml:space="preserve">Section </w:t>
        </w:r>
        <w:r w:rsidR="00D71E00">
          <w:fldChar w:fldCharType="begin"/>
        </w:r>
        <w:r>
          <w:instrText xml:space="preserve"> REF RTF31303038323a204865616432 \r \h </w:instrText>
        </w:r>
      </w:ins>
      <w:ins w:id="7638" w:author="Nigel Deakin" w:date="2012-02-03T18:54:00Z">
        <w:r w:rsidR="00D71E00">
          <w:fldChar w:fldCharType="separate"/>
        </w:r>
      </w:ins>
      <w:r w:rsidR="00533AC6">
        <w:t>4.4.1</w:t>
      </w:r>
      <w:ins w:id="7639" w:author="Nigel Deakin" w:date="2012-02-03T18:54:00Z">
        <w:r w:rsidR="00D71E00">
          <w:fldChar w:fldCharType="end"/>
        </w:r>
        <w:r>
          <w:t xml:space="preserve"> "</w:t>
        </w:r>
        <w:r w:rsidR="00D71E00">
          <w:fldChar w:fldCharType="begin"/>
        </w:r>
        <w:r>
          <w:instrText xml:space="preserve"> REF RTF31303038323a204865616432 \h </w:instrText>
        </w:r>
      </w:ins>
      <w:ins w:id="7640" w:author="Nigel Deakin" w:date="2012-02-03T18:54:00Z">
        <w:r w:rsidR="00D71E00">
          <w:fldChar w:fldCharType="separate"/>
        </w:r>
      </w:ins>
      <w:ins w:id="7641" w:author="Nigel Deakin" w:date="2012-03-12T14:50:00Z">
        <w:r w:rsidR="00533AC6">
          <w:t>Closing a S</w:t>
        </w:r>
        <w:r w:rsidR="00533AC6" w:rsidRPr="00864041">
          <w:t>ession</w:t>
        </w:r>
      </w:ins>
      <w:del w:id="7642" w:author="Nigel Deakin" w:date="2012-03-12T14:50:00Z">
        <w:r w:rsidR="007214A1" w:rsidDel="00533AC6">
          <w:delText>Closing a S</w:delText>
        </w:r>
        <w:r w:rsidR="007214A1" w:rsidRPr="00864041" w:rsidDel="00533AC6">
          <w:delText>ession</w:delText>
        </w:r>
      </w:del>
      <w:ins w:id="7643" w:author="Nigel Deakin" w:date="2012-02-03T18:54:00Z">
        <w:r w:rsidR="00D71E00">
          <w:fldChar w:fldCharType="end"/>
        </w:r>
        <w:r>
          <w:t>"</w:t>
        </w:r>
        <w:r w:rsidRPr="00D474B6">
          <w:t xml:space="preserve"> </w:t>
        </w:r>
      </w:ins>
    </w:p>
    <w:p w:rsidR="0019727C" w:rsidRDefault="0019727C" w:rsidP="0019727C">
      <w:pPr>
        <w:pStyle w:val="ListBullet"/>
        <w:numPr>
          <w:ilvl w:val="0"/>
          <w:numId w:val="0"/>
        </w:numPr>
        <w:ind w:left="3237" w:hanging="357"/>
        <w:rPr>
          <w:ins w:id="7644" w:author="Nigel Deakin" w:date="2012-02-03T18:54:00Z"/>
        </w:rPr>
      </w:pPr>
      <w:ins w:id="7645" w:author="Nigel Deakin" w:date="2012-02-03T18:54:00Z">
        <w:r>
          <w:t>The following javadoc comments have been updated accordingly:</w:t>
        </w:r>
      </w:ins>
    </w:p>
    <w:p w:rsidR="0019727C" w:rsidRDefault="00456B0B" w:rsidP="0019727C">
      <w:pPr>
        <w:pStyle w:val="ListBullet"/>
        <w:rPr>
          <w:ins w:id="7646" w:author="Nigel Deakin" w:date="2012-02-03T18:54:00Z"/>
        </w:rPr>
      </w:pPr>
      <w:ins w:id="7647" w:author="Nigel Deakin" w:date="2012-02-05T17:51:00Z">
        <w:r>
          <w:t xml:space="preserve">The </w:t>
        </w:r>
      </w:ins>
      <w:ins w:id="7648" w:author="Nigel Deakin" w:date="2012-02-03T18:54:00Z">
        <w:r w:rsidR="00D71E00" w:rsidRPr="00D71E00">
          <w:rPr>
            <w:rStyle w:val="Code"/>
            <w:rPrChange w:id="7649" w:author="Nigel Deakin" w:date="2012-02-05T17:51:00Z">
              <w:rPr>
                <w:rFonts w:ascii="Courier New" w:hAnsi="Courier New"/>
                <w:sz w:val="18"/>
              </w:rPr>
            </w:rPrChange>
          </w:rPr>
          <w:t>Connection</w:t>
        </w:r>
      </w:ins>
      <w:ins w:id="7650" w:author="Nigel Deakin" w:date="2012-02-05T17:51:00Z">
        <w:r>
          <w:t xml:space="preserve"> method </w:t>
        </w:r>
      </w:ins>
      <w:ins w:id="7651" w:author="Nigel Deakin" w:date="2012-02-03T18:54:00Z">
        <w:r w:rsidR="00D71E00" w:rsidRPr="00D71E00">
          <w:rPr>
            <w:rStyle w:val="Code"/>
            <w:rPrChange w:id="7652" w:author="Nigel Deakin" w:date="2012-02-05T17:51:00Z">
              <w:rPr>
                <w:rFonts w:ascii="Courier New" w:hAnsi="Courier New"/>
                <w:sz w:val="18"/>
              </w:rPr>
            </w:rPrChange>
          </w:rPr>
          <w:t>stop</w:t>
        </w:r>
      </w:ins>
    </w:p>
    <w:p w:rsidR="0019727C" w:rsidRDefault="00456B0B" w:rsidP="0019727C">
      <w:pPr>
        <w:pStyle w:val="ListBullet"/>
        <w:rPr>
          <w:ins w:id="7653" w:author="Nigel Deakin" w:date="2012-02-03T18:54:00Z"/>
        </w:rPr>
      </w:pPr>
      <w:ins w:id="7654" w:author="Nigel Deakin" w:date="2012-02-05T17:52:00Z">
        <w:r>
          <w:t xml:space="preserve">The </w:t>
        </w:r>
      </w:ins>
      <w:ins w:id="7655" w:author="Nigel Deakin" w:date="2012-02-03T18:54:00Z">
        <w:r w:rsidR="00D71E00" w:rsidRPr="00D71E00">
          <w:rPr>
            <w:rStyle w:val="Code"/>
            <w:rPrChange w:id="7656" w:author="Nigel Deakin" w:date="2012-02-05T17:52:00Z">
              <w:rPr>
                <w:rFonts w:ascii="Courier New" w:hAnsi="Courier New"/>
                <w:sz w:val="18"/>
              </w:rPr>
            </w:rPrChange>
          </w:rPr>
          <w:t>Connection</w:t>
        </w:r>
        <w:r w:rsidR="0019727C">
          <w:t xml:space="preserve"> </w:t>
        </w:r>
      </w:ins>
      <w:ins w:id="7657" w:author="Nigel Deakin" w:date="2012-02-05T17:52:00Z">
        <w:r>
          <w:t xml:space="preserve">method </w:t>
        </w:r>
      </w:ins>
      <w:ins w:id="7658" w:author="Nigel Deakin" w:date="2012-02-03T18:54:00Z">
        <w:r w:rsidR="00D71E00" w:rsidRPr="00D71E00">
          <w:rPr>
            <w:rStyle w:val="Code"/>
            <w:rPrChange w:id="7659" w:author="Nigel Deakin" w:date="2012-02-05T17:52:00Z">
              <w:rPr>
                <w:rFonts w:ascii="Courier New" w:hAnsi="Courier New"/>
                <w:sz w:val="18"/>
              </w:rPr>
            </w:rPrChange>
          </w:rPr>
          <w:t>close</w:t>
        </w:r>
      </w:ins>
    </w:p>
    <w:p w:rsidR="0019727C" w:rsidRDefault="00456B0B" w:rsidP="0019727C">
      <w:pPr>
        <w:pStyle w:val="ListBullet"/>
        <w:rPr>
          <w:ins w:id="7660" w:author="Nigel Deakin" w:date="2012-02-03T18:54:00Z"/>
        </w:rPr>
      </w:pPr>
      <w:ins w:id="7661" w:author="Nigel Deakin" w:date="2012-02-05T17:52:00Z">
        <w:r>
          <w:t xml:space="preserve">The </w:t>
        </w:r>
      </w:ins>
      <w:ins w:id="7662" w:author="Nigel Deakin" w:date="2012-02-03T18:54:00Z">
        <w:r w:rsidR="00D71E00" w:rsidRPr="00D71E00">
          <w:rPr>
            <w:rStyle w:val="Code"/>
            <w:rPrChange w:id="7663" w:author="Nigel Deakin" w:date="2012-02-05T17:52:00Z">
              <w:rPr>
                <w:rFonts w:ascii="Courier New" w:hAnsi="Courier New"/>
                <w:sz w:val="18"/>
              </w:rPr>
            </w:rPrChange>
          </w:rPr>
          <w:t>Session</w:t>
        </w:r>
      </w:ins>
      <w:ins w:id="7664" w:author="Nigel Deakin" w:date="2012-02-05T17:52:00Z">
        <w:r>
          <w:t xml:space="preserve"> method </w:t>
        </w:r>
      </w:ins>
      <w:ins w:id="7665" w:author="Nigel Deakin" w:date="2012-02-03T18:54:00Z">
        <w:r w:rsidR="00D71E00" w:rsidRPr="00D71E00">
          <w:rPr>
            <w:rStyle w:val="Code"/>
            <w:rPrChange w:id="7666" w:author="Nigel Deakin" w:date="2012-02-05T17:52:00Z">
              <w:rPr>
                <w:rFonts w:ascii="Courier New" w:hAnsi="Courier New"/>
                <w:sz w:val="18"/>
              </w:rPr>
            </w:rPrChange>
          </w:rPr>
          <w:t>close</w:t>
        </w:r>
      </w:ins>
    </w:p>
    <w:p w:rsidR="0019727C" w:rsidRDefault="00456B0B" w:rsidP="0019727C">
      <w:pPr>
        <w:pStyle w:val="ListBullet"/>
        <w:rPr>
          <w:ins w:id="7667" w:author="Nigel Deakin" w:date="2012-02-03T18:54:00Z"/>
        </w:rPr>
      </w:pPr>
      <w:ins w:id="7668" w:author="Nigel Deakin" w:date="2012-02-05T17:52:00Z">
        <w:r>
          <w:t xml:space="preserve">The </w:t>
        </w:r>
      </w:ins>
      <w:ins w:id="7669" w:author="Nigel Deakin" w:date="2012-03-21T10:25:00Z">
        <w:r w:rsidR="00712267">
          <w:rPr>
            <w:rStyle w:val="Code"/>
          </w:rPr>
          <w:t>JMSContext</w:t>
        </w:r>
      </w:ins>
      <w:ins w:id="7670" w:author="Nigel Deakin" w:date="2012-02-05T17:52:00Z">
        <w:r>
          <w:t xml:space="preserve"> method </w:t>
        </w:r>
      </w:ins>
      <w:ins w:id="7671" w:author="Nigel Deakin" w:date="2012-02-03T18:54:00Z">
        <w:r w:rsidR="00D71E00" w:rsidRPr="00D71E00">
          <w:rPr>
            <w:rStyle w:val="Code"/>
            <w:rPrChange w:id="7672" w:author="Nigel Deakin" w:date="2012-02-05T17:52:00Z">
              <w:rPr>
                <w:rFonts w:ascii="Courier New" w:hAnsi="Courier New"/>
                <w:sz w:val="18"/>
              </w:rPr>
            </w:rPrChange>
          </w:rPr>
          <w:t>stop</w:t>
        </w:r>
      </w:ins>
    </w:p>
    <w:p w:rsidR="0019727C" w:rsidRDefault="00456B0B" w:rsidP="0019727C">
      <w:pPr>
        <w:pStyle w:val="ListBullet"/>
        <w:rPr>
          <w:ins w:id="7673" w:author="Nigel Deakin" w:date="2012-02-03T18:54:00Z"/>
        </w:rPr>
      </w:pPr>
      <w:ins w:id="7674" w:author="Nigel Deakin" w:date="2012-02-05T17:52:00Z">
        <w:r>
          <w:t xml:space="preserve">The </w:t>
        </w:r>
      </w:ins>
      <w:ins w:id="7675" w:author="Nigel Deakin" w:date="2012-03-21T10:25:00Z">
        <w:r w:rsidR="00712267">
          <w:rPr>
            <w:rStyle w:val="Code"/>
          </w:rPr>
          <w:t>JMSContext</w:t>
        </w:r>
      </w:ins>
      <w:ins w:id="7676" w:author="Nigel Deakin" w:date="2012-02-05T17:52:00Z">
        <w:r>
          <w:t xml:space="preserve"> method </w:t>
        </w:r>
      </w:ins>
      <w:ins w:id="7677" w:author="Nigel Deakin" w:date="2012-02-03T18:54:00Z">
        <w:r w:rsidR="00D71E00" w:rsidRPr="00D71E00">
          <w:rPr>
            <w:rStyle w:val="Code"/>
            <w:rPrChange w:id="7678" w:author="Nigel Deakin" w:date="2012-02-05T17:52:00Z">
              <w:rPr>
                <w:rFonts w:ascii="Courier New" w:hAnsi="Courier New"/>
                <w:sz w:val="18"/>
              </w:rPr>
            </w:rPrChange>
          </w:rPr>
          <w:t>close</w:t>
        </w:r>
      </w:ins>
    </w:p>
    <w:p w:rsidR="0019727C" w:rsidRDefault="0019727C" w:rsidP="0019727C">
      <w:pPr>
        <w:pStyle w:val="Appendix3"/>
        <w:rPr>
          <w:ins w:id="7679" w:author="Nigel Deakin" w:date="2012-02-03T18:54:00Z"/>
        </w:rPr>
      </w:pPr>
      <w:bookmarkStart w:id="7680" w:name="_Toc339906561"/>
      <w:ins w:id="7681" w:author="Nigel Deakin" w:date="2012-02-03T18:54:00Z">
        <w:r>
          <w:t>Clarification</w:t>
        </w:r>
      </w:ins>
      <w:ins w:id="7682" w:author="Nigel Deakin" w:date="2012-02-03T18:58:00Z">
        <w:r w:rsidR="00B239AD">
          <w:t>:</w:t>
        </w:r>
      </w:ins>
      <w:ins w:id="7683" w:author="Nigel Deakin" w:date="2012-02-03T18:54:00Z">
        <w:r>
          <w:t xml:space="preserve"> use of noLocal when creating a durable subscription (JMS_SPEC-65)</w:t>
        </w:r>
        <w:bookmarkEnd w:id="7680"/>
      </w:ins>
    </w:p>
    <w:p w:rsidR="00995616" w:rsidRDefault="0019727C" w:rsidP="0019727C">
      <w:pPr>
        <w:rPr>
          <w:ins w:id="7684" w:author="Nigel Deakin" w:date="2012-05-29T19:36:00Z"/>
        </w:rPr>
      </w:pPr>
      <w:ins w:id="7685" w:author="Nigel Deakin" w:date="2012-02-03T18:54:00Z">
        <w:r>
          <w:t xml:space="preserve">The specification has been amended to clarify the effect of setting the </w:t>
        </w:r>
        <w:r w:rsidRPr="00E45228">
          <w:rPr>
            <w:rStyle w:val="Code"/>
          </w:rPr>
          <w:t>noLocal</w:t>
        </w:r>
        <w:r>
          <w:t xml:space="preserve"> argument when c</w:t>
        </w:r>
        <w:r w:rsidR="008C2B2F">
          <w:t>reating a durable subscription.</w:t>
        </w:r>
      </w:ins>
      <w:ins w:id="7686" w:author="Nigel Deakin" w:date="2012-05-29T19:33:00Z">
        <w:r w:rsidR="00995616">
          <w:t xml:space="preserve"> This was poorly defined in JMS 1.1. </w:t>
        </w:r>
      </w:ins>
    </w:p>
    <w:p w:rsidR="001F3C79" w:rsidRDefault="00995616">
      <w:pPr>
        <w:rPr>
          <w:ins w:id="7687" w:author="Nigel Deakin" w:date="2012-05-29T19:37:00Z"/>
        </w:rPr>
      </w:pPr>
      <w:ins w:id="7688" w:author="Nigel Deakin" w:date="2012-05-29T19:33:00Z">
        <w:r>
          <w:t xml:space="preserve">In addition, the </w:t>
        </w:r>
      </w:ins>
      <w:ins w:id="7689" w:author="Nigel Deakin" w:date="2012-05-29T19:34:00Z">
        <w:r>
          <w:t xml:space="preserve">definition of </w:t>
        </w:r>
      </w:ins>
      <w:ins w:id="7690" w:author="Nigel Deakin" w:date="2012-05-29T19:40:00Z">
        <w:r w:rsidR="00D71E00" w:rsidRPr="00D71E00">
          <w:rPr>
            <w:rStyle w:val="Code"/>
            <w:rPrChange w:id="7691" w:author="Nigel Deakin" w:date="2012-05-29T19:41:00Z">
              <w:rPr>
                <w:rFonts w:ascii="Courier New" w:hAnsi="Courier New"/>
                <w:sz w:val="18"/>
              </w:rPr>
            </w:rPrChange>
          </w:rPr>
          <w:t>noLocal</w:t>
        </w:r>
      </w:ins>
      <w:ins w:id="7692" w:author="Nigel Deakin" w:date="2012-05-29T19:34:00Z">
        <w:r>
          <w:t xml:space="preserve"> has been extended to </w:t>
        </w:r>
      </w:ins>
      <w:ins w:id="7693" w:author="Nigel Deakin" w:date="2012-05-29T19:38:00Z">
        <w:r w:rsidR="0027112A">
          <w:t xml:space="preserve">cover the </w:t>
        </w:r>
      </w:ins>
      <w:ins w:id="7694" w:author="Nigel Deakin" w:date="2012-05-29T19:39:00Z">
        <w:r w:rsidR="0027112A">
          <w:t xml:space="preserve">case </w:t>
        </w:r>
      </w:ins>
      <w:ins w:id="7695" w:author="Nigel Deakin" w:date="2012-05-29T19:42:00Z">
        <w:r w:rsidR="00BD655E">
          <w:t xml:space="preserve">added in JMS 2.0 </w:t>
        </w:r>
      </w:ins>
      <w:ins w:id="7696" w:author="Nigel Deakin" w:date="2012-05-29T19:43:00Z">
        <w:r w:rsidR="00176B55">
          <w:t xml:space="preserve">and described in section </w:t>
        </w:r>
        <w:r w:rsidR="00D71E00">
          <w:fldChar w:fldCharType="begin"/>
        </w:r>
        <w:r w:rsidR="00176B55">
          <w:instrText xml:space="preserve"> REF _Ref326083481 \r \h </w:instrText>
        </w:r>
      </w:ins>
      <w:ins w:id="7697" w:author="Nigel Deakin" w:date="2012-05-29T19:43:00Z">
        <w:r w:rsidR="00D71E00">
          <w:fldChar w:fldCharType="separate"/>
        </w:r>
        <w:r w:rsidR="00176B55">
          <w:t>B.5.5</w:t>
        </w:r>
        <w:r w:rsidR="00D71E00">
          <w:fldChar w:fldCharType="end"/>
        </w:r>
        <w:r w:rsidR="00176B55">
          <w:t xml:space="preserve"> </w:t>
        </w:r>
      </w:ins>
      <w:ins w:id="7698" w:author="Nigel Deakin" w:date="2012-05-29T19:39:00Z">
        <w:r w:rsidR="0027112A">
          <w:t>where a</w:t>
        </w:r>
      </w:ins>
      <w:ins w:id="7699" w:author="Nigel Deakin" w:date="2012-05-29T19:38:00Z">
        <w:r w:rsidR="0027112A">
          <w:t xml:space="preserve"> durable subscription </w:t>
        </w:r>
      </w:ins>
      <w:ins w:id="7700" w:author="Nigel Deakin" w:date="2012-05-29T19:39:00Z">
        <w:r w:rsidR="0027112A">
          <w:t xml:space="preserve">has </w:t>
        </w:r>
      </w:ins>
      <w:ins w:id="7701" w:author="Nigel Deakin" w:date="2012-05-29T19:38:00Z">
        <w:r w:rsidR="0027112A">
          <w:t>more than one active consumer</w:t>
        </w:r>
      </w:ins>
      <w:ins w:id="7702" w:author="Nigel Deakin" w:date="2012-05-29T19:42:00Z">
        <w:r w:rsidR="00BD655E">
          <w:t xml:space="preserve"> </w:t>
        </w:r>
      </w:ins>
    </w:p>
    <w:p w:rsidR="00DD32CF" w:rsidRDefault="00D2241A" w:rsidP="0019727C">
      <w:pPr>
        <w:rPr>
          <w:ins w:id="7703" w:author="Nigel Deakin" w:date="2012-02-03T18:54:00Z"/>
        </w:rPr>
      </w:pPr>
      <w:ins w:id="7704" w:author="Nigel Deakin" w:date="2012-05-29T19:40:00Z">
        <w:r>
          <w:t xml:space="preserve">The new definition </w:t>
        </w:r>
        <w:r w:rsidR="003D0A0D">
          <w:t xml:space="preserve">of </w:t>
        </w:r>
        <w:r w:rsidR="00D71E00" w:rsidRPr="00D71E00">
          <w:rPr>
            <w:rStyle w:val="Code"/>
            <w:rPrChange w:id="7705" w:author="Nigel Deakin" w:date="2012-05-29T19:40:00Z">
              <w:rPr>
                <w:rFonts w:ascii="Courier New" w:hAnsi="Courier New"/>
                <w:sz w:val="18"/>
              </w:rPr>
            </w:rPrChange>
          </w:rPr>
          <w:t>noLocal</w:t>
        </w:r>
        <w:r w:rsidR="003D0A0D">
          <w:t xml:space="preserve"> </w:t>
        </w:r>
        <w:r>
          <w:t>is given</w:t>
        </w:r>
        <w:r w:rsidR="008D1F37">
          <w:t xml:space="preserve"> in</w:t>
        </w:r>
      </w:ins>
      <w:ins w:id="7706" w:author="Nigel Deakin" w:date="2012-05-29T19:30:00Z">
        <w:r w:rsidR="00921492">
          <w:t xml:space="preserve"> section </w:t>
        </w:r>
      </w:ins>
      <w:ins w:id="7707" w:author="Nigel Deakin" w:date="2012-05-29T19:20:00Z">
        <w:r w:rsidR="00D71E00">
          <w:fldChar w:fldCharType="begin"/>
        </w:r>
        <w:r w:rsidR="00642201">
          <w:instrText xml:space="preserve"> REF _Ref322434616 \r \h </w:instrText>
        </w:r>
      </w:ins>
      <w:r w:rsidR="00D71E00">
        <w:fldChar w:fldCharType="separate"/>
      </w:r>
      <w:ins w:id="7708" w:author="Nigel Deakin" w:date="2012-05-29T19:20:00Z">
        <w:r w:rsidR="00642201">
          <w:t>6.11.3</w:t>
        </w:r>
        <w:r w:rsidR="00D71E00">
          <w:fldChar w:fldCharType="end"/>
        </w:r>
        <w:r w:rsidR="00642201">
          <w:t xml:space="preserve"> "</w:t>
        </w:r>
        <w:r w:rsidR="00D71E00">
          <w:fldChar w:fldCharType="begin"/>
        </w:r>
        <w:r w:rsidR="00642201">
          <w:instrText xml:space="preserve"> REF _Ref322434616 \h </w:instrText>
        </w:r>
      </w:ins>
      <w:r w:rsidR="00D71E00">
        <w:fldChar w:fldCharType="separate"/>
      </w:r>
      <w:ins w:id="7709" w:author="Nigel Deakin" w:date="2012-05-29T19:20:00Z">
        <w:r w:rsidR="00642201">
          <w:t>Durable subscriptions</w:t>
        </w:r>
        <w:r w:rsidR="00D71E00">
          <w:fldChar w:fldCharType="end"/>
        </w:r>
        <w:r w:rsidR="00642201">
          <w:t>"</w:t>
        </w:r>
      </w:ins>
      <w:ins w:id="7710" w:author="Nigel Deakin" w:date="2012-05-29T19:40:00Z">
        <w:r w:rsidR="008A0E53">
          <w:t xml:space="preserve">. This </w:t>
        </w:r>
      </w:ins>
      <w:ins w:id="7711" w:author="Nigel Deakin" w:date="2012-05-29T19:25:00Z">
        <w:r w:rsidR="00DD32CF">
          <w:t xml:space="preserve">states that </w:t>
        </w:r>
      </w:ins>
      <w:ins w:id="7712" w:author="Nigel Deakin" w:date="2012-05-29T19:26:00Z">
        <w:r w:rsidR="00DD32CF">
          <w:t>w</w:t>
        </w:r>
      </w:ins>
      <w:ins w:id="7713" w:author="Nigel Deakin" w:date="2012-05-29T19:24:00Z">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ins>
      <w:ins w:id="7714" w:author="Nigel Deakin" w:date="2012-05-29T19:26:00Z">
        <w:r w:rsidR="00DD32CF">
          <w:t>It also states that if</w:t>
        </w:r>
      </w:ins>
      <w:ins w:id="7715" w:author="Nigel Deakin" w:date="2012-05-29T19:24:00Z">
        <w:r w:rsidR="00DD32CF" w:rsidRPr="00C03A6F">
          <w:t xml:space="preserve"> the client identifier is unset then setting </w:t>
        </w:r>
        <w:r w:rsidR="00DD32CF" w:rsidRPr="00C03A6F">
          <w:rPr>
            <w:rStyle w:val="Code"/>
          </w:rPr>
          <w:t>noLocal</w:t>
        </w:r>
        <w:r w:rsidR="00DD32CF" w:rsidRPr="00C03A6F">
          <w:t xml:space="preserve"> to true</w:t>
        </w:r>
      </w:ins>
      <w:ins w:id="7716" w:author="Nigel Deakin" w:date="2012-10-25T16:13:00Z">
        <w:r w:rsidR="00D05B68">
          <w:t xml:space="preserve"> will cause an exception to be thrown</w:t>
        </w:r>
      </w:ins>
      <w:ins w:id="7717" w:author="Nigel Deakin" w:date="2012-05-29T19:24:00Z">
        <w:r w:rsidR="00DD32CF" w:rsidRPr="00C03A6F">
          <w:t>.</w:t>
        </w:r>
      </w:ins>
    </w:p>
    <w:p w:rsidR="0019727C" w:rsidRDefault="0019727C" w:rsidP="0019727C">
      <w:pPr>
        <w:pStyle w:val="Appendix3"/>
        <w:rPr>
          <w:ins w:id="7718" w:author="Nigel Deakin" w:date="2012-02-03T18:54:00Z"/>
        </w:rPr>
      </w:pPr>
      <w:bookmarkStart w:id="7719" w:name="_Toc339906562"/>
      <w:ins w:id="7720" w:author="Nigel Deakin" w:date="2012-02-03T18:54:00Z">
        <w:r>
          <w:t>Clarification: message headers that are intended to be set by the JMS provder (JMS_SPEC-34)</w:t>
        </w:r>
        <w:bookmarkEnd w:id="7719"/>
      </w:ins>
    </w:p>
    <w:p w:rsidR="0019727C" w:rsidRDefault="0019727C" w:rsidP="0019727C">
      <w:pPr>
        <w:rPr>
          <w:ins w:id="7721" w:author="Nigel Deakin" w:date="2012-02-03T18:54:00Z"/>
        </w:rPr>
      </w:pPr>
      <w:ins w:id="7722" w:author="Nigel Deakin" w:date="2012-02-03T18:54:00Z">
        <w:r>
          <w:t xml:space="preserve">The specification has been clarified to state that the following methods on </w:t>
        </w:r>
        <w:r w:rsidRPr="00E45228">
          <w:rPr>
            <w:rStyle w:val="Code"/>
          </w:rPr>
          <w:t>Message</w:t>
        </w:r>
        <w:r>
          <w:t xml:space="preserve"> are not for use by client applications and setting them does not have any effect:</w:t>
        </w:r>
      </w:ins>
    </w:p>
    <w:p w:rsidR="0019727C" w:rsidRDefault="0019727C" w:rsidP="0019727C">
      <w:pPr>
        <w:rPr>
          <w:ins w:id="7723" w:author="Nigel Deakin" w:date="2012-02-03T18:54:00Z"/>
        </w:rPr>
      </w:pPr>
      <w:proofErr w:type="gramStart"/>
      <w:ins w:id="7724" w:author="Nigel Deakin" w:date="2012-02-03T18:54:00Z">
        <w:r w:rsidRPr="00E45228">
          <w:rPr>
            <w:rStyle w:val="Code"/>
          </w:rPr>
          <w:lastRenderedPageBreak/>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D71E00">
          <w:fldChar w:fldCharType="begin"/>
        </w:r>
        <w:r>
          <w:instrText xml:space="preserve"> REF _Ref312334144 \r \h </w:instrText>
        </w:r>
      </w:ins>
      <w:ins w:id="7725" w:author="Nigel Deakin" w:date="2012-02-03T18:54:00Z">
        <w:r w:rsidR="00D71E00">
          <w:fldChar w:fldCharType="separate"/>
        </w:r>
      </w:ins>
      <w:r w:rsidR="00533AC6">
        <w:t>B.5.6</w:t>
      </w:r>
      <w:ins w:id="7726" w:author="Nigel Deakin" w:date="2012-02-03T18:54:00Z">
        <w:r w:rsidR="00D71E00">
          <w:fldChar w:fldCharType="end"/>
        </w:r>
        <w:r>
          <w:t xml:space="preserve">). </w:t>
        </w:r>
      </w:ins>
    </w:p>
    <w:p w:rsidR="0019727C" w:rsidRDefault="0019727C" w:rsidP="0019727C">
      <w:pPr>
        <w:rPr>
          <w:ins w:id="7727" w:author="Nigel Deakin" w:date="2012-04-23T14:56:00Z"/>
        </w:rPr>
      </w:pPr>
      <w:ins w:id="7728" w:author="Nigel Deakin" w:date="2012-02-03T18:54:00Z">
        <w:r>
          <w:t xml:space="preserve">Section </w:t>
        </w:r>
        <w:r w:rsidR="00D71E00">
          <w:fldChar w:fldCharType="begin"/>
        </w:r>
        <w:r>
          <w:instrText xml:space="preserve"> REF _Ref308089264 \r \h </w:instrText>
        </w:r>
      </w:ins>
      <w:ins w:id="7729" w:author="Nigel Deakin" w:date="2012-02-03T18:54:00Z">
        <w:r w:rsidR="00D71E00">
          <w:fldChar w:fldCharType="separate"/>
        </w:r>
      </w:ins>
      <w:r w:rsidR="00533AC6">
        <w:t>3.4.11</w:t>
      </w:r>
      <w:ins w:id="7730" w:author="Nigel Deakin" w:date="2012-02-03T18:54:00Z">
        <w:r w:rsidR="00D71E00">
          <w:fldChar w:fldCharType="end"/>
        </w:r>
      </w:ins>
      <w:ins w:id="7731" w:author="Nigel Deakin" w:date="2012-03-12T12:16:00Z">
        <w:r w:rsidR="00205042">
          <w:t xml:space="preserve"> "</w:t>
        </w:r>
      </w:ins>
      <w:ins w:id="7732" w:author="Nigel Deakin" w:date="2012-02-03T18:54:00Z">
        <w:r w:rsidR="00D71E00">
          <w:fldChar w:fldCharType="begin"/>
        </w:r>
        <w:r>
          <w:instrText xml:space="preserve"> REF _Ref308089264 \h </w:instrText>
        </w:r>
      </w:ins>
      <w:ins w:id="7733" w:author="Nigel Deakin" w:date="2012-02-03T18:54:00Z">
        <w:r w:rsidR="00D71E00">
          <w:fldChar w:fldCharType="separate"/>
        </w:r>
      </w:ins>
      <w:r w:rsidR="00533AC6">
        <w:t>How message header values are set</w:t>
      </w:r>
      <w:ins w:id="7734" w:author="Nigel Deakin" w:date="2012-02-03T18:54:00Z">
        <w:r w:rsidR="00D71E00">
          <w:fldChar w:fldCharType="end"/>
        </w:r>
        <w:r>
          <w:t>" has been extended to explain this.</w:t>
        </w:r>
      </w:ins>
    </w:p>
    <w:p w:rsidR="00000000" w:rsidRDefault="00A53386">
      <w:pPr>
        <w:pStyle w:val="Appendix3"/>
        <w:rPr>
          <w:ins w:id="7735" w:author="Nigel Deakin" w:date="2012-04-23T14:57:00Z"/>
        </w:rPr>
        <w:pPrChange w:id="7736" w:author="Nigel Deakin" w:date="2012-04-23T14:57:00Z">
          <w:pPr/>
        </w:pPrChange>
      </w:pPr>
      <w:bookmarkStart w:id="7737" w:name="_Toc339906563"/>
      <w:ins w:id="7738" w:author="Nigel Deakin" w:date="2012-04-23T14:57:00Z">
        <w:r>
          <w:t>Clarification: Session methods createQueue and createTopic</w:t>
        </w:r>
      </w:ins>
      <w:ins w:id="7739" w:author="Nigel Deakin" w:date="2012-05-14T16:35:00Z">
        <w:r w:rsidR="00B423FA">
          <w:t xml:space="preserve"> (JMS_SPEC-31)</w:t>
        </w:r>
      </w:ins>
      <w:bookmarkEnd w:id="7737"/>
    </w:p>
    <w:p w:rsidR="00CE0540" w:rsidRDefault="00A53386">
      <w:pPr>
        <w:rPr>
          <w:ins w:id="7740" w:author="Nigel Deakin" w:date="2012-04-23T15:01:00Z"/>
        </w:rPr>
      </w:pPr>
      <w:ins w:id="7741" w:author="Nigel Deakin" w:date="2012-04-23T14:57:00Z">
        <w:r>
          <w:t xml:space="preserve">The javadoc comments for the </w:t>
        </w:r>
        <w:r w:rsidR="00D71E00" w:rsidRPr="00D71E00">
          <w:rPr>
            <w:rStyle w:val="Code"/>
            <w:rPrChange w:id="7742" w:author="Nigel Deakin" w:date="2012-04-23T14:58:00Z">
              <w:rPr>
                <w:rFonts w:ascii="Courier New" w:hAnsi="Courier New"/>
                <w:sz w:val="18"/>
              </w:rPr>
            </w:rPrChange>
          </w:rPr>
          <w:t>createQueue</w:t>
        </w:r>
        <w:r>
          <w:t xml:space="preserve"> and </w:t>
        </w:r>
        <w:r w:rsidR="00D71E00" w:rsidRPr="00D71E00">
          <w:rPr>
            <w:rStyle w:val="Code"/>
            <w:rPrChange w:id="7743" w:author="Nigel Deakin" w:date="2012-04-23T14:58:00Z">
              <w:rPr>
                <w:rFonts w:ascii="Courier New" w:hAnsi="Courier New"/>
                <w:sz w:val="18"/>
              </w:rPr>
            </w:rPrChange>
          </w:rPr>
          <w:t>createTopic</w:t>
        </w:r>
        <w:r>
          <w:t xml:space="preserve"> methods on </w:t>
        </w:r>
        <w:r w:rsidR="00D71E00" w:rsidRPr="00D71E00">
          <w:rPr>
            <w:rStyle w:val="Code"/>
            <w:rPrChange w:id="7744" w:author="Nigel Deakin" w:date="2012-04-23T14:58:00Z">
              <w:rPr>
                <w:rFonts w:ascii="Courier New" w:hAnsi="Courier New"/>
                <w:sz w:val="18"/>
              </w:rPr>
            </w:rPrChange>
          </w:rPr>
          <w:t>Session</w:t>
        </w:r>
        <w:r>
          <w:t xml:space="preserve"> and </w:t>
        </w:r>
        <w:r w:rsidR="00D71E00" w:rsidRPr="00D71E00">
          <w:rPr>
            <w:rStyle w:val="Code"/>
            <w:rPrChange w:id="7745" w:author="Nigel Deakin" w:date="2012-04-23T14:58:00Z">
              <w:rPr>
                <w:rFonts w:ascii="Courier New" w:hAnsi="Courier New"/>
                <w:sz w:val="18"/>
              </w:rPr>
            </w:rPrChange>
          </w:rPr>
          <w:t>JMSContext</w:t>
        </w:r>
        <w:r>
          <w:t xml:space="preserve"> have been </w:t>
        </w:r>
      </w:ins>
      <w:ins w:id="7746" w:author="Nigel Deakin" w:date="2012-04-23T14:58:00Z">
        <w:r>
          <w:t xml:space="preserve">reworded to clarify that </w:t>
        </w:r>
      </w:ins>
      <w:ins w:id="7747" w:author="Nigel Deakin" w:date="2012-04-23T14:59:00Z">
        <w:r>
          <w:t xml:space="preserve">these methods simply create a </w:t>
        </w:r>
        <w:r w:rsidR="00D71E00" w:rsidRPr="00D71E00">
          <w:rPr>
            <w:rStyle w:val="Code"/>
            <w:rPrChange w:id="7748" w:author="Nigel Deakin" w:date="2012-04-23T15:01:00Z">
              <w:rPr>
                <w:rFonts w:ascii="Courier New" w:hAnsi="Courier New"/>
                <w:sz w:val="18"/>
              </w:rPr>
            </w:rPrChange>
          </w:rPr>
          <w:t>Queue</w:t>
        </w:r>
        <w:r>
          <w:t xml:space="preserve"> or </w:t>
        </w:r>
        <w:r w:rsidR="00D71E00" w:rsidRPr="00D71E00">
          <w:rPr>
            <w:rStyle w:val="Code"/>
            <w:rPrChange w:id="7749" w:author="Nigel Deakin" w:date="2012-04-23T15:01:00Z">
              <w:rPr>
                <w:rFonts w:ascii="Courier New" w:hAnsi="Courier New"/>
                <w:sz w:val="18"/>
              </w:rPr>
            </w:rPrChange>
          </w:rPr>
          <w:t>Topic</w:t>
        </w:r>
        <w:r>
          <w:t xml:space="preserve"> object which encapsulates the name of the queue or topic and do not create the physical queue or topic in the JMS provider. </w:t>
        </w:r>
      </w:ins>
    </w:p>
    <w:p w:rsidR="00CE0540" w:rsidRDefault="00A53386">
      <w:pPr>
        <w:rPr>
          <w:ins w:id="7750" w:author="Nigel Deakin" w:date="2012-09-19T15:49:00Z"/>
        </w:rPr>
      </w:pPr>
      <w:ins w:id="7751" w:author="Nigel Deakin" w:date="2012-04-23T14:59:00Z">
        <w:r>
          <w:t xml:space="preserve">In addition a note has been added to </w:t>
        </w:r>
      </w:ins>
      <w:ins w:id="7752" w:author="Nigel Deakin" w:date="2012-04-23T15:01:00Z">
        <w:r w:rsidR="00C23E99">
          <w:t xml:space="preserve">these javadoc comments </w:t>
        </w:r>
        <w:r w:rsidR="006C2A70">
          <w:t xml:space="preserve">to </w:t>
        </w:r>
      </w:ins>
      <w:ins w:id="7753" w:author="Nigel Deakin" w:date="2012-04-23T14:59:00Z">
        <w:r>
          <w:t xml:space="preserve">explain that </w:t>
        </w:r>
      </w:ins>
      <w:ins w:id="7754" w:author="Nigel Deakin" w:date="2012-04-23T15:00:00Z">
        <w:r>
          <w:t>although creating a physical queue or topic is provider-specific and is typically an administrative task performed by an administrator, some providers may create them automatically when needed.</w:t>
        </w:r>
      </w:ins>
    </w:p>
    <w:p w:rsidR="00D71E00" w:rsidRDefault="00E94AC2" w:rsidP="00D71E00">
      <w:pPr>
        <w:pStyle w:val="Appendix3"/>
        <w:rPr>
          <w:ins w:id="7755" w:author="Nigel Deakin" w:date="2012-09-19T15:50:00Z"/>
        </w:rPr>
        <w:pPrChange w:id="7756" w:author="Nigel Deakin" w:date="2012-09-19T15:50:00Z">
          <w:pPr/>
        </w:pPrChange>
      </w:pPr>
      <w:bookmarkStart w:id="7757" w:name="_Toc339906564"/>
      <w:ins w:id="7758" w:author="Nigel Deakin" w:date="2012-09-19T15:50:00Z">
        <w:r>
          <w:t xml:space="preserve">Clarification: </w:t>
        </w:r>
      </w:ins>
      <w:ins w:id="7759" w:author="Nigel Deakin" w:date="2012-09-19T15:51:00Z">
        <w:r w:rsidR="008C1AC8">
          <w:t xml:space="preserve">Definition of </w:t>
        </w:r>
      </w:ins>
      <w:ins w:id="7760" w:author="Nigel Deakin" w:date="2012-09-19T15:50:00Z">
        <w:r>
          <w:t xml:space="preserve">JMSExpiration </w:t>
        </w:r>
        <w:r w:rsidR="00AF2037">
          <w:t>(JMS_SPEC-82)</w:t>
        </w:r>
        <w:bookmarkEnd w:id="7757"/>
      </w:ins>
    </w:p>
    <w:p w:rsidR="00A37FE5" w:rsidRDefault="00E94AC2">
      <w:pPr>
        <w:rPr>
          <w:ins w:id="7761" w:author="Nigel Deakin" w:date="2012-09-19T15:52:00Z"/>
        </w:rPr>
      </w:pPr>
      <w:ins w:id="7762" w:author="Nigel Deakin" w:date="2012-09-19T15:50:00Z">
        <w:r>
          <w:t xml:space="preserve">In the JMS 1.1 specification, section </w:t>
        </w:r>
      </w:ins>
      <w:ins w:id="7763" w:author="Nigel Deakin" w:date="2012-09-19T15:51:00Z">
        <w:r w:rsidR="00FA3141">
          <w:t xml:space="preserve">3.4.9 "JMSExpiration", a message's </w:t>
        </w:r>
      </w:ins>
      <w:ins w:id="7764" w:author="Nigel Deakin" w:date="2012-09-19T15:52:00Z">
        <w:r w:rsidR="00FA3141">
          <w:t>expiration</w:t>
        </w:r>
      </w:ins>
      <w:ins w:id="7765" w:author="Nigel Deakin" w:date="2012-09-19T15:51:00Z">
        <w:r w:rsidR="00FA3141">
          <w:t xml:space="preserve"> </w:t>
        </w:r>
      </w:ins>
      <w:ins w:id="7766" w:author="Nigel Deakin" w:date="2012-09-19T15:52:00Z">
        <w:r w:rsidR="00FA3141">
          <w:t xml:space="preserve">time </w:t>
        </w:r>
      </w:ins>
      <w:ins w:id="7767" w:author="Nigel Deakin" w:date="2012-09-19T16:00:00Z">
        <w:r w:rsidR="0071295F">
          <w:t>was</w:t>
        </w:r>
      </w:ins>
      <w:ins w:id="7768" w:author="Nigel Deakin" w:date="2012-09-19T15:52:00Z">
        <w:r w:rsidR="00FA3141">
          <w:t xml:space="preserve"> define</w:t>
        </w:r>
      </w:ins>
      <w:ins w:id="7769" w:author="Nigel Deakin" w:date="2012-09-19T16:00:00Z">
        <w:r w:rsidR="0071295F">
          <w:t>d</w:t>
        </w:r>
      </w:ins>
      <w:ins w:id="7770" w:author="Nigel Deakin" w:date="2012-09-19T15:52:00Z">
        <w:r w:rsidR="00FA3141">
          <w:t xml:space="preserve"> as "the sum of the time-to-live value specified on the send method and the current GMT value".</w:t>
        </w:r>
      </w:ins>
    </w:p>
    <w:p w:rsidR="00A37FE5" w:rsidRDefault="00D54904">
      <w:pPr>
        <w:rPr>
          <w:ins w:id="7771" w:author="Nigel Deakin" w:date="2012-09-19T15:53:00Z"/>
        </w:rPr>
      </w:pPr>
      <w:ins w:id="7772" w:author="Nigel Deakin" w:date="2012-09-19T15:52:00Z">
        <w:r>
          <w:t xml:space="preserve">However the </w:t>
        </w:r>
        <w:r w:rsidR="00D71E00" w:rsidRPr="00D71E00">
          <w:rPr>
            <w:rStyle w:val="Code"/>
            <w:rPrChange w:id="7773" w:author="Nigel Deakin" w:date="2012-09-19T15:53:00Z">
              <w:rPr>
                <w:rFonts w:ascii="Courier New" w:hAnsi="Courier New"/>
                <w:sz w:val="18"/>
              </w:rPr>
            </w:rPrChange>
          </w:rPr>
          <w:t>JMSExpiration</w:t>
        </w:r>
        <w:r>
          <w:t xml:space="preserve"> header field is a </w:t>
        </w:r>
        <w:r w:rsidR="00D71E00" w:rsidRPr="00D71E00">
          <w:rPr>
            <w:rStyle w:val="Code"/>
            <w:rPrChange w:id="7774" w:author="Nigel Deakin" w:date="2012-09-19T15:53:00Z">
              <w:rPr>
                <w:rFonts w:ascii="Courier New" w:hAnsi="Courier New"/>
                <w:sz w:val="18"/>
              </w:rPr>
            </w:rPrChange>
          </w:rPr>
          <w:t>long</w:t>
        </w:r>
        <w:r>
          <w:t xml:space="preserve"> </w:t>
        </w:r>
      </w:ins>
      <w:ins w:id="7775" w:author="Nigel Deakin" w:date="2012-09-19T15:53:00Z">
        <w:r>
          <w:t xml:space="preserve">value and the specification does not define how the expiration time is converted to a </w:t>
        </w:r>
        <w:r w:rsidR="00D71E00" w:rsidRPr="00D71E00">
          <w:rPr>
            <w:rStyle w:val="Code"/>
            <w:rPrChange w:id="7776" w:author="Nigel Deakin" w:date="2012-09-19T15:53:00Z">
              <w:rPr>
                <w:rFonts w:ascii="Courier New" w:hAnsi="Courier New"/>
                <w:sz w:val="18"/>
              </w:rPr>
            </w:rPrChange>
          </w:rPr>
          <w:t>long</w:t>
        </w:r>
        <w:r>
          <w:t>.</w:t>
        </w:r>
      </w:ins>
    </w:p>
    <w:p w:rsidR="00A37FE5" w:rsidRDefault="00553F30">
      <w:pPr>
        <w:rPr>
          <w:ins w:id="7777" w:author="Nigel Deakin" w:date="2012-09-19T16:06:00Z"/>
        </w:rPr>
      </w:pPr>
      <w:ins w:id="7778" w:author="Nigel Deakin" w:date="2012-09-19T15:54:00Z">
        <w:r>
          <w:t xml:space="preserve">This has now been clarified to </w:t>
        </w:r>
        <w:r w:rsidR="0022355F">
          <w:t xml:space="preserve">state that </w:t>
        </w:r>
        <w:r w:rsidR="00AB0E77">
          <w:t>it is "</w:t>
        </w:r>
        <w:r w:rsidR="00AB0E77" w:rsidRPr="00AB0E77">
          <w:t>the difference, measured in milliseconds, between the expiration time and midnight, January 1, 1970 UTC.</w:t>
        </w:r>
      </w:ins>
      <w:ins w:id="7779" w:author="Nigel Deakin" w:date="2012-09-19T15:55:00Z">
        <w:r w:rsidR="00AB0E77">
          <w:t xml:space="preserve">" This definition is </w:t>
        </w:r>
        <w:r w:rsidR="00B535CC">
          <w:t xml:space="preserve">chosen to be consistent with the </w:t>
        </w:r>
        <w:r w:rsidR="00D71E00" w:rsidRPr="00D71E00">
          <w:rPr>
            <w:rStyle w:val="Code"/>
            <w:rPrChange w:id="7780" w:author="Nigel Deakin" w:date="2012-09-19T15:56:00Z">
              <w:rPr>
                <w:rFonts w:ascii="Courier New" w:hAnsi="Courier New"/>
                <w:sz w:val="18"/>
              </w:rPr>
            </w:rPrChange>
          </w:rPr>
          <w:t>java.lang.System</w:t>
        </w:r>
        <w:r w:rsidR="00B535CC">
          <w:t xml:space="preserve"> method </w:t>
        </w:r>
        <w:r w:rsidR="00D71E00" w:rsidRPr="00D71E00">
          <w:rPr>
            <w:rStyle w:val="Code"/>
            <w:rPrChange w:id="7781" w:author="Nigel Deakin" w:date="2012-09-19T15:56:00Z">
              <w:rPr>
                <w:rFonts w:ascii="Courier New" w:hAnsi="Courier New"/>
                <w:sz w:val="18"/>
              </w:rPr>
            </w:rPrChange>
          </w:rPr>
          <w:t>currentTimeMillis</w:t>
        </w:r>
        <w:r w:rsidR="00B535CC">
          <w:t>.</w:t>
        </w:r>
      </w:ins>
    </w:p>
    <w:p w:rsidR="00A37FE5" w:rsidRDefault="00E33F80">
      <w:pPr>
        <w:rPr>
          <w:ins w:id="7782" w:author="Nigel Deakin" w:date="2012-09-19T15:58:00Z"/>
        </w:rPr>
      </w:pPr>
      <w:ins w:id="7783" w:author="Nigel Deakin" w:date="2012-09-19T16:07:00Z">
        <w:r>
          <w:t>The updated text can be seen in</w:t>
        </w:r>
      </w:ins>
      <w:ins w:id="7784" w:author="Nigel Deakin" w:date="2012-09-19T16:06:00Z">
        <w:r>
          <w:t xml:space="preserve"> section </w:t>
        </w:r>
      </w:ins>
      <w:ins w:id="7785" w:author="Nigel Deakin" w:date="2012-09-19T16:07:00Z">
        <w:r w:rsidR="00D71E00">
          <w:fldChar w:fldCharType="begin"/>
        </w:r>
        <w:r>
          <w:instrText xml:space="preserve"> REF X40387 \r \h </w:instrText>
        </w:r>
      </w:ins>
      <w:r w:rsidR="00D71E00">
        <w:fldChar w:fldCharType="separate"/>
      </w:r>
      <w:ins w:id="7786" w:author="Nigel Deakin" w:date="2012-09-19T16:07:00Z">
        <w:r>
          <w:t>3.4.9</w:t>
        </w:r>
        <w:r w:rsidR="00D71E00">
          <w:fldChar w:fldCharType="end"/>
        </w:r>
        <w:r>
          <w:t xml:space="preserve"> "</w:t>
        </w:r>
        <w:r w:rsidR="00D71E00">
          <w:fldChar w:fldCharType="begin"/>
        </w:r>
        <w:r>
          <w:instrText xml:space="preserve"> REF X40387 \h </w:instrText>
        </w:r>
      </w:ins>
      <w:r w:rsidR="00D71E00">
        <w:fldChar w:fldCharType="separate"/>
      </w:r>
      <w:ins w:id="7787" w:author="Nigel Deakin" w:date="2012-09-19T16:07:00Z">
        <w:r>
          <w:t>JMSExpiration</w:t>
        </w:r>
        <w:r w:rsidR="00D71E00">
          <w:fldChar w:fldCharType="end"/>
        </w:r>
        <w:r w:rsidR="00910A28">
          <w:t>"</w:t>
        </w:r>
      </w:ins>
      <w:ins w:id="7788" w:author="Nigel Deakin" w:date="2012-09-19T16:15:00Z">
        <w:r w:rsidR="00910A28">
          <w:t xml:space="preserve"> and section </w:t>
        </w:r>
        <w:r w:rsidR="00D71E00">
          <w:fldChar w:fldCharType="begin"/>
        </w:r>
        <w:r w:rsidR="00910A28">
          <w:instrText xml:space="preserve"> REF _Ref335834653 \r \h </w:instrText>
        </w:r>
      </w:ins>
      <w:r w:rsidR="00D71E00">
        <w:fldChar w:fldCharType="separate"/>
      </w:r>
      <w:ins w:id="7789" w:author="Nigel Deakin" w:date="2012-09-19T16:15:00Z">
        <w:r w:rsidR="00910A28">
          <w:t>4.8</w:t>
        </w:r>
        <w:r w:rsidR="00D71E00">
          <w:fldChar w:fldCharType="end"/>
        </w:r>
        <w:r w:rsidR="00910A28">
          <w:t xml:space="preserve"> "</w:t>
        </w:r>
        <w:r w:rsidR="00D71E00">
          <w:fldChar w:fldCharType="begin"/>
        </w:r>
        <w:r w:rsidR="00910A28">
          <w:instrText xml:space="preserve"> REF _Ref335834655 \h </w:instrText>
        </w:r>
      </w:ins>
      <w:r w:rsidR="00D71E00">
        <w:fldChar w:fldCharType="separate"/>
      </w:r>
      <w:ins w:id="7790" w:author="Nigel Deakin" w:date="2012-09-19T16:15:00Z">
        <w:r w:rsidR="00910A28">
          <w:t>Message time-to-live</w:t>
        </w:r>
        <w:r w:rsidR="00D71E00">
          <w:fldChar w:fldCharType="end"/>
        </w:r>
        <w:r w:rsidR="00910A28">
          <w:t>".</w:t>
        </w:r>
      </w:ins>
    </w:p>
    <w:p w:rsidR="00000000" w:rsidRDefault="00E37C77">
      <w:pPr>
        <w:pStyle w:val="Appendix3"/>
        <w:rPr>
          <w:ins w:id="7791" w:author="Nigel Deakin" w:date="2012-05-14T16:16:00Z"/>
        </w:rPr>
        <w:pPrChange w:id="7792" w:author="Nigel Deakin" w:date="2012-05-14T16:15:00Z">
          <w:pPr/>
        </w:pPrChange>
      </w:pPr>
      <w:bookmarkStart w:id="7793" w:name="_Toc339906565"/>
      <w:ins w:id="7794" w:author="Nigel Deakin" w:date="2012-05-14T16:15:00Z">
        <w:r>
          <w:t xml:space="preserve">Correction: </w:t>
        </w:r>
      </w:ins>
      <w:ins w:id="7795" w:author="Nigel Deakin" w:date="2012-05-14T16:16:00Z">
        <w:r>
          <w:t xml:space="preserve">Reconnecting to a durable subscription </w:t>
        </w:r>
      </w:ins>
      <w:ins w:id="7796" w:author="Nigel Deakin" w:date="2012-05-14T16:15:00Z">
        <w:r>
          <w:t>(JMS_SPEC-80)</w:t>
        </w:r>
      </w:ins>
      <w:bookmarkEnd w:id="7793"/>
    </w:p>
    <w:p w:rsidR="00361281" w:rsidRDefault="002D5312">
      <w:pPr>
        <w:rPr>
          <w:ins w:id="7797" w:author="Nigel Deakin" w:date="2012-05-14T16:20:00Z"/>
        </w:rPr>
      </w:pPr>
      <w:ins w:id="7798" w:author="Nigel Deakin" w:date="2012-05-14T16:17:00Z">
        <w:r>
          <w:t>In the JMS 1.1 specification, s</w:t>
        </w:r>
      </w:ins>
      <w:ins w:id="7799" w:author="Nigel Deakin" w:date="2012-05-14T16:16:00Z">
        <w:r>
          <w:t xml:space="preserve">ection </w:t>
        </w:r>
        <w:r w:rsidRPr="002D5312">
          <w:t>9.3.3.2 "Reconnect to a topic using a durable subscription"</w:t>
        </w:r>
      </w:ins>
      <w:ins w:id="7800" w:author="Nigel Deakin" w:date="2012-05-14T16:17:00Z">
        <w:r>
          <w:t xml:space="preserve"> stated that</w:t>
        </w:r>
      </w:ins>
      <w:ins w:id="7801" w:author="Nigel Deakin" w:date="2012-05-14T16:18:00Z">
        <w:r w:rsidR="00E96718">
          <w:t xml:space="preserve"> "t</w:t>
        </w:r>
        <w:r w:rsidR="00E96718" w:rsidRPr="00E96718">
          <w:t xml:space="preserve">he client must be </w:t>
        </w:r>
        <w:r w:rsidR="00B22678">
          <w:t xml:space="preserve">attached to the same Connection". This was incorrect and has </w:t>
        </w:r>
      </w:ins>
      <w:ins w:id="7802" w:author="Nigel Deakin" w:date="2012-05-14T16:35:00Z">
        <w:r w:rsidR="00132779">
          <w:t xml:space="preserve">now </w:t>
        </w:r>
      </w:ins>
      <w:ins w:id="7803" w:author="Nigel Deakin" w:date="2012-05-14T16:18:00Z">
        <w:r w:rsidR="00B22678">
          <w:t xml:space="preserve">been corrected to state that the client must use a connection with the same client identifier. </w:t>
        </w:r>
      </w:ins>
    </w:p>
    <w:p w:rsidR="00302294" w:rsidRDefault="00222EEA">
      <w:pPr>
        <w:rPr>
          <w:ins w:id="7804" w:author="Nigel Deakin" w:date="2012-09-03T18:01:00Z"/>
        </w:rPr>
      </w:pPr>
      <w:ins w:id="7805" w:author="Nigel Deakin" w:date="2012-05-14T16:20:00Z">
        <w:r>
          <w:t>I</w:t>
        </w:r>
      </w:ins>
      <w:ins w:id="7806" w:author="Nigel Deakin" w:date="2012-05-14T16:19:00Z">
        <w:r w:rsidR="00B23EE1">
          <w:t xml:space="preserve">n addition </w:t>
        </w:r>
      </w:ins>
      <w:ins w:id="7807" w:author="Nigel Deakin" w:date="2012-05-14T16:20:00Z">
        <w:r>
          <w:t xml:space="preserve">this section has been </w:t>
        </w:r>
      </w:ins>
      <w:ins w:id="7808" w:author="Nigel Deakin" w:date="2012-05-14T16:36:00Z">
        <w:r w:rsidR="00DA51C3">
          <w:t xml:space="preserve">renamed </w:t>
        </w:r>
      </w:ins>
      <w:ins w:id="7809" w:author="Nigel Deakin" w:date="2012-05-14T16:23:00Z">
        <w:r w:rsidR="00D71E00">
          <w:fldChar w:fldCharType="begin"/>
        </w:r>
        <w:r w:rsidR="00255515">
          <w:instrText xml:space="preserve"> REF _Ref324775941 \r \h </w:instrText>
        </w:r>
      </w:ins>
      <w:r w:rsidR="00D71E00">
        <w:fldChar w:fldCharType="separate"/>
      </w:r>
      <w:ins w:id="7810" w:author="Nigel Deakin" w:date="2012-05-14T16:23:00Z">
        <w:r w:rsidR="00255515">
          <w:t>9.3.3.2</w:t>
        </w:r>
        <w:r w:rsidR="00D71E00">
          <w:fldChar w:fldCharType="end"/>
        </w:r>
        <w:r w:rsidR="00255515">
          <w:t xml:space="preserve"> "</w:t>
        </w:r>
        <w:r w:rsidR="00D71E00">
          <w:fldChar w:fldCharType="begin"/>
        </w:r>
        <w:r w:rsidR="00255515">
          <w:instrText xml:space="preserve"> REF _Ref324775952 \h </w:instrText>
        </w:r>
      </w:ins>
      <w:r w:rsidR="00D71E00">
        <w:fldChar w:fldCharType="separate"/>
      </w:r>
      <w:ins w:id="7811" w:author="Nigel Deakin" w:date="2012-05-14T16:23:00Z">
        <w:r w:rsidR="00255515">
          <w:t>Creating a consumer on an existing durable subscription</w:t>
        </w:r>
        <w:r w:rsidR="00D71E00">
          <w:fldChar w:fldCharType="end"/>
        </w:r>
      </w:ins>
      <w:ins w:id="7812" w:author="Nigel Deakin" w:date="2012-05-14T16:20:00Z">
        <w:r>
          <w:t>" and rewritten to make it clearer.</w:t>
        </w:r>
      </w:ins>
      <w:ins w:id="7813" w:author="Nigel Deakin" w:date="2012-05-14T16:19:00Z">
        <w:r w:rsidR="00B23EE1">
          <w:t xml:space="preserve"> </w:t>
        </w:r>
      </w:ins>
    </w:p>
    <w:p w:rsidR="00000000" w:rsidRDefault="00540231">
      <w:pPr>
        <w:pStyle w:val="Appendix3"/>
        <w:rPr>
          <w:ins w:id="7814" w:author="Nigel Deakin" w:date="2012-09-03T18:02:00Z"/>
        </w:rPr>
        <w:pPrChange w:id="7815" w:author="Nigel Deakin" w:date="2012-09-03T18:01:00Z">
          <w:pPr/>
        </w:pPrChange>
      </w:pPr>
      <w:bookmarkStart w:id="7816" w:name="_Toc339906566"/>
      <w:ins w:id="7817" w:author="Nigel Deakin" w:date="2012-09-03T18:01:00Z">
        <w:r>
          <w:t xml:space="preserve">Correction: </w:t>
        </w:r>
      </w:ins>
      <w:ins w:id="7818" w:author="Nigel Deakin" w:date="2012-09-03T18:02:00Z">
        <w:r>
          <w:t>MapMessage when name is null</w:t>
        </w:r>
      </w:ins>
      <w:ins w:id="7819" w:author="Nigel Deakin" w:date="2012-09-03T18:14:00Z">
        <w:r w:rsidR="004B2755">
          <w:t xml:space="preserve"> (JMS_SPEC-77)</w:t>
        </w:r>
      </w:ins>
      <w:bookmarkEnd w:id="7816"/>
    </w:p>
    <w:p w:rsidR="00EF145A" w:rsidRDefault="00610CBA">
      <w:pPr>
        <w:rPr>
          <w:ins w:id="7820" w:author="Nigel Deakin" w:date="2012-09-03T18:05:00Z"/>
        </w:rPr>
      </w:pPr>
      <w:ins w:id="7821" w:author="Nigel Deakin" w:date="2012-09-03T18:03:00Z">
        <w:r>
          <w:t xml:space="preserve">In the JMS 1.1 </w:t>
        </w:r>
        <w:r w:rsidR="006D42CC">
          <w:t>A</w:t>
        </w:r>
        <w:r w:rsidR="00A354CE">
          <w:t>PI documentation</w:t>
        </w:r>
      </w:ins>
      <w:ins w:id="7822" w:author="Nigel Deakin" w:date="2012-09-03T18:04:00Z">
        <w:r w:rsidR="00A354CE">
          <w:t xml:space="preserve"> for </w:t>
        </w:r>
        <w:r w:rsidR="00D71E00" w:rsidRPr="00D71E00">
          <w:rPr>
            <w:rStyle w:val="Code"/>
            <w:rPrChange w:id="7823" w:author="Nigel Deakin" w:date="2012-09-03T18:05:00Z">
              <w:rPr>
                <w:rFonts w:ascii="Courier New" w:hAnsi="Courier New"/>
                <w:sz w:val="18"/>
              </w:rPr>
            </w:rPrChange>
          </w:rPr>
          <w:t>javax.jms.MapMessage</w:t>
        </w:r>
        <w:r w:rsidR="00A354CE">
          <w:t xml:space="preserve">, the method </w:t>
        </w:r>
        <w:r w:rsidR="00D71E00" w:rsidRPr="00D71E00">
          <w:rPr>
            <w:rStyle w:val="Code"/>
            <w:rPrChange w:id="7824" w:author="Nigel Deakin" w:date="2012-09-03T18:05:00Z">
              <w:rPr>
                <w:rFonts w:ascii="Courier New" w:hAnsi="Courier New"/>
                <w:sz w:val="18"/>
              </w:rPr>
            </w:rPrChange>
          </w:rPr>
          <w:t>setBytes</w:t>
        </w:r>
      </w:ins>
      <w:ins w:id="7825" w:author="Nigel Deakin" w:date="2012-09-03T18:06:00Z">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ins>
      <w:ins w:id="7826" w:author="Nigel Deakin" w:date="2012-09-03T18:07:00Z">
        <w:r w:rsidR="00B70CB8">
          <w:t xml:space="preserve"> </w:t>
        </w:r>
      </w:ins>
      <w:ins w:id="7827" w:author="Nigel Deakin" w:date="2012-09-03T18:04:00Z">
        <w:r w:rsidR="00A354CE">
          <w:t xml:space="preserve">is defined as throwing a </w:t>
        </w:r>
        <w:r w:rsidR="00D71E00" w:rsidRPr="00D71E00">
          <w:rPr>
            <w:rStyle w:val="Code"/>
            <w:rPrChange w:id="7828" w:author="Nigel Deakin" w:date="2012-09-03T18:05:00Z">
              <w:rPr>
                <w:rFonts w:ascii="Courier New" w:hAnsi="Courier New"/>
                <w:sz w:val="18"/>
              </w:rPr>
            </w:rPrChange>
          </w:rPr>
          <w:t>NullPointerException</w:t>
        </w:r>
        <w:r w:rsidR="00A354CE">
          <w:t xml:space="preserve"> </w:t>
        </w:r>
      </w:ins>
      <w:ins w:id="7829" w:author="Nigel Deakin" w:date="2012-09-03T18:07:00Z">
        <w:r w:rsidR="00B70CB8">
          <w:t>"</w:t>
        </w:r>
      </w:ins>
      <w:ins w:id="7830" w:author="Nigel Deakin" w:date="2012-09-03T18:04:00Z">
        <w:r w:rsidR="00A354CE">
          <w:t>if the name is null, or if the name is an empty string."</w:t>
        </w:r>
      </w:ins>
    </w:p>
    <w:p w:rsidR="00EF145A" w:rsidRDefault="00A354CE">
      <w:pPr>
        <w:rPr>
          <w:ins w:id="7831" w:author="Nigel Deakin" w:date="2012-09-03T18:11:00Z"/>
        </w:rPr>
      </w:pPr>
      <w:ins w:id="7832" w:author="Nigel Deakin" w:date="2012-09-03T18:05:00Z">
        <w:r>
          <w:t xml:space="preserve">However </w:t>
        </w:r>
        <w:r w:rsidR="00B70CB8">
          <w:t xml:space="preserve">there are eleven other methods on </w:t>
        </w:r>
        <w:r w:rsidR="00B70CB8" w:rsidRPr="00A354CE">
          <w:rPr>
            <w:rStyle w:val="Code"/>
          </w:rPr>
          <w:t>MapMessage</w:t>
        </w:r>
        <w:r w:rsidR="00D71E00" w:rsidRPr="00D71E00">
          <w:rPr>
            <w:rPrChange w:id="7833" w:author="Nigel Deakin" w:date="2012-09-03T18:05:00Z">
              <w:rPr>
                <w:rStyle w:val="Code"/>
              </w:rPr>
            </w:rPrChange>
          </w:rPr>
          <w:t xml:space="preserve"> of the</w:t>
        </w:r>
        <w:r w:rsidR="00B70CB8">
          <w:t xml:space="preserve"> form </w:t>
        </w:r>
        <w:proofErr w:type="gramStart"/>
        <w:r w:rsidR="00D71E00" w:rsidRPr="00D71E00">
          <w:rPr>
            <w:rStyle w:val="Code"/>
            <w:rPrChange w:id="7834" w:author="Nigel Deakin" w:date="2012-09-03T18:07:00Z">
              <w:rPr>
                <w:rFonts w:ascii="Courier New" w:hAnsi="Courier New"/>
                <w:sz w:val="18"/>
              </w:rPr>
            </w:rPrChange>
          </w:rPr>
          <w:t>setSo</w:t>
        </w:r>
      </w:ins>
      <w:ins w:id="7835" w:author="Nigel Deakin" w:date="2012-09-03T18:07:00Z">
        <w:r w:rsidR="00D71E00" w:rsidRPr="00D71E00">
          <w:rPr>
            <w:rStyle w:val="Code"/>
            <w:rPrChange w:id="7836" w:author="Nigel Deakin" w:date="2012-09-03T18:07:00Z">
              <w:rPr>
                <w:rFonts w:ascii="Courier New" w:hAnsi="Courier New"/>
                <w:sz w:val="18"/>
              </w:rPr>
            </w:rPrChange>
          </w:rPr>
          <w:t>mething(</w:t>
        </w:r>
        <w:proofErr w:type="gramEnd"/>
        <w:r w:rsidR="00D71E00" w:rsidRPr="00D71E00">
          <w:rPr>
            <w:rStyle w:val="Code"/>
            <w:rPrChange w:id="7837" w:author="Nigel Deakin" w:date="2012-09-03T18:07:00Z">
              <w:rPr>
                <w:rFonts w:ascii="Courier New" w:hAnsi="Courier New"/>
                <w:sz w:val="18"/>
              </w:rPr>
            </w:rPrChange>
          </w:rPr>
          <w:t>name,value)</w:t>
        </w:r>
      </w:ins>
      <w:ins w:id="7838" w:author="Nigel Deakin" w:date="2012-09-03T18:08:00Z">
        <w:r w:rsidR="00FE23CA">
          <w:rPr>
            <w:rStyle w:val="Code"/>
          </w:rPr>
          <w:t xml:space="preserve">. </w:t>
        </w:r>
        <w:r w:rsidR="00D71E00" w:rsidRPr="00D71E00">
          <w:rPr>
            <w:rPrChange w:id="7839" w:author="Nigel Deakin" w:date="2012-09-03T18:08:00Z">
              <w:rPr>
                <w:rStyle w:val="Code"/>
              </w:rPr>
            </w:rPrChange>
          </w:rPr>
          <w:t xml:space="preserve">These all specify that </w:t>
        </w:r>
        <w:proofErr w:type="gramStart"/>
        <w:r w:rsidR="00D71E00" w:rsidRPr="00D71E00">
          <w:rPr>
            <w:rPrChange w:id="7840" w:author="Nigel Deakin" w:date="2012-09-03T18:08:00Z">
              <w:rPr>
                <w:rStyle w:val="Code"/>
              </w:rPr>
            </w:rPrChange>
          </w:rPr>
          <w:t>a</w:t>
        </w:r>
        <w:proofErr w:type="gramEnd"/>
        <w:r w:rsidR="00D71E00" w:rsidRPr="00D71E00">
          <w:rPr>
            <w:rPrChange w:id="7841" w:author="Nigel Deakin" w:date="2012-09-03T18:08:00Z">
              <w:rPr>
                <w:rStyle w:val="Code"/>
              </w:rPr>
            </w:rPrChange>
          </w:rPr>
          <w:t xml:space="preserve"> </w:t>
        </w:r>
        <w:r w:rsidR="00754546">
          <w:rPr>
            <w:rStyle w:val="Code"/>
          </w:rPr>
          <w:t>IllegalArgumentException</w:t>
        </w:r>
        <w:r w:rsidR="00D71E00" w:rsidRPr="00D71E00">
          <w:rPr>
            <w:rPrChange w:id="7842" w:author="Nigel Deakin" w:date="2012-09-03T18:08:00Z">
              <w:rPr>
                <w:rStyle w:val="Code"/>
              </w:rPr>
            </w:rPrChange>
          </w:rPr>
          <w:t xml:space="preserve"> is thrown "if the name is null or if the name is an empty string."</w:t>
        </w:r>
      </w:ins>
    </w:p>
    <w:p w:rsidR="00EF145A" w:rsidRDefault="00A50A93">
      <w:pPr>
        <w:rPr>
          <w:ins w:id="7843" w:author="Nigel Deakin" w:date="2012-09-03T18:11:00Z"/>
        </w:rPr>
      </w:pPr>
      <w:ins w:id="7844" w:author="Nigel Deakin" w:date="2012-09-03T18:11:00Z">
        <w:r>
          <w:lastRenderedPageBreak/>
          <w:t xml:space="preserve">This appears to be an error in the API documentation. </w:t>
        </w:r>
      </w:ins>
      <w:ins w:id="7845" w:author="Nigel Deakin" w:date="2012-09-03T18:12:00Z">
        <w:r w:rsidR="00D61CC1">
          <w:t>This is confirmed by the</w:t>
        </w:r>
      </w:ins>
      <w:ins w:id="7846" w:author="Nigel Deakin" w:date="2012-09-03T18:08:00Z">
        <w:r w:rsidR="00A261A0">
          <w:t xml:space="preserve"> </w:t>
        </w:r>
      </w:ins>
      <w:ins w:id="7847" w:author="Nigel Deakin" w:date="2012-09-03T18:12:00Z">
        <w:r w:rsidR="00F25C76">
          <w:t xml:space="preserve">JMS </w:t>
        </w:r>
      </w:ins>
      <w:ins w:id="7848" w:author="Nigel Deakin" w:date="2012-09-03T18:08:00Z">
        <w:r w:rsidR="00A261A0">
          <w:t>compliance tests</w:t>
        </w:r>
      </w:ins>
      <w:ins w:id="7849" w:author="Nigel Deakin" w:date="2012-09-03T18:12:00Z">
        <w:r w:rsidR="00D61CC1">
          <w:t xml:space="preserve"> which</w:t>
        </w:r>
      </w:ins>
      <w:ins w:id="7850" w:author="Nigel Deakin" w:date="2012-09-03T18:08:00Z">
        <w:r w:rsidR="00A261A0">
          <w:t xml:space="preserve"> </w:t>
        </w:r>
      </w:ins>
      <w:ins w:id="7851" w:author="Nigel Deakin" w:date="2012-09-03T18:09:00Z">
        <w:r w:rsidR="004E435B">
          <w:t xml:space="preserve">already </w:t>
        </w:r>
      </w:ins>
      <w:ins w:id="7852" w:author="Nigel Deakin" w:date="2012-09-03T18:08:00Z">
        <w:r w:rsidR="00A261A0">
          <w:t xml:space="preserve">expect </w:t>
        </w:r>
        <w:r w:rsidR="002742CC" w:rsidRPr="00A354CE">
          <w:rPr>
            <w:rStyle w:val="Code"/>
          </w:rPr>
          <w:t>setBytes</w:t>
        </w:r>
        <w:r w:rsidR="002742CC">
          <w:rPr>
            <w:rStyle w:val="Code"/>
          </w:rPr>
          <w:t xml:space="preserve"> </w:t>
        </w:r>
        <w:r w:rsidR="00D71E00" w:rsidRPr="00D71E00">
          <w:rPr>
            <w:rPrChange w:id="7853" w:author="Nigel Deakin" w:date="2012-09-03T18:09:00Z">
              <w:rPr>
                <w:rStyle w:val="Code"/>
              </w:rPr>
            </w:rPrChange>
          </w:rPr>
          <w:t xml:space="preserve">to throw </w:t>
        </w:r>
      </w:ins>
      <w:proofErr w:type="gramStart"/>
      <w:ins w:id="7854" w:author="Nigel Deakin" w:date="2012-09-03T18:09:00Z">
        <w:r w:rsidR="00D71E00" w:rsidRPr="00D71E00">
          <w:rPr>
            <w:rPrChange w:id="7855" w:author="Nigel Deakin" w:date="2012-09-03T18:09:00Z">
              <w:rPr>
                <w:rFonts w:ascii="Courier New" w:hAnsi="Courier New"/>
                <w:sz w:val="18"/>
              </w:rPr>
            </w:rPrChange>
          </w:rPr>
          <w:t>a</w:t>
        </w:r>
        <w:proofErr w:type="gramEnd"/>
        <w:r w:rsidR="00F9445B" w:rsidRPr="00FE23CA">
          <w:t xml:space="preserve"> </w:t>
        </w:r>
        <w:r w:rsidR="00F9445B" w:rsidRPr="00FE23CA">
          <w:rPr>
            <w:rStyle w:val="Code"/>
          </w:rPr>
          <w:t>IllegalArgumentException</w:t>
        </w:r>
      </w:ins>
      <w:ins w:id="7856" w:author="Nigel Deakin" w:date="2012-09-03T18:10:00Z">
        <w:r w:rsidR="004124B7">
          <w:t xml:space="preserve">. </w:t>
        </w:r>
      </w:ins>
    </w:p>
    <w:p w:rsidR="009E4877" w:rsidRDefault="00A50A93">
      <w:ins w:id="7857" w:author="Nigel Deakin" w:date="2012-09-03T18:11:00Z">
        <w:r>
          <w:t xml:space="preserve">The API documentation for </w:t>
        </w:r>
        <w:r w:rsidRPr="00A354CE">
          <w:rPr>
            <w:rStyle w:val="Code"/>
          </w:rPr>
          <w:t>setBytes</w:t>
        </w:r>
        <w:r w:rsidR="00D71E00" w:rsidRPr="00D71E00">
          <w:rPr>
            <w:rPrChange w:id="7858" w:author="Nigel Deakin" w:date="2012-09-03T18:11:00Z">
              <w:rPr>
                <w:rStyle w:val="Code"/>
              </w:rPr>
            </w:rPrChange>
          </w:rPr>
          <w:t xml:space="preserve"> has therefore</w:t>
        </w:r>
        <w:r>
          <w:t xml:space="preserve"> been changed to match the other</w:t>
        </w:r>
        <w:r w:rsidR="00426DFB">
          <w:t xml:space="preserve"> methods</w:t>
        </w:r>
      </w:ins>
      <w:ins w:id="7859" w:author="Nigel Deakin" w:date="2012-09-03T18:12:00Z">
        <w:r w:rsidR="00426DFB">
          <w:t xml:space="preserve"> and specify that a</w:t>
        </w:r>
      </w:ins>
      <w:ins w:id="7860" w:author="Nigel Deakin" w:date="2012-09-03T18:13:00Z">
        <w:r w:rsidR="0030130D">
          <w:t>n</w:t>
        </w:r>
      </w:ins>
      <w:ins w:id="7861" w:author="Nigel Deakin" w:date="2012-09-03T18:12:00Z">
        <w:r w:rsidR="00426DFB">
          <w:t xml:space="preserve"> </w:t>
        </w:r>
        <w:r w:rsidR="00426DFB" w:rsidRPr="00FE23CA">
          <w:rPr>
            <w:rStyle w:val="Code"/>
          </w:rPr>
          <w:t>IllegalArgumentException</w:t>
        </w:r>
        <w:r w:rsidR="00426DFB">
          <w:rPr>
            <w:rStyle w:val="Code"/>
          </w:rPr>
          <w:t xml:space="preserve"> </w:t>
        </w:r>
        <w:r w:rsidR="00D71E00" w:rsidRPr="00D71E00">
          <w:rPr>
            <w:rPrChange w:id="7862" w:author="Nigel Deakin" w:date="2012-09-03T18:12:00Z">
              <w:rPr>
                <w:rStyle w:val="Code"/>
              </w:rPr>
            </w:rPrChange>
          </w:rPr>
          <w:t>should be thrown</w:t>
        </w:r>
        <w:r w:rsidR="002D0BC9">
          <w:t xml:space="preserve"> in this case</w:t>
        </w:r>
        <w:r w:rsidR="00426DFB">
          <w:t>.</w:t>
        </w:r>
      </w:ins>
    </w:p>
    <w:sectPr w:rsidR="009E4877" w:rsidSect="00B504D9">
      <w:footerReference w:type="default" r:id="rId21"/>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7E80" w:rsidRDefault="005F7E80" w:rsidP="00B71151">
      <w:r>
        <w:separator/>
      </w:r>
    </w:p>
    <w:p w:rsidR="005F7E80" w:rsidRDefault="005F7E80"/>
  </w:endnote>
  <w:endnote w:type="continuationSeparator" w:id="0">
    <w:p w:rsidR="005F7E80" w:rsidRDefault="005F7E80" w:rsidP="00B71151">
      <w:r>
        <w:continuationSeparator/>
      </w:r>
    </w:p>
    <w:p w:rsidR="005F7E80" w:rsidRDefault="005F7E8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Pr="00716653" w:rsidRDefault="00D71E00" w:rsidP="00B504D9">
    <w:pPr>
      <w:pStyle w:val="Footer"/>
      <w:tabs>
        <w:tab w:val="clear" w:pos="4513"/>
        <w:tab w:val="left" w:pos="2880"/>
      </w:tabs>
      <w:ind w:left="0"/>
    </w:pPr>
    <w:fldSimple w:instr=" PAGE   \* MERGEFORMAT ">
      <w:r w:rsidR="000A7B22">
        <w:rPr>
          <w:noProof/>
        </w:rPr>
        <w:t>138</w:t>
      </w:r>
    </w:fldSimple>
    <w:r w:rsidR="001B2D0B">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1B2D0B">
          <w:rPr>
            <w:lang w:val="en-GB"/>
          </w:rPr>
          <w:t>Java Message Service</w:t>
        </w:r>
      </w:sdtContent>
    </w:sdt>
    <w:r w:rsidR="001B2D0B">
      <w:t xml:space="preserve"> </w:t>
    </w:r>
    <w:sdt>
      <w:sdtPr>
        <w:alias w:val="Version"/>
        <w:tag w:val="Version"/>
        <w:id w:val="33727933"/>
        <w:dataBinding w:xpath="/root[1]/version[1]" w:storeItemID="{6AE77592-02F3-4671-BDE6-2726C3CF0983}"/>
        <w:text/>
      </w:sdtPr>
      <w:sdtContent>
        <w:r w:rsidR="001B2D0B">
          <w:rPr>
            <w:lang w:val="en-GB"/>
          </w:rPr>
          <w:t>Version 2.0 (Public Draft – unreleased draft)</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D71E00" w:rsidP="00CF27DD">
    <w:pPr>
      <w:pStyle w:val="Footer"/>
      <w:tabs>
        <w:tab w:val="clear" w:pos="4513"/>
      </w:tabs>
    </w:pPr>
    <w:fldSimple w:instr=" STYLEREF  TOCHeading  \* MERGEFORMAT ">
      <w:r w:rsidR="003A5D56">
        <w:rPr>
          <w:noProof/>
        </w:rPr>
        <w:t>Contents</w:t>
      </w:r>
    </w:fldSimple>
    <w:r w:rsidR="001B2D0B">
      <w:tab/>
    </w:r>
    <w:fldSimple w:instr=" PAGE   \* MERGEFORMAT ">
      <w:r w:rsidR="003A5D56">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rsidP="00FB77E0">
    <w:pPr>
      <w:pStyle w:val="Footer"/>
      <w:ind w:left="0"/>
    </w:pPr>
  </w:p>
  <w:p w:rsidR="001B2D0B" w:rsidRDefault="001B2D0B"/>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D71E00" w:rsidP="00CF27DD">
    <w:pPr>
      <w:pStyle w:val="Footer"/>
      <w:tabs>
        <w:tab w:val="clear" w:pos="4513"/>
      </w:tabs>
    </w:pPr>
    <w:fldSimple w:instr=" STYLEREF  &quot;Heading 1&quot; \n  \* MERGEFORMAT ">
      <w:r w:rsidR="003A5D56">
        <w:rPr>
          <w:noProof/>
        </w:rPr>
        <w:t>11</w:t>
      </w:r>
    </w:fldSimple>
    <w:r w:rsidR="001B2D0B">
      <w:t xml:space="preserve">. </w:t>
    </w:r>
    <w:fldSimple w:instr=" STYLEREF  &quot;Heading 1&quot;  \* MERGEFORMAT ">
      <w:r w:rsidR="003A5D56">
        <w:rPr>
          <w:noProof/>
        </w:rPr>
        <w:t>Simplified JMS API</w:t>
      </w:r>
    </w:fldSimple>
    <w:r w:rsidR="001B2D0B">
      <w:tab/>
    </w:r>
    <w:fldSimple w:instr=" PAGE   \* MERGEFORMAT ">
      <w:r w:rsidR="003A5D56">
        <w:rPr>
          <w:noProof/>
        </w:rPr>
        <w:t>131</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D71E00" w:rsidP="00CF27DD">
    <w:pPr>
      <w:pStyle w:val="Footer"/>
      <w:tabs>
        <w:tab w:val="clear" w:pos="4513"/>
      </w:tabs>
    </w:pPr>
    <w:fldSimple w:instr=" STYLEREF  &quot;Heading 1&quot; \n  \* MERGEFORMAT ">
      <w:r w:rsidR="00355123">
        <w:rPr>
          <w:noProof/>
        </w:rPr>
        <w:t>12</w:t>
      </w:r>
    </w:fldSimple>
    <w:r w:rsidR="001B2D0B">
      <w:t xml:space="preserve">. </w:t>
    </w:r>
    <w:ins w:id="7863" w:author="Nigel Deakin" w:date="2012-03-12T14:53:00Z">
      <w:r>
        <w:fldChar w:fldCharType="begin"/>
      </w:r>
      <w:r w:rsidR="001B2D0B">
        <w:instrText xml:space="preserve"> STYLEREF  "Appendix 1"  \* MERGEFORMAT </w:instrText>
      </w:r>
    </w:ins>
    <w:r>
      <w:fldChar w:fldCharType="separate"/>
    </w:r>
    <w:r w:rsidR="00355123">
      <w:rPr>
        <w:noProof/>
      </w:rPr>
      <w:t>Issues</w:t>
    </w:r>
    <w:ins w:id="7864" w:author="Nigel Deakin" w:date="2012-03-12T14:53:00Z">
      <w:r>
        <w:fldChar w:fldCharType="end"/>
      </w:r>
    </w:ins>
    <w:del w:id="7865" w:author="Nigel Deakin" w:date="2012-03-12T14:53:00Z">
      <w:r w:rsidDel="00533AC6">
        <w:fldChar w:fldCharType="begin"/>
      </w:r>
      <w:r w:rsidR="001B2D0B" w:rsidDel="00533AC6">
        <w:delInstrText xml:space="preserve"> STYLEREF  "</w:delInstrText>
      </w:r>
    </w:del>
    <w:del w:id="7866" w:author="Nigel Deakin" w:date="2012-03-12T14:49:00Z">
      <w:r w:rsidR="001B2D0B" w:rsidDel="00533AC6">
        <w:delInstrText xml:space="preserve">Heading </w:delInstrText>
      </w:r>
    </w:del>
    <w:del w:id="7867" w:author="Nigel Deakin" w:date="2012-03-12T14:53:00Z">
      <w:r w:rsidR="001B2D0B" w:rsidDel="00533AC6">
        <w:delInstrText xml:space="preserve">1"  \* MERGEFORMAT </w:delInstrText>
      </w:r>
      <w:r w:rsidDel="00533AC6">
        <w:fldChar w:fldCharType="separate"/>
      </w:r>
      <w:r w:rsidR="001B2D0B" w:rsidRPr="00533AC6" w:rsidDel="00533AC6">
        <w:rPr>
          <w:b/>
          <w:bCs/>
          <w:noProof/>
        </w:rPr>
        <w:delText>Change</w:delText>
      </w:r>
      <w:r w:rsidR="001B2D0B" w:rsidDel="00533AC6">
        <w:rPr>
          <w:noProof/>
        </w:rPr>
        <w:delText xml:space="preserve"> history</w:delText>
      </w:r>
      <w:r w:rsidDel="00533AC6">
        <w:fldChar w:fldCharType="end"/>
      </w:r>
    </w:del>
    <w:r w:rsidR="001B2D0B">
      <w:tab/>
    </w:r>
    <w:fldSimple w:instr=" PAGE   \* MERGEFORMAT ">
      <w:r w:rsidR="00355123">
        <w:rPr>
          <w:noProof/>
        </w:rPr>
        <w:t>139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7E80" w:rsidRDefault="005F7E80" w:rsidP="00B71151">
      <w:r>
        <w:separator/>
      </w:r>
    </w:p>
    <w:p w:rsidR="005F7E80" w:rsidRDefault="005F7E80"/>
  </w:footnote>
  <w:footnote w:type="continuationSeparator" w:id="0">
    <w:p w:rsidR="005F7E80" w:rsidRDefault="005F7E80" w:rsidP="00B71151">
      <w:r>
        <w:continuationSeparator/>
      </w:r>
    </w:p>
    <w:p w:rsidR="005F7E80" w:rsidRDefault="005F7E80"/>
  </w:footnote>
  <w:footnote w:id="1">
    <w:p w:rsidR="001B2D0B" w:rsidRPr="007F2677" w:rsidRDefault="001B2D0B"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2">
    <w:p w:rsidR="001B2D0B" w:rsidRPr="0004790C" w:rsidRDefault="001B2D0B" w:rsidP="0004790C">
      <w:pPr>
        <w:pStyle w:val="FootnoteText"/>
        <w:rPr>
          <w:lang w:val="en-GB"/>
        </w:rPr>
      </w:pPr>
      <w:r>
        <w:rPr>
          <w:rStyle w:val="FootnoteReference"/>
        </w:rPr>
        <w:footnoteRef/>
      </w:r>
      <w:r>
        <w:t xml:space="preserve"> </w:t>
      </w:r>
      <w:r w:rsidRPr="0004790C">
        <w:t>See X/Open CAE Specification Data Management: Structured Query Language (SQL), Version 2, ISBN: 1-85912-151-9 March 1996.</w:t>
      </w:r>
    </w:p>
  </w:footnote>
  <w:footnote w:id="3">
    <w:p w:rsidR="001B2D0B" w:rsidRPr="00CD2860" w:rsidRDefault="001B2D0B">
      <w:pPr>
        <w:pStyle w:val="FootnoteText"/>
        <w:rPr>
          <w:lang w:val="en-GB"/>
          <w:rPrChange w:id="1014" w:author="Nigel Deakin" w:date="2011-12-16T12:01:00Z">
            <w:rPr/>
          </w:rPrChange>
        </w:rPr>
      </w:pPr>
      <w:ins w:id="1015" w:author="Nigel Deakin" w:date="2011-12-16T12:01:00Z">
        <w:r>
          <w:rPr>
            <w:rStyle w:val="FootnoteReference"/>
          </w:rPr>
          <w:footnoteRef/>
        </w:r>
        <w:r>
          <w:t xml:space="preserve"> </w:t>
        </w:r>
      </w:ins>
      <w:ins w:id="1016" w:author="Nigel Deakin" w:date="2011-12-16T12:02:00Z">
        <w:r>
          <w:rPr>
            <w:lang w:val="en-GB"/>
          </w:rPr>
          <w:t xml:space="preserve">The Java Tutorials may be found at </w:t>
        </w:r>
        <w:r w:rsidR="00D71E00">
          <w:rPr>
            <w:lang w:val="en-GB"/>
          </w:rPr>
          <w:fldChar w:fldCharType="begin"/>
        </w:r>
        <w:r>
          <w:rPr>
            <w:lang w:val="en-GB"/>
          </w:rPr>
          <w:instrText xml:space="preserve"> HYPERLINK "</w:instrText>
        </w:r>
        <w:r w:rsidRPr="00CD2860">
          <w:rPr>
            <w:lang w:val="en-GB"/>
          </w:rPr>
          <w:instrText>http://docs.oracle.com/javase/tutorial/index.html</w:instrText>
        </w:r>
        <w:r>
          <w:rPr>
            <w:lang w:val="en-GB"/>
          </w:rPr>
          <w:instrText xml:space="preserve">" </w:instrText>
        </w:r>
        <w:r w:rsidR="00D71E00">
          <w:rPr>
            <w:lang w:val="en-GB"/>
          </w:rPr>
          <w:fldChar w:fldCharType="separate"/>
        </w:r>
        <w:r w:rsidRPr="006C3617">
          <w:rPr>
            <w:rStyle w:val="Hyperlink"/>
            <w:lang w:val="en-GB"/>
          </w:rPr>
          <w:t>http://docs.oracle.com/javase/tutorial/index.html</w:t>
        </w:r>
        <w:r w:rsidR="00D71E00">
          <w:rPr>
            <w:lang w:val="en-GB"/>
          </w:rPr>
          <w:fldChar w:fldCharType="end"/>
        </w:r>
        <w:r>
          <w:rPr>
            <w:lang w:val="en-GB"/>
          </w:rPr>
          <w:t xml:space="preserve">. </w:t>
        </w:r>
      </w:ins>
    </w:p>
  </w:footnote>
  <w:footnote w:id="4">
    <w:p w:rsidR="001B2D0B" w:rsidRPr="00BB3C63" w:rsidRDefault="001B2D0B">
      <w:pPr>
        <w:pStyle w:val="FootnoteText"/>
        <w:rPr>
          <w:lang w:val="en-GB"/>
        </w:rPr>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5">
    <w:p w:rsidR="001B2D0B" w:rsidRPr="000C174E" w:rsidRDefault="001B2D0B">
      <w:pPr>
        <w:pStyle w:val="FootnoteText"/>
        <w:rPr>
          <w:lang w:val="en-GB"/>
        </w:rPr>
      </w:pPr>
      <w:r>
        <w:rPr>
          <w:rStyle w:val="FootnoteReference"/>
        </w:rPr>
        <w:footnoteRef/>
      </w:r>
      <w:r>
        <w:t xml:space="preserve"> There are no restrictions on the number of threads that can use a </w:t>
      </w:r>
      <w:r w:rsidRPr="00D81ABC">
        <w:rPr>
          <w:rStyle w:val="Code"/>
        </w:rPr>
        <w:t>Session</w:t>
      </w:r>
      <w:r>
        <w:t xml:space="preserve"> object or those it creates. The restriction is that the resources of a </w:t>
      </w:r>
      <w:r w:rsidRPr="00D81ABC">
        <w:rPr>
          <w:rStyle w:val="Code"/>
        </w:rPr>
        <w:t>Session</w:t>
      </w:r>
      <w:r>
        <w:t xml:space="preserve">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D0B" w:rsidRDefault="001B2D0B">
    <w:pPr>
      <w:pStyle w:val="Header"/>
    </w:pPr>
  </w:p>
  <w:p w:rsidR="001B2D0B" w:rsidRDefault="00D71E00">
    <w:r w:rsidRPr="00D71E00">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22237" type="#_x0000_t136" alt="Working Draft" style="position:absolute;left:0;text-align:left;margin-left:3.6pt;margin-top:368.15pt;width:506.85pt;height:109.35pt;rotation:-2272952fd;z-index:251660288" fillcolor="#a5a5a5 [2092]" strokecolor="white [3212]">
          <v:fill opacity="39322f" color2="fill lighten(51)" angle="-135" focusposition=".5,.5" focussize="" method="linear sigma" type="gradient"/>
          <v:shadow color="#868686"/>
          <v:textpath style="font-family:&quot;Arial Black&quot;;font-size:80pt;v-text-kern:t" trim="t" fitpath="t" string="Working Draft"/>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370524A"/>
    <w:lvl w:ilvl="0">
      <w:start w:val="1"/>
      <w:numFmt w:val="decimal"/>
      <w:lvlText w:val="%1."/>
      <w:lvlJc w:val="left"/>
      <w:pPr>
        <w:tabs>
          <w:tab w:val="num" w:pos="1492"/>
        </w:tabs>
        <w:ind w:left="1492" w:hanging="360"/>
      </w:pPr>
    </w:lvl>
  </w:abstractNum>
  <w:abstractNum w:abstractNumId="1">
    <w:nsid w:val="FFFFFF7D"/>
    <w:multiLevelType w:val="singleLevel"/>
    <w:tmpl w:val="A906BE0C"/>
    <w:lvl w:ilvl="0">
      <w:start w:val="1"/>
      <w:numFmt w:val="decimal"/>
      <w:lvlText w:val="%1."/>
      <w:lvlJc w:val="left"/>
      <w:pPr>
        <w:tabs>
          <w:tab w:val="num" w:pos="1209"/>
        </w:tabs>
        <w:ind w:left="1209" w:hanging="360"/>
      </w:pPr>
    </w:lvl>
  </w:abstractNum>
  <w:abstractNum w:abstractNumId="2">
    <w:nsid w:val="FFFFFF7E"/>
    <w:multiLevelType w:val="singleLevel"/>
    <w:tmpl w:val="83F6D278"/>
    <w:lvl w:ilvl="0">
      <w:start w:val="1"/>
      <w:numFmt w:val="decimal"/>
      <w:lvlText w:val="%1."/>
      <w:lvlJc w:val="left"/>
      <w:pPr>
        <w:tabs>
          <w:tab w:val="num" w:pos="926"/>
        </w:tabs>
        <w:ind w:left="926" w:hanging="360"/>
      </w:pPr>
    </w:lvl>
  </w:abstractNum>
  <w:abstractNum w:abstractNumId="3">
    <w:nsid w:val="FFFFFF7F"/>
    <w:multiLevelType w:val="singleLevel"/>
    <w:tmpl w:val="E2324ACC"/>
    <w:lvl w:ilvl="0">
      <w:start w:val="1"/>
      <w:numFmt w:val="decimal"/>
      <w:lvlText w:val="%1."/>
      <w:lvlJc w:val="left"/>
      <w:pPr>
        <w:tabs>
          <w:tab w:val="num" w:pos="643"/>
        </w:tabs>
        <w:ind w:left="643" w:hanging="360"/>
      </w:pPr>
    </w:lvl>
  </w:abstractNum>
  <w:abstractNum w:abstractNumId="4">
    <w:nsid w:val="FFFFFF80"/>
    <w:multiLevelType w:val="singleLevel"/>
    <w:tmpl w:val="E0D874D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16C265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81E60A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9A6873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3BC2E34"/>
    <w:lvl w:ilvl="0">
      <w:start w:val="1"/>
      <w:numFmt w:val="decimal"/>
      <w:lvlText w:val="%1."/>
      <w:lvlJc w:val="left"/>
      <w:pPr>
        <w:tabs>
          <w:tab w:val="num" w:pos="360"/>
        </w:tabs>
        <w:ind w:left="360" w:hanging="360"/>
      </w:pPr>
    </w:lvl>
  </w:abstractNum>
  <w:abstractNum w:abstractNumId="9">
    <w:nsid w:val="FFFFFF89"/>
    <w:multiLevelType w:val="singleLevel"/>
    <w:tmpl w:val="9970F1A6"/>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5949FF8"/>
    <w:lvl w:ilvl="0">
      <w:numFmt w:val="bullet"/>
      <w:lvlText w:val="*"/>
      <w:lvlJc w:val="left"/>
    </w:lvl>
  </w:abstractNum>
  <w:abstractNum w:abstractNumId="11">
    <w:nsid w:val="0243636C"/>
    <w:multiLevelType w:val="hybridMultilevel"/>
    <w:tmpl w:val="FBC8E69C"/>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2">
    <w:nsid w:val="03377FE9"/>
    <w:multiLevelType w:val="hybridMultilevel"/>
    <w:tmpl w:val="36966420"/>
    <w:lvl w:ilvl="0" w:tplc="08090001">
      <w:start w:val="1"/>
      <w:numFmt w:val="bullet"/>
      <w:lvlText w:val=""/>
      <w:lvlJc w:val="left"/>
      <w:pPr>
        <w:ind w:left="3600" w:hanging="360"/>
      </w:pPr>
      <w:rPr>
        <w:rFonts w:ascii="Symbol" w:hAnsi="Symbol" w:hint="default"/>
      </w:rPr>
    </w:lvl>
    <w:lvl w:ilvl="1" w:tplc="EB5EF86A">
      <w:numFmt w:val="bullet"/>
      <w:lvlText w:val="•"/>
      <w:lvlJc w:val="left"/>
      <w:pPr>
        <w:ind w:left="4680" w:hanging="720"/>
      </w:pPr>
      <w:rPr>
        <w:rFonts w:ascii="Times New Roman" w:eastAsia="Times New Roman" w:hAnsi="Times New Roman" w:cs="Times New Roman" w:hint="default"/>
      </w:rPr>
    </w:lvl>
    <w:lvl w:ilvl="2" w:tplc="B3D0D44E">
      <w:numFmt w:val="bullet"/>
      <w:lvlText w:val="–"/>
      <w:lvlJc w:val="left"/>
      <w:pPr>
        <w:ind w:left="5400" w:hanging="720"/>
      </w:pPr>
      <w:rPr>
        <w:rFonts w:ascii="Times New Roman" w:eastAsia="Times New Roman" w:hAnsi="Times New Roman" w:cs="Times New Roman"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3">
    <w:nsid w:val="03C673B5"/>
    <w:multiLevelType w:val="multilevel"/>
    <w:tmpl w:val="E66EC066"/>
    <w:lvl w:ilvl="0">
      <w:start w:val="1"/>
      <w:numFmt w:val="decimal"/>
      <w:lvlText w:val="%1."/>
      <w:lvlJc w:val="left"/>
      <w:pPr>
        <w:ind w:left="1800" w:hanging="360"/>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1.%2.%3.%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059E26F8"/>
    <w:multiLevelType w:val="hybridMultilevel"/>
    <w:tmpl w:val="8844FB68"/>
    <w:lvl w:ilvl="0" w:tplc="E304B92A">
      <w:start w:val="1"/>
      <w:numFmt w:val="decimal"/>
      <w:lvlText w:val="%1."/>
      <w:lvlJc w:val="left"/>
      <w:pPr>
        <w:ind w:left="36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0F">
      <w:start w:val="1"/>
      <w:numFmt w:val="decimal"/>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0A09219B"/>
    <w:multiLevelType w:val="hybridMultilevel"/>
    <w:tmpl w:val="D22093E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nsid w:val="0D2C0151"/>
    <w:multiLevelType w:val="hybridMultilevel"/>
    <w:tmpl w:val="461AE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0D7D17B3"/>
    <w:multiLevelType w:val="multilevel"/>
    <w:tmpl w:val="F7A0558A"/>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10C758A1"/>
    <w:multiLevelType w:val="hybridMultilevel"/>
    <w:tmpl w:val="2958A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0C86BA0"/>
    <w:multiLevelType w:val="hybridMultilevel"/>
    <w:tmpl w:val="6442A64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1">
    <w:nsid w:val="144F4FD6"/>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2">
    <w:nsid w:val="14BE7AC4"/>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3">
    <w:nsid w:val="16E46176"/>
    <w:multiLevelType w:val="hybridMultilevel"/>
    <w:tmpl w:val="5B16D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92F5D4C"/>
    <w:multiLevelType w:val="hybridMultilevel"/>
    <w:tmpl w:val="9ECEF3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5">
    <w:nsid w:val="1BC7453D"/>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26">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27">
    <w:nsid w:val="2D426A95"/>
    <w:multiLevelType w:val="hybridMultilevel"/>
    <w:tmpl w:val="DF1E214A"/>
    <w:lvl w:ilvl="0" w:tplc="7E120FA4">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32466244"/>
    <w:multiLevelType w:val="hybridMultilevel"/>
    <w:tmpl w:val="1C289E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29">
    <w:nsid w:val="3411359D"/>
    <w:multiLevelType w:val="multilevel"/>
    <w:tmpl w:val="DCCC3212"/>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1">
    <w:nsid w:val="39E659B6"/>
    <w:multiLevelType w:val="multilevel"/>
    <w:tmpl w:val="E084E524"/>
    <w:lvl w:ilvl="0">
      <w:start w:val="1"/>
      <w:numFmt w:val="bullet"/>
      <w:lvlText w:val=""/>
      <w:lvlJc w:val="left"/>
      <w:pPr>
        <w:ind w:left="360" w:firstLine="252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3A7C6619"/>
    <w:multiLevelType w:val="hybridMultilevel"/>
    <w:tmpl w:val="3EB8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404F5DEC"/>
    <w:multiLevelType w:val="hybridMultilevel"/>
    <w:tmpl w:val="298A0BEC"/>
    <w:lvl w:ilvl="0" w:tplc="08090001">
      <w:start w:val="1"/>
      <w:numFmt w:val="bullet"/>
      <w:lvlText w:val=""/>
      <w:lvlJc w:val="left"/>
      <w:pPr>
        <w:ind w:left="3600" w:hanging="360"/>
      </w:pPr>
      <w:rPr>
        <w:rFonts w:ascii="Symbol" w:hAnsi="Symbol" w:hint="default"/>
      </w:rPr>
    </w:lvl>
    <w:lvl w:ilvl="1" w:tplc="B3D0D44E">
      <w:numFmt w:val="bullet"/>
      <w:lvlText w:val="–"/>
      <w:lvlJc w:val="left"/>
      <w:pPr>
        <w:ind w:left="4320" w:hanging="360"/>
      </w:pPr>
      <w:rPr>
        <w:rFonts w:ascii="Times New Roman" w:eastAsia="Times New Roman" w:hAnsi="Times New Roman" w:cs="Times New Roman"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4">
    <w:nsid w:val="42C40F37"/>
    <w:multiLevelType w:val="multilevel"/>
    <w:tmpl w:val="7D209E36"/>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35">
    <w:nsid w:val="48C746AD"/>
    <w:multiLevelType w:val="multilevel"/>
    <w:tmpl w:val="CD3E6F8C"/>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495F7BFF"/>
    <w:multiLevelType w:val="multilevel"/>
    <w:tmpl w:val="F9B2ED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nsid w:val="4B1F22A7"/>
    <w:multiLevelType w:val="multilevel"/>
    <w:tmpl w:val="50E85284"/>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50B576F4"/>
    <w:multiLevelType w:val="hybridMultilevel"/>
    <w:tmpl w:val="731A13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nsid w:val="526B1910"/>
    <w:multiLevelType w:val="hybridMultilevel"/>
    <w:tmpl w:val="562C5A0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1">
    <w:nsid w:val="55FD029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4275" w:hanging="360"/>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2">
    <w:nsid w:val="55FD065B"/>
    <w:multiLevelType w:val="multilevel"/>
    <w:tmpl w:val="64E88DE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43">
    <w:nsid w:val="5BDE1928"/>
    <w:multiLevelType w:val="hybridMultilevel"/>
    <w:tmpl w:val="8C2027A0"/>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4">
    <w:nsid w:val="5D862178"/>
    <w:multiLevelType w:val="multilevel"/>
    <w:tmpl w:val="6442A64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45">
    <w:nsid w:val="601E2040"/>
    <w:multiLevelType w:val="multilevel"/>
    <w:tmpl w:val="50100E8E"/>
    <w:lvl w:ilvl="0">
      <w:start w:val="1"/>
      <w:numFmt w:val="decimal"/>
      <w:lvlText w:val="%1."/>
      <w:lvlJc w:val="left"/>
      <w:pPr>
        <w:ind w:left="360" w:firstLine="25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nsid w:val="60EB5329"/>
    <w:multiLevelType w:val="hybridMultilevel"/>
    <w:tmpl w:val="483C8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6402663F"/>
    <w:multiLevelType w:val="multilevel"/>
    <w:tmpl w:val="B5949FF8"/>
    <w:lvl w:ilvl="0">
      <w:numFmt w:val="bullet"/>
      <w:lvlText w:val="*"/>
      <w:lvlJc w:val="left"/>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nsid w:val="70E55BB9"/>
    <w:multiLevelType w:val="hybridMultilevel"/>
    <w:tmpl w:val="431C0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131766"/>
    <w:multiLevelType w:val="hybridMultilevel"/>
    <w:tmpl w:val="3A5AD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75BE5D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52">
    <w:nsid w:val="75EC2E9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7A1970C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0"/>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3">
    <w:abstractNumId w:val="10"/>
    <w:lvlOverride w:ilvl="0">
      <w:lvl w:ilvl="0">
        <w:start w:val="1"/>
        <w:numFmt w:val="bullet"/>
        <w:lvlText w:val="Figure 21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4">
    <w:abstractNumId w:val="10"/>
    <w:lvlOverride w:ilvl="0">
      <w:lvl w:ilvl="0">
        <w:start w:val="1"/>
        <w:numFmt w:val="bullet"/>
        <w:lvlText w:val="Table 2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5">
    <w:abstractNumId w:val="10"/>
    <w:lvlOverride w:ilvl="0">
      <w:lvl w:ilvl="0">
        <w:start w:val="1"/>
        <w:numFmt w:val="bullet"/>
        <w:lvlText w:val="Figure 22   "/>
        <w:legacy w:legacy="1" w:legacySpace="0" w:legacyIndent="0"/>
        <w:lvlJc w:val="left"/>
        <w:pPr>
          <w:ind w:left="2880" w:firstLine="0"/>
        </w:pPr>
        <w:rPr>
          <w:rFonts w:ascii="Times New Roman" w:hAnsi="Times New Roman" w:cs="Times New Roman" w:hint="default"/>
          <w:b w:val="0"/>
          <w:i w:val="0"/>
          <w:strike w:val="0"/>
          <w:color w:val="000000"/>
          <w:sz w:val="18"/>
          <w:u w:val="none"/>
        </w:rPr>
      </w:lvl>
    </w:lvlOverride>
  </w:num>
  <w:num w:numId="6">
    <w:abstractNumId w:val="10"/>
    <w:lvlOverride w:ilvl="0">
      <w:lvl w:ilvl="0">
        <w:start w:val="1"/>
        <w:numFmt w:val="bullet"/>
        <w:lvlText w:val="Table 4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7">
    <w:abstractNumId w:val="10"/>
    <w:lvlOverride w:ilvl="0">
      <w:lvl w:ilvl="0">
        <w:start w:val="1"/>
        <w:numFmt w:val="bullet"/>
        <w:lvlText w:val="Table 5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8">
    <w:abstractNumId w:val="10"/>
    <w:lvlOverride w:ilvl="0">
      <w:lvl w:ilvl="0">
        <w:start w:val="1"/>
        <w:numFmt w:val="bullet"/>
        <w:lvlText w:val="Table 6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9">
    <w:abstractNumId w:val="10"/>
    <w:lvlOverride w:ilvl="0">
      <w:lvl w:ilvl="0">
        <w:start w:val="1"/>
        <w:numFmt w:val="bullet"/>
        <w:lvlText w:val="Table 8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0">
    <w:abstractNumId w:val="10"/>
    <w:lvlOverride w:ilvl="0">
      <w:lvl w:ilvl="0">
        <w:start w:val="1"/>
        <w:numFmt w:val="bullet"/>
        <w:lvlText w:val="Table 111 "/>
        <w:legacy w:legacy="1" w:legacySpace="0" w:legacyIndent="0"/>
        <w:lvlJc w:val="left"/>
        <w:pPr>
          <w:ind w:left="2880" w:firstLine="0"/>
        </w:pPr>
        <w:rPr>
          <w:rFonts w:ascii="Times New Roman" w:hAnsi="Times New Roman" w:cs="Times New Roman" w:hint="default"/>
          <w:b w:val="0"/>
          <w:i/>
          <w:strike w:val="0"/>
          <w:color w:val="000000"/>
          <w:sz w:val="18"/>
        </w:rPr>
      </w:lvl>
    </w:lvlOverride>
  </w:num>
  <w:num w:numId="11">
    <w:abstractNumId w:val="45"/>
  </w:num>
  <w:num w:numId="12">
    <w:abstractNumId w:val="38"/>
  </w:num>
  <w:num w:numId="13">
    <w:abstractNumId w:val="12"/>
  </w:num>
  <w:num w:numId="14">
    <w:abstractNumId w:val="33"/>
  </w:num>
  <w:num w:numId="15">
    <w:abstractNumId w:val="24"/>
  </w:num>
  <w:num w:numId="16">
    <w:abstractNumId w:val="16"/>
  </w:num>
  <w:num w:numId="17">
    <w:abstractNumId w:val="40"/>
  </w:num>
  <w:num w:numId="18">
    <w:abstractNumId w:val="4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6"/>
  </w:num>
  <w:num w:numId="30">
    <w:abstractNumId w:val="54"/>
  </w:num>
  <w:num w:numId="31">
    <w:abstractNumId w:val="53"/>
  </w:num>
  <w:num w:numId="32">
    <w:abstractNumId w:val="52"/>
  </w:num>
  <w:num w:numId="33">
    <w:abstractNumId w:val="39"/>
  </w:num>
  <w:num w:numId="34">
    <w:abstractNumId w:val="20"/>
  </w:num>
  <w:num w:numId="35">
    <w:abstractNumId w:val="21"/>
  </w:num>
  <w:num w:numId="36">
    <w:abstractNumId w:val="44"/>
  </w:num>
  <w:num w:numId="37">
    <w:abstractNumId w:val="29"/>
  </w:num>
  <w:num w:numId="38">
    <w:abstractNumId w:val="14"/>
  </w:num>
  <w:num w:numId="39">
    <w:abstractNumId w:val="31"/>
  </w:num>
  <w:num w:numId="40">
    <w:abstractNumId w:val="28"/>
  </w:num>
  <w:num w:numId="41">
    <w:abstractNumId w:val="37"/>
  </w:num>
  <w:num w:numId="42">
    <w:abstractNumId w:val="15"/>
  </w:num>
  <w:num w:numId="43">
    <w:abstractNumId w:val="11"/>
  </w:num>
  <w:num w:numId="44">
    <w:abstractNumId w:val="43"/>
  </w:num>
  <w:num w:numId="45">
    <w:abstractNumId w:val="51"/>
  </w:num>
  <w:num w:numId="4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9"/>
  </w:num>
  <w:num w:numId="51">
    <w:abstractNumId w:val="48"/>
  </w:num>
  <w:num w:numId="52">
    <w:abstractNumId w:val="23"/>
  </w:num>
  <w:num w:numId="53">
    <w:abstractNumId w:val="32"/>
  </w:num>
  <w:num w:numId="54">
    <w:abstractNumId w:val="46"/>
  </w:num>
  <w:num w:numId="55">
    <w:abstractNumId w:val="49"/>
  </w:num>
  <w:num w:numId="5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7"/>
  </w:num>
  <w:num w:numId="58">
    <w:abstractNumId w:val="30"/>
  </w:num>
  <w:num w:numId="59">
    <w:abstractNumId w:val="27"/>
  </w:num>
  <w:num w:numId="60">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4275" w:hanging="360"/>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1">
    <w:abstractNumId w:val="30"/>
  </w:num>
  <w:num w:numId="62">
    <w:abstractNumId w:val="30"/>
  </w:num>
  <w:num w:numId="63">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4">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5">
    <w:abstractNumId w:val="13"/>
  </w:num>
  <w:num w:numId="66">
    <w:abstractNumId w:val="22"/>
  </w:num>
  <w:num w:numId="67">
    <w:abstractNumId w:val="22"/>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8">
    <w:abstractNumId w:val="30"/>
    <w:lvlOverride w:ilvl="0">
      <w:lvl w:ilvl="0">
        <w:start w:val="1"/>
        <w:numFmt w:val="upperLetter"/>
        <w:lvlText w:val="%1."/>
        <w:lvlJc w:val="left"/>
        <w:pPr>
          <w:ind w:left="3552" w:hanging="360"/>
        </w:pPr>
        <w:rPr>
          <w:rFonts w:hint="default"/>
        </w:rPr>
      </w:lvl>
    </w:lvlOverride>
    <w:lvlOverride w:ilvl="1">
      <w:lvl w:ilvl="1">
        <w:start w:val="1"/>
        <w:numFmt w:val="decimal"/>
        <w:lvlText w:val="%1.%2."/>
        <w:lvlJc w:val="left"/>
        <w:pPr>
          <w:ind w:left="794" w:hanging="437"/>
        </w:pPr>
        <w:rPr>
          <w:rFonts w:hint="default"/>
        </w:rPr>
      </w:lvl>
    </w:lvlOverride>
    <w:lvlOverride w:ilvl="2">
      <w:lvl w:ilvl="2">
        <w:start w:val="1"/>
        <w:numFmt w:val="decimal"/>
        <w:lvlText w:val="%1.%2.%3"/>
        <w:lvlJc w:val="left"/>
        <w:pPr>
          <w:ind w:left="1225" w:hanging="505"/>
        </w:pPr>
        <w:rPr>
          <w:rFonts w:hint="default"/>
        </w:rPr>
      </w:lvl>
    </w:lvlOverride>
    <w:lvlOverride w:ilvl="3">
      <w:lvl w:ilvl="3">
        <w:start w:val="1"/>
        <w:numFmt w:val="decimal"/>
        <w:lvlText w:val="%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69">
    <w:abstractNumId w:val="26"/>
  </w:num>
  <w:num w:numId="70">
    <w:abstractNumId w:val="34"/>
  </w:num>
  <w:num w:numId="71">
    <w:abstractNumId w:val="42"/>
  </w:num>
  <w:num w:numId="72">
    <w:abstractNumId w:val="41"/>
  </w:num>
  <w:num w:numId="73">
    <w:abstractNumId w:val="25"/>
  </w:num>
  <w:num w:numId="74">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5">
    <w:abstractNumId w:val="26"/>
    <w:lvlOverride w:ilvl="0">
      <w:lvl w:ilvl="0">
        <w:start w:val="1"/>
        <w:numFmt w:val="upperLetter"/>
        <w:pStyle w:val="Appendix1"/>
        <w:lvlText w:val="%1."/>
        <w:lvlJc w:val="left"/>
        <w:pPr>
          <w:ind w:left="3552" w:hanging="360"/>
        </w:pPr>
        <w:rPr>
          <w:rFonts w:hint="default"/>
        </w:rPr>
      </w:lvl>
    </w:lvlOverride>
    <w:lvlOverride w:ilvl="1">
      <w:lvl w:ilvl="1">
        <w:start w:val="1"/>
        <w:numFmt w:val="decimal"/>
        <w:pStyle w:val="Appendix2"/>
        <w:lvlText w:val="%1.%2."/>
        <w:lvlJc w:val="left"/>
        <w:pPr>
          <w:ind w:left="794" w:hanging="437"/>
        </w:pPr>
        <w:rPr>
          <w:rFonts w:hint="default"/>
        </w:rPr>
      </w:lvl>
    </w:lvlOverride>
    <w:lvlOverride w:ilvl="2">
      <w:lvl w:ilvl="2">
        <w:start w:val="1"/>
        <w:numFmt w:val="decimal"/>
        <w:pStyle w:val="Appendix3"/>
        <w:lvlText w:val="%1.%2.%3"/>
        <w:lvlJc w:val="left"/>
        <w:pPr>
          <w:ind w:left="1225" w:hanging="505"/>
        </w:pPr>
        <w:rPr>
          <w:rFonts w:hint="default"/>
        </w:rPr>
      </w:lvl>
    </w:lvlOverride>
    <w:lvlOverride w:ilvl="3">
      <w:lvl w:ilvl="3">
        <w:start w:val="1"/>
        <w:numFmt w:val="decimal"/>
        <w:pStyle w:val="Appendix4"/>
        <w:lvlText w:val="%1.%2.%3.%4."/>
        <w:lvlJc w:val="left"/>
        <w:pPr>
          <w:ind w:left="5715" w:hanging="360"/>
        </w:pPr>
        <w:rPr>
          <w:rFonts w:hint="default"/>
        </w:rPr>
      </w:lvl>
    </w:lvlOverride>
    <w:lvlOverride w:ilvl="4">
      <w:lvl w:ilvl="4">
        <w:start w:val="1"/>
        <w:numFmt w:val="lowerLetter"/>
        <w:lvlText w:val="%5."/>
        <w:lvlJc w:val="left"/>
        <w:pPr>
          <w:ind w:left="6435" w:hanging="360"/>
        </w:pPr>
        <w:rPr>
          <w:rFonts w:hint="default"/>
        </w:rPr>
      </w:lvl>
    </w:lvlOverride>
    <w:lvlOverride w:ilvl="5">
      <w:lvl w:ilvl="5">
        <w:start w:val="1"/>
        <w:numFmt w:val="lowerRoman"/>
        <w:lvlText w:val="%6."/>
        <w:lvlJc w:val="right"/>
        <w:pPr>
          <w:ind w:left="7155" w:hanging="180"/>
        </w:pPr>
        <w:rPr>
          <w:rFonts w:hint="default"/>
        </w:rPr>
      </w:lvl>
    </w:lvlOverride>
    <w:lvlOverride w:ilvl="6">
      <w:lvl w:ilvl="6">
        <w:start w:val="1"/>
        <w:numFmt w:val="decimal"/>
        <w:lvlText w:val="%7."/>
        <w:lvlJc w:val="left"/>
        <w:pPr>
          <w:ind w:left="7875" w:hanging="360"/>
        </w:pPr>
        <w:rPr>
          <w:rFonts w:hint="default"/>
        </w:rPr>
      </w:lvl>
    </w:lvlOverride>
    <w:lvlOverride w:ilvl="7">
      <w:lvl w:ilvl="7">
        <w:start w:val="1"/>
        <w:numFmt w:val="lowerLetter"/>
        <w:lvlText w:val="%8."/>
        <w:lvlJc w:val="left"/>
        <w:pPr>
          <w:ind w:left="8595" w:hanging="360"/>
        </w:pPr>
        <w:rPr>
          <w:rFonts w:hint="default"/>
        </w:rPr>
      </w:lvl>
    </w:lvlOverride>
    <w:lvlOverride w:ilvl="8">
      <w:lvl w:ilvl="8">
        <w:start w:val="1"/>
        <w:numFmt w:val="lowerRoman"/>
        <w:lvlText w:val="%9."/>
        <w:lvlJc w:val="right"/>
        <w:pPr>
          <w:ind w:left="9315" w:hanging="180"/>
        </w:pPr>
        <w:rPr>
          <w:rFonts w:hint="default"/>
        </w:rPr>
      </w:lvl>
    </w:lvlOverride>
  </w:num>
  <w:num w:numId="76">
    <w:abstractNumId w:val="35"/>
  </w:num>
  <w:num w:numId="77">
    <w:abstractNumId w:val="50"/>
  </w:num>
  <w:num w:numId="78">
    <w:abstractNumId w:val="18"/>
  </w:num>
  <w:numIdMacAtCleanup w:val="7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stylePaneFormatFilter w:val="1021"/>
  <w:trackRevisions/>
  <w:defaultTabStop w:val="720"/>
  <w:evenAndOddHeaders/>
  <w:drawingGridHorizontalSpacing w:val="101"/>
  <w:displayHorizontalDrawingGridEvery w:val="2"/>
  <w:characterSpacingControl w:val="doNotCompress"/>
  <w:hdrShapeDefaults>
    <o:shapedefaults v:ext="edit" spidmax="224258"/>
    <o:shapelayout v:ext="edit">
      <o:idmap v:ext="edit" data="217"/>
    </o:shapelayout>
  </w:hdrShapeDefaults>
  <w:footnotePr>
    <w:footnote w:id="-1"/>
    <w:footnote w:id="0"/>
  </w:footnotePr>
  <w:endnotePr>
    <w:endnote w:id="-1"/>
    <w:endnote w:id="0"/>
  </w:endnotePr>
  <w:compat/>
  <w:rsids>
    <w:rsidRoot w:val="00714C95"/>
    <w:rsid w:val="000006F6"/>
    <w:rsid w:val="0000089B"/>
    <w:rsid w:val="00000BF6"/>
    <w:rsid w:val="00001E02"/>
    <w:rsid w:val="00003C48"/>
    <w:rsid w:val="000053A1"/>
    <w:rsid w:val="00006AE9"/>
    <w:rsid w:val="00006D9B"/>
    <w:rsid w:val="00006FC5"/>
    <w:rsid w:val="00007477"/>
    <w:rsid w:val="0001028D"/>
    <w:rsid w:val="00010430"/>
    <w:rsid w:val="000113FD"/>
    <w:rsid w:val="00011B2F"/>
    <w:rsid w:val="00013B5E"/>
    <w:rsid w:val="00013C06"/>
    <w:rsid w:val="00016327"/>
    <w:rsid w:val="000163D7"/>
    <w:rsid w:val="00016444"/>
    <w:rsid w:val="000164F4"/>
    <w:rsid w:val="00016DCE"/>
    <w:rsid w:val="00016EDA"/>
    <w:rsid w:val="00017942"/>
    <w:rsid w:val="00017A22"/>
    <w:rsid w:val="00017AF6"/>
    <w:rsid w:val="00017CC2"/>
    <w:rsid w:val="00020278"/>
    <w:rsid w:val="00020BFA"/>
    <w:rsid w:val="00021F1C"/>
    <w:rsid w:val="000221A5"/>
    <w:rsid w:val="00023887"/>
    <w:rsid w:val="0002402B"/>
    <w:rsid w:val="000240DC"/>
    <w:rsid w:val="00025DF2"/>
    <w:rsid w:val="00026544"/>
    <w:rsid w:val="00026E5A"/>
    <w:rsid w:val="00027665"/>
    <w:rsid w:val="0002789A"/>
    <w:rsid w:val="00030288"/>
    <w:rsid w:val="0003085F"/>
    <w:rsid w:val="00031E91"/>
    <w:rsid w:val="00032E8E"/>
    <w:rsid w:val="00032F29"/>
    <w:rsid w:val="0003492F"/>
    <w:rsid w:val="00036479"/>
    <w:rsid w:val="00036DAF"/>
    <w:rsid w:val="00036F0B"/>
    <w:rsid w:val="0004001C"/>
    <w:rsid w:val="000407C6"/>
    <w:rsid w:val="000421B6"/>
    <w:rsid w:val="0004235F"/>
    <w:rsid w:val="0004324A"/>
    <w:rsid w:val="00043E43"/>
    <w:rsid w:val="0004464A"/>
    <w:rsid w:val="00044F7B"/>
    <w:rsid w:val="000458E8"/>
    <w:rsid w:val="00045A54"/>
    <w:rsid w:val="000460BB"/>
    <w:rsid w:val="00046118"/>
    <w:rsid w:val="00046DD3"/>
    <w:rsid w:val="00047017"/>
    <w:rsid w:val="00047490"/>
    <w:rsid w:val="0004790C"/>
    <w:rsid w:val="00047B12"/>
    <w:rsid w:val="00051517"/>
    <w:rsid w:val="00051C4C"/>
    <w:rsid w:val="00051EF3"/>
    <w:rsid w:val="00051F50"/>
    <w:rsid w:val="000523D8"/>
    <w:rsid w:val="0005258C"/>
    <w:rsid w:val="0005299A"/>
    <w:rsid w:val="00052CB7"/>
    <w:rsid w:val="0005440C"/>
    <w:rsid w:val="00054530"/>
    <w:rsid w:val="00054881"/>
    <w:rsid w:val="000561E0"/>
    <w:rsid w:val="0005623E"/>
    <w:rsid w:val="000574C0"/>
    <w:rsid w:val="00057562"/>
    <w:rsid w:val="00057CE2"/>
    <w:rsid w:val="00060343"/>
    <w:rsid w:val="000603D2"/>
    <w:rsid w:val="00060C85"/>
    <w:rsid w:val="00060CFF"/>
    <w:rsid w:val="000615BD"/>
    <w:rsid w:val="00061D2A"/>
    <w:rsid w:val="00061F6F"/>
    <w:rsid w:val="000620FE"/>
    <w:rsid w:val="00062128"/>
    <w:rsid w:val="00062D1C"/>
    <w:rsid w:val="00062E28"/>
    <w:rsid w:val="000632CF"/>
    <w:rsid w:val="00064031"/>
    <w:rsid w:val="00064610"/>
    <w:rsid w:val="00064836"/>
    <w:rsid w:val="00064BBB"/>
    <w:rsid w:val="00065C4E"/>
    <w:rsid w:val="00065CB9"/>
    <w:rsid w:val="00067786"/>
    <w:rsid w:val="00067C91"/>
    <w:rsid w:val="0007003D"/>
    <w:rsid w:val="00070E90"/>
    <w:rsid w:val="00071AF5"/>
    <w:rsid w:val="00072B66"/>
    <w:rsid w:val="000734FF"/>
    <w:rsid w:val="0007363F"/>
    <w:rsid w:val="00073EF0"/>
    <w:rsid w:val="0007402A"/>
    <w:rsid w:val="0007403D"/>
    <w:rsid w:val="00074771"/>
    <w:rsid w:val="00075D18"/>
    <w:rsid w:val="00076FD9"/>
    <w:rsid w:val="00077E2B"/>
    <w:rsid w:val="0008048A"/>
    <w:rsid w:val="000805C6"/>
    <w:rsid w:val="00080DB4"/>
    <w:rsid w:val="000811E1"/>
    <w:rsid w:val="00081654"/>
    <w:rsid w:val="000820A0"/>
    <w:rsid w:val="0008227E"/>
    <w:rsid w:val="00082E62"/>
    <w:rsid w:val="00082F4A"/>
    <w:rsid w:val="0008329B"/>
    <w:rsid w:val="000838E8"/>
    <w:rsid w:val="00083DFC"/>
    <w:rsid w:val="0008461A"/>
    <w:rsid w:val="00084E08"/>
    <w:rsid w:val="000851F2"/>
    <w:rsid w:val="00085EDB"/>
    <w:rsid w:val="00086AA4"/>
    <w:rsid w:val="000872C9"/>
    <w:rsid w:val="00087503"/>
    <w:rsid w:val="00087959"/>
    <w:rsid w:val="00087ABB"/>
    <w:rsid w:val="000904F2"/>
    <w:rsid w:val="0009051A"/>
    <w:rsid w:val="0009083F"/>
    <w:rsid w:val="00090A11"/>
    <w:rsid w:val="0009116C"/>
    <w:rsid w:val="0009133C"/>
    <w:rsid w:val="0009163F"/>
    <w:rsid w:val="00091AFC"/>
    <w:rsid w:val="00091F9D"/>
    <w:rsid w:val="00092112"/>
    <w:rsid w:val="00092337"/>
    <w:rsid w:val="000927E1"/>
    <w:rsid w:val="00092E57"/>
    <w:rsid w:val="00094E7D"/>
    <w:rsid w:val="0009619E"/>
    <w:rsid w:val="000969E5"/>
    <w:rsid w:val="00097858"/>
    <w:rsid w:val="00097A2C"/>
    <w:rsid w:val="00097F0B"/>
    <w:rsid w:val="000A0DBD"/>
    <w:rsid w:val="000A16A3"/>
    <w:rsid w:val="000A1A88"/>
    <w:rsid w:val="000A1AFA"/>
    <w:rsid w:val="000A1CA8"/>
    <w:rsid w:val="000A249B"/>
    <w:rsid w:val="000A2D75"/>
    <w:rsid w:val="000A389C"/>
    <w:rsid w:val="000A3A8B"/>
    <w:rsid w:val="000A5A53"/>
    <w:rsid w:val="000A5E50"/>
    <w:rsid w:val="000A6788"/>
    <w:rsid w:val="000A6D84"/>
    <w:rsid w:val="000A6F49"/>
    <w:rsid w:val="000A7027"/>
    <w:rsid w:val="000A7B22"/>
    <w:rsid w:val="000B0883"/>
    <w:rsid w:val="000B11C0"/>
    <w:rsid w:val="000B1337"/>
    <w:rsid w:val="000B1D95"/>
    <w:rsid w:val="000B1D99"/>
    <w:rsid w:val="000B1EB3"/>
    <w:rsid w:val="000B23D7"/>
    <w:rsid w:val="000B28F4"/>
    <w:rsid w:val="000B3058"/>
    <w:rsid w:val="000B32F7"/>
    <w:rsid w:val="000B3514"/>
    <w:rsid w:val="000B3DEF"/>
    <w:rsid w:val="000B4D16"/>
    <w:rsid w:val="000B4EC8"/>
    <w:rsid w:val="000B5854"/>
    <w:rsid w:val="000B5DD9"/>
    <w:rsid w:val="000B5E1D"/>
    <w:rsid w:val="000C0A8F"/>
    <w:rsid w:val="000C1719"/>
    <w:rsid w:val="000C174E"/>
    <w:rsid w:val="000C1C85"/>
    <w:rsid w:val="000C1F23"/>
    <w:rsid w:val="000C20E3"/>
    <w:rsid w:val="000C41A4"/>
    <w:rsid w:val="000C4CE4"/>
    <w:rsid w:val="000C5BB3"/>
    <w:rsid w:val="000C614A"/>
    <w:rsid w:val="000C65E5"/>
    <w:rsid w:val="000C6B84"/>
    <w:rsid w:val="000C6C5A"/>
    <w:rsid w:val="000C73CD"/>
    <w:rsid w:val="000C7661"/>
    <w:rsid w:val="000D103D"/>
    <w:rsid w:val="000D12E2"/>
    <w:rsid w:val="000D1B07"/>
    <w:rsid w:val="000D2B81"/>
    <w:rsid w:val="000D2D5A"/>
    <w:rsid w:val="000D3A39"/>
    <w:rsid w:val="000D43A8"/>
    <w:rsid w:val="000D55C0"/>
    <w:rsid w:val="000D5884"/>
    <w:rsid w:val="000D5996"/>
    <w:rsid w:val="000D5EEE"/>
    <w:rsid w:val="000D6863"/>
    <w:rsid w:val="000D6BE7"/>
    <w:rsid w:val="000D6D1E"/>
    <w:rsid w:val="000D7030"/>
    <w:rsid w:val="000D7A12"/>
    <w:rsid w:val="000D7A1D"/>
    <w:rsid w:val="000E00C0"/>
    <w:rsid w:val="000E047C"/>
    <w:rsid w:val="000E0697"/>
    <w:rsid w:val="000E0B0A"/>
    <w:rsid w:val="000E1FB2"/>
    <w:rsid w:val="000E2CD5"/>
    <w:rsid w:val="000E2DB8"/>
    <w:rsid w:val="000E38DB"/>
    <w:rsid w:val="000E40C8"/>
    <w:rsid w:val="000E471F"/>
    <w:rsid w:val="000E53BA"/>
    <w:rsid w:val="000E5B15"/>
    <w:rsid w:val="000E5B6A"/>
    <w:rsid w:val="000E5D89"/>
    <w:rsid w:val="000E7425"/>
    <w:rsid w:val="000F0607"/>
    <w:rsid w:val="000F062F"/>
    <w:rsid w:val="000F0DAD"/>
    <w:rsid w:val="000F0E15"/>
    <w:rsid w:val="000F16A6"/>
    <w:rsid w:val="000F191E"/>
    <w:rsid w:val="000F2F0E"/>
    <w:rsid w:val="000F34AD"/>
    <w:rsid w:val="000F4D17"/>
    <w:rsid w:val="000F57FA"/>
    <w:rsid w:val="000F62A4"/>
    <w:rsid w:val="000F682F"/>
    <w:rsid w:val="000F7009"/>
    <w:rsid w:val="000F7567"/>
    <w:rsid w:val="00100306"/>
    <w:rsid w:val="001034DA"/>
    <w:rsid w:val="00103C41"/>
    <w:rsid w:val="001046D8"/>
    <w:rsid w:val="00104DCD"/>
    <w:rsid w:val="001053D1"/>
    <w:rsid w:val="0010542D"/>
    <w:rsid w:val="00106131"/>
    <w:rsid w:val="00106779"/>
    <w:rsid w:val="00106D4B"/>
    <w:rsid w:val="0011081A"/>
    <w:rsid w:val="00110A78"/>
    <w:rsid w:val="00110AEE"/>
    <w:rsid w:val="00110B9A"/>
    <w:rsid w:val="00110E6C"/>
    <w:rsid w:val="00110E92"/>
    <w:rsid w:val="0011146F"/>
    <w:rsid w:val="0011157E"/>
    <w:rsid w:val="00111879"/>
    <w:rsid w:val="00111C1B"/>
    <w:rsid w:val="00111E3C"/>
    <w:rsid w:val="00112BBB"/>
    <w:rsid w:val="00113037"/>
    <w:rsid w:val="001132D3"/>
    <w:rsid w:val="0011353F"/>
    <w:rsid w:val="0011362F"/>
    <w:rsid w:val="00114B62"/>
    <w:rsid w:val="00115777"/>
    <w:rsid w:val="00116269"/>
    <w:rsid w:val="001162E5"/>
    <w:rsid w:val="001168A6"/>
    <w:rsid w:val="0011790A"/>
    <w:rsid w:val="00117969"/>
    <w:rsid w:val="00120209"/>
    <w:rsid w:val="0012093F"/>
    <w:rsid w:val="0012195F"/>
    <w:rsid w:val="001224E3"/>
    <w:rsid w:val="00122979"/>
    <w:rsid w:val="00122E17"/>
    <w:rsid w:val="001231E0"/>
    <w:rsid w:val="00123409"/>
    <w:rsid w:val="00123E17"/>
    <w:rsid w:val="00123FFA"/>
    <w:rsid w:val="001249CD"/>
    <w:rsid w:val="00124B6E"/>
    <w:rsid w:val="00124EAB"/>
    <w:rsid w:val="00125592"/>
    <w:rsid w:val="0012579A"/>
    <w:rsid w:val="00126945"/>
    <w:rsid w:val="00126FF7"/>
    <w:rsid w:val="00127461"/>
    <w:rsid w:val="00131720"/>
    <w:rsid w:val="00131812"/>
    <w:rsid w:val="001324C0"/>
    <w:rsid w:val="00132779"/>
    <w:rsid w:val="00132C50"/>
    <w:rsid w:val="00133DA8"/>
    <w:rsid w:val="001345E5"/>
    <w:rsid w:val="001350CC"/>
    <w:rsid w:val="0013607D"/>
    <w:rsid w:val="00136D72"/>
    <w:rsid w:val="00137231"/>
    <w:rsid w:val="001409F2"/>
    <w:rsid w:val="001410DD"/>
    <w:rsid w:val="001412FE"/>
    <w:rsid w:val="0014161E"/>
    <w:rsid w:val="0014197F"/>
    <w:rsid w:val="0014241C"/>
    <w:rsid w:val="00142FEB"/>
    <w:rsid w:val="001432D3"/>
    <w:rsid w:val="00143BA9"/>
    <w:rsid w:val="0014451D"/>
    <w:rsid w:val="0014471B"/>
    <w:rsid w:val="00144C4F"/>
    <w:rsid w:val="00145A38"/>
    <w:rsid w:val="00145BBE"/>
    <w:rsid w:val="00145D89"/>
    <w:rsid w:val="00146004"/>
    <w:rsid w:val="001464D4"/>
    <w:rsid w:val="0014655D"/>
    <w:rsid w:val="00146B40"/>
    <w:rsid w:val="00146D97"/>
    <w:rsid w:val="001470BF"/>
    <w:rsid w:val="00147A42"/>
    <w:rsid w:val="00147CC2"/>
    <w:rsid w:val="00150732"/>
    <w:rsid w:val="001509C1"/>
    <w:rsid w:val="00150B46"/>
    <w:rsid w:val="00151492"/>
    <w:rsid w:val="001514F4"/>
    <w:rsid w:val="001528F2"/>
    <w:rsid w:val="00152E47"/>
    <w:rsid w:val="00155D00"/>
    <w:rsid w:val="0015625B"/>
    <w:rsid w:val="001572AC"/>
    <w:rsid w:val="001579C7"/>
    <w:rsid w:val="00157D28"/>
    <w:rsid w:val="00160064"/>
    <w:rsid w:val="00160EFF"/>
    <w:rsid w:val="001617C3"/>
    <w:rsid w:val="0016275A"/>
    <w:rsid w:val="00164DB3"/>
    <w:rsid w:val="00165B13"/>
    <w:rsid w:val="00165DDA"/>
    <w:rsid w:val="001663E6"/>
    <w:rsid w:val="00167F0B"/>
    <w:rsid w:val="00167F62"/>
    <w:rsid w:val="001705C7"/>
    <w:rsid w:val="00171BAC"/>
    <w:rsid w:val="00171D52"/>
    <w:rsid w:val="0017224D"/>
    <w:rsid w:val="00172C8E"/>
    <w:rsid w:val="00172F81"/>
    <w:rsid w:val="0017382D"/>
    <w:rsid w:val="00174771"/>
    <w:rsid w:val="00174A17"/>
    <w:rsid w:val="00174A21"/>
    <w:rsid w:val="00175492"/>
    <w:rsid w:val="001766FB"/>
    <w:rsid w:val="00176B55"/>
    <w:rsid w:val="001808F5"/>
    <w:rsid w:val="00181B82"/>
    <w:rsid w:val="00181DFE"/>
    <w:rsid w:val="00183DCD"/>
    <w:rsid w:val="00183E0B"/>
    <w:rsid w:val="00184071"/>
    <w:rsid w:val="001852C6"/>
    <w:rsid w:val="00185B9F"/>
    <w:rsid w:val="00186627"/>
    <w:rsid w:val="00186B33"/>
    <w:rsid w:val="00186DD7"/>
    <w:rsid w:val="001870DC"/>
    <w:rsid w:val="001903B1"/>
    <w:rsid w:val="00190474"/>
    <w:rsid w:val="001906EC"/>
    <w:rsid w:val="00191EDF"/>
    <w:rsid w:val="00192462"/>
    <w:rsid w:val="001924B6"/>
    <w:rsid w:val="0019727C"/>
    <w:rsid w:val="001973A2"/>
    <w:rsid w:val="00197608"/>
    <w:rsid w:val="001978DC"/>
    <w:rsid w:val="001A06DA"/>
    <w:rsid w:val="001A0732"/>
    <w:rsid w:val="001A0B68"/>
    <w:rsid w:val="001A11FE"/>
    <w:rsid w:val="001A194E"/>
    <w:rsid w:val="001A1B1B"/>
    <w:rsid w:val="001A1B5B"/>
    <w:rsid w:val="001A1D4A"/>
    <w:rsid w:val="001A1DF3"/>
    <w:rsid w:val="001A201B"/>
    <w:rsid w:val="001A2E22"/>
    <w:rsid w:val="001A362B"/>
    <w:rsid w:val="001A39E2"/>
    <w:rsid w:val="001A41B2"/>
    <w:rsid w:val="001A4C70"/>
    <w:rsid w:val="001A59B9"/>
    <w:rsid w:val="001A5DE5"/>
    <w:rsid w:val="001A6947"/>
    <w:rsid w:val="001A6981"/>
    <w:rsid w:val="001A75DA"/>
    <w:rsid w:val="001A7B65"/>
    <w:rsid w:val="001A7F7E"/>
    <w:rsid w:val="001B0AA8"/>
    <w:rsid w:val="001B105C"/>
    <w:rsid w:val="001B1576"/>
    <w:rsid w:val="001B19E6"/>
    <w:rsid w:val="001B1C85"/>
    <w:rsid w:val="001B1D09"/>
    <w:rsid w:val="001B231B"/>
    <w:rsid w:val="001B2BAE"/>
    <w:rsid w:val="001B2D0B"/>
    <w:rsid w:val="001B355A"/>
    <w:rsid w:val="001B4024"/>
    <w:rsid w:val="001B615C"/>
    <w:rsid w:val="001B6A61"/>
    <w:rsid w:val="001B6CAE"/>
    <w:rsid w:val="001B767D"/>
    <w:rsid w:val="001B7CD4"/>
    <w:rsid w:val="001B7FE6"/>
    <w:rsid w:val="001C14C4"/>
    <w:rsid w:val="001C16F1"/>
    <w:rsid w:val="001C2BA9"/>
    <w:rsid w:val="001C569F"/>
    <w:rsid w:val="001C5B6D"/>
    <w:rsid w:val="001C6041"/>
    <w:rsid w:val="001C6767"/>
    <w:rsid w:val="001C72BE"/>
    <w:rsid w:val="001C7372"/>
    <w:rsid w:val="001C7525"/>
    <w:rsid w:val="001C77C9"/>
    <w:rsid w:val="001C7BFA"/>
    <w:rsid w:val="001C7DB6"/>
    <w:rsid w:val="001D0091"/>
    <w:rsid w:val="001D0357"/>
    <w:rsid w:val="001D07F0"/>
    <w:rsid w:val="001D0EA0"/>
    <w:rsid w:val="001D10A2"/>
    <w:rsid w:val="001D1A1D"/>
    <w:rsid w:val="001D1B3B"/>
    <w:rsid w:val="001D2D96"/>
    <w:rsid w:val="001D3130"/>
    <w:rsid w:val="001D3708"/>
    <w:rsid w:val="001D3896"/>
    <w:rsid w:val="001D432C"/>
    <w:rsid w:val="001D53DC"/>
    <w:rsid w:val="001D585E"/>
    <w:rsid w:val="001D58FC"/>
    <w:rsid w:val="001D64C2"/>
    <w:rsid w:val="001D6C55"/>
    <w:rsid w:val="001D70E0"/>
    <w:rsid w:val="001D7290"/>
    <w:rsid w:val="001D72FD"/>
    <w:rsid w:val="001D7FDA"/>
    <w:rsid w:val="001E074B"/>
    <w:rsid w:val="001E1344"/>
    <w:rsid w:val="001E1414"/>
    <w:rsid w:val="001E19A4"/>
    <w:rsid w:val="001E1CCF"/>
    <w:rsid w:val="001E22A5"/>
    <w:rsid w:val="001E242C"/>
    <w:rsid w:val="001E25A4"/>
    <w:rsid w:val="001E2A46"/>
    <w:rsid w:val="001E33DD"/>
    <w:rsid w:val="001E6327"/>
    <w:rsid w:val="001E633C"/>
    <w:rsid w:val="001E6738"/>
    <w:rsid w:val="001E6D68"/>
    <w:rsid w:val="001E7C85"/>
    <w:rsid w:val="001F0004"/>
    <w:rsid w:val="001F0147"/>
    <w:rsid w:val="001F031B"/>
    <w:rsid w:val="001F0F84"/>
    <w:rsid w:val="001F125D"/>
    <w:rsid w:val="001F14D0"/>
    <w:rsid w:val="001F1A5E"/>
    <w:rsid w:val="001F2445"/>
    <w:rsid w:val="001F2479"/>
    <w:rsid w:val="001F2D93"/>
    <w:rsid w:val="001F2F1C"/>
    <w:rsid w:val="001F35F1"/>
    <w:rsid w:val="001F3609"/>
    <w:rsid w:val="001F3675"/>
    <w:rsid w:val="001F381A"/>
    <w:rsid w:val="001F3C79"/>
    <w:rsid w:val="001F4AC5"/>
    <w:rsid w:val="001F4C1B"/>
    <w:rsid w:val="00200524"/>
    <w:rsid w:val="00200846"/>
    <w:rsid w:val="0020151C"/>
    <w:rsid w:val="00201D9E"/>
    <w:rsid w:val="0020293D"/>
    <w:rsid w:val="00202F69"/>
    <w:rsid w:val="002030B4"/>
    <w:rsid w:val="00203588"/>
    <w:rsid w:val="002041F0"/>
    <w:rsid w:val="00205042"/>
    <w:rsid w:val="00206FC8"/>
    <w:rsid w:val="00207F83"/>
    <w:rsid w:val="00210C64"/>
    <w:rsid w:val="0021106D"/>
    <w:rsid w:val="00212BFE"/>
    <w:rsid w:val="00212FAB"/>
    <w:rsid w:val="00213305"/>
    <w:rsid w:val="00213718"/>
    <w:rsid w:val="002137A2"/>
    <w:rsid w:val="00213823"/>
    <w:rsid w:val="00213DC7"/>
    <w:rsid w:val="002149B0"/>
    <w:rsid w:val="00214E68"/>
    <w:rsid w:val="00215FF7"/>
    <w:rsid w:val="002163F8"/>
    <w:rsid w:val="002168E6"/>
    <w:rsid w:val="00216ED6"/>
    <w:rsid w:val="00217CE1"/>
    <w:rsid w:val="00217F83"/>
    <w:rsid w:val="00220220"/>
    <w:rsid w:val="00221055"/>
    <w:rsid w:val="00221B01"/>
    <w:rsid w:val="00221B13"/>
    <w:rsid w:val="00222152"/>
    <w:rsid w:val="00222BC0"/>
    <w:rsid w:val="00222BD5"/>
    <w:rsid w:val="00222EEA"/>
    <w:rsid w:val="0022355F"/>
    <w:rsid w:val="00223E9C"/>
    <w:rsid w:val="00224AC9"/>
    <w:rsid w:val="00225D47"/>
    <w:rsid w:val="00225E6F"/>
    <w:rsid w:val="00227C66"/>
    <w:rsid w:val="0023046D"/>
    <w:rsid w:val="0023096E"/>
    <w:rsid w:val="00230F09"/>
    <w:rsid w:val="00230F2B"/>
    <w:rsid w:val="0023158E"/>
    <w:rsid w:val="00231599"/>
    <w:rsid w:val="00231F00"/>
    <w:rsid w:val="00232402"/>
    <w:rsid w:val="00232548"/>
    <w:rsid w:val="00232C87"/>
    <w:rsid w:val="00232F24"/>
    <w:rsid w:val="00233F18"/>
    <w:rsid w:val="002341B5"/>
    <w:rsid w:val="00234A4D"/>
    <w:rsid w:val="0023502A"/>
    <w:rsid w:val="00235423"/>
    <w:rsid w:val="00236E24"/>
    <w:rsid w:val="00237111"/>
    <w:rsid w:val="00237973"/>
    <w:rsid w:val="00240611"/>
    <w:rsid w:val="002407C8"/>
    <w:rsid w:val="00240D65"/>
    <w:rsid w:val="00240E7E"/>
    <w:rsid w:val="00241184"/>
    <w:rsid w:val="0024155B"/>
    <w:rsid w:val="002420AC"/>
    <w:rsid w:val="00242223"/>
    <w:rsid w:val="002432E3"/>
    <w:rsid w:val="0024366F"/>
    <w:rsid w:val="00243F0E"/>
    <w:rsid w:val="00244861"/>
    <w:rsid w:val="002449BC"/>
    <w:rsid w:val="00244AD5"/>
    <w:rsid w:val="00244FB9"/>
    <w:rsid w:val="002459C3"/>
    <w:rsid w:val="00245E65"/>
    <w:rsid w:val="00245E9C"/>
    <w:rsid w:val="002460F0"/>
    <w:rsid w:val="00246966"/>
    <w:rsid w:val="00246E6A"/>
    <w:rsid w:val="00250A1E"/>
    <w:rsid w:val="002511F8"/>
    <w:rsid w:val="002519A6"/>
    <w:rsid w:val="00251EC1"/>
    <w:rsid w:val="002529F4"/>
    <w:rsid w:val="00252BA5"/>
    <w:rsid w:val="002531D9"/>
    <w:rsid w:val="00253D71"/>
    <w:rsid w:val="00253E7E"/>
    <w:rsid w:val="00253F7C"/>
    <w:rsid w:val="0025443A"/>
    <w:rsid w:val="00254F44"/>
    <w:rsid w:val="0025507B"/>
    <w:rsid w:val="002553B4"/>
    <w:rsid w:val="00255515"/>
    <w:rsid w:val="00255953"/>
    <w:rsid w:val="00255EA6"/>
    <w:rsid w:val="00256162"/>
    <w:rsid w:val="00256925"/>
    <w:rsid w:val="00256DCC"/>
    <w:rsid w:val="0025711F"/>
    <w:rsid w:val="00257413"/>
    <w:rsid w:val="0025772D"/>
    <w:rsid w:val="00257FDB"/>
    <w:rsid w:val="00260093"/>
    <w:rsid w:val="0026066A"/>
    <w:rsid w:val="00260802"/>
    <w:rsid w:val="002613E3"/>
    <w:rsid w:val="00261592"/>
    <w:rsid w:val="0026226E"/>
    <w:rsid w:val="00262647"/>
    <w:rsid w:val="002627F3"/>
    <w:rsid w:val="00263170"/>
    <w:rsid w:val="00263551"/>
    <w:rsid w:val="00263554"/>
    <w:rsid w:val="00263793"/>
    <w:rsid w:val="00264209"/>
    <w:rsid w:val="002644D1"/>
    <w:rsid w:val="00264DC2"/>
    <w:rsid w:val="00264F64"/>
    <w:rsid w:val="00265419"/>
    <w:rsid w:val="002665F9"/>
    <w:rsid w:val="002666D2"/>
    <w:rsid w:val="0027112A"/>
    <w:rsid w:val="0027122B"/>
    <w:rsid w:val="00271519"/>
    <w:rsid w:val="00271C6E"/>
    <w:rsid w:val="00272ADB"/>
    <w:rsid w:val="002742CC"/>
    <w:rsid w:val="0027544A"/>
    <w:rsid w:val="0027558F"/>
    <w:rsid w:val="002757EF"/>
    <w:rsid w:val="00276099"/>
    <w:rsid w:val="002779C7"/>
    <w:rsid w:val="00277C3C"/>
    <w:rsid w:val="00280254"/>
    <w:rsid w:val="002806AA"/>
    <w:rsid w:val="00281C68"/>
    <w:rsid w:val="0028449E"/>
    <w:rsid w:val="00286B8D"/>
    <w:rsid w:val="00290C98"/>
    <w:rsid w:val="002911E7"/>
    <w:rsid w:val="00291F0F"/>
    <w:rsid w:val="00293D92"/>
    <w:rsid w:val="002943B0"/>
    <w:rsid w:val="002944D1"/>
    <w:rsid w:val="00294AD1"/>
    <w:rsid w:val="00295E27"/>
    <w:rsid w:val="00296601"/>
    <w:rsid w:val="00296B53"/>
    <w:rsid w:val="00296FDC"/>
    <w:rsid w:val="0029702D"/>
    <w:rsid w:val="0029744D"/>
    <w:rsid w:val="002A03AF"/>
    <w:rsid w:val="002A04B6"/>
    <w:rsid w:val="002A08D8"/>
    <w:rsid w:val="002A1216"/>
    <w:rsid w:val="002A1695"/>
    <w:rsid w:val="002A1C12"/>
    <w:rsid w:val="002A288B"/>
    <w:rsid w:val="002A3451"/>
    <w:rsid w:val="002A4481"/>
    <w:rsid w:val="002A44F6"/>
    <w:rsid w:val="002A478F"/>
    <w:rsid w:val="002A5987"/>
    <w:rsid w:val="002A741F"/>
    <w:rsid w:val="002B01C6"/>
    <w:rsid w:val="002B05AE"/>
    <w:rsid w:val="002B0A52"/>
    <w:rsid w:val="002B0B8B"/>
    <w:rsid w:val="002B0BBF"/>
    <w:rsid w:val="002B1C1E"/>
    <w:rsid w:val="002B1EBD"/>
    <w:rsid w:val="002B2701"/>
    <w:rsid w:val="002B30E2"/>
    <w:rsid w:val="002B32BE"/>
    <w:rsid w:val="002B3812"/>
    <w:rsid w:val="002B38C1"/>
    <w:rsid w:val="002B3A61"/>
    <w:rsid w:val="002B3FF8"/>
    <w:rsid w:val="002B409F"/>
    <w:rsid w:val="002B4587"/>
    <w:rsid w:val="002B4FFA"/>
    <w:rsid w:val="002B59DF"/>
    <w:rsid w:val="002B6727"/>
    <w:rsid w:val="002B7000"/>
    <w:rsid w:val="002B7626"/>
    <w:rsid w:val="002B799A"/>
    <w:rsid w:val="002C0019"/>
    <w:rsid w:val="002C0B3C"/>
    <w:rsid w:val="002C0EA1"/>
    <w:rsid w:val="002C2098"/>
    <w:rsid w:val="002C2304"/>
    <w:rsid w:val="002C2E8A"/>
    <w:rsid w:val="002C302C"/>
    <w:rsid w:val="002C3C81"/>
    <w:rsid w:val="002C4EB8"/>
    <w:rsid w:val="002C525B"/>
    <w:rsid w:val="002C56C3"/>
    <w:rsid w:val="002C5E43"/>
    <w:rsid w:val="002C6CD5"/>
    <w:rsid w:val="002C7314"/>
    <w:rsid w:val="002D0242"/>
    <w:rsid w:val="002D0880"/>
    <w:rsid w:val="002D0BC9"/>
    <w:rsid w:val="002D100A"/>
    <w:rsid w:val="002D194D"/>
    <w:rsid w:val="002D19AB"/>
    <w:rsid w:val="002D1A2E"/>
    <w:rsid w:val="002D1BC1"/>
    <w:rsid w:val="002D2EC5"/>
    <w:rsid w:val="002D3347"/>
    <w:rsid w:val="002D381C"/>
    <w:rsid w:val="002D44F4"/>
    <w:rsid w:val="002D47B2"/>
    <w:rsid w:val="002D4804"/>
    <w:rsid w:val="002D51A7"/>
    <w:rsid w:val="002D5312"/>
    <w:rsid w:val="002D5814"/>
    <w:rsid w:val="002D5F73"/>
    <w:rsid w:val="002D749B"/>
    <w:rsid w:val="002E086D"/>
    <w:rsid w:val="002E0A9C"/>
    <w:rsid w:val="002E0D51"/>
    <w:rsid w:val="002E12EC"/>
    <w:rsid w:val="002E1704"/>
    <w:rsid w:val="002E171D"/>
    <w:rsid w:val="002E18BA"/>
    <w:rsid w:val="002E2185"/>
    <w:rsid w:val="002E25E5"/>
    <w:rsid w:val="002E3ACB"/>
    <w:rsid w:val="002E4B13"/>
    <w:rsid w:val="002E4F0D"/>
    <w:rsid w:val="002E5209"/>
    <w:rsid w:val="002E57BB"/>
    <w:rsid w:val="002E60E1"/>
    <w:rsid w:val="002E6C16"/>
    <w:rsid w:val="002E7BE9"/>
    <w:rsid w:val="002F0D40"/>
    <w:rsid w:val="002F104B"/>
    <w:rsid w:val="002F1381"/>
    <w:rsid w:val="002F2562"/>
    <w:rsid w:val="002F2605"/>
    <w:rsid w:val="002F2E4A"/>
    <w:rsid w:val="002F3363"/>
    <w:rsid w:val="002F3884"/>
    <w:rsid w:val="002F577E"/>
    <w:rsid w:val="002F597A"/>
    <w:rsid w:val="002F6211"/>
    <w:rsid w:val="002F6AED"/>
    <w:rsid w:val="002F7510"/>
    <w:rsid w:val="00300376"/>
    <w:rsid w:val="0030040A"/>
    <w:rsid w:val="003006BC"/>
    <w:rsid w:val="0030130D"/>
    <w:rsid w:val="003015BF"/>
    <w:rsid w:val="00302294"/>
    <w:rsid w:val="003029E3"/>
    <w:rsid w:val="003033C9"/>
    <w:rsid w:val="003035F5"/>
    <w:rsid w:val="00303EEC"/>
    <w:rsid w:val="00303EFE"/>
    <w:rsid w:val="00304563"/>
    <w:rsid w:val="00304A75"/>
    <w:rsid w:val="003056BD"/>
    <w:rsid w:val="0030585C"/>
    <w:rsid w:val="00305CD5"/>
    <w:rsid w:val="0030608B"/>
    <w:rsid w:val="00306C31"/>
    <w:rsid w:val="00307373"/>
    <w:rsid w:val="00307857"/>
    <w:rsid w:val="00307BFD"/>
    <w:rsid w:val="00307E2D"/>
    <w:rsid w:val="0031040D"/>
    <w:rsid w:val="003104D6"/>
    <w:rsid w:val="0031060C"/>
    <w:rsid w:val="00311285"/>
    <w:rsid w:val="0031163F"/>
    <w:rsid w:val="003126FB"/>
    <w:rsid w:val="00312816"/>
    <w:rsid w:val="00312C61"/>
    <w:rsid w:val="00312CEA"/>
    <w:rsid w:val="003134D5"/>
    <w:rsid w:val="00314062"/>
    <w:rsid w:val="00314210"/>
    <w:rsid w:val="0031525D"/>
    <w:rsid w:val="0031560D"/>
    <w:rsid w:val="0031597B"/>
    <w:rsid w:val="00315F3E"/>
    <w:rsid w:val="003169E6"/>
    <w:rsid w:val="00316F83"/>
    <w:rsid w:val="00316FEA"/>
    <w:rsid w:val="00317C93"/>
    <w:rsid w:val="00317E55"/>
    <w:rsid w:val="003200F2"/>
    <w:rsid w:val="00321B34"/>
    <w:rsid w:val="003222AB"/>
    <w:rsid w:val="0032243A"/>
    <w:rsid w:val="00323D64"/>
    <w:rsid w:val="00323DB7"/>
    <w:rsid w:val="00325090"/>
    <w:rsid w:val="00325B8C"/>
    <w:rsid w:val="00325D7F"/>
    <w:rsid w:val="0032623D"/>
    <w:rsid w:val="00327880"/>
    <w:rsid w:val="00330815"/>
    <w:rsid w:val="003309C2"/>
    <w:rsid w:val="00330AD7"/>
    <w:rsid w:val="00330DDA"/>
    <w:rsid w:val="0033137A"/>
    <w:rsid w:val="00331618"/>
    <w:rsid w:val="003317B0"/>
    <w:rsid w:val="00331B70"/>
    <w:rsid w:val="003322D8"/>
    <w:rsid w:val="0033262F"/>
    <w:rsid w:val="0033355E"/>
    <w:rsid w:val="00334951"/>
    <w:rsid w:val="00334AD1"/>
    <w:rsid w:val="00334B72"/>
    <w:rsid w:val="00335D9B"/>
    <w:rsid w:val="0033616C"/>
    <w:rsid w:val="00336917"/>
    <w:rsid w:val="00337643"/>
    <w:rsid w:val="00337F77"/>
    <w:rsid w:val="003409F6"/>
    <w:rsid w:val="00340D02"/>
    <w:rsid w:val="00342DA9"/>
    <w:rsid w:val="00343245"/>
    <w:rsid w:val="00343592"/>
    <w:rsid w:val="00344444"/>
    <w:rsid w:val="00344594"/>
    <w:rsid w:val="00345C7F"/>
    <w:rsid w:val="00347854"/>
    <w:rsid w:val="00347CF1"/>
    <w:rsid w:val="003505E5"/>
    <w:rsid w:val="00350AD2"/>
    <w:rsid w:val="00351A2F"/>
    <w:rsid w:val="003529E0"/>
    <w:rsid w:val="003546CF"/>
    <w:rsid w:val="00354BA7"/>
    <w:rsid w:val="00355123"/>
    <w:rsid w:val="0035633B"/>
    <w:rsid w:val="003563B6"/>
    <w:rsid w:val="00356D17"/>
    <w:rsid w:val="00357276"/>
    <w:rsid w:val="00357A3C"/>
    <w:rsid w:val="00357B65"/>
    <w:rsid w:val="003600CE"/>
    <w:rsid w:val="00360383"/>
    <w:rsid w:val="00360EDF"/>
    <w:rsid w:val="00361281"/>
    <w:rsid w:val="00361752"/>
    <w:rsid w:val="003619C2"/>
    <w:rsid w:val="00361FD4"/>
    <w:rsid w:val="00362225"/>
    <w:rsid w:val="003630B2"/>
    <w:rsid w:val="00363BFE"/>
    <w:rsid w:val="00363EB2"/>
    <w:rsid w:val="003646B5"/>
    <w:rsid w:val="00364E29"/>
    <w:rsid w:val="00364F85"/>
    <w:rsid w:val="00366267"/>
    <w:rsid w:val="003662DB"/>
    <w:rsid w:val="00367513"/>
    <w:rsid w:val="00367971"/>
    <w:rsid w:val="00367EA4"/>
    <w:rsid w:val="00367EBB"/>
    <w:rsid w:val="00370467"/>
    <w:rsid w:val="00371762"/>
    <w:rsid w:val="003724B7"/>
    <w:rsid w:val="00372611"/>
    <w:rsid w:val="00372F7C"/>
    <w:rsid w:val="00372FA3"/>
    <w:rsid w:val="003731A4"/>
    <w:rsid w:val="00373234"/>
    <w:rsid w:val="00373669"/>
    <w:rsid w:val="003755FC"/>
    <w:rsid w:val="00375642"/>
    <w:rsid w:val="00375BC7"/>
    <w:rsid w:val="003805B9"/>
    <w:rsid w:val="00381623"/>
    <w:rsid w:val="0038203E"/>
    <w:rsid w:val="00382398"/>
    <w:rsid w:val="00382AEE"/>
    <w:rsid w:val="00382B20"/>
    <w:rsid w:val="00384EC0"/>
    <w:rsid w:val="003852BF"/>
    <w:rsid w:val="00385378"/>
    <w:rsid w:val="00386182"/>
    <w:rsid w:val="00386394"/>
    <w:rsid w:val="003863ED"/>
    <w:rsid w:val="00386A0B"/>
    <w:rsid w:val="00386E4C"/>
    <w:rsid w:val="00387AB8"/>
    <w:rsid w:val="00387F2A"/>
    <w:rsid w:val="00390073"/>
    <w:rsid w:val="00390146"/>
    <w:rsid w:val="003914C3"/>
    <w:rsid w:val="0039154D"/>
    <w:rsid w:val="00392023"/>
    <w:rsid w:val="003923B2"/>
    <w:rsid w:val="00392643"/>
    <w:rsid w:val="00392839"/>
    <w:rsid w:val="00393D36"/>
    <w:rsid w:val="00394180"/>
    <w:rsid w:val="003950E8"/>
    <w:rsid w:val="003952A1"/>
    <w:rsid w:val="00395B52"/>
    <w:rsid w:val="00395D6F"/>
    <w:rsid w:val="00395E6C"/>
    <w:rsid w:val="00396D33"/>
    <w:rsid w:val="00397543"/>
    <w:rsid w:val="00397CD5"/>
    <w:rsid w:val="003A04FD"/>
    <w:rsid w:val="003A0884"/>
    <w:rsid w:val="003A1028"/>
    <w:rsid w:val="003A1207"/>
    <w:rsid w:val="003A34FB"/>
    <w:rsid w:val="003A37CE"/>
    <w:rsid w:val="003A3DCC"/>
    <w:rsid w:val="003A4720"/>
    <w:rsid w:val="003A5035"/>
    <w:rsid w:val="003A576E"/>
    <w:rsid w:val="003A5D56"/>
    <w:rsid w:val="003A6372"/>
    <w:rsid w:val="003A6441"/>
    <w:rsid w:val="003A79C6"/>
    <w:rsid w:val="003B168C"/>
    <w:rsid w:val="003B1F76"/>
    <w:rsid w:val="003B28AE"/>
    <w:rsid w:val="003B2919"/>
    <w:rsid w:val="003B296D"/>
    <w:rsid w:val="003B31CA"/>
    <w:rsid w:val="003B31DF"/>
    <w:rsid w:val="003B32F1"/>
    <w:rsid w:val="003B3401"/>
    <w:rsid w:val="003B3CC2"/>
    <w:rsid w:val="003B5434"/>
    <w:rsid w:val="003B5923"/>
    <w:rsid w:val="003B5B9F"/>
    <w:rsid w:val="003B5EB1"/>
    <w:rsid w:val="003B61C5"/>
    <w:rsid w:val="003B6BC3"/>
    <w:rsid w:val="003B6D60"/>
    <w:rsid w:val="003B74A2"/>
    <w:rsid w:val="003B7A2C"/>
    <w:rsid w:val="003C0260"/>
    <w:rsid w:val="003C03FA"/>
    <w:rsid w:val="003C04C8"/>
    <w:rsid w:val="003C2001"/>
    <w:rsid w:val="003C21A1"/>
    <w:rsid w:val="003C2605"/>
    <w:rsid w:val="003C2C35"/>
    <w:rsid w:val="003C2DDC"/>
    <w:rsid w:val="003C2F2B"/>
    <w:rsid w:val="003C3ECF"/>
    <w:rsid w:val="003C435D"/>
    <w:rsid w:val="003C4798"/>
    <w:rsid w:val="003C4CAC"/>
    <w:rsid w:val="003C554D"/>
    <w:rsid w:val="003C593E"/>
    <w:rsid w:val="003C6251"/>
    <w:rsid w:val="003C6F42"/>
    <w:rsid w:val="003C792D"/>
    <w:rsid w:val="003D0A0D"/>
    <w:rsid w:val="003D0C7C"/>
    <w:rsid w:val="003D16F0"/>
    <w:rsid w:val="003D187F"/>
    <w:rsid w:val="003D1D5F"/>
    <w:rsid w:val="003D1DAB"/>
    <w:rsid w:val="003D1ECB"/>
    <w:rsid w:val="003D202F"/>
    <w:rsid w:val="003D2695"/>
    <w:rsid w:val="003D2B5C"/>
    <w:rsid w:val="003D5E74"/>
    <w:rsid w:val="003D64DA"/>
    <w:rsid w:val="003D6730"/>
    <w:rsid w:val="003D6AD3"/>
    <w:rsid w:val="003D792A"/>
    <w:rsid w:val="003D7ECE"/>
    <w:rsid w:val="003E08D9"/>
    <w:rsid w:val="003E096E"/>
    <w:rsid w:val="003E0B80"/>
    <w:rsid w:val="003E0F68"/>
    <w:rsid w:val="003E11EB"/>
    <w:rsid w:val="003E160C"/>
    <w:rsid w:val="003E1B35"/>
    <w:rsid w:val="003E21A1"/>
    <w:rsid w:val="003E3BAF"/>
    <w:rsid w:val="003E4670"/>
    <w:rsid w:val="003E4C35"/>
    <w:rsid w:val="003E581D"/>
    <w:rsid w:val="003E6452"/>
    <w:rsid w:val="003E6913"/>
    <w:rsid w:val="003F07F5"/>
    <w:rsid w:val="003F1106"/>
    <w:rsid w:val="003F17EE"/>
    <w:rsid w:val="003F1D27"/>
    <w:rsid w:val="003F22F3"/>
    <w:rsid w:val="003F350D"/>
    <w:rsid w:val="003F38DD"/>
    <w:rsid w:val="003F4047"/>
    <w:rsid w:val="003F46CB"/>
    <w:rsid w:val="003F4F09"/>
    <w:rsid w:val="003F6884"/>
    <w:rsid w:val="003F6D0A"/>
    <w:rsid w:val="003F73AD"/>
    <w:rsid w:val="003F77A0"/>
    <w:rsid w:val="003F7CAB"/>
    <w:rsid w:val="003F7D5A"/>
    <w:rsid w:val="00400096"/>
    <w:rsid w:val="004008AF"/>
    <w:rsid w:val="00400BCA"/>
    <w:rsid w:val="00400EAC"/>
    <w:rsid w:val="0040129D"/>
    <w:rsid w:val="004019C7"/>
    <w:rsid w:val="0040219B"/>
    <w:rsid w:val="00402450"/>
    <w:rsid w:val="00402C4D"/>
    <w:rsid w:val="00402D3A"/>
    <w:rsid w:val="00404100"/>
    <w:rsid w:val="00404180"/>
    <w:rsid w:val="00404F09"/>
    <w:rsid w:val="00405B2D"/>
    <w:rsid w:val="00406AF0"/>
    <w:rsid w:val="00406FD4"/>
    <w:rsid w:val="00407451"/>
    <w:rsid w:val="00410271"/>
    <w:rsid w:val="00410C08"/>
    <w:rsid w:val="00410C4B"/>
    <w:rsid w:val="00410DFD"/>
    <w:rsid w:val="004111A9"/>
    <w:rsid w:val="0041192D"/>
    <w:rsid w:val="00411C69"/>
    <w:rsid w:val="004124B7"/>
    <w:rsid w:val="00412D45"/>
    <w:rsid w:val="00412DEF"/>
    <w:rsid w:val="0041308E"/>
    <w:rsid w:val="00413136"/>
    <w:rsid w:val="00413D06"/>
    <w:rsid w:val="004141A1"/>
    <w:rsid w:val="00414336"/>
    <w:rsid w:val="00414E64"/>
    <w:rsid w:val="00415FAA"/>
    <w:rsid w:val="00416A3F"/>
    <w:rsid w:val="00416A8A"/>
    <w:rsid w:val="00416EB4"/>
    <w:rsid w:val="00417680"/>
    <w:rsid w:val="00417793"/>
    <w:rsid w:val="004178E7"/>
    <w:rsid w:val="00417D2D"/>
    <w:rsid w:val="004211D8"/>
    <w:rsid w:val="0042147D"/>
    <w:rsid w:val="004217AD"/>
    <w:rsid w:val="004218D8"/>
    <w:rsid w:val="00421EBA"/>
    <w:rsid w:val="00421F8C"/>
    <w:rsid w:val="00422F44"/>
    <w:rsid w:val="00423023"/>
    <w:rsid w:val="004230A4"/>
    <w:rsid w:val="004238B8"/>
    <w:rsid w:val="00423BB8"/>
    <w:rsid w:val="0042444D"/>
    <w:rsid w:val="004256E5"/>
    <w:rsid w:val="00425D82"/>
    <w:rsid w:val="00425ED6"/>
    <w:rsid w:val="00426B35"/>
    <w:rsid w:val="00426DFB"/>
    <w:rsid w:val="00427CA0"/>
    <w:rsid w:val="00427E79"/>
    <w:rsid w:val="004301CF"/>
    <w:rsid w:val="00430847"/>
    <w:rsid w:val="004308FC"/>
    <w:rsid w:val="00430E83"/>
    <w:rsid w:val="00431B03"/>
    <w:rsid w:val="00431B61"/>
    <w:rsid w:val="00431F21"/>
    <w:rsid w:val="0043457E"/>
    <w:rsid w:val="00435277"/>
    <w:rsid w:val="00435283"/>
    <w:rsid w:val="0043580D"/>
    <w:rsid w:val="004363CA"/>
    <w:rsid w:val="00436994"/>
    <w:rsid w:val="00436E39"/>
    <w:rsid w:val="0044110C"/>
    <w:rsid w:val="004419BD"/>
    <w:rsid w:val="00441F2A"/>
    <w:rsid w:val="00441F77"/>
    <w:rsid w:val="0044268D"/>
    <w:rsid w:val="00442980"/>
    <w:rsid w:val="00442E25"/>
    <w:rsid w:val="0044318D"/>
    <w:rsid w:val="004434D5"/>
    <w:rsid w:val="004443D6"/>
    <w:rsid w:val="00444AE4"/>
    <w:rsid w:val="00444ED0"/>
    <w:rsid w:val="004451D1"/>
    <w:rsid w:val="00446601"/>
    <w:rsid w:val="00446782"/>
    <w:rsid w:val="00446A31"/>
    <w:rsid w:val="00446F3E"/>
    <w:rsid w:val="004475F7"/>
    <w:rsid w:val="004479C4"/>
    <w:rsid w:val="00451805"/>
    <w:rsid w:val="00452338"/>
    <w:rsid w:val="00452835"/>
    <w:rsid w:val="00452A8E"/>
    <w:rsid w:val="00452C03"/>
    <w:rsid w:val="00452D55"/>
    <w:rsid w:val="00453179"/>
    <w:rsid w:val="004532D6"/>
    <w:rsid w:val="00453D1D"/>
    <w:rsid w:val="00455DCD"/>
    <w:rsid w:val="00456B0B"/>
    <w:rsid w:val="00457553"/>
    <w:rsid w:val="004600F9"/>
    <w:rsid w:val="00460594"/>
    <w:rsid w:val="00460719"/>
    <w:rsid w:val="00461D16"/>
    <w:rsid w:val="00461F41"/>
    <w:rsid w:val="00462AAD"/>
    <w:rsid w:val="00462C86"/>
    <w:rsid w:val="004631AF"/>
    <w:rsid w:val="00463315"/>
    <w:rsid w:val="00464BA1"/>
    <w:rsid w:val="00464FF2"/>
    <w:rsid w:val="00465243"/>
    <w:rsid w:val="00465E18"/>
    <w:rsid w:val="00466289"/>
    <w:rsid w:val="004663D2"/>
    <w:rsid w:val="00467554"/>
    <w:rsid w:val="0047027C"/>
    <w:rsid w:val="00470B71"/>
    <w:rsid w:val="00470E2A"/>
    <w:rsid w:val="004717C9"/>
    <w:rsid w:val="00471FE4"/>
    <w:rsid w:val="00472183"/>
    <w:rsid w:val="0047245B"/>
    <w:rsid w:val="00472472"/>
    <w:rsid w:val="004728B9"/>
    <w:rsid w:val="0047328F"/>
    <w:rsid w:val="00473F2A"/>
    <w:rsid w:val="00474478"/>
    <w:rsid w:val="00474592"/>
    <w:rsid w:val="00475021"/>
    <w:rsid w:val="00475182"/>
    <w:rsid w:val="00475781"/>
    <w:rsid w:val="00475EF2"/>
    <w:rsid w:val="004760B5"/>
    <w:rsid w:val="004770BE"/>
    <w:rsid w:val="0047722C"/>
    <w:rsid w:val="00477F2E"/>
    <w:rsid w:val="00480A1C"/>
    <w:rsid w:val="004817AE"/>
    <w:rsid w:val="0048187B"/>
    <w:rsid w:val="00482D91"/>
    <w:rsid w:val="00482FF8"/>
    <w:rsid w:val="00483372"/>
    <w:rsid w:val="00483E61"/>
    <w:rsid w:val="0048481A"/>
    <w:rsid w:val="00484CF7"/>
    <w:rsid w:val="00487140"/>
    <w:rsid w:val="004875F4"/>
    <w:rsid w:val="004879DD"/>
    <w:rsid w:val="00487CE6"/>
    <w:rsid w:val="0049075F"/>
    <w:rsid w:val="00490B29"/>
    <w:rsid w:val="00491D3B"/>
    <w:rsid w:val="0049217B"/>
    <w:rsid w:val="004928A9"/>
    <w:rsid w:val="00493074"/>
    <w:rsid w:val="00493580"/>
    <w:rsid w:val="00493F71"/>
    <w:rsid w:val="00493FDD"/>
    <w:rsid w:val="004941AC"/>
    <w:rsid w:val="004954E7"/>
    <w:rsid w:val="004955F7"/>
    <w:rsid w:val="00495A48"/>
    <w:rsid w:val="00495F1A"/>
    <w:rsid w:val="0049623B"/>
    <w:rsid w:val="004965F1"/>
    <w:rsid w:val="004979C0"/>
    <w:rsid w:val="00497D07"/>
    <w:rsid w:val="004A015A"/>
    <w:rsid w:val="004A188E"/>
    <w:rsid w:val="004A23E6"/>
    <w:rsid w:val="004A2403"/>
    <w:rsid w:val="004A3492"/>
    <w:rsid w:val="004A3588"/>
    <w:rsid w:val="004A39AC"/>
    <w:rsid w:val="004A3CEB"/>
    <w:rsid w:val="004A4449"/>
    <w:rsid w:val="004A4B4B"/>
    <w:rsid w:val="004A4C5B"/>
    <w:rsid w:val="004A4F63"/>
    <w:rsid w:val="004A5F2D"/>
    <w:rsid w:val="004A644B"/>
    <w:rsid w:val="004A727E"/>
    <w:rsid w:val="004B0C3D"/>
    <w:rsid w:val="004B1014"/>
    <w:rsid w:val="004B17B2"/>
    <w:rsid w:val="004B18D1"/>
    <w:rsid w:val="004B1A1C"/>
    <w:rsid w:val="004B1AF6"/>
    <w:rsid w:val="004B1E49"/>
    <w:rsid w:val="004B2072"/>
    <w:rsid w:val="004B2675"/>
    <w:rsid w:val="004B2755"/>
    <w:rsid w:val="004B2B15"/>
    <w:rsid w:val="004B3609"/>
    <w:rsid w:val="004B36EF"/>
    <w:rsid w:val="004B3765"/>
    <w:rsid w:val="004B3935"/>
    <w:rsid w:val="004B3A38"/>
    <w:rsid w:val="004B6D92"/>
    <w:rsid w:val="004B6FC7"/>
    <w:rsid w:val="004B796C"/>
    <w:rsid w:val="004B7B67"/>
    <w:rsid w:val="004B7C57"/>
    <w:rsid w:val="004B7F9B"/>
    <w:rsid w:val="004C0EF0"/>
    <w:rsid w:val="004C1459"/>
    <w:rsid w:val="004C1600"/>
    <w:rsid w:val="004C16FB"/>
    <w:rsid w:val="004C1EF3"/>
    <w:rsid w:val="004C2A24"/>
    <w:rsid w:val="004C2DF4"/>
    <w:rsid w:val="004C310E"/>
    <w:rsid w:val="004C3198"/>
    <w:rsid w:val="004C3B45"/>
    <w:rsid w:val="004C3BCE"/>
    <w:rsid w:val="004C3E74"/>
    <w:rsid w:val="004C56D6"/>
    <w:rsid w:val="004D011B"/>
    <w:rsid w:val="004D0383"/>
    <w:rsid w:val="004D07D2"/>
    <w:rsid w:val="004D0841"/>
    <w:rsid w:val="004D0EA7"/>
    <w:rsid w:val="004D1B49"/>
    <w:rsid w:val="004D2334"/>
    <w:rsid w:val="004D31F0"/>
    <w:rsid w:val="004D37B3"/>
    <w:rsid w:val="004D4089"/>
    <w:rsid w:val="004D440D"/>
    <w:rsid w:val="004D55DE"/>
    <w:rsid w:val="004D56EE"/>
    <w:rsid w:val="004D5A44"/>
    <w:rsid w:val="004D617A"/>
    <w:rsid w:val="004D781D"/>
    <w:rsid w:val="004E13ED"/>
    <w:rsid w:val="004E18A3"/>
    <w:rsid w:val="004E1D01"/>
    <w:rsid w:val="004E1F70"/>
    <w:rsid w:val="004E2371"/>
    <w:rsid w:val="004E28A3"/>
    <w:rsid w:val="004E2959"/>
    <w:rsid w:val="004E2D60"/>
    <w:rsid w:val="004E37D7"/>
    <w:rsid w:val="004E410A"/>
    <w:rsid w:val="004E435B"/>
    <w:rsid w:val="004E5442"/>
    <w:rsid w:val="004E5919"/>
    <w:rsid w:val="004E6949"/>
    <w:rsid w:val="004E784C"/>
    <w:rsid w:val="004F06B7"/>
    <w:rsid w:val="004F06F8"/>
    <w:rsid w:val="004F0AB4"/>
    <w:rsid w:val="004F0B54"/>
    <w:rsid w:val="004F0BE9"/>
    <w:rsid w:val="004F138F"/>
    <w:rsid w:val="004F1838"/>
    <w:rsid w:val="004F1BAB"/>
    <w:rsid w:val="004F3759"/>
    <w:rsid w:val="004F3B65"/>
    <w:rsid w:val="004F40D8"/>
    <w:rsid w:val="004F4AB6"/>
    <w:rsid w:val="004F4E3C"/>
    <w:rsid w:val="004F52D3"/>
    <w:rsid w:val="004F5555"/>
    <w:rsid w:val="004F5D42"/>
    <w:rsid w:val="004F6A46"/>
    <w:rsid w:val="004F6A74"/>
    <w:rsid w:val="004F6AB6"/>
    <w:rsid w:val="004F716E"/>
    <w:rsid w:val="00500C9B"/>
    <w:rsid w:val="0050186A"/>
    <w:rsid w:val="00502E39"/>
    <w:rsid w:val="0050341E"/>
    <w:rsid w:val="00503572"/>
    <w:rsid w:val="005038BE"/>
    <w:rsid w:val="00503D51"/>
    <w:rsid w:val="00504C0E"/>
    <w:rsid w:val="00504C35"/>
    <w:rsid w:val="00504C9F"/>
    <w:rsid w:val="00504F11"/>
    <w:rsid w:val="00504FAF"/>
    <w:rsid w:val="005050C9"/>
    <w:rsid w:val="00506D90"/>
    <w:rsid w:val="00507B42"/>
    <w:rsid w:val="005110E7"/>
    <w:rsid w:val="0051146C"/>
    <w:rsid w:val="0051353B"/>
    <w:rsid w:val="00513DB9"/>
    <w:rsid w:val="005141A8"/>
    <w:rsid w:val="00514251"/>
    <w:rsid w:val="0051446F"/>
    <w:rsid w:val="005145A4"/>
    <w:rsid w:val="00514940"/>
    <w:rsid w:val="00514BD7"/>
    <w:rsid w:val="00515B98"/>
    <w:rsid w:val="00516829"/>
    <w:rsid w:val="005168B6"/>
    <w:rsid w:val="00516A1F"/>
    <w:rsid w:val="00516FD7"/>
    <w:rsid w:val="005174DA"/>
    <w:rsid w:val="00517699"/>
    <w:rsid w:val="00520295"/>
    <w:rsid w:val="0052060B"/>
    <w:rsid w:val="00520CF5"/>
    <w:rsid w:val="00521E57"/>
    <w:rsid w:val="00522675"/>
    <w:rsid w:val="00523528"/>
    <w:rsid w:val="00523DDA"/>
    <w:rsid w:val="00525085"/>
    <w:rsid w:val="005251D0"/>
    <w:rsid w:val="00525912"/>
    <w:rsid w:val="00525D79"/>
    <w:rsid w:val="00526B4E"/>
    <w:rsid w:val="00526B68"/>
    <w:rsid w:val="00527665"/>
    <w:rsid w:val="005277FA"/>
    <w:rsid w:val="00530AD2"/>
    <w:rsid w:val="00531542"/>
    <w:rsid w:val="00531EEF"/>
    <w:rsid w:val="00533137"/>
    <w:rsid w:val="00533A46"/>
    <w:rsid w:val="00533AC6"/>
    <w:rsid w:val="00535D9A"/>
    <w:rsid w:val="005361A4"/>
    <w:rsid w:val="00537161"/>
    <w:rsid w:val="00537190"/>
    <w:rsid w:val="00537261"/>
    <w:rsid w:val="00537324"/>
    <w:rsid w:val="005373AA"/>
    <w:rsid w:val="00537CEB"/>
    <w:rsid w:val="00537FA2"/>
    <w:rsid w:val="00540231"/>
    <w:rsid w:val="005406B5"/>
    <w:rsid w:val="00541593"/>
    <w:rsid w:val="0054188D"/>
    <w:rsid w:val="005418D9"/>
    <w:rsid w:val="0054200F"/>
    <w:rsid w:val="00542897"/>
    <w:rsid w:val="00542E05"/>
    <w:rsid w:val="00543467"/>
    <w:rsid w:val="0054448B"/>
    <w:rsid w:val="0054579A"/>
    <w:rsid w:val="00545F0B"/>
    <w:rsid w:val="00545FF0"/>
    <w:rsid w:val="005460B0"/>
    <w:rsid w:val="005476C7"/>
    <w:rsid w:val="0055034C"/>
    <w:rsid w:val="00550544"/>
    <w:rsid w:val="00550D28"/>
    <w:rsid w:val="00550DE1"/>
    <w:rsid w:val="00551432"/>
    <w:rsid w:val="00551B71"/>
    <w:rsid w:val="00551DA4"/>
    <w:rsid w:val="0055260F"/>
    <w:rsid w:val="00552922"/>
    <w:rsid w:val="00552C5F"/>
    <w:rsid w:val="00552E41"/>
    <w:rsid w:val="00553077"/>
    <w:rsid w:val="00553113"/>
    <w:rsid w:val="00553171"/>
    <w:rsid w:val="00553C1A"/>
    <w:rsid w:val="00553F30"/>
    <w:rsid w:val="005541BB"/>
    <w:rsid w:val="0055431A"/>
    <w:rsid w:val="00554911"/>
    <w:rsid w:val="00555009"/>
    <w:rsid w:val="0055530A"/>
    <w:rsid w:val="00555EDF"/>
    <w:rsid w:val="0055601E"/>
    <w:rsid w:val="0055683A"/>
    <w:rsid w:val="005569A2"/>
    <w:rsid w:val="00556AA4"/>
    <w:rsid w:val="005577A3"/>
    <w:rsid w:val="00557826"/>
    <w:rsid w:val="005579F7"/>
    <w:rsid w:val="00560389"/>
    <w:rsid w:val="00560DE4"/>
    <w:rsid w:val="005622CE"/>
    <w:rsid w:val="00563437"/>
    <w:rsid w:val="00564ECD"/>
    <w:rsid w:val="0056523F"/>
    <w:rsid w:val="00565E66"/>
    <w:rsid w:val="00565FC6"/>
    <w:rsid w:val="005660A7"/>
    <w:rsid w:val="005668F9"/>
    <w:rsid w:val="00566A75"/>
    <w:rsid w:val="00566A81"/>
    <w:rsid w:val="00566C9A"/>
    <w:rsid w:val="005707BF"/>
    <w:rsid w:val="00570D67"/>
    <w:rsid w:val="0057149A"/>
    <w:rsid w:val="005717CB"/>
    <w:rsid w:val="005720AC"/>
    <w:rsid w:val="005721B7"/>
    <w:rsid w:val="0057355C"/>
    <w:rsid w:val="00573EDA"/>
    <w:rsid w:val="00573F52"/>
    <w:rsid w:val="005741EA"/>
    <w:rsid w:val="00574562"/>
    <w:rsid w:val="005750EA"/>
    <w:rsid w:val="00575748"/>
    <w:rsid w:val="00575C85"/>
    <w:rsid w:val="00576493"/>
    <w:rsid w:val="00576DA3"/>
    <w:rsid w:val="00577585"/>
    <w:rsid w:val="00577E70"/>
    <w:rsid w:val="00580242"/>
    <w:rsid w:val="005811BB"/>
    <w:rsid w:val="00581254"/>
    <w:rsid w:val="005817D2"/>
    <w:rsid w:val="005818C8"/>
    <w:rsid w:val="00581AF0"/>
    <w:rsid w:val="00582236"/>
    <w:rsid w:val="005828B3"/>
    <w:rsid w:val="00582A6A"/>
    <w:rsid w:val="00583660"/>
    <w:rsid w:val="005837D1"/>
    <w:rsid w:val="005852AF"/>
    <w:rsid w:val="00585C98"/>
    <w:rsid w:val="00585D27"/>
    <w:rsid w:val="00585FA4"/>
    <w:rsid w:val="00585FC2"/>
    <w:rsid w:val="00587248"/>
    <w:rsid w:val="00587DDE"/>
    <w:rsid w:val="00590518"/>
    <w:rsid w:val="005912D7"/>
    <w:rsid w:val="00591AC5"/>
    <w:rsid w:val="00591C63"/>
    <w:rsid w:val="00591EF5"/>
    <w:rsid w:val="0059255E"/>
    <w:rsid w:val="0059397C"/>
    <w:rsid w:val="00593D9D"/>
    <w:rsid w:val="0059432D"/>
    <w:rsid w:val="00595555"/>
    <w:rsid w:val="00595743"/>
    <w:rsid w:val="00595ABF"/>
    <w:rsid w:val="00597326"/>
    <w:rsid w:val="005977A3"/>
    <w:rsid w:val="005977BC"/>
    <w:rsid w:val="00597B0B"/>
    <w:rsid w:val="00597B1F"/>
    <w:rsid w:val="005A0136"/>
    <w:rsid w:val="005A019A"/>
    <w:rsid w:val="005A0270"/>
    <w:rsid w:val="005A04A3"/>
    <w:rsid w:val="005A0774"/>
    <w:rsid w:val="005A09F7"/>
    <w:rsid w:val="005A103A"/>
    <w:rsid w:val="005A1516"/>
    <w:rsid w:val="005A18E7"/>
    <w:rsid w:val="005A1A3E"/>
    <w:rsid w:val="005A2578"/>
    <w:rsid w:val="005A31D0"/>
    <w:rsid w:val="005A3274"/>
    <w:rsid w:val="005A4199"/>
    <w:rsid w:val="005A4B5E"/>
    <w:rsid w:val="005A4FA9"/>
    <w:rsid w:val="005A5432"/>
    <w:rsid w:val="005A5B6E"/>
    <w:rsid w:val="005A654A"/>
    <w:rsid w:val="005A68F4"/>
    <w:rsid w:val="005A6C6F"/>
    <w:rsid w:val="005A6DAD"/>
    <w:rsid w:val="005A6ED4"/>
    <w:rsid w:val="005A754B"/>
    <w:rsid w:val="005A7AA1"/>
    <w:rsid w:val="005A7BA2"/>
    <w:rsid w:val="005B04AA"/>
    <w:rsid w:val="005B0AA7"/>
    <w:rsid w:val="005B1FF7"/>
    <w:rsid w:val="005B223B"/>
    <w:rsid w:val="005B3034"/>
    <w:rsid w:val="005B3252"/>
    <w:rsid w:val="005B3F85"/>
    <w:rsid w:val="005B425A"/>
    <w:rsid w:val="005B4A81"/>
    <w:rsid w:val="005B4CCC"/>
    <w:rsid w:val="005B4E19"/>
    <w:rsid w:val="005B603A"/>
    <w:rsid w:val="005B6244"/>
    <w:rsid w:val="005B6291"/>
    <w:rsid w:val="005B75E3"/>
    <w:rsid w:val="005C0A3E"/>
    <w:rsid w:val="005C0C1C"/>
    <w:rsid w:val="005C1CA5"/>
    <w:rsid w:val="005C25CB"/>
    <w:rsid w:val="005C5477"/>
    <w:rsid w:val="005C56C5"/>
    <w:rsid w:val="005C576E"/>
    <w:rsid w:val="005C5EC6"/>
    <w:rsid w:val="005C61FF"/>
    <w:rsid w:val="005C6516"/>
    <w:rsid w:val="005C6704"/>
    <w:rsid w:val="005D033A"/>
    <w:rsid w:val="005D05F1"/>
    <w:rsid w:val="005D0781"/>
    <w:rsid w:val="005D091F"/>
    <w:rsid w:val="005D29A1"/>
    <w:rsid w:val="005D325B"/>
    <w:rsid w:val="005D3265"/>
    <w:rsid w:val="005D3550"/>
    <w:rsid w:val="005D3BC6"/>
    <w:rsid w:val="005D42C1"/>
    <w:rsid w:val="005D4CFF"/>
    <w:rsid w:val="005D4FAC"/>
    <w:rsid w:val="005D5A82"/>
    <w:rsid w:val="005D67DF"/>
    <w:rsid w:val="005D68D8"/>
    <w:rsid w:val="005D6C04"/>
    <w:rsid w:val="005D6DA5"/>
    <w:rsid w:val="005D71DE"/>
    <w:rsid w:val="005D7700"/>
    <w:rsid w:val="005D7A8C"/>
    <w:rsid w:val="005D7BCD"/>
    <w:rsid w:val="005E0234"/>
    <w:rsid w:val="005E0C56"/>
    <w:rsid w:val="005E16B3"/>
    <w:rsid w:val="005E1B80"/>
    <w:rsid w:val="005E1C40"/>
    <w:rsid w:val="005E232F"/>
    <w:rsid w:val="005E23F3"/>
    <w:rsid w:val="005E2A1F"/>
    <w:rsid w:val="005E2BC0"/>
    <w:rsid w:val="005E301F"/>
    <w:rsid w:val="005E33BD"/>
    <w:rsid w:val="005E33E5"/>
    <w:rsid w:val="005E3426"/>
    <w:rsid w:val="005E3453"/>
    <w:rsid w:val="005E3668"/>
    <w:rsid w:val="005E3CEA"/>
    <w:rsid w:val="005E4371"/>
    <w:rsid w:val="005E4EBD"/>
    <w:rsid w:val="005E5346"/>
    <w:rsid w:val="005E5E8A"/>
    <w:rsid w:val="005E702A"/>
    <w:rsid w:val="005E7FAB"/>
    <w:rsid w:val="005F0EC8"/>
    <w:rsid w:val="005F1210"/>
    <w:rsid w:val="005F1783"/>
    <w:rsid w:val="005F1D65"/>
    <w:rsid w:val="005F21CD"/>
    <w:rsid w:val="005F2A41"/>
    <w:rsid w:val="005F2E09"/>
    <w:rsid w:val="005F4030"/>
    <w:rsid w:val="005F4C12"/>
    <w:rsid w:val="005F54D1"/>
    <w:rsid w:val="005F5D4E"/>
    <w:rsid w:val="005F6017"/>
    <w:rsid w:val="005F6AC7"/>
    <w:rsid w:val="005F7444"/>
    <w:rsid w:val="005F74B8"/>
    <w:rsid w:val="005F7B35"/>
    <w:rsid w:val="005F7E80"/>
    <w:rsid w:val="00601DD0"/>
    <w:rsid w:val="00601DE9"/>
    <w:rsid w:val="00601E10"/>
    <w:rsid w:val="00602627"/>
    <w:rsid w:val="00602700"/>
    <w:rsid w:val="00602B07"/>
    <w:rsid w:val="00602D45"/>
    <w:rsid w:val="00602D6B"/>
    <w:rsid w:val="00602FC7"/>
    <w:rsid w:val="006031C4"/>
    <w:rsid w:val="006031F9"/>
    <w:rsid w:val="006036B2"/>
    <w:rsid w:val="006048C8"/>
    <w:rsid w:val="00604A12"/>
    <w:rsid w:val="00604A38"/>
    <w:rsid w:val="00604BDA"/>
    <w:rsid w:val="006050C0"/>
    <w:rsid w:val="006053DC"/>
    <w:rsid w:val="006059D7"/>
    <w:rsid w:val="00607802"/>
    <w:rsid w:val="00607D89"/>
    <w:rsid w:val="006104F3"/>
    <w:rsid w:val="006105C7"/>
    <w:rsid w:val="00610970"/>
    <w:rsid w:val="00610A9C"/>
    <w:rsid w:val="00610CBA"/>
    <w:rsid w:val="006110A7"/>
    <w:rsid w:val="00611A70"/>
    <w:rsid w:val="00611E9A"/>
    <w:rsid w:val="00611F4F"/>
    <w:rsid w:val="00612415"/>
    <w:rsid w:val="006132A3"/>
    <w:rsid w:val="006132EC"/>
    <w:rsid w:val="006133A0"/>
    <w:rsid w:val="006134D3"/>
    <w:rsid w:val="0061352D"/>
    <w:rsid w:val="006136C3"/>
    <w:rsid w:val="00613CE7"/>
    <w:rsid w:val="0061442F"/>
    <w:rsid w:val="00614D30"/>
    <w:rsid w:val="006150EB"/>
    <w:rsid w:val="006153E9"/>
    <w:rsid w:val="006166A2"/>
    <w:rsid w:val="006167B8"/>
    <w:rsid w:val="006169B0"/>
    <w:rsid w:val="00616DF5"/>
    <w:rsid w:val="00617308"/>
    <w:rsid w:val="00620571"/>
    <w:rsid w:val="00620715"/>
    <w:rsid w:val="00620B4C"/>
    <w:rsid w:val="00620FEC"/>
    <w:rsid w:val="00621E46"/>
    <w:rsid w:val="0062289A"/>
    <w:rsid w:val="00622AF3"/>
    <w:rsid w:val="00622FCB"/>
    <w:rsid w:val="006236BF"/>
    <w:rsid w:val="00623990"/>
    <w:rsid w:val="00623DC6"/>
    <w:rsid w:val="006249C0"/>
    <w:rsid w:val="00624E62"/>
    <w:rsid w:val="00624F3B"/>
    <w:rsid w:val="00625AAE"/>
    <w:rsid w:val="00625C78"/>
    <w:rsid w:val="00625E62"/>
    <w:rsid w:val="00626102"/>
    <w:rsid w:val="0062647A"/>
    <w:rsid w:val="00626B11"/>
    <w:rsid w:val="00630F3D"/>
    <w:rsid w:val="006314BD"/>
    <w:rsid w:val="006329C3"/>
    <w:rsid w:val="00632BF6"/>
    <w:rsid w:val="00634909"/>
    <w:rsid w:val="00634FC6"/>
    <w:rsid w:val="006357E3"/>
    <w:rsid w:val="006359B4"/>
    <w:rsid w:val="00635EFE"/>
    <w:rsid w:val="006371FD"/>
    <w:rsid w:val="00637680"/>
    <w:rsid w:val="00640799"/>
    <w:rsid w:val="00641BFC"/>
    <w:rsid w:val="00641F27"/>
    <w:rsid w:val="00642020"/>
    <w:rsid w:val="00642201"/>
    <w:rsid w:val="006425AB"/>
    <w:rsid w:val="0064316F"/>
    <w:rsid w:val="006432C5"/>
    <w:rsid w:val="006434B7"/>
    <w:rsid w:val="00644056"/>
    <w:rsid w:val="00644A18"/>
    <w:rsid w:val="00644A83"/>
    <w:rsid w:val="0064557F"/>
    <w:rsid w:val="00645DFB"/>
    <w:rsid w:val="0064645F"/>
    <w:rsid w:val="00646C4A"/>
    <w:rsid w:val="0064776A"/>
    <w:rsid w:val="00650D03"/>
    <w:rsid w:val="00651091"/>
    <w:rsid w:val="006517AE"/>
    <w:rsid w:val="006517CE"/>
    <w:rsid w:val="00651D2C"/>
    <w:rsid w:val="00651E61"/>
    <w:rsid w:val="006525ED"/>
    <w:rsid w:val="006527FB"/>
    <w:rsid w:val="00652D44"/>
    <w:rsid w:val="0065427A"/>
    <w:rsid w:val="006548CE"/>
    <w:rsid w:val="00654EB1"/>
    <w:rsid w:val="00655435"/>
    <w:rsid w:val="00655D4A"/>
    <w:rsid w:val="00655D67"/>
    <w:rsid w:val="00655D74"/>
    <w:rsid w:val="00657C6E"/>
    <w:rsid w:val="00657D6E"/>
    <w:rsid w:val="00657FCD"/>
    <w:rsid w:val="00660DE8"/>
    <w:rsid w:val="00661C37"/>
    <w:rsid w:val="0066255E"/>
    <w:rsid w:val="0066289F"/>
    <w:rsid w:val="0066389B"/>
    <w:rsid w:val="006643F1"/>
    <w:rsid w:val="00664A05"/>
    <w:rsid w:val="00665B9B"/>
    <w:rsid w:val="00665FE9"/>
    <w:rsid w:val="00666695"/>
    <w:rsid w:val="006719D5"/>
    <w:rsid w:val="006723F0"/>
    <w:rsid w:val="0067240C"/>
    <w:rsid w:val="00673559"/>
    <w:rsid w:val="006736A4"/>
    <w:rsid w:val="006740C5"/>
    <w:rsid w:val="006744FB"/>
    <w:rsid w:val="00676DC6"/>
    <w:rsid w:val="0067722D"/>
    <w:rsid w:val="006776CE"/>
    <w:rsid w:val="00677869"/>
    <w:rsid w:val="00677968"/>
    <w:rsid w:val="00677B0F"/>
    <w:rsid w:val="006802FD"/>
    <w:rsid w:val="00680960"/>
    <w:rsid w:val="006816A1"/>
    <w:rsid w:val="0068215A"/>
    <w:rsid w:val="00683722"/>
    <w:rsid w:val="00683880"/>
    <w:rsid w:val="00684CBC"/>
    <w:rsid w:val="0068541B"/>
    <w:rsid w:val="0068635A"/>
    <w:rsid w:val="0068670D"/>
    <w:rsid w:val="00686FF0"/>
    <w:rsid w:val="006872DE"/>
    <w:rsid w:val="0069042C"/>
    <w:rsid w:val="006906DA"/>
    <w:rsid w:val="00691DF3"/>
    <w:rsid w:val="00692BDA"/>
    <w:rsid w:val="00693720"/>
    <w:rsid w:val="006942D0"/>
    <w:rsid w:val="006943BA"/>
    <w:rsid w:val="00694520"/>
    <w:rsid w:val="006946A3"/>
    <w:rsid w:val="0069541D"/>
    <w:rsid w:val="00695E82"/>
    <w:rsid w:val="0069602D"/>
    <w:rsid w:val="00696C4E"/>
    <w:rsid w:val="006A02A8"/>
    <w:rsid w:val="006A02B7"/>
    <w:rsid w:val="006A0B04"/>
    <w:rsid w:val="006A107C"/>
    <w:rsid w:val="006A13D0"/>
    <w:rsid w:val="006A1949"/>
    <w:rsid w:val="006A1C64"/>
    <w:rsid w:val="006A2E03"/>
    <w:rsid w:val="006A3C2F"/>
    <w:rsid w:val="006A3D1F"/>
    <w:rsid w:val="006A4029"/>
    <w:rsid w:val="006A4BFD"/>
    <w:rsid w:val="006A61C8"/>
    <w:rsid w:val="006A683C"/>
    <w:rsid w:val="006A6B3A"/>
    <w:rsid w:val="006B01BB"/>
    <w:rsid w:val="006B0FBE"/>
    <w:rsid w:val="006B23E1"/>
    <w:rsid w:val="006B3E87"/>
    <w:rsid w:val="006B3F87"/>
    <w:rsid w:val="006B40AC"/>
    <w:rsid w:val="006B4C81"/>
    <w:rsid w:val="006B4E04"/>
    <w:rsid w:val="006B571E"/>
    <w:rsid w:val="006B5A51"/>
    <w:rsid w:val="006B60A8"/>
    <w:rsid w:val="006B64B7"/>
    <w:rsid w:val="006B655A"/>
    <w:rsid w:val="006B65DE"/>
    <w:rsid w:val="006B7217"/>
    <w:rsid w:val="006B77BE"/>
    <w:rsid w:val="006B7E9D"/>
    <w:rsid w:val="006C00A2"/>
    <w:rsid w:val="006C0103"/>
    <w:rsid w:val="006C05EC"/>
    <w:rsid w:val="006C08ED"/>
    <w:rsid w:val="006C0E11"/>
    <w:rsid w:val="006C1A1F"/>
    <w:rsid w:val="006C2A31"/>
    <w:rsid w:val="006C2A70"/>
    <w:rsid w:val="006C3556"/>
    <w:rsid w:val="006C3C29"/>
    <w:rsid w:val="006C3D44"/>
    <w:rsid w:val="006C4456"/>
    <w:rsid w:val="006C44E6"/>
    <w:rsid w:val="006C4B8D"/>
    <w:rsid w:val="006C4E78"/>
    <w:rsid w:val="006C554A"/>
    <w:rsid w:val="006C5D22"/>
    <w:rsid w:val="006C6672"/>
    <w:rsid w:val="006D01CB"/>
    <w:rsid w:val="006D023B"/>
    <w:rsid w:val="006D0BDC"/>
    <w:rsid w:val="006D0BFA"/>
    <w:rsid w:val="006D0CE0"/>
    <w:rsid w:val="006D2296"/>
    <w:rsid w:val="006D2F7F"/>
    <w:rsid w:val="006D304E"/>
    <w:rsid w:val="006D3059"/>
    <w:rsid w:val="006D3CE8"/>
    <w:rsid w:val="006D42CC"/>
    <w:rsid w:val="006D4B56"/>
    <w:rsid w:val="006D4D39"/>
    <w:rsid w:val="006D4FE7"/>
    <w:rsid w:val="006D50F5"/>
    <w:rsid w:val="006D5E64"/>
    <w:rsid w:val="006D6082"/>
    <w:rsid w:val="006D6257"/>
    <w:rsid w:val="006D692E"/>
    <w:rsid w:val="006D7572"/>
    <w:rsid w:val="006D79DA"/>
    <w:rsid w:val="006D7A70"/>
    <w:rsid w:val="006E0D30"/>
    <w:rsid w:val="006E0F5C"/>
    <w:rsid w:val="006E25E6"/>
    <w:rsid w:val="006E30D0"/>
    <w:rsid w:val="006E33E1"/>
    <w:rsid w:val="006E3A8D"/>
    <w:rsid w:val="006E3B9F"/>
    <w:rsid w:val="006E41E3"/>
    <w:rsid w:val="006E58F1"/>
    <w:rsid w:val="006E65E0"/>
    <w:rsid w:val="006E6BC0"/>
    <w:rsid w:val="006E6CD3"/>
    <w:rsid w:val="006F094E"/>
    <w:rsid w:val="006F0A8B"/>
    <w:rsid w:val="006F0CD3"/>
    <w:rsid w:val="006F12D0"/>
    <w:rsid w:val="006F1BD9"/>
    <w:rsid w:val="006F216D"/>
    <w:rsid w:val="006F3418"/>
    <w:rsid w:val="006F3972"/>
    <w:rsid w:val="006F3C1F"/>
    <w:rsid w:val="006F3E1D"/>
    <w:rsid w:val="006F40F3"/>
    <w:rsid w:val="006F43F2"/>
    <w:rsid w:val="006F4C54"/>
    <w:rsid w:val="006F5CEE"/>
    <w:rsid w:val="006F5DB2"/>
    <w:rsid w:val="006F604D"/>
    <w:rsid w:val="006F6543"/>
    <w:rsid w:val="006F6B8A"/>
    <w:rsid w:val="006F7705"/>
    <w:rsid w:val="00700432"/>
    <w:rsid w:val="007008F5"/>
    <w:rsid w:val="00700E9B"/>
    <w:rsid w:val="00701F24"/>
    <w:rsid w:val="00702ABD"/>
    <w:rsid w:val="00702C25"/>
    <w:rsid w:val="00703ACA"/>
    <w:rsid w:val="00703D83"/>
    <w:rsid w:val="007043C4"/>
    <w:rsid w:val="007049E1"/>
    <w:rsid w:val="00704C73"/>
    <w:rsid w:val="00705925"/>
    <w:rsid w:val="0070599A"/>
    <w:rsid w:val="007067F2"/>
    <w:rsid w:val="00706B2B"/>
    <w:rsid w:val="007070D4"/>
    <w:rsid w:val="0070720A"/>
    <w:rsid w:val="00707700"/>
    <w:rsid w:val="00710EA3"/>
    <w:rsid w:val="007110CB"/>
    <w:rsid w:val="00711C02"/>
    <w:rsid w:val="00712267"/>
    <w:rsid w:val="00712677"/>
    <w:rsid w:val="0071295F"/>
    <w:rsid w:val="00712F8B"/>
    <w:rsid w:val="00713505"/>
    <w:rsid w:val="00713CAC"/>
    <w:rsid w:val="00714ACA"/>
    <w:rsid w:val="00714C95"/>
    <w:rsid w:val="00715146"/>
    <w:rsid w:val="00715324"/>
    <w:rsid w:val="0071566F"/>
    <w:rsid w:val="00716068"/>
    <w:rsid w:val="00716653"/>
    <w:rsid w:val="00717953"/>
    <w:rsid w:val="00717AE3"/>
    <w:rsid w:val="00720D6F"/>
    <w:rsid w:val="00720D8E"/>
    <w:rsid w:val="00720D93"/>
    <w:rsid w:val="007214A1"/>
    <w:rsid w:val="00721B29"/>
    <w:rsid w:val="00721D2A"/>
    <w:rsid w:val="00722319"/>
    <w:rsid w:val="00722872"/>
    <w:rsid w:val="0072297F"/>
    <w:rsid w:val="00722CF8"/>
    <w:rsid w:val="00722F1E"/>
    <w:rsid w:val="00723A42"/>
    <w:rsid w:val="00724D4A"/>
    <w:rsid w:val="0072645B"/>
    <w:rsid w:val="00726F8F"/>
    <w:rsid w:val="007304F0"/>
    <w:rsid w:val="00730C6D"/>
    <w:rsid w:val="00730C70"/>
    <w:rsid w:val="00732360"/>
    <w:rsid w:val="007323D5"/>
    <w:rsid w:val="00733496"/>
    <w:rsid w:val="00733607"/>
    <w:rsid w:val="00734017"/>
    <w:rsid w:val="00734536"/>
    <w:rsid w:val="00735E33"/>
    <w:rsid w:val="007370ED"/>
    <w:rsid w:val="00737883"/>
    <w:rsid w:val="00737A07"/>
    <w:rsid w:val="00737E4D"/>
    <w:rsid w:val="007404DC"/>
    <w:rsid w:val="00741663"/>
    <w:rsid w:val="00741B8E"/>
    <w:rsid w:val="00741E3F"/>
    <w:rsid w:val="00742953"/>
    <w:rsid w:val="00742B0C"/>
    <w:rsid w:val="0074357F"/>
    <w:rsid w:val="00744151"/>
    <w:rsid w:val="0074448A"/>
    <w:rsid w:val="00744DD3"/>
    <w:rsid w:val="00745570"/>
    <w:rsid w:val="00745906"/>
    <w:rsid w:val="0074637D"/>
    <w:rsid w:val="00746599"/>
    <w:rsid w:val="007473F6"/>
    <w:rsid w:val="0074754B"/>
    <w:rsid w:val="007475DE"/>
    <w:rsid w:val="00750B93"/>
    <w:rsid w:val="00750E65"/>
    <w:rsid w:val="007511DD"/>
    <w:rsid w:val="00751B22"/>
    <w:rsid w:val="007520F1"/>
    <w:rsid w:val="00752988"/>
    <w:rsid w:val="00753F8E"/>
    <w:rsid w:val="007542E9"/>
    <w:rsid w:val="00754329"/>
    <w:rsid w:val="0075449A"/>
    <w:rsid w:val="00754546"/>
    <w:rsid w:val="00754797"/>
    <w:rsid w:val="00754DB8"/>
    <w:rsid w:val="00755074"/>
    <w:rsid w:val="007554BD"/>
    <w:rsid w:val="007556EA"/>
    <w:rsid w:val="007558B2"/>
    <w:rsid w:val="00755A63"/>
    <w:rsid w:val="00755C5B"/>
    <w:rsid w:val="00755C6D"/>
    <w:rsid w:val="00755C80"/>
    <w:rsid w:val="00755E14"/>
    <w:rsid w:val="00756E96"/>
    <w:rsid w:val="0075737D"/>
    <w:rsid w:val="0075795E"/>
    <w:rsid w:val="00757BA8"/>
    <w:rsid w:val="007604EB"/>
    <w:rsid w:val="00760FA3"/>
    <w:rsid w:val="00760FEB"/>
    <w:rsid w:val="007617B4"/>
    <w:rsid w:val="007622D5"/>
    <w:rsid w:val="007632FC"/>
    <w:rsid w:val="00763B38"/>
    <w:rsid w:val="00764DB2"/>
    <w:rsid w:val="00766675"/>
    <w:rsid w:val="00767FC8"/>
    <w:rsid w:val="00770137"/>
    <w:rsid w:val="007706CD"/>
    <w:rsid w:val="007711A0"/>
    <w:rsid w:val="0077146F"/>
    <w:rsid w:val="00772454"/>
    <w:rsid w:val="00772A44"/>
    <w:rsid w:val="00772DD6"/>
    <w:rsid w:val="00773143"/>
    <w:rsid w:val="00773A10"/>
    <w:rsid w:val="00773E2B"/>
    <w:rsid w:val="00773EB3"/>
    <w:rsid w:val="00774914"/>
    <w:rsid w:val="00774BDE"/>
    <w:rsid w:val="00774C3D"/>
    <w:rsid w:val="00774DDA"/>
    <w:rsid w:val="00774FF2"/>
    <w:rsid w:val="00775BBB"/>
    <w:rsid w:val="0077642A"/>
    <w:rsid w:val="00780B44"/>
    <w:rsid w:val="00780C6B"/>
    <w:rsid w:val="00782A74"/>
    <w:rsid w:val="00782FEC"/>
    <w:rsid w:val="00783082"/>
    <w:rsid w:val="007830F7"/>
    <w:rsid w:val="0078395E"/>
    <w:rsid w:val="00784937"/>
    <w:rsid w:val="007850EB"/>
    <w:rsid w:val="00786901"/>
    <w:rsid w:val="0078708F"/>
    <w:rsid w:val="00787135"/>
    <w:rsid w:val="00790931"/>
    <w:rsid w:val="007909E5"/>
    <w:rsid w:val="00791214"/>
    <w:rsid w:val="00791D4E"/>
    <w:rsid w:val="00791F7F"/>
    <w:rsid w:val="0079235B"/>
    <w:rsid w:val="007926C2"/>
    <w:rsid w:val="00793033"/>
    <w:rsid w:val="0079325A"/>
    <w:rsid w:val="0079361C"/>
    <w:rsid w:val="00793C4A"/>
    <w:rsid w:val="007948D1"/>
    <w:rsid w:val="00795461"/>
    <w:rsid w:val="00796382"/>
    <w:rsid w:val="007977F1"/>
    <w:rsid w:val="00797E54"/>
    <w:rsid w:val="007A005A"/>
    <w:rsid w:val="007A0653"/>
    <w:rsid w:val="007A0664"/>
    <w:rsid w:val="007A1646"/>
    <w:rsid w:val="007A22E6"/>
    <w:rsid w:val="007A2A21"/>
    <w:rsid w:val="007A349E"/>
    <w:rsid w:val="007A387A"/>
    <w:rsid w:val="007A4502"/>
    <w:rsid w:val="007A45B7"/>
    <w:rsid w:val="007A46F5"/>
    <w:rsid w:val="007A4727"/>
    <w:rsid w:val="007A54EB"/>
    <w:rsid w:val="007A5629"/>
    <w:rsid w:val="007A58C3"/>
    <w:rsid w:val="007A5AF7"/>
    <w:rsid w:val="007A5D80"/>
    <w:rsid w:val="007A5E13"/>
    <w:rsid w:val="007A5EAE"/>
    <w:rsid w:val="007A650C"/>
    <w:rsid w:val="007A6AA6"/>
    <w:rsid w:val="007A6C7D"/>
    <w:rsid w:val="007A737A"/>
    <w:rsid w:val="007A78F7"/>
    <w:rsid w:val="007B09F8"/>
    <w:rsid w:val="007B14D2"/>
    <w:rsid w:val="007B1D6D"/>
    <w:rsid w:val="007B1F1E"/>
    <w:rsid w:val="007B2F3D"/>
    <w:rsid w:val="007B3902"/>
    <w:rsid w:val="007B3B7D"/>
    <w:rsid w:val="007B3D11"/>
    <w:rsid w:val="007B422A"/>
    <w:rsid w:val="007B4BEC"/>
    <w:rsid w:val="007B4C01"/>
    <w:rsid w:val="007B5C03"/>
    <w:rsid w:val="007B5D17"/>
    <w:rsid w:val="007B6CBE"/>
    <w:rsid w:val="007B6DEC"/>
    <w:rsid w:val="007B790C"/>
    <w:rsid w:val="007B7A61"/>
    <w:rsid w:val="007B7B04"/>
    <w:rsid w:val="007B7CE0"/>
    <w:rsid w:val="007C02E8"/>
    <w:rsid w:val="007C03DF"/>
    <w:rsid w:val="007C040B"/>
    <w:rsid w:val="007C1800"/>
    <w:rsid w:val="007C1B91"/>
    <w:rsid w:val="007C252A"/>
    <w:rsid w:val="007C277B"/>
    <w:rsid w:val="007C2992"/>
    <w:rsid w:val="007C2B23"/>
    <w:rsid w:val="007C2BD0"/>
    <w:rsid w:val="007C36DD"/>
    <w:rsid w:val="007C37E0"/>
    <w:rsid w:val="007C3D95"/>
    <w:rsid w:val="007C4245"/>
    <w:rsid w:val="007C4305"/>
    <w:rsid w:val="007C5381"/>
    <w:rsid w:val="007C558D"/>
    <w:rsid w:val="007C5A2A"/>
    <w:rsid w:val="007C6486"/>
    <w:rsid w:val="007C705C"/>
    <w:rsid w:val="007D091D"/>
    <w:rsid w:val="007D114F"/>
    <w:rsid w:val="007D1747"/>
    <w:rsid w:val="007D2464"/>
    <w:rsid w:val="007D251E"/>
    <w:rsid w:val="007D25A4"/>
    <w:rsid w:val="007D2B96"/>
    <w:rsid w:val="007D4169"/>
    <w:rsid w:val="007D4D7B"/>
    <w:rsid w:val="007D5739"/>
    <w:rsid w:val="007D65B2"/>
    <w:rsid w:val="007D6D09"/>
    <w:rsid w:val="007D75C0"/>
    <w:rsid w:val="007D7B6D"/>
    <w:rsid w:val="007E13C1"/>
    <w:rsid w:val="007E1959"/>
    <w:rsid w:val="007E1C70"/>
    <w:rsid w:val="007E251A"/>
    <w:rsid w:val="007E2C4D"/>
    <w:rsid w:val="007E3AB5"/>
    <w:rsid w:val="007E3C14"/>
    <w:rsid w:val="007E4879"/>
    <w:rsid w:val="007E64C7"/>
    <w:rsid w:val="007E7743"/>
    <w:rsid w:val="007E780D"/>
    <w:rsid w:val="007F0555"/>
    <w:rsid w:val="007F05F9"/>
    <w:rsid w:val="007F0903"/>
    <w:rsid w:val="007F0A47"/>
    <w:rsid w:val="007F146D"/>
    <w:rsid w:val="007F1EAA"/>
    <w:rsid w:val="007F2677"/>
    <w:rsid w:val="007F587C"/>
    <w:rsid w:val="007F5D3F"/>
    <w:rsid w:val="007F659E"/>
    <w:rsid w:val="007F674A"/>
    <w:rsid w:val="007F7BF2"/>
    <w:rsid w:val="008000A0"/>
    <w:rsid w:val="0080017A"/>
    <w:rsid w:val="0080024C"/>
    <w:rsid w:val="00800F91"/>
    <w:rsid w:val="008016E9"/>
    <w:rsid w:val="008019AF"/>
    <w:rsid w:val="008021C6"/>
    <w:rsid w:val="0080331E"/>
    <w:rsid w:val="00803343"/>
    <w:rsid w:val="008037D7"/>
    <w:rsid w:val="00803CB2"/>
    <w:rsid w:val="00803E0A"/>
    <w:rsid w:val="00804103"/>
    <w:rsid w:val="008047A2"/>
    <w:rsid w:val="00806299"/>
    <w:rsid w:val="008063E3"/>
    <w:rsid w:val="00806508"/>
    <w:rsid w:val="00806B2A"/>
    <w:rsid w:val="00807631"/>
    <w:rsid w:val="00807BD6"/>
    <w:rsid w:val="00810739"/>
    <w:rsid w:val="00811A7D"/>
    <w:rsid w:val="008126CD"/>
    <w:rsid w:val="00813442"/>
    <w:rsid w:val="008134B7"/>
    <w:rsid w:val="00813EBB"/>
    <w:rsid w:val="008142DC"/>
    <w:rsid w:val="00815552"/>
    <w:rsid w:val="00815F43"/>
    <w:rsid w:val="00817811"/>
    <w:rsid w:val="00817A14"/>
    <w:rsid w:val="00817B53"/>
    <w:rsid w:val="00817BB3"/>
    <w:rsid w:val="00820314"/>
    <w:rsid w:val="0082059E"/>
    <w:rsid w:val="008205B9"/>
    <w:rsid w:val="00820C0F"/>
    <w:rsid w:val="00820C4B"/>
    <w:rsid w:val="008213AA"/>
    <w:rsid w:val="00821C9F"/>
    <w:rsid w:val="00822CB8"/>
    <w:rsid w:val="00823998"/>
    <w:rsid w:val="008241D3"/>
    <w:rsid w:val="00824316"/>
    <w:rsid w:val="00824ABC"/>
    <w:rsid w:val="00825B63"/>
    <w:rsid w:val="00825C4C"/>
    <w:rsid w:val="00825F4D"/>
    <w:rsid w:val="00826063"/>
    <w:rsid w:val="008272CE"/>
    <w:rsid w:val="008302EB"/>
    <w:rsid w:val="00830C21"/>
    <w:rsid w:val="00832757"/>
    <w:rsid w:val="008329D8"/>
    <w:rsid w:val="00832A63"/>
    <w:rsid w:val="0083417F"/>
    <w:rsid w:val="008344FD"/>
    <w:rsid w:val="00834607"/>
    <w:rsid w:val="008354EF"/>
    <w:rsid w:val="008356E0"/>
    <w:rsid w:val="00840573"/>
    <w:rsid w:val="0084086A"/>
    <w:rsid w:val="00840897"/>
    <w:rsid w:val="00841002"/>
    <w:rsid w:val="0084215E"/>
    <w:rsid w:val="008422E1"/>
    <w:rsid w:val="008429D4"/>
    <w:rsid w:val="0084406C"/>
    <w:rsid w:val="00844132"/>
    <w:rsid w:val="008445D5"/>
    <w:rsid w:val="008447D9"/>
    <w:rsid w:val="008458ED"/>
    <w:rsid w:val="0084590F"/>
    <w:rsid w:val="00845B7A"/>
    <w:rsid w:val="008479B8"/>
    <w:rsid w:val="00847A14"/>
    <w:rsid w:val="00847AAC"/>
    <w:rsid w:val="00847DC0"/>
    <w:rsid w:val="00850045"/>
    <w:rsid w:val="00850C98"/>
    <w:rsid w:val="008514DC"/>
    <w:rsid w:val="008517A7"/>
    <w:rsid w:val="00851CDF"/>
    <w:rsid w:val="0085255F"/>
    <w:rsid w:val="00852731"/>
    <w:rsid w:val="00852BAB"/>
    <w:rsid w:val="008531AC"/>
    <w:rsid w:val="00853C01"/>
    <w:rsid w:val="008541EE"/>
    <w:rsid w:val="008542C9"/>
    <w:rsid w:val="00854FDF"/>
    <w:rsid w:val="008551BB"/>
    <w:rsid w:val="0085558A"/>
    <w:rsid w:val="00856174"/>
    <w:rsid w:val="008561A3"/>
    <w:rsid w:val="00856357"/>
    <w:rsid w:val="00856FA1"/>
    <w:rsid w:val="00857432"/>
    <w:rsid w:val="00857778"/>
    <w:rsid w:val="00857820"/>
    <w:rsid w:val="00857DD5"/>
    <w:rsid w:val="008602EF"/>
    <w:rsid w:val="008609C9"/>
    <w:rsid w:val="00860E58"/>
    <w:rsid w:val="00860E9E"/>
    <w:rsid w:val="00863265"/>
    <w:rsid w:val="008635FA"/>
    <w:rsid w:val="008639C2"/>
    <w:rsid w:val="00863D5B"/>
    <w:rsid w:val="00863E52"/>
    <w:rsid w:val="00864041"/>
    <w:rsid w:val="00864BFE"/>
    <w:rsid w:val="00864F84"/>
    <w:rsid w:val="00865856"/>
    <w:rsid w:val="00865D83"/>
    <w:rsid w:val="008673BB"/>
    <w:rsid w:val="00870193"/>
    <w:rsid w:val="008706F1"/>
    <w:rsid w:val="00870926"/>
    <w:rsid w:val="00870B09"/>
    <w:rsid w:val="00870D3B"/>
    <w:rsid w:val="00871051"/>
    <w:rsid w:val="00871FF3"/>
    <w:rsid w:val="0087266F"/>
    <w:rsid w:val="008729E4"/>
    <w:rsid w:val="00872CA2"/>
    <w:rsid w:val="00872DF5"/>
    <w:rsid w:val="008745ED"/>
    <w:rsid w:val="00874716"/>
    <w:rsid w:val="00874CD8"/>
    <w:rsid w:val="00874DE7"/>
    <w:rsid w:val="00874F1D"/>
    <w:rsid w:val="00876923"/>
    <w:rsid w:val="008770F7"/>
    <w:rsid w:val="00877DA0"/>
    <w:rsid w:val="00877F2F"/>
    <w:rsid w:val="0088011E"/>
    <w:rsid w:val="0088021A"/>
    <w:rsid w:val="00880985"/>
    <w:rsid w:val="00880C05"/>
    <w:rsid w:val="00880FFE"/>
    <w:rsid w:val="00881357"/>
    <w:rsid w:val="008828A1"/>
    <w:rsid w:val="00882BDB"/>
    <w:rsid w:val="00882BEE"/>
    <w:rsid w:val="00882EA3"/>
    <w:rsid w:val="00883A8A"/>
    <w:rsid w:val="0088493C"/>
    <w:rsid w:val="0088504A"/>
    <w:rsid w:val="00885424"/>
    <w:rsid w:val="00885D99"/>
    <w:rsid w:val="00885DCC"/>
    <w:rsid w:val="008862DF"/>
    <w:rsid w:val="00886449"/>
    <w:rsid w:val="0088696A"/>
    <w:rsid w:val="00886AF2"/>
    <w:rsid w:val="00887278"/>
    <w:rsid w:val="0089026D"/>
    <w:rsid w:val="008907B1"/>
    <w:rsid w:val="008912FE"/>
    <w:rsid w:val="00891680"/>
    <w:rsid w:val="00891C16"/>
    <w:rsid w:val="0089209E"/>
    <w:rsid w:val="0089230D"/>
    <w:rsid w:val="00892ADF"/>
    <w:rsid w:val="00892E7C"/>
    <w:rsid w:val="0089361B"/>
    <w:rsid w:val="00893977"/>
    <w:rsid w:val="00894F41"/>
    <w:rsid w:val="00895E3E"/>
    <w:rsid w:val="0089627F"/>
    <w:rsid w:val="00896EA4"/>
    <w:rsid w:val="00897EDD"/>
    <w:rsid w:val="008A0E53"/>
    <w:rsid w:val="008A16B5"/>
    <w:rsid w:val="008A1865"/>
    <w:rsid w:val="008A2206"/>
    <w:rsid w:val="008A251F"/>
    <w:rsid w:val="008A2706"/>
    <w:rsid w:val="008A27C0"/>
    <w:rsid w:val="008A28DC"/>
    <w:rsid w:val="008A2E0A"/>
    <w:rsid w:val="008A304E"/>
    <w:rsid w:val="008A30AB"/>
    <w:rsid w:val="008A3696"/>
    <w:rsid w:val="008A3776"/>
    <w:rsid w:val="008A3ECB"/>
    <w:rsid w:val="008A42CC"/>
    <w:rsid w:val="008A5763"/>
    <w:rsid w:val="008A5B58"/>
    <w:rsid w:val="008A5E3D"/>
    <w:rsid w:val="008A6139"/>
    <w:rsid w:val="008A6C08"/>
    <w:rsid w:val="008A7602"/>
    <w:rsid w:val="008A7AF4"/>
    <w:rsid w:val="008B00D1"/>
    <w:rsid w:val="008B050C"/>
    <w:rsid w:val="008B3134"/>
    <w:rsid w:val="008B43A6"/>
    <w:rsid w:val="008B55D6"/>
    <w:rsid w:val="008B5645"/>
    <w:rsid w:val="008B5B85"/>
    <w:rsid w:val="008B5C19"/>
    <w:rsid w:val="008B5CC8"/>
    <w:rsid w:val="008B5F9C"/>
    <w:rsid w:val="008B615F"/>
    <w:rsid w:val="008B651C"/>
    <w:rsid w:val="008B79AA"/>
    <w:rsid w:val="008B7B0A"/>
    <w:rsid w:val="008C1AC8"/>
    <w:rsid w:val="008C2B2F"/>
    <w:rsid w:val="008C3FA8"/>
    <w:rsid w:val="008C50BE"/>
    <w:rsid w:val="008C515A"/>
    <w:rsid w:val="008C51AB"/>
    <w:rsid w:val="008C52DC"/>
    <w:rsid w:val="008C5DDE"/>
    <w:rsid w:val="008C645A"/>
    <w:rsid w:val="008C7710"/>
    <w:rsid w:val="008C7E3C"/>
    <w:rsid w:val="008C7EDE"/>
    <w:rsid w:val="008D02B8"/>
    <w:rsid w:val="008D1829"/>
    <w:rsid w:val="008D1F37"/>
    <w:rsid w:val="008D2068"/>
    <w:rsid w:val="008D216F"/>
    <w:rsid w:val="008D21CE"/>
    <w:rsid w:val="008D250C"/>
    <w:rsid w:val="008D27D8"/>
    <w:rsid w:val="008D2F45"/>
    <w:rsid w:val="008D36E7"/>
    <w:rsid w:val="008D3B48"/>
    <w:rsid w:val="008D4E19"/>
    <w:rsid w:val="008D4F1B"/>
    <w:rsid w:val="008D565A"/>
    <w:rsid w:val="008D5EC5"/>
    <w:rsid w:val="008D621D"/>
    <w:rsid w:val="008D64A3"/>
    <w:rsid w:val="008D64CD"/>
    <w:rsid w:val="008D7180"/>
    <w:rsid w:val="008D7D05"/>
    <w:rsid w:val="008E1327"/>
    <w:rsid w:val="008E1946"/>
    <w:rsid w:val="008E1F8E"/>
    <w:rsid w:val="008E291B"/>
    <w:rsid w:val="008E34D8"/>
    <w:rsid w:val="008E355E"/>
    <w:rsid w:val="008E361E"/>
    <w:rsid w:val="008E3F33"/>
    <w:rsid w:val="008E5199"/>
    <w:rsid w:val="008E5329"/>
    <w:rsid w:val="008E6165"/>
    <w:rsid w:val="008E728F"/>
    <w:rsid w:val="008E7854"/>
    <w:rsid w:val="008E7B0C"/>
    <w:rsid w:val="008E7BE0"/>
    <w:rsid w:val="008F0802"/>
    <w:rsid w:val="008F091D"/>
    <w:rsid w:val="008F1A79"/>
    <w:rsid w:val="008F1F7F"/>
    <w:rsid w:val="008F2929"/>
    <w:rsid w:val="008F2AA0"/>
    <w:rsid w:val="008F2CE9"/>
    <w:rsid w:val="008F30AB"/>
    <w:rsid w:val="008F37D7"/>
    <w:rsid w:val="008F4E53"/>
    <w:rsid w:val="008F6549"/>
    <w:rsid w:val="008F65AB"/>
    <w:rsid w:val="008F65F8"/>
    <w:rsid w:val="008F6604"/>
    <w:rsid w:val="008F72C7"/>
    <w:rsid w:val="008F769C"/>
    <w:rsid w:val="008F78E9"/>
    <w:rsid w:val="008F7F53"/>
    <w:rsid w:val="0090081E"/>
    <w:rsid w:val="00900C92"/>
    <w:rsid w:val="00901E8E"/>
    <w:rsid w:val="00902224"/>
    <w:rsid w:val="0090275B"/>
    <w:rsid w:val="009041EB"/>
    <w:rsid w:val="00904EFF"/>
    <w:rsid w:val="0090514C"/>
    <w:rsid w:val="00905312"/>
    <w:rsid w:val="009070E1"/>
    <w:rsid w:val="00910A28"/>
    <w:rsid w:val="0091170B"/>
    <w:rsid w:val="009118DE"/>
    <w:rsid w:val="00911903"/>
    <w:rsid w:val="00911BC0"/>
    <w:rsid w:val="009129F1"/>
    <w:rsid w:val="00912CB4"/>
    <w:rsid w:val="00913163"/>
    <w:rsid w:val="00913900"/>
    <w:rsid w:val="00913CD3"/>
    <w:rsid w:val="00913F10"/>
    <w:rsid w:val="00914286"/>
    <w:rsid w:val="00914457"/>
    <w:rsid w:val="009155C0"/>
    <w:rsid w:val="009164FC"/>
    <w:rsid w:val="00916579"/>
    <w:rsid w:val="00916AF0"/>
    <w:rsid w:val="00916BDA"/>
    <w:rsid w:val="00916BFE"/>
    <w:rsid w:val="00917D7B"/>
    <w:rsid w:val="00917E9F"/>
    <w:rsid w:val="00917FED"/>
    <w:rsid w:val="00920132"/>
    <w:rsid w:val="00920B9C"/>
    <w:rsid w:val="00920C1F"/>
    <w:rsid w:val="00921492"/>
    <w:rsid w:val="00922200"/>
    <w:rsid w:val="00922AC5"/>
    <w:rsid w:val="00922F9F"/>
    <w:rsid w:val="00923B5F"/>
    <w:rsid w:val="00923D8C"/>
    <w:rsid w:val="009250AC"/>
    <w:rsid w:val="00925213"/>
    <w:rsid w:val="009261DE"/>
    <w:rsid w:val="0092625A"/>
    <w:rsid w:val="009263C1"/>
    <w:rsid w:val="00926A9B"/>
    <w:rsid w:val="009278B7"/>
    <w:rsid w:val="00932C19"/>
    <w:rsid w:val="00932D5F"/>
    <w:rsid w:val="009335A4"/>
    <w:rsid w:val="009339F7"/>
    <w:rsid w:val="00933C2B"/>
    <w:rsid w:val="009340A5"/>
    <w:rsid w:val="00934115"/>
    <w:rsid w:val="0093429D"/>
    <w:rsid w:val="0093472D"/>
    <w:rsid w:val="009347D0"/>
    <w:rsid w:val="009349A8"/>
    <w:rsid w:val="00935093"/>
    <w:rsid w:val="00936214"/>
    <w:rsid w:val="00936391"/>
    <w:rsid w:val="00936410"/>
    <w:rsid w:val="00936C1B"/>
    <w:rsid w:val="009376E9"/>
    <w:rsid w:val="00937983"/>
    <w:rsid w:val="00937F4F"/>
    <w:rsid w:val="0094007D"/>
    <w:rsid w:val="00940CB1"/>
    <w:rsid w:val="00941534"/>
    <w:rsid w:val="009417CA"/>
    <w:rsid w:val="00941E42"/>
    <w:rsid w:val="00941E44"/>
    <w:rsid w:val="00942844"/>
    <w:rsid w:val="00942941"/>
    <w:rsid w:val="009434A8"/>
    <w:rsid w:val="00943528"/>
    <w:rsid w:val="00943E41"/>
    <w:rsid w:val="009440E6"/>
    <w:rsid w:val="009442E9"/>
    <w:rsid w:val="00944503"/>
    <w:rsid w:val="009449C9"/>
    <w:rsid w:val="00944C06"/>
    <w:rsid w:val="00945114"/>
    <w:rsid w:val="00945472"/>
    <w:rsid w:val="0094555D"/>
    <w:rsid w:val="009477F0"/>
    <w:rsid w:val="0094794E"/>
    <w:rsid w:val="00947B23"/>
    <w:rsid w:val="00950759"/>
    <w:rsid w:val="00951B82"/>
    <w:rsid w:val="00952609"/>
    <w:rsid w:val="0095283B"/>
    <w:rsid w:val="00953F1A"/>
    <w:rsid w:val="00954FFC"/>
    <w:rsid w:val="00955412"/>
    <w:rsid w:val="00955A98"/>
    <w:rsid w:val="00956164"/>
    <w:rsid w:val="0095707C"/>
    <w:rsid w:val="00957DAF"/>
    <w:rsid w:val="009600E6"/>
    <w:rsid w:val="00960D34"/>
    <w:rsid w:val="00960EB5"/>
    <w:rsid w:val="00962495"/>
    <w:rsid w:val="0096325B"/>
    <w:rsid w:val="00963603"/>
    <w:rsid w:val="00964536"/>
    <w:rsid w:val="00964B1E"/>
    <w:rsid w:val="009658AA"/>
    <w:rsid w:val="009659F3"/>
    <w:rsid w:val="00965C0D"/>
    <w:rsid w:val="00965F19"/>
    <w:rsid w:val="00966253"/>
    <w:rsid w:val="009665E0"/>
    <w:rsid w:val="00967028"/>
    <w:rsid w:val="0096742B"/>
    <w:rsid w:val="00971169"/>
    <w:rsid w:val="00972189"/>
    <w:rsid w:val="00972489"/>
    <w:rsid w:val="00972658"/>
    <w:rsid w:val="009731D3"/>
    <w:rsid w:val="009731F8"/>
    <w:rsid w:val="00973CD6"/>
    <w:rsid w:val="00973D6E"/>
    <w:rsid w:val="009741B0"/>
    <w:rsid w:val="00974287"/>
    <w:rsid w:val="009748C1"/>
    <w:rsid w:val="00975427"/>
    <w:rsid w:val="009768D6"/>
    <w:rsid w:val="00976B67"/>
    <w:rsid w:val="00977CD4"/>
    <w:rsid w:val="00980136"/>
    <w:rsid w:val="00980197"/>
    <w:rsid w:val="00980441"/>
    <w:rsid w:val="009808E6"/>
    <w:rsid w:val="00980FA3"/>
    <w:rsid w:val="0098103F"/>
    <w:rsid w:val="0098142A"/>
    <w:rsid w:val="0098179B"/>
    <w:rsid w:val="00981D2F"/>
    <w:rsid w:val="00982DF3"/>
    <w:rsid w:val="00982E8A"/>
    <w:rsid w:val="0098311D"/>
    <w:rsid w:val="00983250"/>
    <w:rsid w:val="00983E1B"/>
    <w:rsid w:val="00986E62"/>
    <w:rsid w:val="00991035"/>
    <w:rsid w:val="00993337"/>
    <w:rsid w:val="00993B51"/>
    <w:rsid w:val="00993E9A"/>
    <w:rsid w:val="009946CE"/>
    <w:rsid w:val="00994A73"/>
    <w:rsid w:val="00995616"/>
    <w:rsid w:val="00996E8A"/>
    <w:rsid w:val="00997030"/>
    <w:rsid w:val="009A166F"/>
    <w:rsid w:val="009A16AE"/>
    <w:rsid w:val="009A1E17"/>
    <w:rsid w:val="009A1EC8"/>
    <w:rsid w:val="009A32F0"/>
    <w:rsid w:val="009A3715"/>
    <w:rsid w:val="009A4BCE"/>
    <w:rsid w:val="009A4DB1"/>
    <w:rsid w:val="009A5052"/>
    <w:rsid w:val="009A55CF"/>
    <w:rsid w:val="009A5C7E"/>
    <w:rsid w:val="009A6C4F"/>
    <w:rsid w:val="009A6E62"/>
    <w:rsid w:val="009A6EA9"/>
    <w:rsid w:val="009A7842"/>
    <w:rsid w:val="009B0F73"/>
    <w:rsid w:val="009B1845"/>
    <w:rsid w:val="009B2724"/>
    <w:rsid w:val="009B304A"/>
    <w:rsid w:val="009B39EE"/>
    <w:rsid w:val="009B3B37"/>
    <w:rsid w:val="009B3D64"/>
    <w:rsid w:val="009B3E42"/>
    <w:rsid w:val="009B4542"/>
    <w:rsid w:val="009B5953"/>
    <w:rsid w:val="009B604E"/>
    <w:rsid w:val="009B67C0"/>
    <w:rsid w:val="009B67E3"/>
    <w:rsid w:val="009B6C8F"/>
    <w:rsid w:val="009B6FB3"/>
    <w:rsid w:val="009B7C3B"/>
    <w:rsid w:val="009C0274"/>
    <w:rsid w:val="009C07ED"/>
    <w:rsid w:val="009C0BD2"/>
    <w:rsid w:val="009C17B7"/>
    <w:rsid w:val="009C233B"/>
    <w:rsid w:val="009C2B24"/>
    <w:rsid w:val="009C36B4"/>
    <w:rsid w:val="009C37DF"/>
    <w:rsid w:val="009C4898"/>
    <w:rsid w:val="009C51D1"/>
    <w:rsid w:val="009C7F3C"/>
    <w:rsid w:val="009D0688"/>
    <w:rsid w:val="009D155C"/>
    <w:rsid w:val="009D1A31"/>
    <w:rsid w:val="009D2CFF"/>
    <w:rsid w:val="009D2E91"/>
    <w:rsid w:val="009D4FC8"/>
    <w:rsid w:val="009D56F6"/>
    <w:rsid w:val="009D65A5"/>
    <w:rsid w:val="009D65B0"/>
    <w:rsid w:val="009D681A"/>
    <w:rsid w:val="009D6C65"/>
    <w:rsid w:val="009D6D26"/>
    <w:rsid w:val="009D6FAF"/>
    <w:rsid w:val="009D72C6"/>
    <w:rsid w:val="009D7597"/>
    <w:rsid w:val="009D79B4"/>
    <w:rsid w:val="009D7D94"/>
    <w:rsid w:val="009E0B83"/>
    <w:rsid w:val="009E0C45"/>
    <w:rsid w:val="009E0D64"/>
    <w:rsid w:val="009E1744"/>
    <w:rsid w:val="009E1CA0"/>
    <w:rsid w:val="009E2468"/>
    <w:rsid w:val="009E24B7"/>
    <w:rsid w:val="009E2601"/>
    <w:rsid w:val="009E260A"/>
    <w:rsid w:val="009E26CA"/>
    <w:rsid w:val="009E2734"/>
    <w:rsid w:val="009E336D"/>
    <w:rsid w:val="009E380B"/>
    <w:rsid w:val="009E4877"/>
    <w:rsid w:val="009E551E"/>
    <w:rsid w:val="009E5D37"/>
    <w:rsid w:val="009E63FC"/>
    <w:rsid w:val="009E6680"/>
    <w:rsid w:val="009E6FFB"/>
    <w:rsid w:val="009E79AE"/>
    <w:rsid w:val="009E7C5D"/>
    <w:rsid w:val="009E7CCE"/>
    <w:rsid w:val="009F0A17"/>
    <w:rsid w:val="009F0DB7"/>
    <w:rsid w:val="009F1309"/>
    <w:rsid w:val="009F220F"/>
    <w:rsid w:val="009F22EC"/>
    <w:rsid w:val="009F25B9"/>
    <w:rsid w:val="009F2B64"/>
    <w:rsid w:val="009F33CF"/>
    <w:rsid w:val="009F4196"/>
    <w:rsid w:val="009F43C2"/>
    <w:rsid w:val="009F46FC"/>
    <w:rsid w:val="009F4799"/>
    <w:rsid w:val="009F4A31"/>
    <w:rsid w:val="009F51F3"/>
    <w:rsid w:val="009F5D14"/>
    <w:rsid w:val="009F5E12"/>
    <w:rsid w:val="009F62DE"/>
    <w:rsid w:val="009F6960"/>
    <w:rsid w:val="009F6C6E"/>
    <w:rsid w:val="009F6F59"/>
    <w:rsid w:val="00A00907"/>
    <w:rsid w:val="00A00E94"/>
    <w:rsid w:val="00A0159A"/>
    <w:rsid w:val="00A018C4"/>
    <w:rsid w:val="00A02BAD"/>
    <w:rsid w:val="00A03585"/>
    <w:rsid w:val="00A0384F"/>
    <w:rsid w:val="00A04411"/>
    <w:rsid w:val="00A04AE0"/>
    <w:rsid w:val="00A04FAB"/>
    <w:rsid w:val="00A052AC"/>
    <w:rsid w:val="00A054CE"/>
    <w:rsid w:val="00A05B75"/>
    <w:rsid w:val="00A065A3"/>
    <w:rsid w:val="00A06ADF"/>
    <w:rsid w:val="00A06B35"/>
    <w:rsid w:val="00A07D47"/>
    <w:rsid w:val="00A104AB"/>
    <w:rsid w:val="00A10520"/>
    <w:rsid w:val="00A12DE0"/>
    <w:rsid w:val="00A13499"/>
    <w:rsid w:val="00A13505"/>
    <w:rsid w:val="00A14026"/>
    <w:rsid w:val="00A145BD"/>
    <w:rsid w:val="00A14D3D"/>
    <w:rsid w:val="00A16E76"/>
    <w:rsid w:val="00A17871"/>
    <w:rsid w:val="00A20022"/>
    <w:rsid w:val="00A2102E"/>
    <w:rsid w:val="00A210C5"/>
    <w:rsid w:val="00A213E3"/>
    <w:rsid w:val="00A21E41"/>
    <w:rsid w:val="00A22860"/>
    <w:rsid w:val="00A230C4"/>
    <w:rsid w:val="00A236A9"/>
    <w:rsid w:val="00A238CE"/>
    <w:rsid w:val="00A23A2D"/>
    <w:rsid w:val="00A24807"/>
    <w:rsid w:val="00A258DE"/>
    <w:rsid w:val="00A261A0"/>
    <w:rsid w:val="00A261DD"/>
    <w:rsid w:val="00A2732E"/>
    <w:rsid w:val="00A27BA2"/>
    <w:rsid w:val="00A303E6"/>
    <w:rsid w:val="00A30864"/>
    <w:rsid w:val="00A309AC"/>
    <w:rsid w:val="00A33E23"/>
    <w:rsid w:val="00A34294"/>
    <w:rsid w:val="00A342AE"/>
    <w:rsid w:val="00A34C6D"/>
    <w:rsid w:val="00A3511E"/>
    <w:rsid w:val="00A354CE"/>
    <w:rsid w:val="00A35558"/>
    <w:rsid w:val="00A357FF"/>
    <w:rsid w:val="00A36453"/>
    <w:rsid w:val="00A373A6"/>
    <w:rsid w:val="00A378CB"/>
    <w:rsid w:val="00A37D39"/>
    <w:rsid w:val="00A37FE5"/>
    <w:rsid w:val="00A40195"/>
    <w:rsid w:val="00A4035F"/>
    <w:rsid w:val="00A40543"/>
    <w:rsid w:val="00A422AB"/>
    <w:rsid w:val="00A441A4"/>
    <w:rsid w:val="00A442F8"/>
    <w:rsid w:val="00A457B0"/>
    <w:rsid w:val="00A4614E"/>
    <w:rsid w:val="00A4659E"/>
    <w:rsid w:val="00A47876"/>
    <w:rsid w:val="00A47A20"/>
    <w:rsid w:val="00A50411"/>
    <w:rsid w:val="00A508B0"/>
    <w:rsid w:val="00A508D6"/>
    <w:rsid w:val="00A50A93"/>
    <w:rsid w:val="00A50CF6"/>
    <w:rsid w:val="00A51535"/>
    <w:rsid w:val="00A5289C"/>
    <w:rsid w:val="00A53386"/>
    <w:rsid w:val="00A5425D"/>
    <w:rsid w:val="00A54503"/>
    <w:rsid w:val="00A555C7"/>
    <w:rsid w:val="00A55BFE"/>
    <w:rsid w:val="00A568FA"/>
    <w:rsid w:val="00A57199"/>
    <w:rsid w:val="00A57E60"/>
    <w:rsid w:val="00A604BE"/>
    <w:rsid w:val="00A609B7"/>
    <w:rsid w:val="00A60BD5"/>
    <w:rsid w:val="00A60F65"/>
    <w:rsid w:val="00A610A4"/>
    <w:rsid w:val="00A6354C"/>
    <w:rsid w:val="00A63BD4"/>
    <w:rsid w:val="00A64A58"/>
    <w:rsid w:val="00A64E3F"/>
    <w:rsid w:val="00A64FB5"/>
    <w:rsid w:val="00A65A70"/>
    <w:rsid w:val="00A664C3"/>
    <w:rsid w:val="00A66F11"/>
    <w:rsid w:val="00A677B6"/>
    <w:rsid w:val="00A701AD"/>
    <w:rsid w:val="00A7032C"/>
    <w:rsid w:val="00A70541"/>
    <w:rsid w:val="00A70B24"/>
    <w:rsid w:val="00A71386"/>
    <w:rsid w:val="00A7187A"/>
    <w:rsid w:val="00A71A69"/>
    <w:rsid w:val="00A71ACF"/>
    <w:rsid w:val="00A72D55"/>
    <w:rsid w:val="00A72E3B"/>
    <w:rsid w:val="00A73783"/>
    <w:rsid w:val="00A74396"/>
    <w:rsid w:val="00A75355"/>
    <w:rsid w:val="00A7537D"/>
    <w:rsid w:val="00A7548F"/>
    <w:rsid w:val="00A754D0"/>
    <w:rsid w:val="00A756E8"/>
    <w:rsid w:val="00A75FF3"/>
    <w:rsid w:val="00A76811"/>
    <w:rsid w:val="00A7721B"/>
    <w:rsid w:val="00A7799C"/>
    <w:rsid w:val="00A804CD"/>
    <w:rsid w:val="00A80866"/>
    <w:rsid w:val="00A80E3C"/>
    <w:rsid w:val="00A80F94"/>
    <w:rsid w:val="00A81382"/>
    <w:rsid w:val="00A815AF"/>
    <w:rsid w:val="00A81B8A"/>
    <w:rsid w:val="00A81FE4"/>
    <w:rsid w:val="00A8213B"/>
    <w:rsid w:val="00A8290E"/>
    <w:rsid w:val="00A829BB"/>
    <w:rsid w:val="00A83456"/>
    <w:rsid w:val="00A83E9A"/>
    <w:rsid w:val="00A84051"/>
    <w:rsid w:val="00A84616"/>
    <w:rsid w:val="00A84FB4"/>
    <w:rsid w:val="00A85EFC"/>
    <w:rsid w:val="00A863B9"/>
    <w:rsid w:val="00A8676B"/>
    <w:rsid w:val="00A86B45"/>
    <w:rsid w:val="00A87ADB"/>
    <w:rsid w:val="00A91CC3"/>
    <w:rsid w:val="00A92E41"/>
    <w:rsid w:val="00A92E82"/>
    <w:rsid w:val="00A93BAF"/>
    <w:rsid w:val="00A93BD6"/>
    <w:rsid w:val="00A94C83"/>
    <w:rsid w:val="00A96382"/>
    <w:rsid w:val="00A96A37"/>
    <w:rsid w:val="00A96C91"/>
    <w:rsid w:val="00A9700B"/>
    <w:rsid w:val="00A974C8"/>
    <w:rsid w:val="00AA0268"/>
    <w:rsid w:val="00AA04A1"/>
    <w:rsid w:val="00AA0C53"/>
    <w:rsid w:val="00AA13C3"/>
    <w:rsid w:val="00AA1AA3"/>
    <w:rsid w:val="00AA1D65"/>
    <w:rsid w:val="00AA1DA4"/>
    <w:rsid w:val="00AA1DD7"/>
    <w:rsid w:val="00AA2093"/>
    <w:rsid w:val="00AA2AFB"/>
    <w:rsid w:val="00AA2D0D"/>
    <w:rsid w:val="00AA397A"/>
    <w:rsid w:val="00AA3F32"/>
    <w:rsid w:val="00AA40D2"/>
    <w:rsid w:val="00AA4243"/>
    <w:rsid w:val="00AA4F97"/>
    <w:rsid w:val="00AA5A91"/>
    <w:rsid w:val="00AA6A72"/>
    <w:rsid w:val="00AA6A85"/>
    <w:rsid w:val="00AA7582"/>
    <w:rsid w:val="00AA7A9B"/>
    <w:rsid w:val="00AA7AD3"/>
    <w:rsid w:val="00AA7D2E"/>
    <w:rsid w:val="00AA7F91"/>
    <w:rsid w:val="00AB052F"/>
    <w:rsid w:val="00AB06FE"/>
    <w:rsid w:val="00AB0992"/>
    <w:rsid w:val="00AB0E77"/>
    <w:rsid w:val="00AB13E7"/>
    <w:rsid w:val="00AB1BC2"/>
    <w:rsid w:val="00AB261E"/>
    <w:rsid w:val="00AB27A0"/>
    <w:rsid w:val="00AB2928"/>
    <w:rsid w:val="00AB2AA4"/>
    <w:rsid w:val="00AB366F"/>
    <w:rsid w:val="00AB3A1B"/>
    <w:rsid w:val="00AB4B44"/>
    <w:rsid w:val="00AB4C21"/>
    <w:rsid w:val="00AB544A"/>
    <w:rsid w:val="00AB6BA8"/>
    <w:rsid w:val="00AB6C54"/>
    <w:rsid w:val="00AB6CB4"/>
    <w:rsid w:val="00AB7272"/>
    <w:rsid w:val="00AB7E0D"/>
    <w:rsid w:val="00AC18EF"/>
    <w:rsid w:val="00AC20B4"/>
    <w:rsid w:val="00AC2F53"/>
    <w:rsid w:val="00AC35A3"/>
    <w:rsid w:val="00AC3A48"/>
    <w:rsid w:val="00AC3B92"/>
    <w:rsid w:val="00AC46E9"/>
    <w:rsid w:val="00AC4A5F"/>
    <w:rsid w:val="00AC4D42"/>
    <w:rsid w:val="00AC4D84"/>
    <w:rsid w:val="00AC5830"/>
    <w:rsid w:val="00AC5926"/>
    <w:rsid w:val="00AC5C98"/>
    <w:rsid w:val="00AC62D1"/>
    <w:rsid w:val="00AC6316"/>
    <w:rsid w:val="00AC63FA"/>
    <w:rsid w:val="00AC696E"/>
    <w:rsid w:val="00AC6D5A"/>
    <w:rsid w:val="00AC7280"/>
    <w:rsid w:val="00AC7297"/>
    <w:rsid w:val="00AD02B5"/>
    <w:rsid w:val="00AD08A0"/>
    <w:rsid w:val="00AD0EA5"/>
    <w:rsid w:val="00AD0F1D"/>
    <w:rsid w:val="00AD10F6"/>
    <w:rsid w:val="00AD2E38"/>
    <w:rsid w:val="00AD2E9B"/>
    <w:rsid w:val="00AD30FA"/>
    <w:rsid w:val="00AD32B8"/>
    <w:rsid w:val="00AD3BAF"/>
    <w:rsid w:val="00AD3F8D"/>
    <w:rsid w:val="00AD41DA"/>
    <w:rsid w:val="00AD479A"/>
    <w:rsid w:val="00AD50EF"/>
    <w:rsid w:val="00AD56F5"/>
    <w:rsid w:val="00AD591A"/>
    <w:rsid w:val="00AD5E22"/>
    <w:rsid w:val="00AD7FD7"/>
    <w:rsid w:val="00AE028E"/>
    <w:rsid w:val="00AE0AFC"/>
    <w:rsid w:val="00AE368F"/>
    <w:rsid w:val="00AE4A89"/>
    <w:rsid w:val="00AE4E2D"/>
    <w:rsid w:val="00AE6390"/>
    <w:rsid w:val="00AE69A9"/>
    <w:rsid w:val="00AE6A3D"/>
    <w:rsid w:val="00AF0535"/>
    <w:rsid w:val="00AF06BA"/>
    <w:rsid w:val="00AF081E"/>
    <w:rsid w:val="00AF0BD7"/>
    <w:rsid w:val="00AF1553"/>
    <w:rsid w:val="00AF1820"/>
    <w:rsid w:val="00AF2037"/>
    <w:rsid w:val="00AF229E"/>
    <w:rsid w:val="00AF2BE7"/>
    <w:rsid w:val="00AF3133"/>
    <w:rsid w:val="00AF3332"/>
    <w:rsid w:val="00AF3EF7"/>
    <w:rsid w:val="00AF4167"/>
    <w:rsid w:val="00AF41D3"/>
    <w:rsid w:val="00AF4D9A"/>
    <w:rsid w:val="00AF5CCD"/>
    <w:rsid w:val="00AF614E"/>
    <w:rsid w:val="00AF6743"/>
    <w:rsid w:val="00AF6D73"/>
    <w:rsid w:val="00B00243"/>
    <w:rsid w:val="00B00806"/>
    <w:rsid w:val="00B008A8"/>
    <w:rsid w:val="00B02710"/>
    <w:rsid w:val="00B03755"/>
    <w:rsid w:val="00B043BB"/>
    <w:rsid w:val="00B043F6"/>
    <w:rsid w:val="00B04498"/>
    <w:rsid w:val="00B046F3"/>
    <w:rsid w:val="00B0513D"/>
    <w:rsid w:val="00B053B8"/>
    <w:rsid w:val="00B05E44"/>
    <w:rsid w:val="00B05FF8"/>
    <w:rsid w:val="00B07057"/>
    <w:rsid w:val="00B0739F"/>
    <w:rsid w:val="00B076FD"/>
    <w:rsid w:val="00B07BC5"/>
    <w:rsid w:val="00B07D35"/>
    <w:rsid w:val="00B101D8"/>
    <w:rsid w:val="00B1079B"/>
    <w:rsid w:val="00B10890"/>
    <w:rsid w:val="00B110B0"/>
    <w:rsid w:val="00B1122C"/>
    <w:rsid w:val="00B124ED"/>
    <w:rsid w:val="00B127E6"/>
    <w:rsid w:val="00B131AF"/>
    <w:rsid w:val="00B148E5"/>
    <w:rsid w:val="00B169B9"/>
    <w:rsid w:val="00B16B07"/>
    <w:rsid w:val="00B16CBB"/>
    <w:rsid w:val="00B17322"/>
    <w:rsid w:val="00B175B0"/>
    <w:rsid w:val="00B17D08"/>
    <w:rsid w:val="00B17D0F"/>
    <w:rsid w:val="00B206ED"/>
    <w:rsid w:val="00B21B08"/>
    <w:rsid w:val="00B223D1"/>
    <w:rsid w:val="00B22678"/>
    <w:rsid w:val="00B22798"/>
    <w:rsid w:val="00B228B1"/>
    <w:rsid w:val="00B239AD"/>
    <w:rsid w:val="00B23EE1"/>
    <w:rsid w:val="00B2405D"/>
    <w:rsid w:val="00B24A7B"/>
    <w:rsid w:val="00B2537E"/>
    <w:rsid w:val="00B25BE5"/>
    <w:rsid w:val="00B264CB"/>
    <w:rsid w:val="00B265FC"/>
    <w:rsid w:val="00B2689A"/>
    <w:rsid w:val="00B26EC7"/>
    <w:rsid w:val="00B26FE5"/>
    <w:rsid w:val="00B27029"/>
    <w:rsid w:val="00B27501"/>
    <w:rsid w:val="00B30261"/>
    <w:rsid w:val="00B30D3F"/>
    <w:rsid w:val="00B3125B"/>
    <w:rsid w:val="00B31FA5"/>
    <w:rsid w:val="00B33203"/>
    <w:rsid w:val="00B33235"/>
    <w:rsid w:val="00B3326E"/>
    <w:rsid w:val="00B33707"/>
    <w:rsid w:val="00B33E47"/>
    <w:rsid w:val="00B34FEB"/>
    <w:rsid w:val="00B35145"/>
    <w:rsid w:val="00B35660"/>
    <w:rsid w:val="00B361CA"/>
    <w:rsid w:val="00B36234"/>
    <w:rsid w:val="00B37D82"/>
    <w:rsid w:val="00B41DDB"/>
    <w:rsid w:val="00B423FA"/>
    <w:rsid w:val="00B430C4"/>
    <w:rsid w:val="00B4326E"/>
    <w:rsid w:val="00B432A2"/>
    <w:rsid w:val="00B43C49"/>
    <w:rsid w:val="00B43F12"/>
    <w:rsid w:val="00B44215"/>
    <w:rsid w:val="00B44BE5"/>
    <w:rsid w:val="00B46634"/>
    <w:rsid w:val="00B504D9"/>
    <w:rsid w:val="00B507FA"/>
    <w:rsid w:val="00B50962"/>
    <w:rsid w:val="00B51A4B"/>
    <w:rsid w:val="00B52343"/>
    <w:rsid w:val="00B52837"/>
    <w:rsid w:val="00B52D4A"/>
    <w:rsid w:val="00B535CC"/>
    <w:rsid w:val="00B5395D"/>
    <w:rsid w:val="00B54B72"/>
    <w:rsid w:val="00B55263"/>
    <w:rsid w:val="00B557B2"/>
    <w:rsid w:val="00B558EF"/>
    <w:rsid w:val="00B55BEE"/>
    <w:rsid w:val="00B55CFA"/>
    <w:rsid w:val="00B5638F"/>
    <w:rsid w:val="00B5678A"/>
    <w:rsid w:val="00B56D2C"/>
    <w:rsid w:val="00B578D7"/>
    <w:rsid w:val="00B60037"/>
    <w:rsid w:val="00B60D74"/>
    <w:rsid w:val="00B61336"/>
    <w:rsid w:val="00B6186C"/>
    <w:rsid w:val="00B621FB"/>
    <w:rsid w:val="00B62AC4"/>
    <w:rsid w:val="00B63194"/>
    <w:rsid w:val="00B635BF"/>
    <w:rsid w:val="00B636CF"/>
    <w:rsid w:val="00B63D14"/>
    <w:rsid w:val="00B64496"/>
    <w:rsid w:val="00B6463C"/>
    <w:rsid w:val="00B64BCF"/>
    <w:rsid w:val="00B65F98"/>
    <w:rsid w:val="00B6693F"/>
    <w:rsid w:val="00B66963"/>
    <w:rsid w:val="00B6718D"/>
    <w:rsid w:val="00B67D1D"/>
    <w:rsid w:val="00B70359"/>
    <w:rsid w:val="00B70CB8"/>
    <w:rsid w:val="00B70D94"/>
    <w:rsid w:val="00B71151"/>
    <w:rsid w:val="00B7144B"/>
    <w:rsid w:val="00B719A2"/>
    <w:rsid w:val="00B71AB7"/>
    <w:rsid w:val="00B71F28"/>
    <w:rsid w:val="00B72863"/>
    <w:rsid w:val="00B7337C"/>
    <w:rsid w:val="00B73654"/>
    <w:rsid w:val="00B736E9"/>
    <w:rsid w:val="00B73A4F"/>
    <w:rsid w:val="00B745FA"/>
    <w:rsid w:val="00B75990"/>
    <w:rsid w:val="00B75FF1"/>
    <w:rsid w:val="00B761E0"/>
    <w:rsid w:val="00B76B06"/>
    <w:rsid w:val="00B771B2"/>
    <w:rsid w:val="00B7782D"/>
    <w:rsid w:val="00B80927"/>
    <w:rsid w:val="00B80CD5"/>
    <w:rsid w:val="00B825BC"/>
    <w:rsid w:val="00B82799"/>
    <w:rsid w:val="00B827E7"/>
    <w:rsid w:val="00B8409E"/>
    <w:rsid w:val="00B8416F"/>
    <w:rsid w:val="00B845FE"/>
    <w:rsid w:val="00B8553F"/>
    <w:rsid w:val="00B85F23"/>
    <w:rsid w:val="00B86852"/>
    <w:rsid w:val="00B86B5B"/>
    <w:rsid w:val="00B86E55"/>
    <w:rsid w:val="00B870D2"/>
    <w:rsid w:val="00B87448"/>
    <w:rsid w:val="00B87E59"/>
    <w:rsid w:val="00B918DF"/>
    <w:rsid w:val="00B91C57"/>
    <w:rsid w:val="00B928B5"/>
    <w:rsid w:val="00B92C31"/>
    <w:rsid w:val="00B93674"/>
    <w:rsid w:val="00B93AEF"/>
    <w:rsid w:val="00B9455F"/>
    <w:rsid w:val="00B94D25"/>
    <w:rsid w:val="00B94D47"/>
    <w:rsid w:val="00B94E21"/>
    <w:rsid w:val="00B96A47"/>
    <w:rsid w:val="00B9703A"/>
    <w:rsid w:val="00B9741D"/>
    <w:rsid w:val="00B97A30"/>
    <w:rsid w:val="00B97EC2"/>
    <w:rsid w:val="00BA10DD"/>
    <w:rsid w:val="00BA1873"/>
    <w:rsid w:val="00BA1BEB"/>
    <w:rsid w:val="00BA1F91"/>
    <w:rsid w:val="00BA24C7"/>
    <w:rsid w:val="00BA2FFF"/>
    <w:rsid w:val="00BA3023"/>
    <w:rsid w:val="00BA314B"/>
    <w:rsid w:val="00BA3246"/>
    <w:rsid w:val="00BA38D6"/>
    <w:rsid w:val="00BA3BA0"/>
    <w:rsid w:val="00BA40AF"/>
    <w:rsid w:val="00BA4CF9"/>
    <w:rsid w:val="00BA5DFF"/>
    <w:rsid w:val="00BA5E91"/>
    <w:rsid w:val="00BA68A8"/>
    <w:rsid w:val="00BA6A77"/>
    <w:rsid w:val="00BA74BA"/>
    <w:rsid w:val="00BA7BB5"/>
    <w:rsid w:val="00BB02C6"/>
    <w:rsid w:val="00BB1927"/>
    <w:rsid w:val="00BB2051"/>
    <w:rsid w:val="00BB2052"/>
    <w:rsid w:val="00BB20B2"/>
    <w:rsid w:val="00BB36DC"/>
    <w:rsid w:val="00BB3705"/>
    <w:rsid w:val="00BB3C63"/>
    <w:rsid w:val="00BB450A"/>
    <w:rsid w:val="00BB46B7"/>
    <w:rsid w:val="00BB4EF3"/>
    <w:rsid w:val="00BB60E9"/>
    <w:rsid w:val="00BB73EB"/>
    <w:rsid w:val="00BB7778"/>
    <w:rsid w:val="00BC0474"/>
    <w:rsid w:val="00BC0658"/>
    <w:rsid w:val="00BC0A5C"/>
    <w:rsid w:val="00BC1A78"/>
    <w:rsid w:val="00BC1EEC"/>
    <w:rsid w:val="00BC3A57"/>
    <w:rsid w:val="00BD0400"/>
    <w:rsid w:val="00BD0FE3"/>
    <w:rsid w:val="00BD1CF9"/>
    <w:rsid w:val="00BD2D26"/>
    <w:rsid w:val="00BD31FF"/>
    <w:rsid w:val="00BD324C"/>
    <w:rsid w:val="00BD4015"/>
    <w:rsid w:val="00BD4C36"/>
    <w:rsid w:val="00BD4E56"/>
    <w:rsid w:val="00BD50FA"/>
    <w:rsid w:val="00BD52BF"/>
    <w:rsid w:val="00BD546D"/>
    <w:rsid w:val="00BD59E5"/>
    <w:rsid w:val="00BD5C68"/>
    <w:rsid w:val="00BD6532"/>
    <w:rsid w:val="00BD655E"/>
    <w:rsid w:val="00BD6998"/>
    <w:rsid w:val="00BD6A74"/>
    <w:rsid w:val="00BD73C7"/>
    <w:rsid w:val="00BD7424"/>
    <w:rsid w:val="00BD7B34"/>
    <w:rsid w:val="00BE03DA"/>
    <w:rsid w:val="00BE143B"/>
    <w:rsid w:val="00BE3F76"/>
    <w:rsid w:val="00BE41F9"/>
    <w:rsid w:val="00BE4980"/>
    <w:rsid w:val="00BE4BF3"/>
    <w:rsid w:val="00BE4D70"/>
    <w:rsid w:val="00BE5548"/>
    <w:rsid w:val="00BE5980"/>
    <w:rsid w:val="00BE6B50"/>
    <w:rsid w:val="00BE6F7D"/>
    <w:rsid w:val="00BF1250"/>
    <w:rsid w:val="00BF17D8"/>
    <w:rsid w:val="00BF1AC9"/>
    <w:rsid w:val="00BF1D9A"/>
    <w:rsid w:val="00BF2185"/>
    <w:rsid w:val="00BF24B8"/>
    <w:rsid w:val="00BF2D63"/>
    <w:rsid w:val="00BF420C"/>
    <w:rsid w:val="00BF4C33"/>
    <w:rsid w:val="00BF5735"/>
    <w:rsid w:val="00BF61D1"/>
    <w:rsid w:val="00BF67A1"/>
    <w:rsid w:val="00BF6809"/>
    <w:rsid w:val="00BF6F1E"/>
    <w:rsid w:val="00BF71C5"/>
    <w:rsid w:val="00C00F87"/>
    <w:rsid w:val="00C011D4"/>
    <w:rsid w:val="00C0128C"/>
    <w:rsid w:val="00C013CC"/>
    <w:rsid w:val="00C019B8"/>
    <w:rsid w:val="00C01A4A"/>
    <w:rsid w:val="00C027F4"/>
    <w:rsid w:val="00C02E02"/>
    <w:rsid w:val="00C02E22"/>
    <w:rsid w:val="00C03A6F"/>
    <w:rsid w:val="00C040F4"/>
    <w:rsid w:val="00C0423F"/>
    <w:rsid w:val="00C04979"/>
    <w:rsid w:val="00C04DFA"/>
    <w:rsid w:val="00C04ECA"/>
    <w:rsid w:val="00C052FF"/>
    <w:rsid w:val="00C0535F"/>
    <w:rsid w:val="00C059FE"/>
    <w:rsid w:val="00C06FC7"/>
    <w:rsid w:val="00C0773E"/>
    <w:rsid w:val="00C07BD4"/>
    <w:rsid w:val="00C07C8D"/>
    <w:rsid w:val="00C07E71"/>
    <w:rsid w:val="00C10697"/>
    <w:rsid w:val="00C10B2D"/>
    <w:rsid w:val="00C10DD9"/>
    <w:rsid w:val="00C11C1D"/>
    <w:rsid w:val="00C12170"/>
    <w:rsid w:val="00C121E5"/>
    <w:rsid w:val="00C1231C"/>
    <w:rsid w:val="00C12689"/>
    <w:rsid w:val="00C12DE7"/>
    <w:rsid w:val="00C12E76"/>
    <w:rsid w:val="00C14344"/>
    <w:rsid w:val="00C157FB"/>
    <w:rsid w:val="00C15A15"/>
    <w:rsid w:val="00C15D11"/>
    <w:rsid w:val="00C1619B"/>
    <w:rsid w:val="00C17009"/>
    <w:rsid w:val="00C21344"/>
    <w:rsid w:val="00C23E99"/>
    <w:rsid w:val="00C242A2"/>
    <w:rsid w:val="00C249B1"/>
    <w:rsid w:val="00C25242"/>
    <w:rsid w:val="00C256FE"/>
    <w:rsid w:val="00C25756"/>
    <w:rsid w:val="00C25A45"/>
    <w:rsid w:val="00C27090"/>
    <w:rsid w:val="00C276F5"/>
    <w:rsid w:val="00C3098F"/>
    <w:rsid w:val="00C31EA7"/>
    <w:rsid w:val="00C32E7B"/>
    <w:rsid w:val="00C33402"/>
    <w:rsid w:val="00C33FD9"/>
    <w:rsid w:val="00C34173"/>
    <w:rsid w:val="00C342F6"/>
    <w:rsid w:val="00C34AD0"/>
    <w:rsid w:val="00C354D2"/>
    <w:rsid w:val="00C35BF9"/>
    <w:rsid w:val="00C35D3B"/>
    <w:rsid w:val="00C37E98"/>
    <w:rsid w:val="00C4005E"/>
    <w:rsid w:val="00C40D8C"/>
    <w:rsid w:val="00C41553"/>
    <w:rsid w:val="00C4213C"/>
    <w:rsid w:val="00C42402"/>
    <w:rsid w:val="00C4258D"/>
    <w:rsid w:val="00C42616"/>
    <w:rsid w:val="00C4265E"/>
    <w:rsid w:val="00C42D31"/>
    <w:rsid w:val="00C42FB0"/>
    <w:rsid w:val="00C4417E"/>
    <w:rsid w:val="00C44569"/>
    <w:rsid w:val="00C44A3A"/>
    <w:rsid w:val="00C454E1"/>
    <w:rsid w:val="00C45785"/>
    <w:rsid w:val="00C45B4D"/>
    <w:rsid w:val="00C45F73"/>
    <w:rsid w:val="00C46207"/>
    <w:rsid w:val="00C462BA"/>
    <w:rsid w:val="00C463A0"/>
    <w:rsid w:val="00C46B21"/>
    <w:rsid w:val="00C46CBC"/>
    <w:rsid w:val="00C47011"/>
    <w:rsid w:val="00C47CE3"/>
    <w:rsid w:val="00C47D96"/>
    <w:rsid w:val="00C47E15"/>
    <w:rsid w:val="00C506FC"/>
    <w:rsid w:val="00C50A93"/>
    <w:rsid w:val="00C51830"/>
    <w:rsid w:val="00C52AC0"/>
    <w:rsid w:val="00C535B6"/>
    <w:rsid w:val="00C544CF"/>
    <w:rsid w:val="00C54C3F"/>
    <w:rsid w:val="00C54DE3"/>
    <w:rsid w:val="00C5503B"/>
    <w:rsid w:val="00C552AF"/>
    <w:rsid w:val="00C55AFC"/>
    <w:rsid w:val="00C56E19"/>
    <w:rsid w:val="00C61C02"/>
    <w:rsid w:val="00C6201C"/>
    <w:rsid w:val="00C624B5"/>
    <w:rsid w:val="00C6350D"/>
    <w:rsid w:val="00C63769"/>
    <w:rsid w:val="00C6486D"/>
    <w:rsid w:val="00C65654"/>
    <w:rsid w:val="00C66979"/>
    <w:rsid w:val="00C67416"/>
    <w:rsid w:val="00C70142"/>
    <w:rsid w:val="00C70307"/>
    <w:rsid w:val="00C703A6"/>
    <w:rsid w:val="00C70561"/>
    <w:rsid w:val="00C70742"/>
    <w:rsid w:val="00C7076F"/>
    <w:rsid w:val="00C707FE"/>
    <w:rsid w:val="00C708EC"/>
    <w:rsid w:val="00C70981"/>
    <w:rsid w:val="00C70B88"/>
    <w:rsid w:val="00C70D3C"/>
    <w:rsid w:val="00C7118A"/>
    <w:rsid w:val="00C714F6"/>
    <w:rsid w:val="00C71C24"/>
    <w:rsid w:val="00C71C2E"/>
    <w:rsid w:val="00C72CDF"/>
    <w:rsid w:val="00C73887"/>
    <w:rsid w:val="00C73B61"/>
    <w:rsid w:val="00C73B69"/>
    <w:rsid w:val="00C73C18"/>
    <w:rsid w:val="00C73CD2"/>
    <w:rsid w:val="00C74F5B"/>
    <w:rsid w:val="00C760E9"/>
    <w:rsid w:val="00C76606"/>
    <w:rsid w:val="00C7722A"/>
    <w:rsid w:val="00C80A82"/>
    <w:rsid w:val="00C81137"/>
    <w:rsid w:val="00C81EA3"/>
    <w:rsid w:val="00C82486"/>
    <w:rsid w:val="00C8248F"/>
    <w:rsid w:val="00C82C12"/>
    <w:rsid w:val="00C84267"/>
    <w:rsid w:val="00C857EC"/>
    <w:rsid w:val="00C862DD"/>
    <w:rsid w:val="00C86477"/>
    <w:rsid w:val="00C86760"/>
    <w:rsid w:val="00C872EE"/>
    <w:rsid w:val="00C87365"/>
    <w:rsid w:val="00C9013D"/>
    <w:rsid w:val="00C907B7"/>
    <w:rsid w:val="00C90A37"/>
    <w:rsid w:val="00C90E2D"/>
    <w:rsid w:val="00C91011"/>
    <w:rsid w:val="00C92023"/>
    <w:rsid w:val="00C92265"/>
    <w:rsid w:val="00C92B90"/>
    <w:rsid w:val="00C93383"/>
    <w:rsid w:val="00C933CE"/>
    <w:rsid w:val="00C94657"/>
    <w:rsid w:val="00C94CCD"/>
    <w:rsid w:val="00C9553D"/>
    <w:rsid w:val="00C95A52"/>
    <w:rsid w:val="00C97034"/>
    <w:rsid w:val="00C97E0B"/>
    <w:rsid w:val="00CA07C1"/>
    <w:rsid w:val="00CA0974"/>
    <w:rsid w:val="00CA1308"/>
    <w:rsid w:val="00CA17B5"/>
    <w:rsid w:val="00CA28AF"/>
    <w:rsid w:val="00CA338A"/>
    <w:rsid w:val="00CA3B6C"/>
    <w:rsid w:val="00CA3C64"/>
    <w:rsid w:val="00CA4333"/>
    <w:rsid w:val="00CA4EC1"/>
    <w:rsid w:val="00CA57CB"/>
    <w:rsid w:val="00CA58C5"/>
    <w:rsid w:val="00CA5C3F"/>
    <w:rsid w:val="00CA6522"/>
    <w:rsid w:val="00CA6A41"/>
    <w:rsid w:val="00CB06D6"/>
    <w:rsid w:val="00CB165A"/>
    <w:rsid w:val="00CB17C3"/>
    <w:rsid w:val="00CB3500"/>
    <w:rsid w:val="00CB3509"/>
    <w:rsid w:val="00CB46D3"/>
    <w:rsid w:val="00CB4B63"/>
    <w:rsid w:val="00CB4F42"/>
    <w:rsid w:val="00CB5F10"/>
    <w:rsid w:val="00CB6058"/>
    <w:rsid w:val="00CB6169"/>
    <w:rsid w:val="00CB634A"/>
    <w:rsid w:val="00CB710E"/>
    <w:rsid w:val="00CC0CF2"/>
    <w:rsid w:val="00CC11BD"/>
    <w:rsid w:val="00CC1B63"/>
    <w:rsid w:val="00CC2DF9"/>
    <w:rsid w:val="00CC4271"/>
    <w:rsid w:val="00CC5616"/>
    <w:rsid w:val="00CC576B"/>
    <w:rsid w:val="00CC58BB"/>
    <w:rsid w:val="00CC59B1"/>
    <w:rsid w:val="00CC5FA5"/>
    <w:rsid w:val="00CC6820"/>
    <w:rsid w:val="00CC6EDD"/>
    <w:rsid w:val="00CC6F12"/>
    <w:rsid w:val="00CC7F0F"/>
    <w:rsid w:val="00CD00E3"/>
    <w:rsid w:val="00CD0275"/>
    <w:rsid w:val="00CD0B0A"/>
    <w:rsid w:val="00CD11C9"/>
    <w:rsid w:val="00CD1385"/>
    <w:rsid w:val="00CD1D37"/>
    <w:rsid w:val="00CD1FE4"/>
    <w:rsid w:val="00CD209C"/>
    <w:rsid w:val="00CD2860"/>
    <w:rsid w:val="00CD2895"/>
    <w:rsid w:val="00CD37D5"/>
    <w:rsid w:val="00CD3F6B"/>
    <w:rsid w:val="00CD441B"/>
    <w:rsid w:val="00CD5026"/>
    <w:rsid w:val="00CD5BE5"/>
    <w:rsid w:val="00CD6279"/>
    <w:rsid w:val="00CD630E"/>
    <w:rsid w:val="00CD6CDF"/>
    <w:rsid w:val="00CE029F"/>
    <w:rsid w:val="00CE0540"/>
    <w:rsid w:val="00CE0561"/>
    <w:rsid w:val="00CE06DA"/>
    <w:rsid w:val="00CE0995"/>
    <w:rsid w:val="00CE1658"/>
    <w:rsid w:val="00CE1C65"/>
    <w:rsid w:val="00CE2B3A"/>
    <w:rsid w:val="00CE35CC"/>
    <w:rsid w:val="00CE3D97"/>
    <w:rsid w:val="00CE4C86"/>
    <w:rsid w:val="00CE518E"/>
    <w:rsid w:val="00CE5669"/>
    <w:rsid w:val="00CE5930"/>
    <w:rsid w:val="00CE5D9B"/>
    <w:rsid w:val="00CE656F"/>
    <w:rsid w:val="00CE7F24"/>
    <w:rsid w:val="00CF0A3B"/>
    <w:rsid w:val="00CF0A7D"/>
    <w:rsid w:val="00CF0B32"/>
    <w:rsid w:val="00CF11D5"/>
    <w:rsid w:val="00CF220B"/>
    <w:rsid w:val="00CF24B0"/>
    <w:rsid w:val="00CF27DD"/>
    <w:rsid w:val="00CF2C4F"/>
    <w:rsid w:val="00CF3642"/>
    <w:rsid w:val="00CF4A31"/>
    <w:rsid w:val="00CF57A2"/>
    <w:rsid w:val="00CF6115"/>
    <w:rsid w:val="00CF6239"/>
    <w:rsid w:val="00CF64B5"/>
    <w:rsid w:val="00CF7013"/>
    <w:rsid w:val="00CF7104"/>
    <w:rsid w:val="00CF712B"/>
    <w:rsid w:val="00CF7242"/>
    <w:rsid w:val="00CF7763"/>
    <w:rsid w:val="00CF78C9"/>
    <w:rsid w:val="00CF7950"/>
    <w:rsid w:val="00CF7E69"/>
    <w:rsid w:val="00D0088D"/>
    <w:rsid w:val="00D00E7D"/>
    <w:rsid w:val="00D00F37"/>
    <w:rsid w:val="00D022EE"/>
    <w:rsid w:val="00D03288"/>
    <w:rsid w:val="00D03C72"/>
    <w:rsid w:val="00D03FA7"/>
    <w:rsid w:val="00D04368"/>
    <w:rsid w:val="00D0505C"/>
    <w:rsid w:val="00D05B68"/>
    <w:rsid w:val="00D06771"/>
    <w:rsid w:val="00D06AA2"/>
    <w:rsid w:val="00D0754B"/>
    <w:rsid w:val="00D0773E"/>
    <w:rsid w:val="00D07FEE"/>
    <w:rsid w:val="00D10447"/>
    <w:rsid w:val="00D105C3"/>
    <w:rsid w:val="00D10701"/>
    <w:rsid w:val="00D1129B"/>
    <w:rsid w:val="00D11899"/>
    <w:rsid w:val="00D12A81"/>
    <w:rsid w:val="00D12ABE"/>
    <w:rsid w:val="00D13C03"/>
    <w:rsid w:val="00D13E1B"/>
    <w:rsid w:val="00D14B4D"/>
    <w:rsid w:val="00D1593F"/>
    <w:rsid w:val="00D15B01"/>
    <w:rsid w:val="00D15EA9"/>
    <w:rsid w:val="00D16048"/>
    <w:rsid w:val="00D16BB9"/>
    <w:rsid w:val="00D17214"/>
    <w:rsid w:val="00D21A32"/>
    <w:rsid w:val="00D21B23"/>
    <w:rsid w:val="00D21D71"/>
    <w:rsid w:val="00D22086"/>
    <w:rsid w:val="00D2241A"/>
    <w:rsid w:val="00D24014"/>
    <w:rsid w:val="00D2416A"/>
    <w:rsid w:val="00D25099"/>
    <w:rsid w:val="00D2586F"/>
    <w:rsid w:val="00D2596F"/>
    <w:rsid w:val="00D2637B"/>
    <w:rsid w:val="00D2646A"/>
    <w:rsid w:val="00D267F0"/>
    <w:rsid w:val="00D26833"/>
    <w:rsid w:val="00D26F46"/>
    <w:rsid w:val="00D27543"/>
    <w:rsid w:val="00D27F66"/>
    <w:rsid w:val="00D27FFC"/>
    <w:rsid w:val="00D30089"/>
    <w:rsid w:val="00D31D53"/>
    <w:rsid w:val="00D32407"/>
    <w:rsid w:val="00D33048"/>
    <w:rsid w:val="00D335C8"/>
    <w:rsid w:val="00D3460E"/>
    <w:rsid w:val="00D36011"/>
    <w:rsid w:val="00D3636B"/>
    <w:rsid w:val="00D36435"/>
    <w:rsid w:val="00D367B2"/>
    <w:rsid w:val="00D37021"/>
    <w:rsid w:val="00D371E2"/>
    <w:rsid w:val="00D37258"/>
    <w:rsid w:val="00D37F18"/>
    <w:rsid w:val="00D40739"/>
    <w:rsid w:val="00D416CB"/>
    <w:rsid w:val="00D42537"/>
    <w:rsid w:val="00D428DD"/>
    <w:rsid w:val="00D43C18"/>
    <w:rsid w:val="00D44B20"/>
    <w:rsid w:val="00D45EFC"/>
    <w:rsid w:val="00D46996"/>
    <w:rsid w:val="00D474B6"/>
    <w:rsid w:val="00D4787C"/>
    <w:rsid w:val="00D47BD6"/>
    <w:rsid w:val="00D501B4"/>
    <w:rsid w:val="00D50CE2"/>
    <w:rsid w:val="00D51C32"/>
    <w:rsid w:val="00D52600"/>
    <w:rsid w:val="00D52A26"/>
    <w:rsid w:val="00D5406E"/>
    <w:rsid w:val="00D54904"/>
    <w:rsid w:val="00D54ED8"/>
    <w:rsid w:val="00D550EE"/>
    <w:rsid w:val="00D558DB"/>
    <w:rsid w:val="00D5716F"/>
    <w:rsid w:val="00D571A8"/>
    <w:rsid w:val="00D573F8"/>
    <w:rsid w:val="00D5788A"/>
    <w:rsid w:val="00D6003E"/>
    <w:rsid w:val="00D60180"/>
    <w:rsid w:val="00D60511"/>
    <w:rsid w:val="00D60668"/>
    <w:rsid w:val="00D61104"/>
    <w:rsid w:val="00D611EB"/>
    <w:rsid w:val="00D61200"/>
    <w:rsid w:val="00D614DD"/>
    <w:rsid w:val="00D616A5"/>
    <w:rsid w:val="00D616CE"/>
    <w:rsid w:val="00D61CC1"/>
    <w:rsid w:val="00D61F8C"/>
    <w:rsid w:val="00D62691"/>
    <w:rsid w:val="00D62712"/>
    <w:rsid w:val="00D62730"/>
    <w:rsid w:val="00D62931"/>
    <w:rsid w:val="00D62D96"/>
    <w:rsid w:val="00D62F33"/>
    <w:rsid w:val="00D62F39"/>
    <w:rsid w:val="00D65274"/>
    <w:rsid w:val="00D65AC2"/>
    <w:rsid w:val="00D666EF"/>
    <w:rsid w:val="00D6721E"/>
    <w:rsid w:val="00D67E49"/>
    <w:rsid w:val="00D705DD"/>
    <w:rsid w:val="00D71949"/>
    <w:rsid w:val="00D71DB1"/>
    <w:rsid w:val="00D71E00"/>
    <w:rsid w:val="00D73613"/>
    <w:rsid w:val="00D7391E"/>
    <w:rsid w:val="00D7422D"/>
    <w:rsid w:val="00D74671"/>
    <w:rsid w:val="00D74DFE"/>
    <w:rsid w:val="00D75F82"/>
    <w:rsid w:val="00D76765"/>
    <w:rsid w:val="00D774C0"/>
    <w:rsid w:val="00D77960"/>
    <w:rsid w:val="00D80990"/>
    <w:rsid w:val="00D80AC7"/>
    <w:rsid w:val="00D80C62"/>
    <w:rsid w:val="00D80CFD"/>
    <w:rsid w:val="00D80F51"/>
    <w:rsid w:val="00D81ABC"/>
    <w:rsid w:val="00D820A3"/>
    <w:rsid w:val="00D820E2"/>
    <w:rsid w:val="00D828D6"/>
    <w:rsid w:val="00D82AA5"/>
    <w:rsid w:val="00D82E45"/>
    <w:rsid w:val="00D83977"/>
    <w:rsid w:val="00D83C20"/>
    <w:rsid w:val="00D841A2"/>
    <w:rsid w:val="00D8421E"/>
    <w:rsid w:val="00D844AF"/>
    <w:rsid w:val="00D84DB2"/>
    <w:rsid w:val="00D864D4"/>
    <w:rsid w:val="00D865BC"/>
    <w:rsid w:val="00D8675F"/>
    <w:rsid w:val="00D86960"/>
    <w:rsid w:val="00D87BEC"/>
    <w:rsid w:val="00D87CD9"/>
    <w:rsid w:val="00D90497"/>
    <w:rsid w:val="00D9090E"/>
    <w:rsid w:val="00D909AC"/>
    <w:rsid w:val="00D923AC"/>
    <w:rsid w:val="00D9281D"/>
    <w:rsid w:val="00D929DC"/>
    <w:rsid w:val="00D935A0"/>
    <w:rsid w:val="00D93F50"/>
    <w:rsid w:val="00D9413D"/>
    <w:rsid w:val="00D94B65"/>
    <w:rsid w:val="00D9523C"/>
    <w:rsid w:val="00D958B7"/>
    <w:rsid w:val="00D96367"/>
    <w:rsid w:val="00D97FDC"/>
    <w:rsid w:val="00DA0995"/>
    <w:rsid w:val="00DA09A5"/>
    <w:rsid w:val="00DA0B23"/>
    <w:rsid w:val="00DA1126"/>
    <w:rsid w:val="00DA1A4E"/>
    <w:rsid w:val="00DA1CEA"/>
    <w:rsid w:val="00DA1D2A"/>
    <w:rsid w:val="00DA1F1C"/>
    <w:rsid w:val="00DA21F0"/>
    <w:rsid w:val="00DA3B73"/>
    <w:rsid w:val="00DA41C8"/>
    <w:rsid w:val="00DA41EF"/>
    <w:rsid w:val="00DA4402"/>
    <w:rsid w:val="00DA51C3"/>
    <w:rsid w:val="00DA55C4"/>
    <w:rsid w:val="00DA5790"/>
    <w:rsid w:val="00DA5FC0"/>
    <w:rsid w:val="00DA662A"/>
    <w:rsid w:val="00DA6C39"/>
    <w:rsid w:val="00DB031D"/>
    <w:rsid w:val="00DB0A5E"/>
    <w:rsid w:val="00DB1DB5"/>
    <w:rsid w:val="00DB1DEB"/>
    <w:rsid w:val="00DB250E"/>
    <w:rsid w:val="00DB2CC1"/>
    <w:rsid w:val="00DB3C67"/>
    <w:rsid w:val="00DB425C"/>
    <w:rsid w:val="00DB4532"/>
    <w:rsid w:val="00DB4AB0"/>
    <w:rsid w:val="00DB4FFC"/>
    <w:rsid w:val="00DB5681"/>
    <w:rsid w:val="00DB56F0"/>
    <w:rsid w:val="00DB59AF"/>
    <w:rsid w:val="00DB6601"/>
    <w:rsid w:val="00DB66C7"/>
    <w:rsid w:val="00DB6872"/>
    <w:rsid w:val="00DB6CD7"/>
    <w:rsid w:val="00DC030B"/>
    <w:rsid w:val="00DC0540"/>
    <w:rsid w:val="00DC064C"/>
    <w:rsid w:val="00DC06A3"/>
    <w:rsid w:val="00DC0EC3"/>
    <w:rsid w:val="00DC185F"/>
    <w:rsid w:val="00DC22F4"/>
    <w:rsid w:val="00DC25EC"/>
    <w:rsid w:val="00DC2B81"/>
    <w:rsid w:val="00DC319A"/>
    <w:rsid w:val="00DC3A8B"/>
    <w:rsid w:val="00DC489B"/>
    <w:rsid w:val="00DC5632"/>
    <w:rsid w:val="00DC5B59"/>
    <w:rsid w:val="00DC5BFD"/>
    <w:rsid w:val="00DC6445"/>
    <w:rsid w:val="00DC6495"/>
    <w:rsid w:val="00DC6891"/>
    <w:rsid w:val="00DC7382"/>
    <w:rsid w:val="00DC73EB"/>
    <w:rsid w:val="00DD0176"/>
    <w:rsid w:val="00DD06BF"/>
    <w:rsid w:val="00DD0E70"/>
    <w:rsid w:val="00DD0F4B"/>
    <w:rsid w:val="00DD112D"/>
    <w:rsid w:val="00DD2482"/>
    <w:rsid w:val="00DD2CDA"/>
    <w:rsid w:val="00DD3225"/>
    <w:rsid w:val="00DD32CF"/>
    <w:rsid w:val="00DD4913"/>
    <w:rsid w:val="00DD5005"/>
    <w:rsid w:val="00DD5AAD"/>
    <w:rsid w:val="00DD6D19"/>
    <w:rsid w:val="00DD7099"/>
    <w:rsid w:val="00DD72F3"/>
    <w:rsid w:val="00DD788E"/>
    <w:rsid w:val="00DD79FB"/>
    <w:rsid w:val="00DD7B1E"/>
    <w:rsid w:val="00DE0197"/>
    <w:rsid w:val="00DE09B3"/>
    <w:rsid w:val="00DE17F3"/>
    <w:rsid w:val="00DE1A2F"/>
    <w:rsid w:val="00DE1EE0"/>
    <w:rsid w:val="00DE21B5"/>
    <w:rsid w:val="00DE33EA"/>
    <w:rsid w:val="00DE3B86"/>
    <w:rsid w:val="00DE3BD9"/>
    <w:rsid w:val="00DE4759"/>
    <w:rsid w:val="00DE483A"/>
    <w:rsid w:val="00DE498D"/>
    <w:rsid w:val="00DE5B1D"/>
    <w:rsid w:val="00DE6937"/>
    <w:rsid w:val="00DE6B87"/>
    <w:rsid w:val="00DE7496"/>
    <w:rsid w:val="00DE790D"/>
    <w:rsid w:val="00DF00EF"/>
    <w:rsid w:val="00DF0384"/>
    <w:rsid w:val="00DF061D"/>
    <w:rsid w:val="00DF08B9"/>
    <w:rsid w:val="00DF129F"/>
    <w:rsid w:val="00DF1444"/>
    <w:rsid w:val="00DF181F"/>
    <w:rsid w:val="00DF1DC9"/>
    <w:rsid w:val="00DF2062"/>
    <w:rsid w:val="00DF265A"/>
    <w:rsid w:val="00DF2E6C"/>
    <w:rsid w:val="00DF310A"/>
    <w:rsid w:val="00DF321A"/>
    <w:rsid w:val="00DF3402"/>
    <w:rsid w:val="00DF3A7D"/>
    <w:rsid w:val="00DF3D9A"/>
    <w:rsid w:val="00DF4DA5"/>
    <w:rsid w:val="00DF61C4"/>
    <w:rsid w:val="00DF7109"/>
    <w:rsid w:val="00DF7612"/>
    <w:rsid w:val="00E00631"/>
    <w:rsid w:val="00E00950"/>
    <w:rsid w:val="00E009F8"/>
    <w:rsid w:val="00E01EAE"/>
    <w:rsid w:val="00E02569"/>
    <w:rsid w:val="00E025FB"/>
    <w:rsid w:val="00E02ADC"/>
    <w:rsid w:val="00E03A09"/>
    <w:rsid w:val="00E046DA"/>
    <w:rsid w:val="00E054EE"/>
    <w:rsid w:val="00E05982"/>
    <w:rsid w:val="00E05FA7"/>
    <w:rsid w:val="00E06C94"/>
    <w:rsid w:val="00E07270"/>
    <w:rsid w:val="00E110FC"/>
    <w:rsid w:val="00E117DB"/>
    <w:rsid w:val="00E11A2B"/>
    <w:rsid w:val="00E11A51"/>
    <w:rsid w:val="00E12072"/>
    <w:rsid w:val="00E120B8"/>
    <w:rsid w:val="00E12225"/>
    <w:rsid w:val="00E129AD"/>
    <w:rsid w:val="00E13329"/>
    <w:rsid w:val="00E145C2"/>
    <w:rsid w:val="00E15BCD"/>
    <w:rsid w:val="00E16A00"/>
    <w:rsid w:val="00E17B18"/>
    <w:rsid w:val="00E2015E"/>
    <w:rsid w:val="00E20409"/>
    <w:rsid w:val="00E20F20"/>
    <w:rsid w:val="00E21CD3"/>
    <w:rsid w:val="00E21E6C"/>
    <w:rsid w:val="00E22AD9"/>
    <w:rsid w:val="00E22D45"/>
    <w:rsid w:val="00E22E70"/>
    <w:rsid w:val="00E242B3"/>
    <w:rsid w:val="00E24C25"/>
    <w:rsid w:val="00E24DCC"/>
    <w:rsid w:val="00E25546"/>
    <w:rsid w:val="00E256CA"/>
    <w:rsid w:val="00E260AD"/>
    <w:rsid w:val="00E266D8"/>
    <w:rsid w:val="00E26FEE"/>
    <w:rsid w:val="00E30510"/>
    <w:rsid w:val="00E30DAA"/>
    <w:rsid w:val="00E31734"/>
    <w:rsid w:val="00E31E6C"/>
    <w:rsid w:val="00E324BE"/>
    <w:rsid w:val="00E32ABF"/>
    <w:rsid w:val="00E3347C"/>
    <w:rsid w:val="00E334F5"/>
    <w:rsid w:val="00E33F80"/>
    <w:rsid w:val="00E34911"/>
    <w:rsid w:val="00E35381"/>
    <w:rsid w:val="00E37263"/>
    <w:rsid w:val="00E37C77"/>
    <w:rsid w:val="00E4058A"/>
    <w:rsid w:val="00E41D7F"/>
    <w:rsid w:val="00E435B6"/>
    <w:rsid w:val="00E435F4"/>
    <w:rsid w:val="00E438C8"/>
    <w:rsid w:val="00E4390D"/>
    <w:rsid w:val="00E44364"/>
    <w:rsid w:val="00E44FD6"/>
    <w:rsid w:val="00E45228"/>
    <w:rsid w:val="00E45C5A"/>
    <w:rsid w:val="00E47119"/>
    <w:rsid w:val="00E47284"/>
    <w:rsid w:val="00E47A1F"/>
    <w:rsid w:val="00E47CEF"/>
    <w:rsid w:val="00E5005A"/>
    <w:rsid w:val="00E50B36"/>
    <w:rsid w:val="00E50D40"/>
    <w:rsid w:val="00E520AB"/>
    <w:rsid w:val="00E537BA"/>
    <w:rsid w:val="00E544D6"/>
    <w:rsid w:val="00E54B62"/>
    <w:rsid w:val="00E55123"/>
    <w:rsid w:val="00E56192"/>
    <w:rsid w:val="00E568D7"/>
    <w:rsid w:val="00E575E3"/>
    <w:rsid w:val="00E57BCB"/>
    <w:rsid w:val="00E60BFD"/>
    <w:rsid w:val="00E60C73"/>
    <w:rsid w:val="00E60F74"/>
    <w:rsid w:val="00E6182E"/>
    <w:rsid w:val="00E61D97"/>
    <w:rsid w:val="00E62113"/>
    <w:rsid w:val="00E6240D"/>
    <w:rsid w:val="00E62598"/>
    <w:rsid w:val="00E62FFE"/>
    <w:rsid w:val="00E6305D"/>
    <w:rsid w:val="00E631F3"/>
    <w:rsid w:val="00E63294"/>
    <w:rsid w:val="00E63637"/>
    <w:rsid w:val="00E644F8"/>
    <w:rsid w:val="00E653EA"/>
    <w:rsid w:val="00E66756"/>
    <w:rsid w:val="00E6690D"/>
    <w:rsid w:val="00E6725C"/>
    <w:rsid w:val="00E67762"/>
    <w:rsid w:val="00E67CE2"/>
    <w:rsid w:val="00E70775"/>
    <w:rsid w:val="00E70A76"/>
    <w:rsid w:val="00E717F2"/>
    <w:rsid w:val="00E71DB8"/>
    <w:rsid w:val="00E733FC"/>
    <w:rsid w:val="00E74349"/>
    <w:rsid w:val="00E74A39"/>
    <w:rsid w:val="00E74DC1"/>
    <w:rsid w:val="00E750A0"/>
    <w:rsid w:val="00E76278"/>
    <w:rsid w:val="00E80268"/>
    <w:rsid w:val="00E81734"/>
    <w:rsid w:val="00E821A7"/>
    <w:rsid w:val="00E824BD"/>
    <w:rsid w:val="00E824FA"/>
    <w:rsid w:val="00E82B5C"/>
    <w:rsid w:val="00E82C4B"/>
    <w:rsid w:val="00E83049"/>
    <w:rsid w:val="00E841C5"/>
    <w:rsid w:val="00E84517"/>
    <w:rsid w:val="00E8472D"/>
    <w:rsid w:val="00E851A1"/>
    <w:rsid w:val="00E8526A"/>
    <w:rsid w:val="00E86554"/>
    <w:rsid w:val="00E86C82"/>
    <w:rsid w:val="00E87C03"/>
    <w:rsid w:val="00E907B4"/>
    <w:rsid w:val="00E91033"/>
    <w:rsid w:val="00E91765"/>
    <w:rsid w:val="00E91CF7"/>
    <w:rsid w:val="00E92FA3"/>
    <w:rsid w:val="00E93A2E"/>
    <w:rsid w:val="00E93D1E"/>
    <w:rsid w:val="00E946BC"/>
    <w:rsid w:val="00E94AC2"/>
    <w:rsid w:val="00E96718"/>
    <w:rsid w:val="00E97424"/>
    <w:rsid w:val="00E97610"/>
    <w:rsid w:val="00EA0A12"/>
    <w:rsid w:val="00EA1C83"/>
    <w:rsid w:val="00EA36C7"/>
    <w:rsid w:val="00EA3D5C"/>
    <w:rsid w:val="00EA3FE8"/>
    <w:rsid w:val="00EA40BA"/>
    <w:rsid w:val="00EA4250"/>
    <w:rsid w:val="00EA4843"/>
    <w:rsid w:val="00EA56F0"/>
    <w:rsid w:val="00EA6064"/>
    <w:rsid w:val="00EA6192"/>
    <w:rsid w:val="00EA6416"/>
    <w:rsid w:val="00EA6CBE"/>
    <w:rsid w:val="00EA70B5"/>
    <w:rsid w:val="00EA76FC"/>
    <w:rsid w:val="00EB0275"/>
    <w:rsid w:val="00EB027C"/>
    <w:rsid w:val="00EB0858"/>
    <w:rsid w:val="00EB1AC0"/>
    <w:rsid w:val="00EB252C"/>
    <w:rsid w:val="00EB2B9F"/>
    <w:rsid w:val="00EB358B"/>
    <w:rsid w:val="00EB3D7D"/>
    <w:rsid w:val="00EB4322"/>
    <w:rsid w:val="00EB5158"/>
    <w:rsid w:val="00EB529B"/>
    <w:rsid w:val="00EB6533"/>
    <w:rsid w:val="00EB66AA"/>
    <w:rsid w:val="00EB73A7"/>
    <w:rsid w:val="00EC0A6B"/>
    <w:rsid w:val="00EC0F1C"/>
    <w:rsid w:val="00EC154D"/>
    <w:rsid w:val="00EC1EA4"/>
    <w:rsid w:val="00EC23CD"/>
    <w:rsid w:val="00EC272F"/>
    <w:rsid w:val="00EC2A94"/>
    <w:rsid w:val="00EC2CB8"/>
    <w:rsid w:val="00EC2E3A"/>
    <w:rsid w:val="00EC33BF"/>
    <w:rsid w:val="00EC361E"/>
    <w:rsid w:val="00EC3D6D"/>
    <w:rsid w:val="00EC4C10"/>
    <w:rsid w:val="00EC5305"/>
    <w:rsid w:val="00EC545F"/>
    <w:rsid w:val="00EC55BB"/>
    <w:rsid w:val="00EC6811"/>
    <w:rsid w:val="00EC68C3"/>
    <w:rsid w:val="00EC729A"/>
    <w:rsid w:val="00EC7593"/>
    <w:rsid w:val="00EC78DC"/>
    <w:rsid w:val="00ED0E6F"/>
    <w:rsid w:val="00ED1118"/>
    <w:rsid w:val="00ED151E"/>
    <w:rsid w:val="00ED1D1A"/>
    <w:rsid w:val="00ED2861"/>
    <w:rsid w:val="00ED29A6"/>
    <w:rsid w:val="00ED3542"/>
    <w:rsid w:val="00ED3F47"/>
    <w:rsid w:val="00ED43AB"/>
    <w:rsid w:val="00ED4F2A"/>
    <w:rsid w:val="00ED51EC"/>
    <w:rsid w:val="00ED56CC"/>
    <w:rsid w:val="00ED782E"/>
    <w:rsid w:val="00ED7E9D"/>
    <w:rsid w:val="00EE2D89"/>
    <w:rsid w:val="00EE3DEF"/>
    <w:rsid w:val="00EE3ED8"/>
    <w:rsid w:val="00EE42C7"/>
    <w:rsid w:val="00EE44C3"/>
    <w:rsid w:val="00EE4901"/>
    <w:rsid w:val="00EE4F96"/>
    <w:rsid w:val="00EE4FEC"/>
    <w:rsid w:val="00EE5376"/>
    <w:rsid w:val="00EE5AAB"/>
    <w:rsid w:val="00EE5BC9"/>
    <w:rsid w:val="00EE77EB"/>
    <w:rsid w:val="00EE79E0"/>
    <w:rsid w:val="00EF03A3"/>
    <w:rsid w:val="00EF07FB"/>
    <w:rsid w:val="00EF145A"/>
    <w:rsid w:val="00EF1586"/>
    <w:rsid w:val="00EF2529"/>
    <w:rsid w:val="00EF298B"/>
    <w:rsid w:val="00EF32DA"/>
    <w:rsid w:val="00EF38DE"/>
    <w:rsid w:val="00EF47F6"/>
    <w:rsid w:val="00EF5C21"/>
    <w:rsid w:val="00EF64CB"/>
    <w:rsid w:val="00EF67D4"/>
    <w:rsid w:val="00EF771E"/>
    <w:rsid w:val="00EF7B67"/>
    <w:rsid w:val="00F008B3"/>
    <w:rsid w:val="00F00C8F"/>
    <w:rsid w:val="00F00F5D"/>
    <w:rsid w:val="00F011CC"/>
    <w:rsid w:val="00F0120F"/>
    <w:rsid w:val="00F016EB"/>
    <w:rsid w:val="00F018F4"/>
    <w:rsid w:val="00F01946"/>
    <w:rsid w:val="00F03E07"/>
    <w:rsid w:val="00F04407"/>
    <w:rsid w:val="00F04567"/>
    <w:rsid w:val="00F056B5"/>
    <w:rsid w:val="00F05E66"/>
    <w:rsid w:val="00F0643C"/>
    <w:rsid w:val="00F07938"/>
    <w:rsid w:val="00F1097B"/>
    <w:rsid w:val="00F10D68"/>
    <w:rsid w:val="00F10E8C"/>
    <w:rsid w:val="00F110F4"/>
    <w:rsid w:val="00F113E1"/>
    <w:rsid w:val="00F11ED0"/>
    <w:rsid w:val="00F12185"/>
    <w:rsid w:val="00F12653"/>
    <w:rsid w:val="00F129A4"/>
    <w:rsid w:val="00F12C9E"/>
    <w:rsid w:val="00F1327E"/>
    <w:rsid w:val="00F132A3"/>
    <w:rsid w:val="00F13CCB"/>
    <w:rsid w:val="00F13F8E"/>
    <w:rsid w:val="00F14637"/>
    <w:rsid w:val="00F14A11"/>
    <w:rsid w:val="00F14FE2"/>
    <w:rsid w:val="00F15B6A"/>
    <w:rsid w:val="00F15DCA"/>
    <w:rsid w:val="00F16704"/>
    <w:rsid w:val="00F16913"/>
    <w:rsid w:val="00F1771D"/>
    <w:rsid w:val="00F209F2"/>
    <w:rsid w:val="00F20C27"/>
    <w:rsid w:val="00F20E55"/>
    <w:rsid w:val="00F2167D"/>
    <w:rsid w:val="00F22100"/>
    <w:rsid w:val="00F22113"/>
    <w:rsid w:val="00F22B1A"/>
    <w:rsid w:val="00F230A1"/>
    <w:rsid w:val="00F237AB"/>
    <w:rsid w:val="00F23B14"/>
    <w:rsid w:val="00F2455F"/>
    <w:rsid w:val="00F249D2"/>
    <w:rsid w:val="00F24EE2"/>
    <w:rsid w:val="00F25C76"/>
    <w:rsid w:val="00F26018"/>
    <w:rsid w:val="00F260E5"/>
    <w:rsid w:val="00F267FD"/>
    <w:rsid w:val="00F26CD9"/>
    <w:rsid w:val="00F27036"/>
    <w:rsid w:val="00F2741E"/>
    <w:rsid w:val="00F27AF8"/>
    <w:rsid w:val="00F27D7A"/>
    <w:rsid w:val="00F30713"/>
    <w:rsid w:val="00F307F4"/>
    <w:rsid w:val="00F30984"/>
    <w:rsid w:val="00F309FC"/>
    <w:rsid w:val="00F3173A"/>
    <w:rsid w:val="00F318E4"/>
    <w:rsid w:val="00F3194A"/>
    <w:rsid w:val="00F31CF3"/>
    <w:rsid w:val="00F321A3"/>
    <w:rsid w:val="00F32C94"/>
    <w:rsid w:val="00F33AC7"/>
    <w:rsid w:val="00F33BFE"/>
    <w:rsid w:val="00F34B7A"/>
    <w:rsid w:val="00F34D04"/>
    <w:rsid w:val="00F354BF"/>
    <w:rsid w:val="00F364D3"/>
    <w:rsid w:val="00F36CBC"/>
    <w:rsid w:val="00F37692"/>
    <w:rsid w:val="00F37849"/>
    <w:rsid w:val="00F3786D"/>
    <w:rsid w:val="00F37D34"/>
    <w:rsid w:val="00F41014"/>
    <w:rsid w:val="00F416FC"/>
    <w:rsid w:val="00F417B7"/>
    <w:rsid w:val="00F4290A"/>
    <w:rsid w:val="00F42CDB"/>
    <w:rsid w:val="00F42DD2"/>
    <w:rsid w:val="00F42E65"/>
    <w:rsid w:val="00F431DD"/>
    <w:rsid w:val="00F433A0"/>
    <w:rsid w:val="00F440C1"/>
    <w:rsid w:val="00F44AE6"/>
    <w:rsid w:val="00F458B3"/>
    <w:rsid w:val="00F459F4"/>
    <w:rsid w:val="00F46411"/>
    <w:rsid w:val="00F4667C"/>
    <w:rsid w:val="00F47512"/>
    <w:rsid w:val="00F50152"/>
    <w:rsid w:val="00F504FE"/>
    <w:rsid w:val="00F50E20"/>
    <w:rsid w:val="00F50F6A"/>
    <w:rsid w:val="00F51529"/>
    <w:rsid w:val="00F51633"/>
    <w:rsid w:val="00F5191B"/>
    <w:rsid w:val="00F51962"/>
    <w:rsid w:val="00F526C5"/>
    <w:rsid w:val="00F52B37"/>
    <w:rsid w:val="00F5316C"/>
    <w:rsid w:val="00F53316"/>
    <w:rsid w:val="00F53725"/>
    <w:rsid w:val="00F53AC2"/>
    <w:rsid w:val="00F54AC9"/>
    <w:rsid w:val="00F55B4C"/>
    <w:rsid w:val="00F55E7F"/>
    <w:rsid w:val="00F55EE1"/>
    <w:rsid w:val="00F56276"/>
    <w:rsid w:val="00F56B5E"/>
    <w:rsid w:val="00F574BC"/>
    <w:rsid w:val="00F57A7D"/>
    <w:rsid w:val="00F60CD8"/>
    <w:rsid w:val="00F60E58"/>
    <w:rsid w:val="00F61080"/>
    <w:rsid w:val="00F61905"/>
    <w:rsid w:val="00F61E9E"/>
    <w:rsid w:val="00F6232A"/>
    <w:rsid w:val="00F625AA"/>
    <w:rsid w:val="00F6366A"/>
    <w:rsid w:val="00F6369E"/>
    <w:rsid w:val="00F6458F"/>
    <w:rsid w:val="00F6486B"/>
    <w:rsid w:val="00F64B73"/>
    <w:rsid w:val="00F64D16"/>
    <w:rsid w:val="00F64FE7"/>
    <w:rsid w:val="00F65786"/>
    <w:rsid w:val="00F65CC2"/>
    <w:rsid w:val="00F65CE4"/>
    <w:rsid w:val="00F665E4"/>
    <w:rsid w:val="00F66FB5"/>
    <w:rsid w:val="00F67485"/>
    <w:rsid w:val="00F677BE"/>
    <w:rsid w:val="00F704D2"/>
    <w:rsid w:val="00F7051A"/>
    <w:rsid w:val="00F713BF"/>
    <w:rsid w:val="00F71804"/>
    <w:rsid w:val="00F71F37"/>
    <w:rsid w:val="00F725AB"/>
    <w:rsid w:val="00F726C8"/>
    <w:rsid w:val="00F72700"/>
    <w:rsid w:val="00F72CCF"/>
    <w:rsid w:val="00F73837"/>
    <w:rsid w:val="00F7488C"/>
    <w:rsid w:val="00F74A27"/>
    <w:rsid w:val="00F74B5C"/>
    <w:rsid w:val="00F75449"/>
    <w:rsid w:val="00F756F2"/>
    <w:rsid w:val="00F75903"/>
    <w:rsid w:val="00F75936"/>
    <w:rsid w:val="00F76D90"/>
    <w:rsid w:val="00F77C7E"/>
    <w:rsid w:val="00F803CB"/>
    <w:rsid w:val="00F80D65"/>
    <w:rsid w:val="00F81C05"/>
    <w:rsid w:val="00F81D31"/>
    <w:rsid w:val="00F8303E"/>
    <w:rsid w:val="00F83175"/>
    <w:rsid w:val="00F8372A"/>
    <w:rsid w:val="00F83B71"/>
    <w:rsid w:val="00F842E8"/>
    <w:rsid w:val="00F8430E"/>
    <w:rsid w:val="00F849F8"/>
    <w:rsid w:val="00F84BDB"/>
    <w:rsid w:val="00F84CDC"/>
    <w:rsid w:val="00F8505A"/>
    <w:rsid w:val="00F85433"/>
    <w:rsid w:val="00F86606"/>
    <w:rsid w:val="00F86CC2"/>
    <w:rsid w:val="00F86DF2"/>
    <w:rsid w:val="00F87733"/>
    <w:rsid w:val="00F87D64"/>
    <w:rsid w:val="00F901DA"/>
    <w:rsid w:val="00F90478"/>
    <w:rsid w:val="00F906DA"/>
    <w:rsid w:val="00F9115C"/>
    <w:rsid w:val="00F911DA"/>
    <w:rsid w:val="00F9143F"/>
    <w:rsid w:val="00F91470"/>
    <w:rsid w:val="00F930AB"/>
    <w:rsid w:val="00F931E9"/>
    <w:rsid w:val="00F94405"/>
    <w:rsid w:val="00F9445B"/>
    <w:rsid w:val="00F944E0"/>
    <w:rsid w:val="00F94EFE"/>
    <w:rsid w:val="00F9562F"/>
    <w:rsid w:val="00F9616D"/>
    <w:rsid w:val="00F96170"/>
    <w:rsid w:val="00F976AC"/>
    <w:rsid w:val="00FA0416"/>
    <w:rsid w:val="00FA132F"/>
    <w:rsid w:val="00FA137A"/>
    <w:rsid w:val="00FA171E"/>
    <w:rsid w:val="00FA2067"/>
    <w:rsid w:val="00FA2DEA"/>
    <w:rsid w:val="00FA3141"/>
    <w:rsid w:val="00FA3D36"/>
    <w:rsid w:val="00FA3FF7"/>
    <w:rsid w:val="00FA469D"/>
    <w:rsid w:val="00FA5559"/>
    <w:rsid w:val="00FA574F"/>
    <w:rsid w:val="00FA7642"/>
    <w:rsid w:val="00FA7C80"/>
    <w:rsid w:val="00FB01E4"/>
    <w:rsid w:val="00FB02C5"/>
    <w:rsid w:val="00FB08E2"/>
    <w:rsid w:val="00FB14C9"/>
    <w:rsid w:val="00FB21D0"/>
    <w:rsid w:val="00FB2E6C"/>
    <w:rsid w:val="00FB31D2"/>
    <w:rsid w:val="00FB33CE"/>
    <w:rsid w:val="00FB4592"/>
    <w:rsid w:val="00FB4690"/>
    <w:rsid w:val="00FB5FE4"/>
    <w:rsid w:val="00FB6B2B"/>
    <w:rsid w:val="00FB6B66"/>
    <w:rsid w:val="00FB77E0"/>
    <w:rsid w:val="00FB7ABF"/>
    <w:rsid w:val="00FB7ECF"/>
    <w:rsid w:val="00FB7F20"/>
    <w:rsid w:val="00FC115A"/>
    <w:rsid w:val="00FC13F7"/>
    <w:rsid w:val="00FC1B17"/>
    <w:rsid w:val="00FC26EA"/>
    <w:rsid w:val="00FC27BE"/>
    <w:rsid w:val="00FC29CA"/>
    <w:rsid w:val="00FC3556"/>
    <w:rsid w:val="00FC380B"/>
    <w:rsid w:val="00FC465E"/>
    <w:rsid w:val="00FC4D07"/>
    <w:rsid w:val="00FC7151"/>
    <w:rsid w:val="00FC789E"/>
    <w:rsid w:val="00FC7ABA"/>
    <w:rsid w:val="00FD00FE"/>
    <w:rsid w:val="00FD0517"/>
    <w:rsid w:val="00FD0D2E"/>
    <w:rsid w:val="00FD1F96"/>
    <w:rsid w:val="00FD378A"/>
    <w:rsid w:val="00FD3D59"/>
    <w:rsid w:val="00FD7275"/>
    <w:rsid w:val="00FE0225"/>
    <w:rsid w:val="00FE0273"/>
    <w:rsid w:val="00FE0767"/>
    <w:rsid w:val="00FE2160"/>
    <w:rsid w:val="00FE23CA"/>
    <w:rsid w:val="00FE26EB"/>
    <w:rsid w:val="00FE3128"/>
    <w:rsid w:val="00FE41DA"/>
    <w:rsid w:val="00FE47FD"/>
    <w:rsid w:val="00FE48DB"/>
    <w:rsid w:val="00FE5597"/>
    <w:rsid w:val="00FE5743"/>
    <w:rsid w:val="00FE58DB"/>
    <w:rsid w:val="00FE5D7F"/>
    <w:rsid w:val="00FE6C2F"/>
    <w:rsid w:val="00FE700F"/>
    <w:rsid w:val="00FE703A"/>
    <w:rsid w:val="00FE7A2C"/>
    <w:rsid w:val="00FF0398"/>
    <w:rsid w:val="00FF06DB"/>
    <w:rsid w:val="00FF1ABF"/>
    <w:rsid w:val="00FF1AD2"/>
    <w:rsid w:val="00FF1ECA"/>
    <w:rsid w:val="00FF2535"/>
    <w:rsid w:val="00FF3740"/>
    <w:rsid w:val="00FF38CD"/>
    <w:rsid w:val="00FF39E7"/>
    <w:rsid w:val="00FF4C97"/>
    <w:rsid w:val="00FF50EB"/>
    <w:rsid w:val="00FF5101"/>
    <w:rsid w:val="00FF54B6"/>
    <w:rsid w:val="00FF60D1"/>
    <w:rsid w:val="00FF6209"/>
    <w:rsid w:val="00FF634D"/>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4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61"/>
    <w:pPr>
      <w:suppressAutoHyphens/>
      <w:autoSpaceDE w:val="0"/>
      <w:autoSpaceDN w:val="0"/>
      <w:adjustRightInd w:val="0"/>
      <w:spacing w:before="160" w:line="240" w:lineRule="atLeast"/>
      <w:ind w:left="2880"/>
    </w:pPr>
    <w:rPr>
      <w:rFonts w:ascii="Times New Roman" w:eastAsia="Times New Roman" w:hAnsi="Times New Roman"/>
      <w:color w:val="000000"/>
      <w:spacing w:val="2"/>
      <w:lang w:val="en-US"/>
    </w:rPr>
  </w:style>
  <w:style w:type="paragraph" w:styleId="Heading1">
    <w:name w:val="heading 1"/>
    <w:basedOn w:val="Normal"/>
    <w:next w:val="Normal"/>
    <w:link w:val="Heading1Char"/>
    <w:uiPriority w:val="9"/>
    <w:qFormat/>
    <w:rsid w:val="00145D89"/>
    <w:pPr>
      <w:pageBreakBefore/>
      <w:widowControl w:val="0"/>
      <w:numPr>
        <w:numId w:val="78"/>
      </w:numPr>
      <w:pBdr>
        <w:bottom w:val="single" w:sz="4" w:space="1" w:color="auto"/>
      </w:pBdr>
      <w:spacing w:after="600" w:line="440" w:lineRule="atLeast"/>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78"/>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78"/>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78"/>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78"/>
      </w:numPr>
      <w:spacing w:before="200"/>
      <w:outlineLvl w:val="4"/>
    </w:pPr>
    <w:rPr>
      <w:rFonts w:eastAsiaTheme="majorEastAsia" w:cstheme="majorBidi"/>
      <w:i/>
      <w:color w:val="auto"/>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9"/>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4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pacing w:val="0"/>
      <w:sz w:val="22"/>
      <w:szCs w:val="22"/>
      <w:lang w:val="en-GB"/>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pacing w:val="0"/>
      <w:sz w:val="22"/>
      <w:szCs w:val="22"/>
      <w:lang w:val="en-GB"/>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pacing w:val="0"/>
      <w:sz w:val="22"/>
      <w:szCs w:val="22"/>
      <w:lang w:val="en-GB"/>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pacing w:val="0"/>
      <w:sz w:val="22"/>
      <w:szCs w:val="22"/>
      <w:lang w:val="en-GB"/>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pacing w:val="0"/>
      <w:sz w:val="22"/>
      <w:szCs w:val="22"/>
      <w:lang w:val="en-GB"/>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6B571E"/>
    <w:pPr>
      <w:numPr>
        <w:numId w:val="33"/>
      </w:numPr>
      <w:spacing w:after="160"/>
      <w:ind w:left="3237" w:hanging="357"/>
    </w:pPr>
  </w:style>
  <w:style w:type="numbering" w:customStyle="1" w:styleId="ListBullets">
    <w:name w:val="ListBullets"/>
    <w:uiPriority w:val="99"/>
    <w:rsid w:val="00307857"/>
    <w:pPr>
      <w:numPr>
        <w:numId w:val="30"/>
      </w:numPr>
    </w:pPr>
  </w:style>
  <w:style w:type="numbering" w:customStyle="1" w:styleId="ListStyles">
    <w:name w:val="ListStyles"/>
    <w:uiPriority w:val="99"/>
    <w:rsid w:val="006B571E"/>
    <w:pPr>
      <w:numPr>
        <w:numId w:val="33"/>
      </w:numPr>
    </w:pPr>
  </w:style>
  <w:style w:type="paragraph" w:styleId="ListBullet2">
    <w:name w:val="List Bullet 2"/>
    <w:basedOn w:val="Normal"/>
    <w:link w:val="ListBullet2Char"/>
    <w:uiPriority w:val="99"/>
    <w:unhideWhenUsed/>
    <w:qFormat/>
    <w:rsid w:val="003805B9"/>
    <w:pPr>
      <w:numPr>
        <w:ilvl w:val="1"/>
        <w:numId w:val="33"/>
      </w:numPr>
      <w:spacing w:after="160"/>
      <w:ind w:left="3595" w:hanging="357"/>
    </w:pPr>
  </w:style>
  <w:style w:type="paragraph" w:styleId="ListBullet3">
    <w:name w:val="List Bullet 3"/>
    <w:basedOn w:val="Normal"/>
    <w:uiPriority w:val="99"/>
    <w:semiHidden/>
    <w:unhideWhenUsed/>
    <w:rsid w:val="006B571E"/>
    <w:pPr>
      <w:numPr>
        <w:ilvl w:val="2"/>
        <w:numId w:val="33"/>
      </w:numPr>
      <w:contextualSpacing/>
    </w:pPr>
  </w:style>
  <w:style w:type="paragraph" w:styleId="ListBullet4">
    <w:name w:val="List Bullet 4"/>
    <w:basedOn w:val="Normal"/>
    <w:uiPriority w:val="99"/>
    <w:semiHidden/>
    <w:unhideWhenUsed/>
    <w:rsid w:val="006B571E"/>
    <w:pPr>
      <w:numPr>
        <w:ilvl w:val="3"/>
        <w:numId w:val="33"/>
      </w:numPr>
      <w:contextualSpacing/>
    </w:pPr>
  </w:style>
  <w:style w:type="paragraph" w:styleId="ListBullet5">
    <w:name w:val="List Bullet 5"/>
    <w:basedOn w:val="Normal"/>
    <w:uiPriority w:val="99"/>
    <w:semiHidden/>
    <w:unhideWhenUsed/>
    <w:rsid w:val="006B571E"/>
    <w:pPr>
      <w:numPr>
        <w:ilvl w:val="4"/>
        <w:numId w:val="3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666695"/>
    <w:pPr>
      <w:spacing w:before="180" w:line="240" w:lineRule="auto"/>
    </w:pPr>
    <w:rPr>
      <w:sz w:val="18"/>
    </w:rPr>
  </w:style>
  <w:style w:type="character" w:customStyle="1" w:styleId="FootnoteTextChar">
    <w:name w:val="Footnote Text Char"/>
    <w:basedOn w:val="DefaultParagraphFont"/>
    <w:link w:val="FootnoteText"/>
    <w:uiPriority w:val="99"/>
    <w:rsid w:val="00666695"/>
    <w:rPr>
      <w:rFonts w:ascii="Times New Roman" w:eastAsia="Times New Roman" w:hAnsi="Times New Roman"/>
      <w:color w:val="000000"/>
      <w:spacing w:val="2"/>
      <w:sz w:val="18"/>
      <w:lang w:val="en-US"/>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s="Times New Roman"/>
      <w:color w:val="000000"/>
      <w:spacing w:val="2"/>
      <w:sz w:val="20"/>
      <w:szCs w:val="20"/>
      <w:lang w:val="en-US" w:eastAsia="en-GB"/>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936C1B"/>
    <w:rPr>
      <w:rFonts w:ascii="Courier New" w:hAnsi="Courier New"/>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38"/>
      </w:numPr>
    </w:pPr>
  </w:style>
  <w:style w:type="paragraph" w:styleId="ListNumber">
    <w:name w:val="List Number"/>
    <w:basedOn w:val="Normal"/>
    <w:uiPriority w:val="99"/>
    <w:unhideWhenUsed/>
    <w:rsid w:val="00864BFE"/>
    <w:pPr>
      <w:numPr>
        <w:numId w:val="38"/>
      </w:numPr>
      <w:spacing w:after="160"/>
      <w:ind w:left="3260" w:hanging="425"/>
    </w:pPr>
  </w:style>
  <w:style w:type="paragraph" w:styleId="ListNumber2">
    <w:name w:val="List Number 2"/>
    <w:basedOn w:val="Normal"/>
    <w:uiPriority w:val="99"/>
    <w:semiHidden/>
    <w:unhideWhenUsed/>
    <w:rsid w:val="00864BFE"/>
    <w:pPr>
      <w:numPr>
        <w:ilvl w:val="1"/>
        <w:numId w:val="38"/>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1509C1"/>
    <w:pPr>
      <w:keepNext/>
      <w:keepLines/>
      <w:pBdr>
        <w:top w:val="single" w:sz="4" w:space="1" w:color="auto"/>
        <w:left w:val="single" w:sz="4" w:space="4" w:color="auto"/>
        <w:bottom w:val="single" w:sz="4" w:space="1" w:color="auto"/>
        <w:right w:val="single" w:sz="4" w:space="4" w:color="auto"/>
      </w:pBdr>
      <w:spacing w:before="180" w:after="180" w:line="276" w:lineRule="auto"/>
      <w:ind w:left="1701"/>
      <w:contextualSpacing/>
    </w:pPr>
    <w:rPr>
      <w:rFonts w:ascii="Courier New" w:hAnsi="Courier New" w:cs="Courier New"/>
      <w:sz w:val="18"/>
      <w:szCs w:val="18"/>
    </w:rPr>
  </w:style>
  <w:style w:type="character" w:customStyle="1" w:styleId="CodeInFrameChar">
    <w:name w:val="CodeInFrame Char"/>
    <w:basedOn w:val="CodeChar"/>
    <w:link w:val="CodeInFrame"/>
    <w:rsid w:val="001509C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392643"/>
    <w:pPr>
      <w:numPr>
        <w:numId w:val="69"/>
      </w:numPr>
      <w:ind w:left="3549" w:hanging="357"/>
    </w:pPr>
  </w:style>
  <w:style w:type="paragraph" w:customStyle="1" w:styleId="Appendix2">
    <w:name w:val="Appendix 2"/>
    <w:basedOn w:val="Heading2"/>
    <w:next w:val="Normal"/>
    <w:qFormat/>
    <w:rsid w:val="00FA0416"/>
    <w:pPr>
      <w:numPr>
        <w:numId w:val="69"/>
      </w:numPr>
      <w:ind w:left="777"/>
      <w:pPrChange w:id="0" w:author="Nigel Deakin" w:date="2012-09-06T17:29:00Z">
        <w:pPr>
          <w:keepNext/>
          <w:numPr>
            <w:ilvl w:val="1"/>
            <w:numId w:val="69"/>
          </w:numPr>
          <w:tabs>
            <w:tab w:val="left" w:pos="1134"/>
          </w:tabs>
          <w:suppressAutoHyphens/>
          <w:autoSpaceDE w:val="0"/>
          <w:autoSpaceDN w:val="0"/>
          <w:adjustRightInd w:val="0"/>
          <w:spacing w:before="160" w:after="240" w:line="240" w:lineRule="atLeast"/>
          <w:ind w:left="-2398" w:hanging="437"/>
          <w:outlineLvl w:val="1"/>
        </w:pPr>
      </w:pPrChange>
    </w:pPr>
    <w:rPr>
      <w:rPrChange w:id="0" w:author="Nigel Deakin" w:date="2012-09-06T17:29:00Z">
        <w:rPr>
          <w:i/>
          <w:color w:val="000000"/>
          <w:spacing w:val="2"/>
          <w:sz w:val="30"/>
          <w:lang w:val="en-US" w:eastAsia="en-GB" w:bidi="ar-SA"/>
        </w:rPr>
      </w:rPrChange>
    </w:rPr>
  </w:style>
  <w:style w:type="paragraph" w:customStyle="1" w:styleId="Appendix3">
    <w:name w:val="Appendix 3"/>
    <w:basedOn w:val="Heading3"/>
    <w:qFormat/>
    <w:rsid w:val="00585FA4"/>
    <w:pPr>
      <w:numPr>
        <w:numId w:val="69"/>
      </w:numPr>
      <w:ind w:left="1701" w:hanging="981"/>
    </w:pPr>
  </w:style>
  <w:style w:type="paragraph" w:customStyle="1" w:styleId="Appendix4">
    <w:name w:val="Appendix 4"/>
    <w:basedOn w:val="Heading4"/>
    <w:next w:val="Normal"/>
    <w:qFormat/>
    <w:rsid w:val="00392643"/>
    <w:pPr>
      <w:numPr>
        <w:numId w:val="69"/>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image" Target="media/image1.emf"/><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jms-spec.java.net" TargetMode="Externa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yperlink" Target="mailto:users@jms-spec.java.net" TargetMode="Externa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2012-11-05T00:00:00</PublishDate>
  <Abstract/>
  <CompanyAddress/>
  <CompanyPhone/>
  <CompanyFax/>
  <CompanyEmail/>
</CoverPageProperties>
</file>

<file path=customXml/item2.xml><?xml version="1.0" encoding="utf-8"?>
<root>
  <version>Version 2.0 (Public Draft – unreleased draft)</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85188167-5BFA-431B-82F7-034BE5E9A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2501</TotalTime>
  <Pages>161</Pages>
  <Words>56003</Words>
  <Characters>319221</Characters>
  <Application>Microsoft Office Word</Application>
  <DocSecurity>0</DocSecurity>
  <Lines>2660</Lines>
  <Paragraphs>748</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374476</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keywords/>
  <dc:description/>
  <cp:lastModifiedBy>Nigel Deakin</cp:lastModifiedBy>
  <cp:revision>615</cp:revision>
  <cp:lastPrinted>2011-11-02T23:30:00Z</cp:lastPrinted>
  <dcterms:created xsi:type="dcterms:W3CDTF">2012-07-27T11:40:00Z</dcterms:created>
  <dcterms:modified xsi:type="dcterms:W3CDTF">2012-11-07T15:36:00Z</dcterms:modified>
  <cp:contentStatus>Version 2.0 (Working draft 3 November 2011)</cp:contentStatus>
</cp:coreProperties>
</file>