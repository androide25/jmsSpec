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DelRangeStart w:id="0" w:author="ndeakin" w:date="2015-10-12T17:38:00Z"/>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pacing w:val="0"/>
          <w:sz w:val="22"/>
          <w:szCs w:val="22"/>
          <w:lang w:val="en-GB"/>
          <w:rPrChange w:id="1" w:author="Unknown">
            <w:rPr>
              <w:rStyle w:val="Normal"/>
            </w:rPr>
          </w:rPrChange>
        </w:rPr>
      </w:sdtEndPr>
      <w:sdtContent>
        <w:customXmlDelRangeEnd w:id="0"/>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F70C86">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2" w:author="ndeakin" w:date="2015-09-29T17:44:00Z">
                <w:r w:rsidR="00AD5F69" w:rsidDel="00AD5F69">
                  <w:rPr>
                    <w:sz w:val="28"/>
                    <w:szCs w:val="28"/>
                  </w:rPr>
                  <w:delText>V</w:delText>
                </w:r>
                <w:r w:rsidR="00AD5F69" w:rsidDel="00AD5F69">
                  <w:rPr>
                    <w:sz w:val="28"/>
                    <w:szCs w:val="28"/>
                    <w:lang w:val="en-GB"/>
                  </w:rPr>
                  <w:delText>ersion 2.0 revision a</w:delText>
                </w:r>
              </w:del>
              <w:ins w:id="3" w:author="ndeakin" w:date="2015-09-29T17:44:00Z">
                <w:r w:rsidR="00AD5F69">
                  <w:rPr>
                    <w:sz w:val="28"/>
                    <w:szCs w:val="28"/>
                  </w:rPr>
                  <w:t>V</w:t>
                </w:r>
                <w:r w:rsidR="00AD5F69">
                  <w:rPr>
                    <w:sz w:val="28"/>
                    <w:szCs w:val="28"/>
                    <w:lang w:val="en-GB"/>
                  </w:rPr>
                  <w:t>ersion 2.1 Early Draft 1</w:t>
                </w:r>
              </w:ins>
            </w:sdtContent>
          </w:sdt>
        </w:p>
        <w:p w:rsidR="00DF08B9" w:rsidRDefault="00DF08B9">
          <w:pPr>
            <w:pStyle w:val="NoSpacing"/>
            <w:rPr>
              <w:rFonts w:asciiTheme="majorHAnsi" w:eastAsiaTheme="majorEastAsia" w:hAnsiTheme="majorHAnsi" w:cstheme="majorBidi"/>
              <w:sz w:val="36"/>
              <w:szCs w:val="36"/>
            </w:rPr>
          </w:pPr>
        </w:p>
        <w:p w:rsidR="002E0D51" w:rsidDel="00AD5F69" w:rsidRDefault="00770137" w:rsidP="00EB252C">
          <w:pPr>
            <w:pStyle w:val="NoSpacing"/>
            <w:rPr>
              <w:del w:id="4" w:author="ndeakin" w:date="2015-09-29T17:44:00Z"/>
            </w:rPr>
          </w:pPr>
          <w:del w:id="5" w:author="ndeakin" w:date="2015-09-29T17:44:00Z">
            <w:r w:rsidDel="00AD5F69">
              <w:delText xml:space="preserve">Mark Hapner, </w:delText>
            </w:r>
            <w:r w:rsidR="00EB252C" w:rsidDel="00AD5F69">
              <w:delText>Rich Burridge</w:delText>
            </w:r>
            <w:r w:rsidDel="00AD5F69">
              <w:delText xml:space="preserve">, </w:delText>
            </w:r>
            <w:r w:rsidR="00EB252C" w:rsidDel="00AD5F69">
              <w:delText>Rahul Sharma</w:delText>
            </w:r>
            <w:r w:rsidDel="00AD5F69">
              <w:delText xml:space="preserve">, </w:delText>
            </w:r>
            <w:r w:rsidR="00EB252C" w:rsidDel="00AD5F69">
              <w:delText>Joseph Fialli</w:delText>
            </w:r>
            <w:r w:rsidDel="00AD5F69">
              <w:delText xml:space="preserve">, </w:delText>
            </w:r>
            <w:r w:rsidR="00EB252C" w:rsidDel="00AD5F69">
              <w:delText>Kate Stout</w:delText>
            </w:r>
            <w:r w:rsidDel="00AD5F69">
              <w:br/>
              <w:delText>Sun Microsystems</w:delText>
            </w:r>
          </w:del>
        </w:p>
        <w:p w:rsidR="00B228B1" w:rsidDel="00AD5F69" w:rsidRDefault="00B228B1" w:rsidP="00EB252C">
          <w:pPr>
            <w:pStyle w:val="NoSpacing"/>
            <w:rPr>
              <w:del w:id="6" w:author="ndeakin" w:date="2015-09-29T17:44:00Z"/>
            </w:rPr>
          </w:pPr>
          <w:del w:id="7" w:author="ndeakin" w:date="2015-09-29T17:44:00Z">
            <w:r w:rsidDel="00AD5F69">
              <w:delText>(Version 1.1)</w:delText>
            </w:r>
          </w:del>
        </w:p>
        <w:p w:rsidR="00EB252C" w:rsidDel="00AD5F69" w:rsidRDefault="00EB252C" w:rsidP="002E0D51">
          <w:pPr>
            <w:pStyle w:val="NoSpacing"/>
            <w:rPr>
              <w:del w:id="8" w:author="ndeakin" w:date="2015-09-29T17:44:00Z"/>
            </w:rPr>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Del="00AD5F69" w:rsidRDefault="00B228B1">
          <w:pPr>
            <w:pStyle w:val="NoSpacing"/>
            <w:rPr>
              <w:del w:id="9" w:author="ndeakin" w:date="2015-09-29T17:44:00Z"/>
            </w:rPr>
          </w:pPr>
          <w:del w:id="10" w:author="ndeakin" w:date="2015-09-29T17:44:00Z">
            <w:r w:rsidDel="00AD5F69">
              <w:delText>(Version 2.0)</w:delText>
            </w:r>
          </w:del>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5-10-12T00:00:00Z">
              <w:dateFormat w:val="d MMMM yyyy"/>
              <w:lid w:val="en-US"/>
              <w:storeMappedDataAs w:val="dateTime"/>
              <w:calendar w:val="gregorian"/>
            </w:date>
          </w:sdtPr>
          <w:sdtContent>
            <w:p w:rsidR="00DF08B9" w:rsidRDefault="005C2346" w:rsidP="00DF08B9">
              <w:pPr>
                <w:pStyle w:val="NoSpacing"/>
              </w:pPr>
              <w:r>
                <w:t>12 October 2015</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Default="005D71DE" w:rsidP="002E0D51">
          <w:pPr>
            <w:pStyle w:val="NoSpacing"/>
            <w:rPr>
              <w:ins w:id="11" w:author="ndeakin" w:date="2015-10-12T17:40:00Z"/>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DD6A0A" w:rsidRPr="00882BEE" w:rsidRDefault="00DD6A0A" w:rsidP="002E0D51">
          <w:pPr>
            <w:pStyle w:val="NoSpacing"/>
            <w:rPr>
              <w:color w:val="auto"/>
              <w:sz w:val="22"/>
              <w:lang w:val="en-GB"/>
            </w:rPr>
          </w:pPr>
        </w:p>
        <w:p w:rsidR="00AF4DB1" w:rsidRPr="00DD6A0A" w:rsidDel="00927796" w:rsidRDefault="005D71DE" w:rsidP="00927796">
          <w:pPr>
            <w:rPr>
              <w:del w:id="12" w:author="ndeakin" w:date="2015-10-12T17:38:00Z"/>
              <w:color w:val="auto"/>
              <w:sz w:val="22"/>
              <w:szCs w:val="22"/>
              <w:rPrChange w:id="13" w:author="ndeakin" w:date="2015-10-12T17:40:00Z">
                <w:rPr>
                  <w:del w:id="14" w:author="ndeakin" w:date="2015-10-12T17:38:00Z"/>
                  <w:lang w:val="en-GB"/>
                </w:rPr>
              </w:rPrChange>
            </w:rPr>
            <w:pPrChange w:id="15" w:author="ndeakin" w:date="2015-10-12T17:38:00Z">
              <w:pPr>
                <w:pStyle w:val="NoSpacing"/>
              </w:pPr>
            </w:pPrChange>
          </w:pPr>
          <w:del w:id="16" w:author="ndeakin" w:date="2015-10-12T17:38:00Z">
            <w:r w:rsidRPr="00DD6A0A" w:rsidDel="00927796">
              <w:rPr>
                <w:color w:val="auto"/>
                <w:sz w:val="22"/>
                <w:szCs w:val="22"/>
                <w:rPrChange w:id="17" w:author="ndeakin" w:date="2015-10-12T17:40:00Z">
                  <w:rPr>
                    <w:lang w:val="en-GB"/>
                  </w:rPr>
                </w:rPrChange>
              </w:rPr>
              <w:br/>
            </w:r>
          </w:del>
        </w:p>
        <w:customXmlDelRangeStart w:id="18" w:author="ndeakin" w:date="2015-10-12T17:38:00Z"/>
      </w:sdtContent>
    </w:sdt>
    <w:customXmlDelRangeEnd w:id="18"/>
    <w:p w:rsidR="00AF4DB1" w:rsidRPr="00DD6A0A" w:rsidRDefault="00927796" w:rsidP="00DD6A0A">
      <w:pPr>
        <w:pStyle w:val="NoSpacing"/>
        <w:rPr>
          <w:sz w:val="22"/>
          <w:szCs w:val="22"/>
          <w:rPrChange w:id="19" w:author="ndeakin" w:date="2015-10-12T17:40:00Z">
            <w:rPr/>
          </w:rPrChange>
        </w:rPr>
        <w:pPrChange w:id="20" w:author="ndeakin" w:date="2015-10-12T17:39:00Z">
          <w:pPr/>
        </w:pPrChange>
      </w:pPr>
      <w:ins w:id="21" w:author="ndeakin" w:date="2015-10-12T17:38:00Z">
        <w:r w:rsidRPr="00DD6A0A">
          <w:rPr>
            <w:color w:val="auto"/>
            <w:sz w:val="22"/>
            <w:szCs w:val="22"/>
            <w:rPrChange w:id="22" w:author="ndeakin" w:date="2015-10-12T17:40:00Z">
              <w:rPr/>
            </w:rPrChange>
          </w:rPr>
          <w:t>Appendix</w:t>
        </w:r>
        <w:r w:rsidRPr="00DD6A0A">
          <w:rPr>
            <w:sz w:val="22"/>
            <w:szCs w:val="22"/>
            <w:rPrChange w:id="23" w:author="ndeakin" w:date="2015-10-12T17:40:00Z">
              <w:rPr/>
            </w:rPrChange>
          </w:rPr>
          <w:t xml:space="preserve"> </w:t>
        </w:r>
      </w:ins>
      <w:ins w:id="24" w:author="ndeakin" w:date="2015-10-12T17:37:00Z">
        <w:r w:rsidRPr="00DD6A0A">
          <w:rPr>
            <w:sz w:val="22"/>
            <w:szCs w:val="22"/>
            <w:rPrChange w:id="25" w:author="ndeakin" w:date="2015-10-12T17:40:00Z">
              <w:rPr/>
            </w:rPrChange>
          </w:rPr>
          <w:fldChar w:fldCharType="begin"/>
        </w:r>
        <w:r w:rsidRPr="00DD6A0A">
          <w:rPr>
            <w:sz w:val="22"/>
            <w:szCs w:val="22"/>
            <w:rPrChange w:id="26" w:author="ndeakin" w:date="2015-10-12T17:40:00Z">
              <w:rPr/>
            </w:rPrChange>
          </w:rPr>
          <w:instrText xml:space="preserve"> REF _Ref432434791 \w \h </w:instrText>
        </w:r>
        <w:r w:rsidRPr="00DD6A0A">
          <w:rPr>
            <w:sz w:val="22"/>
            <w:szCs w:val="22"/>
            <w:rPrChange w:id="27" w:author="ndeakin" w:date="2015-10-12T17:40:00Z">
              <w:rPr/>
            </w:rPrChange>
          </w:rPr>
        </w:r>
      </w:ins>
      <w:r w:rsidRPr="00DD6A0A">
        <w:rPr>
          <w:sz w:val="22"/>
          <w:szCs w:val="22"/>
          <w:rPrChange w:id="28" w:author="ndeakin" w:date="2015-10-12T17:40:00Z">
            <w:rPr/>
          </w:rPrChange>
        </w:rPr>
        <w:instrText xml:space="preserve"> \* MERGEFORMAT </w:instrText>
      </w:r>
      <w:r w:rsidRPr="00DD6A0A">
        <w:rPr>
          <w:sz w:val="22"/>
          <w:szCs w:val="22"/>
          <w:rPrChange w:id="29" w:author="ndeakin" w:date="2015-10-12T17:40:00Z">
            <w:rPr/>
          </w:rPrChange>
        </w:rPr>
        <w:fldChar w:fldCharType="separate"/>
      </w:r>
      <w:ins w:id="30" w:author="ndeakin" w:date="2015-10-12T17:37:00Z">
        <w:r w:rsidRPr="00DD6A0A">
          <w:rPr>
            <w:sz w:val="22"/>
            <w:szCs w:val="22"/>
            <w:rPrChange w:id="31" w:author="ndeakin" w:date="2015-10-12T17:40:00Z">
              <w:rPr/>
            </w:rPrChange>
          </w:rPr>
          <w:t>A.2</w:t>
        </w:r>
        <w:r w:rsidRPr="00DD6A0A">
          <w:rPr>
            <w:sz w:val="22"/>
            <w:szCs w:val="22"/>
            <w:rPrChange w:id="32" w:author="ndeakin" w:date="2015-10-12T17:40:00Z">
              <w:rPr/>
            </w:rPrChange>
          </w:rPr>
          <w:fldChar w:fldCharType="end"/>
        </w:r>
      </w:ins>
      <w:ins w:id="33" w:author="ndeakin" w:date="2015-10-12T17:38:00Z">
        <w:r w:rsidRPr="00DD6A0A">
          <w:rPr>
            <w:sz w:val="22"/>
            <w:szCs w:val="22"/>
            <w:rPrChange w:id="34" w:author="ndeakin" w:date="2015-10-12T17:40:00Z">
              <w:rPr/>
            </w:rPrChange>
          </w:rPr>
          <w:t xml:space="preserve"> "</w:t>
        </w:r>
      </w:ins>
      <w:ins w:id="35" w:author="ndeakin" w:date="2015-10-12T17:37:00Z">
        <w:r w:rsidRPr="00DD6A0A">
          <w:rPr>
            <w:sz w:val="22"/>
            <w:szCs w:val="22"/>
            <w:rPrChange w:id="36" w:author="ndeakin" w:date="2015-10-12T17:40:00Z">
              <w:rPr/>
            </w:rPrChange>
          </w:rPr>
          <w:fldChar w:fldCharType="begin"/>
        </w:r>
        <w:r w:rsidRPr="00DD6A0A">
          <w:rPr>
            <w:sz w:val="22"/>
            <w:szCs w:val="22"/>
            <w:rPrChange w:id="37" w:author="ndeakin" w:date="2015-10-12T17:40:00Z">
              <w:rPr/>
            </w:rPrChange>
          </w:rPr>
          <w:instrText xml:space="preserve"> REF _Ref432434797 \h </w:instrText>
        </w:r>
        <w:r w:rsidRPr="00DD6A0A">
          <w:rPr>
            <w:sz w:val="22"/>
            <w:szCs w:val="22"/>
            <w:rPrChange w:id="38" w:author="ndeakin" w:date="2015-10-12T17:40:00Z">
              <w:rPr/>
            </w:rPrChange>
          </w:rPr>
        </w:r>
      </w:ins>
      <w:r w:rsidRPr="00DD6A0A">
        <w:rPr>
          <w:sz w:val="22"/>
          <w:szCs w:val="22"/>
          <w:rPrChange w:id="39" w:author="ndeakin" w:date="2015-10-12T17:40:00Z">
            <w:rPr/>
          </w:rPrChange>
        </w:rPr>
        <w:instrText xml:space="preserve"> \* MERGEFORMAT </w:instrText>
      </w:r>
      <w:r w:rsidRPr="00DD6A0A">
        <w:rPr>
          <w:sz w:val="22"/>
          <w:szCs w:val="22"/>
          <w:rPrChange w:id="40" w:author="ndeakin" w:date="2015-10-12T17:40:00Z">
            <w:rPr/>
          </w:rPrChange>
        </w:rPr>
        <w:fldChar w:fldCharType="separate"/>
      </w:r>
      <w:ins w:id="41" w:author="ndeakin" w:date="2015-10-12T17:37:00Z">
        <w:r w:rsidRPr="00DD6A0A">
          <w:rPr>
            <w:sz w:val="22"/>
            <w:szCs w:val="22"/>
            <w:rPrChange w:id="42" w:author="ndeakin" w:date="2015-10-12T17:40:00Z">
              <w:rPr/>
            </w:rPrChange>
          </w:rPr>
          <w:t>Version 2.1 (Early draft)</w:t>
        </w:r>
        <w:r w:rsidRPr="00DD6A0A">
          <w:rPr>
            <w:sz w:val="22"/>
            <w:szCs w:val="22"/>
            <w:rPrChange w:id="43" w:author="ndeakin" w:date="2015-10-12T17:40:00Z">
              <w:rPr/>
            </w:rPrChange>
          </w:rPr>
          <w:fldChar w:fldCharType="end"/>
        </w:r>
      </w:ins>
      <w:ins w:id="44" w:author="ndeakin" w:date="2015-10-12T17:38:00Z">
        <w:r w:rsidRPr="00DD6A0A">
          <w:rPr>
            <w:sz w:val="22"/>
            <w:szCs w:val="22"/>
            <w:rPrChange w:id="45" w:author="ndeakin" w:date="2015-10-12T17:40:00Z">
              <w:rPr/>
            </w:rPrChange>
          </w:rPr>
          <w:t xml:space="preserve">" contains a summary of the </w:t>
        </w:r>
      </w:ins>
      <w:ins w:id="46" w:author="ndeakin" w:date="2015-10-12T17:39:00Z">
        <w:r w:rsidRPr="00DD6A0A">
          <w:rPr>
            <w:sz w:val="22"/>
            <w:szCs w:val="22"/>
            <w:rPrChange w:id="47" w:author="ndeakin" w:date="2015-10-12T17:40:00Z">
              <w:rPr/>
            </w:rPrChange>
          </w:rPr>
          <w:t>changes</w:t>
        </w:r>
      </w:ins>
      <w:ins w:id="48" w:author="ndeakin" w:date="2015-10-12T17:38:00Z">
        <w:r w:rsidRPr="00DD6A0A">
          <w:rPr>
            <w:sz w:val="22"/>
            <w:szCs w:val="22"/>
            <w:rPrChange w:id="49" w:author="ndeakin" w:date="2015-10-12T17:40:00Z">
              <w:rPr/>
            </w:rPrChange>
          </w:rPr>
          <w:t xml:space="preserve"> </w:t>
        </w:r>
      </w:ins>
      <w:ins w:id="50" w:author="ndeakin" w:date="2015-10-12T17:39:00Z">
        <w:r w:rsidRPr="00DD6A0A">
          <w:rPr>
            <w:sz w:val="22"/>
            <w:szCs w:val="22"/>
            <w:rPrChange w:id="51" w:author="ndeakin" w:date="2015-10-12T17:40:00Z">
              <w:rPr/>
            </w:rPrChange>
          </w:rPr>
          <w:t>in this version.</w:t>
        </w:r>
      </w:ins>
    </w:p>
    <w:p w:rsidR="00AF4DB1" w:rsidRDefault="00AF4DB1" w:rsidP="00AF4DB1"/>
    <w:p w:rsidR="002E0D51" w:rsidRPr="00AF4DB1" w:rsidRDefault="002E0D51" w:rsidP="00AF4DB1"/>
    <w:p w:rsidR="00160878" w:rsidRDefault="00160878">
      <w:pPr>
        <w:suppressAutoHyphens w:val="0"/>
        <w:autoSpaceDE/>
        <w:autoSpaceDN/>
        <w:adjustRightInd/>
        <w:spacing w:before="0" w:line="240" w:lineRule="auto"/>
        <w:ind w:left="0"/>
        <w:rPr>
          <w:i/>
          <w:iCs/>
          <w:sz w:val="40"/>
          <w:szCs w:val="40"/>
        </w:rPr>
      </w:pPr>
      <w:r>
        <w:br w:type="page"/>
      </w:r>
    </w:p>
    <w:p w:rsidR="00067C91" w:rsidRDefault="005352D7" w:rsidP="002A43C9">
      <w:pPr>
        <w:pStyle w:val="TOCHeading"/>
      </w:pPr>
      <w:bookmarkStart w:id="52" w:name="_Toc432433918"/>
      <w:r>
        <w:lastRenderedPageBreak/>
        <w:t>L</w:t>
      </w:r>
      <w:r w:rsidR="00802B05">
        <w:t>icense</w:t>
      </w:r>
      <w:bookmarkEnd w:id="52"/>
    </w:p>
    <w:p w:rsidR="002A43C9" w:rsidRDefault="002A43C9" w:rsidP="002A43C9">
      <w:pPr>
        <w:rPr>
          <w:ins w:id="53" w:author="ndeakin" w:date="2015-10-12T17:17:00Z"/>
        </w:rPr>
      </w:pPr>
      <w:ins w:id="54" w:author="ndeakin" w:date="2015-10-12T17:17:00Z">
        <w:r>
          <w:t>Specification: JSR-368 Java Message Service ("Specification"</w:t>
        </w:r>
        <w:proofErr w:type="gramStart"/>
        <w:r>
          <w:t>)</w:t>
        </w:r>
      </w:ins>
      <w:proofErr w:type="gramEnd"/>
      <w:ins w:id="55" w:author="ndeakin" w:date="2015-10-12T17:25:00Z">
        <w:r w:rsidR="00C02E4F">
          <w:br/>
        </w:r>
      </w:ins>
      <w:ins w:id="56" w:author="ndeakin" w:date="2015-10-12T17:17:00Z">
        <w:r>
          <w:t>Version: 2.1</w:t>
        </w:r>
      </w:ins>
      <w:ins w:id="57" w:author="ndeakin" w:date="2015-10-12T17:25:00Z">
        <w:r w:rsidR="00C02E4F">
          <w:br/>
        </w:r>
      </w:ins>
      <w:ins w:id="58" w:author="ndeakin" w:date="2015-10-12T17:17:00Z">
        <w:r>
          <w:t>Status: Early Draft Review</w:t>
        </w:r>
      </w:ins>
      <w:ins w:id="59" w:author="ndeakin" w:date="2015-10-12T17:25:00Z">
        <w:r w:rsidR="00C02E4F">
          <w:br/>
        </w:r>
      </w:ins>
      <w:ins w:id="60" w:author="ndeakin" w:date="2015-10-12T17:17:00Z">
        <w:r>
          <w:t>Release: October 2015</w:t>
        </w:r>
      </w:ins>
    </w:p>
    <w:p w:rsidR="002A43C9" w:rsidRDefault="002A43C9" w:rsidP="002A43C9">
      <w:pPr>
        <w:rPr>
          <w:ins w:id="61" w:author="ndeakin" w:date="2015-10-12T17:17:00Z"/>
        </w:rPr>
      </w:pPr>
      <w:ins w:id="62" w:author="ndeakin" w:date="2015-10-12T17:17:00Z">
        <w:r>
          <w:t>Copyright 2015 Oracle America, Inc</w:t>
        </w:r>
        <w:proofErr w:type="gramStart"/>
        <w:r>
          <w:t>.</w:t>
        </w:r>
      </w:ins>
      <w:proofErr w:type="gramEnd"/>
      <w:ins w:id="63" w:author="ndeakin" w:date="2015-10-12T17:25:00Z">
        <w:r w:rsidR="00C02E4F">
          <w:br/>
        </w:r>
      </w:ins>
      <w:ins w:id="64" w:author="ndeakin" w:date="2015-10-12T17:17:00Z">
        <w:r>
          <w:t>500 Oracle Parkway, Redwood City, California 94065, U.S.A.</w:t>
        </w:r>
      </w:ins>
    </w:p>
    <w:p w:rsidR="002A43C9" w:rsidRDefault="002A43C9" w:rsidP="002A43C9">
      <w:pPr>
        <w:rPr>
          <w:ins w:id="65" w:author="ndeakin" w:date="2015-10-12T17:17:00Z"/>
        </w:rPr>
      </w:pPr>
      <w:ins w:id="66" w:author="ndeakin" w:date="2015-10-12T17:17:00Z">
        <w:r>
          <w:t>All rights reserved.</w:t>
        </w:r>
      </w:ins>
    </w:p>
    <w:p w:rsidR="002A43C9" w:rsidRDefault="002A43C9" w:rsidP="002A43C9">
      <w:pPr>
        <w:rPr>
          <w:ins w:id="67" w:author="ndeakin" w:date="2015-10-12T17:17:00Z"/>
        </w:rPr>
      </w:pPr>
      <w:ins w:id="68" w:author="ndeakin" w:date="2015-10-12T17:17:00Z">
        <w:r>
          <w:t>NOTICE</w:t>
        </w:r>
      </w:ins>
    </w:p>
    <w:p w:rsidR="002A43C9" w:rsidRDefault="002A43C9" w:rsidP="002A43C9">
      <w:pPr>
        <w:rPr>
          <w:ins w:id="69" w:author="ndeakin" w:date="2015-10-12T17:17:00Z"/>
        </w:rPr>
      </w:pPr>
      <w:ins w:id="70" w:author="ndeakin" w:date="2015-10-12T17:17:00Z">
        <w:r>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ins>
    </w:p>
    <w:p w:rsidR="002A43C9" w:rsidRDefault="002A43C9" w:rsidP="002A43C9">
      <w:pPr>
        <w:rPr>
          <w:ins w:id="71" w:author="ndeakin" w:date="2015-10-12T17:17:00Z"/>
        </w:rPr>
      </w:pPr>
      <w:ins w:id="72" w:author="ndeakin" w:date="2015-10-12T17:17:00Z">
        <w:r>
          <w:t>Subject to the terms and conditions of this license, including your compliance with Paragraphs 1 and 2 below, Oracle hereby grants you a fully-paid, non-exclusive, non-transferable, limited license (without the right to sublicense) under Oracle's intellectual property rights to:</w:t>
        </w:r>
      </w:ins>
    </w:p>
    <w:p w:rsidR="002A43C9" w:rsidRDefault="002A43C9" w:rsidP="002A43C9">
      <w:pPr>
        <w:rPr>
          <w:ins w:id="73" w:author="ndeakin" w:date="2015-10-12T17:17:00Z"/>
        </w:rPr>
      </w:pPr>
      <w:proofErr w:type="gramStart"/>
      <w:ins w:id="74" w:author="ndeakin" w:date="2015-10-12T17:17:00Z">
        <w:r>
          <w:t>1.Review</w:t>
        </w:r>
        <w:proofErr w:type="gramEnd"/>
        <w:r>
          <w:t xml:space="preserve">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ins>
    </w:p>
    <w:p w:rsidR="002A43C9" w:rsidRDefault="002A43C9" w:rsidP="002A43C9">
      <w:pPr>
        <w:rPr>
          <w:ins w:id="75" w:author="ndeakin" w:date="2015-10-12T17:17:00Z"/>
        </w:rPr>
      </w:pPr>
      <w:proofErr w:type="gramStart"/>
      <w:ins w:id="76" w:author="ndeakin" w:date="2015-10-12T17:17:00Z">
        <w:r>
          <w:t>2.Distribute</w:t>
        </w:r>
        <w:proofErr w:type="gramEnd"/>
        <w:r>
          <w:t xml:space="preserve"> implementations of the Specification to third parties for their testing and evaluation use, provided that any such implementation:</w:t>
        </w:r>
      </w:ins>
    </w:p>
    <w:p w:rsidR="002A43C9" w:rsidRDefault="002A43C9" w:rsidP="002A43C9">
      <w:pPr>
        <w:rPr>
          <w:ins w:id="77" w:author="ndeakin" w:date="2015-10-12T17:17:00Z"/>
        </w:rPr>
      </w:pPr>
      <w:ins w:id="78" w:author="ndeakin" w:date="2015-10-12T17:17:00Z">
        <w: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ins>
    </w:p>
    <w:p w:rsidR="002A43C9" w:rsidRDefault="002A43C9" w:rsidP="002A43C9">
      <w:pPr>
        <w:rPr>
          <w:ins w:id="79" w:author="ndeakin" w:date="2015-10-12T17:17:00Z"/>
        </w:rPr>
      </w:pPr>
      <w:ins w:id="80" w:author="ndeakin" w:date="2015-10-12T17:17:00Z">
        <w:r>
          <w:t>(ii) is clearly and prominently marked with the word "UNTESTED" or "EARLY ACCESS" or "INCOMPATIBLE" or "UNSTABLE" or "BETA" in any list of available builds and in proximity to every link initiating its download, where the list or link is under Licensee's control; and</w:t>
        </w:r>
      </w:ins>
    </w:p>
    <w:p w:rsidR="002A43C9" w:rsidRDefault="002A43C9" w:rsidP="002A43C9">
      <w:pPr>
        <w:rPr>
          <w:ins w:id="81" w:author="ndeakin" w:date="2015-10-12T17:17:00Z"/>
        </w:rPr>
      </w:pPr>
      <w:ins w:id="82" w:author="ndeakin" w:date="2015-10-12T17:17:00Z">
        <w:r>
          <w:t xml:space="preserve">(iii) </w:t>
        </w:r>
        <w:proofErr w:type="gramStart"/>
        <w:r>
          <w:t>includes</w:t>
        </w:r>
        <w:proofErr w:type="gramEnd"/>
        <w:r>
          <w:t xml:space="preserve"> the following notice:</w:t>
        </w:r>
      </w:ins>
    </w:p>
    <w:p w:rsidR="002A43C9" w:rsidRDefault="002A43C9" w:rsidP="002A43C9">
      <w:pPr>
        <w:rPr>
          <w:ins w:id="83" w:author="ndeakin" w:date="2015-10-12T17:17:00Z"/>
        </w:rPr>
      </w:pPr>
      <w:ins w:id="84" w:author="ndeakin" w:date="2015-10-12T17:17:00Z">
        <w:r>
          <w:t>"This is an implementation of an early-draft specification developed under the Java Community Process (JCP) and is made available for testing and evaluation purposes only. The code is not compatible with any specification of the JCP."</w:t>
        </w:r>
      </w:ins>
    </w:p>
    <w:p w:rsidR="002A43C9" w:rsidRDefault="002A43C9" w:rsidP="002A43C9">
      <w:pPr>
        <w:rPr>
          <w:ins w:id="85" w:author="ndeakin" w:date="2015-10-12T17:17:00Z"/>
        </w:rPr>
      </w:pPr>
      <w:ins w:id="86" w:author="ndeakin" w:date="2015-10-12T17:17:00Z">
        <w:r>
          <w:t xml:space="preserve">The grant set forth above concerning your distribution of implementations of the specification is contingent upon your agreement to terminate </w:t>
        </w:r>
        <w:r>
          <w:lastRenderedPageBreak/>
          <w:t xml:space="preserve">development and distribution of your "early draft" implementation as soon as feasible following final completion of the specification. If you fail to do so, the foregoing grant shall be considered null and void. </w:t>
        </w:r>
      </w:ins>
    </w:p>
    <w:p w:rsidR="002A43C9" w:rsidRDefault="002A43C9" w:rsidP="002A43C9">
      <w:pPr>
        <w:rPr>
          <w:ins w:id="87" w:author="ndeakin" w:date="2015-10-12T17:17:00Z"/>
        </w:rPr>
      </w:pPr>
      <w:ins w:id="88" w:author="ndeakin" w:date="2015-10-12T17:17:00Z">
        <w:r>
          <w:t>No provision of this Agreement shall be understood to restrict your ability to make and distribute to third parties applications written to the Specification.</w:t>
        </w:r>
      </w:ins>
    </w:p>
    <w:p w:rsidR="002A43C9" w:rsidRDefault="002A43C9" w:rsidP="002A43C9">
      <w:pPr>
        <w:rPr>
          <w:ins w:id="89" w:author="ndeakin" w:date="2015-10-12T17:17:00Z"/>
        </w:rPr>
      </w:pPr>
      <w:ins w:id="90" w:author="ndeakin" w:date="2015-10-12T17:17:00Z">
        <w: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ins>
    </w:p>
    <w:p w:rsidR="002A43C9" w:rsidRDefault="002A43C9" w:rsidP="002A43C9">
      <w:pPr>
        <w:rPr>
          <w:ins w:id="91" w:author="ndeakin" w:date="2015-10-12T17:17:00Z"/>
        </w:rPr>
      </w:pPr>
      <w:ins w:id="92" w:author="ndeakin" w:date="2015-10-12T17:17:00Z">
        <w:r>
          <w:t xml:space="preserve">"Licensor Name Space" means the public class or interface declarations whose names begin with "java", "javax", "com.oracle" or their equivalents in any subsequent naming convention adopted by Oracle </w:t>
        </w:r>
      </w:ins>
    </w:p>
    <w:p w:rsidR="002A43C9" w:rsidRDefault="002A43C9" w:rsidP="002A43C9">
      <w:pPr>
        <w:rPr>
          <w:ins w:id="93" w:author="ndeakin" w:date="2015-10-12T17:17:00Z"/>
        </w:rPr>
      </w:pPr>
      <w:proofErr w:type="gramStart"/>
      <w:ins w:id="94" w:author="ndeakin" w:date="2015-10-12T17:17:00Z">
        <w:r>
          <w:t>through</w:t>
        </w:r>
        <w:proofErr w:type="gramEnd"/>
        <w:r>
          <w:t xml:space="preserve"> the Java Community Process, or any recognized successors or replacements thereof</w:t>
        </w:r>
      </w:ins>
    </w:p>
    <w:p w:rsidR="002A43C9" w:rsidRDefault="002A43C9" w:rsidP="002A43C9">
      <w:pPr>
        <w:rPr>
          <w:ins w:id="95" w:author="ndeakin" w:date="2015-10-12T17:17:00Z"/>
        </w:rPr>
      </w:pPr>
      <w:ins w:id="96" w:author="ndeakin" w:date="2015-10-12T17:17:00Z">
        <w:r>
          <w:t>TRADEMARKS</w:t>
        </w:r>
      </w:ins>
    </w:p>
    <w:p w:rsidR="002A43C9" w:rsidRDefault="002A43C9" w:rsidP="002A43C9">
      <w:pPr>
        <w:rPr>
          <w:ins w:id="97" w:author="ndeakin" w:date="2015-10-12T17:17:00Z"/>
        </w:rPr>
      </w:pPr>
      <w:ins w:id="98" w:author="ndeakin" w:date="2015-10-12T17:17:00Z">
        <w:r>
          <w:t>No right, title, or interest in or to any trademarks, service marks, or trade names of Oracle or Oracle's licensors is granted hereunder. Oracle, the Oracle logo, and Java are trademarks or registered trademarks of Oracle America, Inc. in the U.S. and other countries.</w:t>
        </w:r>
      </w:ins>
    </w:p>
    <w:p w:rsidR="002A43C9" w:rsidRDefault="002A43C9" w:rsidP="002A43C9">
      <w:pPr>
        <w:rPr>
          <w:ins w:id="99" w:author="ndeakin" w:date="2015-10-12T17:17:00Z"/>
        </w:rPr>
      </w:pPr>
      <w:ins w:id="100" w:author="ndeakin" w:date="2015-10-12T17:17:00Z">
        <w:r>
          <w:t>DISCLAIMER OF WARRANTIES</w:t>
        </w:r>
      </w:ins>
    </w:p>
    <w:p w:rsidR="002A43C9" w:rsidRDefault="002A43C9" w:rsidP="002A43C9">
      <w:pPr>
        <w:rPr>
          <w:ins w:id="101" w:author="ndeakin" w:date="2015-10-12T17:17:00Z"/>
        </w:rPr>
      </w:pPr>
      <w:ins w:id="102" w:author="ndeakin" w:date="2015-10-12T17:17:00Z">
        <w: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ins>
    </w:p>
    <w:p w:rsidR="002A43C9" w:rsidRDefault="002A43C9" w:rsidP="002A43C9">
      <w:pPr>
        <w:rPr>
          <w:ins w:id="103" w:author="ndeakin" w:date="2015-10-12T17:17:00Z"/>
        </w:rPr>
      </w:pPr>
      <w:ins w:id="104" w:author="ndeakin" w:date="2015-10-12T17:17:00Z">
        <w: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ins>
    </w:p>
    <w:p w:rsidR="002A43C9" w:rsidRDefault="002A43C9" w:rsidP="002A43C9">
      <w:pPr>
        <w:rPr>
          <w:ins w:id="105" w:author="ndeakin" w:date="2015-10-12T17:17:00Z"/>
        </w:rPr>
      </w:pPr>
      <w:ins w:id="106" w:author="ndeakin" w:date="2015-10-12T17:17:00Z">
        <w:r>
          <w:t>LIMITATION OF LIABILITY</w:t>
        </w:r>
      </w:ins>
    </w:p>
    <w:p w:rsidR="002A43C9" w:rsidRDefault="002A43C9" w:rsidP="002A43C9">
      <w:pPr>
        <w:rPr>
          <w:ins w:id="107" w:author="ndeakin" w:date="2015-10-12T17:17:00Z"/>
        </w:rPr>
      </w:pPr>
      <w:ins w:id="108" w:author="ndeakin" w:date="2015-10-12T17:17:00Z">
        <w:r>
          <w:lastRenderedPageBreak/>
          <w:t>TO THE EXTENT NOT PROHIBITED BY LAW, IN NO EVENT WILL ORACLE OR ITS LICENSORS BE LIABLE FOR ANY DAMAGES, INCLUDING WITHOUT LIMITATION</w:t>
        </w:r>
        <w:proofErr w:type="gramStart"/>
        <w:r>
          <w:t>,LOST</w:t>
        </w:r>
        <w:proofErr w:type="gramEnd"/>
        <w:r>
          <w:t xml:space="preserve"> REVENUE, PROFITS OR DATA, OR FOR SPECIAL, INDIRECT, CONSEQUENTIAL, INCIDENTAL OR PUNITIVE DAMAGES, HOWEVER CAUSED AND REGARDLESS OF THE THEORY OF LIABILITY, ARISING OUT OF OR RELATED TO ANY FURNISHING, PRACTICING, MODIFYING OR ANY USE OF THE SPECIFICATION, EVEN IF ORACLE AND/OR ITS LICENSORS HAVE BEEN ADVISED OF THE POSSIBILITY OF SUCH DAMAGES.</w:t>
        </w:r>
      </w:ins>
    </w:p>
    <w:p w:rsidR="002A43C9" w:rsidRDefault="002A43C9" w:rsidP="002A43C9">
      <w:pPr>
        <w:rPr>
          <w:ins w:id="109" w:author="ndeakin" w:date="2015-10-12T17:17:00Z"/>
        </w:rPr>
      </w:pPr>
      <w:ins w:id="110" w:author="ndeakin" w:date="2015-10-12T17:17:00Z">
        <w: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ins>
    </w:p>
    <w:p w:rsidR="002A43C9" w:rsidRDefault="002A43C9" w:rsidP="002A43C9">
      <w:pPr>
        <w:rPr>
          <w:ins w:id="111" w:author="ndeakin" w:date="2015-10-12T17:17:00Z"/>
        </w:rPr>
      </w:pPr>
      <w:ins w:id="112" w:author="ndeakin" w:date="2015-10-12T17:17:00Z">
        <w:r>
          <w:t>RESTRICTED RIGHTS LEGEND</w:t>
        </w:r>
      </w:ins>
    </w:p>
    <w:p w:rsidR="002A43C9" w:rsidRDefault="002A43C9" w:rsidP="002A43C9">
      <w:pPr>
        <w:rPr>
          <w:ins w:id="113" w:author="ndeakin" w:date="2015-10-12T17:17:00Z"/>
        </w:rPr>
      </w:pPr>
      <w:ins w:id="114" w:author="ndeakin" w:date="2015-10-12T17:17:00Z">
        <w:r>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ins>
    </w:p>
    <w:p w:rsidR="002A43C9" w:rsidRDefault="002A43C9" w:rsidP="002A43C9">
      <w:pPr>
        <w:rPr>
          <w:ins w:id="115" w:author="ndeakin" w:date="2015-10-12T17:17:00Z"/>
        </w:rPr>
      </w:pPr>
      <w:ins w:id="116" w:author="ndeakin" w:date="2015-10-12T17:17:00Z">
        <w:r>
          <w:t>REPORT</w:t>
        </w:r>
      </w:ins>
    </w:p>
    <w:p w:rsidR="002A43C9" w:rsidRDefault="002A43C9" w:rsidP="002A43C9">
      <w:pPr>
        <w:rPr>
          <w:ins w:id="117" w:author="ndeakin" w:date="2015-10-12T17:17:00Z"/>
        </w:rPr>
      </w:pPr>
      <w:ins w:id="118" w:author="ndeakin" w:date="2015-10-12T17:17:00Z">
        <w: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ins>
    </w:p>
    <w:p w:rsidR="002A43C9" w:rsidRDefault="002A43C9" w:rsidP="002A43C9">
      <w:pPr>
        <w:rPr>
          <w:ins w:id="119" w:author="ndeakin" w:date="2015-10-12T17:17:00Z"/>
        </w:rPr>
      </w:pPr>
      <w:ins w:id="120" w:author="ndeakin" w:date="2015-10-12T17:17:00Z">
        <w:r>
          <w:t>GENERAL TERMS</w:t>
        </w:r>
      </w:ins>
    </w:p>
    <w:p w:rsidR="002A43C9" w:rsidRDefault="002A43C9" w:rsidP="002A43C9">
      <w:pPr>
        <w:rPr>
          <w:ins w:id="121" w:author="ndeakin" w:date="2015-10-12T17:17:00Z"/>
        </w:rPr>
      </w:pPr>
      <w:ins w:id="122" w:author="ndeakin" w:date="2015-10-12T17:17:00Z">
        <w:r>
          <w:t>Any action related to this Agreement will be governed by California law and controlling U.S. federal law. The U.N. Convention for the International Sale of Goods and the choice of law rules of any jurisdiction will not apply.</w:t>
        </w:r>
      </w:ins>
    </w:p>
    <w:p w:rsidR="002A43C9" w:rsidRDefault="002A43C9" w:rsidP="002A43C9">
      <w:pPr>
        <w:rPr>
          <w:ins w:id="123" w:author="ndeakin" w:date="2015-10-12T17:17:00Z"/>
        </w:rPr>
      </w:pPr>
      <w:ins w:id="124" w:author="ndeakin" w:date="2015-10-12T17:17:00Z">
        <w: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ins>
    </w:p>
    <w:p w:rsidR="002A43C9" w:rsidRDefault="002A43C9" w:rsidP="002A43C9">
      <w:ins w:id="125" w:author="ndeakin" w:date="2015-10-12T17:17:00Z">
        <w: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ins>
    </w:p>
    <w:p w:rsidR="00F65786" w:rsidRPr="005A31D0" w:rsidRDefault="00F65786" w:rsidP="0088785B">
      <w:pPr>
        <w:pStyle w:val="TOCHeading"/>
      </w:pPr>
      <w:bookmarkStart w:id="126" w:name="_Toc432433919"/>
      <w:r w:rsidRPr="005A31D0">
        <w:lastRenderedPageBreak/>
        <w:t>Contents</w:t>
      </w:r>
      <w:bookmarkEnd w:id="126"/>
    </w:p>
    <w:p w:rsidR="002A43C9" w:rsidRDefault="00F70C86">
      <w:pPr>
        <w:pStyle w:val="TOC1"/>
        <w:rPr>
          <w:rFonts w:asciiTheme="minorHAnsi" w:eastAsiaTheme="minorEastAsia" w:hAnsiTheme="minorHAnsi" w:cstheme="minorBidi"/>
          <w:b w:val="0"/>
          <w:color w:val="auto"/>
          <w:sz w:val="22"/>
          <w:szCs w:val="22"/>
          <w:lang w:val="en-US" w:eastAsia="en-US"/>
        </w:rPr>
      </w:pPr>
      <w:r w:rsidRPr="00F70C86">
        <w:rPr>
          <w:b w:val="0"/>
        </w:rPr>
        <w:fldChar w:fldCharType="begin"/>
      </w:r>
      <w:r w:rsidR="00904FE2">
        <w:rPr>
          <w:b w:val="0"/>
        </w:rPr>
        <w:instrText xml:space="preserve"> TOC \o "1-3" \h \z \u </w:instrText>
      </w:r>
      <w:r w:rsidRPr="00F70C86">
        <w:rPr>
          <w:b w:val="0"/>
        </w:rPr>
        <w:fldChar w:fldCharType="separate"/>
      </w:r>
      <w:hyperlink w:anchor="_Toc432433918" w:history="1">
        <w:r w:rsidR="002A43C9" w:rsidRPr="006F215C">
          <w:rPr>
            <w:rStyle w:val="Hyperlink"/>
          </w:rPr>
          <w:t>License</w:t>
        </w:r>
        <w:r w:rsidR="002A43C9">
          <w:rPr>
            <w:webHidden/>
          </w:rPr>
          <w:tab/>
        </w:r>
        <w:r>
          <w:rPr>
            <w:webHidden/>
          </w:rPr>
          <w:fldChar w:fldCharType="begin"/>
        </w:r>
        <w:r w:rsidR="002A43C9">
          <w:rPr>
            <w:webHidden/>
          </w:rPr>
          <w:instrText xml:space="preserve"> PAGEREF _Toc432433918 \h </w:instrText>
        </w:r>
        <w:r>
          <w:rPr>
            <w:webHidden/>
          </w:rPr>
        </w:r>
        <w:r>
          <w:rPr>
            <w:webHidden/>
          </w:rPr>
          <w:fldChar w:fldCharType="separate"/>
        </w:r>
        <w:r w:rsidR="002A43C9">
          <w:rPr>
            <w:webHidden/>
          </w:rPr>
          <w:t>2</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3919" w:history="1">
        <w:r w:rsidR="002A43C9" w:rsidRPr="006F215C">
          <w:rPr>
            <w:rStyle w:val="Hyperlink"/>
          </w:rPr>
          <w:t>Contents</w:t>
        </w:r>
        <w:r w:rsidR="002A43C9">
          <w:rPr>
            <w:webHidden/>
          </w:rPr>
          <w:tab/>
        </w:r>
        <w:r>
          <w:rPr>
            <w:webHidden/>
          </w:rPr>
          <w:fldChar w:fldCharType="begin"/>
        </w:r>
        <w:r w:rsidR="002A43C9">
          <w:rPr>
            <w:webHidden/>
          </w:rPr>
          <w:instrText xml:space="preserve"> PAGEREF _Toc432433919 \h </w:instrText>
        </w:r>
        <w:r>
          <w:rPr>
            <w:webHidden/>
          </w:rPr>
        </w:r>
        <w:r>
          <w:rPr>
            <w:webHidden/>
          </w:rPr>
          <w:fldChar w:fldCharType="separate"/>
        </w:r>
        <w:r w:rsidR="002A43C9">
          <w:rPr>
            <w:webHidden/>
          </w:rPr>
          <w:t>5</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3920" w:history="1">
        <w:r w:rsidR="002A43C9" w:rsidRPr="006F215C">
          <w:rPr>
            <w:rStyle w:val="Hyperlink"/>
          </w:rPr>
          <w:t>1.</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Introduction</w:t>
        </w:r>
        <w:r w:rsidR="002A43C9">
          <w:rPr>
            <w:webHidden/>
          </w:rPr>
          <w:tab/>
        </w:r>
        <w:r>
          <w:rPr>
            <w:webHidden/>
          </w:rPr>
          <w:fldChar w:fldCharType="begin"/>
        </w:r>
        <w:r w:rsidR="002A43C9">
          <w:rPr>
            <w:webHidden/>
          </w:rPr>
          <w:instrText xml:space="preserve"> PAGEREF _Toc432433920 \h </w:instrText>
        </w:r>
        <w:r>
          <w:rPr>
            <w:webHidden/>
          </w:rPr>
        </w:r>
        <w:r>
          <w:rPr>
            <w:webHidden/>
          </w:rPr>
          <w:fldChar w:fldCharType="separate"/>
        </w:r>
        <w:r w:rsidR="002A43C9">
          <w:rPr>
            <w:webHidden/>
          </w:rPr>
          <w:t>11</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21" w:history="1">
        <w:r w:rsidR="002A43C9" w:rsidRPr="006F215C">
          <w:rPr>
            <w:rStyle w:val="Hyperlink"/>
          </w:rPr>
          <w:t>1.1.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 of JMS</w:t>
        </w:r>
        <w:r w:rsidR="002A43C9">
          <w:rPr>
            <w:webHidden/>
          </w:rPr>
          <w:tab/>
        </w:r>
        <w:r>
          <w:rPr>
            <w:webHidden/>
          </w:rPr>
          <w:fldChar w:fldCharType="begin"/>
        </w:r>
        <w:r w:rsidR="002A43C9">
          <w:rPr>
            <w:webHidden/>
          </w:rPr>
          <w:instrText xml:space="preserve"> PAGEREF _Toc432433921 \h </w:instrText>
        </w:r>
        <w:r>
          <w:rPr>
            <w:webHidden/>
          </w:rPr>
        </w:r>
        <w:r>
          <w:rPr>
            <w:webHidden/>
          </w:rPr>
          <w:fldChar w:fldCharType="separate"/>
        </w:r>
        <w:r w:rsidR="002A43C9">
          <w:rPr>
            <w:webHidden/>
          </w:rPr>
          <w:t>11</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22" w:history="1">
        <w:r w:rsidR="002A43C9" w:rsidRPr="006F215C">
          <w:rPr>
            <w:rStyle w:val="Hyperlink"/>
            <w:noProof/>
          </w:rPr>
          <w:t>1.1.1.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What is messaging?</w:t>
        </w:r>
        <w:r w:rsidR="002A43C9">
          <w:rPr>
            <w:noProof/>
            <w:webHidden/>
          </w:rPr>
          <w:tab/>
        </w:r>
        <w:r>
          <w:rPr>
            <w:noProof/>
            <w:webHidden/>
          </w:rPr>
          <w:fldChar w:fldCharType="begin"/>
        </w:r>
        <w:r w:rsidR="002A43C9">
          <w:rPr>
            <w:noProof/>
            <w:webHidden/>
          </w:rPr>
          <w:instrText xml:space="preserve"> PAGEREF _Toc432433922 \h </w:instrText>
        </w:r>
        <w:r>
          <w:rPr>
            <w:noProof/>
            <w:webHidden/>
          </w:rPr>
        </w:r>
        <w:r>
          <w:rPr>
            <w:noProof/>
            <w:webHidden/>
          </w:rPr>
          <w:fldChar w:fldCharType="separate"/>
        </w:r>
        <w:r w:rsidR="002A43C9">
          <w:rPr>
            <w:noProof/>
            <w:webHidden/>
          </w:rPr>
          <w:t>11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23" w:history="1">
        <w:r w:rsidR="002A43C9" w:rsidRPr="006F215C">
          <w:rPr>
            <w:rStyle w:val="Hyperlink"/>
            <w:noProof/>
          </w:rPr>
          <w:t>1.1.2.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The objectives of JMS</w:t>
        </w:r>
        <w:r w:rsidR="002A43C9">
          <w:rPr>
            <w:noProof/>
            <w:webHidden/>
          </w:rPr>
          <w:tab/>
        </w:r>
        <w:r>
          <w:rPr>
            <w:noProof/>
            <w:webHidden/>
          </w:rPr>
          <w:fldChar w:fldCharType="begin"/>
        </w:r>
        <w:r w:rsidR="002A43C9">
          <w:rPr>
            <w:noProof/>
            <w:webHidden/>
          </w:rPr>
          <w:instrText xml:space="preserve"> PAGEREF _Toc432433923 \h </w:instrText>
        </w:r>
        <w:r>
          <w:rPr>
            <w:noProof/>
            <w:webHidden/>
          </w:rPr>
        </w:r>
        <w:r>
          <w:rPr>
            <w:noProof/>
            <w:webHidden/>
          </w:rPr>
          <w:fldChar w:fldCharType="separate"/>
        </w:r>
        <w:r w:rsidR="002A43C9">
          <w:rPr>
            <w:noProof/>
            <w:webHidden/>
          </w:rPr>
          <w:t>11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24" w:history="1">
        <w:r w:rsidR="002A43C9" w:rsidRPr="006F215C">
          <w:rPr>
            <w:rStyle w:val="Hyperlink"/>
            <w:noProof/>
          </w:rPr>
          <w:t>1.1.3.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 domains</w:t>
        </w:r>
        <w:r w:rsidR="002A43C9">
          <w:rPr>
            <w:noProof/>
            <w:webHidden/>
          </w:rPr>
          <w:tab/>
        </w:r>
        <w:r>
          <w:rPr>
            <w:noProof/>
            <w:webHidden/>
          </w:rPr>
          <w:fldChar w:fldCharType="begin"/>
        </w:r>
        <w:r w:rsidR="002A43C9">
          <w:rPr>
            <w:noProof/>
            <w:webHidden/>
          </w:rPr>
          <w:instrText xml:space="preserve"> PAGEREF _Toc432433924 \h </w:instrText>
        </w:r>
        <w:r>
          <w:rPr>
            <w:noProof/>
            <w:webHidden/>
          </w:rPr>
        </w:r>
        <w:r>
          <w:rPr>
            <w:noProof/>
            <w:webHidden/>
          </w:rPr>
          <w:fldChar w:fldCharType="separate"/>
        </w:r>
        <w:r w:rsidR="002A43C9">
          <w:rPr>
            <w:noProof/>
            <w:webHidden/>
          </w:rPr>
          <w:t>12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25" w:history="1">
        <w:r w:rsidR="002A43C9" w:rsidRPr="006F215C">
          <w:rPr>
            <w:rStyle w:val="Hyperlink"/>
            <w:noProof/>
          </w:rPr>
          <w:t>1.1.4.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What JMS does not include</w:t>
        </w:r>
        <w:r w:rsidR="002A43C9">
          <w:rPr>
            <w:noProof/>
            <w:webHidden/>
          </w:rPr>
          <w:tab/>
        </w:r>
        <w:r>
          <w:rPr>
            <w:noProof/>
            <w:webHidden/>
          </w:rPr>
          <w:fldChar w:fldCharType="begin"/>
        </w:r>
        <w:r w:rsidR="002A43C9">
          <w:rPr>
            <w:noProof/>
            <w:webHidden/>
          </w:rPr>
          <w:instrText xml:space="preserve"> PAGEREF _Toc432433925 \h </w:instrText>
        </w:r>
        <w:r>
          <w:rPr>
            <w:noProof/>
            <w:webHidden/>
          </w:rPr>
        </w:r>
        <w:r>
          <w:rPr>
            <w:noProof/>
            <w:webHidden/>
          </w:rPr>
          <w:fldChar w:fldCharType="separate"/>
        </w:r>
        <w:r w:rsidR="002A43C9">
          <w:rPr>
            <w:noProof/>
            <w:webHidden/>
          </w:rPr>
          <w:t>12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26" w:history="1">
        <w:r w:rsidR="002A43C9" w:rsidRPr="006F215C">
          <w:rPr>
            <w:rStyle w:val="Hyperlink"/>
            <w:noProof/>
          </w:rPr>
          <w:t>1.1.5.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Java SE and Java EE support</w:t>
        </w:r>
        <w:r w:rsidR="002A43C9">
          <w:rPr>
            <w:noProof/>
            <w:webHidden/>
          </w:rPr>
          <w:tab/>
        </w:r>
        <w:r>
          <w:rPr>
            <w:noProof/>
            <w:webHidden/>
          </w:rPr>
          <w:fldChar w:fldCharType="begin"/>
        </w:r>
        <w:r w:rsidR="002A43C9">
          <w:rPr>
            <w:noProof/>
            <w:webHidden/>
          </w:rPr>
          <w:instrText xml:space="preserve"> PAGEREF _Toc432433926 \h </w:instrText>
        </w:r>
        <w:r>
          <w:rPr>
            <w:noProof/>
            <w:webHidden/>
          </w:rPr>
        </w:r>
        <w:r>
          <w:rPr>
            <w:noProof/>
            <w:webHidden/>
          </w:rPr>
          <w:fldChar w:fldCharType="separate"/>
        </w:r>
        <w:r w:rsidR="002A43C9">
          <w:rPr>
            <w:noProof/>
            <w:webHidden/>
          </w:rPr>
          <w:t>12</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27" w:history="1">
        <w:r w:rsidR="002A43C9" w:rsidRPr="006F215C">
          <w:rPr>
            <w:rStyle w:val="Hyperlink"/>
          </w:rPr>
          <w:t>1.2.</w:t>
        </w:r>
        <w:r w:rsidR="002A43C9">
          <w:rPr>
            <w:rFonts w:asciiTheme="minorHAnsi" w:eastAsiaTheme="minorEastAsia" w:hAnsiTheme="minorHAnsi" w:cstheme="minorBidi"/>
            <w:color w:val="auto"/>
            <w:sz w:val="22"/>
            <w:szCs w:val="22"/>
            <w:lang w:val="en-US" w:eastAsia="en-US"/>
          </w:rPr>
          <w:tab/>
        </w:r>
        <w:r w:rsidR="002A43C9" w:rsidRPr="006F215C">
          <w:rPr>
            <w:rStyle w:val="Hyperlink"/>
          </w:rPr>
          <w:t>What is new in JMS 2.0?</w:t>
        </w:r>
        <w:r w:rsidR="002A43C9">
          <w:rPr>
            <w:webHidden/>
          </w:rPr>
          <w:tab/>
        </w:r>
        <w:r>
          <w:rPr>
            <w:webHidden/>
          </w:rPr>
          <w:fldChar w:fldCharType="begin"/>
        </w:r>
        <w:r w:rsidR="002A43C9">
          <w:rPr>
            <w:webHidden/>
          </w:rPr>
          <w:instrText xml:space="preserve"> PAGEREF _Toc432433927 \h </w:instrText>
        </w:r>
        <w:r>
          <w:rPr>
            <w:webHidden/>
          </w:rPr>
        </w:r>
        <w:r>
          <w:rPr>
            <w:webHidden/>
          </w:rPr>
          <w:fldChar w:fldCharType="separate"/>
        </w:r>
        <w:r w:rsidR="002A43C9">
          <w:rPr>
            <w:webHidden/>
          </w:rPr>
          <w:t>13</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3928" w:history="1">
        <w:r w:rsidR="002A43C9" w:rsidRPr="006F215C">
          <w:rPr>
            <w:rStyle w:val="Hyperlink"/>
          </w:rPr>
          <w:t>2.</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Architecture</w:t>
        </w:r>
        <w:r w:rsidR="002A43C9">
          <w:rPr>
            <w:webHidden/>
          </w:rPr>
          <w:tab/>
        </w:r>
        <w:r>
          <w:rPr>
            <w:webHidden/>
          </w:rPr>
          <w:fldChar w:fldCharType="begin"/>
        </w:r>
        <w:r w:rsidR="002A43C9">
          <w:rPr>
            <w:webHidden/>
          </w:rPr>
          <w:instrText xml:space="preserve"> PAGEREF _Toc432433928 \h </w:instrText>
        </w:r>
        <w:r>
          <w:rPr>
            <w:webHidden/>
          </w:rPr>
        </w:r>
        <w:r>
          <w:rPr>
            <w:webHidden/>
          </w:rPr>
          <w:fldChar w:fldCharType="separate"/>
        </w:r>
        <w:r w:rsidR="002A43C9">
          <w:rPr>
            <w:webHidden/>
          </w:rPr>
          <w:t>15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29" w:history="1">
        <w:r w:rsidR="002A43C9" w:rsidRPr="006F215C">
          <w:rPr>
            <w:rStyle w:val="Hyperlink"/>
          </w:rPr>
          <w:t>2.1.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w:t>
        </w:r>
        <w:r w:rsidR="002A43C9">
          <w:rPr>
            <w:webHidden/>
          </w:rPr>
          <w:tab/>
        </w:r>
        <w:r>
          <w:rPr>
            <w:webHidden/>
          </w:rPr>
          <w:fldChar w:fldCharType="begin"/>
        </w:r>
        <w:r w:rsidR="002A43C9">
          <w:rPr>
            <w:webHidden/>
          </w:rPr>
          <w:instrText xml:space="preserve"> PAGEREF _Toc432433929 \h </w:instrText>
        </w:r>
        <w:r>
          <w:rPr>
            <w:webHidden/>
          </w:rPr>
        </w:r>
        <w:r>
          <w:rPr>
            <w:webHidden/>
          </w:rPr>
          <w:fldChar w:fldCharType="separate"/>
        </w:r>
        <w:r w:rsidR="002A43C9">
          <w:rPr>
            <w:webHidden/>
          </w:rPr>
          <w:t>15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0" w:history="1">
        <w:r w:rsidR="002A43C9" w:rsidRPr="006F215C">
          <w:rPr>
            <w:rStyle w:val="Hyperlink"/>
          </w:rPr>
          <w:t>2.2.</w:t>
        </w:r>
        <w:r w:rsidR="002A43C9">
          <w:rPr>
            <w:rFonts w:asciiTheme="minorHAnsi" w:eastAsiaTheme="minorEastAsia" w:hAnsiTheme="minorHAnsi" w:cstheme="minorBidi"/>
            <w:color w:val="auto"/>
            <w:sz w:val="22"/>
            <w:szCs w:val="22"/>
            <w:lang w:val="en-US" w:eastAsia="en-US"/>
          </w:rPr>
          <w:tab/>
        </w:r>
        <w:r w:rsidR="002A43C9" w:rsidRPr="006F215C">
          <w:rPr>
            <w:rStyle w:val="Hyperlink"/>
          </w:rPr>
          <w:t>What is a JMS application?</w:t>
        </w:r>
        <w:r w:rsidR="002A43C9">
          <w:rPr>
            <w:webHidden/>
          </w:rPr>
          <w:tab/>
        </w:r>
        <w:r>
          <w:rPr>
            <w:webHidden/>
          </w:rPr>
          <w:fldChar w:fldCharType="begin"/>
        </w:r>
        <w:r w:rsidR="002A43C9">
          <w:rPr>
            <w:webHidden/>
          </w:rPr>
          <w:instrText xml:space="preserve"> PAGEREF _Toc432433930 \h </w:instrText>
        </w:r>
        <w:r>
          <w:rPr>
            <w:webHidden/>
          </w:rPr>
        </w:r>
        <w:r>
          <w:rPr>
            <w:webHidden/>
          </w:rPr>
          <w:fldChar w:fldCharType="separate"/>
        </w:r>
        <w:r w:rsidR="002A43C9">
          <w:rPr>
            <w:webHidden/>
          </w:rPr>
          <w:t>15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1" w:history="1">
        <w:r w:rsidR="002A43C9" w:rsidRPr="006F215C">
          <w:rPr>
            <w:rStyle w:val="Hyperlink"/>
          </w:rPr>
          <w:t>2.3.</w:t>
        </w:r>
        <w:r w:rsidR="002A43C9">
          <w:rPr>
            <w:rFonts w:asciiTheme="minorHAnsi" w:eastAsiaTheme="minorEastAsia" w:hAnsiTheme="minorHAnsi" w:cstheme="minorBidi"/>
            <w:color w:val="auto"/>
            <w:sz w:val="22"/>
            <w:szCs w:val="22"/>
            <w:lang w:val="en-US" w:eastAsia="en-US"/>
          </w:rPr>
          <w:tab/>
        </w:r>
        <w:r w:rsidR="002A43C9" w:rsidRPr="006F215C">
          <w:rPr>
            <w:rStyle w:val="Hyperlink"/>
          </w:rPr>
          <w:t>Administration</w:t>
        </w:r>
        <w:r w:rsidR="002A43C9">
          <w:rPr>
            <w:webHidden/>
          </w:rPr>
          <w:tab/>
        </w:r>
        <w:r>
          <w:rPr>
            <w:webHidden/>
          </w:rPr>
          <w:fldChar w:fldCharType="begin"/>
        </w:r>
        <w:r w:rsidR="002A43C9">
          <w:rPr>
            <w:webHidden/>
          </w:rPr>
          <w:instrText xml:space="preserve"> PAGEREF _Toc432433931 \h </w:instrText>
        </w:r>
        <w:r>
          <w:rPr>
            <w:webHidden/>
          </w:rPr>
        </w:r>
        <w:r>
          <w:rPr>
            <w:webHidden/>
          </w:rPr>
          <w:fldChar w:fldCharType="separate"/>
        </w:r>
        <w:r w:rsidR="002A43C9">
          <w:rPr>
            <w:webHidden/>
          </w:rPr>
          <w:t>15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2" w:history="1">
        <w:r w:rsidR="002A43C9" w:rsidRPr="006F215C">
          <w:rPr>
            <w:rStyle w:val="Hyperlink"/>
          </w:rPr>
          <w:t>2.4.</w:t>
        </w:r>
        <w:r w:rsidR="002A43C9">
          <w:rPr>
            <w:rFonts w:asciiTheme="minorHAnsi" w:eastAsiaTheme="minorEastAsia" w:hAnsiTheme="minorHAnsi" w:cstheme="minorBidi"/>
            <w:color w:val="auto"/>
            <w:sz w:val="22"/>
            <w:szCs w:val="22"/>
            <w:lang w:val="en-US" w:eastAsia="en-US"/>
          </w:rPr>
          <w:tab/>
        </w:r>
        <w:r w:rsidR="002A43C9" w:rsidRPr="006F215C">
          <w:rPr>
            <w:rStyle w:val="Hyperlink"/>
          </w:rPr>
          <w:t>Two messaging styles</w:t>
        </w:r>
        <w:r w:rsidR="002A43C9">
          <w:rPr>
            <w:webHidden/>
          </w:rPr>
          <w:tab/>
        </w:r>
        <w:r>
          <w:rPr>
            <w:webHidden/>
          </w:rPr>
          <w:fldChar w:fldCharType="begin"/>
        </w:r>
        <w:r w:rsidR="002A43C9">
          <w:rPr>
            <w:webHidden/>
          </w:rPr>
          <w:instrText xml:space="preserve"> PAGEREF _Toc432433932 \h </w:instrText>
        </w:r>
        <w:r>
          <w:rPr>
            <w:webHidden/>
          </w:rPr>
        </w:r>
        <w:r>
          <w:rPr>
            <w:webHidden/>
          </w:rPr>
          <w:fldChar w:fldCharType="separate"/>
        </w:r>
        <w:r w:rsidR="002A43C9">
          <w:rPr>
            <w:webHidden/>
          </w:rPr>
          <w:t>16</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3" w:history="1">
        <w:r w:rsidR="002A43C9" w:rsidRPr="006F215C">
          <w:rPr>
            <w:rStyle w:val="Hyperlink"/>
          </w:rPr>
          <w:t>2.5.</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APIs</w:t>
        </w:r>
        <w:r w:rsidR="002A43C9">
          <w:rPr>
            <w:webHidden/>
          </w:rPr>
          <w:tab/>
        </w:r>
        <w:r>
          <w:rPr>
            <w:webHidden/>
          </w:rPr>
          <w:fldChar w:fldCharType="begin"/>
        </w:r>
        <w:r w:rsidR="002A43C9">
          <w:rPr>
            <w:webHidden/>
          </w:rPr>
          <w:instrText xml:space="preserve"> PAGEREF _Toc432433933 \h </w:instrText>
        </w:r>
        <w:r>
          <w:rPr>
            <w:webHidden/>
          </w:rPr>
        </w:r>
        <w:r>
          <w:rPr>
            <w:webHidden/>
          </w:rPr>
          <w:fldChar w:fldCharType="separate"/>
        </w:r>
        <w:r w:rsidR="002A43C9">
          <w:rPr>
            <w:webHidden/>
          </w:rPr>
          <w:t>16</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4" w:history="1">
        <w:r w:rsidR="002A43C9" w:rsidRPr="006F215C">
          <w:rPr>
            <w:rStyle w:val="Hyperlink"/>
          </w:rPr>
          <w:t>2.6.</w:t>
        </w:r>
        <w:r w:rsidR="002A43C9">
          <w:rPr>
            <w:rFonts w:asciiTheme="minorHAnsi" w:eastAsiaTheme="minorEastAsia" w:hAnsiTheme="minorHAnsi" w:cstheme="minorBidi"/>
            <w:color w:val="auto"/>
            <w:sz w:val="22"/>
            <w:szCs w:val="22"/>
            <w:lang w:val="en-US" w:eastAsia="en-US"/>
          </w:rPr>
          <w:tab/>
        </w:r>
        <w:r w:rsidR="002A43C9" w:rsidRPr="006F215C">
          <w:rPr>
            <w:rStyle w:val="Hyperlink"/>
          </w:rPr>
          <w:t>Interfaces common to multiple APIs</w:t>
        </w:r>
        <w:r w:rsidR="002A43C9">
          <w:rPr>
            <w:webHidden/>
          </w:rPr>
          <w:tab/>
        </w:r>
        <w:r>
          <w:rPr>
            <w:webHidden/>
          </w:rPr>
          <w:fldChar w:fldCharType="begin"/>
        </w:r>
        <w:r w:rsidR="002A43C9">
          <w:rPr>
            <w:webHidden/>
          </w:rPr>
          <w:instrText xml:space="preserve"> PAGEREF _Toc432433934 \h </w:instrText>
        </w:r>
        <w:r>
          <w:rPr>
            <w:webHidden/>
          </w:rPr>
        </w:r>
        <w:r>
          <w:rPr>
            <w:webHidden/>
          </w:rPr>
          <w:fldChar w:fldCharType="separate"/>
        </w:r>
        <w:r w:rsidR="002A43C9">
          <w:rPr>
            <w:webHidden/>
          </w:rPr>
          <w:t>16</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5" w:history="1">
        <w:r w:rsidR="002A43C9" w:rsidRPr="006F215C">
          <w:rPr>
            <w:rStyle w:val="Hyperlink"/>
          </w:rPr>
          <w:t>2.7.</w:t>
        </w:r>
        <w:r w:rsidR="002A43C9">
          <w:rPr>
            <w:rFonts w:asciiTheme="minorHAnsi" w:eastAsiaTheme="minorEastAsia" w:hAnsiTheme="minorHAnsi" w:cstheme="minorBidi"/>
            <w:color w:val="auto"/>
            <w:sz w:val="22"/>
            <w:szCs w:val="22"/>
            <w:lang w:val="en-US" w:eastAsia="en-US"/>
          </w:rPr>
          <w:tab/>
        </w:r>
        <w:r w:rsidR="002A43C9" w:rsidRPr="006F215C">
          <w:rPr>
            <w:rStyle w:val="Hyperlink"/>
          </w:rPr>
          <w:t>Classic API interfaces</w:t>
        </w:r>
        <w:r w:rsidR="002A43C9">
          <w:rPr>
            <w:webHidden/>
          </w:rPr>
          <w:tab/>
        </w:r>
        <w:r>
          <w:rPr>
            <w:webHidden/>
          </w:rPr>
          <w:fldChar w:fldCharType="begin"/>
        </w:r>
        <w:r w:rsidR="002A43C9">
          <w:rPr>
            <w:webHidden/>
          </w:rPr>
          <w:instrText xml:space="preserve"> PAGEREF _Toc432433935 \h </w:instrText>
        </w:r>
        <w:r>
          <w:rPr>
            <w:webHidden/>
          </w:rPr>
        </w:r>
        <w:r>
          <w:rPr>
            <w:webHidden/>
          </w:rPr>
          <w:fldChar w:fldCharType="separate"/>
        </w:r>
        <w:r w:rsidR="002A43C9">
          <w:rPr>
            <w:webHidden/>
          </w:rPr>
          <w:t>17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6" w:history="1">
        <w:r w:rsidR="002A43C9" w:rsidRPr="006F215C">
          <w:rPr>
            <w:rStyle w:val="Hyperlink"/>
          </w:rPr>
          <w:t>2.8.</w:t>
        </w:r>
        <w:r w:rsidR="002A43C9">
          <w:rPr>
            <w:rFonts w:asciiTheme="minorHAnsi" w:eastAsiaTheme="minorEastAsia" w:hAnsiTheme="minorHAnsi" w:cstheme="minorBidi"/>
            <w:color w:val="auto"/>
            <w:sz w:val="22"/>
            <w:szCs w:val="22"/>
            <w:lang w:val="en-US" w:eastAsia="en-US"/>
          </w:rPr>
          <w:tab/>
        </w:r>
        <w:r w:rsidR="002A43C9" w:rsidRPr="006F215C">
          <w:rPr>
            <w:rStyle w:val="Hyperlink"/>
          </w:rPr>
          <w:t>Simplified API interfaces</w:t>
        </w:r>
        <w:r w:rsidR="002A43C9">
          <w:rPr>
            <w:webHidden/>
          </w:rPr>
          <w:tab/>
        </w:r>
        <w:r>
          <w:rPr>
            <w:webHidden/>
          </w:rPr>
          <w:fldChar w:fldCharType="begin"/>
        </w:r>
        <w:r w:rsidR="002A43C9">
          <w:rPr>
            <w:webHidden/>
          </w:rPr>
          <w:instrText xml:space="preserve"> PAGEREF _Toc432433936 \h </w:instrText>
        </w:r>
        <w:r>
          <w:rPr>
            <w:webHidden/>
          </w:rPr>
        </w:r>
        <w:r>
          <w:rPr>
            <w:webHidden/>
          </w:rPr>
          <w:fldChar w:fldCharType="separate"/>
        </w:r>
        <w:r w:rsidR="002A43C9">
          <w:rPr>
            <w:webHidden/>
          </w:rPr>
          <w:t>17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37" w:history="1">
        <w:r w:rsidR="002A43C9" w:rsidRPr="006F215C">
          <w:rPr>
            <w:rStyle w:val="Hyperlink"/>
            <w:noProof/>
          </w:rPr>
          <w:t>2.8.1.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Goals of the simplified API</w:t>
        </w:r>
        <w:r w:rsidR="002A43C9">
          <w:rPr>
            <w:noProof/>
            <w:webHidden/>
          </w:rPr>
          <w:tab/>
        </w:r>
        <w:r>
          <w:rPr>
            <w:noProof/>
            <w:webHidden/>
          </w:rPr>
          <w:fldChar w:fldCharType="begin"/>
        </w:r>
        <w:r w:rsidR="002A43C9">
          <w:rPr>
            <w:noProof/>
            <w:webHidden/>
          </w:rPr>
          <w:instrText xml:space="preserve"> PAGEREF _Toc432433937 \h </w:instrText>
        </w:r>
        <w:r>
          <w:rPr>
            <w:noProof/>
            <w:webHidden/>
          </w:rPr>
        </w:r>
        <w:r>
          <w:rPr>
            <w:noProof/>
            <w:webHidden/>
          </w:rPr>
          <w:fldChar w:fldCharType="separate"/>
        </w:r>
        <w:r w:rsidR="002A43C9">
          <w:rPr>
            <w:noProof/>
            <w:webHidden/>
          </w:rPr>
          <w:t>18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38" w:history="1">
        <w:r w:rsidR="002A43C9" w:rsidRPr="006F215C">
          <w:rPr>
            <w:rStyle w:val="Hyperlink"/>
            <w:noProof/>
          </w:rPr>
          <w:t>2.8.2.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Key features of the simplified API</w:t>
        </w:r>
        <w:r w:rsidR="002A43C9">
          <w:rPr>
            <w:noProof/>
            <w:webHidden/>
          </w:rPr>
          <w:tab/>
        </w:r>
        <w:r>
          <w:rPr>
            <w:noProof/>
            <w:webHidden/>
          </w:rPr>
          <w:fldChar w:fldCharType="begin"/>
        </w:r>
        <w:r w:rsidR="002A43C9">
          <w:rPr>
            <w:noProof/>
            <w:webHidden/>
          </w:rPr>
          <w:instrText xml:space="preserve"> PAGEREF _Toc432433938 \h </w:instrText>
        </w:r>
        <w:r>
          <w:rPr>
            <w:noProof/>
            <w:webHidden/>
          </w:rPr>
        </w:r>
        <w:r>
          <w:rPr>
            <w:noProof/>
            <w:webHidden/>
          </w:rPr>
          <w:fldChar w:fldCharType="separate"/>
        </w:r>
        <w:r w:rsidR="002A43C9">
          <w:rPr>
            <w:noProof/>
            <w:webHidden/>
          </w:rPr>
          <w:t>19</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39" w:history="1">
        <w:r w:rsidR="002A43C9" w:rsidRPr="006F215C">
          <w:rPr>
            <w:rStyle w:val="Hyperlink"/>
          </w:rPr>
          <w:t>2.9.</w:t>
        </w:r>
        <w:r w:rsidR="002A43C9">
          <w:rPr>
            <w:rFonts w:asciiTheme="minorHAnsi" w:eastAsiaTheme="minorEastAsia" w:hAnsiTheme="minorHAnsi" w:cstheme="minorBidi"/>
            <w:color w:val="auto"/>
            <w:sz w:val="22"/>
            <w:szCs w:val="22"/>
            <w:lang w:val="en-US" w:eastAsia="en-US"/>
          </w:rPr>
          <w:tab/>
        </w:r>
        <w:r w:rsidR="002A43C9" w:rsidRPr="006F215C">
          <w:rPr>
            <w:rStyle w:val="Hyperlink"/>
          </w:rPr>
          <w:t>Legacy domain-specific API interfaces</w:t>
        </w:r>
        <w:r w:rsidR="002A43C9">
          <w:rPr>
            <w:webHidden/>
          </w:rPr>
          <w:tab/>
        </w:r>
        <w:r>
          <w:rPr>
            <w:webHidden/>
          </w:rPr>
          <w:fldChar w:fldCharType="begin"/>
        </w:r>
        <w:r w:rsidR="002A43C9">
          <w:rPr>
            <w:webHidden/>
          </w:rPr>
          <w:instrText xml:space="preserve"> PAGEREF _Toc432433939 \h </w:instrText>
        </w:r>
        <w:r>
          <w:rPr>
            <w:webHidden/>
          </w:rPr>
        </w:r>
        <w:r>
          <w:rPr>
            <w:webHidden/>
          </w:rPr>
          <w:fldChar w:fldCharType="separate"/>
        </w:r>
        <w:r w:rsidR="002A43C9">
          <w:rPr>
            <w:webHidden/>
          </w:rPr>
          <w:t>19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0" w:history="1">
        <w:r w:rsidR="002A43C9" w:rsidRPr="006F215C">
          <w:rPr>
            <w:rStyle w:val="Hyperlink"/>
          </w:rPr>
          <w:t>2.10.</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Relationship between interfaces</w:t>
        </w:r>
        <w:r w:rsidR="002A43C9">
          <w:rPr>
            <w:webHidden/>
          </w:rPr>
          <w:tab/>
        </w:r>
        <w:r>
          <w:rPr>
            <w:webHidden/>
          </w:rPr>
          <w:fldChar w:fldCharType="begin"/>
        </w:r>
        <w:r w:rsidR="002A43C9">
          <w:rPr>
            <w:webHidden/>
          </w:rPr>
          <w:instrText xml:space="preserve"> PAGEREF _Toc432433940 \h </w:instrText>
        </w:r>
        <w:r>
          <w:rPr>
            <w:webHidden/>
          </w:rPr>
        </w:r>
        <w:r>
          <w:rPr>
            <w:webHidden/>
          </w:rPr>
          <w:fldChar w:fldCharType="separate"/>
        </w:r>
        <w:r w:rsidR="002A43C9">
          <w:rPr>
            <w:webHidden/>
          </w:rPr>
          <w:t>21</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1" w:history="1">
        <w:r w:rsidR="002A43C9" w:rsidRPr="006F215C">
          <w:rPr>
            <w:rStyle w:val="Hyperlink"/>
          </w:rPr>
          <w:t>2.11.</w:t>
        </w:r>
        <w:r w:rsidR="002A43C9">
          <w:rPr>
            <w:rFonts w:asciiTheme="minorHAnsi" w:eastAsiaTheme="minorEastAsia" w:hAnsiTheme="minorHAnsi" w:cstheme="minorBidi"/>
            <w:color w:val="auto"/>
            <w:sz w:val="22"/>
            <w:szCs w:val="22"/>
            <w:lang w:val="en-US" w:eastAsia="en-US"/>
          </w:rPr>
          <w:tab/>
        </w:r>
        <w:r w:rsidR="002A43C9" w:rsidRPr="006F215C">
          <w:rPr>
            <w:rStyle w:val="Hyperlink"/>
          </w:rPr>
          <w:t>Terminology for sending and receiving messages</w:t>
        </w:r>
        <w:r w:rsidR="002A43C9">
          <w:rPr>
            <w:webHidden/>
          </w:rPr>
          <w:tab/>
        </w:r>
        <w:r>
          <w:rPr>
            <w:webHidden/>
          </w:rPr>
          <w:fldChar w:fldCharType="begin"/>
        </w:r>
        <w:r w:rsidR="002A43C9">
          <w:rPr>
            <w:webHidden/>
          </w:rPr>
          <w:instrText xml:space="preserve"> PAGEREF _Toc432433941 \h </w:instrText>
        </w:r>
        <w:r>
          <w:rPr>
            <w:webHidden/>
          </w:rPr>
        </w:r>
        <w:r>
          <w:rPr>
            <w:webHidden/>
          </w:rPr>
          <w:fldChar w:fldCharType="separate"/>
        </w:r>
        <w:r w:rsidR="002A43C9">
          <w:rPr>
            <w:webHidden/>
          </w:rPr>
          <w:t>21</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2" w:history="1">
        <w:r w:rsidR="002A43C9" w:rsidRPr="006F215C">
          <w:rPr>
            <w:rStyle w:val="Hyperlink"/>
          </w:rPr>
          <w:t>2.12.</w:t>
        </w:r>
        <w:r w:rsidR="002A43C9">
          <w:rPr>
            <w:rFonts w:asciiTheme="minorHAnsi" w:eastAsiaTheme="minorEastAsia" w:hAnsiTheme="minorHAnsi" w:cstheme="minorBidi"/>
            <w:color w:val="auto"/>
            <w:sz w:val="22"/>
            <w:szCs w:val="22"/>
            <w:lang w:val="en-US" w:eastAsia="en-US"/>
          </w:rPr>
          <w:tab/>
        </w:r>
        <w:r w:rsidR="002A43C9" w:rsidRPr="006F215C">
          <w:rPr>
            <w:rStyle w:val="Hyperlink"/>
          </w:rPr>
          <w:t>Developing a JMS application</w:t>
        </w:r>
        <w:r w:rsidR="002A43C9">
          <w:rPr>
            <w:webHidden/>
          </w:rPr>
          <w:tab/>
        </w:r>
        <w:r>
          <w:rPr>
            <w:webHidden/>
          </w:rPr>
          <w:fldChar w:fldCharType="begin"/>
        </w:r>
        <w:r w:rsidR="002A43C9">
          <w:rPr>
            <w:webHidden/>
          </w:rPr>
          <w:instrText xml:space="preserve"> PAGEREF _Toc432433942 \h </w:instrText>
        </w:r>
        <w:r>
          <w:rPr>
            <w:webHidden/>
          </w:rPr>
        </w:r>
        <w:r>
          <w:rPr>
            <w:webHidden/>
          </w:rPr>
          <w:fldChar w:fldCharType="separate"/>
        </w:r>
        <w:r w:rsidR="002A43C9">
          <w:rPr>
            <w:webHidden/>
          </w:rPr>
          <w:t>22</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43" w:history="1">
        <w:r w:rsidR="002A43C9" w:rsidRPr="006F215C">
          <w:rPr>
            <w:rStyle w:val="Hyperlink"/>
            <w:noProof/>
          </w:rPr>
          <w:t>2.12.1.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Developing a JMS client</w:t>
        </w:r>
        <w:r w:rsidR="002A43C9">
          <w:rPr>
            <w:noProof/>
            <w:webHidden/>
          </w:rPr>
          <w:tab/>
        </w:r>
        <w:r>
          <w:rPr>
            <w:noProof/>
            <w:webHidden/>
          </w:rPr>
          <w:fldChar w:fldCharType="begin"/>
        </w:r>
        <w:r w:rsidR="002A43C9">
          <w:rPr>
            <w:noProof/>
            <w:webHidden/>
          </w:rPr>
          <w:instrText xml:space="preserve"> PAGEREF _Toc432433943 \h </w:instrText>
        </w:r>
        <w:r>
          <w:rPr>
            <w:noProof/>
            <w:webHidden/>
          </w:rPr>
        </w:r>
        <w:r>
          <w:rPr>
            <w:noProof/>
            <w:webHidden/>
          </w:rPr>
          <w:fldChar w:fldCharType="separate"/>
        </w:r>
        <w:r w:rsidR="002A43C9">
          <w:rPr>
            <w:noProof/>
            <w:webHidden/>
          </w:rPr>
          <w:t>22</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4" w:history="1">
        <w:r w:rsidR="002A43C9" w:rsidRPr="006F215C">
          <w:rPr>
            <w:rStyle w:val="Hyperlink"/>
          </w:rPr>
          <w:t>2.13.</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Security</w:t>
        </w:r>
        <w:r w:rsidR="002A43C9">
          <w:rPr>
            <w:webHidden/>
          </w:rPr>
          <w:tab/>
        </w:r>
        <w:r>
          <w:rPr>
            <w:webHidden/>
          </w:rPr>
          <w:fldChar w:fldCharType="begin"/>
        </w:r>
        <w:r w:rsidR="002A43C9">
          <w:rPr>
            <w:webHidden/>
          </w:rPr>
          <w:instrText xml:space="preserve"> PAGEREF _Toc432433944 \h </w:instrText>
        </w:r>
        <w:r>
          <w:rPr>
            <w:webHidden/>
          </w:rPr>
        </w:r>
        <w:r>
          <w:rPr>
            <w:webHidden/>
          </w:rPr>
          <w:fldChar w:fldCharType="separate"/>
        </w:r>
        <w:r w:rsidR="002A43C9">
          <w:rPr>
            <w:webHidden/>
          </w:rPr>
          <w:t>22</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5" w:history="1">
        <w:r w:rsidR="002A43C9" w:rsidRPr="006F215C">
          <w:rPr>
            <w:rStyle w:val="Hyperlink"/>
          </w:rPr>
          <w:t>2.14.</w:t>
        </w:r>
        <w:r w:rsidR="002A43C9">
          <w:rPr>
            <w:rFonts w:asciiTheme="minorHAnsi" w:eastAsiaTheme="minorEastAsia" w:hAnsiTheme="minorHAnsi" w:cstheme="minorBidi"/>
            <w:color w:val="auto"/>
            <w:sz w:val="22"/>
            <w:szCs w:val="22"/>
            <w:lang w:val="en-US" w:eastAsia="en-US"/>
          </w:rPr>
          <w:tab/>
        </w:r>
        <w:r w:rsidR="002A43C9" w:rsidRPr="006F215C">
          <w:rPr>
            <w:rStyle w:val="Hyperlink"/>
          </w:rPr>
          <w:t>Multi-threading</w:t>
        </w:r>
        <w:r w:rsidR="002A43C9">
          <w:rPr>
            <w:webHidden/>
          </w:rPr>
          <w:tab/>
        </w:r>
        <w:r>
          <w:rPr>
            <w:webHidden/>
          </w:rPr>
          <w:fldChar w:fldCharType="begin"/>
        </w:r>
        <w:r w:rsidR="002A43C9">
          <w:rPr>
            <w:webHidden/>
          </w:rPr>
          <w:instrText xml:space="preserve"> PAGEREF _Toc432433945 \h </w:instrText>
        </w:r>
        <w:r>
          <w:rPr>
            <w:webHidden/>
          </w:rPr>
        </w:r>
        <w:r>
          <w:rPr>
            <w:webHidden/>
          </w:rPr>
          <w:fldChar w:fldCharType="separate"/>
        </w:r>
        <w:r w:rsidR="002A43C9">
          <w:rPr>
            <w:webHidden/>
          </w:rPr>
          <w:t>22</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6" w:history="1">
        <w:r w:rsidR="002A43C9" w:rsidRPr="006F215C">
          <w:rPr>
            <w:rStyle w:val="Hyperlink"/>
          </w:rPr>
          <w:t>2.15.</w:t>
        </w:r>
        <w:r w:rsidR="002A43C9">
          <w:rPr>
            <w:rFonts w:asciiTheme="minorHAnsi" w:eastAsiaTheme="minorEastAsia" w:hAnsiTheme="minorHAnsi" w:cstheme="minorBidi"/>
            <w:color w:val="auto"/>
            <w:sz w:val="22"/>
            <w:szCs w:val="22"/>
            <w:lang w:val="en-US" w:eastAsia="en-US"/>
          </w:rPr>
          <w:tab/>
        </w:r>
        <w:r w:rsidR="002A43C9" w:rsidRPr="006F215C">
          <w:rPr>
            <w:rStyle w:val="Hyperlink"/>
          </w:rPr>
          <w:t>Triggering clients</w:t>
        </w:r>
        <w:r w:rsidR="002A43C9">
          <w:rPr>
            <w:webHidden/>
          </w:rPr>
          <w:tab/>
        </w:r>
        <w:r>
          <w:rPr>
            <w:webHidden/>
          </w:rPr>
          <w:fldChar w:fldCharType="begin"/>
        </w:r>
        <w:r w:rsidR="002A43C9">
          <w:rPr>
            <w:webHidden/>
          </w:rPr>
          <w:instrText xml:space="preserve"> PAGEREF _Toc432433946 \h </w:instrText>
        </w:r>
        <w:r>
          <w:rPr>
            <w:webHidden/>
          </w:rPr>
        </w:r>
        <w:r>
          <w:rPr>
            <w:webHidden/>
          </w:rPr>
          <w:fldChar w:fldCharType="separate"/>
        </w:r>
        <w:r w:rsidR="002A43C9">
          <w:rPr>
            <w:webHidden/>
          </w:rPr>
          <w:t>24</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7" w:history="1">
        <w:r w:rsidR="002A43C9" w:rsidRPr="006F215C">
          <w:rPr>
            <w:rStyle w:val="Hyperlink"/>
          </w:rPr>
          <w:t>2.16.</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Request/reply</w:t>
        </w:r>
        <w:r w:rsidR="002A43C9">
          <w:rPr>
            <w:webHidden/>
          </w:rPr>
          <w:tab/>
        </w:r>
        <w:r>
          <w:rPr>
            <w:webHidden/>
          </w:rPr>
          <w:fldChar w:fldCharType="begin"/>
        </w:r>
        <w:r w:rsidR="002A43C9">
          <w:rPr>
            <w:webHidden/>
          </w:rPr>
          <w:instrText xml:space="preserve"> PAGEREF _Toc432433947 \h </w:instrText>
        </w:r>
        <w:r>
          <w:rPr>
            <w:webHidden/>
          </w:rPr>
        </w:r>
        <w:r>
          <w:rPr>
            <w:webHidden/>
          </w:rPr>
          <w:fldChar w:fldCharType="separate"/>
        </w:r>
        <w:r w:rsidR="002A43C9">
          <w:rPr>
            <w:webHidden/>
          </w:rPr>
          <w:t>24</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3948" w:history="1">
        <w:r w:rsidR="002A43C9" w:rsidRPr="006F215C">
          <w:rPr>
            <w:rStyle w:val="Hyperlink"/>
          </w:rPr>
          <w:t>3.</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JMS message model</w:t>
        </w:r>
        <w:r w:rsidR="002A43C9">
          <w:rPr>
            <w:webHidden/>
          </w:rPr>
          <w:tab/>
        </w:r>
        <w:r>
          <w:rPr>
            <w:webHidden/>
          </w:rPr>
          <w:fldChar w:fldCharType="begin"/>
        </w:r>
        <w:r w:rsidR="002A43C9">
          <w:rPr>
            <w:webHidden/>
          </w:rPr>
          <w:instrText xml:space="preserve"> PAGEREF _Toc432433948 \h </w:instrText>
        </w:r>
        <w:r>
          <w:rPr>
            <w:webHidden/>
          </w:rPr>
        </w:r>
        <w:r>
          <w:rPr>
            <w:webHidden/>
          </w:rPr>
          <w:fldChar w:fldCharType="separate"/>
        </w:r>
        <w:r w:rsidR="002A43C9">
          <w:rPr>
            <w:webHidden/>
          </w:rPr>
          <w:t>27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49" w:history="1">
        <w:r w:rsidR="002A43C9" w:rsidRPr="006F215C">
          <w:rPr>
            <w:rStyle w:val="Hyperlink"/>
          </w:rPr>
          <w:t>3.1.</w:t>
        </w:r>
        <w:r w:rsidR="002A43C9">
          <w:rPr>
            <w:rFonts w:asciiTheme="minorHAnsi" w:eastAsiaTheme="minorEastAsia" w:hAnsiTheme="minorHAnsi" w:cstheme="minorBidi"/>
            <w:color w:val="auto"/>
            <w:sz w:val="22"/>
            <w:szCs w:val="22"/>
            <w:lang w:val="en-US" w:eastAsia="en-US"/>
          </w:rPr>
          <w:tab/>
        </w:r>
        <w:r w:rsidR="002A43C9" w:rsidRPr="006F215C">
          <w:rPr>
            <w:rStyle w:val="Hyperlink"/>
          </w:rPr>
          <w:t>Background</w:t>
        </w:r>
        <w:r w:rsidR="002A43C9">
          <w:rPr>
            <w:webHidden/>
          </w:rPr>
          <w:tab/>
        </w:r>
        <w:r>
          <w:rPr>
            <w:webHidden/>
          </w:rPr>
          <w:fldChar w:fldCharType="begin"/>
        </w:r>
        <w:r w:rsidR="002A43C9">
          <w:rPr>
            <w:webHidden/>
          </w:rPr>
          <w:instrText xml:space="preserve"> PAGEREF _Toc432433949 \h </w:instrText>
        </w:r>
        <w:r>
          <w:rPr>
            <w:webHidden/>
          </w:rPr>
        </w:r>
        <w:r>
          <w:rPr>
            <w:webHidden/>
          </w:rPr>
          <w:fldChar w:fldCharType="separate"/>
        </w:r>
        <w:r w:rsidR="002A43C9">
          <w:rPr>
            <w:webHidden/>
          </w:rPr>
          <w:t>27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50" w:history="1">
        <w:r w:rsidR="002A43C9" w:rsidRPr="006F215C">
          <w:rPr>
            <w:rStyle w:val="Hyperlink"/>
            <w:iCs/>
          </w:rPr>
          <w:t>3.2.</w:t>
        </w:r>
        <w:r w:rsidR="002A43C9">
          <w:rPr>
            <w:rFonts w:asciiTheme="minorHAnsi" w:eastAsiaTheme="minorEastAsia" w:hAnsiTheme="minorHAnsi" w:cstheme="minorBidi"/>
            <w:color w:val="auto"/>
            <w:sz w:val="22"/>
            <w:szCs w:val="22"/>
            <w:lang w:val="en-US" w:eastAsia="en-US"/>
          </w:rPr>
          <w:tab/>
        </w:r>
        <w:r w:rsidR="002A43C9" w:rsidRPr="006F215C">
          <w:rPr>
            <w:rStyle w:val="Hyperlink"/>
          </w:rPr>
          <w:t>Goals</w:t>
        </w:r>
        <w:r w:rsidR="002A43C9">
          <w:rPr>
            <w:webHidden/>
          </w:rPr>
          <w:tab/>
        </w:r>
        <w:r>
          <w:rPr>
            <w:webHidden/>
          </w:rPr>
          <w:fldChar w:fldCharType="begin"/>
        </w:r>
        <w:r w:rsidR="002A43C9">
          <w:rPr>
            <w:webHidden/>
          </w:rPr>
          <w:instrText xml:space="preserve"> PAGEREF _Toc432433950 \h </w:instrText>
        </w:r>
        <w:r>
          <w:rPr>
            <w:webHidden/>
          </w:rPr>
        </w:r>
        <w:r>
          <w:rPr>
            <w:webHidden/>
          </w:rPr>
          <w:fldChar w:fldCharType="separate"/>
        </w:r>
        <w:r w:rsidR="002A43C9">
          <w:rPr>
            <w:webHidden/>
          </w:rPr>
          <w:t>27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51" w:history="1">
        <w:r w:rsidR="002A43C9" w:rsidRPr="006F215C">
          <w:rPr>
            <w:rStyle w:val="Hyperlink"/>
            <w:iCs/>
          </w:rPr>
          <w:t>3.3.</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messages</w:t>
        </w:r>
        <w:r w:rsidR="002A43C9">
          <w:rPr>
            <w:webHidden/>
          </w:rPr>
          <w:tab/>
        </w:r>
        <w:r>
          <w:rPr>
            <w:webHidden/>
          </w:rPr>
          <w:fldChar w:fldCharType="begin"/>
        </w:r>
        <w:r w:rsidR="002A43C9">
          <w:rPr>
            <w:webHidden/>
          </w:rPr>
          <w:instrText xml:space="preserve"> PAGEREF _Toc432433951 \h </w:instrText>
        </w:r>
        <w:r>
          <w:rPr>
            <w:webHidden/>
          </w:rPr>
        </w:r>
        <w:r>
          <w:rPr>
            <w:webHidden/>
          </w:rPr>
          <w:fldChar w:fldCharType="separate"/>
        </w:r>
        <w:r w:rsidR="002A43C9">
          <w:rPr>
            <w:webHidden/>
          </w:rPr>
          <w:t>27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52" w:history="1">
        <w:r w:rsidR="002A43C9" w:rsidRPr="006F215C">
          <w:rPr>
            <w:rStyle w:val="Hyperlink"/>
            <w:iCs/>
          </w:rPr>
          <w:t>3.4.</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header fields</w:t>
        </w:r>
        <w:r w:rsidR="002A43C9">
          <w:rPr>
            <w:webHidden/>
          </w:rPr>
          <w:tab/>
        </w:r>
        <w:r>
          <w:rPr>
            <w:webHidden/>
          </w:rPr>
          <w:fldChar w:fldCharType="begin"/>
        </w:r>
        <w:r w:rsidR="002A43C9">
          <w:rPr>
            <w:webHidden/>
          </w:rPr>
          <w:instrText xml:space="preserve"> PAGEREF _Toc432433952 \h </w:instrText>
        </w:r>
        <w:r>
          <w:rPr>
            <w:webHidden/>
          </w:rPr>
        </w:r>
        <w:r>
          <w:rPr>
            <w:webHidden/>
          </w:rPr>
          <w:fldChar w:fldCharType="separate"/>
        </w:r>
        <w:r w:rsidR="002A43C9">
          <w:rPr>
            <w:webHidden/>
          </w:rPr>
          <w:t>28</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3" w:history="1">
        <w:r w:rsidR="002A43C9" w:rsidRPr="006F215C">
          <w:rPr>
            <w:rStyle w:val="Hyperlink"/>
            <w:noProof/>
          </w:rPr>
          <w:t>3.4.1.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JMSDestination</w:t>
        </w:r>
        <w:r w:rsidR="002A43C9">
          <w:rPr>
            <w:noProof/>
            <w:webHidden/>
          </w:rPr>
          <w:tab/>
        </w:r>
        <w:r>
          <w:rPr>
            <w:noProof/>
            <w:webHidden/>
          </w:rPr>
          <w:fldChar w:fldCharType="begin"/>
        </w:r>
        <w:r w:rsidR="002A43C9">
          <w:rPr>
            <w:noProof/>
            <w:webHidden/>
          </w:rPr>
          <w:instrText xml:space="preserve"> PAGEREF _Toc432433953 \h </w:instrText>
        </w:r>
        <w:r>
          <w:rPr>
            <w:noProof/>
            <w:webHidden/>
          </w:rPr>
        </w:r>
        <w:r>
          <w:rPr>
            <w:noProof/>
            <w:webHidden/>
          </w:rPr>
          <w:fldChar w:fldCharType="separate"/>
        </w:r>
        <w:r w:rsidR="002A43C9">
          <w:rPr>
            <w:noProof/>
            <w:webHidden/>
          </w:rPr>
          <w:t>28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4" w:history="1">
        <w:r w:rsidR="002A43C9" w:rsidRPr="006F215C">
          <w:rPr>
            <w:rStyle w:val="Hyperlink"/>
            <w:iCs/>
            <w:noProof/>
          </w:rPr>
          <w:t>3.4.2.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JMSDeliveryMode</w:t>
        </w:r>
        <w:r w:rsidR="002A43C9">
          <w:rPr>
            <w:noProof/>
            <w:webHidden/>
          </w:rPr>
          <w:tab/>
        </w:r>
        <w:r>
          <w:rPr>
            <w:noProof/>
            <w:webHidden/>
          </w:rPr>
          <w:fldChar w:fldCharType="begin"/>
        </w:r>
        <w:r w:rsidR="002A43C9">
          <w:rPr>
            <w:noProof/>
            <w:webHidden/>
          </w:rPr>
          <w:instrText xml:space="preserve"> PAGEREF _Toc432433954 \h </w:instrText>
        </w:r>
        <w:r>
          <w:rPr>
            <w:noProof/>
            <w:webHidden/>
          </w:rPr>
        </w:r>
        <w:r>
          <w:rPr>
            <w:noProof/>
            <w:webHidden/>
          </w:rPr>
          <w:fldChar w:fldCharType="separate"/>
        </w:r>
        <w:r w:rsidR="002A43C9">
          <w:rPr>
            <w:noProof/>
            <w:webHidden/>
          </w:rPr>
          <w:t>28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5" w:history="1">
        <w:r w:rsidR="002A43C9" w:rsidRPr="006F215C">
          <w:rPr>
            <w:rStyle w:val="Hyperlink"/>
            <w:iCs/>
            <w:noProof/>
          </w:rPr>
          <w:t>3.4.3.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JMSMessageID</w:t>
        </w:r>
        <w:r w:rsidR="002A43C9">
          <w:rPr>
            <w:noProof/>
            <w:webHidden/>
          </w:rPr>
          <w:tab/>
        </w:r>
        <w:r>
          <w:rPr>
            <w:noProof/>
            <w:webHidden/>
          </w:rPr>
          <w:fldChar w:fldCharType="begin"/>
        </w:r>
        <w:r w:rsidR="002A43C9">
          <w:rPr>
            <w:noProof/>
            <w:webHidden/>
          </w:rPr>
          <w:instrText xml:space="preserve"> PAGEREF _Toc432433955 \h </w:instrText>
        </w:r>
        <w:r>
          <w:rPr>
            <w:noProof/>
            <w:webHidden/>
          </w:rPr>
        </w:r>
        <w:r>
          <w:rPr>
            <w:noProof/>
            <w:webHidden/>
          </w:rPr>
          <w:fldChar w:fldCharType="separate"/>
        </w:r>
        <w:r w:rsidR="002A43C9">
          <w:rPr>
            <w:noProof/>
            <w:webHidden/>
          </w:rPr>
          <w:t>28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6" w:history="1">
        <w:r w:rsidR="002A43C9" w:rsidRPr="006F215C">
          <w:rPr>
            <w:rStyle w:val="Hyperlink"/>
            <w:iCs/>
            <w:noProof/>
          </w:rPr>
          <w:t>3.4.4.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JMSTimestamp</w:t>
        </w:r>
        <w:r w:rsidR="002A43C9">
          <w:rPr>
            <w:noProof/>
            <w:webHidden/>
          </w:rPr>
          <w:tab/>
        </w:r>
        <w:r>
          <w:rPr>
            <w:noProof/>
            <w:webHidden/>
          </w:rPr>
          <w:fldChar w:fldCharType="begin"/>
        </w:r>
        <w:r w:rsidR="002A43C9">
          <w:rPr>
            <w:noProof/>
            <w:webHidden/>
          </w:rPr>
          <w:instrText xml:space="preserve"> PAGEREF _Toc432433956 \h </w:instrText>
        </w:r>
        <w:r>
          <w:rPr>
            <w:noProof/>
            <w:webHidden/>
          </w:rPr>
        </w:r>
        <w:r>
          <w:rPr>
            <w:noProof/>
            <w:webHidden/>
          </w:rPr>
          <w:fldChar w:fldCharType="separate"/>
        </w:r>
        <w:r w:rsidR="002A43C9">
          <w:rPr>
            <w:noProof/>
            <w:webHidden/>
          </w:rPr>
          <w:t>29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7" w:history="1">
        <w:r w:rsidR="002A43C9" w:rsidRPr="006F215C">
          <w:rPr>
            <w:rStyle w:val="Hyperlink"/>
            <w:iCs/>
            <w:noProof/>
          </w:rPr>
          <w:t>3.4.5.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JMSCorrelationID</w:t>
        </w:r>
        <w:r w:rsidR="002A43C9">
          <w:rPr>
            <w:noProof/>
            <w:webHidden/>
          </w:rPr>
          <w:tab/>
        </w:r>
        <w:r>
          <w:rPr>
            <w:noProof/>
            <w:webHidden/>
          </w:rPr>
          <w:fldChar w:fldCharType="begin"/>
        </w:r>
        <w:r w:rsidR="002A43C9">
          <w:rPr>
            <w:noProof/>
            <w:webHidden/>
          </w:rPr>
          <w:instrText xml:space="preserve"> PAGEREF _Toc432433957 \h </w:instrText>
        </w:r>
        <w:r>
          <w:rPr>
            <w:noProof/>
            <w:webHidden/>
          </w:rPr>
        </w:r>
        <w:r>
          <w:rPr>
            <w:noProof/>
            <w:webHidden/>
          </w:rPr>
          <w:fldChar w:fldCharType="separate"/>
        </w:r>
        <w:r w:rsidR="002A43C9">
          <w:rPr>
            <w:noProof/>
            <w:webHidden/>
          </w:rPr>
          <w:t>29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8" w:history="1">
        <w:r w:rsidR="002A43C9" w:rsidRPr="006F215C">
          <w:rPr>
            <w:rStyle w:val="Hyperlink"/>
            <w:iCs/>
            <w:noProof/>
          </w:rPr>
          <w:t>3.4.6.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JMSReplyTo</w:t>
        </w:r>
        <w:r w:rsidR="002A43C9">
          <w:rPr>
            <w:noProof/>
            <w:webHidden/>
          </w:rPr>
          <w:tab/>
        </w:r>
        <w:r>
          <w:rPr>
            <w:noProof/>
            <w:webHidden/>
          </w:rPr>
          <w:fldChar w:fldCharType="begin"/>
        </w:r>
        <w:r w:rsidR="002A43C9">
          <w:rPr>
            <w:noProof/>
            <w:webHidden/>
          </w:rPr>
          <w:instrText xml:space="preserve"> PAGEREF _Toc432433958 \h </w:instrText>
        </w:r>
        <w:r>
          <w:rPr>
            <w:noProof/>
            <w:webHidden/>
          </w:rPr>
        </w:r>
        <w:r>
          <w:rPr>
            <w:noProof/>
            <w:webHidden/>
          </w:rPr>
          <w:fldChar w:fldCharType="separate"/>
        </w:r>
        <w:r w:rsidR="002A43C9">
          <w:rPr>
            <w:noProof/>
            <w:webHidden/>
          </w:rPr>
          <w:t>30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59" w:history="1">
        <w:r w:rsidR="002A43C9" w:rsidRPr="006F215C">
          <w:rPr>
            <w:rStyle w:val="Hyperlink"/>
            <w:iCs/>
            <w:noProof/>
          </w:rPr>
          <w:t>3.4.7.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JMSRedelivered</w:t>
        </w:r>
        <w:r w:rsidR="002A43C9">
          <w:rPr>
            <w:noProof/>
            <w:webHidden/>
          </w:rPr>
          <w:tab/>
        </w:r>
        <w:r>
          <w:rPr>
            <w:noProof/>
            <w:webHidden/>
          </w:rPr>
          <w:fldChar w:fldCharType="begin"/>
        </w:r>
        <w:r w:rsidR="002A43C9">
          <w:rPr>
            <w:noProof/>
            <w:webHidden/>
          </w:rPr>
          <w:instrText xml:space="preserve"> PAGEREF _Toc432433959 \h </w:instrText>
        </w:r>
        <w:r>
          <w:rPr>
            <w:noProof/>
            <w:webHidden/>
          </w:rPr>
        </w:r>
        <w:r>
          <w:rPr>
            <w:noProof/>
            <w:webHidden/>
          </w:rPr>
          <w:fldChar w:fldCharType="separate"/>
        </w:r>
        <w:r w:rsidR="002A43C9">
          <w:rPr>
            <w:noProof/>
            <w:webHidden/>
          </w:rPr>
          <w:t>30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0" w:history="1">
        <w:r w:rsidR="002A43C9" w:rsidRPr="006F215C">
          <w:rPr>
            <w:rStyle w:val="Hyperlink"/>
            <w:iCs/>
            <w:noProof/>
          </w:rPr>
          <w:t>3.4.8.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JMSType</w:t>
        </w:r>
        <w:r w:rsidR="002A43C9">
          <w:rPr>
            <w:noProof/>
            <w:webHidden/>
          </w:rPr>
          <w:tab/>
        </w:r>
        <w:r>
          <w:rPr>
            <w:noProof/>
            <w:webHidden/>
          </w:rPr>
          <w:fldChar w:fldCharType="begin"/>
        </w:r>
        <w:r w:rsidR="002A43C9">
          <w:rPr>
            <w:noProof/>
            <w:webHidden/>
          </w:rPr>
          <w:instrText xml:space="preserve"> PAGEREF _Toc432433960 \h </w:instrText>
        </w:r>
        <w:r>
          <w:rPr>
            <w:noProof/>
            <w:webHidden/>
          </w:rPr>
        </w:r>
        <w:r>
          <w:rPr>
            <w:noProof/>
            <w:webHidden/>
          </w:rPr>
          <w:fldChar w:fldCharType="separate"/>
        </w:r>
        <w:r w:rsidR="002A43C9">
          <w:rPr>
            <w:noProof/>
            <w:webHidden/>
          </w:rPr>
          <w:t>30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1" w:history="1">
        <w:r w:rsidR="002A43C9" w:rsidRPr="006F215C">
          <w:rPr>
            <w:rStyle w:val="Hyperlink"/>
            <w:iCs/>
            <w:noProof/>
          </w:rPr>
          <w:t>3.4.9.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JMSExpiration</w:t>
        </w:r>
        <w:r w:rsidR="002A43C9">
          <w:rPr>
            <w:noProof/>
            <w:webHidden/>
          </w:rPr>
          <w:tab/>
        </w:r>
        <w:r>
          <w:rPr>
            <w:noProof/>
            <w:webHidden/>
          </w:rPr>
          <w:fldChar w:fldCharType="begin"/>
        </w:r>
        <w:r w:rsidR="002A43C9">
          <w:rPr>
            <w:noProof/>
            <w:webHidden/>
          </w:rPr>
          <w:instrText xml:space="preserve"> PAGEREF _Toc432433961 \h </w:instrText>
        </w:r>
        <w:r>
          <w:rPr>
            <w:noProof/>
            <w:webHidden/>
          </w:rPr>
        </w:r>
        <w:r>
          <w:rPr>
            <w:noProof/>
            <w:webHidden/>
          </w:rPr>
          <w:fldChar w:fldCharType="separate"/>
        </w:r>
        <w:r w:rsidR="002A43C9">
          <w:rPr>
            <w:noProof/>
            <w:webHidden/>
          </w:rPr>
          <w:t>30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2" w:history="1">
        <w:r w:rsidR="002A43C9" w:rsidRPr="006F215C">
          <w:rPr>
            <w:rStyle w:val="Hyperlink"/>
            <w:iCs/>
            <w:noProof/>
          </w:rPr>
          <w:t>3.4.10.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JMSPriority</w:t>
        </w:r>
        <w:r w:rsidR="002A43C9">
          <w:rPr>
            <w:noProof/>
            <w:webHidden/>
          </w:rPr>
          <w:tab/>
        </w:r>
        <w:r>
          <w:rPr>
            <w:noProof/>
            <w:webHidden/>
          </w:rPr>
          <w:fldChar w:fldCharType="begin"/>
        </w:r>
        <w:r w:rsidR="002A43C9">
          <w:rPr>
            <w:noProof/>
            <w:webHidden/>
          </w:rPr>
          <w:instrText xml:space="preserve"> PAGEREF _Toc432433962 \h </w:instrText>
        </w:r>
        <w:r>
          <w:rPr>
            <w:noProof/>
            <w:webHidden/>
          </w:rPr>
        </w:r>
        <w:r>
          <w:rPr>
            <w:noProof/>
            <w:webHidden/>
          </w:rPr>
          <w:fldChar w:fldCharType="separate"/>
        </w:r>
        <w:r w:rsidR="002A43C9">
          <w:rPr>
            <w:noProof/>
            <w:webHidden/>
          </w:rPr>
          <w:t>31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3" w:history="1">
        <w:r w:rsidR="002A43C9" w:rsidRPr="006F215C">
          <w:rPr>
            <w:rStyle w:val="Hyperlink"/>
            <w:noProof/>
          </w:rPr>
          <w:t>3.4.11.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How message header values are set</w:t>
        </w:r>
        <w:r w:rsidR="002A43C9">
          <w:rPr>
            <w:noProof/>
            <w:webHidden/>
          </w:rPr>
          <w:tab/>
        </w:r>
        <w:r>
          <w:rPr>
            <w:noProof/>
            <w:webHidden/>
          </w:rPr>
          <w:fldChar w:fldCharType="begin"/>
        </w:r>
        <w:r w:rsidR="002A43C9">
          <w:rPr>
            <w:noProof/>
            <w:webHidden/>
          </w:rPr>
          <w:instrText xml:space="preserve"> PAGEREF _Toc432433963 \h </w:instrText>
        </w:r>
        <w:r>
          <w:rPr>
            <w:noProof/>
            <w:webHidden/>
          </w:rPr>
        </w:r>
        <w:r>
          <w:rPr>
            <w:noProof/>
            <w:webHidden/>
          </w:rPr>
          <w:fldChar w:fldCharType="separate"/>
        </w:r>
        <w:r w:rsidR="002A43C9">
          <w:rPr>
            <w:noProof/>
            <w:webHidden/>
          </w:rPr>
          <w:t>31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4" w:history="1">
        <w:r w:rsidR="002A43C9" w:rsidRPr="006F215C">
          <w:rPr>
            <w:rStyle w:val="Hyperlink"/>
            <w:iCs/>
            <w:noProof/>
          </w:rPr>
          <w:t>3.4.12.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Overriding message header fields</w:t>
        </w:r>
        <w:r w:rsidR="002A43C9">
          <w:rPr>
            <w:noProof/>
            <w:webHidden/>
          </w:rPr>
          <w:tab/>
        </w:r>
        <w:r>
          <w:rPr>
            <w:noProof/>
            <w:webHidden/>
          </w:rPr>
          <w:fldChar w:fldCharType="begin"/>
        </w:r>
        <w:r w:rsidR="002A43C9">
          <w:rPr>
            <w:noProof/>
            <w:webHidden/>
          </w:rPr>
          <w:instrText xml:space="preserve"> PAGEREF _Toc432433964 \h </w:instrText>
        </w:r>
        <w:r>
          <w:rPr>
            <w:noProof/>
            <w:webHidden/>
          </w:rPr>
        </w:r>
        <w:r>
          <w:rPr>
            <w:noProof/>
            <w:webHidden/>
          </w:rPr>
          <w:fldChar w:fldCharType="separate"/>
        </w:r>
        <w:r w:rsidR="002A43C9">
          <w:rPr>
            <w:noProof/>
            <w:webHidden/>
          </w:rPr>
          <w:t>32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5" w:history="1">
        <w:r w:rsidR="002A43C9" w:rsidRPr="006F215C">
          <w:rPr>
            <w:rStyle w:val="Hyperlink"/>
            <w:noProof/>
          </w:rPr>
          <w:t>3.4.13.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JMSDeliveryTime</w:t>
        </w:r>
        <w:r w:rsidR="002A43C9">
          <w:rPr>
            <w:noProof/>
            <w:webHidden/>
          </w:rPr>
          <w:tab/>
        </w:r>
        <w:r>
          <w:rPr>
            <w:noProof/>
            <w:webHidden/>
          </w:rPr>
          <w:fldChar w:fldCharType="begin"/>
        </w:r>
        <w:r w:rsidR="002A43C9">
          <w:rPr>
            <w:noProof/>
            <w:webHidden/>
          </w:rPr>
          <w:instrText xml:space="preserve"> PAGEREF _Toc432433965 \h </w:instrText>
        </w:r>
        <w:r>
          <w:rPr>
            <w:noProof/>
            <w:webHidden/>
          </w:rPr>
        </w:r>
        <w:r>
          <w:rPr>
            <w:noProof/>
            <w:webHidden/>
          </w:rPr>
          <w:fldChar w:fldCharType="separate"/>
        </w:r>
        <w:r w:rsidR="002A43C9">
          <w:rPr>
            <w:noProof/>
            <w:webHidden/>
          </w:rPr>
          <w:t>32</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66" w:history="1">
        <w:r w:rsidR="002A43C9" w:rsidRPr="006F215C">
          <w:rPr>
            <w:rStyle w:val="Hyperlink"/>
          </w:rPr>
          <w:t>3.5.</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properties</w:t>
        </w:r>
        <w:r w:rsidR="002A43C9">
          <w:rPr>
            <w:webHidden/>
          </w:rPr>
          <w:tab/>
        </w:r>
        <w:r>
          <w:rPr>
            <w:webHidden/>
          </w:rPr>
          <w:fldChar w:fldCharType="begin"/>
        </w:r>
        <w:r w:rsidR="002A43C9">
          <w:rPr>
            <w:webHidden/>
          </w:rPr>
          <w:instrText xml:space="preserve"> PAGEREF _Toc432433966 \h </w:instrText>
        </w:r>
        <w:r>
          <w:rPr>
            <w:webHidden/>
          </w:rPr>
        </w:r>
        <w:r>
          <w:rPr>
            <w:webHidden/>
          </w:rPr>
          <w:fldChar w:fldCharType="separate"/>
        </w:r>
        <w:r w:rsidR="002A43C9">
          <w:rPr>
            <w:webHidden/>
          </w:rPr>
          <w:t>33</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7" w:history="1">
        <w:r w:rsidR="002A43C9" w:rsidRPr="006F215C">
          <w:rPr>
            <w:rStyle w:val="Hyperlink"/>
            <w:noProof/>
          </w:rPr>
          <w:t>3.5.1.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Property names</w:t>
        </w:r>
        <w:r w:rsidR="002A43C9">
          <w:rPr>
            <w:noProof/>
            <w:webHidden/>
          </w:rPr>
          <w:tab/>
        </w:r>
        <w:r>
          <w:rPr>
            <w:noProof/>
            <w:webHidden/>
          </w:rPr>
          <w:fldChar w:fldCharType="begin"/>
        </w:r>
        <w:r w:rsidR="002A43C9">
          <w:rPr>
            <w:noProof/>
            <w:webHidden/>
          </w:rPr>
          <w:instrText xml:space="preserve"> PAGEREF _Toc432433967 \h </w:instrText>
        </w:r>
        <w:r>
          <w:rPr>
            <w:noProof/>
            <w:webHidden/>
          </w:rPr>
        </w:r>
        <w:r>
          <w:rPr>
            <w:noProof/>
            <w:webHidden/>
          </w:rPr>
          <w:fldChar w:fldCharType="separate"/>
        </w:r>
        <w:r w:rsidR="002A43C9">
          <w:rPr>
            <w:noProof/>
            <w:webHidden/>
          </w:rPr>
          <w:t>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8" w:history="1">
        <w:r w:rsidR="002A43C9" w:rsidRPr="006F215C">
          <w:rPr>
            <w:rStyle w:val="Hyperlink"/>
            <w:iCs/>
            <w:noProof/>
          </w:rPr>
          <w:t>3.5.2.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Property values</w:t>
        </w:r>
        <w:r w:rsidR="002A43C9">
          <w:rPr>
            <w:noProof/>
            <w:webHidden/>
          </w:rPr>
          <w:tab/>
        </w:r>
        <w:r>
          <w:rPr>
            <w:noProof/>
            <w:webHidden/>
          </w:rPr>
          <w:fldChar w:fldCharType="begin"/>
        </w:r>
        <w:r w:rsidR="002A43C9">
          <w:rPr>
            <w:noProof/>
            <w:webHidden/>
          </w:rPr>
          <w:instrText xml:space="preserve"> PAGEREF _Toc432433968 \h </w:instrText>
        </w:r>
        <w:r>
          <w:rPr>
            <w:noProof/>
            <w:webHidden/>
          </w:rPr>
        </w:r>
        <w:r>
          <w:rPr>
            <w:noProof/>
            <w:webHidden/>
          </w:rPr>
          <w:fldChar w:fldCharType="separate"/>
        </w:r>
        <w:r w:rsidR="002A43C9">
          <w:rPr>
            <w:noProof/>
            <w:webHidden/>
          </w:rPr>
          <w:t>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69" w:history="1">
        <w:r w:rsidR="002A43C9" w:rsidRPr="006F215C">
          <w:rPr>
            <w:rStyle w:val="Hyperlink"/>
            <w:iCs/>
            <w:noProof/>
          </w:rPr>
          <w:t>3.5.3.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Using properties</w:t>
        </w:r>
        <w:r w:rsidR="002A43C9">
          <w:rPr>
            <w:noProof/>
            <w:webHidden/>
          </w:rPr>
          <w:tab/>
        </w:r>
        <w:r>
          <w:rPr>
            <w:noProof/>
            <w:webHidden/>
          </w:rPr>
          <w:fldChar w:fldCharType="begin"/>
        </w:r>
        <w:r w:rsidR="002A43C9">
          <w:rPr>
            <w:noProof/>
            <w:webHidden/>
          </w:rPr>
          <w:instrText xml:space="preserve"> PAGEREF _Toc432433969 \h </w:instrText>
        </w:r>
        <w:r>
          <w:rPr>
            <w:noProof/>
            <w:webHidden/>
          </w:rPr>
        </w:r>
        <w:r>
          <w:rPr>
            <w:noProof/>
            <w:webHidden/>
          </w:rPr>
          <w:fldChar w:fldCharType="separate"/>
        </w:r>
        <w:r w:rsidR="002A43C9">
          <w:rPr>
            <w:noProof/>
            <w:webHidden/>
          </w:rPr>
          <w:t>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0" w:history="1">
        <w:r w:rsidR="002A43C9" w:rsidRPr="006F215C">
          <w:rPr>
            <w:rStyle w:val="Hyperlink"/>
            <w:iCs/>
            <w:noProof/>
          </w:rPr>
          <w:t>3.5.4.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Property value conversion</w:t>
        </w:r>
        <w:r w:rsidR="002A43C9">
          <w:rPr>
            <w:noProof/>
            <w:webHidden/>
          </w:rPr>
          <w:tab/>
        </w:r>
        <w:r>
          <w:rPr>
            <w:noProof/>
            <w:webHidden/>
          </w:rPr>
          <w:fldChar w:fldCharType="begin"/>
        </w:r>
        <w:r w:rsidR="002A43C9">
          <w:rPr>
            <w:noProof/>
            <w:webHidden/>
          </w:rPr>
          <w:instrText xml:space="preserve"> PAGEREF _Toc432433970 \h </w:instrText>
        </w:r>
        <w:r>
          <w:rPr>
            <w:noProof/>
            <w:webHidden/>
          </w:rPr>
        </w:r>
        <w:r>
          <w:rPr>
            <w:noProof/>
            <w:webHidden/>
          </w:rPr>
          <w:fldChar w:fldCharType="separate"/>
        </w:r>
        <w:r w:rsidR="002A43C9">
          <w:rPr>
            <w:noProof/>
            <w:webHidden/>
          </w:rPr>
          <w:t>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1" w:history="1">
        <w:r w:rsidR="002A43C9" w:rsidRPr="006F215C">
          <w:rPr>
            <w:rStyle w:val="Hyperlink"/>
            <w:iCs/>
            <w:noProof/>
          </w:rPr>
          <w:t>3.5.5.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Property values as objects</w:t>
        </w:r>
        <w:r w:rsidR="002A43C9">
          <w:rPr>
            <w:noProof/>
            <w:webHidden/>
          </w:rPr>
          <w:tab/>
        </w:r>
        <w:r>
          <w:rPr>
            <w:noProof/>
            <w:webHidden/>
          </w:rPr>
          <w:fldChar w:fldCharType="begin"/>
        </w:r>
        <w:r w:rsidR="002A43C9">
          <w:rPr>
            <w:noProof/>
            <w:webHidden/>
          </w:rPr>
          <w:instrText xml:space="preserve"> PAGEREF _Toc432433971 \h </w:instrText>
        </w:r>
        <w:r>
          <w:rPr>
            <w:noProof/>
            <w:webHidden/>
          </w:rPr>
        </w:r>
        <w:r>
          <w:rPr>
            <w:noProof/>
            <w:webHidden/>
          </w:rPr>
          <w:fldChar w:fldCharType="separate"/>
        </w:r>
        <w:r w:rsidR="002A43C9">
          <w:rPr>
            <w:noProof/>
            <w:webHidden/>
          </w:rPr>
          <w:t>34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2" w:history="1">
        <w:r w:rsidR="002A43C9" w:rsidRPr="006F215C">
          <w:rPr>
            <w:rStyle w:val="Hyperlink"/>
            <w:iCs/>
            <w:noProof/>
          </w:rPr>
          <w:t>3.5.6.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Property iteration</w:t>
        </w:r>
        <w:r w:rsidR="002A43C9">
          <w:rPr>
            <w:noProof/>
            <w:webHidden/>
          </w:rPr>
          <w:tab/>
        </w:r>
        <w:r>
          <w:rPr>
            <w:noProof/>
            <w:webHidden/>
          </w:rPr>
          <w:fldChar w:fldCharType="begin"/>
        </w:r>
        <w:r w:rsidR="002A43C9">
          <w:rPr>
            <w:noProof/>
            <w:webHidden/>
          </w:rPr>
          <w:instrText xml:space="preserve"> PAGEREF _Toc432433972 \h </w:instrText>
        </w:r>
        <w:r>
          <w:rPr>
            <w:noProof/>
            <w:webHidden/>
          </w:rPr>
        </w:r>
        <w:r>
          <w:rPr>
            <w:noProof/>
            <w:webHidden/>
          </w:rPr>
          <w:fldChar w:fldCharType="separate"/>
        </w:r>
        <w:r w:rsidR="002A43C9">
          <w:rPr>
            <w:noProof/>
            <w:webHidden/>
          </w:rPr>
          <w:t>34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3" w:history="1">
        <w:r w:rsidR="002A43C9" w:rsidRPr="006F215C">
          <w:rPr>
            <w:rStyle w:val="Hyperlink"/>
            <w:iCs/>
            <w:noProof/>
          </w:rPr>
          <w:t>3.5.7.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Clearing a message’s property values</w:t>
        </w:r>
        <w:r w:rsidR="002A43C9">
          <w:rPr>
            <w:noProof/>
            <w:webHidden/>
          </w:rPr>
          <w:tab/>
        </w:r>
        <w:r>
          <w:rPr>
            <w:noProof/>
            <w:webHidden/>
          </w:rPr>
          <w:fldChar w:fldCharType="begin"/>
        </w:r>
        <w:r w:rsidR="002A43C9">
          <w:rPr>
            <w:noProof/>
            <w:webHidden/>
          </w:rPr>
          <w:instrText xml:space="preserve"> PAGEREF _Toc432433973 \h </w:instrText>
        </w:r>
        <w:r>
          <w:rPr>
            <w:noProof/>
            <w:webHidden/>
          </w:rPr>
        </w:r>
        <w:r>
          <w:rPr>
            <w:noProof/>
            <w:webHidden/>
          </w:rPr>
          <w:fldChar w:fldCharType="separate"/>
        </w:r>
        <w:r w:rsidR="002A43C9">
          <w:rPr>
            <w:noProof/>
            <w:webHidden/>
          </w:rPr>
          <w:t>34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4" w:history="1">
        <w:r w:rsidR="002A43C9" w:rsidRPr="006F215C">
          <w:rPr>
            <w:rStyle w:val="Hyperlink"/>
            <w:iCs/>
            <w:noProof/>
          </w:rPr>
          <w:t>3.5.8.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Non-existent properties</w:t>
        </w:r>
        <w:r w:rsidR="002A43C9">
          <w:rPr>
            <w:noProof/>
            <w:webHidden/>
          </w:rPr>
          <w:tab/>
        </w:r>
        <w:r>
          <w:rPr>
            <w:noProof/>
            <w:webHidden/>
          </w:rPr>
          <w:fldChar w:fldCharType="begin"/>
        </w:r>
        <w:r w:rsidR="002A43C9">
          <w:rPr>
            <w:noProof/>
            <w:webHidden/>
          </w:rPr>
          <w:instrText xml:space="preserve"> PAGEREF _Toc432433974 \h </w:instrText>
        </w:r>
        <w:r>
          <w:rPr>
            <w:noProof/>
            <w:webHidden/>
          </w:rPr>
        </w:r>
        <w:r>
          <w:rPr>
            <w:noProof/>
            <w:webHidden/>
          </w:rPr>
          <w:fldChar w:fldCharType="separate"/>
        </w:r>
        <w:r w:rsidR="002A43C9">
          <w:rPr>
            <w:noProof/>
            <w:webHidden/>
          </w:rPr>
          <w:t>34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5" w:history="1">
        <w:r w:rsidR="002A43C9" w:rsidRPr="006F215C">
          <w:rPr>
            <w:rStyle w:val="Hyperlink"/>
            <w:iCs/>
            <w:noProof/>
          </w:rPr>
          <w:t>3.5.9.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 defined properties</w:t>
        </w:r>
        <w:r w:rsidR="002A43C9">
          <w:rPr>
            <w:noProof/>
            <w:webHidden/>
          </w:rPr>
          <w:tab/>
        </w:r>
        <w:r>
          <w:rPr>
            <w:noProof/>
            <w:webHidden/>
          </w:rPr>
          <w:fldChar w:fldCharType="begin"/>
        </w:r>
        <w:r w:rsidR="002A43C9">
          <w:rPr>
            <w:noProof/>
            <w:webHidden/>
          </w:rPr>
          <w:instrText xml:space="preserve"> PAGEREF _Toc432433975 \h </w:instrText>
        </w:r>
        <w:r>
          <w:rPr>
            <w:noProof/>
            <w:webHidden/>
          </w:rPr>
        </w:r>
        <w:r>
          <w:rPr>
            <w:noProof/>
            <w:webHidden/>
          </w:rPr>
          <w:fldChar w:fldCharType="separate"/>
        </w:r>
        <w:r w:rsidR="002A43C9">
          <w:rPr>
            <w:noProof/>
            <w:webHidden/>
          </w:rPr>
          <w:t>35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6" w:history="1">
        <w:r w:rsidR="002A43C9" w:rsidRPr="006F215C">
          <w:rPr>
            <w:rStyle w:val="Hyperlink"/>
            <w:noProof/>
          </w:rPr>
          <w:t>3.5.10.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Provider-specific properties</w:t>
        </w:r>
        <w:r w:rsidR="002A43C9">
          <w:rPr>
            <w:noProof/>
            <w:webHidden/>
          </w:rPr>
          <w:tab/>
        </w:r>
        <w:r>
          <w:rPr>
            <w:noProof/>
            <w:webHidden/>
          </w:rPr>
          <w:fldChar w:fldCharType="begin"/>
        </w:r>
        <w:r w:rsidR="002A43C9">
          <w:rPr>
            <w:noProof/>
            <w:webHidden/>
          </w:rPr>
          <w:instrText xml:space="preserve"> PAGEREF _Toc432433976 \h </w:instrText>
        </w:r>
        <w:r>
          <w:rPr>
            <w:noProof/>
            <w:webHidden/>
          </w:rPr>
        </w:r>
        <w:r>
          <w:rPr>
            <w:noProof/>
            <w:webHidden/>
          </w:rPr>
          <w:fldChar w:fldCharType="separate"/>
        </w:r>
        <w:r w:rsidR="002A43C9">
          <w:rPr>
            <w:noProof/>
            <w:webHidden/>
          </w:rPr>
          <w:t>36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77" w:history="1">
        <w:r w:rsidR="002A43C9" w:rsidRPr="006F215C">
          <w:rPr>
            <w:rStyle w:val="Hyperlink"/>
            <w:noProof/>
          </w:rPr>
          <w:t>3.5.11.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JMSXDeliveryCount</w:t>
        </w:r>
        <w:r w:rsidR="002A43C9">
          <w:rPr>
            <w:noProof/>
            <w:webHidden/>
          </w:rPr>
          <w:tab/>
        </w:r>
        <w:r>
          <w:rPr>
            <w:noProof/>
            <w:webHidden/>
          </w:rPr>
          <w:fldChar w:fldCharType="begin"/>
        </w:r>
        <w:r w:rsidR="002A43C9">
          <w:rPr>
            <w:noProof/>
            <w:webHidden/>
          </w:rPr>
          <w:instrText xml:space="preserve"> PAGEREF _Toc432433977 \h </w:instrText>
        </w:r>
        <w:r>
          <w:rPr>
            <w:noProof/>
            <w:webHidden/>
          </w:rPr>
        </w:r>
        <w:r>
          <w:rPr>
            <w:noProof/>
            <w:webHidden/>
          </w:rPr>
          <w:fldChar w:fldCharType="separate"/>
        </w:r>
        <w:r w:rsidR="002A43C9">
          <w:rPr>
            <w:noProof/>
            <w:webHidden/>
          </w:rPr>
          <w:t>36</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78" w:history="1">
        <w:r w:rsidR="002A43C9" w:rsidRPr="006F215C">
          <w:rPr>
            <w:rStyle w:val="Hyperlink"/>
            <w:iCs/>
          </w:rPr>
          <w:t>3.6.</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acknowledgment</w:t>
        </w:r>
        <w:r w:rsidR="002A43C9">
          <w:rPr>
            <w:webHidden/>
          </w:rPr>
          <w:tab/>
        </w:r>
        <w:r>
          <w:rPr>
            <w:webHidden/>
          </w:rPr>
          <w:fldChar w:fldCharType="begin"/>
        </w:r>
        <w:r w:rsidR="002A43C9">
          <w:rPr>
            <w:webHidden/>
          </w:rPr>
          <w:instrText xml:space="preserve"> PAGEREF _Toc432433978 \h </w:instrText>
        </w:r>
        <w:r>
          <w:rPr>
            <w:webHidden/>
          </w:rPr>
        </w:r>
        <w:r>
          <w:rPr>
            <w:webHidden/>
          </w:rPr>
          <w:fldChar w:fldCharType="separate"/>
        </w:r>
        <w:r w:rsidR="002A43C9">
          <w:rPr>
            <w:webHidden/>
          </w:rPr>
          <w:t>36</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79" w:history="1">
        <w:r w:rsidR="002A43C9" w:rsidRPr="006F215C">
          <w:rPr>
            <w:rStyle w:val="Hyperlink"/>
            <w:iCs/>
          </w:rPr>
          <w:t>3.7.</w:t>
        </w:r>
        <w:r w:rsidR="002A43C9">
          <w:rPr>
            <w:rFonts w:asciiTheme="minorHAnsi" w:eastAsiaTheme="minorEastAsia" w:hAnsiTheme="minorHAnsi" w:cstheme="minorBidi"/>
            <w:color w:val="auto"/>
            <w:sz w:val="22"/>
            <w:szCs w:val="22"/>
            <w:lang w:val="en-US" w:eastAsia="en-US"/>
          </w:rPr>
          <w:tab/>
        </w:r>
        <w:r w:rsidR="002A43C9" w:rsidRPr="006F215C">
          <w:rPr>
            <w:rStyle w:val="Hyperlink"/>
          </w:rPr>
          <w:t>The Message interface</w:t>
        </w:r>
        <w:r w:rsidR="002A43C9">
          <w:rPr>
            <w:webHidden/>
          </w:rPr>
          <w:tab/>
        </w:r>
        <w:r>
          <w:rPr>
            <w:webHidden/>
          </w:rPr>
          <w:fldChar w:fldCharType="begin"/>
        </w:r>
        <w:r w:rsidR="002A43C9">
          <w:rPr>
            <w:webHidden/>
          </w:rPr>
          <w:instrText xml:space="preserve"> PAGEREF _Toc432433979 \h </w:instrText>
        </w:r>
        <w:r>
          <w:rPr>
            <w:webHidden/>
          </w:rPr>
        </w:r>
        <w:r>
          <w:rPr>
            <w:webHidden/>
          </w:rPr>
          <w:fldChar w:fldCharType="separate"/>
        </w:r>
        <w:r w:rsidR="002A43C9">
          <w:rPr>
            <w:webHidden/>
          </w:rPr>
          <w:t>37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80" w:history="1">
        <w:r w:rsidR="002A43C9" w:rsidRPr="006F215C">
          <w:rPr>
            <w:rStyle w:val="Hyperlink"/>
            <w:iCs/>
          </w:rPr>
          <w:t>3.8.</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selection</w:t>
        </w:r>
        <w:r w:rsidR="002A43C9">
          <w:rPr>
            <w:webHidden/>
          </w:rPr>
          <w:tab/>
        </w:r>
        <w:r>
          <w:rPr>
            <w:webHidden/>
          </w:rPr>
          <w:fldChar w:fldCharType="begin"/>
        </w:r>
        <w:r w:rsidR="002A43C9">
          <w:rPr>
            <w:webHidden/>
          </w:rPr>
          <w:instrText xml:space="preserve"> PAGEREF _Toc432433980 \h </w:instrText>
        </w:r>
        <w:r>
          <w:rPr>
            <w:webHidden/>
          </w:rPr>
        </w:r>
        <w:r>
          <w:rPr>
            <w:webHidden/>
          </w:rPr>
          <w:fldChar w:fldCharType="separate"/>
        </w:r>
        <w:r w:rsidR="002A43C9">
          <w:rPr>
            <w:webHidden/>
          </w:rPr>
          <w:t>37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81" w:history="1">
        <w:r w:rsidR="002A43C9" w:rsidRPr="006F215C">
          <w:rPr>
            <w:rStyle w:val="Hyperlink"/>
            <w:iCs/>
            <w:noProof/>
          </w:rPr>
          <w:t>3.8.1.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 selector</w:t>
        </w:r>
        <w:r w:rsidR="002A43C9">
          <w:rPr>
            <w:noProof/>
            <w:webHidden/>
          </w:rPr>
          <w:tab/>
        </w:r>
        <w:r>
          <w:rPr>
            <w:noProof/>
            <w:webHidden/>
          </w:rPr>
          <w:fldChar w:fldCharType="begin"/>
        </w:r>
        <w:r w:rsidR="002A43C9">
          <w:rPr>
            <w:noProof/>
            <w:webHidden/>
          </w:rPr>
          <w:instrText xml:space="preserve"> PAGEREF _Toc432433981 \h </w:instrText>
        </w:r>
        <w:r>
          <w:rPr>
            <w:noProof/>
            <w:webHidden/>
          </w:rPr>
        </w:r>
        <w:r>
          <w:rPr>
            <w:noProof/>
            <w:webHidden/>
          </w:rPr>
          <w:fldChar w:fldCharType="separate"/>
        </w:r>
        <w:r w:rsidR="002A43C9">
          <w:rPr>
            <w:noProof/>
            <w:webHidden/>
          </w:rPr>
          <w:t>37</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82" w:history="1">
        <w:r w:rsidR="002A43C9" w:rsidRPr="006F215C">
          <w:rPr>
            <w:rStyle w:val="Hyperlink"/>
            <w:iCs/>
          </w:rPr>
          <w:t>3.9.</w:t>
        </w:r>
        <w:r w:rsidR="002A43C9">
          <w:rPr>
            <w:rFonts w:asciiTheme="minorHAnsi" w:eastAsiaTheme="minorEastAsia" w:hAnsiTheme="minorHAnsi" w:cstheme="minorBidi"/>
            <w:color w:val="auto"/>
            <w:sz w:val="22"/>
            <w:szCs w:val="22"/>
            <w:lang w:val="en-US" w:eastAsia="en-US"/>
          </w:rPr>
          <w:tab/>
        </w:r>
        <w:r w:rsidR="002A43C9" w:rsidRPr="006F215C">
          <w:rPr>
            <w:rStyle w:val="Hyperlink"/>
          </w:rPr>
          <w:t>Access to sent messages</w:t>
        </w:r>
        <w:r w:rsidR="002A43C9">
          <w:rPr>
            <w:webHidden/>
          </w:rPr>
          <w:tab/>
        </w:r>
        <w:r>
          <w:rPr>
            <w:webHidden/>
          </w:rPr>
          <w:fldChar w:fldCharType="begin"/>
        </w:r>
        <w:r w:rsidR="002A43C9">
          <w:rPr>
            <w:webHidden/>
          </w:rPr>
          <w:instrText xml:space="preserve"> PAGEREF _Toc432433982 \h </w:instrText>
        </w:r>
        <w:r>
          <w:rPr>
            <w:webHidden/>
          </w:rPr>
        </w:r>
        <w:r>
          <w:rPr>
            <w:webHidden/>
          </w:rPr>
          <w:fldChar w:fldCharType="separate"/>
        </w:r>
        <w:r w:rsidR="002A43C9">
          <w:rPr>
            <w:webHidden/>
          </w:rPr>
          <w:t>42</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83" w:history="1">
        <w:r w:rsidR="002A43C9" w:rsidRPr="006F215C">
          <w:rPr>
            <w:rStyle w:val="Hyperlink"/>
            <w:iCs/>
          </w:rPr>
          <w:t>3.10.</w:t>
        </w:r>
        <w:r w:rsidR="002A43C9">
          <w:rPr>
            <w:rFonts w:asciiTheme="minorHAnsi" w:eastAsiaTheme="minorEastAsia" w:hAnsiTheme="minorHAnsi" w:cstheme="minorBidi"/>
            <w:color w:val="auto"/>
            <w:sz w:val="22"/>
            <w:szCs w:val="22"/>
            <w:lang w:val="en-US" w:eastAsia="en-US"/>
          </w:rPr>
          <w:tab/>
        </w:r>
        <w:r w:rsidR="002A43C9" w:rsidRPr="006F215C">
          <w:rPr>
            <w:rStyle w:val="Hyperlink"/>
          </w:rPr>
          <w:t>Changing the value of a received message</w:t>
        </w:r>
        <w:r w:rsidR="002A43C9">
          <w:rPr>
            <w:webHidden/>
          </w:rPr>
          <w:tab/>
        </w:r>
        <w:r>
          <w:rPr>
            <w:webHidden/>
          </w:rPr>
          <w:fldChar w:fldCharType="begin"/>
        </w:r>
        <w:r w:rsidR="002A43C9">
          <w:rPr>
            <w:webHidden/>
          </w:rPr>
          <w:instrText xml:space="preserve"> PAGEREF _Toc432433983 \h </w:instrText>
        </w:r>
        <w:r>
          <w:rPr>
            <w:webHidden/>
          </w:rPr>
        </w:r>
        <w:r>
          <w:rPr>
            <w:webHidden/>
          </w:rPr>
          <w:fldChar w:fldCharType="separate"/>
        </w:r>
        <w:r w:rsidR="002A43C9">
          <w:rPr>
            <w:webHidden/>
          </w:rPr>
          <w:t>42</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84" w:history="1">
        <w:r w:rsidR="002A43C9" w:rsidRPr="006F215C">
          <w:rPr>
            <w:rStyle w:val="Hyperlink"/>
            <w:iCs/>
          </w:rPr>
          <w:t>3.11.</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message body</w:t>
        </w:r>
        <w:r w:rsidR="002A43C9">
          <w:rPr>
            <w:webHidden/>
          </w:rPr>
          <w:tab/>
        </w:r>
        <w:r>
          <w:rPr>
            <w:webHidden/>
          </w:rPr>
          <w:fldChar w:fldCharType="begin"/>
        </w:r>
        <w:r w:rsidR="002A43C9">
          <w:rPr>
            <w:webHidden/>
          </w:rPr>
          <w:instrText xml:space="preserve"> PAGEREF _Toc432433984 \h </w:instrText>
        </w:r>
        <w:r>
          <w:rPr>
            <w:webHidden/>
          </w:rPr>
        </w:r>
        <w:r>
          <w:rPr>
            <w:webHidden/>
          </w:rPr>
          <w:fldChar w:fldCharType="separate"/>
        </w:r>
        <w:r w:rsidR="002A43C9">
          <w:rPr>
            <w:webHidden/>
          </w:rPr>
          <w:t>42</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85" w:history="1">
        <w:r w:rsidR="002A43C9" w:rsidRPr="006F215C">
          <w:rPr>
            <w:rStyle w:val="Hyperlink"/>
            <w:noProof/>
          </w:rPr>
          <w:t>3.11.1.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Clearing a message body</w:t>
        </w:r>
        <w:r w:rsidR="002A43C9">
          <w:rPr>
            <w:noProof/>
            <w:webHidden/>
          </w:rPr>
          <w:tab/>
        </w:r>
        <w:r>
          <w:rPr>
            <w:noProof/>
            <w:webHidden/>
          </w:rPr>
          <w:fldChar w:fldCharType="begin"/>
        </w:r>
        <w:r w:rsidR="002A43C9">
          <w:rPr>
            <w:noProof/>
            <w:webHidden/>
          </w:rPr>
          <w:instrText xml:space="preserve"> PAGEREF _Toc432433985 \h </w:instrText>
        </w:r>
        <w:r>
          <w:rPr>
            <w:noProof/>
            <w:webHidden/>
          </w:rPr>
        </w:r>
        <w:r>
          <w:rPr>
            <w:noProof/>
            <w:webHidden/>
          </w:rPr>
          <w:fldChar w:fldCharType="separate"/>
        </w:r>
        <w:r w:rsidR="002A43C9">
          <w:rPr>
            <w:noProof/>
            <w:webHidden/>
          </w:rPr>
          <w:t>43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86" w:history="1">
        <w:r w:rsidR="002A43C9" w:rsidRPr="006F215C">
          <w:rPr>
            <w:rStyle w:val="Hyperlink"/>
            <w:iCs/>
            <w:noProof/>
          </w:rPr>
          <w:t>3.11.2.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Read-only message body</w:t>
        </w:r>
        <w:r w:rsidR="002A43C9">
          <w:rPr>
            <w:noProof/>
            <w:webHidden/>
          </w:rPr>
          <w:tab/>
        </w:r>
        <w:r>
          <w:rPr>
            <w:noProof/>
            <w:webHidden/>
          </w:rPr>
          <w:fldChar w:fldCharType="begin"/>
        </w:r>
        <w:r w:rsidR="002A43C9">
          <w:rPr>
            <w:noProof/>
            <w:webHidden/>
          </w:rPr>
          <w:instrText xml:space="preserve"> PAGEREF _Toc432433986 \h </w:instrText>
        </w:r>
        <w:r>
          <w:rPr>
            <w:noProof/>
            <w:webHidden/>
          </w:rPr>
        </w:r>
        <w:r>
          <w:rPr>
            <w:noProof/>
            <w:webHidden/>
          </w:rPr>
          <w:fldChar w:fldCharType="separate"/>
        </w:r>
        <w:r w:rsidR="002A43C9">
          <w:rPr>
            <w:noProof/>
            <w:webHidden/>
          </w:rPr>
          <w:t>43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87" w:history="1">
        <w:r w:rsidR="002A43C9" w:rsidRPr="006F215C">
          <w:rPr>
            <w:rStyle w:val="Hyperlink"/>
            <w:iCs/>
            <w:noProof/>
          </w:rPr>
          <w:t>3.11.3.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Conversions provided by StreamMessage and MapMessage</w:t>
        </w:r>
        <w:r w:rsidR="002A43C9">
          <w:rPr>
            <w:noProof/>
            <w:webHidden/>
          </w:rPr>
          <w:tab/>
        </w:r>
        <w:r>
          <w:rPr>
            <w:noProof/>
            <w:webHidden/>
          </w:rPr>
          <w:fldChar w:fldCharType="begin"/>
        </w:r>
        <w:r w:rsidR="002A43C9">
          <w:rPr>
            <w:noProof/>
            <w:webHidden/>
          </w:rPr>
          <w:instrText xml:space="preserve"> PAGEREF _Toc432433987 \h </w:instrText>
        </w:r>
        <w:r>
          <w:rPr>
            <w:noProof/>
            <w:webHidden/>
          </w:rPr>
        </w:r>
        <w:r>
          <w:rPr>
            <w:noProof/>
            <w:webHidden/>
          </w:rPr>
          <w:fldChar w:fldCharType="separate"/>
        </w:r>
        <w:r w:rsidR="002A43C9">
          <w:rPr>
            <w:noProof/>
            <w:webHidden/>
          </w:rPr>
          <w:t>43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88" w:history="1">
        <w:r w:rsidR="002A43C9" w:rsidRPr="006F215C">
          <w:rPr>
            <w:rStyle w:val="Hyperlink"/>
            <w:iCs/>
            <w:noProof/>
          </w:rPr>
          <w:t>3.11.4.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Messages for non-JMS clients</w:t>
        </w:r>
        <w:r w:rsidR="002A43C9">
          <w:rPr>
            <w:noProof/>
            <w:webHidden/>
          </w:rPr>
          <w:tab/>
        </w:r>
        <w:r>
          <w:rPr>
            <w:noProof/>
            <w:webHidden/>
          </w:rPr>
          <w:fldChar w:fldCharType="begin"/>
        </w:r>
        <w:r w:rsidR="002A43C9">
          <w:rPr>
            <w:noProof/>
            <w:webHidden/>
          </w:rPr>
          <w:instrText xml:space="preserve"> PAGEREF _Toc432433988 \h </w:instrText>
        </w:r>
        <w:r>
          <w:rPr>
            <w:noProof/>
            <w:webHidden/>
          </w:rPr>
        </w:r>
        <w:r>
          <w:rPr>
            <w:noProof/>
            <w:webHidden/>
          </w:rPr>
          <w:fldChar w:fldCharType="separate"/>
        </w:r>
        <w:r w:rsidR="002A43C9">
          <w:rPr>
            <w:noProof/>
            <w:webHidden/>
          </w:rPr>
          <w:t>44</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89" w:history="1">
        <w:r w:rsidR="002A43C9" w:rsidRPr="006F215C">
          <w:rPr>
            <w:rStyle w:val="Hyperlink"/>
            <w:iCs/>
          </w:rPr>
          <w:t>3.12.</w:t>
        </w:r>
        <w:r w:rsidR="002A43C9">
          <w:rPr>
            <w:rFonts w:asciiTheme="minorHAnsi" w:eastAsiaTheme="minorEastAsia" w:hAnsiTheme="minorHAnsi" w:cstheme="minorBidi"/>
            <w:color w:val="auto"/>
            <w:sz w:val="22"/>
            <w:szCs w:val="22"/>
            <w:lang w:val="en-US" w:eastAsia="en-US"/>
          </w:rPr>
          <w:tab/>
        </w:r>
        <w:r w:rsidR="002A43C9" w:rsidRPr="006F215C">
          <w:rPr>
            <w:rStyle w:val="Hyperlink"/>
          </w:rPr>
          <w:t>Provider implementations of JMS message interfaces</w:t>
        </w:r>
        <w:r w:rsidR="002A43C9">
          <w:rPr>
            <w:webHidden/>
          </w:rPr>
          <w:tab/>
        </w:r>
        <w:r>
          <w:rPr>
            <w:webHidden/>
          </w:rPr>
          <w:fldChar w:fldCharType="begin"/>
        </w:r>
        <w:r w:rsidR="002A43C9">
          <w:rPr>
            <w:webHidden/>
          </w:rPr>
          <w:instrText xml:space="preserve"> PAGEREF _Toc432433989 \h </w:instrText>
        </w:r>
        <w:r>
          <w:rPr>
            <w:webHidden/>
          </w:rPr>
        </w:r>
        <w:r>
          <w:rPr>
            <w:webHidden/>
          </w:rPr>
          <w:fldChar w:fldCharType="separate"/>
        </w:r>
        <w:r w:rsidR="002A43C9">
          <w:rPr>
            <w:webHidden/>
          </w:rPr>
          <w:t>44</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3990" w:history="1">
        <w:r w:rsidR="002A43C9" w:rsidRPr="006F215C">
          <w:rPr>
            <w:rStyle w:val="Hyperlink"/>
          </w:rPr>
          <w:t>4.</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Messaging domains</w:t>
        </w:r>
        <w:r w:rsidR="002A43C9">
          <w:rPr>
            <w:webHidden/>
          </w:rPr>
          <w:tab/>
        </w:r>
        <w:r>
          <w:rPr>
            <w:webHidden/>
          </w:rPr>
          <w:fldChar w:fldCharType="begin"/>
        </w:r>
        <w:r w:rsidR="002A43C9">
          <w:rPr>
            <w:webHidden/>
          </w:rPr>
          <w:instrText xml:space="preserve"> PAGEREF _Toc432433990 \h </w:instrText>
        </w:r>
        <w:r>
          <w:rPr>
            <w:webHidden/>
          </w:rPr>
        </w:r>
        <w:r>
          <w:rPr>
            <w:webHidden/>
          </w:rPr>
          <w:fldChar w:fldCharType="separate"/>
        </w:r>
        <w:r w:rsidR="002A43C9">
          <w:rPr>
            <w:webHidden/>
          </w:rPr>
          <w:t>47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3991" w:history="1">
        <w:r w:rsidR="002A43C9" w:rsidRPr="006F215C">
          <w:rPr>
            <w:rStyle w:val="Hyperlink"/>
          </w:rPr>
          <w:t>4.1.</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point-to-point model</w:t>
        </w:r>
        <w:r w:rsidR="002A43C9">
          <w:rPr>
            <w:webHidden/>
          </w:rPr>
          <w:tab/>
        </w:r>
        <w:r>
          <w:rPr>
            <w:webHidden/>
          </w:rPr>
          <w:fldChar w:fldCharType="begin"/>
        </w:r>
        <w:r w:rsidR="002A43C9">
          <w:rPr>
            <w:webHidden/>
          </w:rPr>
          <w:instrText xml:space="preserve"> PAGEREF _Toc432433991 \h </w:instrText>
        </w:r>
        <w:r>
          <w:rPr>
            <w:webHidden/>
          </w:rPr>
        </w:r>
        <w:r>
          <w:rPr>
            <w:webHidden/>
          </w:rPr>
          <w:fldChar w:fldCharType="separate"/>
        </w:r>
        <w:r w:rsidR="002A43C9">
          <w:rPr>
            <w:webHidden/>
          </w:rPr>
          <w:t>47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2" w:history="1">
        <w:r w:rsidR="002A43C9" w:rsidRPr="006F215C">
          <w:rPr>
            <w:rStyle w:val="Hyperlink"/>
            <w:noProof/>
          </w:rPr>
          <w:t>4.1.1.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Overview</w:t>
        </w:r>
        <w:r w:rsidR="002A43C9">
          <w:rPr>
            <w:noProof/>
            <w:webHidden/>
          </w:rPr>
          <w:tab/>
        </w:r>
        <w:r>
          <w:rPr>
            <w:noProof/>
            <w:webHidden/>
          </w:rPr>
          <w:fldChar w:fldCharType="begin"/>
        </w:r>
        <w:r w:rsidR="002A43C9">
          <w:rPr>
            <w:noProof/>
            <w:webHidden/>
          </w:rPr>
          <w:instrText xml:space="preserve"> PAGEREF _Toc432433992 \h </w:instrText>
        </w:r>
        <w:r>
          <w:rPr>
            <w:noProof/>
            <w:webHidden/>
          </w:rPr>
        </w:r>
        <w:r>
          <w:rPr>
            <w:noProof/>
            <w:webHidden/>
          </w:rPr>
          <w:fldChar w:fldCharType="separate"/>
        </w:r>
        <w:r w:rsidR="002A43C9">
          <w:rPr>
            <w:noProof/>
            <w:webHidden/>
          </w:rPr>
          <w:t>47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3" w:history="1">
        <w:r w:rsidR="002A43C9" w:rsidRPr="006F215C">
          <w:rPr>
            <w:rStyle w:val="Hyperlink"/>
            <w:noProof/>
          </w:rPr>
          <w:t>4.1.2.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Queue semantics</w:t>
        </w:r>
        <w:r w:rsidR="002A43C9">
          <w:rPr>
            <w:noProof/>
            <w:webHidden/>
          </w:rPr>
          <w:tab/>
        </w:r>
        <w:r>
          <w:rPr>
            <w:noProof/>
            <w:webHidden/>
          </w:rPr>
          <w:fldChar w:fldCharType="begin"/>
        </w:r>
        <w:r w:rsidR="002A43C9">
          <w:rPr>
            <w:noProof/>
            <w:webHidden/>
          </w:rPr>
          <w:instrText xml:space="preserve"> PAGEREF _Toc432433993 \h </w:instrText>
        </w:r>
        <w:r>
          <w:rPr>
            <w:noProof/>
            <w:webHidden/>
          </w:rPr>
        </w:r>
        <w:r>
          <w:rPr>
            <w:noProof/>
            <w:webHidden/>
          </w:rPr>
          <w:fldChar w:fldCharType="separate"/>
        </w:r>
        <w:r w:rsidR="002A43C9">
          <w:rPr>
            <w:noProof/>
            <w:webHidden/>
          </w:rPr>
          <w:t>47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4" w:history="1">
        <w:r w:rsidR="002A43C9" w:rsidRPr="006F215C">
          <w:rPr>
            <w:rStyle w:val="Hyperlink"/>
            <w:noProof/>
          </w:rPr>
          <w:t>4.1.3.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Queue management</w:t>
        </w:r>
        <w:r w:rsidR="002A43C9">
          <w:rPr>
            <w:noProof/>
            <w:webHidden/>
          </w:rPr>
          <w:tab/>
        </w:r>
        <w:r>
          <w:rPr>
            <w:noProof/>
            <w:webHidden/>
          </w:rPr>
          <w:fldChar w:fldCharType="begin"/>
        </w:r>
        <w:r w:rsidR="002A43C9">
          <w:rPr>
            <w:noProof/>
            <w:webHidden/>
          </w:rPr>
          <w:instrText xml:space="preserve"> PAGEREF _Toc432433994 \h </w:instrText>
        </w:r>
        <w:r>
          <w:rPr>
            <w:noProof/>
            <w:webHidden/>
          </w:rPr>
        </w:r>
        <w:r>
          <w:rPr>
            <w:noProof/>
            <w:webHidden/>
          </w:rPr>
          <w:fldChar w:fldCharType="separate"/>
        </w:r>
        <w:r w:rsidR="002A43C9">
          <w:rPr>
            <w:noProof/>
            <w:webHidden/>
          </w:rPr>
          <w:t>48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5" w:history="1">
        <w:r w:rsidR="002A43C9" w:rsidRPr="006F215C">
          <w:rPr>
            <w:rStyle w:val="Hyperlink"/>
            <w:noProof/>
          </w:rPr>
          <w:t>4.1.4.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Queue</w:t>
        </w:r>
        <w:r w:rsidR="002A43C9">
          <w:rPr>
            <w:noProof/>
            <w:webHidden/>
          </w:rPr>
          <w:tab/>
        </w:r>
        <w:r>
          <w:rPr>
            <w:noProof/>
            <w:webHidden/>
          </w:rPr>
          <w:fldChar w:fldCharType="begin"/>
        </w:r>
        <w:r w:rsidR="002A43C9">
          <w:rPr>
            <w:noProof/>
            <w:webHidden/>
          </w:rPr>
          <w:instrText xml:space="preserve"> PAGEREF _Toc432433995 \h </w:instrText>
        </w:r>
        <w:r>
          <w:rPr>
            <w:noProof/>
            <w:webHidden/>
          </w:rPr>
        </w:r>
        <w:r>
          <w:rPr>
            <w:noProof/>
            <w:webHidden/>
          </w:rPr>
          <w:fldChar w:fldCharType="separate"/>
        </w:r>
        <w:r w:rsidR="002A43C9">
          <w:rPr>
            <w:noProof/>
            <w:webHidden/>
          </w:rPr>
          <w:t>48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6" w:history="1">
        <w:r w:rsidR="002A43C9" w:rsidRPr="006F215C">
          <w:rPr>
            <w:rStyle w:val="Hyperlink"/>
            <w:noProof/>
          </w:rPr>
          <w:t>4.1.5.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TemporaryQueue</w:t>
        </w:r>
        <w:r w:rsidR="002A43C9">
          <w:rPr>
            <w:noProof/>
            <w:webHidden/>
          </w:rPr>
          <w:tab/>
        </w:r>
        <w:r>
          <w:rPr>
            <w:noProof/>
            <w:webHidden/>
          </w:rPr>
          <w:fldChar w:fldCharType="begin"/>
        </w:r>
        <w:r w:rsidR="002A43C9">
          <w:rPr>
            <w:noProof/>
            <w:webHidden/>
          </w:rPr>
          <w:instrText xml:space="preserve"> PAGEREF _Toc432433996 \h </w:instrText>
        </w:r>
        <w:r>
          <w:rPr>
            <w:noProof/>
            <w:webHidden/>
          </w:rPr>
        </w:r>
        <w:r>
          <w:rPr>
            <w:noProof/>
            <w:webHidden/>
          </w:rPr>
          <w:fldChar w:fldCharType="separate"/>
        </w:r>
        <w:r w:rsidR="002A43C9">
          <w:rPr>
            <w:noProof/>
            <w:webHidden/>
          </w:rPr>
          <w:t>48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7" w:history="1">
        <w:r w:rsidR="002A43C9" w:rsidRPr="006F215C">
          <w:rPr>
            <w:rStyle w:val="Hyperlink"/>
            <w:noProof/>
          </w:rPr>
          <w:t>4.1.6.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QueueBrowser</w:t>
        </w:r>
        <w:r w:rsidR="002A43C9">
          <w:rPr>
            <w:noProof/>
            <w:webHidden/>
          </w:rPr>
          <w:tab/>
        </w:r>
        <w:r>
          <w:rPr>
            <w:noProof/>
            <w:webHidden/>
          </w:rPr>
          <w:fldChar w:fldCharType="begin"/>
        </w:r>
        <w:r w:rsidR="002A43C9">
          <w:rPr>
            <w:noProof/>
            <w:webHidden/>
          </w:rPr>
          <w:instrText xml:space="preserve"> PAGEREF _Toc432433997 \h </w:instrText>
        </w:r>
        <w:r>
          <w:rPr>
            <w:noProof/>
            <w:webHidden/>
          </w:rPr>
        </w:r>
        <w:r>
          <w:rPr>
            <w:noProof/>
            <w:webHidden/>
          </w:rPr>
          <w:fldChar w:fldCharType="separate"/>
        </w:r>
        <w:r w:rsidR="002A43C9">
          <w:rPr>
            <w:noProof/>
            <w:webHidden/>
          </w:rPr>
          <w:t>48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8" w:history="1">
        <w:r w:rsidR="002A43C9" w:rsidRPr="006F215C">
          <w:rPr>
            <w:rStyle w:val="Hyperlink"/>
            <w:noProof/>
          </w:rPr>
          <w:t>4.1.7.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QueueRequestor</w:t>
        </w:r>
        <w:r w:rsidR="002A43C9">
          <w:rPr>
            <w:noProof/>
            <w:webHidden/>
          </w:rPr>
          <w:tab/>
        </w:r>
        <w:r>
          <w:rPr>
            <w:noProof/>
            <w:webHidden/>
          </w:rPr>
          <w:fldChar w:fldCharType="begin"/>
        </w:r>
        <w:r w:rsidR="002A43C9">
          <w:rPr>
            <w:noProof/>
            <w:webHidden/>
          </w:rPr>
          <w:instrText xml:space="preserve"> PAGEREF _Toc432433998 \h </w:instrText>
        </w:r>
        <w:r>
          <w:rPr>
            <w:noProof/>
            <w:webHidden/>
          </w:rPr>
        </w:r>
        <w:r>
          <w:rPr>
            <w:noProof/>
            <w:webHidden/>
          </w:rPr>
          <w:fldChar w:fldCharType="separate"/>
        </w:r>
        <w:r w:rsidR="002A43C9">
          <w:rPr>
            <w:noProof/>
            <w:webHidden/>
          </w:rPr>
          <w:t>48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3999" w:history="1">
        <w:r w:rsidR="002A43C9" w:rsidRPr="006F215C">
          <w:rPr>
            <w:rStyle w:val="Hyperlink"/>
            <w:noProof/>
          </w:rPr>
          <w:t>4.1.8.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Reliability</w:t>
        </w:r>
        <w:r w:rsidR="002A43C9">
          <w:rPr>
            <w:noProof/>
            <w:webHidden/>
          </w:rPr>
          <w:tab/>
        </w:r>
        <w:r>
          <w:rPr>
            <w:noProof/>
            <w:webHidden/>
          </w:rPr>
          <w:fldChar w:fldCharType="begin"/>
        </w:r>
        <w:r w:rsidR="002A43C9">
          <w:rPr>
            <w:noProof/>
            <w:webHidden/>
          </w:rPr>
          <w:instrText xml:space="preserve"> PAGEREF _Toc432433999 \h </w:instrText>
        </w:r>
        <w:r>
          <w:rPr>
            <w:noProof/>
            <w:webHidden/>
          </w:rPr>
        </w:r>
        <w:r>
          <w:rPr>
            <w:noProof/>
            <w:webHidden/>
          </w:rPr>
          <w:fldChar w:fldCharType="separate"/>
        </w:r>
        <w:r w:rsidR="002A43C9">
          <w:rPr>
            <w:noProof/>
            <w:webHidden/>
          </w:rPr>
          <w:t>49</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00" w:history="1">
        <w:r w:rsidR="002A43C9" w:rsidRPr="006F215C">
          <w:rPr>
            <w:rStyle w:val="Hyperlink"/>
          </w:rPr>
          <w:t>4.2.</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publish/subscribe model</w:t>
        </w:r>
        <w:r w:rsidR="002A43C9">
          <w:rPr>
            <w:webHidden/>
          </w:rPr>
          <w:tab/>
        </w:r>
        <w:r>
          <w:rPr>
            <w:webHidden/>
          </w:rPr>
          <w:fldChar w:fldCharType="begin"/>
        </w:r>
        <w:r w:rsidR="002A43C9">
          <w:rPr>
            <w:webHidden/>
          </w:rPr>
          <w:instrText xml:space="preserve"> PAGEREF _Toc432434000 \h </w:instrText>
        </w:r>
        <w:r>
          <w:rPr>
            <w:webHidden/>
          </w:rPr>
        </w:r>
        <w:r>
          <w:rPr>
            <w:webHidden/>
          </w:rPr>
          <w:fldChar w:fldCharType="separate"/>
        </w:r>
        <w:r w:rsidR="002A43C9">
          <w:rPr>
            <w:webHidden/>
          </w:rPr>
          <w:t>49</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1" w:history="1">
        <w:r w:rsidR="002A43C9" w:rsidRPr="006F215C">
          <w:rPr>
            <w:rStyle w:val="Hyperlink"/>
            <w:noProof/>
          </w:rPr>
          <w:t>4.2.1.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Overview</w:t>
        </w:r>
        <w:r w:rsidR="002A43C9">
          <w:rPr>
            <w:noProof/>
            <w:webHidden/>
          </w:rPr>
          <w:tab/>
        </w:r>
        <w:r>
          <w:rPr>
            <w:noProof/>
            <w:webHidden/>
          </w:rPr>
          <w:fldChar w:fldCharType="begin"/>
        </w:r>
        <w:r w:rsidR="002A43C9">
          <w:rPr>
            <w:noProof/>
            <w:webHidden/>
          </w:rPr>
          <w:instrText xml:space="preserve"> PAGEREF _Toc432434001 \h </w:instrText>
        </w:r>
        <w:r>
          <w:rPr>
            <w:noProof/>
            <w:webHidden/>
          </w:rPr>
        </w:r>
        <w:r>
          <w:rPr>
            <w:noProof/>
            <w:webHidden/>
          </w:rPr>
          <w:fldChar w:fldCharType="separate"/>
        </w:r>
        <w:r w:rsidR="002A43C9">
          <w:rPr>
            <w:noProof/>
            <w:webHidden/>
          </w:rPr>
          <w:t>49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2" w:history="1">
        <w:r w:rsidR="002A43C9" w:rsidRPr="006F215C">
          <w:rPr>
            <w:rStyle w:val="Hyperlink"/>
            <w:noProof/>
          </w:rPr>
          <w:t>4.2.2.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Topic semantics</w:t>
        </w:r>
        <w:r w:rsidR="002A43C9">
          <w:rPr>
            <w:noProof/>
            <w:webHidden/>
          </w:rPr>
          <w:tab/>
        </w:r>
        <w:r>
          <w:rPr>
            <w:noProof/>
            <w:webHidden/>
          </w:rPr>
          <w:fldChar w:fldCharType="begin"/>
        </w:r>
        <w:r w:rsidR="002A43C9">
          <w:rPr>
            <w:noProof/>
            <w:webHidden/>
          </w:rPr>
          <w:instrText xml:space="preserve"> PAGEREF _Toc432434002 \h </w:instrText>
        </w:r>
        <w:r>
          <w:rPr>
            <w:noProof/>
            <w:webHidden/>
          </w:rPr>
        </w:r>
        <w:r>
          <w:rPr>
            <w:noProof/>
            <w:webHidden/>
          </w:rPr>
          <w:fldChar w:fldCharType="separate"/>
        </w:r>
        <w:r w:rsidR="002A43C9">
          <w:rPr>
            <w:noProof/>
            <w:webHidden/>
          </w:rPr>
          <w:t>49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3" w:history="1">
        <w:r w:rsidR="002A43C9" w:rsidRPr="006F215C">
          <w:rPr>
            <w:rStyle w:val="Hyperlink"/>
            <w:noProof/>
          </w:rPr>
          <w:t>4.2.3.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Pub/sub latency</w:t>
        </w:r>
        <w:r w:rsidR="002A43C9">
          <w:rPr>
            <w:noProof/>
            <w:webHidden/>
          </w:rPr>
          <w:tab/>
        </w:r>
        <w:r>
          <w:rPr>
            <w:noProof/>
            <w:webHidden/>
          </w:rPr>
          <w:fldChar w:fldCharType="begin"/>
        </w:r>
        <w:r w:rsidR="002A43C9">
          <w:rPr>
            <w:noProof/>
            <w:webHidden/>
          </w:rPr>
          <w:instrText xml:space="preserve"> PAGEREF _Toc432434003 \h </w:instrText>
        </w:r>
        <w:r>
          <w:rPr>
            <w:noProof/>
            <w:webHidden/>
          </w:rPr>
        </w:r>
        <w:r>
          <w:rPr>
            <w:noProof/>
            <w:webHidden/>
          </w:rPr>
          <w:fldChar w:fldCharType="separate"/>
        </w:r>
        <w:r w:rsidR="002A43C9">
          <w:rPr>
            <w:noProof/>
            <w:webHidden/>
          </w:rPr>
          <w:t>50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4" w:history="1">
        <w:r w:rsidR="002A43C9" w:rsidRPr="006F215C">
          <w:rPr>
            <w:rStyle w:val="Hyperlink"/>
            <w:noProof/>
          </w:rPr>
          <w:t>4.2.4.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Subscription name characters and length</w:t>
        </w:r>
        <w:r w:rsidR="002A43C9">
          <w:rPr>
            <w:noProof/>
            <w:webHidden/>
          </w:rPr>
          <w:tab/>
        </w:r>
        <w:r>
          <w:rPr>
            <w:noProof/>
            <w:webHidden/>
          </w:rPr>
          <w:fldChar w:fldCharType="begin"/>
        </w:r>
        <w:r w:rsidR="002A43C9">
          <w:rPr>
            <w:noProof/>
            <w:webHidden/>
          </w:rPr>
          <w:instrText xml:space="preserve"> PAGEREF _Toc432434004 \h </w:instrText>
        </w:r>
        <w:r>
          <w:rPr>
            <w:noProof/>
            <w:webHidden/>
          </w:rPr>
        </w:r>
        <w:r>
          <w:rPr>
            <w:noProof/>
            <w:webHidden/>
          </w:rPr>
          <w:fldChar w:fldCharType="separate"/>
        </w:r>
        <w:r w:rsidR="002A43C9">
          <w:rPr>
            <w:noProof/>
            <w:webHidden/>
          </w:rPr>
          <w:t>51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5" w:history="1">
        <w:r w:rsidR="002A43C9" w:rsidRPr="006F215C">
          <w:rPr>
            <w:rStyle w:val="Hyperlink"/>
            <w:noProof/>
          </w:rPr>
          <w:t>4.2.5.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Topic management</w:t>
        </w:r>
        <w:r w:rsidR="002A43C9">
          <w:rPr>
            <w:noProof/>
            <w:webHidden/>
          </w:rPr>
          <w:tab/>
        </w:r>
        <w:r>
          <w:rPr>
            <w:noProof/>
            <w:webHidden/>
          </w:rPr>
          <w:fldChar w:fldCharType="begin"/>
        </w:r>
        <w:r w:rsidR="002A43C9">
          <w:rPr>
            <w:noProof/>
            <w:webHidden/>
          </w:rPr>
          <w:instrText xml:space="preserve"> PAGEREF _Toc432434005 \h </w:instrText>
        </w:r>
        <w:r>
          <w:rPr>
            <w:noProof/>
            <w:webHidden/>
          </w:rPr>
        </w:r>
        <w:r>
          <w:rPr>
            <w:noProof/>
            <w:webHidden/>
          </w:rPr>
          <w:fldChar w:fldCharType="separate"/>
        </w:r>
        <w:r w:rsidR="002A43C9">
          <w:rPr>
            <w:noProof/>
            <w:webHidden/>
          </w:rPr>
          <w:t>51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6" w:history="1">
        <w:r w:rsidR="002A43C9" w:rsidRPr="006F215C">
          <w:rPr>
            <w:rStyle w:val="Hyperlink"/>
            <w:noProof/>
          </w:rPr>
          <w:t>4.2.6.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Topic</w:t>
        </w:r>
        <w:r w:rsidR="002A43C9">
          <w:rPr>
            <w:noProof/>
            <w:webHidden/>
          </w:rPr>
          <w:tab/>
        </w:r>
        <w:r>
          <w:rPr>
            <w:noProof/>
            <w:webHidden/>
          </w:rPr>
          <w:fldChar w:fldCharType="begin"/>
        </w:r>
        <w:r w:rsidR="002A43C9">
          <w:rPr>
            <w:noProof/>
            <w:webHidden/>
          </w:rPr>
          <w:instrText xml:space="preserve"> PAGEREF _Toc432434006 \h </w:instrText>
        </w:r>
        <w:r>
          <w:rPr>
            <w:noProof/>
            <w:webHidden/>
          </w:rPr>
        </w:r>
        <w:r>
          <w:rPr>
            <w:noProof/>
            <w:webHidden/>
          </w:rPr>
          <w:fldChar w:fldCharType="separate"/>
        </w:r>
        <w:r w:rsidR="002A43C9">
          <w:rPr>
            <w:noProof/>
            <w:webHidden/>
          </w:rPr>
          <w:t>51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7" w:history="1">
        <w:r w:rsidR="002A43C9" w:rsidRPr="006F215C">
          <w:rPr>
            <w:rStyle w:val="Hyperlink"/>
            <w:noProof/>
          </w:rPr>
          <w:t>4.2.7.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Temporary topics</w:t>
        </w:r>
        <w:r w:rsidR="002A43C9">
          <w:rPr>
            <w:noProof/>
            <w:webHidden/>
          </w:rPr>
          <w:tab/>
        </w:r>
        <w:r>
          <w:rPr>
            <w:noProof/>
            <w:webHidden/>
          </w:rPr>
          <w:fldChar w:fldCharType="begin"/>
        </w:r>
        <w:r w:rsidR="002A43C9">
          <w:rPr>
            <w:noProof/>
            <w:webHidden/>
          </w:rPr>
          <w:instrText xml:space="preserve"> PAGEREF _Toc432434007 \h </w:instrText>
        </w:r>
        <w:r>
          <w:rPr>
            <w:noProof/>
            <w:webHidden/>
          </w:rPr>
        </w:r>
        <w:r>
          <w:rPr>
            <w:noProof/>
            <w:webHidden/>
          </w:rPr>
          <w:fldChar w:fldCharType="separate"/>
        </w:r>
        <w:r w:rsidR="002A43C9">
          <w:rPr>
            <w:noProof/>
            <w:webHidden/>
          </w:rPr>
          <w:t>52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8" w:history="1">
        <w:r w:rsidR="002A43C9" w:rsidRPr="006F215C">
          <w:rPr>
            <w:rStyle w:val="Hyperlink"/>
            <w:noProof/>
          </w:rPr>
          <w:t>4.2.8.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Recovery and redelivery</w:t>
        </w:r>
        <w:r w:rsidR="002A43C9">
          <w:rPr>
            <w:noProof/>
            <w:webHidden/>
          </w:rPr>
          <w:tab/>
        </w:r>
        <w:r>
          <w:rPr>
            <w:noProof/>
            <w:webHidden/>
          </w:rPr>
          <w:fldChar w:fldCharType="begin"/>
        </w:r>
        <w:r w:rsidR="002A43C9">
          <w:rPr>
            <w:noProof/>
            <w:webHidden/>
          </w:rPr>
          <w:instrText xml:space="preserve"> PAGEREF _Toc432434008 \h </w:instrText>
        </w:r>
        <w:r>
          <w:rPr>
            <w:noProof/>
            <w:webHidden/>
          </w:rPr>
        </w:r>
        <w:r>
          <w:rPr>
            <w:noProof/>
            <w:webHidden/>
          </w:rPr>
          <w:fldChar w:fldCharType="separate"/>
        </w:r>
        <w:r w:rsidR="002A43C9">
          <w:rPr>
            <w:noProof/>
            <w:webHidden/>
          </w:rPr>
          <w:t>52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09" w:history="1">
        <w:r w:rsidR="002A43C9" w:rsidRPr="006F215C">
          <w:rPr>
            <w:rStyle w:val="Hyperlink"/>
            <w:noProof/>
          </w:rPr>
          <w:t>4.2.9.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Administering subscriptions</w:t>
        </w:r>
        <w:r w:rsidR="002A43C9">
          <w:rPr>
            <w:noProof/>
            <w:webHidden/>
          </w:rPr>
          <w:tab/>
        </w:r>
        <w:r>
          <w:rPr>
            <w:noProof/>
            <w:webHidden/>
          </w:rPr>
          <w:fldChar w:fldCharType="begin"/>
        </w:r>
        <w:r w:rsidR="002A43C9">
          <w:rPr>
            <w:noProof/>
            <w:webHidden/>
          </w:rPr>
          <w:instrText xml:space="preserve"> PAGEREF _Toc432434009 \h </w:instrText>
        </w:r>
        <w:r>
          <w:rPr>
            <w:noProof/>
            <w:webHidden/>
          </w:rPr>
        </w:r>
        <w:r>
          <w:rPr>
            <w:noProof/>
            <w:webHidden/>
          </w:rPr>
          <w:fldChar w:fldCharType="separate"/>
        </w:r>
        <w:r w:rsidR="002A43C9">
          <w:rPr>
            <w:noProof/>
            <w:webHidden/>
          </w:rPr>
          <w:t>52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10" w:history="1">
        <w:r w:rsidR="002A43C9" w:rsidRPr="006F215C">
          <w:rPr>
            <w:rStyle w:val="Hyperlink"/>
            <w:noProof/>
          </w:rPr>
          <w:t>4.2.10.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TopicRequestor</w:t>
        </w:r>
        <w:r w:rsidR="002A43C9">
          <w:rPr>
            <w:noProof/>
            <w:webHidden/>
          </w:rPr>
          <w:tab/>
        </w:r>
        <w:r>
          <w:rPr>
            <w:noProof/>
            <w:webHidden/>
          </w:rPr>
          <w:fldChar w:fldCharType="begin"/>
        </w:r>
        <w:r w:rsidR="002A43C9">
          <w:rPr>
            <w:noProof/>
            <w:webHidden/>
          </w:rPr>
          <w:instrText xml:space="preserve"> PAGEREF _Toc432434010 \h </w:instrText>
        </w:r>
        <w:r>
          <w:rPr>
            <w:noProof/>
            <w:webHidden/>
          </w:rPr>
        </w:r>
        <w:r>
          <w:rPr>
            <w:noProof/>
            <w:webHidden/>
          </w:rPr>
          <w:fldChar w:fldCharType="separate"/>
        </w:r>
        <w:r w:rsidR="002A43C9">
          <w:rPr>
            <w:noProof/>
            <w:webHidden/>
          </w:rPr>
          <w:t>52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11" w:history="1">
        <w:r w:rsidR="002A43C9" w:rsidRPr="006F215C">
          <w:rPr>
            <w:rStyle w:val="Hyperlink"/>
            <w:noProof/>
          </w:rPr>
          <w:t>4.2.11.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Reliability</w:t>
        </w:r>
        <w:r w:rsidR="002A43C9">
          <w:rPr>
            <w:noProof/>
            <w:webHidden/>
          </w:rPr>
          <w:tab/>
        </w:r>
        <w:r>
          <w:rPr>
            <w:noProof/>
            <w:webHidden/>
          </w:rPr>
          <w:fldChar w:fldCharType="begin"/>
        </w:r>
        <w:r w:rsidR="002A43C9">
          <w:rPr>
            <w:noProof/>
            <w:webHidden/>
          </w:rPr>
          <w:instrText xml:space="preserve"> PAGEREF _Toc432434011 \h </w:instrText>
        </w:r>
        <w:r>
          <w:rPr>
            <w:noProof/>
            <w:webHidden/>
          </w:rPr>
        </w:r>
        <w:r>
          <w:rPr>
            <w:noProof/>
            <w:webHidden/>
          </w:rPr>
          <w:fldChar w:fldCharType="separate"/>
        </w:r>
        <w:r w:rsidR="002A43C9">
          <w:rPr>
            <w:noProof/>
            <w:webHidden/>
          </w:rPr>
          <w:t>53</w:t>
        </w:r>
        <w:r>
          <w:rPr>
            <w:noProof/>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12" w:history="1">
        <w:r w:rsidR="002A43C9" w:rsidRPr="006F215C">
          <w:rPr>
            <w:rStyle w:val="Hyperlink"/>
          </w:rPr>
          <w:t>5.</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Administered objects</w:t>
        </w:r>
        <w:r w:rsidR="002A43C9">
          <w:rPr>
            <w:webHidden/>
          </w:rPr>
          <w:tab/>
        </w:r>
        <w:r>
          <w:rPr>
            <w:webHidden/>
          </w:rPr>
          <w:fldChar w:fldCharType="begin"/>
        </w:r>
        <w:r w:rsidR="002A43C9">
          <w:rPr>
            <w:webHidden/>
          </w:rPr>
          <w:instrText xml:space="preserve"> PAGEREF _Toc432434012 \h </w:instrText>
        </w:r>
        <w:r>
          <w:rPr>
            <w:webHidden/>
          </w:rPr>
        </w:r>
        <w:r>
          <w:rPr>
            <w:webHidden/>
          </w:rPr>
          <w:fldChar w:fldCharType="separate"/>
        </w:r>
        <w:r w:rsidR="002A43C9">
          <w:rPr>
            <w:webHidden/>
          </w:rPr>
          <w:t>55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13" w:history="1">
        <w:r w:rsidR="002A43C9" w:rsidRPr="006F215C">
          <w:rPr>
            <w:rStyle w:val="Hyperlink"/>
          </w:rPr>
          <w:t>5.1.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w:t>
        </w:r>
        <w:r w:rsidR="002A43C9">
          <w:rPr>
            <w:webHidden/>
          </w:rPr>
          <w:tab/>
        </w:r>
        <w:r>
          <w:rPr>
            <w:webHidden/>
          </w:rPr>
          <w:fldChar w:fldCharType="begin"/>
        </w:r>
        <w:r w:rsidR="002A43C9">
          <w:rPr>
            <w:webHidden/>
          </w:rPr>
          <w:instrText xml:space="preserve"> PAGEREF _Toc432434013 \h </w:instrText>
        </w:r>
        <w:r>
          <w:rPr>
            <w:webHidden/>
          </w:rPr>
        </w:r>
        <w:r>
          <w:rPr>
            <w:webHidden/>
          </w:rPr>
          <w:fldChar w:fldCharType="separate"/>
        </w:r>
        <w:r w:rsidR="002A43C9">
          <w:rPr>
            <w:webHidden/>
          </w:rPr>
          <w:t>55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14" w:history="1">
        <w:r w:rsidR="002A43C9" w:rsidRPr="006F215C">
          <w:rPr>
            <w:rStyle w:val="Hyperlink"/>
          </w:rPr>
          <w:t>5.2.</w:t>
        </w:r>
        <w:r w:rsidR="002A43C9">
          <w:rPr>
            <w:rFonts w:asciiTheme="minorHAnsi" w:eastAsiaTheme="minorEastAsia" w:hAnsiTheme="minorHAnsi" w:cstheme="minorBidi"/>
            <w:color w:val="auto"/>
            <w:sz w:val="22"/>
            <w:szCs w:val="22"/>
            <w:lang w:val="en-US" w:eastAsia="en-US"/>
          </w:rPr>
          <w:tab/>
        </w:r>
        <w:r w:rsidR="002A43C9" w:rsidRPr="006F215C">
          <w:rPr>
            <w:rStyle w:val="Hyperlink"/>
          </w:rPr>
          <w:t>Destination</w:t>
        </w:r>
        <w:r w:rsidR="002A43C9">
          <w:rPr>
            <w:webHidden/>
          </w:rPr>
          <w:tab/>
        </w:r>
        <w:r>
          <w:rPr>
            <w:webHidden/>
          </w:rPr>
          <w:fldChar w:fldCharType="begin"/>
        </w:r>
        <w:r w:rsidR="002A43C9">
          <w:rPr>
            <w:webHidden/>
          </w:rPr>
          <w:instrText xml:space="preserve"> PAGEREF _Toc432434014 \h </w:instrText>
        </w:r>
        <w:r>
          <w:rPr>
            <w:webHidden/>
          </w:rPr>
        </w:r>
        <w:r>
          <w:rPr>
            <w:webHidden/>
          </w:rPr>
          <w:fldChar w:fldCharType="separate"/>
        </w:r>
        <w:r w:rsidR="002A43C9">
          <w:rPr>
            <w:webHidden/>
          </w:rPr>
          <w:t>55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15" w:history="1">
        <w:r w:rsidR="002A43C9" w:rsidRPr="006F215C">
          <w:rPr>
            <w:rStyle w:val="Hyperlink"/>
          </w:rPr>
          <w:t>5.3.</w:t>
        </w:r>
        <w:r w:rsidR="002A43C9">
          <w:rPr>
            <w:rFonts w:asciiTheme="minorHAnsi" w:eastAsiaTheme="minorEastAsia" w:hAnsiTheme="minorHAnsi" w:cstheme="minorBidi"/>
            <w:color w:val="auto"/>
            <w:sz w:val="22"/>
            <w:szCs w:val="22"/>
            <w:lang w:val="en-US" w:eastAsia="en-US"/>
          </w:rPr>
          <w:tab/>
        </w:r>
        <w:r w:rsidR="002A43C9" w:rsidRPr="006F215C">
          <w:rPr>
            <w:rStyle w:val="Hyperlink"/>
          </w:rPr>
          <w:t>Connection</w:t>
        </w:r>
        <w:r w:rsidR="002A43C9" w:rsidRPr="006F215C">
          <w:rPr>
            <w:rStyle w:val="Hyperlink"/>
            <w:spacing w:val="20"/>
          </w:rPr>
          <w:t xml:space="preserve"> </w:t>
        </w:r>
        <w:r w:rsidR="002A43C9" w:rsidRPr="006F215C">
          <w:rPr>
            <w:rStyle w:val="Hyperlink"/>
          </w:rPr>
          <w:t>factories</w:t>
        </w:r>
        <w:r w:rsidR="002A43C9">
          <w:rPr>
            <w:webHidden/>
          </w:rPr>
          <w:tab/>
        </w:r>
        <w:r>
          <w:rPr>
            <w:webHidden/>
          </w:rPr>
          <w:fldChar w:fldCharType="begin"/>
        </w:r>
        <w:r w:rsidR="002A43C9">
          <w:rPr>
            <w:webHidden/>
          </w:rPr>
          <w:instrText xml:space="preserve"> PAGEREF _Toc432434015 \h </w:instrText>
        </w:r>
        <w:r>
          <w:rPr>
            <w:webHidden/>
          </w:rPr>
        </w:r>
        <w:r>
          <w:rPr>
            <w:webHidden/>
          </w:rPr>
          <w:fldChar w:fldCharType="separate"/>
        </w:r>
        <w:r w:rsidR="002A43C9">
          <w:rPr>
            <w:webHidden/>
          </w:rPr>
          <w:t>56</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16" w:history="1">
        <w:r w:rsidR="002A43C9" w:rsidRPr="006F215C">
          <w:rPr>
            <w:rStyle w:val="Hyperlink"/>
          </w:rPr>
          <w:t>6.</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Connecting to a JMS provider</w:t>
        </w:r>
        <w:r w:rsidR="002A43C9">
          <w:rPr>
            <w:webHidden/>
          </w:rPr>
          <w:tab/>
        </w:r>
        <w:r>
          <w:rPr>
            <w:webHidden/>
          </w:rPr>
          <w:fldChar w:fldCharType="begin"/>
        </w:r>
        <w:r w:rsidR="002A43C9">
          <w:rPr>
            <w:webHidden/>
          </w:rPr>
          <w:instrText xml:space="preserve"> PAGEREF _Toc432434016 \h </w:instrText>
        </w:r>
        <w:r>
          <w:rPr>
            <w:webHidden/>
          </w:rPr>
        </w:r>
        <w:r>
          <w:rPr>
            <w:webHidden/>
          </w:rPr>
          <w:fldChar w:fldCharType="separate"/>
        </w:r>
        <w:r w:rsidR="002A43C9">
          <w:rPr>
            <w:webHidden/>
          </w:rPr>
          <w:t>57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17" w:history="1">
        <w:r w:rsidR="002A43C9" w:rsidRPr="006F215C">
          <w:rPr>
            <w:rStyle w:val="Hyperlink"/>
          </w:rPr>
          <w:t>6.1.</w:t>
        </w:r>
        <w:r w:rsidR="002A43C9">
          <w:rPr>
            <w:rFonts w:asciiTheme="minorHAnsi" w:eastAsiaTheme="minorEastAsia" w:hAnsiTheme="minorHAnsi" w:cstheme="minorBidi"/>
            <w:color w:val="auto"/>
            <w:sz w:val="22"/>
            <w:szCs w:val="22"/>
            <w:lang w:val="en-US" w:eastAsia="en-US"/>
          </w:rPr>
          <w:tab/>
        </w:r>
        <w:r w:rsidR="002A43C9" w:rsidRPr="006F215C">
          <w:rPr>
            <w:rStyle w:val="Hyperlink"/>
          </w:rPr>
          <w:t>Connections</w:t>
        </w:r>
        <w:r w:rsidR="002A43C9">
          <w:rPr>
            <w:webHidden/>
          </w:rPr>
          <w:tab/>
        </w:r>
        <w:r>
          <w:rPr>
            <w:webHidden/>
          </w:rPr>
          <w:fldChar w:fldCharType="begin"/>
        </w:r>
        <w:r w:rsidR="002A43C9">
          <w:rPr>
            <w:webHidden/>
          </w:rPr>
          <w:instrText xml:space="preserve"> PAGEREF _Toc432434017 \h </w:instrText>
        </w:r>
        <w:r>
          <w:rPr>
            <w:webHidden/>
          </w:rPr>
        </w:r>
        <w:r>
          <w:rPr>
            <w:webHidden/>
          </w:rPr>
          <w:fldChar w:fldCharType="separate"/>
        </w:r>
        <w:r w:rsidR="002A43C9">
          <w:rPr>
            <w:webHidden/>
          </w:rPr>
          <w:t>57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18" w:history="1">
        <w:r w:rsidR="002A43C9" w:rsidRPr="006F215C">
          <w:rPr>
            <w:rStyle w:val="Hyperlink"/>
            <w:noProof/>
          </w:rPr>
          <w:t>6.1.1.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Authentication</w:t>
        </w:r>
        <w:r w:rsidR="002A43C9">
          <w:rPr>
            <w:noProof/>
            <w:webHidden/>
          </w:rPr>
          <w:tab/>
        </w:r>
        <w:r>
          <w:rPr>
            <w:noProof/>
            <w:webHidden/>
          </w:rPr>
          <w:fldChar w:fldCharType="begin"/>
        </w:r>
        <w:r w:rsidR="002A43C9">
          <w:rPr>
            <w:noProof/>
            <w:webHidden/>
          </w:rPr>
          <w:instrText xml:space="preserve"> PAGEREF _Toc432434018 \h </w:instrText>
        </w:r>
        <w:r>
          <w:rPr>
            <w:noProof/>
            <w:webHidden/>
          </w:rPr>
        </w:r>
        <w:r>
          <w:rPr>
            <w:noProof/>
            <w:webHidden/>
          </w:rPr>
          <w:fldChar w:fldCharType="separate"/>
        </w:r>
        <w:r w:rsidR="002A43C9">
          <w:rPr>
            <w:noProof/>
            <w:webHidden/>
          </w:rPr>
          <w:t>58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19" w:history="1">
        <w:r w:rsidR="002A43C9" w:rsidRPr="006F215C">
          <w:rPr>
            <w:rStyle w:val="Hyperlink"/>
            <w:noProof/>
          </w:rPr>
          <w:t>6.1.2.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Client identifier</w:t>
        </w:r>
        <w:r w:rsidR="002A43C9">
          <w:rPr>
            <w:noProof/>
            <w:webHidden/>
          </w:rPr>
          <w:tab/>
        </w:r>
        <w:r>
          <w:rPr>
            <w:noProof/>
            <w:webHidden/>
          </w:rPr>
          <w:fldChar w:fldCharType="begin"/>
        </w:r>
        <w:r w:rsidR="002A43C9">
          <w:rPr>
            <w:noProof/>
            <w:webHidden/>
          </w:rPr>
          <w:instrText xml:space="preserve"> PAGEREF _Toc432434019 \h </w:instrText>
        </w:r>
        <w:r>
          <w:rPr>
            <w:noProof/>
            <w:webHidden/>
          </w:rPr>
        </w:r>
        <w:r>
          <w:rPr>
            <w:noProof/>
            <w:webHidden/>
          </w:rPr>
          <w:fldChar w:fldCharType="separate"/>
        </w:r>
        <w:r w:rsidR="002A43C9">
          <w:rPr>
            <w:noProof/>
            <w:webHidden/>
          </w:rPr>
          <w:t>58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0" w:history="1">
        <w:r w:rsidR="002A43C9" w:rsidRPr="006F215C">
          <w:rPr>
            <w:rStyle w:val="Hyperlink"/>
            <w:noProof/>
          </w:rPr>
          <w:t>6.1.3.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Connection setup</w:t>
        </w:r>
        <w:r w:rsidR="002A43C9">
          <w:rPr>
            <w:noProof/>
            <w:webHidden/>
          </w:rPr>
          <w:tab/>
        </w:r>
        <w:r>
          <w:rPr>
            <w:noProof/>
            <w:webHidden/>
          </w:rPr>
          <w:fldChar w:fldCharType="begin"/>
        </w:r>
        <w:r w:rsidR="002A43C9">
          <w:rPr>
            <w:noProof/>
            <w:webHidden/>
          </w:rPr>
          <w:instrText xml:space="preserve"> PAGEREF _Toc432434020 \h </w:instrText>
        </w:r>
        <w:r>
          <w:rPr>
            <w:noProof/>
            <w:webHidden/>
          </w:rPr>
        </w:r>
        <w:r>
          <w:rPr>
            <w:noProof/>
            <w:webHidden/>
          </w:rPr>
          <w:fldChar w:fldCharType="separate"/>
        </w:r>
        <w:r w:rsidR="002A43C9">
          <w:rPr>
            <w:noProof/>
            <w:webHidden/>
          </w:rPr>
          <w:t>59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1" w:history="1">
        <w:r w:rsidR="002A43C9" w:rsidRPr="006F215C">
          <w:rPr>
            <w:rStyle w:val="Hyperlink"/>
            <w:noProof/>
          </w:rPr>
          <w:t>6.1.4.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Starting a connection</w:t>
        </w:r>
        <w:r w:rsidR="002A43C9">
          <w:rPr>
            <w:noProof/>
            <w:webHidden/>
          </w:rPr>
          <w:tab/>
        </w:r>
        <w:r>
          <w:rPr>
            <w:noProof/>
            <w:webHidden/>
          </w:rPr>
          <w:fldChar w:fldCharType="begin"/>
        </w:r>
        <w:r w:rsidR="002A43C9">
          <w:rPr>
            <w:noProof/>
            <w:webHidden/>
          </w:rPr>
          <w:instrText xml:space="preserve"> PAGEREF _Toc432434021 \h </w:instrText>
        </w:r>
        <w:r>
          <w:rPr>
            <w:noProof/>
            <w:webHidden/>
          </w:rPr>
        </w:r>
        <w:r>
          <w:rPr>
            <w:noProof/>
            <w:webHidden/>
          </w:rPr>
          <w:fldChar w:fldCharType="separate"/>
        </w:r>
        <w:r w:rsidR="002A43C9">
          <w:rPr>
            <w:noProof/>
            <w:webHidden/>
          </w:rPr>
          <w:t>59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2" w:history="1">
        <w:r w:rsidR="002A43C9" w:rsidRPr="006F215C">
          <w:rPr>
            <w:rStyle w:val="Hyperlink"/>
            <w:noProof/>
          </w:rPr>
          <w:t>6.1.5.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Pausing delivery of incoming messages</w:t>
        </w:r>
        <w:r w:rsidR="002A43C9">
          <w:rPr>
            <w:noProof/>
            <w:webHidden/>
          </w:rPr>
          <w:tab/>
        </w:r>
        <w:r>
          <w:rPr>
            <w:noProof/>
            <w:webHidden/>
          </w:rPr>
          <w:fldChar w:fldCharType="begin"/>
        </w:r>
        <w:r w:rsidR="002A43C9">
          <w:rPr>
            <w:noProof/>
            <w:webHidden/>
          </w:rPr>
          <w:instrText xml:space="preserve"> PAGEREF _Toc432434022 \h </w:instrText>
        </w:r>
        <w:r>
          <w:rPr>
            <w:noProof/>
            <w:webHidden/>
          </w:rPr>
        </w:r>
        <w:r>
          <w:rPr>
            <w:noProof/>
            <w:webHidden/>
          </w:rPr>
          <w:fldChar w:fldCharType="separate"/>
        </w:r>
        <w:r w:rsidR="002A43C9">
          <w:rPr>
            <w:noProof/>
            <w:webHidden/>
          </w:rPr>
          <w:t>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3" w:history="1">
        <w:r w:rsidR="002A43C9" w:rsidRPr="006F215C">
          <w:rPr>
            <w:rStyle w:val="Hyperlink"/>
            <w:noProof/>
          </w:rPr>
          <w:t>6.1.6.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ConnectionMetaData</w:t>
        </w:r>
        <w:r w:rsidR="002A43C9">
          <w:rPr>
            <w:noProof/>
            <w:webHidden/>
          </w:rPr>
          <w:tab/>
        </w:r>
        <w:r>
          <w:rPr>
            <w:noProof/>
            <w:webHidden/>
          </w:rPr>
          <w:fldChar w:fldCharType="begin"/>
        </w:r>
        <w:r w:rsidR="002A43C9">
          <w:rPr>
            <w:noProof/>
            <w:webHidden/>
          </w:rPr>
          <w:instrText xml:space="preserve"> PAGEREF _Toc432434023 \h </w:instrText>
        </w:r>
        <w:r>
          <w:rPr>
            <w:noProof/>
            <w:webHidden/>
          </w:rPr>
        </w:r>
        <w:r>
          <w:rPr>
            <w:noProof/>
            <w:webHidden/>
          </w:rPr>
          <w:fldChar w:fldCharType="separate"/>
        </w:r>
        <w:r w:rsidR="002A43C9">
          <w:rPr>
            <w:noProof/>
            <w:webHidden/>
          </w:rPr>
          <w:t>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4" w:history="1">
        <w:r w:rsidR="002A43C9" w:rsidRPr="006F215C">
          <w:rPr>
            <w:rStyle w:val="Hyperlink"/>
            <w:noProof/>
          </w:rPr>
          <w:t>6.1.7.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ExceptionListener</w:t>
        </w:r>
        <w:r w:rsidR="002A43C9">
          <w:rPr>
            <w:noProof/>
            <w:webHidden/>
          </w:rPr>
          <w:tab/>
        </w:r>
        <w:r>
          <w:rPr>
            <w:noProof/>
            <w:webHidden/>
          </w:rPr>
          <w:fldChar w:fldCharType="begin"/>
        </w:r>
        <w:r w:rsidR="002A43C9">
          <w:rPr>
            <w:noProof/>
            <w:webHidden/>
          </w:rPr>
          <w:instrText xml:space="preserve"> PAGEREF _Toc432434024 \h </w:instrText>
        </w:r>
        <w:r>
          <w:rPr>
            <w:noProof/>
            <w:webHidden/>
          </w:rPr>
        </w:r>
        <w:r>
          <w:rPr>
            <w:noProof/>
            <w:webHidden/>
          </w:rPr>
          <w:fldChar w:fldCharType="separate"/>
        </w:r>
        <w:r w:rsidR="002A43C9">
          <w:rPr>
            <w:noProof/>
            <w:webHidden/>
          </w:rPr>
          <w:t>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5" w:history="1">
        <w:r w:rsidR="002A43C9" w:rsidRPr="006F215C">
          <w:rPr>
            <w:rStyle w:val="Hyperlink"/>
            <w:noProof/>
          </w:rPr>
          <w:t>6.1.8.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Closing a connection</w:t>
        </w:r>
        <w:r w:rsidR="002A43C9">
          <w:rPr>
            <w:noProof/>
            <w:webHidden/>
          </w:rPr>
          <w:tab/>
        </w:r>
        <w:r>
          <w:rPr>
            <w:noProof/>
            <w:webHidden/>
          </w:rPr>
          <w:fldChar w:fldCharType="begin"/>
        </w:r>
        <w:r w:rsidR="002A43C9">
          <w:rPr>
            <w:noProof/>
            <w:webHidden/>
          </w:rPr>
          <w:instrText xml:space="preserve"> PAGEREF _Toc432434025 \h </w:instrText>
        </w:r>
        <w:r>
          <w:rPr>
            <w:noProof/>
            <w:webHidden/>
          </w:rPr>
        </w:r>
        <w:r>
          <w:rPr>
            <w:noProof/>
            <w:webHidden/>
          </w:rPr>
          <w:fldChar w:fldCharType="separate"/>
        </w:r>
        <w:r w:rsidR="002A43C9">
          <w:rPr>
            <w:noProof/>
            <w:webHidden/>
          </w:rPr>
          <w:t>61</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26" w:history="1">
        <w:r w:rsidR="002A43C9" w:rsidRPr="006F215C">
          <w:rPr>
            <w:rStyle w:val="Hyperlink"/>
          </w:rPr>
          <w:t>6.2.</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Sessions</w:t>
        </w:r>
        <w:r w:rsidR="002A43C9">
          <w:rPr>
            <w:webHidden/>
          </w:rPr>
          <w:tab/>
        </w:r>
        <w:r>
          <w:rPr>
            <w:webHidden/>
          </w:rPr>
          <w:fldChar w:fldCharType="begin"/>
        </w:r>
        <w:r w:rsidR="002A43C9">
          <w:rPr>
            <w:webHidden/>
          </w:rPr>
          <w:instrText xml:space="preserve"> PAGEREF _Toc432434026 \h </w:instrText>
        </w:r>
        <w:r>
          <w:rPr>
            <w:webHidden/>
          </w:rPr>
        </w:r>
        <w:r>
          <w:rPr>
            <w:webHidden/>
          </w:rPr>
          <w:fldChar w:fldCharType="separate"/>
        </w:r>
        <w:r w:rsidR="002A43C9">
          <w:rPr>
            <w:webHidden/>
          </w:rPr>
          <w:t>63</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7" w:history="1">
        <w:r w:rsidR="002A43C9" w:rsidRPr="006F215C">
          <w:rPr>
            <w:rStyle w:val="Hyperlink"/>
            <w:noProof/>
          </w:rPr>
          <w:t>6.2.1.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Producer and consumer creation</w:t>
        </w:r>
        <w:r w:rsidR="002A43C9">
          <w:rPr>
            <w:noProof/>
            <w:webHidden/>
          </w:rPr>
          <w:tab/>
        </w:r>
        <w:r>
          <w:rPr>
            <w:noProof/>
            <w:webHidden/>
          </w:rPr>
          <w:fldChar w:fldCharType="begin"/>
        </w:r>
        <w:r w:rsidR="002A43C9">
          <w:rPr>
            <w:noProof/>
            <w:webHidden/>
          </w:rPr>
          <w:instrText xml:space="preserve"> PAGEREF _Toc432434027 \h </w:instrText>
        </w:r>
        <w:r>
          <w:rPr>
            <w:noProof/>
            <w:webHidden/>
          </w:rPr>
        </w:r>
        <w:r>
          <w:rPr>
            <w:noProof/>
            <w:webHidden/>
          </w:rPr>
          <w:fldChar w:fldCharType="separate"/>
        </w:r>
        <w:r w:rsidR="002A43C9">
          <w:rPr>
            <w:noProof/>
            <w:webHidden/>
          </w:rPr>
          <w:t>64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8" w:history="1">
        <w:r w:rsidR="002A43C9" w:rsidRPr="006F215C">
          <w:rPr>
            <w:rStyle w:val="Hyperlink"/>
            <w:noProof/>
          </w:rPr>
          <w:t>6.2.2.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temporary destinations</w:t>
        </w:r>
        <w:r w:rsidR="002A43C9">
          <w:rPr>
            <w:noProof/>
            <w:webHidden/>
          </w:rPr>
          <w:tab/>
        </w:r>
        <w:r>
          <w:rPr>
            <w:noProof/>
            <w:webHidden/>
          </w:rPr>
          <w:fldChar w:fldCharType="begin"/>
        </w:r>
        <w:r w:rsidR="002A43C9">
          <w:rPr>
            <w:noProof/>
            <w:webHidden/>
          </w:rPr>
          <w:instrText xml:space="preserve"> PAGEREF _Toc432434028 \h </w:instrText>
        </w:r>
        <w:r>
          <w:rPr>
            <w:noProof/>
            <w:webHidden/>
          </w:rPr>
        </w:r>
        <w:r>
          <w:rPr>
            <w:noProof/>
            <w:webHidden/>
          </w:rPr>
          <w:fldChar w:fldCharType="separate"/>
        </w:r>
        <w:r w:rsidR="002A43C9">
          <w:rPr>
            <w:noProof/>
            <w:webHidden/>
          </w:rPr>
          <w:t>64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29" w:history="1">
        <w:r w:rsidR="002A43C9" w:rsidRPr="006F215C">
          <w:rPr>
            <w:rStyle w:val="Hyperlink"/>
            <w:noProof/>
          </w:rPr>
          <w:t>6.2.3.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Destination objects</w:t>
        </w:r>
        <w:r w:rsidR="002A43C9">
          <w:rPr>
            <w:noProof/>
            <w:webHidden/>
          </w:rPr>
          <w:tab/>
        </w:r>
        <w:r>
          <w:rPr>
            <w:noProof/>
            <w:webHidden/>
          </w:rPr>
          <w:fldChar w:fldCharType="begin"/>
        </w:r>
        <w:r w:rsidR="002A43C9">
          <w:rPr>
            <w:noProof/>
            <w:webHidden/>
          </w:rPr>
          <w:instrText xml:space="preserve"> PAGEREF _Toc432434029 \h </w:instrText>
        </w:r>
        <w:r>
          <w:rPr>
            <w:noProof/>
            <w:webHidden/>
          </w:rPr>
        </w:r>
        <w:r>
          <w:rPr>
            <w:noProof/>
            <w:webHidden/>
          </w:rPr>
          <w:fldChar w:fldCharType="separate"/>
        </w:r>
        <w:r w:rsidR="002A43C9">
          <w:rPr>
            <w:noProof/>
            <w:webHidden/>
          </w:rPr>
          <w:t>64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0" w:history="1">
        <w:r w:rsidR="002A43C9" w:rsidRPr="006F215C">
          <w:rPr>
            <w:rStyle w:val="Hyperlink"/>
            <w:noProof/>
          </w:rPr>
          <w:t>6.2.4.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Optimized message implementations</w:t>
        </w:r>
        <w:r w:rsidR="002A43C9">
          <w:rPr>
            <w:noProof/>
            <w:webHidden/>
          </w:rPr>
          <w:tab/>
        </w:r>
        <w:r>
          <w:rPr>
            <w:noProof/>
            <w:webHidden/>
          </w:rPr>
          <w:fldChar w:fldCharType="begin"/>
        </w:r>
        <w:r w:rsidR="002A43C9">
          <w:rPr>
            <w:noProof/>
            <w:webHidden/>
          </w:rPr>
          <w:instrText xml:space="preserve"> PAGEREF _Toc432434030 \h </w:instrText>
        </w:r>
        <w:r>
          <w:rPr>
            <w:noProof/>
            <w:webHidden/>
          </w:rPr>
        </w:r>
        <w:r>
          <w:rPr>
            <w:noProof/>
            <w:webHidden/>
          </w:rPr>
          <w:fldChar w:fldCharType="separate"/>
        </w:r>
        <w:r w:rsidR="002A43C9">
          <w:rPr>
            <w:noProof/>
            <w:webHidden/>
          </w:rPr>
          <w:t>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1" w:history="1">
        <w:r w:rsidR="002A43C9" w:rsidRPr="006F215C">
          <w:rPr>
            <w:rStyle w:val="Hyperlink"/>
            <w:noProof/>
          </w:rPr>
          <w:t>6.2.5.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Threading restrictions on a session</w:t>
        </w:r>
        <w:r w:rsidR="002A43C9">
          <w:rPr>
            <w:noProof/>
            <w:webHidden/>
          </w:rPr>
          <w:tab/>
        </w:r>
        <w:r>
          <w:rPr>
            <w:noProof/>
            <w:webHidden/>
          </w:rPr>
          <w:fldChar w:fldCharType="begin"/>
        </w:r>
        <w:r w:rsidR="002A43C9">
          <w:rPr>
            <w:noProof/>
            <w:webHidden/>
          </w:rPr>
          <w:instrText xml:space="preserve"> PAGEREF _Toc432434031 \h </w:instrText>
        </w:r>
        <w:r>
          <w:rPr>
            <w:noProof/>
            <w:webHidden/>
          </w:rPr>
        </w:r>
        <w:r>
          <w:rPr>
            <w:noProof/>
            <w:webHidden/>
          </w:rPr>
          <w:fldChar w:fldCharType="separate"/>
        </w:r>
        <w:r w:rsidR="002A43C9">
          <w:rPr>
            <w:noProof/>
            <w:webHidden/>
          </w:rPr>
          <w:t>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2" w:history="1">
        <w:r w:rsidR="002A43C9" w:rsidRPr="006F215C">
          <w:rPr>
            <w:rStyle w:val="Hyperlink"/>
            <w:noProof/>
          </w:rPr>
          <w:t>6.2.6.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Threading restrictions on a JMSContext</w:t>
        </w:r>
        <w:r w:rsidR="002A43C9">
          <w:rPr>
            <w:noProof/>
            <w:webHidden/>
          </w:rPr>
          <w:tab/>
        </w:r>
        <w:r>
          <w:rPr>
            <w:noProof/>
            <w:webHidden/>
          </w:rPr>
          <w:fldChar w:fldCharType="begin"/>
        </w:r>
        <w:r w:rsidR="002A43C9">
          <w:rPr>
            <w:noProof/>
            <w:webHidden/>
          </w:rPr>
          <w:instrText xml:space="preserve"> PAGEREF _Toc432434032 \h </w:instrText>
        </w:r>
        <w:r>
          <w:rPr>
            <w:noProof/>
            <w:webHidden/>
          </w:rPr>
        </w:r>
        <w:r>
          <w:rPr>
            <w:noProof/>
            <w:webHidden/>
          </w:rPr>
          <w:fldChar w:fldCharType="separate"/>
        </w:r>
        <w:r w:rsidR="002A43C9">
          <w:rPr>
            <w:noProof/>
            <w:webHidden/>
          </w:rPr>
          <w:t>66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3" w:history="1">
        <w:r w:rsidR="002A43C9" w:rsidRPr="006F215C">
          <w:rPr>
            <w:rStyle w:val="Hyperlink"/>
            <w:noProof/>
          </w:rPr>
          <w:t>6.2.7.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Transactions</w:t>
        </w:r>
        <w:r w:rsidR="002A43C9">
          <w:rPr>
            <w:noProof/>
            <w:webHidden/>
          </w:rPr>
          <w:tab/>
        </w:r>
        <w:r>
          <w:rPr>
            <w:noProof/>
            <w:webHidden/>
          </w:rPr>
          <w:fldChar w:fldCharType="begin"/>
        </w:r>
        <w:r w:rsidR="002A43C9">
          <w:rPr>
            <w:noProof/>
            <w:webHidden/>
          </w:rPr>
          <w:instrText xml:space="preserve"> PAGEREF _Toc432434033 \h </w:instrText>
        </w:r>
        <w:r>
          <w:rPr>
            <w:noProof/>
            <w:webHidden/>
          </w:rPr>
        </w:r>
        <w:r>
          <w:rPr>
            <w:noProof/>
            <w:webHidden/>
          </w:rPr>
          <w:fldChar w:fldCharType="separate"/>
        </w:r>
        <w:r w:rsidR="002A43C9">
          <w:rPr>
            <w:noProof/>
            <w:webHidden/>
          </w:rPr>
          <w:t>66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4" w:history="1">
        <w:r w:rsidR="002A43C9" w:rsidRPr="006F215C">
          <w:rPr>
            <w:rStyle w:val="Hyperlink"/>
            <w:noProof/>
          </w:rPr>
          <w:t>6.2.8.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Distributed transactions</w:t>
        </w:r>
        <w:r w:rsidR="002A43C9">
          <w:rPr>
            <w:noProof/>
            <w:webHidden/>
          </w:rPr>
          <w:tab/>
        </w:r>
        <w:r>
          <w:rPr>
            <w:noProof/>
            <w:webHidden/>
          </w:rPr>
          <w:fldChar w:fldCharType="begin"/>
        </w:r>
        <w:r w:rsidR="002A43C9">
          <w:rPr>
            <w:noProof/>
            <w:webHidden/>
          </w:rPr>
          <w:instrText xml:space="preserve"> PAGEREF _Toc432434034 \h </w:instrText>
        </w:r>
        <w:r>
          <w:rPr>
            <w:noProof/>
            <w:webHidden/>
          </w:rPr>
        </w:r>
        <w:r>
          <w:rPr>
            <w:noProof/>
            <w:webHidden/>
          </w:rPr>
          <w:fldChar w:fldCharType="separate"/>
        </w:r>
        <w:r w:rsidR="002A43C9">
          <w:rPr>
            <w:noProof/>
            <w:webHidden/>
          </w:rPr>
          <w:t>67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5" w:history="1">
        <w:r w:rsidR="002A43C9" w:rsidRPr="006F215C">
          <w:rPr>
            <w:rStyle w:val="Hyperlink"/>
            <w:noProof/>
          </w:rPr>
          <w:t>6.2.9.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 order</w:t>
        </w:r>
        <w:r w:rsidR="002A43C9">
          <w:rPr>
            <w:noProof/>
            <w:webHidden/>
          </w:rPr>
          <w:tab/>
        </w:r>
        <w:r>
          <w:rPr>
            <w:noProof/>
            <w:webHidden/>
          </w:rPr>
          <w:fldChar w:fldCharType="begin"/>
        </w:r>
        <w:r w:rsidR="002A43C9">
          <w:rPr>
            <w:noProof/>
            <w:webHidden/>
          </w:rPr>
          <w:instrText xml:space="preserve"> PAGEREF _Toc432434035 \h </w:instrText>
        </w:r>
        <w:r>
          <w:rPr>
            <w:noProof/>
            <w:webHidden/>
          </w:rPr>
        </w:r>
        <w:r>
          <w:rPr>
            <w:noProof/>
            <w:webHidden/>
          </w:rPr>
          <w:fldChar w:fldCharType="separate"/>
        </w:r>
        <w:r w:rsidR="002A43C9">
          <w:rPr>
            <w:noProof/>
            <w:webHidden/>
          </w:rPr>
          <w:t>67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6" w:history="1">
        <w:r w:rsidR="002A43C9" w:rsidRPr="006F215C">
          <w:rPr>
            <w:rStyle w:val="Hyperlink"/>
            <w:noProof/>
          </w:rPr>
          <w:t>6.2.10.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 acknowledgment</w:t>
        </w:r>
        <w:r w:rsidR="002A43C9">
          <w:rPr>
            <w:noProof/>
            <w:webHidden/>
          </w:rPr>
          <w:tab/>
        </w:r>
        <w:r>
          <w:rPr>
            <w:noProof/>
            <w:webHidden/>
          </w:rPr>
          <w:fldChar w:fldCharType="begin"/>
        </w:r>
        <w:r w:rsidR="002A43C9">
          <w:rPr>
            <w:noProof/>
            <w:webHidden/>
          </w:rPr>
          <w:instrText xml:space="preserve"> PAGEREF _Toc432434036 \h </w:instrText>
        </w:r>
        <w:r>
          <w:rPr>
            <w:noProof/>
            <w:webHidden/>
          </w:rPr>
        </w:r>
        <w:r>
          <w:rPr>
            <w:noProof/>
            <w:webHidden/>
          </w:rPr>
          <w:fldChar w:fldCharType="separate"/>
        </w:r>
        <w:r w:rsidR="002A43C9">
          <w:rPr>
            <w:noProof/>
            <w:webHidden/>
          </w:rPr>
          <w:t>68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7" w:history="1">
        <w:r w:rsidR="002A43C9" w:rsidRPr="006F215C">
          <w:rPr>
            <w:rStyle w:val="Hyperlink"/>
            <w:noProof/>
          </w:rPr>
          <w:t>6.2.11.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Duplicate delivery of messages</w:t>
        </w:r>
        <w:r w:rsidR="002A43C9">
          <w:rPr>
            <w:noProof/>
            <w:webHidden/>
          </w:rPr>
          <w:tab/>
        </w:r>
        <w:r>
          <w:rPr>
            <w:noProof/>
            <w:webHidden/>
          </w:rPr>
          <w:fldChar w:fldCharType="begin"/>
        </w:r>
        <w:r w:rsidR="002A43C9">
          <w:rPr>
            <w:noProof/>
            <w:webHidden/>
          </w:rPr>
          <w:instrText xml:space="preserve"> PAGEREF _Toc432434037 \h </w:instrText>
        </w:r>
        <w:r>
          <w:rPr>
            <w:noProof/>
            <w:webHidden/>
          </w:rPr>
        </w:r>
        <w:r>
          <w:rPr>
            <w:noProof/>
            <w:webHidden/>
          </w:rPr>
          <w:fldChar w:fldCharType="separate"/>
        </w:r>
        <w:r w:rsidR="002A43C9">
          <w:rPr>
            <w:noProof/>
            <w:webHidden/>
          </w:rPr>
          <w:t>69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8" w:history="1">
        <w:r w:rsidR="002A43C9" w:rsidRPr="006F215C">
          <w:rPr>
            <w:rStyle w:val="Hyperlink"/>
            <w:noProof/>
          </w:rPr>
          <w:t>6.2.12.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Duplicate production of messages</w:t>
        </w:r>
        <w:r w:rsidR="002A43C9">
          <w:rPr>
            <w:noProof/>
            <w:webHidden/>
          </w:rPr>
          <w:tab/>
        </w:r>
        <w:r>
          <w:rPr>
            <w:noProof/>
            <w:webHidden/>
          </w:rPr>
          <w:fldChar w:fldCharType="begin"/>
        </w:r>
        <w:r w:rsidR="002A43C9">
          <w:rPr>
            <w:noProof/>
            <w:webHidden/>
          </w:rPr>
          <w:instrText xml:space="preserve"> PAGEREF _Toc432434038 \h </w:instrText>
        </w:r>
        <w:r>
          <w:rPr>
            <w:noProof/>
            <w:webHidden/>
          </w:rPr>
        </w:r>
        <w:r>
          <w:rPr>
            <w:noProof/>
            <w:webHidden/>
          </w:rPr>
          <w:fldChar w:fldCharType="separate"/>
        </w:r>
        <w:r w:rsidR="002A43C9">
          <w:rPr>
            <w:noProof/>
            <w:webHidden/>
          </w:rPr>
          <w:t>69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39" w:history="1">
        <w:r w:rsidR="002A43C9" w:rsidRPr="006F215C">
          <w:rPr>
            <w:rStyle w:val="Hyperlink"/>
            <w:noProof/>
          </w:rPr>
          <w:t>6.2.13.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Serial execution of client code</w:t>
        </w:r>
        <w:r w:rsidR="002A43C9">
          <w:rPr>
            <w:noProof/>
            <w:webHidden/>
          </w:rPr>
          <w:tab/>
        </w:r>
        <w:r>
          <w:rPr>
            <w:noProof/>
            <w:webHidden/>
          </w:rPr>
          <w:fldChar w:fldCharType="begin"/>
        </w:r>
        <w:r w:rsidR="002A43C9">
          <w:rPr>
            <w:noProof/>
            <w:webHidden/>
          </w:rPr>
          <w:instrText xml:space="preserve"> PAGEREF _Toc432434039 \h </w:instrText>
        </w:r>
        <w:r>
          <w:rPr>
            <w:noProof/>
            <w:webHidden/>
          </w:rPr>
        </w:r>
        <w:r>
          <w:rPr>
            <w:noProof/>
            <w:webHidden/>
          </w:rPr>
          <w:fldChar w:fldCharType="separate"/>
        </w:r>
        <w:r w:rsidR="002A43C9">
          <w:rPr>
            <w:noProof/>
            <w:webHidden/>
          </w:rPr>
          <w:t>69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0" w:history="1">
        <w:r w:rsidR="002A43C9" w:rsidRPr="006F215C">
          <w:rPr>
            <w:rStyle w:val="Hyperlink"/>
            <w:noProof/>
          </w:rPr>
          <w:t>6.2.14.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Concurrent message delivery</w:t>
        </w:r>
        <w:r w:rsidR="002A43C9">
          <w:rPr>
            <w:noProof/>
            <w:webHidden/>
          </w:rPr>
          <w:tab/>
        </w:r>
        <w:r>
          <w:rPr>
            <w:noProof/>
            <w:webHidden/>
          </w:rPr>
          <w:fldChar w:fldCharType="begin"/>
        </w:r>
        <w:r w:rsidR="002A43C9">
          <w:rPr>
            <w:noProof/>
            <w:webHidden/>
          </w:rPr>
          <w:instrText xml:space="preserve"> PAGEREF _Toc432434040 \h </w:instrText>
        </w:r>
        <w:r>
          <w:rPr>
            <w:noProof/>
            <w:webHidden/>
          </w:rPr>
        </w:r>
        <w:r>
          <w:rPr>
            <w:noProof/>
            <w:webHidden/>
          </w:rPr>
          <w:fldChar w:fldCharType="separate"/>
        </w:r>
        <w:r w:rsidR="002A43C9">
          <w:rPr>
            <w:noProof/>
            <w:webHidden/>
          </w:rPr>
          <w:t>70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1" w:history="1">
        <w:r w:rsidR="002A43C9" w:rsidRPr="006F215C">
          <w:rPr>
            <w:rStyle w:val="Hyperlink"/>
            <w:noProof/>
          </w:rPr>
          <w:t>6.2.15.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Closing a session</w:t>
        </w:r>
        <w:r w:rsidR="002A43C9">
          <w:rPr>
            <w:noProof/>
            <w:webHidden/>
          </w:rPr>
          <w:tab/>
        </w:r>
        <w:r>
          <w:rPr>
            <w:noProof/>
            <w:webHidden/>
          </w:rPr>
          <w:fldChar w:fldCharType="begin"/>
        </w:r>
        <w:r w:rsidR="002A43C9">
          <w:rPr>
            <w:noProof/>
            <w:webHidden/>
          </w:rPr>
          <w:instrText xml:space="preserve"> PAGEREF _Toc432434041 \h </w:instrText>
        </w:r>
        <w:r>
          <w:rPr>
            <w:noProof/>
            <w:webHidden/>
          </w:rPr>
        </w:r>
        <w:r>
          <w:rPr>
            <w:noProof/>
            <w:webHidden/>
          </w:rPr>
          <w:fldChar w:fldCharType="separate"/>
        </w:r>
        <w:r w:rsidR="002A43C9">
          <w:rPr>
            <w:noProof/>
            <w:webHidden/>
          </w:rPr>
          <w:t>70</w:t>
        </w:r>
        <w:r>
          <w:rPr>
            <w:noProof/>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42" w:history="1">
        <w:r w:rsidR="002A43C9" w:rsidRPr="006F215C">
          <w:rPr>
            <w:rStyle w:val="Hyperlink"/>
          </w:rPr>
          <w:t>7.</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Sending messages</w:t>
        </w:r>
        <w:r w:rsidR="002A43C9">
          <w:rPr>
            <w:webHidden/>
          </w:rPr>
          <w:tab/>
        </w:r>
        <w:r>
          <w:rPr>
            <w:webHidden/>
          </w:rPr>
          <w:fldChar w:fldCharType="begin"/>
        </w:r>
        <w:r w:rsidR="002A43C9">
          <w:rPr>
            <w:webHidden/>
          </w:rPr>
          <w:instrText xml:space="preserve"> PAGEREF _Toc432434042 \h </w:instrText>
        </w:r>
        <w:r>
          <w:rPr>
            <w:webHidden/>
          </w:rPr>
        </w:r>
        <w:r>
          <w:rPr>
            <w:webHidden/>
          </w:rPr>
          <w:fldChar w:fldCharType="separate"/>
        </w:r>
        <w:r w:rsidR="002A43C9">
          <w:rPr>
            <w:webHidden/>
          </w:rPr>
          <w:t>73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43" w:history="1">
        <w:r w:rsidR="002A43C9" w:rsidRPr="006F215C">
          <w:rPr>
            <w:rStyle w:val="Hyperlink"/>
          </w:rPr>
          <w:t>7.1.</w:t>
        </w:r>
        <w:r w:rsidR="002A43C9">
          <w:rPr>
            <w:rFonts w:asciiTheme="minorHAnsi" w:eastAsiaTheme="minorEastAsia" w:hAnsiTheme="minorHAnsi" w:cstheme="minorBidi"/>
            <w:color w:val="auto"/>
            <w:sz w:val="22"/>
            <w:szCs w:val="22"/>
            <w:lang w:val="en-US" w:eastAsia="en-US"/>
          </w:rPr>
          <w:tab/>
        </w:r>
        <w:r w:rsidR="002A43C9" w:rsidRPr="006F215C">
          <w:rPr>
            <w:rStyle w:val="Hyperlink"/>
          </w:rPr>
          <w:t>Producers</w:t>
        </w:r>
        <w:r w:rsidR="002A43C9">
          <w:rPr>
            <w:webHidden/>
          </w:rPr>
          <w:tab/>
        </w:r>
        <w:r>
          <w:rPr>
            <w:webHidden/>
          </w:rPr>
          <w:fldChar w:fldCharType="begin"/>
        </w:r>
        <w:r w:rsidR="002A43C9">
          <w:rPr>
            <w:webHidden/>
          </w:rPr>
          <w:instrText xml:space="preserve"> PAGEREF _Toc432434043 \h </w:instrText>
        </w:r>
        <w:r>
          <w:rPr>
            <w:webHidden/>
          </w:rPr>
        </w:r>
        <w:r>
          <w:rPr>
            <w:webHidden/>
          </w:rPr>
          <w:fldChar w:fldCharType="separate"/>
        </w:r>
        <w:r w:rsidR="002A43C9">
          <w:rPr>
            <w:webHidden/>
          </w:rPr>
          <w:t>73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44" w:history="1">
        <w:r w:rsidR="002A43C9" w:rsidRPr="006F215C">
          <w:rPr>
            <w:rStyle w:val="Hyperlink"/>
          </w:rPr>
          <w:t>7.2.</w:t>
        </w:r>
        <w:r w:rsidR="002A43C9">
          <w:rPr>
            <w:rFonts w:asciiTheme="minorHAnsi" w:eastAsiaTheme="minorEastAsia" w:hAnsiTheme="minorHAnsi" w:cstheme="minorBidi"/>
            <w:color w:val="auto"/>
            <w:sz w:val="22"/>
            <w:szCs w:val="22"/>
            <w:lang w:val="en-US" w:eastAsia="en-US"/>
          </w:rPr>
          <w:tab/>
        </w:r>
        <w:r w:rsidR="002A43C9" w:rsidRPr="006F215C">
          <w:rPr>
            <w:rStyle w:val="Hyperlink"/>
          </w:rPr>
          <w:t>Synchronous send</w:t>
        </w:r>
        <w:r w:rsidR="002A43C9">
          <w:rPr>
            <w:webHidden/>
          </w:rPr>
          <w:tab/>
        </w:r>
        <w:r>
          <w:rPr>
            <w:webHidden/>
          </w:rPr>
          <w:fldChar w:fldCharType="begin"/>
        </w:r>
        <w:r w:rsidR="002A43C9">
          <w:rPr>
            <w:webHidden/>
          </w:rPr>
          <w:instrText xml:space="preserve"> PAGEREF _Toc432434044 \h </w:instrText>
        </w:r>
        <w:r>
          <w:rPr>
            <w:webHidden/>
          </w:rPr>
        </w:r>
        <w:r>
          <w:rPr>
            <w:webHidden/>
          </w:rPr>
          <w:fldChar w:fldCharType="separate"/>
        </w:r>
        <w:r w:rsidR="002A43C9">
          <w:rPr>
            <w:webHidden/>
          </w:rPr>
          <w:t>73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45" w:history="1">
        <w:r w:rsidR="002A43C9" w:rsidRPr="006F215C">
          <w:rPr>
            <w:rStyle w:val="Hyperlink"/>
          </w:rPr>
          <w:t>7.3.</w:t>
        </w:r>
        <w:r w:rsidR="002A43C9">
          <w:rPr>
            <w:rFonts w:asciiTheme="minorHAnsi" w:eastAsiaTheme="minorEastAsia" w:hAnsiTheme="minorHAnsi" w:cstheme="minorBidi"/>
            <w:color w:val="auto"/>
            <w:sz w:val="22"/>
            <w:szCs w:val="22"/>
            <w:lang w:val="en-US" w:eastAsia="en-US"/>
          </w:rPr>
          <w:tab/>
        </w:r>
        <w:r w:rsidR="002A43C9" w:rsidRPr="006F215C">
          <w:rPr>
            <w:rStyle w:val="Hyperlink"/>
          </w:rPr>
          <w:t>Asynchronous send</w:t>
        </w:r>
        <w:r w:rsidR="002A43C9">
          <w:rPr>
            <w:webHidden/>
          </w:rPr>
          <w:tab/>
        </w:r>
        <w:r>
          <w:rPr>
            <w:webHidden/>
          </w:rPr>
          <w:fldChar w:fldCharType="begin"/>
        </w:r>
        <w:r w:rsidR="002A43C9">
          <w:rPr>
            <w:webHidden/>
          </w:rPr>
          <w:instrText xml:space="preserve"> PAGEREF _Toc432434045 \h </w:instrText>
        </w:r>
        <w:r>
          <w:rPr>
            <w:webHidden/>
          </w:rPr>
        </w:r>
        <w:r>
          <w:rPr>
            <w:webHidden/>
          </w:rPr>
          <w:fldChar w:fldCharType="separate"/>
        </w:r>
        <w:r w:rsidR="002A43C9">
          <w:rPr>
            <w:webHidden/>
          </w:rPr>
          <w:t>75</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6" w:history="1">
        <w:r w:rsidR="002A43C9" w:rsidRPr="006F215C">
          <w:rPr>
            <w:rStyle w:val="Hyperlink"/>
            <w:noProof/>
          </w:rPr>
          <w:t>7.3.1.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Quality of service</w:t>
        </w:r>
        <w:r w:rsidR="002A43C9">
          <w:rPr>
            <w:noProof/>
            <w:webHidden/>
          </w:rPr>
          <w:tab/>
        </w:r>
        <w:r>
          <w:rPr>
            <w:noProof/>
            <w:webHidden/>
          </w:rPr>
          <w:fldChar w:fldCharType="begin"/>
        </w:r>
        <w:r w:rsidR="002A43C9">
          <w:rPr>
            <w:noProof/>
            <w:webHidden/>
          </w:rPr>
          <w:instrText xml:space="preserve"> PAGEREF _Toc432434046 \h </w:instrText>
        </w:r>
        <w:r>
          <w:rPr>
            <w:noProof/>
            <w:webHidden/>
          </w:rPr>
        </w:r>
        <w:r>
          <w:rPr>
            <w:noProof/>
            <w:webHidden/>
          </w:rPr>
          <w:fldChar w:fldCharType="separate"/>
        </w:r>
        <w:r w:rsidR="002A43C9">
          <w:rPr>
            <w:noProof/>
            <w:webHidden/>
          </w:rPr>
          <w:t>76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7" w:history="1">
        <w:r w:rsidR="002A43C9" w:rsidRPr="006F215C">
          <w:rPr>
            <w:rStyle w:val="Hyperlink"/>
            <w:noProof/>
          </w:rPr>
          <w:t>7.3.2.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Exceptions</w:t>
        </w:r>
        <w:r w:rsidR="002A43C9">
          <w:rPr>
            <w:noProof/>
            <w:webHidden/>
          </w:rPr>
          <w:tab/>
        </w:r>
        <w:r>
          <w:rPr>
            <w:noProof/>
            <w:webHidden/>
          </w:rPr>
          <w:fldChar w:fldCharType="begin"/>
        </w:r>
        <w:r w:rsidR="002A43C9">
          <w:rPr>
            <w:noProof/>
            <w:webHidden/>
          </w:rPr>
          <w:instrText xml:space="preserve"> PAGEREF _Toc432434047 \h </w:instrText>
        </w:r>
        <w:r>
          <w:rPr>
            <w:noProof/>
            <w:webHidden/>
          </w:rPr>
        </w:r>
        <w:r>
          <w:rPr>
            <w:noProof/>
            <w:webHidden/>
          </w:rPr>
          <w:fldChar w:fldCharType="separate"/>
        </w:r>
        <w:r w:rsidR="002A43C9">
          <w:rPr>
            <w:noProof/>
            <w:webHidden/>
          </w:rPr>
          <w:t>76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8" w:history="1">
        <w:r w:rsidR="002A43C9" w:rsidRPr="006F215C">
          <w:rPr>
            <w:rStyle w:val="Hyperlink"/>
            <w:noProof/>
          </w:rPr>
          <w:t>7.3.3.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 order</w:t>
        </w:r>
        <w:r w:rsidR="002A43C9">
          <w:rPr>
            <w:noProof/>
            <w:webHidden/>
          </w:rPr>
          <w:tab/>
        </w:r>
        <w:r>
          <w:rPr>
            <w:noProof/>
            <w:webHidden/>
          </w:rPr>
          <w:fldChar w:fldCharType="begin"/>
        </w:r>
        <w:r w:rsidR="002A43C9">
          <w:rPr>
            <w:noProof/>
            <w:webHidden/>
          </w:rPr>
          <w:instrText xml:space="preserve"> PAGEREF _Toc432434048 \h </w:instrText>
        </w:r>
        <w:r>
          <w:rPr>
            <w:noProof/>
            <w:webHidden/>
          </w:rPr>
        </w:r>
        <w:r>
          <w:rPr>
            <w:noProof/>
            <w:webHidden/>
          </w:rPr>
          <w:fldChar w:fldCharType="separate"/>
        </w:r>
        <w:r w:rsidR="002A43C9">
          <w:rPr>
            <w:noProof/>
            <w:webHidden/>
          </w:rPr>
          <w:t>76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49" w:history="1">
        <w:r w:rsidR="002A43C9" w:rsidRPr="006F215C">
          <w:rPr>
            <w:rStyle w:val="Hyperlink"/>
            <w:noProof/>
          </w:rPr>
          <w:t>7.3.4.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Close, commit or rollback</w:t>
        </w:r>
        <w:r w:rsidR="002A43C9">
          <w:rPr>
            <w:noProof/>
            <w:webHidden/>
          </w:rPr>
          <w:tab/>
        </w:r>
        <w:r>
          <w:rPr>
            <w:noProof/>
            <w:webHidden/>
          </w:rPr>
          <w:fldChar w:fldCharType="begin"/>
        </w:r>
        <w:r w:rsidR="002A43C9">
          <w:rPr>
            <w:noProof/>
            <w:webHidden/>
          </w:rPr>
          <w:instrText xml:space="preserve"> PAGEREF _Toc432434049 \h </w:instrText>
        </w:r>
        <w:r>
          <w:rPr>
            <w:noProof/>
            <w:webHidden/>
          </w:rPr>
        </w:r>
        <w:r>
          <w:rPr>
            <w:noProof/>
            <w:webHidden/>
          </w:rPr>
          <w:fldChar w:fldCharType="separate"/>
        </w:r>
        <w:r w:rsidR="002A43C9">
          <w:rPr>
            <w:noProof/>
            <w:webHidden/>
          </w:rPr>
          <w:t>76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50" w:history="1">
        <w:r w:rsidR="002A43C9" w:rsidRPr="006F215C">
          <w:rPr>
            <w:rStyle w:val="Hyperlink"/>
            <w:noProof/>
          </w:rPr>
          <w:t>7.3.5.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Restrictions on usage in Java EE</w:t>
        </w:r>
        <w:r w:rsidR="002A43C9">
          <w:rPr>
            <w:noProof/>
            <w:webHidden/>
          </w:rPr>
          <w:tab/>
        </w:r>
        <w:r>
          <w:rPr>
            <w:noProof/>
            <w:webHidden/>
          </w:rPr>
          <w:fldChar w:fldCharType="begin"/>
        </w:r>
        <w:r w:rsidR="002A43C9">
          <w:rPr>
            <w:noProof/>
            <w:webHidden/>
          </w:rPr>
          <w:instrText xml:space="preserve"> PAGEREF _Toc432434050 \h </w:instrText>
        </w:r>
        <w:r>
          <w:rPr>
            <w:noProof/>
            <w:webHidden/>
          </w:rPr>
        </w:r>
        <w:r>
          <w:rPr>
            <w:noProof/>
            <w:webHidden/>
          </w:rPr>
          <w:fldChar w:fldCharType="separate"/>
        </w:r>
        <w:r w:rsidR="002A43C9">
          <w:rPr>
            <w:noProof/>
            <w:webHidden/>
          </w:rPr>
          <w:t>77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51" w:history="1">
        <w:r w:rsidR="002A43C9" w:rsidRPr="006F215C">
          <w:rPr>
            <w:rStyle w:val="Hyperlink"/>
            <w:noProof/>
          </w:rPr>
          <w:t>7.3.6.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Message headers</w:t>
        </w:r>
        <w:r w:rsidR="002A43C9">
          <w:rPr>
            <w:noProof/>
            <w:webHidden/>
          </w:rPr>
          <w:tab/>
        </w:r>
        <w:r>
          <w:rPr>
            <w:noProof/>
            <w:webHidden/>
          </w:rPr>
          <w:fldChar w:fldCharType="begin"/>
        </w:r>
        <w:r w:rsidR="002A43C9">
          <w:rPr>
            <w:noProof/>
            <w:webHidden/>
          </w:rPr>
          <w:instrText xml:space="preserve"> PAGEREF _Toc432434051 \h </w:instrText>
        </w:r>
        <w:r>
          <w:rPr>
            <w:noProof/>
            <w:webHidden/>
          </w:rPr>
        </w:r>
        <w:r>
          <w:rPr>
            <w:noProof/>
            <w:webHidden/>
          </w:rPr>
          <w:fldChar w:fldCharType="separate"/>
        </w:r>
        <w:r w:rsidR="002A43C9">
          <w:rPr>
            <w:noProof/>
            <w:webHidden/>
          </w:rPr>
          <w:t>77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52" w:history="1">
        <w:r w:rsidR="002A43C9" w:rsidRPr="006F215C">
          <w:rPr>
            <w:rStyle w:val="Hyperlink"/>
            <w:noProof/>
          </w:rPr>
          <w:t>7.3.7.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Restrictions on threading</w:t>
        </w:r>
        <w:r w:rsidR="002A43C9">
          <w:rPr>
            <w:noProof/>
            <w:webHidden/>
          </w:rPr>
          <w:tab/>
        </w:r>
        <w:r>
          <w:rPr>
            <w:noProof/>
            <w:webHidden/>
          </w:rPr>
          <w:fldChar w:fldCharType="begin"/>
        </w:r>
        <w:r w:rsidR="002A43C9">
          <w:rPr>
            <w:noProof/>
            <w:webHidden/>
          </w:rPr>
          <w:instrText xml:space="preserve"> PAGEREF _Toc432434052 \h </w:instrText>
        </w:r>
        <w:r>
          <w:rPr>
            <w:noProof/>
            <w:webHidden/>
          </w:rPr>
        </w:r>
        <w:r>
          <w:rPr>
            <w:noProof/>
            <w:webHidden/>
          </w:rPr>
          <w:fldChar w:fldCharType="separate"/>
        </w:r>
        <w:r w:rsidR="002A43C9">
          <w:rPr>
            <w:noProof/>
            <w:webHidden/>
          </w:rPr>
          <w:t>77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53" w:history="1">
        <w:r w:rsidR="002A43C9" w:rsidRPr="006F215C">
          <w:rPr>
            <w:rStyle w:val="Hyperlink"/>
            <w:noProof/>
          </w:rPr>
          <w:t>7.3.8.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Use of the CompletionListener by the JMS provider</w:t>
        </w:r>
        <w:r w:rsidR="002A43C9">
          <w:rPr>
            <w:noProof/>
            <w:webHidden/>
          </w:rPr>
          <w:tab/>
        </w:r>
        <w:r>
          <w:rPr>
            <w:noProof/>
            <w:webHidden/>
          </w:rPr>
          <w:fldChar w:fldCharType="begin"/>
        </w:r>
        <w:r w:rsidR="002A43C9">
          <w:rPr>
            <w:noProof/>
            <w:webHidden/>
          </w:rPr>
          <w:instrText xml:space="preserve"> PAGEREF _Toc432434053 \h </w:instrText>
        </w:r>
        <w:r>
          <w:rPr>
            <w:noProof/>
            <w:webHidden/>
          </w:rPr>
        </w:r>
        <w:r>
          <w:rPr>
            <w:noProof/>
            <w:webHidden/>
          </w:rPr>
          <w:fldChar w:fldCharType="separate"/>
        </w:r>
        <w:r w:rsidR="002A43C9">
          <w:rPr>
            <w:noProof/>
            <w:webHidden/>
          </w:rPr>
          <w:t>78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54" w:history="1">
        <w:r w:rsidR="002A43C9" w:rsidRPr="006F215C">
          <w:rPr>
            <w:rStyle w:val="Hyperlink"/>
            <w:noProof/>
          </w:rPr>
          <w:t>7.3.9.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Restrictions on the use of the Message object</w:t>
        </w:r>
        <w:r w:rsidR="002A43C9">
          <w:rPr>
            <w:noProof/>
            <w:webHidden/>
          </w:rPr>
          <w:tab/>
        </w:r>
        <w:r>
          <w:rPr>
            <w:noProof/>
            <w:webHidden/>
          </w:rPr>
          <w:fldChar w:fldCharType="begin"/>
        </w:r>
        <w:r w:rsidR="002A43C9">
          <w:rPr>
            <w:noProof/>
            <w:webHidden/>
          </w:rPr>
          <w:instrText xml:space="preserve"> PAGEREF _Toc432434054 \h </w:instrText>
        </w:r>
        <w:r>
          <w:rPr>
            <w:noProof/>
            <w:webHidden/>
          </w:rPr>
        </w:r>
        <w:r>
          <w:rPr>
            <w:noProof/>
            <w:webHidden/>
          </w:rPr>
          <w:fldChar w:fldCharType="separate"/>
        </w:r>
        <w:r w:rsidR="002A43C9">
          <w:rPr>
            <w:noProof/>
            <w:webHidden/>
          </w:rPr>
          <w:t>78</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55" w:history="1">
        <w:r w:rsidR="002A43C9" w:rsidRPr="006F215C">
          <w:rPr>
            <w:rStyle w:val="Hyperlink"/>
          </w:rPr>
          <w:t>7.4.</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Setting message delivery options</w:t>
        </w:r>
        <w:r w:rsidR="002A43C9">
          <w:rPr>
            <w:webHidden/>
          </w:rPr>
          <w:tab/>
        </w:r>
        <w:r>
          <w:rPr>
            <w:webHidden/>
          </w:rPr>
          <w:fldChar w:fldCharType="begin"/>
        </w:r>
        <w:r w:rsidR="002A43C9">
          <w:rPr>
            <w:webHidden/>
          </w:rPr>
          <w:instrText xml:space="preserve"> PAGEREF _Toc432434055 \h </w:instrText>
        </w:r>
        <w:r>
          <w:rPr>
            <w:webHidden/>
          </w:rPr>
        </w:r>
        <w:r>
          <w:rPr>
            <w:webHidden/>
          </w:rPr>
          <w:fldChar w:fldCharType="separate"/>
        </w:r>
        <w:r w:rsidR="002A43C9">
          <w:rPr>
            <w:webHidden/>
          </w:rPr>
          <w:t>78</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56" w:history="1">
        <w:r w:rsidR="002A43C9" w:rsidRPr="006F215C">
          <w:rPr>
            <w:rStyle w:val="Hyperlink"/>
          </w:rPr>
          <w:t>7.5.</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Setting message properties</w:t>
        </w:r>
        <w:r w:rsidR="002A43C9">
          <w:rPr>
            <w:webHidden/>
          </w:rPr>
          <w:tab/>
        </w:r>
        <w:r>
          <w:rPr>
            <w:webHidden/>
          </w:rPr>
          <w:fldChar w:fldCharType="begin"/>
        </w:r>
        <w:r w:rsidR="002A43C9">
          <w:rPr>
            <w:webHidden/>
          </w:rPr>
          <w:instrText xml:space="preserve"> PAGEREF _Toc432434056 \h </w:instrText>
        </w:r>
        <w:r>
          <w:rPr>
            <w:webHidden/>
          </w:rPr>
        </w:r>
        <w:r>
          <w:rPr>
            <w:webHidden/>
          </w:rPr>
          <w:fldChar w:fldCharType="separate"/>
        </w:r>
        <w:r w:rsidR="002A43C9">
          <w:rPr>
            <w:webHidden/>
          </w:rPr>
          <w:t>78</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57" w:history="1">
        <w:r w:rsidR="002A43C9" w:rsidRPr="006F215C">
          <w:rPr>
            <w:rStyle w:val="Hyperlink"/>
          </w:rPr>
          <w:t>7.6.</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Setting message headers</w:t>
        </w:r>
        <w:r w:rsidR="002A43C9">
          <w:rPr>
            <w:webHidden/>
          </w:rPr>
          <w:tab/>
        </w:r>
        <w:r>
          <w:rPr>
            <w:webHidden/>
          </w:rPr>
          <w:fldChar w:fldCharType="begin"/>
        </w:r>
        <w:r w:rsidR="002A43C9">
          <w:rPr>
            <w:webHidden/>
          </w:rPr>
          <w:instrText xml:space="preserve"> PAGEREF _Toc432434057 \h </w:instrText>
        </w:r>
        <w:r>
          <w:rPr>
            <w:webHidden/>
          </w:rPr>
        </w:r>
        <w:r>
          <w:rPr>
            <w:webHidden/>
          </w:rPr>
          <w:fldChar w:fldCharType="separate"/>
        </w:r>
        <w:r w:rsidR="002A43C9">
          <w:rPr>
            <w:webHidden/>
          </w:rPr>
          <w:t>79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58" w:history="1">
        <w:r w:rsidR="002A43C9" w:rsidRPr="006F215C">
          <w:rPr>
            <w:rStyle w:val="Hyperlink"/>
          </w:rPr>
          <w:t>7.7.</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delivery mode</w:t>
        </w:r>
        <w:r w:rsidR="002A43C9">
          <w:rPr>
            <w:webHidden/>
          </w:rPr>
          <w:tab/>
        </w:r>
        <w:r>
          <w:rPr>
            <w:webHidden/>
          </w:rPr>
          <w:fldChar w:fldCharType="begin"/>
        </w:r>
        <w:r w:rsidR="002A43C9">
          <w:rPr>
            <w:webHidden/>
          </w:rPr>
          <w:instrText xml:space="preserve"> PAGEREF _Toc432434058 \h </w:instrText>
        </w:r>
        <w:r>
          <w:rPr>
            <w:webHidden/>
          </w:rPr>
        </w:r>
        <w:r>
          <w:rPr>
            <w:webHidden/>
          </w:rPr>
          <w:fldChar w:fldCharType="separate"/>
        </w:r>
        <w:r w:rsidR="002A43C9">
          <w:rPr>
            <w:webHidden/>
          </w:rPr>
          <w:t>79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59" w:history="1">
        <w:r w:rsidR="002A43C9" w:rsidRPr="006F215C">
          <w:rPr>
            <w:rStyle w:val="Hyperlink"/>
          </w:rPr>
          <w:t>7.8.</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time-to-live</w:t>
        </w:r>
        <w:r w:rsidR="002A43C9">
          <w:rPr>
            <w:webHidden/>
          </w:rPr>
          <w:tab/>
        </w:r>
        <w:r>
          <w:rPr>
            <w:webHidden/>
          </w:rPr>
          <w:fldChar w:fldCharType="begin"/>
        </w:r>
        <w:r w:rsidR="002A43C9">
          <w:rPr>
            <w:webHidden/>
          </w:rPr>
          <w:instrText xml:space="preserve"> PAGEREF _Toc432434059 \h </w:instrText>
        </w:r>
        <w:r>
          <w:rPr>
            <w:webHidden/>
          </w:rPr>
        </w:r>
        <w:r>
          <w:rPr>
            <w:webHidden/>
          </w:rPr>
          <w:fldChar w:fldCharType="separate"/>
        </w:r>
        <w:r w:rsidR="002A43C9">
          <w:rPr>
            <w:webHidden/>
          </w:rPr>
          <w:t>80</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60" w:history="1">
        <w:r w:rsidR="002A43C9" w:rsidRPr="006F215C">
          <w:rPr>
            <w:rStyle w:val="Hyperlink"/>
          </w:rPr>
          <w:t>7.9.</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Message delivery delay</w:t>
        </w:r>
        <w:r w:rsidR="002A43C9">
          <w:rPr>
            <w:webHidden/>
          </w:rPr>
          <w:tab/>
        </w:r>
        <w:r>
          <w:rPr>
            <w:webHidden/>
          </w:rPr>
          <w:fldChar w:fldCharType="begin"/>
        </w:r>
        <w:r w:rsidR="002A43C9">
          <w:rPr>
            <w:webHidden/>
          </w:rPr>
          <w:instrText xml:space="preserve"> PAGEREF _Toc432434060 \h </w:instrText>
        </w:r>
        <w:r>
          <w:rPr>
            <w:webHidden/>
          </w:rPr>
        </w:r>
        <w:r>
          <w:rPr>
            <w:webHidden/>
          </w:rPr>
          <w:fldChar w:fldCharType="separate"/>
        </w:r>
        <w:r w:rsidR="002A43C9">
          <w:rPr>
            <w:webHidden/>
          </w:rPr>
          <w:t>80</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61" w:history="1">
        <w:r w:rsidR="002A43C9" w:rsidRPr="006F215C">
          <w:rPr>
            <w:rStyle w:val="Hyperlink"/>
          </w:rPr>
          <w:t>7.10.</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JMSProducer method chaining</w:t>
        </w:r>
        <w:r w:rsidR="002A43C9">
          <w:rPr>
            <w:webHidden/>
          </w:rPr>
          <w:tab/>
        </w:r>
        <w:r>
          <w:rPr>
            <w:webHidden/>
          </w:rPr>
          <w:fldChar w:fldCharType="begin"/>
        </w:r>
        <w:r w:rsidR="002A43C9">
          <w:rPr>
            <w:webHidden/>
          </w:rPr>
          <w:instrText xml:space="preserve"> PAGEREF _Toc432434061 \h </w:instrText>
        </w:r>
        <w:r>
          <w:rPr>
            <w:webHidden/>
          </w:rPr>
        </w:r>
        <w:r>
          <w:rPr>
            <w:webHidden/>
          </w:rPr>
          <w:fldChar w:fldCharType="separate"/>
        </w:r>
        <w:r w:rsidR="002A43C9">
          <w:rPr>
            <w:webHidden/>
          </w:rPr>
          <w:t>80</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62" w:history="1">
        <w:r w:rsidR="002A43C9" w:rsidRPr="006F215C">
          <w:rPr>
            <w:rStyle w:val="Hyperlink"/>
          </w:rPr>
          <w:t>8.</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Receiving messages</w:t>
        </w:r>
        <w:r w:rsidR="002A43C9">
          <w:rPr>
            <w:webHidden/>
          </w:rPr>
          <w:tab/>
        </w:r>
        <w:r>
          <w:rPr>
            <w:webHidden/>
          </w:rPr>
          <w:fldChar w:fldCharType="begin"/>
        </w:r>
        <w:r w:rsidR="002A43C9">
          <w:rPr>
            <w:webHidden/>
          </w:rPr>
          <w:instrText xml:space="preserve"> PAGEREF _Toc432434062 \h </w:instrText>
        </w:r>
        <w:r>
          <w:rPr>
            <w:webHidden/>
          </w:rPr>
        </w:r>
        <w:r>
          <w:rPr>
            <w:webHidden/>
          </w:rPr>
          <w:fldChar w:fldCharType="separate"/>
        </w:r>
        <w:r w:rsidR="002A43C9">
          <w:rPr>
            <w:webHidden/>
          </w:rPr>
          <w:t>83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63" w:history="1">
        <w:r w:rsidR="002A43C9" w:rsidRPr="006F215C">
          <w:rPr>
            <w:rStyle w:val="Hyperlink"/>
          </w:rPr>
          <w:t>8.1.</w:t>
        </w:r>
        <w:r w:rsidR="002A43C9">
          <w:rPr>
            <w:rFonts w:asciiTheme="minorHAnsi" w:eastAsiaTheme="minorEastAsia" w:hAnsiTheme="minorHAnsi" w:cstheme="minorBidi"/>
            <w:color w:val="auto"/>
            <w:sz w:val="22"/>
            <w:szCs w:val="22"/>
            <w:lang w:val="en-US" w:eastAsia="en-US"/>
          </w:rPr>
          <w:tab/>
        </w:r>
        <w:r w:rsidR="002A43C9" w:rsidRPr="006F215C">
          <w:rPr>
            <w:rStyle w:val="Hyperlink"/>
          </w:rPr>
          <w:t>Consumers</w:t>
        </w:r>
        <w:r w:rsidR="002A43C9">
          <w:rPr>
            <w:webHidden/>
          </w:rPr>
          <w:tab/>
        </w:r>
        <w:r>
          <w:rPr>
            <w:webHidden/>
          </w:rPr>
          <w:fldChar w:fldCharType="begin"/>
        </w:r>
        <w:r w:rsidR="002A43C9">
          <w:rPr>
            <w:webHidden/>
          </w:rPr>
          <w:instrText xml:space="preserve"> PAGEREF _Toc432434063 \h </w:instrText>
        </w:r>
        <w:r>
          <w:rPr>
            <w:webHidden/>
          </w:rPr>
        </w:r>
        <w:r>
          <w:rPr>
            <w:webHidden/>
          </w:rPr>
          <w:fldChar w:fldCharType="separate"/>
        </w:r>
        <w:r w:rsidR="002A43C9">
          <w:rPr>
            <w:webHidden/>
          </w:rPr>
          <w:t>83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64" w:history="1">
        <w:r w:rsidR="002A43C9" w:rsidRPr="006F215C">
          <w:rPr>
            <w:rStyle w:val="Hyperlink"/>
          </w:rPr>
          <w:t>8.2.</w:t>
        </w:r>
        <w:r w:rsidR="002A43C9">
          <w:rPr>
            <w:rFonts w:asciiTheme="minorHAnsi" w:eastAsiaTheme="minorEastAsia" w:hAnsiTheme="minorHAnsi" w:cstheme="minorBidi"/>
            <w:color w:val="auto"/>
            <w:sz w:val="22"/>
            <w:szCs w:val="22"/>
            <w:lang w:val="en-US" w:eastAsia="en-US"/>
          </w:rPr>
          <w:tab/>
        </w:r>
        <w:r w:rsidR="002A43C9" w:rsidRPr="006F215C">
          <w:rPr>
            <w:rStyle w:val="Hyperlink"/>
          </w:rPr>
          <w:t>Creating a consumer on a queue</w:t>
        </w:r>
        <w:r w:rsidR="002A43C9">
          <w:rPr>
            <w:webHidden/>
          </w:rPr>
          <w:tab/>
        </w:r>
        <w:r>
          <w:rPr>
            <w:webHidden/>
          </w:rPr>
          <w:fldChar w:fldCharType="begin"/>
        </w:r>
        <w:r w:rsidR="002A43C9">
          <w:rPr>
            <w:webHidden/>
          </w:rPr>
          <w:instrText xml:space="preserve"> PAGEREF _Toc432434064 \h </w:instrText>
        </w:r>
        <w:r>
          <w:rPr>
            <w:webHidden/>
          </w:rPr>
        </w:r>
        <w:r>
          <w:rPr>
            <w:webHidden/>
          </w:rPr>
          <w:fldChar w:fldCharType="separate"/>
        </w:r>
        <w:r w:rsidR="002A43C9">
          <w:rPr>
            <w:webHidden/>
          </w:rPr>
          <w:t>83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65" w:history="1">
        <w:r w:rsidR="002A43C9" w:rsidRPr="006F215C">
          <w:rPr>
            <w:rStyle w:val="Hyperlink"/>
          </w:rPr>
          <w:t>8.3.</w:t>
        </w:r>
        <w:r w:rsidR="002A43C9">
          <w:rPr>
            <w:rFonts w:asciiTheme="minorHAnsi" w:eastAsiaTheme="minorEastAsia" w:hAnsiTheme="minorHAnsi" w:cstheme="minorBidi"/>
            <w:color w:val="auto"/>
            <w:sz w:val="22"/>
            <w:szCs w:val="22"/>
            <w:lang w:val="en-US" w:eastAsia="en-US"/>
          </w:rPr>
          <w:tab/>
        </w:r>
        <w:r w:rsidR="002A43C9" w:rsidRPr="006F215C">
          <w:rPr>
            <w:rStyle w:val="Hyperlink"/>
          </w:rPr>
          <w:t>Creating a consumer on a topic</w:t>
        </w:r>
        <w:r w:rsidR="002A43C9">
          <w:rPr>
            <w:webHidden/>
          </w:rPr>
          <w:tab/>
        </w:r>
        <w:r>
          <w:rPr>
            <w:webHidden/>
          </w:rPr>
          <w:fldChar w:fldCharType="begin"/>
        </w:r>
        <w:r w:rsidR="002A43C9">
          <w:rPr>
            <w:webHidden/>
          </w:rPr>
          <w:instrText xml:space="preserve"> PAGEREF _Toc432434065 \h </w:instrText>
        </w:r>
        <w:r>
          <w:rPr>
            <w:webHidden/>
          </w:rPr>
        </w:r>
        <w:r>
          <w:rPr>
            <w:webHidden/>
          </w:rPr>
          <w:fldChar w:fldCharType="separate"/>
        </w:r>
        <w:r w:rsidR="002A43C9">
          <w:rPr>
            <w:webHidden/>
          </w:rPr>
          <w:t>84</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66" w:history="1">
        <w:r w:rsidR="002A43C9" w:rsidRPr="006F215C">
          <w:rPr>
            <w:rStyle w:val="Hyperlink"/>
            <w:noProof/>
          </w:rPr>
          <w:t>8.3.1.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Unshared non-durable subscriptions</w:t>
        </w:r>
        <w:r w:rsidR="002A43C9">
          <w:rPr>
            <w:noProof/>
            <w:webHidden/>
          </w:rPr>
          <w:tab/>
        </w:r>
        <w:r>
          <w:rPr>
            <w:noProof/>
            <w:webHidden/>
          </w:rPr>
          <w:fldChar w:fldCharType="begin"/>
        </w:r>
        <w:r w:rsidR="002A43C9">
          <w:rPr>
            <w:noProof/>
            <w:webHidden/>
          </w:rPr>
          <w:instrText xml:space="preserve"> PAGEREF _Toc432434066 \h </w:instrText>
        </w:r>
        <w:r>
          <w:rPr>
            <w:noProof/>
            <w:webHidden/>
          </w:rPr>
        </w:r>
        <w:r>
          <w:rPr>
            <w:noProof/>
            <w:webHidden/>
          </w:rPr>
          <w:fldChar w:fldCharType="separate"/>
        </w:r>
        <w:r w:rsidR="002A43C9">
          <w:rPr>
            <w:noProof/>
            <w:webHidden/>
          </w:rPr>
          <w:t>84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67" w:history="1">
        <w:r w:rsidR="002A43C9" w:rsidRPr="006F215C">
          <w:rPr>
            <w:rStyle w:val="Hyperlink"/>
            <w:noProof/>
          </w:rPr>
          <w:t>8.3.2.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Shared non-durable subscriptions</w:t>
        </w:r>
        <w:r w:rsidR="002A43C9">
          <w:rPr>
            <w:noProof/>
            <w:webHidden/>
          </w:rPr>
          <w:tab/>
        </w:r>
        <w:r>
          <w:rPr>
            <w:noProof/>
            <w:webHidden/>
          </w:rPr>
          <w:fldChar w:fldCharType="begin"/>
        </w:r>
        <w:r w:rsidR="002A43C9">
          <w:rPr>
            <w:noProof/>
            <w:webHidden/>
          </w:rPr>
          <w:instrText xml:space="preserve"> PAGEREF _Toc432434067 \h </w:instrText>
        </w:r>
        <w:r>
          <w:rPr>
            <w:noProof/>
            <w:webHidden/>
          </w:rPr>
        </w:r>
        <w:r>
          <w:rPr>
            <w:noProof/>
            <w:webHidden/>
          </w:rPr>
          <w:fldChar w:fldCharType="separate"/>
        </w:r>
        <w:r w:rsidR="002A43C9">
          <w:rPr>
            <w:noProof/>
            <w:webHidden/>
          </w:rPr>
          <w:t>84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68" w:history="1">
        <w:r w:rsidR="002A43C9" w:rsidRPr="006F215C">
          <w:rPr>
            <w:rStyle w:val="Hyperlink"/>
            <w:noProof/>
          </w:rPr>
          <w:t>8.3.3.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Unshared durable subscriptions</w:t>
        </w:r>
        <w:r w:rsidR="002A43C9">
          <w:rPr>
            <w:noProof/>
            <w:webHidden/>
          </w:rPr>
          <w:tab/>
        </w:r>
        <w:r>
          <w:rPr>
            <w:noProof/>
            <w:webHidden/>
          </w:rPr>
          <w:fldChar w:fldCharType="begin"/>
        </w:r>
        <w:r w:rsidR="002A43C9">
          <w:rPr>
            <w:noProof/>
            <w:webHidden/>
          </w:rPr>
          <w:instrText xml:space="preserve"> PAGEREF _Toc432434068 \h </w:instrText>
        </w:r>
        <w:r>
          <w:rPr>
            <w:noProof/>
            <w:webHidden/>
          </w:rPr>
        </w:r>
        <w:r>
          <w:rPr>
            <w:noProof/>
            <w:webHidden/>
          </w:rPr>
          <w:fldChar w:fldCharType="separate"/>
        </w:r>
        <w:r w:rsidR="002A43C9">
          <w:rPr>
            <w:noProof/>
            <w:webHidden/>
          </w:rPr>
          <w:t>85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69" w:history="1">
        <w:r w:rsidR="002A43C9" w:rsidRPr="006F215C">
          <w:rPr>
            <w:rStyle w:val="Hyperlink"/>
            <w:noProof/>
          </w:rPr>
          <w:t>8.3.4.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Shared durable subscriptions</w:t>
        </w:r>
        <w:r w:rsidR="002A43C9">
          <w:rPr>
            <w:noProof/>
            <w:webHidden/>
          </w:rPr>
          <w:tab/>
        </w:r>
        <w:r>
          <w:rPr>
            <w:noProof/>
            <w:webHidden/>
          </w:rPr>
          <w:fldChar w:fldCharType="begin"/>
        </w:r>
        <w:r w:rsidR="002A43C9">
          <w:rPr>
            <w:noProof/>
            <w:webHidden/>
          </w:rPr>
          <w:instrText xml:space="preserve"> PAGEREF _Toc432434069 \h </w:instrText>
        </w:r>
        <w:r>
          <w:rPr>
            <w:noProof/>
            <w:webHidden/>
          </w:rPr>
        </w:r>
        <w:r>
          <w:rPr>
            <w:noProof/>
            <w:webHidden/>
          </w:rPr>
          <w:fldChar w:fldCharType="separate"/>
        </w:r>
        <w:r w:rsidR="002A43C9">
          <w:rPr>
            <w:noProof/>
            <w:webHidden/>
          </w:rPr>
          <w:t>87</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0" w:history="1">
        <w:r w:rsidR="002A43C9" w:rsidRPr="006F215C">
          <w:rPr>
            <w:rStyle w:val="Hyperlink"/>
          </w:rPr>
          <w:t>8.4.</w:t>
        </w:r>
        <w:r w:rsidR="002A43C9">
          <w:rPr>
            <w:rFonts w:asciiTheme="minorHAnsi" w:eastAsiaTheme="minorEastAsia" w:hAnsiTheme="minorHAnsi" w:cstheme="minorBidi"/>
            <w:color w:val="auto"/>
            <w:sz w:val="22"/>
            <w:szCs w:val="22"/>
            <w:lang w:val="en-US" w:eastAsia="en-US"/>
          </w:rPr>
          <w:tab/>
        </w:r>
        <w:r w:rsidR="002A43C9" w:rsidRPr="006F215C">
          <w:rPr>
            <w:rStyle w:val="Hyperlink"/>
          </w:rPr>
          <w:t>Starting message delivery</w:t>
        </w:r>
        <w:r w:rsidR="002A43C9">
          <w:rPr>
            <w:webHidden/>
          </w:rPr>
          <w:tab/>
        </w:r>
        <w:r>
          <w:rPr>
            <w:webHidden/>
          </w:rPr>
          <w:fldChar w:fldCharType="begin"/>
        </w:r>
        <w:r w:rsidR="002A43C9">
          <w:rPr>
            <w:webHidden/>
          </w:rPr>
          <w:instrText xml:space="preserve"> PAGEREF _Toc432434070 \h </w:instrText>
        </w:r>
        <w:r>
          <w:rPr>
            <w:webHidden/>
          </w:rPr>
        </w:r>
        <w:r>
          <w:rPr>
            <w:webHidden/>
          </w:rPr>
          <w:fldChar w:fldCharType="separate"/>
        </w:r>
        <w:r w:rsidR="002A43C9">
          <w:rPr>
            <w:webHidden/>
          </w:rPr>
          <w:t>88</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1" w:history="1">
        <w:r w:rsidR="002A43C9" w:rsidRPr="006F215C">
          <w:rPr>
            <w:rStyle w:val="Hyperlink"/>
          </w:rPr>
          <w:t>8.5.</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messages synchronously</w:t>
        </w:r>
        <w:r w:rsidR="002A43C9">
          <w:rPr>
            <w:webHidden/>
          </w:rPr>
          <w:tab/>
        </w:r>
        <w:r>
          <w:rPr>
            <w:webHidden/>
          </w:rPr>
          <w:fldChar w:fldCharType="begin"/>
        </w:r>
        <w:r w:rsidR="002A43C9">
          <w:rPr>
            <w:webHidden/>
          </w:rPr>
          <w:instrText xml:space="preserve"> PAGEREF _Toc432434071 \h </w:instrText>
        </w:r>
        <w:r>
          <w:rPr>
            <w:webHidden/>
          </w:rPr>
        </w:r>
        <w:r>
          <w:rPr>
            <w:webHidden/>
          </w:rPr>
          <w:fldChar w:fldCharType="separate"/>
        </w:r>
        <w:r w:rsidR="002A43C9">
          <w:rPr>
            <w:webHidden/>
          </w:rPr>
          <w:t>88</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2" w:history="1">
        <w:r w:rsidR="002A43C9" w:rsidRPr="006F215C">
          <w:rPr>
            <w:rStyle w:val="Hyperlink"/>
          </w:rPr>
          <w:t>8.6.</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message bodies synchronously</w:t>
        </w:r>
        <w:r w:rsidR="002A43C9">
          <w:rPr>
            <w:webHidden/>
          </w:rPr>
          <w:tab/>
        </w:r>
        <w:r>
          <w:rPr>
            <w:webHidden/>
          </w:rPr>
          <w:fldChar w:fldCharType="begin"/>
        </w:r>
        <w:r w:rsidR="002A43C9">
          <w:rPr>
            <w:webHidden/>
          </w:rPr>
          <w:instrText xml:space="preserve"> PAGEREF _Toc432434072 \h </w:instrText>
        </w:r>
        <w:r>
          <w:rPr>
            <w:webHidden/>
          </w:rPr>
        </w:r>
        <w:r>
          <w:rPr>
            <w:webHidden/>
          </w:rPr>
          <w:fldChar w:fldCharType="separate"/>
        </w:r>
        <w:r w:rsidR="002A43C9">
          <w:rPr>
            <w:webHidden/>
          </w:rPr>
          <w:t>88</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3" w:history="1">
        <w:r w:rsidR="002A43C9" w:rsidRPr="006F215C">
          <w:rPr>
            <w:rStyle w:val="Hyperlink"/>
          </w:rPr>
          <w:t>8.7.</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messages asynchronously</w:t>
        </w:r>
        <w:r w:rsidR="002A43C9">
          <w:rPr>
            <w:webHidden/>
          </w:rPr>
          <w:tab/>
        </w:r>
        <w:r>
          <w:rPr>
            <w:webHidden/>
          </w:rPr>
          <w:fldChar w:fldCharType="begin"/>
        </w:r>
        <w:r w:rsidR="002A43C9">
          <w:rPr>
            <w:webHidden/>
          </w:rPr>
          <w:instrText xml:space="preserve"> PAGEREF _Toc432434073 \h </w:instrText>
        </w:r>
        <w:r>
          <w:rPr>
            <w:webHidden/>
          </w:rPr>
        </w:r>
        <w:r>
          <w:rPr>
            <w:webHidden/>
          </w:rPr>
          <w:fldChar w:fldCharType="separate"/>
        </w:r>
        <w:r w:rsidR="002A43C9">
          <w:rPr>
            <w:webHidden/>
          </w:rPr>
          <w:t>90</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4" w:history="1">
        <w:r w:rsidR="002A43C9" w:rsidRPr="006F215C">
          <w:rPr>
            <w:rStyle w:val="Hyperlink"/>
          </w:rPr>
          <w:t>8.8.</w:t>
        </w:r>
        <w:r w:rsidR="002A43C9">
          <w:rPr>
            <w:rFonts w:asciiTheme="minorHAnsi" w:eastAsiaTheme="minorEastAsia" w:hAnsiTheme="minorHAnsi" w:cstheme="minorBidi"/>
            <w:color w:val="auto"/>
            <w:sz w:val="22"/>
            <w:szCs w:val="22"/>
            <w:lang w:val="en-US" w:eastAsia="en-US"/>
          </w:rPr>
          <w:tab/>
        </w:r>
        <w:r w:rsidR="002A43C9" w:rsidRPr="006F215C">
          <w:rPr>
            <w:rStyle w:val="Hyperlink"/>
          </w:rPr>
          <w:t>Closing a consumer</w:t>
        </w:r>
        <w:r w:rsidR="002A43C9">
          <w:rPr>
            <w:webHidden/>
          </w:rPr>
          <w:tab/>
        </w:r>
        <w:r>
          <w:rPr>
            <w:webHidden/>
          </w:rPr>
          <w:fldChar w:fldCharType="begin"/>
        </w:r>
        <w:r w:rsidR="002A43C9">
          <w:rPr>
            <w:webHidden/>
          </w:rPr>
          <w:instrText xml:space="preserve"> PAGEREF _Toc432434074 \h </w:instrText>
        </w:r>
        <w:r>
          <w:rPr>
            <w:webHidden/>
          </w:rPr>
        </w:r>
        <w:r>
          <w:rPr>
            <w:webHidden/>
          </w:rPr>
          <w:fldChar w:fldCharType="separate"/>
        </w:r>
        <w:r w:rsidR="002A43C9">
          <w:rPr>
            <w:webHidden/>
          </w:rPr>
          <w:t>90</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75" w:history="1">
        <w:r w:rsidR="002A43C9" w:rsidRPr="006F215C">
          <w:rPr>
            <w:rStyle w:val="Hyperlink"/>
          </w:rPr>
          <w:t>9.</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Other JMS facilities</w:t>
        </w:r>
        <w:r w:rsidR="002A43C9">
          <w:rPr>
            <w:webHidden/>
          </w:rPr>
          <w:tab/>
        </w:r>
        <w:r>
          <w:rPr>
            <w:webHidden/>
          </w:rPr>
          <w:fldChar w:fldCharType="begin"/>
        </w:r>
        <w:r w:rsidR="002A43C9">
          <w:rPr>
            <w:webHidden/>
          </w:rPr>
          <w:instrText xml:space="preserve"> PAGEREF _Toc432434075 \h </w:instrText>
        </w:r>
        <w:r>
          <w:rPr>
            <w:webHidden/>
          </w:rPr>
        </w:r>
        <w:r>
          <w:rPr>
            <w:webHidden/>
          </w:rPr>
          <w:fldChar w:fldCharType="separate"/>
        </w:r>
        <w:r w:rsidR="002A43C9">
          <w:rPr>
            <w:webHidden/>
          </w:rPr>
          <w:t>93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6" w:history="1">
        <w:r w:rsidR="002A43C9" w:rsidRPr="006F215C">
          <w:rPr>
            <w:rStyle w:val="Hyperlink"/>
          </w:rPr>
          <w:t>9.1.</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Reliability</w:t>
        </w:r>
        <w:r w:rsidR="002A43C9">
          <w:rPr>
            <w:webHidden/>
          </w:rPr>
          <w:tab/>
        </w:r>
        <w:r>
          <w:rPr>
            <w:webHidden/>
          </w:rPr>
          <w:fldChar w:fldCharType="begin"/>
        </w:r>
        <w:r w:rsidR="002A43C9">
          <w:rPr>
            <w:webHidden/>
          </w:rPr>
          <w:instrText xml:space="preserve"> PAGEREF _Toc432434076 \h </w:instrText>
        </w:r>
        <w:r>
          <w:rPr>
            <w:webHidden/>
          </w:rPr>
        </w:r>
        <w:r>
          <w:rPr>
            <w:webHidden/>
          </w:rPr>
          <w:fldChar w:fldCharType="separate"/>
        </w:r>
        <w:r w:rsidR="002A43C9">
          <w:rPr>
            <w:webHidden/>
          </w:rPr>
          <w:t>93</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7" w:history="1">
        <w:r w:rsidR="002A43C9" w:rsidRPr="006F215C">
          <w:rPr>
            <w:rStyle w:val="Hyperlink"/>
          </w:rPr>
          <w:t>9.2.</w:t>
        </w:r>
        <w:r w:rsidR="002A43C9">
          <w:rPr>
            <w:rFonts w:asciiTheme="minorHAnsi" w:eastAsiaTheme="minorEastAsia" w:hAnsiTheme="minorHAnsi" w:cstheme="minorBidi"/>
            <w:color w:val="auto"/>
            <w:sz w:val="22"/>
            <w:szCs w:val="22"/>
            <w:lang w:val="en-US" w:eastAsia="en-US"/>
          </w:rPr>
          <w:tab/>
        </w:r>
        <w:r w:rsidR="002A43C9" w:rsidRPr="006F215C">
          <w:rPr>
            <w:rStyle w:val="Hyperlink"/>
          </w:rPr>
          <w:t>Method inheritance across messaging domains</w:t>
        </w:r>
        <w:r w:rsidR="002A43C9">
          <w:rPr>
            <w:webHidden/>
          </w:rPr>
          <w:tab/>
        </w:r>
        <w:r>
          <w:rPr>
            <w:webHidden/>
          </w:rPr>
          <w:fldChar w:fldCharType="begin"/>
        </w:r>
        <w:r w:rsidR="002A43C9">
          <w:rPr>
            <w:webHidden/>
          </w:rPr>
          <w:instrText xml:space="preserve"> PAGEREF _Toc432434077 \h </w:instrText>
        </w:r>
        <w:r>
          <w:rPr>
            <w:webHidden/>
          </w:rPr>
        </w:r>
        <w:r>
          <w:rPr>
            <w:webHidden/>
          </w:rPr>
          <w:fldChar w:fldCharType="separate"/>
        </w:r>
        <w:r w:rsidR="002A43C9">
          <w:rPr>
            <w:webHidden/>
          </w:rPr>
          <w:t>94</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78" w:history="1">
        <w:r w:rsidR="002A43C9" w:rsidRPr="006F215C">
          <w:rPr>
            <w:rStyle w:val="Hyperlink"/>
          </w:rPr>
          <w:t>10.</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JMS exceptions</w:t>
        </w:r>
        <w:r w:rsidR="002A43C9">
          <w:rPr>
            <w:webHidden/>
          </w:rPr>
          <w:tab/>
        </w:r>
        <w:r>
          <w:rPr>
            <w:webHidden/>
          </w:rPr>
          <w:fldChar w:fldCharType="begin"/>
        </w:r>
        <w:r w:rsidR="002A43C9">
          <w:rPr>
            <w:webHidden/>
          </w:rPr>
          <w:instrText xml:space="preserve"> PAGEREF _Toc432434078 \h </w:instrText>
        </w:r>
        <w:r>
          <w:rPr>
            <w:webHidden/>
          </w:rPr>
        </w:r>
        <w:r>
          <w:rPr>
            <w:webHidden/>
          </w:rPr>
          <w:fldChar w:fldCharType="separate"/>
        </w:r>
        <w:r w:rsidR="002A43C9">
          <w:rPr>
            <w:webHidden/>
          </w:rPr>
          <w:t>95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79" w:history="1">
        <w:r w:rsidR="002A43C9" w:rsidRPr="006F215C">
          <w:rPr>
            <w:rStyle w:val="Hyperlink"/>
          </w:rPr>
          <w:t>10.1.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w:t>
        </w:r>
        <w:r w:rsidR="002A43C9">
          <w:rPr>
            <w:webHidden/>
          </w:rPr>
          <w:tab/>
        </w:r>
        <w:r>
          <w:rPr>
            <w:webHidden/>
          </w:rPr>
          <w:fldChar w:fldCharType="begin"/>
        </w:r>
        <w:r w:rsidR="002A43C9">
          <w:rPr>
            <w:webHidden/>
          </w:rPr>
          <w:instrText xml:space="preserve"> PAGEREF _Toc432434079 \h </w:instrText>
        </w:r>
        <w:r>
          <w:rPr>
            <w:webHidden/>
          </w:rPr>
        </w:r>
        <w:r>
          <w:rPr>
            <w:webHidden/>
          </w:rPr>
          <w:fldChar w:fldCharType="separate"/>
        </w:r>
        <w:r w:rsidR="002A43C9">
          <w:rPr>
            <w:webHidden/>
          </w:rPr>
          <w:t>95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80" w:history="1">
        <w:r w:rsidR="002A43C9" w:rsidRPr="006F215C">
          <w:rPr>
            <w:rStyle w:val="Hyperlink"/>
          </w:rPr>
          <w:t>10.2.</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JMSException and JMSRuntimeException</w:t>
        </w:r>
        <w:r w:rsidR="002A43C9">
          <w:rPr>
            <w:webHidden/>
          </w:rPr>
          <w:tab/>
        </w:r>
        <w:r>
          <w:rPr>
            <w:webHidden/>
          </w:rPr>
          <w:fldChar w:fldCharType="begin"/>
        </w:r>
        <w:r w:rsidR="002A43C9">
          <w:rPr>
            <w:webHidden/>
          </w:rPr>
          <w:instrText xml:space="preserve"> PAGEREF _Toc432434080 \h </w:instrText>
        </w:r>
        <w:r>
          <w:rPr>
            <w:webHidden/>
          </w:rPr>
        </w:r>
        <w:r>
          <w:rPr>
            <w:webHidden/>
          </w:rPr>
          <w:fldChar w:fldCharType="separate"/>
        </w:r>
        <w:r w:rsidR="002A43C9">
          <w:rPr>
            <w:webHidden/>
          </w:rPr>
          <w:t>95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81" w:history="1">
        <w:r w:rsidR="002A43C9" w:rsidRPr="006F215C">
          <w:rPr>
            <w:rStyle w:val="Hyperlink"/>
          </w:rPr>
          <w:t>10.3.</w:t>
        </w:r>
        <w:r w:rsidR="002A43C9">
          <w:rPr>
            <w:rFonts w:asciiTheme="minorHAnsi" w:eastAsiaTheme="minorEastAsia" w:hAnsiTheme="minorHAnsi" w:cstheme="minorBidi"/>
            <w:color w:val="auto"/>
            <w:sz w:val="22"/>
            <w:szCs w:val="22"/>
            <w:lang w:val="en-US" w:eastAsia="en-US"/>
          </w:rPr>
          <w:tab/>
        </w:r>
        <w:r w:rsidR="002A43C9" w:rsidRPr="006F215C">
          <w:rPr>
            <w:rStyle w:val="Hyperlink"/>
          </w:rPr>
          <w:t>Standard exceptions</w:t>
        </w:r>
        <w:r w:rsidR="002A43C9">
          <w:rPr>
            <w:webHidden/>
          </w:rPr>
          <w:tab/>
        </w:r>
        <w:r>
          <w:rPr>
            <w:webHidden/>
          </w:rPr>
          <w:fldChar w:fldCharType="begin"/>
        </w:r>
        <w:r w:rsidR="002A43C9">
          <w:rPr>
            <w:webHidden/>
          </w:rPr>
          <w:instrText xml:space="preserve"> PAGEREF _Toc432434081 \h </w:instrText>
        </w:r>
        <w:r>
          <w:rPr>
            <w:webHidden/>
          </w:rPr>
        </w:r>
        <w:r>
          <w:rPr>
            <w:webHidden/>
          </w:rPr>
          <w:fldChar w:fldCharType="separate"/>
        </w:r>
        <w:r w:rsidR="002A43C9">
          <w:rPr>
            <w:webHidden/>
          </w:rPr>
          <w:t>95</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82" w:history="1">
        <w:r w:rsidR="002A43C9" w:rsidRPr="006F215C">
          <w:rPr>
            <w:rStyle w:val="Hyperlink"/>
          </w:rPr>
          <w:t>11.</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JMS application server facilities</w:t>
        </w:r>
        <w:r w:rsidR="002A43C9">
          <w:rPr>
            <w:webHidden/>
          </w:rPr>
          <w:tab/>
        </w:r>
        <w:r>
          <w:rPr>
            <w:webHidden/>
          </w:rPr>
          <w:fldChar w:fldCharType="begin"/>
        </w:r>
        <w:r w:rsidR="002A43C9">
          <w:rPr>
            <w:webHidden/>
          </w:rPr>
          <w:instrText xml:space="preserve"> PAGEREF _Toc432434082 \h </w:instrText>
        </w:r>
        <w:r>
          <w:rPr>
            <w:webHidden/>
          </w:rPr>
        </w:r>
        <w:r>
          <w:rPr>
            <w:webHidden/>
          </w:rPr>
          <w:fldChar w:fldCharType="separate"/>
        </w:r>
        <w:r w:rsidR="002A43C9">
          <w:rPr>
            <w:webHidden/>
          </w:rPr>
          <w:t>99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83" w:history="1">
        <w:r w:rsidR="002A43C9" w:rsidRPr="006F215C">
          <w:rPr>
            <w:rStyle w:val="Hyperlink"/>
          </w:rPr>
          <w:t>11.1.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w:t>
        </w:r>
        <w:r w:rsidR="002A43C9">
          <w:rPr>
            <w:webHidden/>
          </w:rPr>
          <w:tab/>
        </w:r>
        <w:r>
          <w:rPr>
            <w:webHidden/>
          </w:rPr>
          <w:fldChar w:fldCharType="begin"/>
        </w:r>
        <w:r w:rsidR="002A43C9">
          <w:rPr>
            <w:webHidden/>
          </w:rPr>
          <w:instrText xml:space="preserve"> PAGEREF _Toc432434083 \h </w:instrText>
        </w:r>
        <w:r>
          <w:rPr>
            <w:webHidden/>
          </w:rPr>
        </w:r>
        <w:r>
          <w:rPr>
            <w:webHidden/>
          </w:rPr>
          <w:fldChar w:fldCharType="separate"/>
        </w:r>
        <w:r w:rsidR="002A43C9">
          <w:rPr>
            <w:webHidden/>
          </w:rPr>
          <w:t>99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84" w:history="1">
        <w:r w:rsidR="002A43C9" w:rsidRPr="006F215C">
          <w:rPr>
            <w:rStyle w:val="Hyperlink"/>
          </w:rPr>
          <w:t>11.2.</w:t>
        </w:r>
        <w:r w:rsidR="002A43C9">
          <w:rPr>
            <w:rFonts w:asciiTheme="minorHAnsi" w:eastAsiaTheme="minorEastAsia" w:hAnsiTheme="minorHAnsi" w:cstheme="minorBidi"/>
            <w:color w:val="auto"/>
            <w:sz w:val="22"/>
            <w:szCs w:val="22"/>
            <w:lang w:val="en-US" w:eastAsia="en-US"/>
          </w:rPr>
          <w:tab/>
        </w:r>
        <w:r w:rsidR="002A43C9" w:rsidRPr="006F215C">
          <w:rPr>
            <w:rStyle w:val="Hyperlink"/>
          </w:rPr>
          <w:t>Concurrent processing of a subscription’s messages</w:t>
        </w:r>
        <w:r w:rsidR="002A43C9">
          <w:rPr>
            <w:webHidden/>
          </w:rPr>
          <w:tab/>
        </w:r>
        <w:r>
          <w:rPr>
            <w:webHidden/>
          </w:rPr>
          <w:fldChar w:fldCharType="begin"/>
        </w:r>
        <w:r w:rsidR="002A43C9">
          <w:rPr>
            <w:webHidden/>
          </w:rPr>
          <w:instrText xml:space="preserve"> PAGEREF _Toc432434084 \h </w:instrText>
        </w:r>
        <w:r>
          <w:rPr>
            <w:webHidden/>
          </w:rPr>
        </w:r>
        <w:r>
          <w:rPr>
            <w:webHidden/>
          </w:rPr>
          <w:fldChar w:fldCharType="separate"/>
        </w:r>
        <w:r w:rsidR="002A43C9">
          <w:rPr>
            <w:webHidden/>
          </w:rPr>
          <w:t>99</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85" w:history="1">
        <w:r w:rsidR="002A43C9" w:rsidRPr="006F215C">
          <w:rPr>
            <w:rStyle w:val="Hyperlink"/>
            <w:noProof/>
          </w:rPr>
          <w:t>11.2.1.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Session</w:t>
        </w:r>
        <w:r w:rsidR="002A43C9">
          <w:rPr>
            <w:noProof/>
            <w:webHidden/>
          </w:rPr>
          <w:tab/>
        </w:r>
        <w:r>
          <w:rPr>
            <w:noProof/>
            <w:webHidden/>
          </w:rPr>
          <w:fldChar w:fldCharType="begin"/>
        </w:r>
        <w:r w:rsidR="002A43C9">
          <w:rPr>
            <w:noProof/>
            <w:webHidden/>
          </w:rPr>
          <w:instrText xml:space="preserve"> PAGEREF _Toc432434085 \h </w:instrText>
        </w:r>
        <w:r>
          <w:rPr>
            <w:noProof/>
            <w:webHidden/>
          </w:rPr>
        </w:r>
        <w:r>
          <w:rPr>
            <w:noProof/>
            <w:webHidden/>
          </w:rPr>
          <w:fldChar w:fldCharType="separate"/>
        </w:r>
        <w:r w:rsidR="002A43C9">
          <w:rPr>
            <w:noProof/>
            <w:webHidden/>
          </w:rPr>
          <w:t>99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86" w:history="1">
        <w:r w:rsidR="002A43C9" w:rsidRPr="006F215C">
          <w:rPr>
            <w:rStyle w:val="Hyperlink"/>
            <w:noProof/>
          </w:rPr>
          <w:t>11.2.2.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ServerSession</w:t>
        </w:r>
        <w:r w:rsidR="002A43C9">
          <w:rPr>
            <w:noProof/>
            <w:webHidden/>
          </w:rPr>
          <w:tab/>
        </w:r>
        <w:r>
          <w:rPr>
            <w:noProof/>
            <w:webHidden/>
          </w:rPr>
          <w:fldChar w:fldCharType="begin"/>
        </w:r>
        <w:r w:rsidR="002A43C9">
          <w:rPr>
            <w:noProof/>
            <w:webHidden/>
          </w:rPr>
          <w:instrText xml:space="preserve"> PAGEREF _Toc432434086 \h </w:instrText>
        </w:r>
        <w:r>
          <w:rPr>
            <w:noProof/>
            <w:webHidden/>
          </w:rPr>
        </w:r>
        <w:r>
          <w:rPr>
            <w:noProof/>
            <w:webHidden/>
          </w:rPr>
          <w:fldChar w:fldCharType="separate"/>
        </w:r>
        <w:r w:rsidR="002A43C9">
          <w:rPr>
            <w:noProof/>
            <w:webHidden/>
          </w:rPr>
          <w:t>100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87" w:history="1">
        <w:r w:rsidR="002A43C9" w:rsidRPr="006F215C">
          <w:rPr>
            <w:rStyle w:val="Hyperlink"/>
            <w:noProof/>
          </w:rPr>
          <w:t>11.2.3.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ServerSessionPool</w:t>
        </w:r>
        <w:r w:rsidR="002A43C9">
          <w:rPr>
            <w:noProof/>
            <w:webHidden/>
          </w:rPr>
          <w:tab/>
        </w:r>
        <w:r>
          <w:rPr>
            <w:noProof/>
            <w:webHidden/>
          </w:rPr>
          <w:fldChar w:fldCharType="begin"/>
        </w:r>
        <w:r w:rsidR="002A43C9">
          <w:rPr>
            <w:noProof/>
            <w:webHidden/>
          </w:rPr>
          <w:instrText xml:space="preserve"> PAGEREF _Toc432434087 \h </w:instrText>
        </w:r>
        <w:r>
          <w:rPr>
            <w:noProof/>
            <w:webHidden/>
          </w:rPr>
        </w:r>
        <w:r>
          <w:rPr>
            <w:noProof/>
            <w:webHidden/>
          </w:rPr>
          <w:fldChar w:fldCharType="separate"/>
        </w:r>
        <w:r w:rsidR="002A43C9">
          <w:rPr>
            <w:noProof/>
            <w:webHidden/>
          </w:rPr>
          <w:t>100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88" w:history="1">
        <w:r w:rsidR="002A43C9" w:rsidRPr="006F215C">
          <w:rPr>
            <w:rStyle w:val="Hyperlink"/>
            <w:noProof/>
          </w:rPr>
          <w:t>11.2.4.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ConnectionConsumer</w:t>
        </w:r>
        <w:r w:rsidR="002A43C9">
          <w:rPr>
            <w:noProof/>
            <w:webHidden/>
          </w:rPr>
          <w:tab/>
        </w:r>
        <w:r>
          <w:rPr>
            <w:noProof/>
            <w:webHidden/>
          </w:rPr>
          <w:fldChar w:fldCharType="begin"/>
        </w:r>
        <w:r w:rsidR="002A43C9">
          <w:rPr>
            <w:noProof/>
            <w:webHidden/>
          </w:rPr>
          <w:instrText xml:space="preserve"> PAGEREF _Toc432434088 \h </w:instrText>
        </w:r>
        <w:r>
          <w:rPr>
            <w:noProof/>
            <w:webHidden/>
          </w:rPr>
        </w:r>
        <w:r>
          <w:rPr>
            <w:noProof/>
            <w:webHidden/>
          </w:rPr>
          <w:fldChar w:fldCharType="separate"/>
        </w:r>
        <w:r w:rsidR="002A43C9">
          <w:rPr>
            <w:noProof/>
            <w:webHidden/>
          </w:rPr>
          <w:t>100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89" w:history="1">
        <w:r w:rsidR="002A43C9" w:rsidRPr="006F215C">
          <w:rPr>
            <w:rStyle w:val="Hyperlink"/>
            <w:noProof/>
          </w:rPr>
          <w:t>11.2.5.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How a ConnectionConsumer uses a ServerSession</w:t>
        </w:r>
        <w:r w:rsidR="002A43C9">
          <w:rPr>
            <w:noProof/>
            <w:webHidden/>
          </w:rPr>
          <w:tab/>
        </w:r>
        <w:r>
          <w:rPr>
            <w:noProof/>
            <w:webHidden/>
          </w:rPr>
          <w:fldChar w:fldCharType="begin"/>
        </w:r>
        <w:r w:rsidR="002A43C9">
          <w:rPr>
            <w:noProof/>
            <w:webHidden/>
          </w:rPr>
          <w:instrText xml:space="preserve"> PAGEREF _Toc432434089 \h </w:instrText>
        </w:r>
        <w:r>
          <w:rPr>
            <w:noProof/>
            <w:webHidden/>
          </w:rPr>
        </w:r>
        <w:r>
          <w:rPr>
            <w:noProof/>
            <w:webHidden/>
          </w:rPr>
          <w:fldChar w:fldCharType="separate"/>
        </w:r>
        <w:r w:rsidR="002A43C9">
          <w:rPr>
            <w:noProof/>
            <w:webHidden/>
          </w:rPr>
          <w:t>101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0" w:history="1">
        <w:r w:rsidR="002A43C9" w:rsidRPr="006F215C">
          <w:rPr>
            <w:rStyle w:val="Hyperlink"/>
            <w:noProof/>
          </w:rPr>
          <w:t>11.2.6.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How an application server implements a ServerSession</w:t>
        </w:r>
        <w:r w:rsidR="002A43C9">
          <w:rPr>
            <w:noProof/>
            <w:webHidden/>
          </w:rPr>
          <w:tab/>
        </w:r>
        <w:r>
          <w:rPr>
            <w:noProof/>
            <w:webHidden/>
          </w:rPr>
          <w:fldChar w:fldCharType="begin"/>
        </w:r>
        <w:r w:rsidR="002A43C9">
          <w:rPr>
            <w:noProof/>
            <w:webHidden/>
          </w:rPr>
          <w:instrText xml:space="preserve"> PAGEREF _Toc432434090 \h </w:instrText>
        </w:r>
        <w:r>
          <w:rPr>
            <w:noProof/>
            <w:webHidden/>
          </w:rPr>
        </w:r>
        <w:r>
          <w:rPr>
            <w:noProof/>
            <w:webHidden/>
          </w:rPr>
          <w:fldChar w:fldCharType="separate"/>
        </w:r>
        <w:r w:rsidR="002A43C9">
          <w:rPr>
            <w:noProof/>
            <w:webHidden/>
          </w:rPr>
          <w:t>101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1" w:history="1">
        <w:r w:rsidR="002A43C9" w:rsidRPr="006F215C">
          <w:rPr>
            <w:rStyle w:val="Hyperlink"/>
            <w:noProof/>
          </w:rPr>
          <w:t>11.2.7.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The result</w:t>
        </w:r>
        <w:r w:rsidR="002A43C9">
          <w:rPr>
            <w:noProof/>
            <w:webHidden/>
          </w:rPr>
          <w:tab/>
        </w:r>
        <w:r>
          <w:rPr>
            <w:noProof/>
            <w:webHidden/>
          </w:rPr>
          <w:fldChar w:fldCharType="begin"/>
        </w:r>
        <w:r w:rsidR="002A43C9">
          <w:rPr>
            <w:noProof/>
            <w:webHidden/>
          </w:rPr>
          <w:instrText xml:space="preserve"> PAGEREF _Toc432434091 \h </w:instrText>
        </w:r>
        <w:r>
          <w:rPr>
            <w:noProof/>
            <w:webHidden/>
          </w:rPr>
        </w:r>
        <w:r>
          <w:rPr>
            <w:noProof/>
            <w:webHidden/>
          </w:rPr>
          <w:fldChar w:fldCharType="separate"/>
        </w:r>
        <w:r w:rsidR="002A43C9">
          <w:rPr>
            <w:noProof/>
            <w:webHidden/>
          </w:rPr>
          <w:t>101</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92" w:history="1">
        <w:r w:rsidR="002A43C9" w:rsidRPr="006F215C">
          <w:rPr>
            <w:rStyle w:val="Hyperlink"/>
          </w:rPr>
          <w:t>11.3.</w:t>
        </w:r>
        <w:r w:rsidR="002A43C9">
          <w:rPr>
            <w:rFonts w:asciiTheme="minorHAnsi" w:eastAsiaTheme="minorEastAsia" w:hAnsiTheme="minorHAnsi" w:cstheme="minorBidi"/>
            <w:color w:val="auto"/>
            <w:sz w:val="22"/>
            <w:szCs w:val="22"/>
            <w:lang w:val="en-US" w:eastAsia="en-US"/>
          </w:rPr>
          <w:tab/>
        </w:r>
        <w:r w:rsidR="002A43C9" w:rsidRPr="006F215C">
          <w:rPr>
            <w:rStyle w:val="Hyperlink"/>
          </w:rPr>
          <w:t>Support for distributed transactions</w:t>
        </w:r>
        <w:r w:rsidR="002A43C9">
          <w:rPr>
            <w:webHidden/>
          </w:rPr>
          <w:tab/>
        </w:r>
        <w:r>
          <w:rPr>
            <w:webHidden/>
          </w:rPr>
          <w:fldChar w:fldCharType="begin"/>
        </w:r>
        <w:r w:rsidR="002A43C9">
          <w:rPr>
            <w:webHidden/>
          </w:rPr>
          <w:instrText xml:space="preserve"> PAGEREF _Toc432434092 \h </w:instrText>
        </w:r>
        <w:r>
          <w:rPr>
            <w:webHidden/>
          </w:rPr>
        </w:r>
        <w:r>
          <w:rPr>
            <w:webHidden/>
          </w:rPr>
          <w:fldChar w:fldCharType="separate"/>
        </w:r>
        <w:r w:rsidR="002A43C9">
          <w:rPr>
            <w:webHidden/>
          </w:rPr>
          <w:t>103</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3" w:history="1">
        <w:r w:rsidR="002A43C9" w:rsidRPr="006F215C">
          <w:rPr>
            <w:rStyle w:val="Hyperlink"/>
            <w:noProof/>
          </w:rPr>
          <w:t>11.3.1.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XA connection factory</w:t>
        </w:r>
        <w:r w:rsidR="002A43C9">
          <w:rPr>
            <w:noProof/>
            <w:webHidden/>
          </w:rPr>
          <w:tab/>
        </w:r>
        <w:r>
          <w:rPr>
            <w:noProof/>
            <w:webHidden/>
          </w:rPr>
          <w:fldChar w:fldCharType="begin"/>
        </w:r>
        <w:r w:rsidR="002A43C9">
          <w:rPr>
            <w:noProof/>
            <w:webHidden/>
          </w:rPr>
          <w:instrText xml:space="preserve"> PAGEREF _Toc432434093 \h </w:instrText>
        </w:r>
        <w:r>
          <w:rPr>
            <w:noProof/>
            <w:webHidden/>
          </w:rPr>
        </w:r>
        <w:r>
          <w:rPr>
            <w:noProof/>
            <w:webHidden/>
          </w:rPr>
          <w:fldChar w:fldCharType="separate"/>
        </w:r>
        <w:r w:rsidR="002A43C9">
          <w:rPr>
            <w:noProof/>
            <w:webHidden/>
          </w:rPr>
          <w:t>103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4" w:history="1">
        <w:r w:rsidR="002A43C9" w:rsidRPr="006F215C">
          <w:rPr>
            <w:rStyle w:val="Hyperlink"/>
            <w:noProof/>
          </w:rPr>
          <w:t>11.3.2.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XA connection</w:t>
        </w:r>
        <w:r w:rsidR="002A43C9">
          <w:rPr>
            <w:noProof/>
            <w:webHidden/>
          </w:rPr>
          <w:tab/>
        </w:r>
        <w:r>
          <w:rPr>
            <w:noProof/>
            <w:webHidden/>
          </w:rPr>
          <w:fldChar w:fldCharType="begin"/>
        </w:r>
        <w:r w:rsidR="002A43C9">
          <w:rPr>
            <w:noProof/>
            <w:webHidden/>
          </w:rPr>
          <w:instrText xml:space="preserve"> PAGEREF _Toc432434094 \h </w:instrText>
        </w:r>
        <w:r>
          <w:rPr>
            <w:noProof/>
            <w:webHidden/>
          </w:rPr>
        </w:r>
        <w:r>
          <w:rPr>
            <w:noProof/>
            <w:webHidden/>
          </w:rPr>
          <w:fldChar w:fldCharType="separate"/>
        </w:r>
        <w:r w:rsidR="002A43C9">
          <w:rPr>
            <w:noProof/>
            <w:webHidden/>
          </w:rPr>
          <w:t>103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5" w:history="1">
        <w:r w:rsidR="002A43C9" w:rsidRPr="006F215C">
          <w:rPr>
            <w:rStyle w:val="Hyperlink"/>
            <w:noProof/>
          </w:rPr>
          <w:t>11.3.3.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XA session</w:t>
        </w:r>
        <w:r w:rsidR="002A43C9">
          <w:rPr>
            <w:noProof/>
            <w:webHidden/>
          </w:rPr>
          <w:tab/>
        </w:r>
        <w:r>
          <w:rPr>
            <w:noProof/>
            <w:webHidden/>
          </w:rPr>
          <w:fldChar w:fldCharType="begin"/>
        </w:r>
        <w:r w:rsidR="002A43C9">
          <w:rPr>
            <w:noProof/>
            <w:webHidden/>
          </w:rPr>
          <w:instrText xml:space="preserve"> PAGEREF _Toc432434095 \h </w:instrText>
        </w:r>
        <w:r>
          <w:rPr>
            <w:noProof/>
            <w:webHidden/>
          </w:rPr>
        </w:r>
        <w:r>
          <w:rPr>
            <w:noProof/>
            <w:webHidden/>
          </w:rPr>
          <w:fldChar w:fldCharType="separate"/>
        </w:r>
        <w:r w:rsidR="002A43C9">
          <w:rPr>
            <w:noProof/>
            <w:webHidden/>
          </w:rPr>
          <w:t>103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6" w:history="1">
        <w:r w:rsidR="002A43C9" w:rsidRPr="006F215C">
          <w:rPr>
            <w:rStyle w:val="Hyperlink"/>
            <w:noProof/>
          </w:rPr>
          <w:t>11.3.4.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XAJMSContext</w:t>
        </w:r>
        <w:r w:rsidR="002A43C9">
          <w:rPr>
            <w:noProof/>
            <w:webHidden/>
          </w:rPr>
          <w:tab/>
        </w:r>
        <w:r>
          <w:rPr>
            <w:noProof/>
            <w:webHidden/>
          </w:rPr>
          <w:fldChar w:fldCharType="begin"/>
        </w:r>
        <w:r w:rsidR="002A43C9">
          <w:rPr>
            <w:noProof/>
            <w:webHidden/>
          </w:rPr>
          <w:instrText xml:space="preserve"> PAGEREF _Toc432434096 \h </w:instrText>
        </w:r>
        <w:r>
          <w:rPr>
            <w:noProof/>
            <w:webHidden/>
          </w:rPr>
        </w:r>
        <w:r>
          <w:rPr>
            <w:noProof/>
            <w:webHidden/>
          </w:rPr>
          <w:fldChar w:fldCharType="separate"/>
        </w:r>
        <w:r w:rsidR="002A43C9">
          <w:rPr>
            <w:noProof/>
            <w:webHidden/>
          </w:rPr>
          <w:t>104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097" w:history="1">
        <w:r w:rsidR="002A43C9" w:rsidRPr="006F215C">
          <w:rPr>
            <w:rStyle w:val="Hyperlink"/>
            <w:noProof/>
          </w:rPr>
          <w:t>11.3.5.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XAResource</w:t>
        </w:r>
        <w:r w:rsidR="002A43C9">
          <w:rPr>
            <w:noProof/>
            <w:webHidden/>
          </w:rPr>
          <w:tab/>
        </w:r>
        <w:r>
          <w:rPr>
            <w:noProof/>
            <w:webHidden/>
          </w:rPr>
          <w:fldChar w:fldCharType="begin"/>
        </w:r>
        <w:r w:rsidR="002A43C9">
          <w:rPr>
            <w:noProof/>
            <w:webHidden/>
          </w:rPr>
          <w:instrText xml:space="preserve"> PAGEREF _Toc432434097 \h </w:instrText>
        </w:r>
        <w:r>
          <w:rPr>
            <w:noProof/>
            <w:webHidden/>
          </w:rPr>
        </w:r>
        <w:r>
          <w:rPr>
            <w:noProof/>
            <w:webHidden/>
          </w:rPr>
          <w:fldChar w:fldCharType="separate"/>
        </w:r>
        <w:r w:rsidR="002A43C9">
          <w:rPr>
            <w:noProof/>
            <w:webHidden/>
          </w:rPr>
          <w:t>104</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098" w:history="1">
        <w:r w:rsidR="002A43C9" w:rsidRPr="006F215C">
          <w:rPr>
            <w:rStyle w:val="Hyperlink"/>
          </w:rPr>
          <w:t>11.4.</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application server interfaces</w:t>
        </w:r>
        <w:r w:rsidR="002A43C9">
          <w:rPr>
            <w:webHidden/>
          </w:rPr>
          <w:tab/>
        </w:r>
        <w:r>
          <w:rPr>
            <w:webHidden/>
          </w:rPr>
          <w:fldChar w:fldCharType="begin"/>
        </w:r>
        <w:r w:rsidR="002A43C9">
          <w:rPr>
            <w:webHidden/>
          </w:rPr>
          <w:instrText xml:space="preserve"> PAGEREF _Toc432434098 \h </w:instrText>
        </w:r>
        <w:r>
          <w:rPr>
            <w:webHidden/>
          </w:rPr>
        </w:r>
        <w:r>
          <w:rPr>
            <w:webHidden/>
          </w:rPr>
          <w:fldChar w:fldCharType="separate"/>
        </w:r>
        <w:r w:rsidR="002A43C9">
          <w:rPr>
            <w:webHidden/>
          </w:rPr>
          <w:t>104</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099" w:history="1">
        <w:r w:rsidR="002A43C9" w:rsidRPr="006F215C">
          <w:rPr>
            <w:rStyle w:val="Hyperlink"/>
          </w:rPr>
          <w:t>12.</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Use of JMS API in Java EE applications</w:t>
        </w:r>
        <w:r w:rsidR="002A43C9">
          <w:rPr>
            <w:webHidden/>
          </w:rPr>
          <w:tab/>
        </w:r>
        <w:r>
          <w:rPr>
            <w:webHidden/>
          </w:rPr>
          <w:fldChar w:fldCharType="begin"/>
        </w:r>
        <w:r w:rsidR="002A43C9">
          <w:rPr>
            <w:webHidden/>
          </w:rPr>
          <w:instrText xml:space="preserve"> PAGEREF _Toc432434099 \h </w:instrText>
        </w:r>
        <w:r>
          <w:rPr>
            <w:webHidden/>
          </w:rPr>
        </w:r>
        <w:r>
          <w:rPr>
            <w:webHidden/>
          </w:rPr>
          <w:fldChar w:fldCharType="separate"/>
        </w:r>
        <w:r w:rsidR="002A43C9">
          <w:rPr>
            <w:webHidden/>
          </w:rPr>
          <w:t>107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00" w:history="1">
        <w:r w:rsidR="002A43C9" w:rsidRPr="006F215C">
          <w:rPr>
            <w:rStyle w:val="Hyperlink"/>
          </w:rPr>
          <w:t>12.1.</w:t>
        </w:r>
        <w:r w:rsidR="002A43C9">
          <w:rPr>
            <w:rFonts w:asciiTheme="minorHAnsi" w:eastAsiaTheme="minorEastAsia" w:hAnsiTheme="minorHAnsi" w:cstheme="minorBidi"/>
            <w:color w:val="auto"/>
            <w:sz w:val="22"/>
            <w:szCs w:val="22"/>
            <w:lang w:val="en-US" w:eastAsia="en-US"/>
          </w:rPr>
          <w:tab/>
        </w:r>
        <w:r w:rsidR="002A43C9" w:rsidRPr="006F215C">
          <w:rPr>
            <w:rStyle w:val="Hyperlink"/>
          </w:rPr>
          <w:t>Overview</w:t>
        </w:r>
        <w:r w:rsidR="002A43C9">
          <w:rPr>
            <w:webHidden/>
          </w:rPr>
          <w:tab/>
        </w:r>
        <w:r>
          <w:rPr>
            <w:webHidden/>
          </w:rPr>
          <w:fldChar w:fldCharType="begin"/>
        </w:r>
        <w:r w:rsidR="002A43C9">
          <w:rPr>
            <w:webHidden/>
          </w:rPr>
          <w:instrText xml:space="preserve"> PAGEREF _Toc432434100 \h </w:instrText>
        </w:r>
        <w:r>
          <w:rPr>
            <w:webHidden/>
          </w:rPr>
        </w:r>
        <w:r>
          <w:rPr>
            <w:webHidden/>
          </w:rPr>
          <w:fldChar w:fldCharType="separate"/>
        </w:r>
        <w:r w:rsidR="002A43C9">
          <w:rPr>
            <w:webHidden/>
          </w:rPr>
          <w:t>107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01" w:history="1">
        <w:r w:rsidR="002A43C9" w:rsidRPr="006F215C">
          <w:rPr>
            <w:rStyle w:val="Hyperlink"/>
          </w:rPr>
          <w:t>12.2.</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Restrictions on the use of JMS API in the Java EE web or EJB container</w:t>
        </w:r>
        <w:r w:rsidR="002A43C9">
          <w:rPr>
            <w:webHidden/>
          </w:rPr>
          <w:tab/>
        </w:r>
        <w:r>
          <w:rPr>
            <w:webHidden/>
          </w:rPr>
          <w:fldChar w:fldCharType="begin"/>
        </w:r>
        <w:r w:rsidR="002A43C9">
          <w:rPr>
            <w:webHidden/>
          </w:rPr>
          <w:instrText xml:space="preserve"> PAGEREF _Toc432434101 \h </w:instrText>
        </w:r>
        <w:r>
          <w:rPr>
            <w:webHidden/>
          </w:rPr>
        </w:r>
        <w:r>
          <w:rPr>
            <w:webHidden/>
          </w:rPr>
          <w:fldChar w:fldCharType="separate"/>
        </w:r>
        <w:r w:rsidR="002A43C9">
          <w:rPr>
            <w:webHidden/>
          </w:rPr>
          <w:t>107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02" w:history="1">
        <w:r w:rsidR="002A43C9" w:rsidRPr="006F215C">
          <w:rPr>
            <w:rStyle w:val="Hyperlink"/>
          </w:rPr>
          <w:t>12.3.</w:t>
        </w:r>
        <w:r w:rsidR="002A43C9">
          <w:rPr>
            <w:rFonts w:asciiTheme="minorHAnsi" w:eastAsiaTheme="minorEastAsia" w:hAnsiTheme="minorHAnsi" w:cstheme="minorBidi"/>
            <w:color w:val="auto"/>
            <w:sz w:val="22"/>
            <w:szCs w:val="22"/>
            <w:lang w:val="en-US" w:eastAsia="en-US"/>
          </w:rPr>
          <w:tab/>
        </w:r>
        <w:r w:rsidR="002A43C9" w:rsidRPr="006F215C">
          <w:rPr>
            <w:rStyle w:val="Hyperlink"/>
          </w:rPr>
          <w:t>Behaviour of JMS sessions in the Java EE web or EJB container</w:t>
        </w:r>
        <w:r w:rsidR="002A43C9">
          <w:rPr>
            <w:webHidden/>
          </w:rPr>
          <w:tab/>
        </w:r>
        <w:r>
          <w:rPr>
            <w:webHidden/>
          </w:rPr>
          <w:fldChar w:fldCharType="begin"/>
        </w:r>
        <w:r w:rsidR="002A43C9">
          <w:rPr>
            <w:webHidden/>
          </w:rPr>
          <w:instrText xml:space="preserve"> PAGEREF _Toc432434102 \h </w:instrText>
        </w:r>
        <w:r>
          <w:rPr>
            <w:webHidden/>
          </w:rPr>
        </w:r>
        <w:r>
          <w:rPr>
            <w:webHidden/>
          </w:rPr>
          <w:fldChar w:fldCharType="separate"/>
        </w:r>
        <w:r w:rsidR="002A43C9">
          <w:rPr>
            <w:webHidden/>
          </w:rPr>
          <w:t>109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03" w:history="1">
        <w:r w:rsidR="002A43C9" w:rsidRPr="006F215C">
          <w:rPr>
            <w:rStyle w:val="Hyperlink"/>
          </w:rPr>
          <w:t>12.4.</w:t>
        </w:r>
        <w:r w:rsidR="002A43C9">
          <w:rPr>
            <w:rFonts w:asciiTheme="minorHAnsi" w:eastAsiaTheme="minorEastAsia" w:hAnsiTheme="minorHAnsi" w:cstheme="minorBidi"/>
            <w:color w:val="auto"/>
            <w:sz w:val="22"/>
            <w:szCs w:val="22"/>
            <w:lang w:val="en-US" w:eastAsia="en-US"/>
          </w:rPr>
          <w:tab/>
        </w:r>
        <w:r w:rsidR="002A43C9" w:rsidRPr="006F215C">
          <w:rPr>
            <w:rStyle w:val="Hyperlink"/>
          </w:rPr>
          <w:t>Injection of JMSContext objects</w:t>
        </w:r>
        <w:r w:rsidR="002A43C9">
          <w:rPr>
            <w:webHidden/>
          </w:rPr>
          <w:tab/>
        </w:r>
        <w:r>
          <w:rPr>
            <w:webHidden/>
          </w:rPr>
          <w:fldChar w:fldCharType="begin"/>
        </w:r>
        <w:r w:rsidR="002A43C9">
          <w:rPr>
            <w:webHidden/>
          </w:rPr>
          <w:instrText xml:space="preserve"> PAGEREF _Toc432434103 \h </w:instrText>
        </w:r>
        <w:r>
          <w:rPr>
            <w:webHidden/>
          </w:rPr>
        </w:r>
        <w:r>
          <w:rPr>
            <w:webHidden/>
          </w:rPr>
          <w:fldChar w:fldCharType="separate"/>
        </w:r>
        <w:r w:rsidR="002A43C9">
          <w:rPr>
            <w:webHidden/>
          </w:rPr>
          <w:t>111</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04" w:history="1">
        <w:r w:rsidR="002A43C9" w:rsidRPr="006F215C">
          <w:rPr>
            <w:rStyle w:val="Hyperlink"/>
            <w:noProof/>
          </w:rPr>
          <w:t>12.4.1.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Support for injection</w:t>
        </w:r>
        <w:r w:rsidR="002A43C9">
          <w:rPr>
            <w:noProof/>
            <w:webHidden/>
          </w:rPr>
          <w:tab/>
        </w:r>
        <w:r>
          <w:rPr>
            <w:noProof/>
            <w:webHidden/>
          </w:rPr>
          <w:fldChar w:fldCharType="begin"/>
        </w:r>
        <w:r w:rsidR="002A43C9">
          <w:rPr>
            <w:noProof/>
            <w:webHidden/>
          </w:rPr>
          <w:instrText xml:space="preserve"> PAGEREF _Toc432434104 \h </w:instrText>
        </w:r>
        <w:r>
          <w:rPr>
            <w:noProof/>
            <w:webHidden/>
          </w:rPr>
        </w:r>
        <w:r>
          <w:rPr>
            <w:noProof/>
            <w:webHidden/>
          </w:rPr>
          <w:fldChar w:fldCharType="separate"/>
        </w:r>
        <w:r w:rsidR="002A43C9">
          <w:rPr>
            <w:noProof/>
            <w:webHidden/>
          </w:rPr>
          <w:t>111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05" w:history="1">
        <w:r w:rsidR="002A43C9" w:rsidRPr="006F215C">
          <w:rPr>
            <w:rStyle w:val="Hyperlink"/>
            <w:noProof/>
          </w:rPr>
          <w:t>12.4.2.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Container-managed and application-managed JMSContexts</w:t>
        </w:r>
        <w:r w:rsidR="002A43C9">
          <w:rPr>
            <w:noProof/>
            <w:webHidden/>
          </w:rPr>
          <w:tab/>
        </w:r>
        <w:r>
          <w:rPr>
            <w:noProof/>
            <w:webHidden/>
          </w:rPr>
          <w:fldChar w:fldCharType="begin"/>
        </w:r>
        <w:r w:rsidR="002A43C9">
          <w:rPr>
            <w:noProof/>
            <w:webHidden/>
          </w:rPr>
          <w:instrText xml:space="preserve"> PAGEREF _Toc432434105 \h </w:instrText>
        </w:r>
        <w:r>
          <w:rPr>
            <w:noProof/>
            <w:webHidden/>
          </w:rPr>
        </w:r>
        <w:r>
          <w:rPr>
            <w:noProof/>
            <w:webHidden/>
          </w:rPr>
          <w:fldChar w:fldCharType="separate"/>
        </w:r>
        <w:r w:rsidR="002A43C9">
          <w:rPr>
            <w:noProof/>
            <w:webHidden/>
          </w:rPr>
          <w:t>111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06" w:history="1">
        <w:r w:rsidR="002A43C9" w:rsidRPr="006F215C">
          <w:rPr>
            <w:rStyle w:val="Hyperlink"/>
            <w:noProof/>
          </w:rPr>
          <w:t>12.4.3.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Injection syntax</w:t>
        </w:r>
        <w:r w:rsidR="002A43C9">
          <w:rPr>
            <w:noProof/>
            <w:webHidden/>
          </w:rPr>
          <w:tab/>
        </w:r>
        <w:r>
          <w:rPr>
            <w:noProof/>
            <w:webHidden/>
          </w:rPr>
          <w:fldChar w:fldCharType="begin"/>
        </w:r>
        <w:r w:rsidR="002A43C9">
          <w:rPr>
            <w:noProof/>
            <w:webHidden/>
          </w:rPr>
          <w:instrText xml:space="preserve"> PAGEREF _Toc432434106 \h </w:instrText>
        </w:r>
        <w:r>
          <w:rPr>
            <w:noProof/>
            <w:webHidden/>
          </w:rPr>
        </w:r>
        <w:r>
          <w:rPr>
            <w:noProof/>
            <w:webHidden/>
          </w:rPr>
          <w:fldChar w:fldCharType="separate"/>
        </w:r>
        <w:r w:rsidR="002A43C9">
          <w:rPr>
            <w:noProof/>
            <w:webHidden/>
          </w:rPr>
          <w:t>111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07" w:history="1">
        <w:r w:rsidR="002A43C9" w:rsidRPr="006F215C">
          <w:rPr>
            <w:rStyle w:val="Hyperlink"/>
            <w:noProof/>
          </w:rPr>
          <w:t>12.4.4.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Scope of injected JMSContext objects</w:t>
        </w:r>
        <w:r w:rsidR="002A43C9">
          <w:rPr>
            <w:noProof/>
            <w:webHidden/>
          </w:rPr>
          <w:tab/>
        </w:r>
        <w:r>
          <w:rPr>
            <w:noProof/>
            <w:webHidden/>
          </w:rPr>
          <w:fldChar w:fldCharType="begin"/>
        </w:r>
        <w:r w:rsidR="002A43C9">
          <w:rPr>
            <w:noProof/>
            <w:webHidden/>
          </w:rPr>
          <w:instrText xml:space="preserve"> PAGEREF _Toc432434107 \h </w:instrText>
        </w:r>
        <w:r>
          <w:rPr>
            <w:noProof/>
            <w:webHidden/>
          </w:rPr>
        </w:r>
        <w:r>
          <w:rPr>
            <w:noProof/>
            <w:webHidden/>
          </w:rPr>
          <w:fldChar w:fldCharType="separate"/>
        </w:r>
        <w:r w:rsidR="002A43C9">
          <w:rPr>
            <w:noProof/>
            <w:webHidden/>
          </w:rPr>
          <w:t>112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08" w:history="1">
        <w:r w:rsidR="002A43C9" w:rsidRPr="006F215C">
          <w:rPr>
            <w:rStyle w:val="Hyperlink"/>
            <w:noProof/>
          </w:rPr>
          <w:t>12.4.5.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Restrictions on use of injected JMSContext objects</w:t>
        </w:r>
        <w:r w:rsidR="002A43C9">
          <w:rPr>
            <w:noProof/>
            <w:webHidden/>
          </w:rPr>
          <w:tab/>
        </w:r>
        <w:r>
          <w:rPr>
            <w:noProof/>
            <w:webHidden/>
          </w:rPr>
          <w:fldChar w:fldCharType="begin"/>
        </w:r>
        <w:r w:rsidR="002A43C9">
          <w:rPr>
            <w:noProof/>
            <w:webHidden/>
          </w:rPr>
          <w:instrText xml:space="preserve"> PAGEREF _Toc432434108 \h </w:instrText>
        </w:r>
        <w:r>
          <w:rPr>
            <w:noProof/>
            <w:webHidden/>
          </w:rPr>
        </w:r>
        <w:r>
          <w:rPr>
            <w:noProof/>
            <w:webHidden/>
          </w:rPr>
          <w:fldChar w:fldCharType="separate"/>
        </w:r>
        <w:r w:rsidR="002A43C9">
          <w:rPr>
            <w:noProof/>
            <w:webHidden/>
          </w:rPr>
          <w:t>113</w:t>
        </w:r>
        <w:r>
          <w:rPr>
            <w:noProof/>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109" w:history="1">
        <w:r w:rsidR="002A43C9" w:rsidRPr="006F215C">
          <w:rPr>
            <w:rStyle w:val="Hyperlink"/>
          </w:rPr>
          <w:t>13.</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Resource adapter</w:t>
        </w:r>
        <w:r w:rsidR="002A43C9">
          <w:rPr>
            <w:webHidden/>
          </w:rPr>
          <w:tab/>
        </w:r>
        <w:r>
          <w:rPr>
            <w:webHidden/>
          </w:rPr>
          <w:fldChar w:fldCharType="begin"/>
        </w:r>
        <w:r w:rsidR="002A43C9">
          <w:rPr>
            <w:webHidden/>
          </w:rPr>
          <w:instrText xml:space="preserve"> PAGEREF _Toc432434109 \h </w:instrText>
        </w:r>
        <w:r>
          <w:rPr>
            <w:webHidden/>
          </w:rPr>
        </w:r>
        <w:r>
          <w:rPr>
            <w:webHidden/>
          </w:rPr>
          <w:fldChar w:fldCharType="separate"/>
        </w:r>
        <w:r w:rsidR="002A43C9">
          <w:rPr>
            <w:webHidden/>
          </w:rPr>
          <w:t>115</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10" w:history="1">
        <w:r w:rsidR="002A43C9" w:rsidRPr="006F215C">
          <w:rPr>
            <w:rStyle w:val="Hyperlink"/>
          </w:rPr>
          <w:t>13.1.</w:t>
        </w:r>
        <w:r w:rsidR="002A43C9">
          <w:rPr>
            <w:rFonts w:asciiTheme="minorHAnsi" w:eastAsiaTheme="minorEastAsia" w:hAnsiTheme="minorHAnsi" w:cstheme="minorBidi"/>
            <w:color w:val="auto"/>
            <w:sz w:val="22"/>
            <w:szCs w:val="22"/>
            <w:lang w:val="en-US" w:eastAsia="en-US"/>
          </w:rPr>
          <w:tab/>
        </w:r>
        <w:r w:rsidR="002A43C9" w:rsidRPr="006F215C">
          <w:rPr>
            <w:rStyle w:val="Hyperlink"/>
          </w:rPr>
          <w:t>MDB activation properties</w:t>
        </w:r>
        <w:r w:rsidR="002A43C9">
          <w:rPr>
            <w:webHidden/>
          </w:rPr>
          <w:tab/>
        </w:r>
        <w:r>
          <w:rPr>
            <w:webHidden/>
          </w:rPr>
          <w:fldChar w:fldCharType="begin"/>
        </w:r>
        <w:r w:rsidR="002A43C9">
          <w:rPr>
            <w:webHidden/>
          </w:rPr>
          <w:instrText xml:space="preserve"> PAGEREF _Toc432434110 \h </w:instrText>
        </w:r>
        <w:r>
          <w:rPr>
            <w:webHidden/>
          </w:rPr>
        </w:r>
        <w:r>
          <w:rPr>
            <w:webHidden/>
          </w:rPr>
          <w:fldChar w:fldCharType="separate"/>
        </w:r>
        <w:r w:rsidR="002A43C9">
          <w:rPr>
            <w:webHidden/>
          </w:rPr>
          <w:t>115</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111" w:history="1">
        <w:r w:rsidR="002A43C9" w:rsidRPr="006F215C">
          <w:rPr>
            <w:rStyle w:val="Hyperlink"/>
          </w:rPr>
          <w:t>14.</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Examples of the classic API</w:t>
        </w:r>
        <w:r w:rsidR="002A43C9">
          <w:rPr>
            <w:webHidden/>
          </w:rPr>
          <w:tab/>
        </w:r>
        <w:r>
          <w:rPr>
            <w:webHidden/>
          </w:rPr>
          <w:fldChar w:fldCharType="begin"/>
        </w:r>
        <w:r w:rsidR="002A43C9">
          <w:rPr>
            <w:webHidden/>
          </w:rPr>
          <w:instrText xml:space="preserve"> PAGEREF _Toc432434111 \h </w:instrText>
        </w:r>
        <w:r>
          <w:rPr>
            <w:webHidden/>
          </w:rPr>
        </w:r>
        <w:r>
          <w:rPr>
            <w:webHidden/>
          </w:rPr>
          <w:fldChar w:fldCharType="separate"/>
        </w:r>
        <w:r w:rsidR="002A43C9">
          <w:rPr>
            <w:webHidden/>
          </w:rPr>
          <w:t>117</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12" w:history="1">
        <w:r w:rsidR="002A43C9" w:rsidRPr="006F215C">
          <w:rPr>
            <w:rStyle w:val="Hyperlink"/>
          </w:rPr>
          <w:t>14.1.</w:t>
        </w:r>
        <w:r w:rsidR="002A43C9">
          <w:rPr>
            <w:rFonts w:asciiTheme="minorHAnsi" w:eastAsiaTheme="minorEastAsia" w:hAnsiTheme="minorHAnsi" w:cstheme="minorBidi"/>
            <w:color w:val="auto"/>
            <w:sz w:val="22"/>
            <w:szCs w:val="22"/>
            <w:lang w:val="en-US" w:eastAsia="en-US"/>
          </w:rPr>
          <w:tab/>
        </w:r>
        <w:r w:rsidR="002A43C9" w:rsidRPr="006F215C">
          <w:rPr>
            <w:rStyle w:val="Hyperlink"/>
          </w:rPr>
          <w:t>Preparing to send and receive messages</w:t>
        </w:r>
        <w:r w:rsidR="002A43C9">
          <w:rPr>
            <w:webHidden/>
          </w:rPr>
          <w:tab/>
        </w:r>
        <w:r>
          <w:rPr>
            <w:webHidden/>
          </w:rPr>
          <w:fldChar w:fldCharType="begin"/>
        </w:r>
        <w:r w:rsidR="002A43C9">
          <w:rPr>
            <w:webHidden/>
          </w:rPr>
          <w:instrText xml:space="preserve"> PAGEREF _Toc432434112 \h </w:instrText>
        </w:r>
        <w:r>
          <w:rPr>
            <w:webHidden/>
          </w:rPr>
        </w:r>
        <w:r>
          <w:rPr>
            <w:webHidden/>
          </w:rPr>
          <w:fldChar w:fldCharType="separate"/>
        </w:r>
        <w:r w:rsidR="002A43C9">
          <w:rPr>
            <w:webHidden/>
          </w:rPr>
          <w:t>117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3" w:history="1">
        <w:r w:rsidR="002A43C9" w:rsidRPr="006F215C">
          <w:rPr>
            <w:rStyle w:val="Hyperlink"/>
            <w:noProof/>
          </w:rPr>
          <w:t>14.1.1.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Getting a ConnectionFactory</w:t>
        </w:r>
        <w:r w:rsidR="002A43C9">
          <w:rPr>
            <w:noProof/>
            <w:webHidden/>
          </w:rPr>
          <w:tab/>
        </w:r>
        <w:r>
          <w:rPr>
            <w:noProof/>
            <w:webHidden/>
          </w:rPr>
          <w:fldChar w:fldCharType="begin"/>
        </w:r>
        <w:r w:rsidR="002A43C9">
          <w:rPr>
            <w:noProof/>
            <w:webHidden/>
          </w:rPr>
          <w:instrText xml:space="preserve"> PAGEREF _Toc432434113 \h </w:instrText>
        </w:r>
        <w:r>
          <w:rPr>
            <w:noProof/>
            <w:webHidden/>
          </w:rPr>
        </w:r>
        <w:r>
          <w:rPr>
            <w:noProof/>
            <w:webHidden/>
          </w:rPr>
          <w:fldChar w:fldCharType="separate"/>
        </w:r>
        <w:r w:rsidR="002A43C9">
          <w:rPr>
            <w:noProof/>
            <w:webHidden/>
          </w:rPr>
          <w:t>117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4" w:history="1">
        <w:r w:rsidR="002A43C9" w:rsidRPr="006F215C">
          <w:rPr>
            <w:rStyle w:val="Hyperlink"/>
            <w:noProof/>
          </w:rPr>
          <w:t>14.1.2.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Getting a Destination</w:t>
        </w:r>
        <w:r w:rsidR="002A43C9">
          <w:rPr>
            <w:noProof/>
            <w:webHidden/>
          </w:rPr>
          <w:tab/>
        </w:r>
        <w:r>
          <w:rPr>
            <w:noProof/>
            <w:webHidden/>
          </w:rPr>
          <w:fldChar w:fldCharType="begin"/>
        </w:r>
        <w:r w:rsidR="002A43C9">
          <w:rPr>
            <w:noProof/>
            <w:webHidden/>
          </w:rPr>
          <w:instrText xml:space="preserve"> PAGEREF _Toc432434114 \h </w:instrText>
        </w:r>
        <w:r>
          <w:rPr>
            <w:noProof/>
            <w:webHidden/>
          </w:rPr>
        </w:r>
        <w:r>
          <w:rPr>
            <w:noProof/>
            <w:webHidden/>
          </w:rPr>
          <w:fldChar w:fldCharType="separate"/>
        </w:r>
        <w:r w:rsidR="002A43C9">
          <w:rPr>
            <w:noProof/>
            <w:webHidden/>
          </w:rPr>
          <w:t>117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5" w:history="1">
        <w:r w:rsidR="002A43C9" w:rsidRPr="006F215C">
          <w:rPr>
            <w:rStyle w:val="Hyperlink"/>
            <w:noProof/>
          </w:rPr>
          <w:t>14.1.3.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Connection</w:t>
        </w:r>
        <w:r w:rsidR="002A43C9">
          <w:rPr>
            <w:noProof/>
            <w:webHidden/>
          </w:rPr>
          <w:tab/>
        </w:r>
        <w:r>
          <w:rPr>
            <w:noProof/>
            <w:webHidden/>
          </w:rPr>
          <w:fldChar w:fldCharType="begin"/>
        </w:r>
        <w:r w:rsidR="002A43C9">
          <w:rPr>
            <w:noProof/>
            <w:webHidden/>
          </w:rPr>
          <w:instrText xml:space="preserve"> PAGEREF _Toc432434115 \h </w:instrText>
        </w:r>
        <w:r>
          <w:rPr>
            <w:noProof/>
            <w:webHidden/>
          </w:rPr>
        </w:r>
        <w:r>
          <w:rPr>
            <w:noProof/>
            <w:webHidden/>
          </w:rPr>
          <w:fldChar w:fldCharType="separate"/>
        </w:r>
        <w:r w:rsidR="002A43C9">
          <w:rPr>
            <w:noProof/>
            <w:webHidden/>
          </w:rPr>
          <w:t>118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6" w:history="1">
        <w:r w:rsidR="002A43C9" w:rsidRPr="006F215C">
          <w:rPr>
            <w:rStyle w:val="Hyperlink"/>
            <w:noProof/>
          </w:rPr>
          <w:t>14.1.4.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Session</w:t>
        </w:r>
        <w:r w:rsidR="002A43C9">
          <w:rPr>
            <w:noProof/>
            <w:webHidden/>
          </w:rPr>
          <w:tab/>
        </w:r>
        <w:r>
          <w:rPr>
            <w:noProof/>
            <w:webHidden/>
          </w:rPr>
          <w:fldChar w:fldCharType="begin"/>
        </w:r>
        <w:r w:rsidR="002A43C9">
          <w:rPr>
            <w:noProof/>
            <w:webHidden/>
          </w:rPr>
          <w:instrText xml:space="preserve"> PAGEREF _Toc432434116 \h </w:instrText>
        </w:r>
        <w:r>
          <w:rPr>
            <w:noProof/>
            <w:webHidden/>
          </w:rPr>
        </w:r>
        <w:r>
          <w:rPr>
            <w:noProof/>
            <w:webHidden/>
          </w:rPr>
          <w:fldChar w:fldCharType="separate"/>
        </w:r>
        <w:r w:rsidR="002A43C9">
          <w:rPr>
            <w:noProof/>
            <w:webHidden/>
          </w:rPr>
          <w:t>118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7" w:history="1">
        <w:r w:rsidR="002A43C9" w:rsidRPr="006F215C">
          <w:rPr>
            <w:rStyle w:val="Hyperlink"/>
            <w:noProof/>
          </w:rPr>
          <w:t>14.1.5.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MessageProducer</w:t>
        </w:r>
        <w:r w:rsidR="002A43C9">
          <w:rPr>
            <w:noProof/>
            <w:webHidden/>
          </w:rPr>
          <w:tab/>
        </w:r>
        <w:r>
          <w:rPr>
            <w:noProof/>
            <w:webHidden/>
          </w:rPr>
          <w:fldChar w:fldCharType="begin"/>
        </w:r>
        <w:r w:rsidR="002A43C9">
          <w:rPr>
            <w:noProof/>
            <w:webHidden/>
          </w:rPr>
          <w:instrText xml:space="preserve"> PAGEREF _Toc432434117 \h </w:instrText>
        </w:r>
        <w:r>
          <w:rPr>
            <w:noProof/>
            <w:webHidden/>
          </w:rPr>
        </w:r>
        <w:r>
          <w:rPr>
            <w:noProof/>
            <w:webHidden/>
          </w:rPr>
          <w:fldChar w:fldCharType="separate"/>
        </w:r>
        <w:r w:rsidR="002A43C9">
          <w:rPr>
            <w:noProof/>
            <w:webHidden/>
          </w:rPr>
          <w:t>118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8" w:history="1">
        <w:r w:rsidR="002A43C9" w:rsidRPr="006F215C">
          <w:rPr>
            <w:rStyle w:val="Hyperlink"/>
            <w:noProof/>
          </w:rPr>
          <w:t>14.1.6.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MessageConsumer</w:t>
        </w:r>
        <w:r w:rsidR="002A43C9">
          <w:rPr>
            <w:noProof/>
            <w:webHidden/>
          </w:rPr>
          <w:tab/>
        </w:r>
        <w:r>
          <w:rPr>
            <w:noProof/>
            <w:webHidden/>
          </w:rPr>
          <w:fldChar w:fldCharType="begin"/>
        </w:r>
        <w:r w:rsidR="002A43C9">
          <w:rPr>
            <w:noProof/>
            <w:webHidden/>
          </w:rPr>
          <w:instrText xml:space="preserve"> PAGEREF _Toc432434118 \h </w:instrText>
        </w:r>
        <w:r>
          <w:rPr>
            <w:noProof/>
            <w:webHidden/>
          </w:rPr>
        </w:r>
        <w:r>
          <w:rPr>
            <w:noProof/>
            <w:webHidden/>
          </w:rPr>
          <w:fldChar w:fldCharType="separate"/>
        </w:r>
        <w:r w:rsidR="002A43C9">
          <w:rPr>
            <w:noProof/>
            <w:webHidden/>
          </w:rPr>
          <w:t>119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19" w:history="1">
        <w:r w:rsidR="002A43C9" w:rsidRPr="006F215C">
          <w:rPr>
            <w:rStyle w:val="Hyperlink"/>
            <w:noProof/>
          </w:rPr>
          <w:t>14.1.7.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Starting message delivery</w:t>
        </w:r>
        <w:r w:rsidR="002A43C9">
          <w:rPr>
            <w:noProof/>
            <w:webHidden/>
          </w:rPr>
          <w:tab/>
        </w:r>
        <w:r>
          <w:rPr>
            <w:noProof/>
            <w:webHidden/>
          </w:rPr>
          <w:fldChar w:fldCharType="begin"/>
        </w:r>
        <w:r w:rsidR="002A43C9">
          <w:rPr>
            <w:noProof/>
            <w:webHidden/>
          </w:rPr>
          <w:instrText xml:space="preserve"> PAGEREF _Toc432434119 \h </w:instrText>
        </w:r>
        <w:r>
          <w:rPr>
            <w:noProof/>
            <w:webHidden/>
          </w:rPr>
        </w:r>
        <w:r>
          <w:rPr>
            <w:noProof/>
            <w:webHidden/>
          </w:rPr>
          <w:fldChar w:fldCharType="separate"/>
        </w:r>
        <w:r w:rsidR="002A43C9">
          <w:rPr>
            <w:noProof/>
            <w:webHidden/>
          </w:rPr>
          <w:t>119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0" w:history="1">
        <w:r w:rsidR="002A43C9" w:rsidRPr="006F215C">
          <w:rPr>
            <w:rStyle w:val="Hyperlink"/>
            <w:noProof/>
          </w:rPr>
          <w:t>14.1.8.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Using a TextMessage</w:t>
        </w:r>
        <w:r w:rsidR="002A43C9">
          <w:rPr>
            <w:noProof/>
            <w:webHidden/>
          </w:rPr>
          <w:tab/>
        </w:r>
        <w:r>
          <w:rPr>
            <w:noProof/>
            <w:webHidden/>
          </w:rPr>
          <w:fldChar w:fldCharType="begin"/>
        </w:r>
        <w:r w:rsidR="002A43C9">
          <w:rPr>
            <w:noProof/>
            <w:webHidden/>
          </w:rPr>
          <w:instrText xml:space="preserve"> PAGEREF _Toc432434120 \h </w:instrText>
        </w:r>
        <w:r>
          <w:rPr>
            <w:noProof/>
            <w:webHidden/>
          </w:rPr>
        </w:r>
        <w:r>
          <w:rPr>
            <w:noProof/>
            <w:webHidden/>
          </w:rPr>
          <w:fldChar w:fldCharType="separate"/>
        </w:r>
        <w:r w:rsidR="002A43C9">
          <w:rPr>
            <w:noProof/>
            <w:webHidden/>
          </w:rPr>
          <w:t>119</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21" w:history="1">
        <w:r w:rsidR="002A43C9" w:rsidRPr="006F215C">
          <w:rPr>
            <w:rStyle w:val="Hyperlink"/>
          </w:rPr>
          <w:t>14.2.</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Sending and receiving messages</w:t>
        </w:r>
        <w:r w:rsidR="002A43C9">
          <w:rPr>
            <w:webHidden/>
          </w:rPr>
          <w:tab/>
        </w:r>
        <w:r>
          <w:rPr>
            <w:webHidden/>
          </w:rPr>
          <w:fldChar w:fldCharType="begin"/>
        </w:r>
        <w:r w:rsidR="002A43C9">
          <w:rPr>
            <w:webHidden/>
          </w:rPr>
          <w:instrText xml:space="preserve"> PAGEREF _Toc432434121 \h </w:instrText>
        </w:r>
        <w:r>
          <w:rPr>
            <w:webHidden/>
          </w:rPr>
        </w:r>
        <w:r>
          <w:rPr>
            <w:webHidden/>
          </w:rPr>
          <w:fldChar w:fldCharType="separate"/>
        </w:r>
        <w:r w:rsidR="002A43C9">
          <w:rPr>
            <w:webHidden/>
          </w:rPr>
          <w:t>119</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2" w:history="1">
        <w:r w:rsidR="002A43C9" w:rsidRPr="006F215C">
          <w:rPr>
            <w:rStyle w:val="Hyperlink"/>
            <w:noProof/>
          </w:rPr>
          <w:t>14.2.1.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Sending a message</w:t>
        </w:r>
        <w:r w:rsidR="002A43C9">
          <w:rPr>
            <w:noProof/>
            <w:webHidden/>
          </w:rPr>
          <w:tab/>
        </w:r>
        <w:r>
          <w:rPr>
            <w:noProof/>
            <w:webHidden/>
          </w:rPr>
          <w:fldChar w:fldCharType="begin"/>
        </w:r>
        <w:r w:rsidR="002A43C9">
          <w:rPr>
            <w:noProof/>
            <w:webHidden/>
          </w:rPr>
          <w:instrText xml:space="preserve"> PAGEREF _Toc432434122 \h </w:instrText>
        </w:r>
        <w:r>
          <w:rPr>
            <w:noProof/>
            <w:webHidden/>
          </w:rPr>
        </w:r>
        <w:r>
          <w:rPr>
            <w:noProof/>
            <w:webHidden/>
          </w:rPr>
          <w:fldChar w:fldCharType="separate"/>
        </w:r>
        <w:r w:rsidR="002A43C9">
          <w:rPr>
            <w:noProof/>
            <w:webHidden/>
          </w:rPr>
          <w:t>119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3" w:history="1">
        <w:r w:rsidR="002A43C9" w:rsidRPr="006F215C">
          <w:rPr>
            <w:rStyle w:val="Hyperlink"/>
            <w:noProof/>
          </w:rPr>
          <w:t>14.2.2.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Receiving a message synchronously</w:t>
        </w:r>
        <w:r w:rsidR="002A43C9">
          <w:rPr>
            <w:noProof/>
            <w:webHidden/>
          </w:rPr>
          <w:tab/>
        </w:r>
        <w:r>
          <w:rPr>
            <w:noProof/>
            <w:webHidden/>
          </w:rPr>
          <w:fldChar w:fldCharType="begin"/>
        </w:r>
        <w:r w:rsidR="002A43C9">
          <w:rPr>
            <w:noProof/>
            <w:webHidden/>
          </w:rPr>
          <w:instrText xml:space="preserve"> PAGEREF _Toc432434123 \h </w:instrText>
        </w:r>
        <w:r>
          <w:rPr>
            <w:noProof/>
            <w:webHidden/>
          </w:rPr>
        </w:r>
        <w:r>
          <w:rPr>
            <w:noProof/>
            <w:webHidden/>
          </w:rPr>
          <w:fldChar w:fldCharType="separate"/>
        </w:r>
        <w:r w:rsidR="002A43C9">
          <w:rPr>
            <w:noProof/>
            <w:webHidden/>
          </w:rPr>
          <w:t>120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4" w:history="1">
        <w:r w:rsidR="002A43C9" w:rsidRPr="006F215C">
          <w:rPr>
            <w:rStyle w:val="Hyperlink"/>
            <w:noProof/>
          </w:rPr>
          <w:t>14.2.3.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 TextMessage</w:t>
        </w:r>
        <w:r w:rsidR="002A43C9">
          <w:rPr>
            <w:noProof/>
            <w:webHidden/>
          </w:rPr>
          <w:tab/>
        </w:r>
        <w:r>
          <w:rPr>
            <w:noProof/>
            <w:webHidden/>
          </w:rPr>
          <w:fldChar w:fldCharType="begin"/>
        </w:r>
        <w:r w:rsidR="002A43C9">
          <w:rPr>
            <w:noProof/>
            <w:webHidden/>
          </w:rPr>
          <w:instrText xml:space="preserve"> PAGEREF _Toc432434124 \h </w:instrText>
        </w:r>
        <w:r>
          <w:rPr>
            <w:noProof/>
            <w:webHidden/>
          </w:rPr>
        </w:r>
        <w:r>
          <w:rPr>
            <w:noProof/>
            <w:webHidden/>
          </w:rPr>
          <w:fldChar w:fldCharType="separate"/>
        </w:r>
        <w:r w:rsidR="002A43C9">
          <w:rPr>
            <w:noProof/>
            <w:webHidden/>
          </w:rPr>
          <w:t>120</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25" w:history="1">
        <w:r w:rsidR="002A43C9" w:rsidRPr="006F215C">
          <w:rPr>
            <w:rStyle w:val="Hyperlink"/>
          </w:rPr>
          <w:t>14.3.</w:t>
        </w:r>
        <w:r w:rsidR="002A43C9">
          <w:rPr>
            <w:rFonts w:asciiTheme="minorHAnsi" w:eastAsiaTheme="minorEastAsia" w:hAnsiTheme="minorHAnsi" w:cstheme="minorBidi"/>
            <w:color w:val="auto"/>
            <w:sz w:val="22"/>
            <w:szCs w:val="22"/>
            <w:lang w:val="en-US" w:eastAsia="en-US"/>
          </w:rPr>
          <w:tab/>
        </w:r>
        <w:r w:rsidR="002A43C9" w:rsidRPr="006F215C">
          <w:rPr>
            <w:rStyle w:val="Hyperlink"/>
          </w:rPr>
          <w:t>Other messaging features</w:t>
        </w:r>
        <w:r w:rsidR="002A43C9">
          <w:rPr>
            <w:webHidden/>
          </w:rPr>
          <w:tab/>
        </w:r>
        <w:r>
          <w:rPr>
            <w:webHidden/>
          </w:rPr>
          <w:fldChar w:fldCharType="begin"/>
        </w:r>
        <w:r w:rsidR="002A43C9">
          <w:rPr>
            <w:webHidden/>
          </w:rPr>
          <w:instrText xml:space="preserve"> PAGEREF _Toc432434125 \h </w:instrText>
        </w:r>
        <w:r>
          <w:rPr>
            <w:webHidden/>
          </w:rPr>
        </w:r>
        <w:r>
          <w:rPr>
            <w:webHidden/>
          </w:rPr>
          <w:fldChar w:fldCharType="separate"/>
        </w:r>
        <w:r w:rsidR="002A43C9">
          <w:rPr>
            <w:webHidden/>
          </w:rPr>
          <w:t>120</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6" w:history="1">
        <w:r w:rsidR="002A43C9" w:rsidRPr="006F215C">
          <w:rPr>
            <w:rStyle w:val="Hyperlink"/>
            <w:noProof/>
          </w:rPr>
          <w:t>14.3.1.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Receiving messages asynchronously</w:t>
        </w:r>
        <w:r w:rsidR="002A43C9">
          <w:rPr>
            <w:noProof/>
            <w:webHidden/>
          </w:rPr>
          <w:tab/>
        </w:r>
        <w:r>
          <w:rPr>
            <w:noProof/>
            <w:webHidden/>
          </w:rPr>
          <w:fldChar w:fldCharType="begin"/>
        </w:r>
        <w:r w:rsidR="002A43C9">
          <w:rPr>
            <w:noProof/>
            <w:webHidden/>
          </w:rPr>
          <w:instrText xml:space="preserve"> PAGEREF _Toc432434126 \h </w:instrText>
        </w:r>
        <w:r>
          <w:rPr>
            <w:noProof/>
            <w:webHidden/>
          </w:rPr>
        </w:r>
        <w:r>
          <w:rPr>
            <w:noProof/>
            <w:webHidden/>
          </w:rPr>
          <w:fldChar w:fldCharType="separate"/>
        </w:r>
        <w:r w:rsidR="002A43C9">
          <w:rPr>
            <w:noProof/>
            <w:webHidden/>
          </w:rPr>
          <w:t>120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7" w:history="1">
        <w:r w:rsidR="002A43C9" w:rsidRPr="006F215C">
          <w:rPr>
            <w:rStyle w:val="Hyperlink"/>
            <w:noProof/>
          </w:rPr>
          <w:t>14.3.2.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Using message selection</w:t>
        </w:r>
        <w:r w:rsidR="002A43C9">
          <w:rPr>
            <w:noProof/>
            <w:webHidden/>
          </w:rPr>
          <w:tab/>
        </w:r>
        <w:r>
          <w:rPr>
            <w:noProof/>
            <w:webHidden/>
          </w:rPr>
          <w:fldChar w:fldCharType="begin"/>
        </w:r>
        <w:r w:rsidR="002A43C9">
          <w:rPr>
            <w:noProof/>
            <w:webHidden/>
          </w:rPr>
          <w:instrText xml:space="preserve"> PAGEREF _Toc432434127 \h </w:instrText>
        </w:r>
        <w:r>
          <w:rPr>
            <w:noProof/>
            <w:webHidden/>
          </w:rPr>
        </w:r>
        <w:r>
          <w:rPr>
            <w:noProof/>
            <w:webHidden/>
          </w:rPr>
          <w:fldChar w:fldCharType="separate"/>
        </w:r>
        <w:r w:rsidR="002A43C9">
          <w:rPr>
            <w:noProof/>
            <w:webHidden/>
          </w:rPr>
          <w:t>121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28" w:history="1">
        <w:r w:rsidR="002A43C9" w:rsidRPr="006F215C">
          <w:rPr>
            <w:rStyle w:val="Hyperlink"/>
            <w:noProof/>
          </w:rPr>
          <w:t>14.3.3.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Using durable subscriptions</w:t>
        </w:r>
        <w:r w:rsidR="002A43C9">
          <w:rPr>
            <w:noProof/>
            <w:webHidden/>
          </w:rPr>
          <w:tab/>
        </w:r>
        <w:r>
          <w:rPr>
            <w:noProof/>
            <w:webHidden/>
          </w:rPr>
          <w:fldChar w:fldCharType="begin"/>
        </w:r>
        <w:r w:rsidR="002A43C9">
          <w:rPr>
            <w:noProof/>
            <w:webHidden/>
          </w:rPr>
          <w:instrText xml:space="preserve"> PAGEREF _Toc432434128 \h </w:instrText>
        </w:r>
        <w:r>
          <w:rPr>
            <w:noProof/>
            <w:webHidden/>
          </w:rPr>
        </w:r>
        <w:r>
          <w:rPr>
            <w:noProof/>
            <w:webHidden/>
          </w:rPr>
          <w:fldChar w:fldCharType="separate"/>
        </w:r>
        <w:r w:rsidR="002A43C9">
          <w:rPr>
            <w:noProof/>
            <w:webHidden/>
          </w:rPr>
          <w:t>122</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29" w:history="1">
        <w:r w:rsidR="002A43C9" w:rsidRPr="006F215C">
          <w:rPr>
            <w:rStyle w:val="Hyperlink"/>
          </w:rPr>
          <w:t>14.4.</w:t>
        </w:r>
        <w:r w:rsidR="002A43C9">
          <w:rPr>
            <w:rFonts w:asciiTheme="minorHAnsi" w:eastAsiaTheme="minorEastAsia" w:hAnsiTheme="minorHAnsi" w:cstheme="minorBidi"/>
            <w:color w:val="auto"/>
            <w:sz w:val="22"/>
            <w:szCs w:val="22"/>
            <w:lang w:val="en-US" w:eastAsia="en-US"/>
          </w:rPr>
          <w:tab/>
        </w:r>
        <w:r w:rsidR="002A43C9" w:rsidRPr="006F215C">
          <w:rPr>
            <w:rStyle w:val="Hyperlink"/>
          </w:rPr>
          <w:t>JMS message types</w:t>
        </w:r>
        <w:r w:rsidR="002A43C9">
          <w:rPr>
            <w:webHidden/>
          </w:rPr>
          <w:tab/>
        </w:r>
        <w:r>
          <w:rPr>
            <w:webHidden/>
          </w:rPr>
          <w:fldChar w:fldCharType="begin"/>
        </w:r>
        <w:r w:rsidR="002A43C9">
          <w:rPr>
            <w:webHidden/>
          </w:rPr>
          <w:instrText xml:space="preserve"> PAGEREF _Toc432434129 \h </w:instrText>
        </w:r>
        <w:r>
          <w:rPr>
            <w:webHidden/>
          </w:rPr>
        </w:r>
        <w:r>
          <w:rPr>
            <w:webHidden/>
          </w:rPr>
          <w:fldChar w:fldCharType="separate"/>
        </w:r>
        <w:r w:rsidR="002A43C9">
          <w:rPr>
            <w:webHidden/>
          </w:rPr>
          <w:t>123</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0" w:history="1">
        <w:r w:rsidR="002A43C9" w:rsidRPr="006F215C">
          <w:rPr>
            <w:rStyle w:val="Hyperlink"/>
            <w:noProof/>
          </w:rPr>
          <w:t>14.4.1.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TextMessage</w:t>
        </w:r>
        <w:r w:rsidR="002A43C9">
          <w:rPr>
            <w:noProof/>
            <w:webHidden/>
          </w:rPr>
          <w:tab/>
        </w:r>
        <w:r>
          <w:rPr>
            <w:noProof/>
            <w:webHidden/>
          </w:rPr>
          <w:fldChar w:fldCharType="begin"/>
        </w:r>
        <w:r w:rsidR="002A43C9">
          <w:rPr>
            <w:noProof/>
            <w:webHidden/>
          </w:rPr>
          <w:instrText xml:space="preserve"> PAGEREF _Toc432434130 \h </w:instrText>
        </w:r>
        <w:r>
          <w:rPr>
            <w:noProof/>
            <w:webHidden/>
          </w:rPr>
        </w:r>
        <w:r>
          <w:rPr>
            <w:noProof/>
            <w:webHidden/>
          </w:rPr>
          <w:fldChar w:fldCharType="separate"/>
        </w:r>
        <w:r w:rsidR="002A43C9">
          <w:rPr>
            <w:noProof/>
            <w:webHidden/>
          </w:rPr>
          <w:t>123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1" w:history="1">
        <w:r w:rsidR="002A43C9" w:rsidRPr="006F215C">
          <w:rPr>
            <w:rStyle w:val="Hyperlink"/>
            <w:noProof/>
          </w:rPr>
          <w:t>14.4.2.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 TextMessage</w:t>
        </w:r>
        <w:r w:rsidR="002A43C9">
          <w:rPr>
            <w:noProof/>
            <w:webHidden/>
          </w:rPr>
          <w:tab/>
        </w:r>
        <w:r>
          <w:rPr>
            <w:noProof/>
            <w:webHidden/>
          </w:rPr>
          <w:fldChar w:fldCharType="begin"/>
        </w:r>
        <w:r w:rsidR="002A43C9">
          <w:rPr>
            <w:noProof/>
            <w:webHidden/>
          </w:rPr>
          <w:instrText xml:space="preserve"> PAGEREF _Toc432434131 \h </w:instrText>
        </w:r>
        <w:r>
          <w:rPr>
            <w:noProof/>
            <w:webHidden/>
          </w:rPr>
        </w:r>
        <w:r>
          <w:rPr>
            <w:noProof/>
            <w:webHidden/>
          </w:rPr>
          <w:fldChar w:fldCharType="separate"/>
        </w:r>
        <w:r w:rsidR="002A43C9">
          <w:rPr>
            <w:noProof/>
            <w:webHidden/>
          </w:rPr>
          <w:t>123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2" w:history="1">
        <w:r w:rsidR="002A43C9" w:rsidRPr="006F215C">
          <w:rPr>
            <w:rStyle w:val="Hyperlink"/>
            <w:noProof/>
          </w:rPr>
          <w:t>14.4.3.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BytesMessage</w:t>
        </w:r>
        <w:r w:rsidR="002A43C9">
          <w:rPr>
            <w:noProof/>
            <w:webHidden/>
          </w:rPr>
          <w:tab/>
        </w:r>
        <w:r>
          <w:rPr>
            <w:noProof/>
            <w:webHidden/>
          </w:rPr>
          <w:fldChar w:fldCharType="begin"/>
        </w:r>
        <w:r w:rsidR="002A43C9">
          <w:rPr>
            <w:noProof/>
            <w:webHidden/>
          </w:rPr>
          <w:instrText xml:space="preserve"> PAGEREF _Toc432434132 \h </w:instrText>
        </w:r>
        <w:r>
          <w:rPr>
            <w:noProof/>
            <w:webHidden/>
          </w:rPr>
        </w:r>
        <w:r>
          <w:rPr>
            <w:noProof/>
            <w:webHidden/>
          </w:rPr>
          <w:fldChar w:fldCharType="separate"/>
        </w:r>
        <w:r w:rsidR="002A43C9">
          <w:rPr>
            <w:noProof/>
            <w:webHidden/>
          </w:rPr>
          <w:t>124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3" w:history="1">
        <w:r w:rsidR="002A43C9" w:rsidRPr="006F215C">
          <w:rPr>
            <w:rStyle w:val="Hyperlink"/>
            <w:noProof/>
          </w:rPr>
          <w:t>14.4.4.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 BytesMessage</w:t>
        </w:r>
        <w:r w:rsidR="002A43C9">
          <w:rPr>
            <w:noProof/>
            <w:webHidden/>
          </w:rPr>
          <w:tab/>
        </w:r>
        <w:r>
          <w:rPr>
            <w:noProof/>
            <w:webHidden/>
          </w:rPr>
          <w:fldChar w:fldCharType="begin"/>
        </w:r>
        <w:r w:rsidR="002A43C9">
          <w:rPr>
            <w:noProof/>
            <w:webHidden/>
          </w:rPr>
          <w:instrText xml:space="preserve"> PAGEREF _Toc432434133 \h </w:instrText>
        </w:r>
        <w:r>
          <w:rPr>
            <w:noProof/>
            <w:webHidden/>
          </w:rPr>
        </w:r>
        <w:r>
          <w:rPr>
            <w:noProof/>
            <w:webHidden/>
          </w:rPr>
          <w:fldChar w:fldCharType="separate"/>
        </w:r>
        <w:r w:rsidR="002A43C9">
          <w:rPr>
            <w:noProof/>
            <w:webHidden/>
          </w:rPr>
          <w:t>124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4" w:history="1">
        <w:r w:rsidR="002A43C9" w:rsidRPr="006F215C">
          <w:rPr>
            <w:rStyle w:val="Hyperlink"/>
            <w:noProof/>
          </w:rPr>
          <w:t>14.4.5.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MapMessage</w:t>
        </w:r>
        <w:r w:rsidR="002A43C9">
          <w:rPr>
            <w:noProof/>
            <w:webHidden/>
          </w:rPr>
          <w:tab/>
        </w:r>
        <w:r>
          <w:rPr>
            <w:noProof/>
            <w:webHidden/>
          </w:rPr>
          <w:fldChar w:fldCharType="begin"/>
        </w:r>
        <w:r w:rsidR="002A43C9">
          <w:rPr>
            <w:noProof/>
            <w:webHidden/>
          </w:rPr>
          <w:instrText xml:space="preserve"> PAGEREF _Toc432434134 \h </w:instrText>
        </w:r>
        <w:r>
          <w:rPr>
            <w:noProof/>
            <w:webHidden/>
          </w:rPr>
        </w:r>
        <w:r>
          <w:rPr>
            <w:noProof/>
            <w:webHidden/>
          </w:rPr>
          <w:fldChar w:fldCharType="separate"/>
        </w:r>
        <w:r w:rsidR="002A43C9">
          <w:rPr>
            <w:noProof/>
            <w:webHidden/>
          </w:rPr>
          <w:t>124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5" w:history="1">
        <w:r w:rsidR="002A43C9" w:rsidRPr="006F215C">
          <w:rPr>
            <w:rStyle w:val="Hyperlink"/>
            <w:noProof/>
          </w:rPr>
          <w:t>14.4.6.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 MapMessage</w:t>
        </w:r>
        <w:r w:rsidR="002A43C9">
          <w:rPr>
            <w:noProof/>
            <w:webHidden/>
          </w:rPr>
          <w:tab/>
        </w:r>
        <w:r>
          <w:rPr>
            <w:noProof/>
            <w:webHidden/>
          </w:rPr>
          <w:fldChar w:fldCharType="begin"/>
        </w:r>
        <w:r w:rsidR="002A43C9">
          <w:rPr>
            <w:noProof/>
            <w:webHidden/>
          </w:rPr>
          <w:instrText xml:space="preserve"> PAGEREF _Toc432434135 \h </w:instrText>
        </w:r>
        <w:r>
          <w:rPr>
            <w:noProof/>
            <w:webHidden/>
          </w:rPr>
        </w:r>
        <w:r>
          <w:rPr>
            <w:noProof/>
            <w:webHidden/>
          </w:rPr>
          <w:fldChar w:fldCharType="separate"/>
        </w:r>
        <w:r w:rsidR="002A43C9">
          <w:rPr>
            <w:noProof/>
            <w:webHidden/>
          </w:rPr>
          <w:t>125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6" w:history="1">
        <w:r w:rsidR="002A43C9" w:rsidRPr="006F215C">
          <w:rPr>
            <w:rStyle w:val="Hyperlink"/>
            <w:noProof/>
          </w:rPr>
          <w:t>14.4.7.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 StreamMessage</w:t>
        </w:r>
        <w:r w:rsidR="002A43C9">
          <w:rPr>
            <w:noProof/>
            <w:webHidden/>
          </w:rPr>
          <w:tab/>
        </w:r>
        <w:r>
          <w:rPr>
            <w:noProof/>
            <w:webHidden/>
          </w:rPr>
          <w:fldChar w:fldCharType="begin"/>
        </w:r>
        <w:r w:rsidR="002A43C9">
          <w:rPr>
            <w:noProof/>
            <w:webHidden/>
          </w:rPr>
          <w:instrText xml:space="preserve"> PAGEREF _Toc432434136 \h </w:instrText>
        </w:r>
        <w:r>
          <w:rPr>
            <w:noProof/>
            <w:webHidden/>
          </w:rPr>
        </w:r>
        <w:r>
          <w:rPr>
            <w:noProof/>
            <w:webHidden/>
          </w:rPr>
          <w:fldChar w:fldCharType="separate"/>
        </w:r>
        <w:r w:rsidR="002A43C9">
          <w:rPr>
            <w:noProof/>
            <w:webHidden/>
          </w:rPr>
          <w:t>126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7" w:history="1">
        <w:r w:rsidR="002A43C9" w:rsidRPr="006F215C">
          <w:rPr>
            <w:rStyle w:val="Hyperlink"/>
            <w:noProof/>
          </w:rPr>
          <w:t>14.4.8.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 StreamMessage</w:t>
        </w:r>
        <w:r w:rsidR="002A43C9">
          <w:rPr>
            <w:noProof/>
            <w:webHidden/>
          </w:rPr>
          <w:tab/>
        </w:r>
        <w:r>
          <w:rPr>
            <w:noProof/>
            <w:webHidden/>
          </w:rPr>
          <w:fldChar w:fldCharType="begin"/>
        </w:r>
        <w:r w:rsidR="002A43C9">
          <w:rPr>
            <w:noProof/>
            <w:webHidden/>
          </w:rPr>
          <w:instrText xml:space="preserve"> PAGEREF _Toc432434137 \h </w:instrText>
        </w:r>
        <w:r>
          <w:rPr>
            <w:noProof/>
            <w:webHidden/>
          </w:rPr>
        </w:r>
        <w:r>
          <w:rPr>
            <w:noProof/>
            <w:webHidden/>
          </w:rPr>
          <w:fldChar w:fldCharType="separate"/>
        </w:r>
        <w:r w:rsidR="002A43C9">
          <w:rPr>
            <w:noProof/>
            <w:webHidden/>
          </w:rPr>
          <w:t>126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8" w:history="1">
        <w:r w:rsidR="002A43C9" w:rsidRPr="006F215C">
          <w:rPr>
            <w:rStyle w:val="Hyperlink"/>
            <w:noProof/>
          </w:rPr>
          <w:t>14.4.9.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Creating an ObjectMessage</w:t>
        </w:r>
        <w:r w:rsidR="002A43C9">
          <w:rPr>
            <w:noProof/>
            <w:webHidden/>
          </w:rPr>
          <w:tab/>
        </w:r>
        <w:r>
          <w:rPr>
            <w:noProof/>
            <w:webHidden/>
          </w:rPr>
          <w:fldChar w:fldCharType="begin"/>
        </w:r>
        <w:r w:rsidR="002A43C9">
          <w:rPr>
            <w:noProof/>
            <w:webHidden/>
          </w:rPr>
          <w:instrText xml:space="preserve"> PAGEREF _Toc432434138 \h </w:instrText>
        </w:r>
        <w:r>
          <w:rPr>
            <w:noProof/>
            <w:webHidden/>
          </w:rPr>
        </w:r>
        <w:r>
          <w:rPr>
            <w:noProof/>
            <w:webHidden/>
          </w:rPr>
          <w:fldChar w:fldCharType="separate"/>
        </w:r>
        <w:r w:rsidR="002A43C9">
          <w:rPr>
            <w:noProof/>
            <w:webHidden/>
          </w:rPr>
          <w:t>127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39" w:history="1">
        <w:r w:rsidR="002A43C9" w:rsidRPr="006F215C">
          <w:rPr>
            <w:rStyle w:val="Hyperlink"/>
            <w:noProof/>
          </w:rPr>
          <w:t>14.4.10.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Unpacking an ObjectMessage</w:t>
        </w:r>
        <w:r w:rsidR="002A43C9">
          <w:rPr>
            <w:noProof/>
            <w:webHidden/>
          </w:rPr>
          <w:tab/>
        </w:r>
        <w:r>
          <w:rPr>
            <w:noProof/>
            <w:webHidden/>
          </w:rPr>
          <w:fldChar w:fldCharType="begin"/>
        </w:r>
        <w:r w:rsidR="002A43C9">
          <w:rPr>
            <w:noProof/>
            <w:webHidden/>
          </w:rPr>
          <w:instrText xml:space="preserve"> PAGEREF _Toc432434139 \h </w:instrText>
        </w:r>
        <w:r>
          <w:rPr>
            <w:noProof/>
            <w:webHidden/>
          </w:rPr>
        </w:r>
        <w:r>
          <w:rPr>
            <w:noProof/>
            <w:webHidden/>
          </w:rPr>
          <w:fldChar w:fldCharType="separate"/>
        </w:r>
        <w:r w:rsidR="002A43C9">
          <w:rPr>
            <w:noProof/>
            <w:webHidden/>
          </w:rPr>
          <w:t>127</w:t>
        </w:r>
        <w:r>
          <w:rPr>
            <w:noProof/>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140" w:history="1">
        <w:r w:rsidR="002A43C9" w:rsidRPr="006F215C">
          <w:rPr>
            <w:rStyle w:val="Hyperlink"/>
          </w:rPr>
          <w:t>15.</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Examples of the simplified API</w:t>
        </w:r>
        <w:r w:rsidR="002A43C9">
          <w:rPr>
            <w:webHidden/>
          </w:rPr>
          <w:tab/>
        </w:r>
        <w:r>
          <w:rPr>
            <w:webHidden/>
          </w:rPr>
          <w:fldChar w:fldCharType="begin"/>
        </w:r>
        <w:r w:rsidR="002A43C9">
          <w:rPr>
            <w:webHidden/>
          </w:rPr>
          <w:instrText xml:space="preserve"> PAGEREF _Toc432434140 \h </w:instrText>
        </w:r>
        <w:r>
          <w:rPr>
            <w:webHidden/>
          </w:rPr>
        </w:r>
        <w:r>
          <w:rPr>
            <w:webHidden/>
          </w:rPr>
          <w:fldChar w:fldCharType="separate"/>
        </w:r>
        <w:r w:rsidR="002A43C9">
          <w:rPr>
            <w:webHidden/>
          </w:rPr>
          <w:t>129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41" w:history="1">
        <w:r w:rsidR="002A43C9" w:rsidRPr="006F215C">
          <w:rPr>
            <w:rStyle w:val="Hyperlink"/>
          </w:rPr>
          <w:t>15.1.</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Sending a message (Java EE)</w:t>
        </w:r>
        <w:r w:rsidR="002A43C9">
          <w:rPr>
            <w:webHidden/>
          </w:rPr>
          <w:tab/>
        </w:r>
        <w:r>
          <w:rPr>
            <w:webHidden/>
          </w:rPr>
          <w:fldChar w:fldCharType="begin"/>
        </w:r>
        <w:r w:rsidR="002A43C9">
          <w:rPr>
            <w:webHidden/>
          </w:rPr>
          <w:instrText xml:space="preserve"> PAGEREF _Toc432434141 \h </w:instrText>
        </w:r>
        <w:r>
          <w:rPr>
            <w:webHidden/>
          </w:rPr>
        </w:r>
        <w:r>
          <w:rPr>
            <w:webHidden/>
          </w:rPr>
          <w:fldChar w:fldCharType="separate"/>
        </w:r>
        <w:r w:rsidR="002A43C9">
          <w:rPr>
            <w:webHidden/>
          </w:rPr>
          <w:t>129</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2" w:history="1">
        <w:r w:rsidR="002A43C9" w:rsidRPr="006F215C">
          <w:rPr>
            <w:rStyle w:val="Hyperlink"/>
            <w:noProof/>
          </w:rPr>
          <w:t>15.1.1.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_Toc432434142 \h </w:instrText>
        </w:r>
        <w:r>
          <w:rPr>
            <w:noProof/>
            <w:webHidden/>
          </w:rPr>
        </w:r>
        <w:r>
          <w:rPr>
            <w:noProof/>
            <w:webHidden/>
          </w:rPr>
          <w:fldChar w:fldCharType="separate"/>
        </w:r>
        <w:r w:rsidR="002A43C9">
          <w:rPr>
            <w:noProof/>
            <w:webHidden/>
          </w:rPr>
          <w:t>129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3" w:history="1">
        <w:r w:rsidR="002A43C9" w:rsidRPr="006F215C">
          <w:rPr>
            <w:rStyle w:val="Hyperlink"/>
            <w:noProof/>
          </w:rPr>
          <w:t>15.1.2.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_Toc432434143 \h </w:instrText>
        </w:r>
        <w:r>
          <w:rPr>
            <w:noProof/>
            <w:webHidden/>
          </w:rPr>
        </w:r>
        <w:r>
          <w:rPr>
            <w:noProof/>
            <w:webHidden/>
          </w:rPr>
          <w:fldChar w:fldCharType="separate"/>
        </w:r>
        <w:r w:rsidR="002A43C9">
          <w:rPr>
            <w:noProof/>
            <w:webHidden/>
          </w:rPr>
          <w:t>129</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4" w:history="1">
        <w:r w:rsidR="002A43C9" w:rsidRPr="006F215C">
          <w:rPr>
            <w:rStyle w:val="Hyperlink"/>
            <w:noProof/>
          </w:rPr>
          <w:t>15.1.3.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 and injection</w:t>
        </w:r>
        <w:r w:rsidR="002A43C9">
          <w:rPr>
            <w:noProof/>
            <w:webHidden/>
          </w:rPr>
          <w:tab/>
        </w:r>
        <w:r>
          <w:rPr>
            <w:noProof/>
            <w:webHidden/>
          </w:rPr>
          <w:fldChar w:fldCharType="begin"/>
        </w:r>
        <w:r w:rsidR="002A43C9">
          <w:rPr>
            <w:noProof/>
            <w:webHidden/>
          </w:rPr>
          <w:instrText xml:space="preserve"> PAGEREF _Toc432434144 \h </w:instrText>
        </w:r>
        <w:r>
          <w:rPr>
            <w:noProof/>
            <w:webHidden/>
          </w:rPr>
        </w:r>
        <w:r>
          <w:rPr>
            <w:noProof/>
            <w:webHidden/>
          </w:rPr>
          <w:fldChar w:fldCharType="separate"/>
        </w:r>
        <w:r w:rsidR="002A43C9">
          <w:rPr>
            <w:noProof/>
            <w:webHidden/>
          </w:rPr>
          <w:t>129</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45" w:history="1">
        <w:r w:rsidR="002A43C9" w:rsidRPr="006F215C">
          <w:rPr>
            <w:rStyle w:val="Hyperlink"/>
          </w:rPr>
          <w:t>15.2.</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Sending a message (Java SE)</w:t>
        </w:r>
        <w:r w:rsidR="002A43C9">
          <w:rPr>
            <w:webHidden/>
          </w:rPr>
          <w:tab/>
        </w:r>
        <w:r>
          <w:rPr>
            <w:webHidden/>
          </w:rPr>
          <w:fldChar w:fldCharType="begin"/>
        </w:r>
        <w:r w:rsidR="002A43C9">
          <w:rPr>
            <w:webHidden/>
          </w:rPr>
          <w:instrText xml:space="preserve"> PAGEREF _Toc432434145 \h </w:instrText>
        </w:r>
        <w:r>
          <w:rPr>
            <w:webHidden/>
          </w:rPr>
        </w:r>
        <w:r>
          <w:rPr>
            <w:webHidden/>
          </w:rPr>
          <w:fldChar w:fldCharType="separate"/>
        </w:r>
        <w:r w:rsidR="002A43C9">
          <w:rPr>
            <w:webHidden/>
          </w:rPr>
          <w:t>130</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6" w:history="1">
        <w:r w:rsidR="002A43C9" w:rsidRPr="006F215C">
          <w:rPr>
            <w:rStyle w:val="Hyperlink"/>
            <w:noProof/>
          </w:rPr>
          <w:t>15.2.1.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_Toc432434146 \h </w:instrText>
        </w:r>
        <w:r>
          <w:rPr>
            <w:noProof/>
            <w:webHidden/>
          </w:rPr>
        </w:r>
        <w:r>
          <w:rPr>
            <w:noProof/>
            <w:webHidden/>
          </w:rPr>
          <w:fldChar w:fldCharType="separate"/>
        </w:r>
        <w:r w:rsidR="002A43C9">
          <w:rPr>
            <w:noProof/>
            <w:webHidden/>
          </w:rPr>
          <w:t>130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7" w:history="1">
        <w:r w:rsidR="002A43C9" w:rsidRPr="006F215C">
          <w:rPr>
            <w:rStyle w:val="Hyperlink"/>
            <w:noProof/>
          </w:rPr>
          <w:t>15.2.2.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_Toc432434147 \h </w:instrText>
        </w:r>
        <w:r>
          <w:rPr>
            <w:noProof/>
            <w:webHidden/>
          </w:rPr>
        </w:r>
        <w:r>
          <w:rPr>
            <w:noProof/>
            <w:webHidden/>
          </w:rPr>
          <w:fldChar w:fldCharType="separate"/>
        </w:r>
        <w:r w:rsidR="002A43C9">
          <w:rPr>
            <w:noProof/>
            <w:webHidden/>
          </w:rPr>
          <w:t>130</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48" w:history="1">
        <w:r w:rsidR="002A43C9" w:rsidRPr="006F215C">
          <w:rPr>
            <w:rStyle w:val="Hyperlink"/>
          </w:rPr>
          <w:t>15.3.</w:t>
        </w:r>
        <w:r w:rsidR="002A43C9">
          <w:rPr>
            <w:rFonts w:asciiTheme="minorHAnsi" w:eastAsiaTheme="minorEastAsia" w:hAnsiTheme="minorHAnsi" w:cstheme="minorBidi"/>
            <w:color w:val="auto"/>
            <w:sz w:val="22"/>
            <w:szCs w:val="22"/>
            <w:lang w:val="en-US" w:eastAsia="en-US"/>
          </w:rPr>
          <w:tab/>
        </w:r>
        <w:r w:rsidR="002A43C9" w:rsidRPr="006F215C">
          <w:rPr>
            <w:rStyle w:val="Hyperlink"/>
          </w:rPr>
          <w:t>Sending a message with properties (Java SE)</w:t>
        </w:r>
        <w:r w:rsidR="002A43C9">
          <w:rPr>
            <w:webHidden/>
          </w:rPr>
          <w:tab/>
        </w:r>
        <w:r>
          <w:rPr>
            <w:webHidden/>
          </w:rPr>
          <w:fldChar w:fldCharType="begin"/>
        </w:r>
        <w:r w:rsidR="002A43C9">
          <w:rPr>
            <w:webHidden/>
          </w:rPr>
          <w:instrText xml:space="preserve"> PAGEREF _Toc432434148 \h </w:instrText>
        </w:r>
        <w:r>
          <w:rPr>
            <w:webHidden/>
          </w:rPr>
        </w:r>
        <w:r>
          <w:rPr>
            <w:webHidden/>
          </w:rPr>
          <w:fldChar w:fldCharType="separate"/>
        </w:r>
        <w:r w:rsidR="002A43C9">
          <w:rPr>
            <w:webHidden/>
          </w:rPr>
          <w:t>131</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49" w:history="1">
        <w:r w:rsidR="002A43C9" w:rsidRPr="006F215C">
          <w:rPr>
            <w:rStyle w:val="Hyperlink"/>
            <w:noProof/>
          </w:rPr>
          <w:t>15.3.1.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_Toc432434149 \h </w:instrText>
        </w:r>
        <w:r>
          <w:rPr>
            <w:noProof/>
            <w:webHidden/>
          </w:rPr>
        </w:r>
        <w:r>
          <w:rPr>
            <w:noProof/>
            <w:webHidden/>
          </w:rPr>
          <w:fldChar w:fldCharType="separate"/>
        </w:r>
        <w:r w:rsidR="002A43C9">
          <w:rPr>
            <w:noProof/>
            <w:webHidden/>
          </w:rPr>
          <w:t>131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0" w:history="1">
        <w:r w:rsidR="002A43C9" w:rsidRPr="006F215C">
          <w:rPr>
            <w:rStyle w:val="Hyperlink"/>
            <w:noProof/>
          </w:rPr>
          <w:t>15.3.2.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_Toc432434150 \h </w:instrText>
        </w:r>
        <w:r>
          <w:rPr>
            <w:noProof/>
            <w:webHidden/>
          </w:rPr>
        </w:r>
        <w:r>
          <w:rPr>
            <w:noProof/>
            <w:webHidden/>
          </w:rPr>
          <w:fldChar w:fldCharType="separate"/>
        </w:r>
        <w:r w:rsidR="002A43C9">
          <w:rPr>
            <w:noProof/>
            <w:webHidden/>
          </w:rPr>
          <w:t>131</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51" w:history="1">
        <w:r w:rsidR="002A43C9" w:rsidRPr="006F215C">
          <w:rPr>
            <w:rStyle w:val="Hyperlink"/>
          </w:rPr>
          <w:t>15.4.</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a message synchronously (Java EE)</w:t>
        </w:r>
        <w:r w:rsidR="002A43C9">
          <w:rPr>
            <w:webHidden/>
          </w:rPr>
          <w:tab/>
        </w:r>
        <w:r>
          <w:rPr>
            <w:webHidden/>
          </w:rPr>
          <w:fldChar w:fldCharType="begin"/>
        </w:r>
        <w:r w:rsidR="002A43C9">
          <w:rPr>
            <w:webHidden/>
          </w:rPr>
          <w:instrText xml:space="preserve"> PAGEREF _Toc432434151 \h </w:instrText>
        </w:r>
        <w:r>
          <w:rPr>
            <w:webHidden/>
          </w:rPr>
        </w:r>
        <w:r>
          <w:rPr>
            <w:webHidden/>
          </w:rPr>
          <w:fldChar w:fldCharType="separate"/>
        </w:r>
        <w:r w:rsidR="002A43C9">
          <w:rPr>
            <w:webHidden/>
          </w:rPr>
          <w:t>132</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2" w:history="1">
        <w:r w:rsidR="002A43C9" w:rsidRPr="006F215C">
          <w:rPr>
            <w:rStyle w:val="Hyperlink"/>
            <w:noProof/>
          </w:rPr>
          <w:t>15.4.1.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_Toc432434152 \h </w:instrText>
        </w:r>
        <w:r>
          <w:rPr>
            <w:noProof/>
            <w:webHidden/>
          </w:rPr>
        </w:r>
        <w:r>
          <w:rPr>
            <w:noProof/>
            <w:webHidden/>
          </w:rPr>
          <w:fldChar w:fldCharType="separate"/>
        </w:r>
        <w:r w:rsidR="002A43C9">
          <w:rPr>
            <w:noProof/>
            <w:webHidden/>
          </w:rPr>
          <w:t>132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3" w:history="1">
        <w:r w:rsidR="002A43C9" w:rsidRPr="006F215C">
          <w:rPr>
            <w:rStyle w:val="Hyperlink"/>
            <w:noProof/>
          </w:rPr>
          <w:t>15.4.2.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_Toc432434153 \h </w:instrText>
        </w:r>
        <w:r>
          <w:rPr>
            <w:noProof/>
            <w:webHidden/>
          </w:rPr>
        </w:r>
        <w:r>
          <w:rPr>
            <w:noProof/>
            <w:webHidden/>
          </w:rPr>
          <w:fldChar w:fldCharType="separate"/>
        </w:r>
        <w:r w:rsidR="002A43C9">
          <w:rPr>
            <w:noProof/>
            <w:webHidden/>
          </w:rPr>
          <w:t>133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4" w:history="1">
        <w:r w:rsidR="002A43C9" w:rsidRPr="006F215C">
          <w:rPr>
            <w:rStyle w:val="Hyperlink"/>
            <w:noProof/>
          </w:rPr>
          <w:t>15.4.3.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 and injection</w:t>
        </w:r>
        <w:r w:rsidR="002A43C9">
          <w:rPr>
            <w:noProof/>
            <w:webHidden/>
          </w:rPr>
          <w:tab/>
        </w:r>
        <w:r>
          <w:rPr>
            <w:noProof/>
            <w:webHidden/>
          </w:rPr>
          <w:fldChar w:fldCharType="begin"/>
        </w:r>
        <w:r w:rsidR="002A43C9">
          <w:rPr>
            <w:noProof/>
            <w:webHidden/>
          </w:rPr>
          <w:instrText xml:space="preserve"> PAGEREF _Toc432434154 \h </w:instrText>
        </w:r>
        <w:r>
          <w:rPr>
            <w:noProof/>
            <w:webHidden/>
          </w:rPr>
        </w:r>
        <w:r>
          <w:rPr>
            <w:noProof/>
            <w:webHidden/>
          </w:rPr>
          <w:fldChar w:fldCharType="separate"/>
        </w:r>
        <w:r w:rsidR="002A43C9">
          <w:rPr>
            <w:noProof/>
            <w:webHidden/>
          </w:rPr>
          <w:t>133</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55" w:history="1">
        <w:r w:rsidR="002A43C9" w:rsidRPr="006F215C">
          <w:rPr>
            <w:rStyle w:val="Hyperlink"/>
          </w:rPr>
          <w:t>15.5.</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a message synchronously (Java SE)</w:t>
        </w:r>
        <w:r w:rsidR="002A43C9">
          <w:rPr>
            <w:webHidden/>
          </w:rPr>
          <w:tab/>
        </w:r>
        <w:r>
          <w:rPr>
            <w:webHidden/>
          </w:rPr>
          <w:fldChar w:fldCharType="begin"/>
        </w:r>
        <w:r w:rsidR="002A43C9">
          <w:rPr>
            <w:webHidden/>
          </w:rPr>
          <w:instrText xml:space="preserve"> PAGEREF _Toc432434155 \h </w:instrText>
        </w:r>
        <w:r>
          <w:rPr>
            <w:webHidden/>
          </w:rPr>
        </w:r>
        <w:r>
          <w:rPr>
            <w:webHidden/>
          </w:rPr>
          <w:fldChar w:fldCharType="separate"/>
        </w:r>
        <w:r w:rsidR="002A43C9">
          <w:rPr>
            <w:webHidden/>
          </w:rPr>
          <w:t>133</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6" w:history="1">
        <w:r w:rsidR="002A43C9" w:rsidRPr="006F215C">
          <w:rPr>
            <w:rStyle w:val="Hyperlink"/>
            <w:noProof/>
          </w:rPr>
          <w:t>15.5.1.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_Toc432434156 \h </w:instrText>
        </w:r>
        <w:r>
          <w:rPr>
            <w:noProof/>
            <w:webHidden/>
          </w:rPr>
        </w:r>
        <w:r>
          <w:rPr>
            <w:noProof/>
            <w:webHidden/>
          </w:rPr>
          <w:fldChar w:fldCharType="separate"/>
        </w:r>
        <w:r w:rsidR="002A43C9">
          <w:rPr>
            <w:noProof/>
            <w:webHidden/>
          </w:rPr>
          <w:t>133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7" w:history="1">
        <w:r w:rsidR="002A43C9" w:rsidRPr="006F215C">
          <w:rPr>
            <w:rStyle w:val="Hyperlink"/>
            <w:noProof/>
          </w:rPr>
          <w:t>15.5.2.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_Toc432434157 \h </w:instrText>
        </w:r>
        <w:r>
          <w:rPr>
            <w:noProof/>
            <w:webHidden/>
          </w:rPr>
        </w:r>
        <w:r>
          <w:rPr>
            <w:noProof/>
            <w:webHidden/>
          </w:rPr>
          <w:fldChar w:fldCharType="separate"/>
        </w:r>
        <w:r w:rsidR="002A43C9">
          <w:rPr>
            <w:noProof/>
            <w:webHidden/>
          </w:rPr>
          <w:t>134</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58" w:history="1">
        <w:r w:rsidR="002A43C9" w:rsidRPr="006F215C">
          <w:rPr>
            <w:rStyle w:val="Hyperlink"/>
          </w:rPr>
          <w:t>15.6.</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a message synchronously from a durable subscription (Java EE)</w:t>
        </w:r>
        <w:r w:rsidR="002A43C9">
          <w:rPr>
            <w:webHidden/>
          </w:rPr>
          <w:tab/>
        </w:r>
        <w:r>
          <w:rPr>
            <w:webHidden/>
          </w:rPr>
          <w:fldChar w:fldCharType="begin"/>
        </w:r>
        <w:r w:rsidR="002A43C9">
          <w:rPr>
            <w:webHidden/>
          </w:rPr>
          <w:instrText xml:space="preserve"> PAGEREF _Toc432434158 \h </w:instrText>
        </w:r>
        <w:r>
          <w:rPr>
            <w:webHidden/>
          </w:rPr>
        </w:r>
        <w:r>
          <w:rPr>
            <w:webHidden/>
          </w:rPr>
          <w:fldChar w:fldCharType="separate"/>
        </w:r>
        <w:r w:rsidR="002A43C9">
          <w:rPr>
            <w:webHidden/>
          </w:rPr>
          <w:t>134</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59" w:history="1">
        <w:r w:rsidR="002A43C9" w:rsidRPr="006F215C">
          <w:rPr>
            <w:rStyle w:val="Hyperlink"/>
            <w:noProof/>
          </w:rPr>
          <w:t>15.6.1.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_Toc432434159 \h </w:instrText>
        </w:r>
        <w:r>
          <w:rPr>
            <w:noProof/>
            <w:webHidden/>
          </w:rPr>
        </w:r>
        <w:r>
          <w:rPr>
            <w:noProof/>
            <w:webHidden/>
          </w:rPr>
          <w:fldChar w:fldCharType="separate"/>
        </w:r>
        <w:r w:rsidR="002A43C9">
          <w:rPr>
            <w:noProof/>
            <w:webHidden/>
          </w:rPr>
          <w:t>134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0" w:history="1">
        <w:r w:rsidR="002A43C9" w:rsidRPr="006F215C">
          <w:rPr>
            <w:rStyle w:val="Hyperlink"/>
            <w:noProof/>
          </w:rPr>
          <w:t>15.6.2.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_Toc432434160 \h </w:instrText>
        </w:r>
        <w:r>
          <w:rPr>
            <w:noProof/>
            <w:webHidden/>
          </w:rPr>
        </w:r>
        <w:r>
          <w:rPr>
            <w:noProof/>
            <w:webHidden/>
          </w:rPr>
          <w:fldChar w:fldCharType="separate"/>
        </w:r>
        <w:r w:rsidR="002A43C9">
          <w:rPr>
            <w:noProof/>
            <w:webHidden/>
          </w:rPr>
          <w:t>135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1" w:history="1">
        <w:r w:rsidR="002A43C9" w:rsidRPr="006F215C">
          <w:rPr>
            <w:rStyle w:val="Hyperlink"/>
            <w:noProof/>
          </w:rPr>
          <w:t>15.6.3.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 and injection</w:t>
        </w:r>
        <w:r w:rsidR="002A43C9">
          <w:rPr>
            <w:noProof/>
            <w:webHidden/>
          </w:rPr>
          <w:tab/>
        </w:r>
        <w:r>
          <w:rPr>
            <w:noProof/>
            <w:webHidden/>
          </w:rPr>
          <w:fldChar w:fldCharType="begin"/>
        </w:r>
        <w:r w:rsidR="002A43C9">
          <w:rPr>
            <w:noProof/>
            <w:webHidden/>
          </w:rPr>
          <w:instrText xml:space="preserve"> PAGEREF _Toc432434161 \h </w:instrText>
        </w:r>
        <w:r>
          <w:rPr>
            <w:noProof/>
            <w:webHidden/>
          </w:rPr>
        </w:r>
        <w:r>
          <w:rPr>
            <w:noProof/>
            <w:webHidden/>
          </w:rPr>
          <w:fldChar w:fldCharType="separate"/>
        </w:r>
        <w:r w:rsidR="002A43C9">
          <w:rPr>
            <w:noProof/>
            <w:webHidden/>
          </w:rPr>
          <w:t>135</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62" w:history="1">
        <w:r w:rsidR="002A43C9" w:rsidRPr="006F215C">
          <w:rPr>
            <w:rStyle w:val="Hyperlink"/>
          </w:rPr>
          <w:t>15.7.</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messages asynchronously (Java SE)</w:t>
        </w:r>
        <w:r w:rsidR="002A43C9">
          <w:rPr>
            <w:webHidden/>
          </w:rPr>
          <w:tab/>
        </w:r>
        <w:r>
          <w:rPr>
            <w:webHidden/>
          </w:rPr>
          <w:fldChar w:fldCharType="begin"/>
        </w:r>
        <w:r w:rsidR="002A43C9">
          <w:rPr>
            <w:webHidden/>
          </w:rPr>
          <w:instrText xml:space="preserve"> PAGEREF _Toc432434162 \h </w:instrText>
        </w:r>
        <w:r>
          <w:rPr>
            <w:webHidden/>
          </w:rPr>
        </w:r>
        <w:r>
          <w:rPr>
            <w:webHidden/>
          </w:rPr>
          <w:fldChar w:fldCharType="separate"/>
        </w:r>
        <w:r w:rsidR="002A43C9">
          <w:rPr>
            <w:webHidden/>
          </w:rPr>
          <w:t>136</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3" w:history="1">
        <w:r w:rsidR="002A43C9" w:rsidRPr="006F215C">
          <w:rPr>
            <w:rStyle w:val="Hyperlink"/>
            <w:noProof/>
          </w:rPr>
          <w:t>15.7.1.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_Toc432434163 \h </w:instrText>
        </w:r>
        <w:r>
          <w:rPr>
            <w:noProof/>
            <w:webHidden/>
          </w:rPr>
        </w:r>
        <w:r>
          <w:rPr>
            <w:noProof/>
            <w:webHidden/>
          </w:rPr>
          <w:fldChar w:fldCharType="separate"/>
        </w:r>
        <w:r w:rsidR="002A43C9">
          <w:rPr>
            <w:noProof/>
            <w:webHidden/>
          </w:rPr>
          <w:t>136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4" w:history="1">
        <w:r w:rsidR="002A43C9" w:rsidRPr="006F215C">
          <w:rPr>
            <w:rStyle w:val="Hyperlink"/>
            <w:noProof/>
          </w:rPr>
          <w:t>15.7.2.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_Toc432434164 \h </w:instrText>
        </w:r>
        <w:r>
          <w:rPr>
            <w:noProof/>
            <w:webHidden/>
          </w:rPr>
        </w:r>
        <w:r>
          <w:rPr>
            <w:noProof/>
            <w:webHidden/>
          </w:rPr>
          <w:fldChar w:fldCharType="separate"/>
        </w:r>
        <w:r w:rsidR="002A43C9">
          <w:rPr>
            <w:noProof/>
            <w:webHidden/>
          </w:rPr>
          <w:t>136</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65" w:history="1">
        <w:r w:rsidR="002A43C9" w:rsidRPr="006F215C">
          <w:rPr>
            <w:rStyle w:val="Hyperlink"/>
          </w:rPr>
          <w:t>15.8.</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a message asynchronously from a durable subscription (Java SE)</w:t>
        </w:r>
        <w:r w:rsidR="002A43C9">
          <w:rPr>
            <w:webHidden/>
          </w:rPr>
          <w:tab/>
        </w:r>
        <w:r>
          <w:rPr>
            <w:webHidden/>
          </w:rPr>
          <w:fldChar w:fldCharType="begin"/>
        </w:r>
        <w:r w:rsidR="002A43C9">
          <w:rPr>
            <w:webHidden/>
          </w:rPr>
          <w:instrText xml:space="preserve"> PAGEREF _Toc432434165 \h </w:instrText>
        </w:r>
        <w:r>
          <w:rPr>
            <w:webHidden/>
          </w:rPr>
        </w:r>
        <w:r>
          <w:rPr>
            <w:webHidden/>
          </w:rPr>
          <w:fldChar w:fldCharType="separate"/>
        </w:r>
        <w:r w:rsidR="002A43C9">
          <w:rPr>
            <w:webHidden/>
          </w:rPr>
          <w:t>137</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6" w:history="1">
        <w:r w:rsidR="002A43C9" w:rsidRPr="006F215C">
          <w:rPr>
            <w:rStyle w:val="Hyperlink"/>
            <w:noProof/>
          </w:rPr>
          <w:t>15.8.1.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_Toc432434166 \h </w:instrText>
        </w:r>
        <w:r>
          <w:rPr>
            <w:noProof/>
            <w:webHidden/>
          </w:rPr>
        </w:r>
        <w:r>
          <w:rPr>
            <w:noProof/>
            <w:webHidden/>
          </w:rPr>
          <w:fldChar w:fldCharType="separate"/>
        </w:r>
        <w:r w:rsidR="002A43C9">
          <w:rPr>
            <w:noProof/>
            <w:webHidden/>
          </w:rPr>
          <w:t>137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7" w:history="1">
        <w:r w:rsidR="002A43C9" w:rsidRPr="006F215C">
          <w:rPr>
            <w:rStyle w:val="Hyperlink"/>
            <w:noProof/>
          </w:rPr>
          <w:t>15.8.2.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_Toc432434167 \h </w:instrText>
        </w:r>
        <w:r>
          <w:rPr>
            <w:noProof/>
            <w:webHidden/>
          </w:rPr>
        </w:r>
        <w:r>
          <w:rPr>
            <w:noProof/>
            <w:webHidden/>
          </w:rPr>
          <w:fldChar w:fldCharType="separate"/>
        </w:r>
        <w:r w:rsidR="002A43C9">
          <w:rPr>
            <w:noProof/>
            <w:webHidden/>
          </w:rPr>
          <w:t>137</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68" w:history="1">
        <w:r w:rsidR="002A43C9" w:rsidRPr="006F215C">
          <w:rPr>
            <w:rStyle w:val="Hyperlink"/>
          </w:rPr>
          <w:t>15.9.</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messages in multiple threads (Java SE)</w:t>
        </w:r>
        <w:r w:rsidR="002A43C9">
          <w:rPr>
            <w:webHidden/>
          </w:rPr>
          <w:tab/>
        </w:r>
        <w:r>
          <w:rPr>
            <w:webHidden/>
          </w:rPr>
          <w:fldChar w:fldCharType="begin"/>
        </w:r>
        <w:r w:rsidR="002A43C9">
          <w:rPr>
            <w:webHidden/>
          </w:rPr>
          <w:instrText xml:space="preserve"> PAGEREF _Toc432434168 \h </w:instrText>
        </w:r>
        <w:r>
          <w:rPr>
            <w:webHidden/>
          </w:rPr>
        </w:r>
        <w:r>
          <w:rPr>
            <w:webHidden/>
          </w:rPr>
          <w:fldChar w:fldCharType="separate"/>
        </w:r>
        <w:r w:rsidR="002A43C9">
          <w:rPr>
            <w:webHidden/>
          </w:rPr>
          <w:t>138</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69" w:history="1">
        <w:r w:rsidR="002A43C9" w:rsidRPr="006F215C">
          <w:rPr>
            <w:rStyle w:val="Hyperlink"/>
            <w:noProof/>
          </w:rPr>
          <w:t>15.9.1.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_Toc432434169 \h </w:instrText>
        </w:r>
        <w:r>
          <w:rPr>
            <w:noProof/>
            <w:webHidden/>
          </w:rPr>
        </w:r>
        <w:r>
          <w:rPr>
            <w:noProof/>
            <w:webHidden/>
          </w:rPr>
          <w:fldChar w:fldCharType="separate"/>
        </w:r>
        <w:r w:rsidR="002A43C9">
          <w:rPr>
            <w:noProof/>
            <w:webHidden/>
          </w:rPr>
          <w:t>138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0" w:history="1">
        <w:r w:rsidR="002A43C9" w:rsidRPr="006F215C">
          <w:rPr>
            <w:rStyle w:val="Hyperlink"/>
            <w:noProof/>
          </w:rPr>
          <w:t>15.9.2.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_Toc432434170 \h </w:instrText>
        </w:r>
        <w:r>
          <w:rPr>
            <w:noProof/>
            <w:webHidden/>
          </w:rPr>
        </w:r>
        <w:r>
          <w:rPr>
            <w:noProof/>
            <w:webHidden/>
          </w:rPr>
          <w:fldChar w:fldCharType="separate"/>
        </w:r>
        <w:r w:rsidR="002A43C9">
          <w:rPr>
            <w:noProof/>
            <w:webHidden/>
          </w:rPr>
          <w:t>139</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71" w:history="1">
        <w:r w:rsidR="002A43C9" w:rsidRPr="006F215C">
          <w:rPr>
            <w:rStyle w:val="Hyperlink"/>
          </w:rPr>
          <w:t>15.10.</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Receiving synchronously and sending a message in the same local transaction (Java SE)</w:t>
        </w:r>
        <w:r w:rsidR="002A43C9">
          <w:rPr>
            <w:webHidden/>
          </w:rPr>
          <w:tab/>
        </w:r>
        <w:r>
          <w:rPr>
            <w:webHidden/>
          </w:rPr>
          <w:fldChar w:fldCharType="begin"/>
        </w:r>
        <w:r w:rsidR="002A43C9">
          <w:rPr>
            <w:webHidden/>
          </w:rPr>
          <w:instrText xml:space="preserve"> PAGEREF _Toc432434171 \h </w:instrText>
        </w:r>
        <w:r>
          <w:rPr>
            <w:webHidden/>
          </w:rPr>
        </w:r>
        <w:r>
          <w:rPr>
            <w:webHidden/>
          </w:rPr>
          <w:fldChar w:fldCharType="separate"/>
        </w:r>
        <w:r w:rsidR="002A43C9">
          <w:rPr>
            <w:webHidden/>
          </w:rPr>
          <w:t>140</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2" w:history="1">
        <w:r w:rsidR="002A43C9" w:rsidRPr="006F215C">
          <w:rPr>
            <w:rStyle w:val="Hyperlink"/>
            <w:noProof/>
          </w:rPr>
          <w:t>15.10.1.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_Toc432434172 \h </w:instrText>
        </w:r>
        <w:r>
          <w:rPr>
            <w:noProof/>
            <w:webHidden/>
          </w:rPr>
        </w:r>
        <w:r>
          <w:rPr>
            <w:noProof/>
            <w:webHidden/>
          </w:rPr>
          <w:fldChar w:fldCharType="separate"/>
        </w:r>
        <w:r w:rsidR="002A43C9">
          <w:rPr>
            <w:noProof/>
            <w:webHidden/>
          </w:rPr>
          <w:t>140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3" w:history="1">
        <w:r w:rsidR="002A43C9" w:rsidRPr="006F215C">
          <w:rPr>
            <w:rStyle w:val="Hyperlink"/>
            <w:noProof/>
          </w:rPr>
          <w:t>15.10.2.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_Toc432434173 \h </w:instrText>
        </w:r>
        <w:r>
          <w:rPr>
            <w:noProof/>
            <w:webHidden/>
          </w:rPr>
        </w:r>
        <w:r>
          <w:rPr>
            <w:noProof/>
            <w:webHidden/>
          </w:rPr>
          <w:fldChar w:fldCharType="separate"/>
        </w:r>
        <w:r w:rsidR="002A43C9">
          <w:rPr>
            <w:noProof/>
            <w:webHidden/>
          </w:rPr>
          <w:t>140</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74" w:history="1">
        <w:r w:rsidR="002A43C9" w:rsidRPr="006F215C">
          <w:rPr>
            <w:rStyle w:val="Hyperlink"/>
          </w:rPr>
          <w:t>15.11.</w:t>
        </w:r>
        <w:r w:rsidR="002A43C9">
          <w:rPr>
            <w:rFonts w:asciiTheme="minorHAnsi" w:eastAsiaTheme="minorEastAsia" w:hAnsiTheme="minorHAnsi" w:cstheme="minorBidi"/>
            <w:color w:val="auto"/>
            <w:sz w:val="22"/>
            <w:szCs w:val="22"/>
            <w:lang w:val="en-US" w:eastAsia="en-US"/>
          </w:rPr>
          <w:tab/>
        </w:r>
        <w:r w:rsidR="002A43C9" w:rsidRPr="006F215C">
          <w:rPr>
            <w:rStyle w:val="Hyperlink"/>
          </w:rPr>
          <w:t>Request/reply pattern using a TemporaryQueue (Java EE)</w:t>
        </w:r>
        <w:r w:rsidR="002A43C9">
          <w:rPr>
            <w:webHidden/>
          </w:rPr>
          <w:tab/>
        </w:r>
        <w:r>
          <w:rPr>
            <w:webHidden/>
          </w:rPr>
          <w:fldChar w:fldCharType="begin"/>
        </w:r>
        <w:r w:rsidR="002A43C9">
          <w:rPr>
            <w:webHidden/>
          </w:rPr>
          <w:instrText xml:space="preserve"> PAGEREF _Toc432434174 \h </w:instrText>
        </w:r>
        <w:r>
          <w:rPr>
            <w:webHidden/>
          </w:rPr>
        </w:r>
        <w:r>
          <w:rPr>
            <w:webHidden/>
          </w:rPr>
          <w:fldChar w:fldCharType="separate"/>
        </w:r>
        <w:r w:rsidR="002A43C9">
          <w:rPr>
            <w:webHidden/>
          </w:rPr>
          <w:t>141</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5" w:history="1">
        <w:r w:rsidR="002A43C9" w:rsidRPr="006F215C">
          <w:rPr>
            <w:rStyle w:val="Hyperlink"/>
            <w:noProof/>
          </w:rPr>
          <w:t>15.11.1.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classic API</w:t>
        </w:r>
        <w:r w:rsidR="002A43C9">
          <w:rPr>
            <w:noProof/>
            <w:webHidden/>
          </w:rPr>
          <w:tab/>
        </w:r>
        <w:r>
          <w:rPr>
            <w:noProof/>
            <w:webHidden/>
          </w:rPr>
          <w:fldChar w:fldCharType="begin"/>
        </w:r>
        <w:r w:rsidR="002A43C9">
          <w:rPr>
            <w:noProof/>
            <w:webHidden/>
          </w:rPr>
          <w:instrText xml:space="preserve"> PAGEREF _Toc432434175 \h </w:instrText>
        </w:r>
        <w:r>
          <w:rPr>
            <w:noProof/>
            <w:webHidden/>
          </w:rPr>
        </w:r>
        <w:r>
          <w:rPr>
            <w:noProof/>
            <w:webHidden/>
          </w:rPr>
          <w:fldChar w:fldCharType="separate"/>
        </w:r>
        <w:r w:rsidR="002A43C9">
          <w:rPr>
            <w:noProof/>
            <w:webHidden/>
          </w:rPr>
          <w:t>142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6" w:history="1">
        <w:r w:rsidR="002A43C9" w:rsidRPr="006F215C">
          <w:rPr>
            <w:rStyle w:val="Hyperlink"/>
            <w:noProof/>
          </w:rPr>
          <w:t>15.11.2.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w:t>
        </w:r>
        <w:r w:rsidR="002A43C9">
          <w:rPr>
            <w:noProof/>
            <w:webHidden/>
          </w:rPr>
          <w:tab/>
        </w:r>
        <w:r>
          <w:rPr>
            <w:noProof/>
            <w:webHidden/>
          </w:rPr>
          <w:fldChar w:fldCharType="begin"/>
        </w:r>
        <w:r w:rsidR="002A43C9">
          <w:rPr>
            <w:noProof/>
            <w:webHidden/>
          </w:rPr>
          <w:instrText xml:space="preserve"> PAGEREF _Toc432434176 \h </w:instrText>
        </w:r>
        <w:r>
          <w:rPr>
            <w:noProof/>
            <w:webHidden/>
          </w:rPr>
        </w:r>
        <w:r>
          <w:rPr>
            <w:noProof/>
            <w:webHidden/>
          </w:rPr>
          <w:fldChar w:fldCharType="separate"/>
        </w:r>
        <w:r w:rsidR="002A43C9">
          <w:rPr>
            <w:noProof/>
            <w:webHidden/>
          </w:rPr>
          <w:t>144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77" w:history="1">
        <w:r w:rsidR="002A43C9" w:rsidRPr="006F215C">
          <w:rPr>
            <w:rStyle w:val="Hyperlink"/>
            <w:noProof/>
          </w:rPr>
          <w:t>15.11.3.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Example using the simplified API and injection</w:t>
        </w:r>
        <w:r w:rsidR="002A43C9">
          <w:rPr>
            <w:noProof/>
            <w:webHidden/>
          </w:rPr>
          <w:tab/>
        </w:r>
        <w:r>
          <w:rPr>
            <w:noProof/>
            <w:webHidden/>
          </w:rPr>
          <w:fldChar w:fldCharType="begin"/>
        </w:r>
        <w:r w:rsidR="002A43C9">
          <w:rPr>
            <w:noProof/>
            <w:webHidden/>
          </w:rPr>
          <w:instrText xml:space="preserve"> PAGEREF _Toc432434177 \h </w:instrText>
        </w:r>
        <w:r>
          <w:rPr>
            <w:noProof/>
            <w:webHidden/>
          </w:rPr>
        </w:r>
        <w:r>
          <w:rPr>
            <w:noProof/>
            <w:webHidden/>
          </w:rPr>
          <w:fldChar w:fldCharType="separate"/>
        </w:r>
        <w:r w:rsidR="002A43C9">
          <w:rPr>
            <w:noProof/>
            <w:webHidden/>
          </w:rPr>
          <w:t>146</w:t>
        </w:r>
        <w:r>
          <w:rPr>
            <w:noProof/>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178" w:history="1">
        <w:r w:rsidR="002A43C9" w:rsidRPr="006F215C">
          <w:rPr>
            <w:rStyle w:val="Hyperlink"/>
          </w:rPr>
          <w:t>16.</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JMS Message-driven beans</w:t>
        </w:r>
        <w:r w:rsidR="002A43C9">
          <w:rPr>
            <w:webHidden/>
          </w:rPr>
          <w:tab/>
        </w:r>
        <w:r>
          <w:rPr>
            <w:webHidden/>
          </w:rPr>
          <w:fldChar w:fldCharType="begin"/>
        </w:r>
        <w:r w:rsidR="002A43C9">
          <w:rPr>
            <w:webHidden/>
          </w:rPr>
          <w:instrText xml:space="preserve"> PAGEREF _Toc432434178 \h </w:instrText>
        </w:r>
        <w:r>
          <w:rPr>
            <w:webHidden/>
          </w:rPr>
        </w:r>
        <w:r>
          <w:rPr>
            <w:webHidden/>
          </w:rPr>
          <w:fldChar w:fldCharType="separate"/>
        </w:r>
        <w:r w:rsidR="002A43C9">
          <w:rPr>
            <w:webHidden/>
          </w:rPr>
          <w:t>149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79" w:history="1">
        <w:r w:rsidR="002A43C9" w:rsidRPr="006F215C">
          <w:rPr>
            <w:rStyle w:val="Hyperlink"/>
            <w:rFonts w:eastAsia="Calibri"/>
          </w:rPr>
          <w:t>16.1.</w:t>
        </w:r>
        <w:r w:rsidR="002A43C9">
          <w:rPr>
            <w:rFonts w:asciiTheme="minorHAnsi" w:eastAsiaTheme="minorEastAsia" w:hAnsiTheme="minorHAnsi" w:cstheme="minorBidi"/>
            <w:color w:val="auto"/>
            <w:sz w:val="22"/>
            <w:szCs w:val="22"/>
            <w:lang w:val="en-US" w:eastAsia="en-US"/>
          </w:rPr>
          <w:tab/>
        </w:r>
        <w:r w:rsidR="002A43C9" w:rsidRPr="006F215C">
          <w:rPr>
            <w:rStyle w:val="Hyperlink"/>
            <w:rFonts w:eastAsia="Calibri"/>
          </w:rPr>
          <w:t>Classic JMS MDBs</w:t>
        </w:r>
        <w:r w:rsidR="002A43C9">
          <w:rPr>
            <w:webHidden/>
          </w:rPr>
          <w:tab/>
        </w:r>
        <w:r>
          <w:rPr>
            <w:webHidden/>
          </w:rPr>
          <w:fldChar w:fldCharType="begin"/>
        </w:r>
        <w:r w:rsidR="002A43C9">
          <w:rPr>
            <w:webHidden/>
          </w:rPr>
          <w:instrText xml:space="preserve"> PAGEREF _Toc432434179 \h </w:instrText>
        </w:r>
        <w:r>
          <w:rPr>
            <w:webHidden/>
          </w:rPr>
        </w:r>
        <w:r>
          <w:rPr>
            <w:webHidden/>
          </w:rPr>
          <w:fldChar w:fldCharType="separate"/>
        </w:r>
        <w:r w:rsidR="002A43C9">
          <w:rPr>
            <w:webHidden/>
          </w:rPr>
          <w:t>149</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80" w:history="1">
        <w:r w:rsidR="002A43C9" w:rsidRPr="006F215C">
          <w:rPr>
            <w:rStyle w:val="Hyperlink"/>
            <w:rFonts w:eastAsia="Calibri"/>
          </w:rPr>
          <w:t>16.2.</w:t>
        </w:r>
        <w:r w:rsidR="002A43C9">
          <w:rPr>
            <w:rFonts w:asciiTheme="minorHAnsi" w:eastAsiaTheme="minorEastAsia" w:hAnsiTheme="minorHAnsi" w:cstheme="minorBidi"/>
            <w:color w:val="auto"/>
            <w:sz w:val="22"/>
            <w:szCs w:val="22"/>
            <w:lang w:val="en-US" w:eastAsia="en-US"/>
          </w:rPr>
          <w:tab/>
        </w:r>
        <w:r w:rsidR="002A43C9" w:rsidRPr="006F215C">
          <w:rPr>
            <w:rStyle w:val="Hyperlink"/>
            <w:rFonts w:eastAsia="Calibri"/>
          </w:rPr>
          <w:t>Flexible JMS MDBs</w:t>
        </w:r>
        <w:r w:rsidR="002A43C9">
          <w:rPr>
            <w:webHidden/>
          </w:rPr>
          <w:tab/>
        </w:r>
        <w:r>
          <w:rPr>
            <w:webHidden/>
          </w:rPr>
          <w:fldChar w:fldCharType="begin"/>
        </w:r>
        <w:r w:rsidR="002A43C9">
          <w:rPr>
            <w:webHidden/>
          </w:rPr>
          <w:instrText xml:space="preserve"> PAGEREF _Toc432434180 \h </w:instrText>
        </w:r>
        <w:r>
          <w:rPr>
            <w:webHidden/>
          </w:rPr>
        </w:r>
        <w:r>
          <w:rPr>
            <w:webHidden/>
          </w:rPr>
          <w:fldChar w:fldCharType="separate"/>
        </w:r>
        <w:r w:rsidR="002A43C9">
          <w:rPr>
            <w:webHidden/>
          </w:rPr>
          <w:t>150</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1" w:history="1">
        <w:r w:rsidR="002A43C9" w:rsidRPr="006F215C">
          <w:rPr>
            <w:rStyle w:val="Hyperlink"/>
            <w:rFonts w:eastAsia="Calibri"/>
            <w:noProof/>
          </w:rPr>
          <w:t>16.2.1.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rFonts w:eastAsia="Calibri"/>
            <w:noProof/>
          </w:rPr>
          <w:t>Specifying the callback methods</w:t>
        </w:r>
        <w:r w:rsidR="002A43C9">
          <w:rPr>
            <w:noProof/>
            <w:webHidden/>
          </w:rPr>
          <w:tab/>
        </w:r>
        <w:r>
          <w:rPr>
            <w:noProof/>
            <w:webHidden/>
          </w:rPr>
          <w:fldChar w:fldCharType="begin"/>
        </w:r>
        <w:r w:rsidR="002A43C9">
          <w:rPr>
            <w:noProof/>
            <w:webHidden/>
          </w:rPr>
          <w:instrText xml:space="preserve"> PAGEREF _Toc432434181 \h </w:instrText>
        </w:r>
        <w:r>
          <w:rPr>
            <w:noProof/>
            <w:webHidden/>
          </w:rPr>
        </w:r>
        <w:r>
          <w:rPr>
            <w:noProof/>
            <w:webHidden/>
          </w:rPr>
          <w:fldChar w:fldCharType="separate"/>
        </w:r>
        <w:r w:rsidR="002A43C9">
          <w:rPr>
            <w:noProof/>
            <w:webHidden/>
          </w:rPr>
          <w:t>150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2" w:history="1">
        <w:r w:rsidR="002A43C9" w:rsidRPr="006F215C">
          <w:rPr>
            <w:rStyle w:val="Hyperlink"/>
            <w:rFonts w:eastAsia="Calibri"/>
            <w:noProof/>
          </w:rPr>
          <w:t>16.2.2.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rFonts w:eastAsia="Calibri"/>
            <w:noProof/>
          </w:rPr>
          <w:t>Callback methods</w:t>
        </w:r>
        <w:r w:rsidR="002A43C9">
          <w:rPr>
            <w:noProof/>
            <w:webHidden/>
          </w:rPr>
          <w:tab/>
        </w:r>
        <w:r>
          <w:rPr>
            <w:noProof/>
            <w:webHidden/>
          </w:rPr>
          <w:fldChar w:fldCharType="begin"/>
        </w:r>
        <w:r w:rsidR="002A43C9">
          <w:rPr>
            <w:noProof/>
            <w:webHidden/>
          </w:rPr>
          <w:instrText xml:space="preserve"> PAGEREF _Toc432434182 \h </w:instrText>
        </w:r>
        <w:r>
          <w:rPr>
            <w:noProof/>
            <w:webHidden/>
          </w:rPr>
        </w:r>
        <w:r>
          <w:rPr>
            <w:noProof/>
            <w:webHidden/>
          </w:rPr>
          <w:fldChar w:fldCharType="separate"/>
        </w:r>
        <w:r w:rsidR="002A43C9">
          <w:rPr>
            <w:noProof/>
            <w:webHidden/>
          </w:rPr>
          <w:t>154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3" w:history="1">
        <w:r w:rsidR="002A43C9" w:rsidRPr="006F215C">
          <w:rPr>
            <w:rStyle w:val="Hyperlink"/>
            <w:rFonts w:eastAsia="Calibri"/>
            <w:noProof/>
          </w:rPr>
          <w:t>16.2.3.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rFonts w:eastAsia="Calibri"/>
            <w:noProof/>
          </w:rPr>
          <w:t>When a message parameter cannot be set</w:t>
        </w:r>
        <w:r w:rsidR="002A43C9">
          <w:rPr>
            <w:noProof/>
            <w:webHidden/>
          </w:rPr>
          <w:tab/>
        </w:r>
        <w:r>
          <w:rPr>
            <w:noProof/>
            <w:webHidden/>
          </w:rPr>
          <w:fldChar w:fldCharType="begin"/>
        </w:r>
        <w:r w:rsidR="002A43C9">
          <w:rPr>
            <w:noProof/>
            <w:webHidden/>
          </w:rPr>
          <w:instrText xml:space="preserve"> PAGEREF _Toc432434183 \h </w:instrText>
        </w:r>
        <w:r>
          <w:rPr>
            <w:noProof/>
            <w:webHidden/>
          </w:rPr>
        </w:r>
        <w:r>
          <w:rPr>
            <w:noProof/>
            <w:webHidden/>
          </w:rPr>
          <w:fldChar w:fldCharType="separate"/>
        </w:r>
        <w:r w:rsidR="002A43C9">
          <w:rPr>
            <w:noProof/>
            <w:webHidden/>
          </w:rPr>
          <w:t>158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4" w:history="1">
        <w:r w:rsidR="002A43C9" w:rsidRPr="006F215C">
          <w:rPr>
            <w:rStyle w:val="Hyperlink"/>
            <w:rFonts w:eastAsia="Calibri"/>
            <w:noProof/>
          </w:rPr>
          <w:t>16.2.4.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rFonts w:eastAsia="Calibri"/>
            <w:noProof/>
          </w:rPr>
          <w:t>Use of flexible JMS MDB annotations on classic JMS MDBs</w:t>
        </w:r>
        <w:r w:rsidR="002A43C9">
          <w:rPr>
            <w:noProof/>
            <w:webHidden/>
          </w:rPr>
          <w:tab/>
        </w:r>
        <w:r>
          <w:rPr>
            <w:noProof/>
            <w:webHidden/>
          </w:rPr>
          <w:fldChar w:fldCharType="begin"/>
        </w:r>
        <w:r w:rsidR="002A43C9">
          <w:rPr>
            <w:noProof/>
            <w:webHidden/>
          </w:rPr>
          <w:instrText xml:space="preserve"> PAGEREF _Toc432434184 \h </w:instrText>
        </w:r>
        <w:r>
          <w:rPr>
            <w:noProof/>
            <w:webHidden/>
          </w:rPr>
        </w:r>
        <w:r>
          <w:rPr>
            <w:noProof/>
            <w:webHidden/>
          </w:rPr>
          <w:fldChar w:fldCharType="separate"/>
        </w:r>
        <w:r w:rsidR="002A43C9">
          <w:rPr>
            <w:noProof/>
            <w:webHidden/>
          </w:rPr>
          <w:t>158</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85" w:history="1">
        <w:r w:rsidR="002A43C9" w:rsidRPr="006F215C">
          <w:rPr>
            <w:rStyle w:val="Hyperlink"/>
            <w:rFonts w:eastAsia="Calibri"/>
          </w:rPr>
          <w:t>16.3.</w:t>
        </w:r>
        <w:r w:rsidR="002A43C9">
          <w:rPr>
            <w:rFonts w:asciiTheme="minorHAnsi" w:eastAsiaTheme="minorEastAsia" w:hAnsiTheme="minorHAnsi" w:cstheme="minorBidi"/>
            <w:color w:val="auto"/>
            <w:sz w:val="22"/>
            <w:szCs w:val="22"/>
            <w:lang w:val="en-US" w:eastAsia="en-US"/>
          </w:rPr>
          <w:tab/>
        </w:r>
        <w:r w:rsidR="002A43C9" w:rsidRPr="006F215C">
          <w:rPr>
            <w:rStyle w:val="Hyperlink"/>
            <w:rFonts w:eastAsia="Calibri"/>
          </w:rPr>
          <w:t>Exceptions thrown by callback methods</w:t>
        </w:r>
        <w:r w:rsidR="002A43C9">
          <w:rPr>
            <w:webHidden/>
          </w:rPr>
          <w:tab/>
        </w:r>
        <w:r>
          <w:rPr>
            <w:webHidden/>
          </w:rPr>
          <w:fldChar w:fldCharType="begin"/>
        </w:r>
        <w:r w:rsidR="002A43C9">
          <w:rPr>
            <w:webHidden/>
          </w:rPr>
          <w:instrText xml:space="preserve"> PAGEREF _Toc432434185 \h </w:instrText>
        </w:r>
        <w:r>
          <w:rPr>
            <w:webHidden/>
          </w:rPr>
        </w:r>
        <w:r>
          <w:rPr>
            <w:webHidden/>
          </w:rPr>
          <w:fldChar w:fldCharType="separate"/>
        </w:r>
        <w:r w:rsidR="002A43C9">
          <w:rPr>
            <w:webHidden/>
          </w:rPr>
          <w:t>159</w:t>
        </w:r>
        <w:r>
          <w:rPr>
            <w:webHidden/>
          </w:rPr>
          <w:fldChar w:fldCharType="end"/>
        </w:r>
      </w:hyperlink>
    </w:p>
    <w:p w:rsidR="002A43C9" w:rsidRDefault="00F70C86">
      <w:pPr>
        <w:pStyle w:val="TOC1"/>
        <w:rPr>
          <w:rFonts w:asciiTheme="minorHAnsi" w:eastAsiaTheme="minorEastAsia" w:hAnsiTheme="minorHAnsi" w:cstheme="minorBidi"/>
          <w:b w:val="0"/>
          <w:color w:val="auto"/>
          <w:sz w:val="22"/>
          <w:szCs w:val="22"/>
          <w:lang w:val="en-US" w:eastAsia="en-US"/>
        </w:rPr>
      </w:pPr>
      <w:hyperlink w:anchor="_Toc432434186" w:history="1">
        <w:r w:rsidR="002A43C9" w:rsidRPr="006F215C">
          <w:rPr>
            <w:rStyle w:val="Hyperlink"/>
          </w:rPr>
          <w:t>A.</w:t>
        </w:r>
        <w:r w:rsidR="002A43C9">
          <w:rPr>
            <w:rFonts w:asciiTheme="minorHAnsi" w:eastAsiaTheme="minorEastAsia" w:hAnsiTheme="minorHAnsi" w:cstheme="minorBidi"/>
            <w:b w:val="0"/>
            <w:color w:val="auto"/>
            <w:sz w:val="22"/>
            <w:szCs w:val="22"/>
            <w:lang w:val="en-US" w:eastAsia="en-US"/>
          </w:rPr>
          <w:tab/>
        </w:r>
        <w:r w:rsidR="002A43C9" w:rsidRPr="006F215C">
          <w:rPr>
            <w:rStyle w:val="Hyperlink"/>
          </w:rPr>
          <w:t>Change history</w:t>
        </w:r>
        <w:r w:rsidR="002A43C9">
          <w:rPr>
            <w:webHidden/>
          </w:rPr>
          <w:tab/>
        </w:r>
        <w:r>
          <w:rPr>
            <w:webHidden/>
          </w:rPr>
          <w:fldChar w:fldCharType="begin"/>
        </w:r>
        <w:r w:rsidR="002A43C9">
          <w:rPr>
            <w:webHidden/>
          </w:rPr>
          <w:instrText xml:space="preserve"> PAGEREF _Toc432434186 \h </w:instrText>
        </w:r>
        <w:r>
          <w:rPr>
            <w:webHidden/>
          </w:rPr>
        </w:r>
        <w:r>
          <w:rPr>
            <w:webHidden/>
          </w:rPr>
          <w:fldChar w:fldCharType="separate"/>
        </w:r>
        <w:r w:rsidR="002A43C9">
          <w:rPr>
            <w:webHidden/>
          </w:rPr>
          <w:t>160</w:t>
        </w:r>
        <w:r>
          <w:rPr>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187" w:history="1">
        <w:r w:rsidR="002A43C9" w:rsidRPr="006F215C">
          <w:rPr>
            <w:rStyle w:val="Hyperlink"/>
          </w:rPr>
          <w:t>A.1.</w:t>
        </w:r>
        <w:r w:rsidR="002A43C9">
          <w:rPr>
            <w:rFonts w:asciiTheme="minorHAnsi" w:eastAsiaTheme="minorEastAsia" w:hAnsiTheme="minorHAnsi" w:cstheme="minorBidi"/>
            <w:color w:val="auto"/>
            <w:sz w:val="22"/>
            <w:szCs w:val="22"/>
            <w:lang w:val="en-US" w:eastAsia="en-US"/>
          </w:rPr>
          <w:tab/>
        </w:r>
        <w:r w:rsidR="002A43C9" w:rsidRPr="006F215C">
          <w:rPr>
            <w:rStyle w:val="Hyperlink"/>
          </w:rPr>
          <w:t>Version 2.0</w:t>
        </w:r>
        <w:r w:rsidR="002A43C9">
          <w:rPr>
            <w:webHidden/>
          </w:rPr>
          <w:tab/>
        </w:r>
        <w:r>
          <w:rPr>
            <w:webHidden/>
          </w:rPr>
          <w:fldChar w:fldCharType="begin"/>
        </w:r>
        <w:r w:rsidR="002A43C9">
          <w:rPr>
            <w:webHidden/>
          </w:rPr>
          <w:instrText xml:space="preserve"> PAGEREF _Toc432434187 \h </w:instrText>
        </w:r>
        <w:r>
          <w:rPr>
            <w:webHidden/>
          </w:rPr>
        </w:r>
        <w:r>
          <w:rPr>
            <w:webHidden/>
          </w:rPr>
          <w:fldChar w:fldCharType="separate"/>
        </w:r>
        <w:r w:rsidR="002A43C9">
          <w:rPr>
            <w:webHidden/>
          </w:rPr>
          <w:t>160</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8" w:history="1">
        <w:r w:rsidR="002A43C9" w:rsidRPr="006F215C">
          <w:rPr>
            <w:rStyle w:val="Hyperlink"/>
            <w:noProof/>
          </w:rPr>
          <w:t>A.1.1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Reorganisation of chapters</w:t>
        </w:r>
        <w:r w:rsidR="002A43C9">
          <w:rPr>
            <w:noProof/>
            <w:webHidden/>
          </w:rPr>
          <w:tab/>
        </w:r>
        <w:r>
          <w:rPr>
            <w:noProof/>
            <w:webHidden/>
          </w:rPr>
          <w:fldChar w:fldCharType="begin"/>
        </w:r>
        <w:r w:rsidR="002A43C9">
          <w:rPr>
            <w:noProof/>
            <w:webHidden/>
          </w:rPr>
          <w:instrText xml:space="preserve"> PAGEREF _Toc432434188 \h </w:instrText>
        </w:r>
        <w:r>
          <w:rPr>
            <w:noProof/>
            <w:webHidden/>
          </w:rPr>
        </w:r>
        <w:r>
          <w:rPr>
            <w:noProof/>
            <w:webHidden/>
          </w:rPr>
          <w:fldChar w:fldCharType="separate"/>
        </w:r>
        <w:r w:rsidR="002A43C9">
          <w:rPr>
            <w:noProof/>
            <w:webHidden/>
          </w:rPr>
          <w:t>160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89" w:history="1">
        <w:r w:rsidR="002A43C9" w:rsidRPr="006F215C">
          <w:rPr>
            <w:rStyle w:val="Hyperlink"/>
            <w:noProof/>
          </w:rPr>
          <w:t>A.1.2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 providers must implement both PTP and Pub-Sub (JMS_SPEC-50)</w:t>
        </w:r>
        <w:r w:rsidR="002A43C9">
          <w:rPr>
            <w:noProof/>
            <w:webHidden/>
          </w:rPr>
          <w:tab/>
        </w:r>
        <w:r>
          <w:rPr>
            <w:noProof/>
            <w:webHidden/>
          </w:rPr>
          <w:fldChar w:fldCharType="begin"/>
        </w:r>
        <w:r w:rsidR="002A43C9">
          <w:rPr>
            <w:noProof/>
            <w:webHidden/>
          </w:rPr>
          <w:instrText xml:space="preserve"> PAGEREF _Toc432434189 \h </w:instrText>
        </w:r>
        <w:r>
          <w:rPr>
            <w:noProof/>
            <w:webHidden/>
          </w:rPr>
        </w:r>
        <w:r>
          <w:rPr>
            <w:noProof/>
            <w:webHidden/>
          </w:rPr>
          <w:fldChar w:fldCharType="separate"/>
        </w:r>
        <w:r w:rsidR="002A43C9">
          <w:rPr>
            <w:noProof/>
            <w:webHidden/>
          </w:rPr>
          <w:t>160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0" w:history="1">
        <w:r w:rsidR="002A43C9" w:rsidRPr="006F215C">
          <w:rPr>
            <w:rStyle w:val="Hyperlink"/>
            <w:noProof/>
          </w:rPr>
          <w:t>A.1.3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Use of JMS API in Java EE applications (JMS_SPEC-45 and JMS_SPEC-27)</w:t>
        </w:r>
        <w:r w:rsidR="002A43C9">
          <w:rPr>
            <w:noProof/>
            <w:webHidden/>
          </w:rPr>
          <w:tab/>
        </w:r>
        <w:r>
          <w:rPr>
            <w:noProof/>
            <w:webHidden/>
          </w:rPr>
          <w:fldChar w:fldCharType="begin"/>
        </w:r>
        <w:r w:rsidR="002A43C9">
          <w:rPr>
            <w:noProof/>
            <w:webHidden/>
          </w:rPr>
          <w:instrText xml:space="preserve"> PAGEREF _Toc432434190 \h </w:instrText>
        </w:r>
        <w:r>
          <w:rPr>
            <w:noProof/>
            <w:webHidden/>
          </w:rPr>
        </w:r>
        <w:r>
          <w:rPr>
            <w:noProof/>
            <w:webHidden/>
          </w:rPr>
          <w:fldChar w:fldCharType="separate"/>
        </w:r>
        <w:r w:rsidR="002A43C9">
          <w:rPr>
            <w:noProof/>
            <w:webHidden/>
          </w:rPr>
          <w:t>160</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1" w:history="1">
        <w:r w:rsidR="002A43C9" w:rsidRPr="006F215C">
          <w:rPr>
            <w:rStyle w:val="Hyperlink"/>
            <w:noProof/>
          </w:rPr>
          <w:t>A.1.4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Resource adapter (JMS_SPEC-25)</w:t>
        </w:r>
        <w:r w:rsidR="002A43C9">
          <w:rPr>
            <w:noProof/>
            <w:webHidden/>
          </w:rPr>
          <w:tab/>
        </w:r>
        <w:r>
          <w:rPr>
            <w:noProof/>
            <w:webHidden/>
          </w:rPr>
          <w:fldChar w:fldCharType="begin"/>
        </w:r>
        <w:r w:rsidR="002A43C9">
          <w:rPr>
            <w:noProof/>
            <w:webHidden/>
          </w:rPr>
          <w:instrText xml:space="preserve"> PAGEREF _Toc432434191 \h </w:instrText>
        </w:r>
        <w:r>
          <w:rPr>
            <w:noProof/>
            <w:webHidden/>
          </w:rPr>
        </w:r>
        <w:r>
          <w:rPr>
            <w:noProof/>
            <w:webHidden/>
          </w:rPr>
          <w:fldChar w:fldCharType="separate"/>
        </w:r>
        <w:r w:rsidR="002A43C9">
          <w:rPr>
            <w:noProof/>
            <w:webHidden/>
          </w:rPr>
          <w:t>161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2" w:history="1">
        <w:r w:rsidR="002A43C9" w:rsidRPr="006F215C">
          <w:rPr>
            <w:rStyle w:val="Hyperlink"/>
            <w:noProof/>
          </w:rPr>
          <w:t>A.1.5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MDB activation properties (JMS_SPEC-30, JMS_SPEC-54, JMS_SPEC-55)</w:t>
        </w:r>
        <w:r w:rsidR="002A43C9">
          <w:rPr>
            <w:noProof/>
            <w:webHidden/>
          </w:rPr>
          <w:tab/>
        </w:r>
        <w:r>
          <w:rPr>
            <w:noProof/>
            <w:webHidden/>
          </w:rPr>
          <w:fldChar w:fldCharType="begin"/>
        </w:r>
        <w:r w:rsidR="002A43C9">
          <w:rPr>
            <w:noProof/>
            <w:webHidden/>
          </w:rPr>
          <w:instrText xml:space="preserve"> PAGEREF _Toc432434192 \h </w:instrText>
        </w:r>
        <w:r>
          <w:rPr>
            <w:noProof/>
            <w:webHidden/>
          </w:rPr>
        </w:r>
        <w:r>
          <w:rPr>
            <w:noProof/>
            <w:webHidden/>
          </w:rPr>
          <w:fldChar w:fldCharType="separate"/>
        </w:r>
        <w:r w:rsidR="002A43C9">
          <w:rPr>
            <w:noProof/>
            <w:webHidden/>
          </w:rPr>
          <w:t>161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3" w:history="1">
        <w:r w:rsidR="002A43C9" w:rsidRPr="006F215C">
          <w:rPr>
            <w:rStyle w:val="Hyperlink"/>
            <w:noProof/>
          </w:rPr>
          <w:t>A.1.6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New methods to create a session (JMS_SPEC-45)</w:t>
        </w:r>
        <w:r w:rsidR="002A43C9">
          <w:rPr>
            <w:noProof/>
            <w:webHidden/>
          </w:rPr>
          <w:tab/>
        </w:r>
        <w:r>
          <w:rPr>
            <w:noProof/>
            <w:webHidden/>
          </w:rPr>
          <w:fldChar w:fldCharType="begin"/>
        </w:r>
        <w:r w:rsidR="002A43C9">
          <w:rPr>
            <w:noProof/>
            <w:webHidden/>
          </w:rPr>
          <w:instrText xml:space="preserve"> PAGEREF _Toc432434193 \h </w:instrText>
        </w:r>
        <w:r>
          <w:rPr>
            <w:noProof/>
            <w:webHidden/>
          </w:rPr>
        </w:r>
        <w:r>
          <w:rPr>
            <w:noProof/>
            <w:webHidden/>
          </w:rPr>
          <w:fldChar w:fldCharType="separate"/>
        </w:r>
        <w:r w:rsidR="002A43C9">
          <w:rPr>
            <w:noProof/>
            <w:webHidden/>
          </w:rPr>
          <w:t>161</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4" w:history="1">
        <w:r w:rsidR="002A43C9" w:rsidRPr="006F215C">
          <w:rPr>
            <w:rStyle w:val="Hyperlink"/>
            <w:noProof/>
          </w:rPr>
          <w:t>A.1.7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New createDurableConsumer methods (JMS_SPEC-51)</w:t>
        </w:r>
        <w:r w:rsidR="002A43C9">
          <w:rPr>
            <w:noProof/>
            <w:webHidden/>
          </w:rPr>
          <w:tab/>
        </w:r>
        <w:r>
          <w:rPr>
            <w:noProof/>
            <w:webHidden/>
          </w:rPr>
          <w:fldChar w:fldCharType="begin"/>
        </w:r>
        <w:r w:rsidR="002A43C9">
          <w:rPr>
            <w:noProof/>
            <w:webHidden/>
          </w:rPr>
          <w:instrText xml:space="preserve"> PAGEREF _Toc432434194 \h </w:instrText>
        </w:r>
        <w:r>
          <w:rPr>
            <w:noProof/>
            <w:webHidden/>
          </w:rPr>
        </w:r>
        <w:r>
          <w:rPr>
            <w:noProof/>
            <w:webHidden/>
          </w:rPr>
          <w:fldChar w:fldCharType="separate"/>
        </w:r>
        <w:r w:rsidR="002A43C9">
          <w:rPr>
            <w:noProof/>
            <w:webHidden/>
          </w:rPr>
          <w:t>162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5" w:history="1">
        <w:r w:rsidR="002A43C9" w:rsidRPr="006F215C">
          <w:rPr>
            <w:rStyle w:val="Hyperlink"/>
            <w:noProof/>
          </w:rPr>
          <w:t>A.1.8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Multiple consumers now allowed on the same topic subscription (JMS_SPEC-40)</w:t>
        </w:r>
        <w:r w:rsidR="002A43C9">
          <w:rPr>
            <w:noProof/>
            <w:webHidden/>
          </w:rPr>
          <w:tab/>
        </w:r>
        <w:r>
          <w:rPr>
            <w:noProof/>
            <w:webHidden/>
          </w:rPr>
          <w:fldChar w:fldCharType="begin"/>
        </w:r>
        <w:r w:rsidR="002A43C9">
          <w:rPr>
            <w:noProof/>
            <w:webHidden/>
          </w:rPr>
          <w:instrText xml:space="preserve"> PAGEREF _Toc432434195 \h </w:instrText>
        </w:r>
        <w:r>
          <w:rPr>
            <w:noProof/>
            <w:webHidden/>
          </w:rPr>
        </w:r>
        <w:r>
          <w:rPr>
            <w:noProof/>
            <w:webHidden/>
          </w:rPr>
          <w:fldChar w:fldCharType="separate"/>
        </w:r>
        <w:r w:rsidR="002A43C9">
          <w:rPr>
            <w:noProof/>
            <w:webHidden/>
          </w:rPr>
          <w:t>162</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6" w:history="1">
        <w:r w:rsidR="002A43C9" w:rsidRPr="006F215C">
          <w:rPr>
            <w:rStyle w:val="Hyperlink"/>
            <w:noProof/>
          </w:rPr>
          <w:t>A.1.9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Client ID optional on shared durable subscriptions (JMS_SPEC-39)</w:t>
        </w:r>
        <w:r w:rsidR="002A43C9">
          <w:rPr>
            <w:noProof/>
            <w:webHidden/>
          </w:rPr>
          <w:tab/>
        </w:r>
        <w:r>
          <w:rPr>
            <w:noProof/>
            <w:webHidden/>
          </w:rPr>
          <w:fldChar w:fldCharType="begin"/>
        </w:r>
        <w:r w:rsidR="002A43C9">
          <w:rPr>
            <w:noProof/>
            <w:webHidden/>
          </w:rPr>
          <w:instrText xml:space="preserve"> PAGEREF _Toc432434196 \h </w:instrText>
        </w:r>
        <w:r>
          <w:rPr>
            <w:noProof/>
            <w:webHidden/>
          </w:rPr>
        </w:r>
        <w:r>
          <w:rPr>
            <w:noProof/>
            <w:webHidden/>
          </w:rPr>
          <w:fldChar w:fldCharType="separate"/>
        </w:r>
        <w:r w:rsidR="002A43C9">
          <w:rPr>
            <w:noProof/>
            <w:webHidden/>
          </w:rPr>
          <w:t>163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7" w:history="1">
        <w:r w:rsidR="002A43C9" w:rsidRPr="006F215C">
          <w:rPr>
            <w:rStyle w:val="Hyperlink"/>
            <w:noProof/>
          </w:rPr>
          <w:t>A.1.10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Delivery delay (JMS_SPEC-44)</w:t>
        </w:r>
        <w:r w:rsidR="002A43C9">
          <w:rPr>
            <w:noProof/>
            <w:webHidden/>
          </w:rPr>
          <w:tab/>
        </w:r>
        <w:r>
          <w:rPr>
            <w:noProof/>
            <w:webHidden/>
          </w:rPr>
          <w:fldChar w:fldCharType="begin"/>
        </w:r>
        <w:r w:rsidR="002A43C9">
          <w:rPr>
            <w:noProof/>
            <w:webHidden/>
          </w:rPr>
          <w:instrText xml:space="preserve"> PAGEREF _Toc432434197 \h </w:instrText>
        </w:r>
        <w:r>
          <w:rPr>
            <w:noProof/>
            <w:webHidden/>
          </w:rPr>
        </w:r>
        <w:r>
          <w:rPr>
            <w:noProof/>
            <w:webHidden/>
          </w:rPr>
          <w:fldChar w:fldCharType="separate"/>
        </w:r>
        <w:r w:rsidR="002A43C9">
          <w:rPr>
            <w:noProof/>
            <w:webHidden/>
          </w:rPr>
          <w:t>163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8" w:history="1">
        <w:r w:rsidR="002A43C9" w:rsidRPr="006F215C">
          <w:rPr>
            <w:rStyle w:val="Hyperlink"/>
            <w:noProof/>
          </w:rPr>
          <w:t>A.1.11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Sending messages asynchronously (JMS_SPEC-43)</w:t>
        </w:r>
        <w:r w:rsidR="002A43C9">
          <w:rPr>
            <w:noProof/>
            <w:webHidden/>
          </w:rPr>
          <w:tab/>
        </w:r>
        <w:r>
          <w:rPr>
            <w:noProof/>
            <w:webHidden/>
          </w:rPr>
          <w:fldChar w:fldCharType="begin"/>
        </w:r>
        <w:r w:rsidR="002A43C9">
          <w:rPr>
            <w:noProof/>
            <w:webHidden/>
          </w:rPr>
          <w:instrText xml:space="preserve"> PAGEREF _Toc432434198 \h </w:instrText>
        </w:r>
        <w:r>
          <w:rPr>
            <w:noProof/>
            <w:webHidden/>
          </w:rPr>
        </w:r>
        <w:r>
          <w:rPr>
            <w:noProof/>
            <w:webHidden/>
          </w:rPr>
          <w:fldChar w:fldCharType="separate"/>
        </w:r>
        <w:r w:rsidR="002A43C9">
          <w:rPr>
            <w:noProof/>
            <w:webHidden/>
          </w:rPr>
          <w:t>163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199" w:history="1">
        <w:r w:rsidR="002A43C9" w:rsidRPr="006F215C">
          <w:rPr>
            <w:rStyle w:val="Hyperlink"/>
            <w:noProof/>
          </w:rPr>
          <w:t>A.1.12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Use of AutoCloseable (JMS_SPEC-53)</w:t>
        </w:r>
        <w:r w:rsidR="002A43C9">
          <w:rPr>
            <w:noProof/>
            <w:webHidden/>
          </w:rPr>
          <w:tab/>
        </w:r>
        <w:r>
          <w:rPr>
            <w:noProof/>
            <w:webHidden/>
          </w:rPr>
          <w:fldChar w:fldCharType="begin"/>
        </w:r>
        <w:r w:rsidR="002A43C9">
          <w:rPr>
            <w:noProof/>
            <w:webHidden/>
          </w:rPr>
          <w:instrText xml:space="preserve"> PAGEREF _Toc432434199 \h </w:instrText>
        </w:r>
        <w:r>
          <w:rPr>
            <w:noProof/>
            <w:webHidden/>
          </w:rPr>
        </w:r>
        <w:r>
          <w:rPr>
            <w:noProof/>
            <w:webHidden/>
          </w:rPr>
          <w:fldChar w:fldCharType="separate"/>
        </w:r>
        <w:r w:rsidR="002A43C9">
          <w:rPr>
            <w:noProof/>
            <w:webHidden/>
          </w:rPr>
          <w:t>163</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0" w:history="1">
        <w:r w:rsidR="002A43C9" w:rsidRPr="006F215C">
          <w:rPr>
            <w:rStyle w:val="Hyperlink"/>
            <w:noProof/>
          </w:rPr>
          <w:t>A.1.13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JMSXDeliveryCount (JMS_SPEC-42)</w:t>
        </w:r>
        <w:r w:rsidR="002A43C9">
          <w:rPr>
            <w:noProof/>
            <w:webHidden/>
          </w:rPr>
          <w:tab/>
        </w:r>
        <w:r>
          <w:rPr>
            <w:noProof/>
            <w:webHidden/>
          </w:rPr>
          <w:fldChar w:fldCharType="begin"/>
        </w:r>
        <w:r w:rsidR="002A43C9">
          <w:rPr>
            <w:noProof/>
            <w:webHidden/>
          </w:rPr>
          <w:instrText xml:space="preserve"> PAGEREF _Toc432434200 \h </w:instrText>
        </w:r>
        <w:r>
          <w:rPr>
            <w:noProof/>
            <w:webHidden/>
          </w:rPr>
        </w:r>
        <w:r>
          <w:rPr>
            <w:noProof/>
            <w:webHidden/>
          </w:rPr>
          <w:fldChar w:fldCharType="separate"/>
        </w:r>
        <w:r w:rsidR="002A43C9">
          <w:rPr>
            <w:noProof/>
            <w:webHidden/>
          </w:rPr>
          <w:t>164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1" w:history="1">
        <w:r w:rsidR="002A43C9" w:rsidRPr="006F215C">
          <w:rPr>
            <w:rStyle w:val="Hyperlink"/>
            <w:noProof/>
          </w:rPr>
          <w:t>A.1.14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Simplified API (JMS_SPEC-64)</w:t>
        </w:r>
        <w:r w:rsidR="002A43C9">
          <w:rPr>
            <w:noProof/>
            <w:webHidden/>
          </w:rPr>
          <w:tab/>
        </w:r>
        <w:r>
          <w:rPr>
            <w:noProof/>
            <w:webHidden/>
          </w:rPr>
          <w:fldChar w:fldCharType="begin"/>
        </w:r>
        <w:r w:rsidR="002A43C9">
          <w:rPr>
            <w:noProof/>
            <w:webHidden/>
          </w:rPr>
          <w:instrText xml:space="preserve"> PAGEREF _Toc432434201 \h </w:instrText>
        </w:r>
        <w:r>
          <w:rPr>
            <w:noProof/>
            <w:webHidden/>
          </w:rPr>
        </w:r>
        <w:r>
          <w:rPr>
            <w:noProof/>
            <w:webHidden/>
          </w:rPr>
          <w:fldChar w:fldCharType="separate"/>
        </w:r>
        <w:r w:rsidR="002A43C9">
          <w:rPr>
            <w:noProof/>
            <w:webHidden/>
          </w:rPr>
          <w:t>164</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2" w:history="1">
        <w:r w:rsidR="002A43C9" w:rsidRPr="006F215C">
          <w:rPr>
            <w:rStyle w:val="Hyperlink"/>
            <w:noProof/>
          </w:rPr>
          <w:t>A.1.15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New method to extract the body directly from a Message (JMS_SPEC-101)</w:t>
        </w:r>
        <w:r w:rsidR="002A43C9">
          <w:rPr>
            <w:noProof/>
            <w:webHidden/>
          </w:rPr>
          <w:tab/>
        </w:r>
        <w:r>
          <w:rPr>
            <w:noProof/>
            <w:webHidden/>
          </w:rPr>
          <w:fldChar w:fldCharType="begin"/>
        </w:r>
        <w:r w:rsidR="002A43C9">
          <w:rPr>
            <w:noProof/>
            <w:webHidden/>
          </w:rPr>
          <w:instrText xml:space="preserve"> PAGEREF _Toc432434202 \h </w:instrText>
        </w:r>
        <w:r>
          <w:rPr>
            <w:noProof/>
            <w:webHidden/>
          </w:rPr>
        </w:r>
        <w:r>
          <w:rPr>
            <w:noProof/>
            <w:webHidden/>
          </w:rPr>
          <w:fldChar w:fldCharType="separate"/>
        </w:r>
        <w:r w:rsidR="002A43C9">
          <w:rPr>
            <w:noProof/>
            <w:webHidden/>
          </w:rPr>
          <w:t>165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3" w:history="1">
        <w:r w:rsidR="002A43C9" w:rsidRPr="006F215C">
          <w:rPr>
            <w:rStyle w:val="Hyperlink"/>
            <w:noProof/>
          </w:rPr>
          <w:t>A.1.16</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Subscription name characters and length</w:t>
        </w:r>
        <w:r w:rsidR="002A43C9">
          <w:rPr>
            <w:noProof/>
            <w:webHidden/>
          </w:rPr>
          <w:tab/>
        </w:r>
        <w:r>
          <w:rPr>
            <w:noProof/>
            <w:webHidden/>
          </w:rPr>
          <w:fldChar w:fldCharType="begin"/>
        </w:r>
        <w:r w:rsidR="002A43C9">
          <w:rPr>
            <w:noProof/>
            <w:webHidden/>
          </w:rPr>
          <w:instrText xml:space="preserve"> PAGEREF _Toc432434203 \h </w:instrText>
        </w:r>
        <w:r>
          <w:rPr>
            <w:noProof/>
            <w:webHidden/>
          </w:rPr>
        </w:r>
        <w:r>
          <w:rPr>
            <w:noProof/>
            <w:webHidden/>
          </w:rPr>
          <w:fldChar w:fldCharType="separate"/>
        </w:r>
        <w:r w:rsidR="002A43C9">
          <w:rPr>
            <w:noProof/>
            <w:webHidden/>
          </w:rPr>
          <w:t>165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4" w:history="1">
        <w:r w:rsidR="002A43C9" w:rsidRPr="006F215C">
          <w:rPr>
            <w:rStyle w:val="Hyperlink"/>
            <w:noProof/>
          </w:rPr>
          <w:t>A.1.17</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message may be sent using any session (JMS_SPEC-52)</w:t>
        </w:r>
        <w:r w:rsidR="002A43C9">
          <w:rPr>
            <w:noProof/>
            <w:webHidden/>
          </w:rPr>
          <w:tab/>
        </w:r>
        <w:r>
          <w:rPr>
            <w:noProof/>
            <w:webHidden/>
          </w:rPr>
          <w:fldChar w:fldCharType="begin"/>
        </w:r>
        <w:r w:rsidR="002A43C9">
          <w:rPr>
            <w:noProof/>
            <w:webHidden/>
          </w:rPr>
          <w:instrText xml:space="preserve"> PAGEREF _Toc432434204 \h </w:instrText>
        </w:r>
        <w:r>
          <w:rPr>
            <w:noProof/>
            <w:webHidden/>
          </w:rPr>
        </w:r>
        <w:r>
          <w:rPr>
            <w:noProof/>
            <w:webHidden/>
          </w:rPr>
          <w:fldChar w:fldCharType="separate"/>
        </w:r>
        <w:r w:rsidR="002A43C9">
          <w:rPr>
            <w:noProof/>
            <w:webHidden/>
          </w:rPr>
          <w:t>165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5" w:history="1">
        <w:r w:rsidR="002A43C9" w:rsidRPr="006F215C">
          <w:rPr>
            <w:rStyle w:val="Hyperlink"/>
            <w:noProof/>
          </w:rPr>
          <w:t>A.1.18</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use of ExceptionListener (JMS_SPEC-49)</w:t>
        </w:r>
        <w:r w:rsidR="002A43C9">
          <w:rPr>
            <w:noProof/>
            <w:webHidden/>
          </w:rPr>
          <w:tab/>
        </w:r>
        <w:r>
          <w:rPr>
            <w:noProof/>
            <w:webHidden/>
          </w:rPr>
          <w:fldChar w:fldCharType="begin"/>
        </w:r>
        <w:r w:rsidR="002A43C9">
          <w:rPr>
            <w:noProof/>
            <w:webHidden/>
          </w:rPr>
          <w:instrText xml:space="preserve"> PAGEREF _Toc432434205 \h </w:instrText>
        </w:r>
        <w:r>
          <w:rPr>
            <w:noProof/>
            <w:webHidden/>
          </w:rPr>
        </w:r>
        <w:r>
          <w:rPr>
            <w:noProof/>
            <w:webHidden/>
          </w:rPr>
          <w:fldChar w:fldCharType="separate"/>
        </w:r>
        <w:r w:rsidR="002A43C9">
          <w:rPr>
            <w:noProof/>
            <w:webHidden/>
          </w:rPr>
          <w:t>165</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6" w:history="1">
        <w:r w:rsidR="002A43C9" w:rsidRPr="006F215C">
          <w:rPr>
            <w:rStyle w:val="Hyperlink"/>
            <w:noProof/>
          </w:rPr>
          <w:t>A.1.19</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use of stop or close from a message listener (JMS_SPEC-48)</w:t>
        </w:r>
        <w:r w:rsidR="002A43C9">
          <w:rPr>
            <w:noProof/>
            <w:webHidden/>
          </w:rPr>
          <w:tab/>
        </w:r>
        <w:r>
          <w:rPr>
            <w:noProof/>
            <w:webHidden/>
          </w:rPr>
          <w:fldChar w:fldCharType="begin"/>
        </w:r>
        <w:r w:rsidR="002A43C9">
          <w:rPr>
            <w:noProof/>
            <w:webHidden/>
          </w:rPr>
          <w:instrText xml:space="preserve"> PAGEREF _Toc432434206 \h </w:instrText>
        </w:r>
        <w:r>
          <w:rPr>
            <w:noProof/>
            <w:webHidden/>
          </w:rPr>
        </w:r>
        <w:r>
          <w:rPr>
            <w:noProof/>
            <w:webHidden/>
          </w:rPr>
          <w:fldChar w:fldCharType="separate"/>
        </w:r>
        <w:r w:rsidR="002A43C9">
          <w:rPr>
            <w:noProof/>
            <w:webHidden/>
          </w:rPr>
          <w:t>166</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7" w:history="1">
        <w:r w:rsidR="002A43C9" w:rsidRPr="006F215C">
          <w:rPr>
            <w:rStyle w:val="Hyperlink"/>
            <w:noProof/>
          </w:rPr>
          <w:t>A.1.20</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use of noLocal when creating a durable subscription (JMS_SPEC-65)</w:t>
        </w:r>
        <w:r w:rsidR="002A43C9">
          <w:rPr>
            <w:noProof/>
            <w:webHidden/>
          </w:rPr>
          <w:tab/>
        </w:r>
        <w:r>
          <w:rPr>
            <w:noProof/>
            <w:webHidden/>
          </w:rPr>
          <w:fldChar w:fldCharType="begin"/>
        </w:r>
        <w:r w:rsidR="002A43C9">
          <w:rPr>
            <w:noProof/>
            <w:webHidden/>
          </w:rPr>
          <w:instrText xml:space="preserve"> PAGEREF _Toc432434207 \h </w:instrText>
        </w:r>
        <w:r>
          <w:rPr>
            <w:noProof/>
            <w:webHidden/>
          </w:rPr>
        </w:r>
        <w:r>
          <w:rPr>
            <w:noProof/>
            <w:webHidden/>
          </w:rPr>
          <w:fldChar w:fldCharType="separate"/>
        </w:r>
        <w:r w:rsidR="002A43C9">
          <w:rPr>
            <w:noProof/>
            <w:webHidden/>
          </w:rPr>
          <w:t>167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8" w:history="1">
        <w:r w:rsidR="002A43C9" w:rsidRPr="006F215C">
          <w:rPr>
            <w:rStyle w:val="Hyperlink"/>
            <w:noProof/>
          </w:rPr>
          <w:t>A.1.21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message headers that are intended to be set by the JMS provder (JMS_SPEC-34)</w:t>
        </w:r>
        <w:r w:rsidR="002A43C9">
          <w:rPr>
            <w:noProof/>
            <w:webHidden/>
          </w:rPr>
          <w:tab/>
        </w:r>
        <w:r>
          <w:rPr>
            <w:noProof/>
            <w:webHidden/>
          </w:rPr>
          <w:fldChar w:fldCharType="begin"/>
        </w:r>
        <w:r w:rsidR="002A43C9">
          <w:rPr>
            <w:noProof/>
            <w:webHidden/>
          </w:rPr>
          <w:instrText xml:space="preserve"> PAGEREF _Toc432434208 \h </w:instrText>
        </w:r>
        <w:r>
          <w:rPr>
            <w:noProof/>
            <w:webHidden/>
          </w:rPr>
        </w:r>
        <w:r>
          <w:rPr>
            <w:noProof/>
            <w:webHidden/>
          </w:rPr>
          <w:fldChar w:fldCharType="separate"/>
        </w:r>
        <w:r w:rsidR="002A43C9">
          <w:rPr>
            <w:noProof/>
            <w:webHidden/>
          </w:rPr>
          <w:t>167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09" w:history="1">
        <w:r w:rsidR="002A43C9" w:rsidRPr="006F215C">
          <w:rPr>
            <w:rStyle w:val="Hyperlink"/>
            <w:noProof/>
          </w:rPr>
          <w:t>A.1.22</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Session methods createQueue and createTopic (JMS_SPEC-31)</w:t>
        </w:r>
        <w:r w:rsidR="002A43C9">
          <w:rPr>
            <w:noProof/>
            <w:webHidden/>
          </w:rPr>
          <w:tab/>
        </w:r>
        <w:r>
          <w:rPr>
            <w:noProof/>
            <w:webHidden/>
          </w:rPr>
          <w:fldChar w:fldCharType="begin"/>
        </w:r>
        <w:r w:rsidR="002A43C9">
          <w:rPr>
            <w:noProof/>
            <w:webHidden/>
          </w:rPr>
          <w:instrText xml:space="preserve"> PAGEREF _Toc432434209 \h </w:instrText>
        </w:r>
        <w:r>
          <w:rPr>
            <w:noProof/>
            <w:webHidden/>
          </w:rPr>
        </w:r>
        <w:r>
          <w:rPr>
            <w:noProof/>
            <w:webHidden/>
          </w:rPr>
          <w:fldChar w:fldCharType="separate"/>
        </w:r>
        <w:r w:rsidR="002A43C9">
          <w:rPr>
            <w:noProof/>
            <w:webHidden/>
          </w:rPr>
          <w:t>167</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10" w:history="1">
        <w:r w:rsidR="002A43C9" w:rsidRPr="006F215C">
          <w:rPr>
            <w:rStyle w:val="Hyperlink"/>
            <w:noProof/>
          </w:rPr>
          <w:t>A.1.23</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Clarification: Definition of JMSExpiration (JMS_SPEC-82)</w:t>
        </w:r>
        <w:r w:rsidR="002A43C9">
          <w:rPr>
            <w:noProof/>
            <w:webHidden/>
          </w:rPr>
          <w:tab/>
        </w:r>
        <w:r>
          <w:rPr>
            <w:noProof/>
            <w:webHidden/>
          </w:rPr>
          <w:fldChar w:fldCharType="begin"/>
        </w:r>
        <w:r w:rsidR="002A43C9">
          <w:rPr>
            <w:noProof/>
            <w:webHidden/>
          </w:rPr>
          <w:instrText xml:space="preserve"> PAGEREF _Toc432434210 \h </w:instrText>
        </w:r>
        <w:r>
          <w:rPr>
            <w:noProof/>
            <w:webHidden/>
          </w:rPr>
        </w:r>
        <w:r>
          <w:rPr>
            <w:noProof/>
            <w:webHidden/>
          </w:rPr>
          <w:fldChar w:fldCharType="separate"/>
        </w:r>
        <w:r w:rsidR="002A43C9">
          <w:rPr>
            <w:noProof/>
            <w:webHidden/>
          </w:rPr>
          <w:t>168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11" w:history="1">
        <w:r w:rsidR="002A43C9" w:rsidRPr="006F215C">
          <w:rPr>
            <w:rStyle w:val="Hyperlink"/>
            <w:noProof/>
          </w:rPr>
          <w:t>A.1.24</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Correction: Reconnecting to a durable subscription (JMS_SPEC-80)</w:t>
        </w:r>
        <w:r w:rsidR="002A43C9">
          <w:rPr>
            <w:noProof/>
            <w:webHidden/>
          </w:rPr>
          <w:tab/>
        </w:r>
        <w:r>
          <w:rPr>
            <w:noProof/>
            <w:webHidden/>
          </w:rPr>
          <w:fldChar w:fldCharType="begin"/>
        </w:r>
        <w:r w:rsidR="002A43C9">
          <w:rPr>
            <w:noProof/>
            <w:webHidden/>
          </w:rPr>
          <w:instrText xml:space="preserve"> PAGEREF _Toc432434211 \h </w:instrText>
        </w:r>
        <w:r>
          <w:rPr>
            <w:noProof/>
            <w:webHidden/>
          </w:rPr>
        </w:r>
        <w:r>
          <w:rPr>
            <w:noProof/>
            <w:webHidden/>
          </w:rPr>
          <w:fldChar w:fldCharType="separate"/>
        </w:r>
        <w:r w:rsidR="002A43C9">
          <w:rPr>
            <w:noProof/>
            <w:webHidden/>
          </w:rPr>
          <w:t>168</w:t>
        </w:r>
        <w:r>
          <w:rPr>
            <w:noProof/>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12" w:history="1">
        <w:r w:rsidR="002A43C9" w:rsidRPr="006F215C">
          <w:rPr>
            <w:rStyle w:val="Hyperlink"/>
            <w:noProof/>
          </w:rPr>
          <w:t>A.1.25</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Correction: MapMessage when name is null (JMS_SPEC-77)</w:t>
        </w:r>
        <w:r w:rsidR="002A43C9">
          <w:rPr>
            <w:noProof/>
            <w:webHidden/>
          </w:rPr>
          <w:tab/>
        </w:r>
        <w:r>
          <w:rPr>
            <w:noProof/>
            <w:webHidden/>
          </w:rPr>
          <w:fldChar w:fldCharType="begin"/>
        </w:r>
        <w:r w:rsidR="002A43C9">
          <w:rPr>
            <w:noProof/>
            <w:webHidden/>
          </w:rPr>
          <w:instrText xml:space="preserve"> PAGEREF _Toc432434212 \h </w:instrText>
        </w:r>
        <w:r>
          <w:rPr>
            <w:noProof/>
            <w:webHidden/>
          </w:rPr>
        </w:r>
        <w:r>
          <w:rPr>
            <w:noProof/>
            <w:webHidden/>
          </w:rPr>
          <w:fldChar w:fldCharType="separate"/>
        </w:r>
        <w:r w:rsidR="002A43C9">
          <w:rPr>
            <w:noProof/>
            <w:webHidden/>
          </w:rPr>
          <w:t>168</w:t>
        </w:r>
        <w:r>
          <w:rPr>
            <w:noProof/>
            <w:webHidden/>
          </w:rPr>
          <w:fldChar w:fldCharType="end"/>
        </w:r>
      </w:hyperlink>
    </w:p>
    <w:p w:rsidR="002A43C9" w:rsidRDefault="00F70C86">
      <w:pPr>
        <w:pStyle w:val="TOC2"/>
        <w:rPr>
          <w:rFonts w:asciiTheme="minorHAnsi" w:eastAsiaTheme="minorEastAsia" w:hAnsiTheme="minorHAnsi" w:cstheme="minorBidi"/>
          <w:color w:val="auto"/>
          <w:sz w:val="22"/>
          <w:szCs w:val="22"/>
          <w:lang w:val="en-US" w:eastAsia="en-US"/>
        </w:rPr>
      </w:pPr>
      <w:hyperlink w:anchor="_Toc432434213" w:history="1">
        <w:r w:rsidR="002A43C9" w:rsidRPr="006F215C">
          <w:rPr>
            <w:rStyle w:val="Hyperlink"/>
          </w:rPr>
          <w:t>A.2.</w:t>
        </w:r>
        <w:r w:rsidR="002A43C9">
          <w:rPr>
            <w:rFonts w:asciiTheme="minorHAnsi" w:eastAsiaTheme="minorEastAsia" w:hAnsiTheme="minorHAnsi" w:cstheme="minorBidi"/>
            <w:color w:val="auto"/>
            <w:sz w:val="22"/>
            <w:szCs w:val="22"/>
            <w:lang w:val="en-US" w:eastAsia="en-US"/>
          </w:rPr>
          <w:tab/>
        </w:r>
        <w:r w:rsidR="002A43C9" w:rsidRPr="006F215C">
          <w:rPr>
            <w:rStyle w:val="Hyperlink"/>
          </w:rPr>
          <w:t>Version 2.1 (Early draft)</w:t>
        </w:r>
        <w:r w:rsidR="002A43C9">
          <w:rPr>
            <w:webHidden/>
          </w:rPr>
          <w:tab/>
        </w:r>
        <w:r>
          <w:rPr>
            <w:webHidden/>
          </w:rPr>
          <w:fldChar w:fldCharType="begin"/>
        </w:r>
        <w:r w:rsidR="002A43C9">
          <w:rPr>
            <w:webHidden/>
          </w:rPr>
          <w:instrText xml:space="preserve"> PAGEREF _Toc432434213 \h </w:instrText>
        </w:r>
        <w:r>
          <w:rPr>
            <w:webHidden/>
          </w:rPr>
        </w:r>
        <w:r>
          <w:rPr>
            <w:webHidden/>
          </w:rPr>
          <w:fldChar w:fldCharType="separate"/>
        </w:r>
        <w:r w:rsidR="002A43C9">
          <w:rPr>
            <w:webHidden/>
          </w:rPr>
          <w:t>168</w:t>
        </w:r>
        <w:r>
          <w:rPr>
            <w:webHidden/>
          </w:rPr>
          <w:fldChar w:fldCharType="end"/>
        </w:r>
      </w:hyperlink>
    </w:p>
    <w:p w:rsidR="002A43C9" w:rsidRDefault="00F70C86">
      <w:pPr>
        <w:pStyle w:val="TOC3"/>
        <w:rPr>
          <w:rFonts w:asciiTheme="minorHAnsi" w:eastAsiaTheme="minorEastAsia" w:hAnsiTheme="minorHAnsi" w:cstheme="minorBidi"/>
          <w:noProof/>
          <w:color w:val="auto"/>
          <w:sz w:val="22"/>
          <w:szCs w:val="22"/>
          <w:lang w:val="en-US" w:eastAsia="en-US"/>
        </w:rPr>
      </w:pPr>
      <w:hyperlink w:anchor="_Toc432434214" w:history="1">
        <w:r w:rsidR="002A43C9" w:rsidRPr="006F215C">
          <w:rPr>
            <w:rStyle w:val="Hyperlink"/>
            <w:noProof/>
          </w:rPr>
          <w:t>A.2.1</w:t>
        </w:r>
        <w:r w:rsidR="002A43C9">
          <w:rPr>
            <w:rFonts w:asciiTheme="minorHAnsi" w:eastAsiaTheme="minorEastAsia" w:hAnsiTheme="minorHAnsi" w:cstheme="minorBidi"/>
            <w:noProof/>
            <w:color w:val="auto"/>
            <w:sz w:val="22"/>
            <w:szCs w:val="22"/>
            <w:lang w:val="en-US" w:eastAsia="en-US"/>
          </w:rPr>
          <w:tab/>
        </w:r>
        <w:r w:rsidR="002A43C9" w:rsidRPr="006F215C">
          <w:rPr>
            <w:rStyle w:val="Hyperlink"/>
            <w:noProof/>
          </w:rPr>
          <w:t>JMS message-driven beans</w:t>
        </w:r>
        <w:r w:rsidR="002A43C9">
          <w:rPr>
            <w:noProof/>
            <w:webHidden/>
          </w:rPr>
          <w:tab/>
        </w:r>
        <w:r>
          <w:rPr>
            <w:noProof/>
            <w:webHidden/>
          </w:rPr>
          <w:fldChar w:fldCharType="begin"/>
        </w:r>
        <w:r w:rsidR="002A43C9">
          <w:rPr>
            <w:noProof/>
            <w:webHidden/>
          </w:rPr>
          <w:instrText xml:space="preserve"> PAGEREF _Toc432434214 \h </w:instrText>
        </w:r>
        <w:r>
          <w:rPr>
            <w:noProof/>
            <w:webHidden/>
          </w:rPr>
        </w:r>
        <w:r>
          <w:rPr>
            <w:noProof/>
            <w:webHidden/>
          </w:rPr>
          <w:fldChar w:fldCharType="separate"/>
        </w:r>
        <w:r w:rsidR="002A43C9">
          <w:rPr>
            <w:noProof/>
            <w:webHidden/>
          </w:rPr>
          <w:t>168</w:t>
        </w:r>
        <w:r>
          <w:rPr>
            <w:noProof/>
            <w:webHidden/>
          </w:rPr>
          <w:fldChar w:fldCharType="end"/>
        </w:r>
      </w:hyperlink>
    </w:p>
    <w:p w:rsidR="00657C6E" w:rsidRDefault="00F70C86" w:rsidP="001168A6">
      <w:pPr>
        <w:sectPr w:rsidR="00657C6E" w:rsidSect="007C29D9">
          <w:footerReference w:type="even" r:id="rId11"/>
          <w:footerReference w:type="default" r:id="rId12"/>
          <w:footerReference w:type="first" r:id="rId13"/>
          <w:type w:val="oddPage"/>
          <w:pgSz w:w="11906" w:h="16838"/>
          <w:pgMar w:top="1440" w:right="1440" w:bottom="1440" w:left="1440" w:header="708" w:footer="708" w:gutter="0"/>
          <w:cols w:space="708"/>
          <w:titlePg/>
          <w:docGrid w:linePitch="360"/>
        </w:sectPr>
      </w:pPr>
      <w:r>
        <w:rPr>
          <w:b/>
          <w:noProof/>
        </w:rPr>
        <w:fldChar w:fldCharType="end"/>
      </w:r>
    </w:p>
    <w:p w:rsidR="007C29D9" w:rsidRDefault="007C29D9">
      <w:pPr>
        <w:suppressAutoHyphens w:val="0"/>
        <w:autoSpaceDE/>
        <w:autoSpaceDN/>
        <w:adjustRightInd/>
        <w:spacing w:before="0" w:line="240" w:lineRule="auto"/>
        <w:ind w:left="0"/>
        <w:rPr>
          <w:i/>
          <w:iCs/>
          <w:sz w:val="40"/>
          <w:szCs w:val="40"/>
        </w:rPr>
      </w:pPr>
      <w:bookmarkStart w:id="127" w:name="_Ref307997775"/>
      <w:bookmarkStart w:id="128" w:name="_Toc311729166"/>
      <w:r>
        <w:lastRenderedPageBreak/>
        <w:br w:type="page"/>
      </w:r>
    </w:p>
    <w:p w:rsidR="00F65786" w:rsidRPr="00145D89" w:rsidRDefault="00714C95" w:rsidP="00285548">
      <w:pPr>
        <w:pStyle w:val="Heading1"/>
      </w:pPr>
      <w:bookmarkStart w:id="129" w:name="_Toc432433920"/>
      <w:r w:rsidRPr="00145D89">
        <w:lastRenderedPageBreak/>
        <w:t>Introduction</w:t>
      </w:r>
      <w:bookmarkEnd w:id="127"/>
      <w:bookmarkEnd w:id="128"/>
      <w:bookmarkEnd w:id="12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30" w:name="_Toc311729168"/>
      <w:bookmarkStart w:id="131" w:name="_Toc432433921"/>
      <w:r w:rsidRPr="00595555">
        <w:t>Overview</w:t>
      </w:r>
      <w:bookmarkEnd w:id="130"/>
      <w:r w:rsidR="0054259C">
        <w:t xml:space="preserve"> of JMS</w:t>
      </w:r>
      <w:bookmarkEnd w:id="131"/>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132" w:name="_Toc311729169"/>
      <w:bookmarkStart w:id="133" w:name="_Toc432433922"/>
      <w:r>
        <w:t>What is messaging</w:t>
      </w:r>
      <w:r w:rsidR="00714C95" w:rsidRPr="00B71151">
        <w:t>?</w:t>
      </w:r>
      <w:bookmarkEnd w:id="132"/>
      <w:bookmarkEnd w:id="13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34" w:name="_Toc311729171"/>
      <w:bookmarkStart w:id="135" w:name="_Toc432433923"/>
      <w:r>
        <w:t>The</w:t>
      </w:r>
      <w:r w:rsidR="00714C95" w:rsidRPr="00B71151">
        <w:t xml:space="preserve"> </w:t>
      </w:r>
      <w:r w:rsidR="007404DC">
        <w:t>o</w:t>
      </w:r>
      <w:r w:rsidR="00714C95" w:rsidRPr="00B71151">
        <w:t>bjectives</w:t>
      </w:r>
      <w:bookmarkEnd w:id="134"/>
      <w:r>
        <w:t xml:space="preserve"> of JMS</w:t>
      </w:r>
      <w:bookmarkEnd w:id="135"/>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6" w:name="RTF37363939343a204865616433"/>
      <w:bookmarkStart w:id="137" w:name="_Toc311729174"/>
      <w:bookmarkStart w:id="138" w:name="_Toc432433924"/>
      <w:r>
        <w:t>JMS d</w:t>
      </w:r>
      <w:r w:rsidR="00714C95">
        <w:t>omains</w:t>
      </w:r>
      <w:bookmarkEnd w:id="136"/>
      <w:bookmarkEnd w:id="137"/>
      <w:bookmarkEnd w:id="138"/>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39" w:name="_Toc311729176"/>
      <w:bookmarkStart w:id="140" w:name="_Toc432433925"/>
      <w:r>
        <w:t>What JMS does not include</w:t>
      </w:r>
      <w:bookmarkEnd w:id="139"/>
      <w:bookmarkEnd w:id="140"/>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41" w:name="_Toc432433926"/>
      <w:r>
        <w:t>Java SE and Java EE support</w:t>
      </w:r>
      <w:bookmarkEnd w:id="141"/>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F70C86">
        <w:rPr>
          <w:spacing w:val="2"/>
          <w:w w:val="100"/>
        </w:rPr>
        <w:fldChar w:fldCharType="begin"/>
      </w:r>
      <w:r w:rsidR="00475897">
        <w:rPr>
          <w:spacing w:val="2"/>
          <w:w w:val="100"/>
        </w:rPr>
        <w:instrText xml:space="preserve"> REF _Ref315098116 \r \h </w:instrText>
      </w:r>
      <w:r w:rsidR="00F70C86">
        <w:rPr>
          <w:spacing w:val="2"/>
          <w:w w:val="100"/>
        </w:rPr>
      </w:r>
      <w:r w:rsidR="00F70C86">
        <w:rPr>
          <w:spacing w:val="2"/>
          <w:w w:val="100"/>
        </w:rPr>
        <w:fldChar w:fldCharType="separate"/>
      </w:r>
      <w:r w:rsidR="002A43C9">
        <w:rPr>
          <w:spacing w:val="2"/>
          <w:w w:val="100"/>
        </w:rPr>
        <w:t>12</w:t>
      </w:r>
      <w:r w:rsidR="00F70C86">
        <w:rPr>
          <w:spacing w:val="2"/>
          <w:w w:val="100"/>
        </w:rPr>
        <w:fldChar w:fldCharType="end"/>
      </w:r>
      <w:r w:rsidR="00475897">
        <w:rPr>
          <w:spacing w:val="2"/>
          <w:w w:val="100"/>
        </w:rPr>
        <w:t xml:space="preserve"> </w:t>
      </w:r>
      <w:r w:rsidR="005352D7">
        <w:rPr>
          <w:spacing w:val="2"/>
          <w:w w:val="100"/>
        </w:rPr>
        <w:t>“</w:t>
      </w:r>
      <w:r w:rsidR="00F70C86">
        <w:rPr>
          <w:spacing w:val="2"/>
          <w:w w:val="100"/>
        </w:rPr>
        <w:fldChar w:fldCharType="begin"/>
      </w:r>
      <w:r w:rsidR="00475897">
        <w:rPr>
          <w:spacing w:val="2"/>
          <w:w w:val="100"/>
        </w:rPr>
        <w:instrText xml:space="preserve"> REF _Ref315098116 \h </w:instrText>
      </w:r>
      <w:r w:rsidR="00F70C86">
        <w:rPr>
          <w:spacing w:val="2"/>
          <w:w w:val="100"/>
        </w:rPr>
      </w:r>
      <w:r w:rsidR="00F70C86">
        <w:rPr>
          <w:spacing w:val="2"/>
          <w:w w:val="100"/>
        </w:rPr>
        <w:fldChar w:fldCharType="separate"/>
      </w:r>
      <w:r w:rsidR="002A43C9">
        <w:t>Use of JMS API in Java EE applications</w:t>
      </w:r>
      <w:r w:rsidR="00F70C86">
        <w:rPr>
          <w:spacing w:val="2"/>
          <w:w w:val="100"/>
        </w:rPr>
        <w:fldChar w:fldCharType="end"/>
      </w:r>
      <w:r w:rsidR="00004DD8">
        <w:t>”</w:t>
      </w:r>
      <w:r w:rsidR="00475897">
        <w:rPr>
          <w:spacing w:val="2"/>
          <w:w w:val="100"/>
        </w:rPr>
        <w:t>.</w:t>
      </w:r>
    </w:p>
    <w:p w:rsidR="0029068D" w:rsidRDefault="001A7B65">
      <w:pPr>
        <w:pStyle w:val="Heading2"/>
      </w:pPr>
      <w:bookmarkStart w:id="142" w:name="_Toc432433927"/>
      <w:r>
        <w:t>What is new in JMS 2.0?</w:t>
      </w:r>
      <w:bookmarkEnd w:id="142"/>
    </w:p>
    <w:p w:rsidR="00F45B15" w:rsidRDefault="00F45B15" w:rsidP="00F45B15">
      <w:r>
        <w:t xml:space="preserve">A full list of the new features, changes and clarifications introduced in JMS 2.0 is given in section </w:t>
      </w:r>
      <w:r w:rsidR="00F70C86">
        <w:fldChar w:fldCharType="begin"/>
      </w:r>
      <w:r>
        <w:instrText xml:space="preserve"> REF _Ref316231047 \r \h </w:instrText>
      </w:r>
      <w:r w:rsidR="00F70C86">
        <w:fldChar w:fldCharType="separate"/>
      </w:r>
      <w:r w:rsidR="002A43C9">
        <w:t>A.1</w:t>
      </w:r>
      <w:r w:rsidR="00F70C86">
        <w:fldChar w:fldCharType="end"/>
      </w:r>
      <w:r>
        <w:t xml:space="preserve"> </w:t>
      </w:r>
      <w:r w:rsidR="00004DD8">
        <w:t>“</w:t>
      </w:r>
      <w:r w:rsidR="00F70C86">
        <w:fldChar w:fldCharType="begin"/>
      </w:r>
      <w:r>
        <w:instrText xml:space="preserve"> REF _Ref316231118 \h </w:instrText>
      </w:r>
      <w:r w:rsidR="00F70C86">
        <w:fldChar w:fldCharType="separate"/>
      </w:r>
      <w:r w:rsidR="002A43C9">
        <w:t>Version 2.0</w:t>
      </w:r>
      <w:r w:rsidR="00F70C86">
        <w:fldChar w:fldCharType="end"/>
      </w:r>
      <w:r w:rsidR="00A05B30">
        <w:t xml:space="preserve">” </w:t>
      </w:r>
      <w:r>
        <w:t xml:space="preserve">of the </w:t>
      </w:r>
      <w:r w:rsidR="00004DD8">
        <w:t>“</w:t>
      </w:r>
      <w:r w:rsidR="00F70C86">
        <w:fldChar w:fldCharType="begin"/>
      </w:r>
      <w:r>
        <w:instrText xml:space="preserve"> REF _Ref308006495 \h </w:instrText>
      </w:r>
      <w:r w:rsidR="00F70C86">
        <w:fldChar w:fldCharType="separate"/>
      </w:r>
      <w:r w:rsidR="002A43C9">
        <w:t>Change h</w:t>
      </w:r>
      <w:r w:rsidR="002A43C9" w:rsidRPr="00CC11BD">
        <w:t>istory</w:t>
      </w:r>
      <w:r w:rsidR="00F70C86">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w:t>
      </w:r>
      <w:proofErr w:type="gramStart"/>
      <w:r>
        <w:t>extract</w:t>
      </w:r>
      <w:proofErr w:type="gramEnd"/>
      <w:r>
        <w:t xml:space="preserve">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143" w:name="_Toc311729188"/>
      <w:bookmarkStart w:id="144" w:name="_Toc432433928"/>
      <w:r w:rsidRPr="00DE6937">
        <w:lastRenderedPageBreak/>
        <w:t>Architecture</w:t>
      </w:r>
      <w:bookmarkEnd w:id="143"/>
      <w:bookmarkEnd w:id="144"/>
    </w:p>
    <w:p w:rsidR="00741663" w:rsidRPr="00460719" w:rsidRDefault="00741663" w:rsidP="00C82C12">
      <w:pPr>
        <w:pStyle w:val="Heading2"/>
      </w:pPr>
      <w:bookmarkStart w:id="145" w:name="_Toc311729189"/>
      <w:bookmarkStart w:id="146" w:name="_Toc432433929"/>
      <w:r w:rsidRPr="00460719">
        <w:t>Overview</w:t>
      </w:r>
      <w:bookmarkEnd w:id="145"/>
      <w:bookmarkEnd w:id="146"/>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47" w:name="_Toc311729190"/>
      <w:bookmarkStart w:id="148" w:name="_Toc432433930"/>
      <w:r>
        <w:t>What is a JMS a</w:t>
      </w:r>
      <w:r w:rsidR="00741663">
        <w:t>pplication?</w:t>
      </w:r>
      <w:bookmarkEnd w:id="147"/>
      <w:bookmarkEnd w:id="148"/>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49" w:name="RTF39393230373a204865616431"/>
      <w:bookmarkStart w:id="150" w:name="_Toc311729191"/>
      <w:bookmarkStart w:id="151" w:name="_Toc432433931"/>
      <w:r>
        <w:t>Administration</w:t>
      </w:r>
      <w:bookmarkEnd w:id="149"/>
      <w:bookmarkEnd w:id="150"/>
      <w:bookmarkEnd w:id="151"/>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70C86">
        <w:rPr>
          <w:spacing w:val="2"/>
          <w:w w:val="100"/>
        </w:rPr>
        <w:fldChar w:fldCharType="begin"/>
      </w:r>
      <w:r w:rsidR="00B223D1">
        <w:rPr>
          <w:spacing w:val="2"/>
          <w:w w:val="100"/>
        </w:rPr>
        <w:instrText xml:space="preserve"> REF _Ref308106292 \h </w:instrText>
      </w:r>
      <w:r w:rsidR="00F70C86">
        <w:rPr>
          <w:spacing w:val="2"/>
          <w:w w:val="100"/>
        </w:rPr>
      </w:r>
      <w:r w:rsidR="00F70C86">
        <w:rPr>
          <w:spacing w:val="2"/>
          <w:w w:val="100"/>
        </w:rPr>
        <w:fldChar w:fldCharType="separate"/>
      </w:r>
      <w:r w:rsidR="002A43C9">
        <w:t xml:space="preserve">Figure </w:t>
      </w:r>
      <w:r w:rsidR="002A43C9">
        <w:rPr>
          <w:noProof/>
        </w:rPr>
        <w:t>2</w:t>
      </w:r>
      <w:r w:rsidR="002A43C9">
        <w:noBreakHyphen/>
      </w:r>
      <w:r w:rsidR="002A43C9">
        <w:rPr>
          <w:noProof/>
        </w:rPr>
        <w:t>1</w:t>
      </w:r>
      <w:r w:rsidR="00F70C86">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52" w:name="_Ref308106292"/>
      <w:r>
        <w:lastRenderedPageBreak/>
        <w:t xml:space="preserve">Figure </w:t>
      </w:r>
      <w:r w:rsidR="00F70C86">
        <w:fldChar w:fldCharType="begin"/>
      </w:r>
      <w:r w:rsidR="00251C1A">
        <w:instrText xml:space="preserve"> STYLEREF 1 \s </w:instrText>
      </w:r>
      <w:r w:rsidR="00F70C86">
        <w:fldChar w:fldCharType="separate"/>
      </w:r>
      <w:r w:rsidR="002A43C9">
        <w:rPr>
          <w:noProof/>
        </w:rPr>
        <w:t>2</w:t>
      </w:r>
      <w:r w:rsidR="00F70C86">
        <w:fldChar w:fldCharType="end"/>
      </w:r>
      <w:r w:rsidR="009350B3">
        <w:noBreakHyphen/>
      </w:r>
      <w:r w:rsidR="00F70C86">
        <w:fldChar w:fldCharType="begin"/>
      </w:r>
      <w:r w:rsidR="00251C1A">
        <w:instrText xml:space="preserve"> SEQ Figure \* ARABIC \s 1 </w:instrText>
      </w:r>
      <w:r w:rsidR="00F70C86">
        <w:fldChar w:fldCharType="separate"/>
      </w:r>
      <w:r w:rsidR="002A43C9">
        <w:rPr>
          <w:noProof/>
        </w:rPr>
        <w:t>1</w:t>
      </w:r>
      <w:r w:rsidR="00F70C86">
        <w:fldChar w:fldCharType="end"/>
      </w:r>
      <w:bookmarkEnd w:id="152"/>
      <w:r>
        <w:t xml:space="preserve"> </w:t>
      </w:r>
      <w:bookmarkStart w:id="153" w:name="_Ref308106274"/>
      <w:r>
        <w:t>JMS Administration</w:t>
      </w:r>
      <w:bookmarkEnd w:id="153"/>
    </w:p>
    <w:p w:rsidR="00741663" w:rsidRDefault="00337643" w:rsidP="00741663">
      <w:pPr>
        <w:pStyle w:val="Paragraph"/>
        <w:rPr>
          <w:spacing w:val="2"/>
          <w:w w:val="100"/>
        </w:rPr>
      </w:pPr>
      <w:r>
        <w:rPr>
          <w:noProof/>
          <w:spacing w:val="2"/>
          <w:w w:val="100"/>
          <w:lang w:eastAsia="en-US"/>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54" w:name="RTF39303033393a204865616431"/>
      <w:bookmarkStart w:id="155" w:name="_Toc311729192"/>
      <w:bookmarkStart w:id="156" w:name="_Toc432433932"/>
      <w:r>
        <w:t>Two messaging s</w:t>
      </w:r>
      <w:r w:rsidR="00741663" w:rsidRPr="002C4EB8">
        <w:t>tyles</w:t>
      </w:r>
      <w:bookmarkEnd w:id="154"/>
      <w:bookmarkEnd w:id="155"/>
      <w:bookmarkEnd w:id="156"/>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F70C86">
        <w:fldChar w:fldCharType="begin"/>
      </w:r>
      <w:r w:rsidR="00CA37E2">
        <w:instrText xml:space="preserve"> REF _Ref351464281 \r \h </w:instrText>
      </w:r>
      <w:r w:rsidR="00F70C86">
        <w:fldChar w:fldCharType="separate"/>
      </w:r>
      <w:r w:rsidR="002A43C9">
        <w:t>4</w:t>
      </w:r>
      <w:r w:rsidR="00F70C86">
        <w:fldChar w:fldCharType="end"/>
      </w:r>
      <w:r w:rsidR="00CA37E2">
        <w:t xml:space="preserve"> “</w:t>
      </w:r>
      <w:r w:rsidR="00F70C86">
        <w:fldChar w:fldCharType="begin"/>
      </w:r>
      <w:r w:rsidR="00CA37E2">
        <w:instrText xml:space="preserve"> REF _Ref351464282 \h </w:instrText>
      </w:r>
      <w:r w:rsidR="00F70C86">
        <w:fldChar w:fldCharType="separate"/>
      </w:r>
      <w:r w:rsidR="002A43C9">
        <w:t>Messaging domains</w:t>
      </w:r>
      <w:r w:rsidR="00F70C86">
        <w:fldChar w:fldCharType="end"/>
      </w:r>
      <w:r w:rsidR="00CA37E2">
        <w:t>”</w:t>
      </w:r>
      <w:r w:rsidR="004D5E65">
        <w:t>.</w:t>
      </w:r>
    </w:p>
    <w:p w:rsidR="00C70456" w:rsidRDefault="00C70456" w:rsidP="00C70456">
      <w:pPr>
        <w:pStyle w:val="Heading2"/>
      </w:pPr>
      <w:bookmarkStart w:id="157" w:name="_Toc432433933"/>
      <w:bookmarkStart w:id="158" w:name="_Ref308094972"/>
      <w:bookmarkStart w:id="159" w:name="_Ref308094977"/>
      <w:bookmarkStart w:id="160" w:name="_Ref308094991"/>
      <w:bookmarkStart w:id="161" w:name="_Ref308095655"/>
      <w:bookmarkStart w:id="162" w:name="_Ref308095660"/>
      <w:bookmarkStart w:id="163" w:name="_Toc311729193"/>
      <w:bookmarkStart w:id="164" w:name="RTF37303334383a204865616431"/>
      <w:r>
        <w:t>JMS APIs</w:t>
      </w:r>
      <w:bookmarkEnd w:id="157"/>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165" w:name="_Toc432433934"/>
      <w:r>
        <w:t xml:space="preserve">Interfaces common to </w:t>
      </w:r>
      <w:r w:rsidR="00CF2024">
        <w:t>multiple</w:t>
      </w:r>
      <w:r>
        <w:t xml:space="preserve"> APIs</w:t>
      </w:r>
      <w:bookmarkEnd w:id="165"/>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166" w:name="_Toc432433935"/>
      <w:r>
        <w:t xml:space="preserve">Classic </w:t>
      </w:r>
      <w:r w:rsidR="004D029F">
        <w:t xml:space="preserve">API </w:t>
      </w:r>
      <w:r w:rsidR="000533FD">
        <w:t>interfaces</w:t>
      </w:r>
      <w:bookmarkEnd w:id="166"/>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F70C86">
        <w:fldChar w:fldCharType="begin"/>
      </w:r>
      <w:r>
        <w:instrText xml:space="preserve"> STYLEREF 1 \s </w:instrText>
      </w:r>
      <w:r w:rsidR="00F70C86">
        <w:fldChar w:fldCharType="separate"/>
      </w:r>
      <w:r w:rsidR="002A43C9">
        <w:rPr>
          <w:noProof/>
        </w:rPr>
        <w:t>2</w:t>
      </w:r>
      <w:r w:rsidR="00F70C86">
        <w:fldChar w:fldCharType="end"/>
      </w:r>
      <w:r>
        <w:noBreakHyphen/>
      </w:r>
      <w:r w:rsidR="00F70C86">
        <w:fldChar w:fldCharType="begin"/>
      </w:r>
      <w:r>
        <w:instrText xml:space="preserve"> SEQ Figure \* ARABIC \s 1 </w:instrText>
      </w:r>
      <w:r w:rsidR="00F70C86">
        <w:fldChar w:fldCharType="separate"/>
      </w:r>
      <w:r w:rsidR="002A43C9">
        <w:rPr>
          <w:noProof/>
        </w:rPr>
        <w:t>2</w:t>
      </w:r>
      <w:r w:rsidR="00F70C86">
        <w:fldChar w:fldCharType="end"/>
      </w:r>
      <w:r>
        <w:t xml:space="preserve"> Overview of classic API </w:t>
      </w:r>
    </w:p>
    <w:p w:rsidR="001D4CC2" w:rsidRDefault="00F70C86" w:rsidP="001A19CB">
      <w:r w:rsidRPr="00F70C86">
        <w:rPr>
          <w:bCs/>
          <w:color w:val="auto"/>
          <w:sz w:val="18"/>
          <w:szCs w:val="18"/>
        </w:rPr>
      </w:r>
      <w:r w:rsidRPr="00F70C86">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4D55B4" w:rsidRPr="00E9787D" w:rsidRDefault="004D55B4"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4D55B4" w:rsidRPr="00830003" w:rsidRDefault="004D55B4"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4D55B4" w:rsidRDefault="004D55B4"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4D55B4" w:rsidRDefault="004D55B4" w:rsidP="001A19CB">
                      <w:pPr>
                        <w:ind w:left="0"/>
                      </w:pPr>
                      <w:r>
                        <w:t>Creates</w:t>
                      </w:r>
                    </w:p>
                    <w:p w:rsidR="004D55B4" w:rsidRDefault="004D55B4"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4D55B4" w:rsidRDefault="004D55B4"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4D55B4" w:rsidRPr="00DD75DC" w:rsidRDefault="004D55B4"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4D55B4" w:rsidRDefault="004D55B4"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4D55B4" w:rsidRPr="00DD75DC" w:rsidRDefault="004D55B4"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4D55B4" w:rsidRPr="00830003" w:rsidRDefault="004D55B4"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4D55B4" w:rsidRPr="00830003" w:rsidRDefault="004D55B4"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4D55B4" w:rsidRPr="00830003" w:rsidRDefault="004D55B4"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4D55B4" w:rsidRDefault="004D55B4"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4D55B4" w:rsidRDefault="004D55B4" w:rsidP="001A19CB">
                      <w:pPr>
                        <w:ind w:left="0"/>
                      </w:pPr>
                      <w:r>
                        <w:t>Creates</w:t>
                      </w:r>
                    </w:p>
                    <w:p w:rsidR="004D55B4" w:rsidRDefault="004D55B4"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4D55B4" w:rsidRDefault="004D55B4"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4D55B4" w:rsidRDefault="004D55B4" w:rsidP="001A19CB">
                      <w:pPr>
                        <w:ind w:left="0"/>
                      </w:pPr>
                      <w:r>
                        <w:t>Creates</w:t>
                      </w:r>
                    </w:p>
                    <w:p w:rsidR="004D55B4" w:rsidRDefault="004D55B4"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4D55B4" w:rsidRDefault="004D55B4"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4D55B4" w:rsidRDefault="004D55B4" w:rsidP="001A19CB">
                      <w:pPr>
                        <w:ind w:left="0"/>
                      </w:pPr>
                      <w:r>
                        <w:t>Creates</w:t>
                      </w:r>
                    </w:p>
                    <w:p w:rsidR="004D55B4" w:rsidRDefault="004D55B4"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4D55B4" w:rsidRPr="00994618" w:rsidRDefault="004D55B4"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4D55B4" w:rsidRPr="00994618" w:rsidRDefault="004D55B4"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4D55B4" w:rsidRPr="00830003" w:rsidRDefault="004D55B4"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4D55B4" w:rsidRDefault="004D55B4"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4D55B4" w:rsidRDefault="004D55B4" w:rsidP="001A19CB">
                      <w:pPr>
                        <w:ind w:left="0"/>
                      </w:pPr>
                      <w:r>
                        <w:t>Creates</w:t>
                      </w:r>
                    </w:p>
                    <w:p w:rsidR="004D55B4" w:rsidRDefault="004D55B4" w:rsidP="001A19CB">
                      <w:pPr>
                        <w:ind w:left="0"/>
                      </w:pPr>
                    </w:p>
                  </w:txbxContent>
                </v:textbox>
              </v:shape>
            </v:group>
            <w10:wrap type="none"/>
            <w10:anchorlock/>
          </v:group>
        </w:pict>
      </w:r>
    </w:p>
    <w:p w:rsidR="001A19CB" w:rsidRDefault="001A19CB"/>
    <w:p w:rsidR="00C70456" w:rsidRDefault="00C70456" w:rsidP="00C70456">
      <w:pPr>
        <w:pStyle w:val="Heading2"/>
      </w:pPr>
      <w:bookmarkStart w:id="167" w:name="_Ref347842727"/>
      <w:bookmarkStart w:id="168" w:name="_Ref347842729"/>
      <w:bookmarkStart w:id="169" w:name="_Toc432433936"/>
      <w:r>
        <w:t>Simplified API</w:t>
      </w:r>
      <w:r w:rsidR="004D029F">
        <w:t xml:space="preserve"> interfaces</w:t>
      </w:r>
      <w:bookmarkEnd w:id="167"/>
      <w:bookmarkEnd w:id="168"/>
      <w:bookmarkEnd w:id="169"/>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F70C86">
        <w:fldChar w:fldCharType="begin"/>
      </w:r>
      <w:r>
        <w:instrText xml:space="preserve"> STYLEREF 1 \s </w:instrText>
      </w:r>
      <w:r w:rsidR="00F70C86">
        <w:fldChar w:fldCharType="separate"/>
      </w:r>
      <w:r w:rsidR="002A43C9">
        <w:rPr>
          <w:noProof/>
        </w:rPr>
        <w:t>2</w:t>
      </w:r>
      <w:r w:rsidR="00F70C86">
        <w:fldChar w:fldCharType="end"/>
      </w:r>
      <w:r>
        <w:noBreakHyphen/>
      </w:r>
      <w:r w:rsidR="00F70C86">
        <w:fldChar w:fldCharType="begin"/>
      </w:r>
      <w:r>
        <w:instrText xml:space="preserve"> SEQ Figure \* ARABIC \s 1 </w:instrText>
      </w:r>
      <w:r w:rsidR="00F70C86">
        <w:fldChar w:fldCharType="separate"/>
      </w:r>
      <w:r w:rsidR="002A43C9">
        <w:rPr>
          <w:noProof/>
        </w:rPr>
        <w:t>3</w:t>
      </w:r>
      <w:r w:rsidR="00F70C86">
        <w:fldChar w:fldCharType="end"/>
      </w:r>
      <w:r>
        <w:t xml:space="preserve"> Overview of simplified API</w:t>
      </w:r>
    </w:p>
    <w:p w:rsidR="00C2185D" w:rsidRDefault="00F70C86">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4D55B4" w:rsidRPr="00E9787D" w:rsidRDefault="004D55B4"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4D55B4" w:rsidRDefault="004D55B4"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4D55B4" w:rsidRPr="00DD75DC" w:rsidRDefault="004D55B4"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4D55B4" w:rsidRDefault="004D55B4"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4D55B4" w:rsidRPr="00DD75DC" w:rsidRDefault="004D55B4"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4D55B4" w:rsidRPr="00830003" w:rsidRDefault="004D55B4"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4D55B4" w:rsidRPr="00830003" w:rsidRDefault="004D55B4"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4D55B4" w:rsidRPr="00830003" w:rsidRDefault="004D55B4"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4D55B4" w:rsidRDefault="004D55B4"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4D55B4" w:rsidRDefault="004D55B4" w:rsidP="00E61F4D">
                        <w:pPr>
                          <w:ind w:left="0"/>
                        </w:pPr>
                        <w:r>
                          <w:t>Creates</w:t>
                        </w:r>
                      </w:p>
                      <w:p w:rsidR="004D55B4" w:rsidRDefault="004D55B4"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4D55B4" w:rsidRDefault="004D55B4"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4D55B4" w:rsidRDefault="004D55B4" w:rsidP="00E61F4D">
                      <w:pPr>
                        <w:ind w:left="0"/>
                      </w:pPr>
                      <w:r>
                        <w:t>Creates</w:t>
                      </w:r>
                    </w:p>
                    <w:p w:rsidR="004D55B4" w:rsidRDefault="004D55B4"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4D55B4" w:rsidRDefault="004D55B4"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4D55B4" w:rsidRDefault="004D55B4" w:rsidP="00E61F4D">
                      <w:pPr>
                        <w:ind w:left="0"/>
                      </w:pPr>
                      <w:r>
                        <w:t>Creates</w:t>
                      </w:r>
                    </w:p>
                    <w:p w:rsidR="004D55B4" w:rsidRDefault="004D55B4"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4D55B4" w:rsidRPr="00994618" w:rsidRDefault="004D55B4"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4D55B4" w:rsidRPr="00994618" w:rsidRDefault="004D55B4"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4D55B4" w:rsidRPr="00830003" w:rsidRDefault="004D55B4"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4D55B4" w:rsidRDefault="004D55B4"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4D55B4" w:rsidRDefault="004D55B4" w:rsidP="00E61F4D">
                      <w:pPr>
                        <w:ind w:left="0"/>
                      </w:pPr>
                      <w:r>
                        <w:t>Creates</w:t>
                      </w:r>
                    </w:p>
                    <w:p w:rsidR="004D55B4" w:rsidRDefault="004D55B4"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170" w:name="_Ref316035852"/>
      <w:bookmarkStart w:id="171" w:name="_Toc432433937"/>
      <w:r>
        <w:t>Goals of the simplified API</w:t>
      </w:r>
      <w:bookmarkEnd w:id="170"/>
      <w:bookmarkEnd w:id="171"/>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172" w:name="_Toc432433938"/>
      <w:r>
        <w:t xml:space="preserve">Key </w:t>
      </w:r>
      <w:r w:rsidR="00994665">
        <w:t xml:space="preserve">features of the </w:t>
      </w:r>
      <w:r>
        <w:t xml:space="preserve">simplified </w:t>
      </w:r>
      <w:r w:rsidR="00994665">
        <w:t>API</w:t>
      </w:r>
      <w:bookmarkEnd w:id="172"/>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w:t>
      </w:r>
      <w:r w:rsidR="000E15DB">
        <w:t>must not</w:t>
      </w:r>
      <w:r>
        <w:t xml:space="preserve"> create more than one active session on a connection (see Section </w:t>
      </w:r>
      <w:r w:rsidR="00F70C86">
        <w:fldChar w:fldCharType="begin"/>
      </w:r>
      <w:r>
        <w:instrText xml:space="preserve"> REF _Ref315354556 \r \h </w:instrText>
      </w:r>
      <w:r w:rsidR="00F70C86">
        <w:fldChar w:fldCharType="separate"/>
      </w:r>
      <w:r w:rsidR="002A43C9">
        <w:t>12.2</w:t>
      </w:r>
      <w:r w:rsidR="00F70C86">
        <w:fldChar w:fldCharType="end"/>
      </w:r>
      <w:r>
        <w:t xml:space="preserve"> </w:t>
      </w:r>
      <w:r w:rsidR="00004DD8">
        <w:t>“</w:t>
      </w:r>
      <w:r w:rsidR="00F70C86">
        <w:fldChar w:fldCharType="begin"/>
      </w:r>
      <w:r>
        <w:instrText xml:space="preserve"> REF _Ref315354556 \h </w:instrText>
      </w:r>
      <w:r w:rsidR="00F70C86">
        <w:fldChar w:fldCharType="separate"/>
      </w:r>
      <w:r w:rsidR="002A43C9">
        <w:t>Restrictions on the use of JMS API in the Java EE web or EJB container</w:t>
      </w:r>
      <w:r w:rsidR="00F70C86">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173" w:name="_Toc432433939"/>
      <w:r>
        <w:t>Legacy d</w:t>
      </w:r>
      <w:r w:rsidR="00BE3997">
        <w:t>omain-specific API interfaces</w:t>
      </w:r>
      <w:bookmarkEnd w:id="173"/>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F70C86">
        <w:fldChar w:fldCharType="begin"/>
      </w:r>
      <w:r>
        <w:instrText xml:space="preserve"> STYLEREF 1 \s </w:instrText>
      </w:r>
      <w:r w:rsidR="00F70C86">
        <w:fldChar w:fldCharType="separate"/>
      </w:r>
      <w:r w:rsidR="002A43C9">
        <w:rPr>
          <w:noProof/>
        </w:rPr>
        <w:t>2</w:t>
      </w:r>
      <w:r w:rsidR="00F70C86">
        <w:fldChar w:fldCharType="end"/>
      </w:r>
      <w:r>
        <w:noBreakHyphen/>
      </w:r>
      <w:r w:rsidR="00F70C86">
        <w:fldChar w:fldCharType="begin"/>
      </w:r>
      <w:r>
        <w:instrText xml:space="preserve"> SEQ Figure \* ARABIC \s 1 </w:instrText>
      </w:r>
      <w:r w:rsidR="00F70C86">
        <w:fldChar w:fldCharType="separate"/>
      </w:r>
      <w:r w:rsidR="002A43C9">
        <w:rPr>
          <w:noProof/>
        </w:rPr>
        <w:t>4</w:t>
      </w:r>
      <w:r w:rsidR="00F70C86">
        <w:fldChar w:fldCharType="end"/>
      </w:r>
      <w:r>
        <w:t xml:space="preserve"> Overview of legacy point-to-point-specific API</w:t>
      </w:r>
    </w:p>
    <w:p w:rsidR="00FB7B56" w:rsidRDefault="00F70C86"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4D55B4" w:rsidRPr="00E9787D" w:rsidRDefault="004D55B4"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4D55B4" w:rsidRDefault="004D55B4" w:rsidP="00FB7B56">
                      <w:pPr>
                        <w:spacing w:before="0" w:line="160" w:lineRule="atLeast"/>
                        <w:ind w:left="0"/>
                        <w:jc w:val="center"/>
                        <w:rPr>
                          <w:rStyle w:val="Code"/>
                          <w:b/>
                        </w:rPr>
                      </w:pPr>
                      <w:r>
                        <w:rPr>
                          <w:rStyle w:val="Code"/>
                          <w:b/>
                        </w:rPr>
                        <w:t>Queue</w:t>
                      </w:r>
                    </w:p>
                    <w:p w:rsidR="004D55B4" w:rsidRPr="00830003" w:rsidRDefault="004D55B4"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4D55B4" w:rsidRDefault="004D55B4"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4D55B4" w:rsidRDefault="004D55B4" w:rsidP="00FB7B56">
                      <w:pPr>
                        <w:ind w:left="0"/>
                      </w:pPr>
                      <w:r>
                        <w:t>Creates</w:t>
                      </w:r>
                    </w:p>
                    <w:p w:rsidR="004D55B4" w:rsidRDefault="004D55B4"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4D55B4" w:rsidRDefault="004D55B4"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4D55B4" w:rsidRPr="00DD75DC" w:rsidRDefault="004D55B4"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4D55B4" w:rsidRDefault="004D55B4"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4D55B4" w:rsidRPr="00DD75DC" w:rsidRDefault="004D55B4"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4D55B4" w:rsidRPr="00830003" w:rsidRDefault="004D55B4"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4D55B4" w:rsidRPr="00830003" w:rsidRDefault="004D55B4"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4D55B4" w:rsidRPr="00830003" w:rsidRDefault="004D55B4"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4D55B4" w:rsidRDefault="004D55B4"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4D55B4" w:rsidRDefault="004D55B4" w:rsidP="00FB7B56">
                        <w:pPr>
                          <w:ind w:left="0"/>
                        </w:pPr>
                        <w:r>
                          <w:t>Creates</w:t>
                        </w:r>
                      </w:p>
                      <w:p w:rsidR="004D55B4" w:rsidRDefault="004D55B4"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4D55B4" w:rsidRDefault="004D55B4"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4D55B4" w:rsidRDefault="004D55B4" w:rsidP="00FB7B56">
                      <w:pPr>
                        <w:ind w:left="0"/>
                      </w:pPr>
                      <w:r>
                        <w:t>Creates</w:t>
                      </w:r>
                    </w:p>
                    <w:p w:rsidR="004D55B4" w:rsidRDefault="004D55B4"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4D55B4" w:rsidRDefault="004D55B4"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4D55B4" w:rsidRDefault="004D55B4" w:rsidP="00FB7B56">
                      <w:pPr>
                        <w:ind w:left="0"/>
                      </w:pPr>
                      <w:r>
                        <w:t>Creates</w:t>
                      </w:r>
                    </w:p>
                    <w:p w:rsidR="004D55B4" w:rsidRDefault="004D55B4"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4D55B4" w:rsidRPr="00994618" w:rsidRDefault="004D55B4"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4D55B4" w:rsidRPr="00994618" w:rsidRDefault="004D55B4"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4D55B4" w:rsidRPr="00830003" w:rsidRDefault="004D55B4"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4D55B4" w:rsidRDefault="004D55B4"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4D55B4" w:rsidRDefault="004D55B4" w:rsidP="00FB7B56">
                      <w:pPr>
                        <w:ind w:left="0"/>
                      </w:pPr>
                      <w:r>
                        <w:t>Creates</w:t>
                      </w:r>
                    </w:p>
                    <w:p w:rsidR="004D55B4" w:rsidRDefault="004D55B4"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F70C86">
        <w:fldChar w:fldCharType="begin"/>
      </w:r>
      <w:r w:rsidR="00251C1A">
        <w:instrText xml:space="preserve"> STYLEREF 1 \s </w:instrText>
      </w:r>
      <w:r w:rsidR="00F70C86">
        <w:fldChar w:fldCharType="separate"/>
      </w:r>
      <w:r w:rsidR="002A43C9">
        <w:rPr>
          <w:noProof/>
        </w:rPr>
        <w:t>2</w:t>
      </w:r>
      <w:r w:rsidR="00F70C86">
        <w:fldChar w:fldCharType="end"/>
      </w:r>
      <w:r>
        <w:noBreakHyphen/>
      </w:r>
      <w:r w:rsidR="00F70C86">
        <w:fldChar w:fldCharType="begin"/>
      </w:r>
      <w:r w:rsidR="00251C1A">
        <w:instrText xml:space="preserve"> SEQ Figure \* ARABIC \s 1 </w:instrText>
      </w:r>
      <w:r w:rsidR="00F70C86">
        <w:fldChar w:fldCharType="separate"/>
      </w:r>
      <w:r w:rsidR="002A43C9">
        <w:rPr>
          <w:noProof/>
        </w:rPr>
        <w:t>5</w:t>
      </w:r>
      <w:r w:rsidR="00F70C86">
        <w:fldChar w:fldCharType="end"/>
      </w:r>
      <w:r>
        <w:t xml:space="preserve"> Overview of legacy pub/sub-specific API</w:t>
      </w:r>
    </w:p>
    <w:p w:rsidR="00FB7B56" w:rsidRDefault="00F70C86"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4D55B4" w:rsidRPr="00E9787D" w:rsidRDefault="004D55B4"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4D55B4" w:rsidRPr="00830003" w:rsidRDefault="004D55B4"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4D55B4" w:rsidRDefault="004D55B4"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4D55B4" w:rsidRDefault="004D55B4" w:rsidP="00FB7B56">
                      <w:pPr>
                        <w:ind w:left="0"/>
                      </w:pPr>
                      <w:r>
                        <w:t>Creates</w:t>
                      </w:r>
                    </w:p>
                    <w:p w:rsidR="004D55B4" w:rsidRDefault="004D55B4"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4D55B4" w:rsidRDefault="004D55B4"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4D55B4" w:rsidRPr="00DD75DC" w:rsidRDefault="004D55B4"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4D55B4" w:rsidRDefault="004D55B4"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4D55B4" w:rsidRPr="00DD75DC" w:rsidRDefault="004D55B4"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4D55B4" w:rsidRPr="00830003" w:rsidRDefault="004D55B4"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4D55B4" w:rsidRPr="00830003" w:rsidRDefault="004D55B4"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4D55B4" w:rsidRPr="00830003" w:rsidRDefault="004D55B4"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4D55B4" w:rsidRDefault="004D55B4"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4D55B4" w:rsidRDefault="004D55B4" w:rsidP="00FB7B56">
                        <w:pPr>
                          <w:ind w:left="0"/>
                        </w:pPr>
                        <w:r>
                          <w:t>Creates</w:t>
                        </w:r>
                      </w:p>
                      <w:p w:rsidR="004D55B4" w:rsidRDefault="004D55B4"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4D55B4" w:rsidRDefault="004D55B4"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4D55B4" w:rsidRDefault="004D55B4" w:rsidP="00FB7B56">
                      <w:pPr>
                        <w:ind w:left="0"/>
                      </w:pPr>
                      <w:r>
                        <w:t>Creates</w:t>
                      </w:r>
                    </w:p>
                    <w:p w:rsidR="004D55B4" w:rsidRDefault="004D55B4"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4D55B4" w:rsidRDefault="004D55B4"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4D55B4" w:rsidRDefault="004D55B4" w:rsidP="00FB7B56">
                      <w:pPr>
                        <w:ind w:left="0"/>
                      </w:pPr>
                      <w:r>
                        <w:t>Creates</w:t>
                      </w:r>
                    </w:p>
                    <w:p w:rsidR="004D55B4" w:rsidRDefault="004D55B4"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4D55B4" w:rsidRPr="00994618" w:rsidRDefault="004D55B4"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4D55B4" w:rsidRPr="00994618" w:rsidRDefault="004D55B4"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4D55B4" w:rsidRPr="00830003" w:rsidRDefault="004D55B4"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4D55B4" w:rsidRDefault="004D55B4"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4D55B4" w:rsidRDefault="004D55B4" w:rsidP="00FB7B56">
                      <w:pPr>
                        <w:ind w:left="0"/>
                      </w:pPr>
                      <w:r>
                        <w:t>Creates</w:t>
                      </w:r>
                    </w:p>
                    <w:p w:rsidR="004D55B4" w:rsidRDefault="004D55B4" w:rsidP="00FB7B56">
                      <w:pPr>
                        <w:ind w:left="0"/>
                      </w:pPr>
                    </w:p>
                  </w:txbxContent>
                </v:textbox>
              </v:shape>
            </v:group>
            <w10:wrap type="none"/>
            <w10:anchorlock/>
          </v:group>
        </w:pict>
      </w:r>
      <w:r w:rsidR="00FC62BD">
        <w:br/>
      </w:r>
    </w:p>
    <w:p w:rsidR="00C2185D" w:rsidRDefault="0071441D">
      <w:pPr>
        <w:pStyle w:val="Heading2"/>
      </w:pPr>
      <w:bookmarkStart w:id="174" w:name="_Toc432433940"/>
      <w:r>
        <w:t>Relati</w:t>
      </w:r>
      <w:r w:rsidR="00523943">
        <w:t>o</w:t>
      </w:r>
      <w:r>
        <w:t xml:space="preserve">nship </w:t>
      </w:r>
      <w:r w:rsidR="00374AAF">
        <w:t>between</w:t>
      </w:r>
      <w:r>
        <w:t xml:space="preserve"> interfaces</w:t>
      </w:r>
      <w:bookmarkEnd w:id="174"/>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F70C86">
        <w:fldChar w:fldCharType="begin"/>
      </w:r>
      <w:r w:rsidR="00422617">
        <w:instrText xml:space="preserve"> STYLEREF 1 \s </w:instrText>
      </w:r>
      <w:r w:rsidR="00F70C86">
        <w:fldChar w:fldCharType="separate"/>
      </w:r>
      <w:r w:rsidR="002A43C9">
        <w:rPr>
          <w:noProof/>
        </w:rPr>
        <w:t>2</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175" w:name="_Toc432433941"/>
      <w:r>
        <w:t>Terminology for sending and receiving messages</w:t>
      </w:r>
      <w:bookmarkEnd w:id="175"/>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158"/>
      <w:bookmarkEnd w:id="159"/>
      <w:bookmarkEnd w:id="160"/>
      <w:bookmarkEnd w:id="161"/>
      <w:bookmarkEnd w:id="162"/>
      <w:bookmarkEnd w:id="163"/>
      <w:bookmarkEnd w:id="164"/>
    </w:p>
    <w:p w:rsidR="00741663" w:rsidRPr="002C4EB8" w:rsidRDefault="00BF24B8" w:rsidP="00C82C12">
      <w:pPr>
        <w:pStyle w:val="Heading2"/>
      </w:pPr>
      <w:bookmarkStart w:id="176" w:name="_Toc311729194"/>
      <w:bookmarkStart w:id="177" w:name="_Toc432433942"/>
      <w:r>
        <w:lastRenderedPageBreak/>
        <w:t>Developing a JMS a</w:t>
      </w:r>
      <w:r w:rsidR="00741663" w:rsidRPr="002C4EB8">
        <w:t>pplication</w:t>
      </w:r>
      <w:bookmarkEnd w:id="176"/>
      <w:bookmarkEnd w:id="17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8" w:name="_Toc311729195"/>
      <w:bookmarkStart w:id="179" w:name="_Toc432433943"/>
      <w:r w:rsidRPr="002C4EB8">
        <w:t xml:space="preserve">Developing a JMS </w:t>
      </w:r>
      <w:r w:rsidR="00665B9B">
        <w:t>c</w:t>
      </w:r>
      <w:r w:rsidRPr="002C4EB8">
        <w:t>lient</w:t>
      </w:r>
      <w:bookmarkEnd w:id="178"/>
      <w:bookmarkEnd w:id="179"/>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180" w:name="_Toc311729196"/>
      <w:r>
        <w:t>At this point a client has the basic JMS setup needed to produce and consume messages.</w:t>
      </w:r>
    </w:p>
    <w:p w:rsidR="00741663" w:rsidRDefault="00741663" w:rsidP="00C82C12">
      <w:pPr>
        <w:pStyle w:val="Heading2"/>
      </w:pPr>
      <w:bookmarkStart w:id="181" w:name="_Toc432433944"/>
      <w:r>
        <w:t>Security</w:t>
      </w:r>
      <w:bookmarkEnd w:id="180"/>
      <w:bookmarkEnd w:id="18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82" w:name="_Toc311729197"/>
      <w:bookmarkStart w:id="183" w:name="_Ref330290540"/>
      <w:bookmarkStart w:id="184" w:name="_Ref330290542"/>
      <w:bookmarkStart w:id="185" w:name="_Toc432433945"/>
      <w:r>
        <w:t>Multi-t</w:t>
      </w:r>
      <w:r w:rsidR="00741663">
        <w:t>hreading</w:t>
      </w:r>
      <w:bookmarkEnd w:id="182"/>
      <w:bookmarkEnd w:id="183"/>
      <w:bookmarkEnd w:id="184"/>
      <w:bookmarkEnd w:id="18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F70C86">
        <w:fldChar w:fldCharType="begin"/>
      </w:r>
      <w:r w:rsidR="00422617">
        <w:instrText xml:space="preserve"> STYLEREF 1 \s </w:instrText>
      </w:r>
      <w:r w:rsidR="00F70C86">
        <w:fldChar w:fldCharType="separate"/>
      </w:r>
      <w:r w:rsidR="002A43C9">
        <w:rPr>
          <w:noProof/>
        </w:rPr>
        <w:t>2</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2</w:t>
      </w:r>
      <w:r w:rsidR="00F70C86">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F70C86">
        <w:fldChar w:fldCharType="begin"/>
      </w:r>
      <w:r w:rsidR="00422617">
        <w:instrText xml:space="preserve"> STYLEREF 1 \s </w:instrText>
      </w:r>
      <w:r w:rsidR="00F70C86">
        <w:fldChar w:fldCharType="separate"/>
      </w:r>
      <w:r w:rsidR="002A43C9">
        <w:rPr>
          <w:noProof/>
        </w:rPr>
        <w:t>2</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3</w:t>
      </w:r>
      <w:r w:rsidR="00F70C86">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F70C86">
        <w:fldChar w:fldCharType="begin"/>
      </w:r>
      <w:r w:rsidR="00422617">
        <w:instrText xml:space="preserve"> STYLEREF 1 \s </w:instrText>
      </w:r>
      <w:r w:rsidR="00F70C86">
        <w:fldChar w:fldCharType="separate"/>
      </w:r>
      <w:r w:rsidR="002A43C9">
        <w:rPr>
          <w:noProof/>
        </w:rPr>
        <w:t>2</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4</w:t>
      </w:r>
      <w:r w:rsidR="00F70C86">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F70C86">
        <w:fldChar w:fldCharType="begin"/>
      </w:r>
      <w:r w:rsidR="00422617">
        <w:instrText xml:space="preserve"> STYLEREF 1 \s </w:instrText>
      </w:r>
      <w:r w:rsidR="00F70C86">
        <w:fldChar w:fldCharType="separate"/>
      </w:r>
      <w:r w:rsidR="002A43C9">
        <w:rPr>
          <w:noProof/>
        </w:rPr>
        <w:t>2</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5</w:t>
      </w:r>
      <w:r w:rsidR="00F70C86">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186" w:name="_Toc311729198"/>
      <w:bookmarkStart w:id="187" w:name="_Toc432433946"/>
      <w:r>
        <w:t>Trig</w:t>
      </w:r>
      <w:r w:rsidR="00665B9B">
        <w:t>gering c</w:t>
      </w:r>
      <w:r>
        <w:t>lients</w:t>
      </w:r>
      <w:bookmarkEnd w:id="186"/>
      <w:bookmarkEnd w:id="187"/>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88" w:name="_Toc311729199"/>
      <w:bookmarkStart w:id="189" w:name="_Toc432433947"/>
      <w:r>
        <w:t>Request/r</w:t>
      </w:r>
      <w:r w:rsidR="00741663">
        <w:t>eply</w:t>
      </w:r>
      <w:bookmarkEnd w:id="188"/>
      <w:bookmarkEnd w:id="189"/>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2A43C9">
          <w:t>3.4</w:t>
        </w:r>
      </w:fldSimple>
      <w:r w:rsidR="00C47011">
        <w:t xml:space="preserve"> </w:t>
      </w:r>
      <w:r w:rsidR="00004DD8">
        <w:t>“</w:t>
      </w:r>
      <w:fldSimple w:instr=" REF X18680 \h  \* MERGEFORMAT ">
        <w:r w:rsidR="002A43C9">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2A43C9">
          <w:t>4.1.7</w:t>
        </w:r>
      </w:fldSimple>
      <w:r>
        <w:t xml:space="preserve"> “</w:t>
      </w:r>
      <w:fldSimple w:instr=" REF _Ref347137506 \h  \* MERGEFORMAT ">
        <w:r w:rsidR="002A43C9">
          <w:t>QueueRequestor</w:t>
        </w:r>
      </w:fldSimple>
      <w:r w:rsidR="00A05B30">
        <w:t xml:space="preserve">” </w:t>
      </w:r>
      <w:r>
        <w:t xml:space="preserve">and </w:t>
      </w:r>
      <w:fldSimple w:instr=" REF _Ref347137517 \r \h  \* MERGEFORMAT ">
        <w:r w:rsidR="002A43C9">
          <w:t>4.2.10</w:t>
        </w:r>
      </w:fldSimple>
      <w:r>
        <w:t xml:space="preserve"> “</w:t>
      </w:r>
      <w:fldSimple w:instr=" REF _Ref347137519 \h  \* MERGEFORMAT ">
        <w:r w:rsidR="002A43C9">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190"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191" w:name="_Toc432433948"/>
      <w:r>
        <w:lastRenderedPageBreak/>
        <w:t>JMS message m</w:t>
      </w:r>
      <w:r w:rsidR="00741663">
        <w:t>odel</w:t>
      </w:r>
      <w:bookmarkEnd w:id="190"/>
      <w:bookmarkEnd w:id="191"/>
    </w:p>
    <w:p w:rsidR="00741663" w:rsidRPr="002C4EB8" w:rsidRDefault="00741663" w:rsidP="00C82C12">
      <w:pPr>
        <w:pStyle w:val="Heading2"/>
      </w:pPr>
      <w:bookmarkStart w:id="192" w:name="_Toc311729201"/>
      <w:bookmarkStart w:id="193" w:name="_Toc432433949"/>
      <w:r w:rsidRPr="002C4EB8">
        <w:t>Background</w:t>
      </w:r>
      <w:bookmarkEnd w:id="192"/>
      <w:bookmarkEnd w:id="19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94" w:name="_Toc311729202"/>
      <w:bookmarkStart w:id="195" w:name="_Toc432433950"/>
      <w:r>
        <w:t>Goals</w:t>
      </w:r>
      <w:bookmarkEnd w:id="194"/>
      <w:bookmarkEnd w:id="195"/>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196" w:name="_Toc311729203"/>
      <w:bookmarkStart w:id="197" w:name="_Toc432433951"/>
      <w:r>
        <w:t>JMS m</w:t>
      </w:r>
      <w:r w:rsidR="00741663">
        <w:t>essages</w:t>
      </w:r>
      <w:bookmarkEnd w:id="196"/>
      <w:bookmarkEnd w:id="197"/>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98" w:name="X18680"/>
      <w:bookmarkStart w:id="199" w:name="_Toc311729204"/>
      <w:bookmarkStart w:id="200" w:name="_Toc432433952"/>
      <w:r>
        <w:t>Message header f</w:t>
      </w:r>
      <w:r w:rsidR="00741663">
        <w:t>ields</w:t>
      </w:r>
      <w:bookmarkEnd w:id="198"/>
      <w:bookmarkEnd w:id="199"/>
      <w:bookmarkEnd w:id="200"/>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201" w:name="_Toc311729205"/>
      <w:bookmarkStart w:id="202" w:name="_Toc432433953"/>
      <w:r>
        <w:t>JMSDestination</w:t>
      </w:r>
      <w:bookmarkEnd w:id="201"/>
      <w:bookmarkEnd w:id="202"/>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203" w:name="_Toc311729206"/>
      <w:bookmarkStart w:id="204" w:name="_Ref347821514"/>
      <w:bookmarkStart w:id="205" w:name="_Ref347821516"/>
      <w:bookmarkStart w:id="206" w:name="_Toc432433954"/>
      <w:r>
        <w:t>JMSDeliveryMode</w:t>
      </w:r>
      <w:bookmarkEnd w:id="203"/>
      <w:bookmarkEnd w:id="204"/>
      <w:bookmarkEnd w:id="205"/>
      <w:bookmarkEnd w:id="206"/>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2A43C9">
          <w:t>7.7</w:t>
        </w:r>
      </w:fldSimple>
      <w:r w:rsidR="000F0E15">
        <w:t xml:space="preserve"> </w:t>
      </w:r>
      <w:r w:rsidR="00004DD8">
        <w:t>“</w:t>
      </w:r>
      <w:fldSimple w:instr=" REF _Ref308013633 \h  \* MERGEFORMAT ">
        <w:r w:rsidR="002A43C9">
          <w:t>Message delivery mode</w:t>
        </w:r>
      </w:fldSimple>
      <w:r w:rsidR="00A05B30">
        <w:t xml:space="preserve">” </w:t>
      </w:r>
      <w:r>
        <w:t>for more information.</w:t>
      </w:r>
    </w:p>
    <w:p w:rsidR="00741663" w:rsidRDefault="00741663" w:rsidP="00515B98">
      <w:pPr>
        <w:pStyle w:val="Heading3"/>
        <w:rPr>
          <w:iCs/>
        </w:rPr>
      </w:pPr>
      <w:bookmarkStart w:id="207" w:name="_Toc311729207"/>
      <w:bookmarkStart w:id="208" w:name="_Toc432433955"/>
      <w:r>
        <w:t>JMSMessageID</w:t>
      </w:r>
      <w:bookmarkEnd w:id="207"/>
      <w:bookmarkEnd w:id="208"/>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209" w:name="_Toc311729208"/>
      <w:bookmarkStart w:id="210" w:name="_Toc432433956"/>
      <w:r>
        <w:lastRenderedPageBreak/>
        <w:t>JMSTimestamp</w:t>
      </w:r>
      <w:bookmarkEnd w:id="209"/>
      <w:bookmarkEnd w:id="21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211" w:name="_Toc311729209"/>
      <w:bookmarkStart w:id="212" w:name="_Ref347757187"/>
      <w:bookmarkStart w:id="213" w:name="_Ref347757189"/>
      <w:bookmarkStart w:id="214" w:name="_Ref347757214"/>
      <w:bookmarkStart w:id="215" w:name="_Toc432433957"/>
      <w:r>
        <w:t>JMSCorrelationID</w:t>
      </w:r>
      <w:bookmarkEnd w:id="211"/>
      <w:bookmarkEnd w:id="212"/>
      <w:bookmarkEnd w:id="213"/>
      <w:bookmarkEnd w:id="214"/>
      <w:bookmarkEnd w:id="215"/>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216" w:name="_Toc311729210"/>
      <w:bookmarkStart w:id="217" w:name="_Ref347757196"/>
      <w:bookmarkStart w:id="218" w:name="_Ref347757198"/>
      <w:bookmarkStart w:id="219" w:name="_Ref347757250"/>
      <w:bookmarkStart w:id="220" w:name="_Toc432433958"/>
      <w:r>
        <w:lastRenderedPageBreak/>
        <w:t>JMSReplyTo</w:t>
      </w:r>
      <w:bookmarkEnd w:id="216"/>
      <w:bookmarkEnd w:id="217"/>
      <w:bookmarkEnd w:id="218"/>
      <w:bookmarkEnd w:id="219"/>
      <w:bookmarkEnd w:id="22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221" w:name="X12625"/>
      <w:bookmarkStart w:id="222" w:name="_Toc311729211"/>
      <w:bookmarkStart w:id="223" w:name="_Toc432433959"/>
      <w:r>
        <w:t>JMSRedelivered</w:t>
      </w:r>
      <w:bookmarkEnd w:id="221"/>
      <w:bookmarkEnd w:id="222"/>
      <w:bookmarkEnd w:id="22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70C86">
        <w:fldChar w:fldCharType="begin"/>
      </w:r>
      <w:r w:rsidR="00A13505">
        <w:instrText xml:space="preserve"> REF RTF33353939353a204865616432 \r \h </w:instrText>
      </w:r>
      <w:r w:rsidR="00F70C86">
        <w:fldChar w:fldCharType="separate"/>
      </w:r>
      <w:r w:rsidR="002A43C9">
        <w:t>6.2.10</w:t>
      </w:r>
      <w:r w:rsidR="00F70C86">
        <w:fldChar w:fldCharType="end"/>
      </w:r>
      <w:r w:rsidR="00A05B30">
        <w:t xml:space="preserve"> “</w:t>
      </w:r>
      <w:r w:rsidR="00F70C86">
        <w:fldChar w:fldCharType="begin"/>
      </w:r>
      <w:r w:rsidR="00A13505">
        <w:instrText xml:space="preserve"> REF RTF33353939353a204865616432 \h </w:instrText>
      </w:r>
      <w:r w:rsidR="00F70C86">
        <w:fldChar w:fldCharType="separate"/>
      </w:r>
      <w:r w:rsidR="002A43C9">
        <w:t>Message a</w:t>
      </w:r>
      <w:r w:rsidR="002A43C9" w:rsidRPr="00864041">
        <w:t>cknowledgment</w:t>
      </w:r>
      <w:r w:rsidR="00F70C86">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22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F70C86">
        <w:fldChar w:fldCharType="begin"/>
      </w:r>
      <w:r>
        <w:instrText xml:space="preserve"> REF _Ref312166691 \r \h </w:instrText>
      </w:r>
      <w:r w:rsidR="00F70C86">
        <w:fldChar w:fldCharType="separate"/>
      </w:r>
      <w:r w:rsidR="002A43C9">
        <w:t>3.5.11</w:t>
      </w:r>
      <w:r w:rsidR="00F70C86">
        <w:fldChar w:fldCharType="end"/>
      </w:r>
      <w:r>
        <w:t xml:space="preserve"> </w:t>
      </w:r>
      <w:r w:rsidR="00A05B30">
        <w:t>“</w:t>
      </w:r>
      <w:r w:rsidR="00F70C86">
        <w:fldChar w:fldCharType="begin"/>
      </w:r>
      <w:r>
        <w:instrText xml:space="preserve"> REF _Ref312166691 \h </w:instrText>
      </w:r>
      <w:r w:rsidR="00F70C86">
        <w:fldChar w:fldCharType="separate"/>
      </w:r>
      <w:r w:rsidR="002A43C9">
        <w:t>JMSXDeliveryCount</w:t>
      </w:r>
      <w:r w:rsidR="00F70C86">
        <w:fldChar w:fldCharType="end"/>
      </w:r>
      <w:r w:rsidR="00A05B30">
        <w:t xml:space="preserve">” </w:t>
      </w:r>
      <w:r>
        <w:t>for more information.</w:t>
      </w:r>
    </w:p>
    <w:p w:rsidR="00741663" w:rsidRDefault="00741663" w:rsidP="00515B98">
      <w:pPr>
        <w:pStyle w:val="Heading3"/>
        <w:rPr>
          <w:iCs/>
        </w:rPr>
      </w:pPr>
      <w:bookmarkStart w:id="225" w:name="_Ref347757204"/>
      <w:bookmarkStart w:id="226" w:name="_Ref347757206"/>
      <w:bookmarkStart w:id="227" w:name="_Toc432433960"/>
      <w:r>
        <w:t>JMSType</w:t>
      </w:r>
      <w:bookmarkEnd w:id="224"/>
      <w:bookmarkEnd w:id="225"/>
      <w:bookmarkEnd w:id="226"/>
      <w:bookmarkEnd w:id="22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228" w:name="X40387"/>
      <w:bookmarkStart w:id="229" w:name="_Toc311729213"/>
      <w:bookmarkStart w:id="230" w:name="_Toc432433961"/>
      <w:r>
        <w:t>JMSExpiration</w:t>
      </w:r>
      <w:bookmarkEnd w:id="228"/>
      <w:bookmarkEnd w:id="229"/>
      <w:bookmarkEnd w:id="23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231" w:name="X39784"/>
      <w:bookmarkEnd w:id="231"/>
    </w:p>
    <w:p w:rsidR="00741663" w:rsidRDefault="00741663" w:rsidP="00515B98">
      <w:pPr>
        <w:pStyle w:val="Heading3"/>
        <w:rPr>
          <w:iCs/>
        </w:rPr>
      </w:pPr>
      <w:bookmarkStart w:id="232" w:name="X75069"/>
      <w:bookmarkStart w:id="233" w:name="_Toc311729214"/>
      <w:bookmarkStart w:id="234" w:name="_Toc432433962"/>
      <w:r>
        <w:t>JMSPriority</w:t>
      </w:r>
      <w:bookmarkEnd w:id="232"/>
      <w:bookmarkEnd w:id="233"/>
      <w:bookmarkEnd w:id="23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235" w:name="_Ref308089264"/>
      <w:bookmarkStart w:id="236" w:name="_Ref308089272"/>
      <w:bookmarkStart w:id="237" w:name="_Toc311729215"/>
      <w:bookmarkStart w:id="238" w:name="_Toc432433963"/>
      <w:bookmarkStart w:id="239" w:name="X15969"/>
      <w:r>
        <w:t>How message header values are s</w:t>
      </w:r>
      <w:r w:rsidR="00741663">
        <w:t>et</w:t>
      </w:r>
      <w:bookmarkEnd w:id="235"/>
      <w:bookmarkEnd w:id="236"/>
      <w:bookmarkEnd w:id="237"/>
      <w:bookmarkEnd w:id="23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240" w:name="_Toc311729216"/>
      <w:bookmarkEnd w:id="239"/>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F70C86">
        <w:fldChar w:fldCharType="begin"/>
      </w:r>
      <w:r w:rsidR="003A34FB">
        <w:instrText xml:space="preserve"> REF _Ref330224743 \r \h </w:instrText>
      </w:r>
      <w:r w:rsidR="00F70C86">
        <w:fldChar w:fldCharType="separate"/>
      </w:r>
      <w:r w:rsidR="002A43C9">
        <w:t>7.2</w:t>
      </w:r>
      <w:r w:rsidR="00F70C86">
        <w:fldChar w:fldCharType="end"/>
      </w:r>
      <w:r w:rsidR="006F5DB2">
        <w:t xml:space="preserve"> </w:t>
      </w:r>
      <w:r w:rsidR="00A05B30">
        <w:t>“</w:t>
      </w:r>
      <w:r w:rsidR="00F70C86">
        <w:fldChar w:fldCharType="begin"/>
      </w:r>
      <w:r w:rsidR="003A34FB">
        <w:instrText xml:space="preserve"> REF _Ref330224743 \h </w:instrText>
      </w:r>
      <w:r w:rsidR="00F70C86">
        <w:fldChar w:fldCharType="separate"/>
      </w:r>
      <w:r w:rsidR="002A43C9">
        <w:t>Synchronous send</w:t>
      </w:r>
      <w:r w:rsidR="00F70C86">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F70C86">
        <w:fldChar w:fldCharType="begin"/>
      </w:r>
      <w:r w:rsidR="003A34FB">
        <w:instrText xml:space="preserve"> REF _Ref330224750 \r \h </w:instrText>
      </w:r>
      <w:r w:rsidR="00F70C86">
        <w:fldChar w:fldCharType="separate"/>
      </w:r>
      <w:r w:rsidR="002A43C9">
        <w:t>7.3</w:t>
      </w:r>
      <w:r w:rsidR="00F70C86">
        <w:fldChar w:fldCharType="end"/>
      </w:r>
      <w:r w:rsidR="003A34FB">
        <w:t xml:space="preserve"> </w:t>
      </w:r>
      <w:r w:rsidR="00A05B30">
        <w:t>“</w:t>
      </w:r>
      <w:r w:rsidR="00F70C86">
        <w:fldChar w:fldCharType="begin"/>
      </w:r>
      <w:r w:rsidR="003A34FB">
        <w:instrText xml:space="preserve"> REF _Ref330224750 \h </w:instrText>
      </w:r>
      <w:r w:rsidR="00F70C86">
        <w:fldChar w:fldCharType="separate"/>
      </w:r>
      <w:r w:rsidR="002A43C9">
        <w:t>Asynchronous send</w:t>
      </w:r>
      <w:r w:rsidR="00F70C86">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241" w:name="_Toc432433964"/>
      <w:r>
        <w:t>Overriding message header f</w:t>
      </w:r>
      <w:r w:rsidR="00741663">
        <w:t>ields</w:t>
      </w:r>
      <w:bookmarkEnd w:id="240"/>
      <w:bookmarkEnd w:id="241"/>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242" w:name="_Ref312068765"/>
      <w:bookmarkStart w:id="243" w:name="_Toc432433965"/>
      <w:r>
        <w:t>JMSDeliveryTime</w:t>
      </w:r>
      <w:bookmarkEnd w:id="242"/>
      <w:bookmarkEnd w:id="243"/>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244" w:name="_Toc311729217"/>
      <w:bookmarkStart w:id="245" w:name="_Toc432433966"/>
      <w:r>
        <w:lastRenderedPageBreak/>
        <w:t xml:space="preserve">Message </w:t>
      </w:r>
      <w:r w:rsidR="00C4417E">
        <w:t>p</w:t>
      </w:r>
      <w:r>
        <w:t>roperties</w:t>
      </w:r>
      <w:bookmarkEnd w:id="244"/>
      <w:bookmarkEnd w:id="245"/>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70C86">
        <w:fldChar w:fldCharType="begin"/>
      </w:r>
      <w:r w:rsidR="00A457B0">
        <w:instrText xml:space="preserve"> REF X32536 \r \h </w:instrText>
      </w:r>
      <w:r w:rsidR="00F70C86">
        <w:fldChar w:fldCharType="separate"/>
      </w:r>
      <w:r w:rsidR="002A43C9">
        <w:t>3.8</w:t>
      </w:r>
      <w:r w:rsidR="00F70C86">
        <w:fldChar w:fldCharType="end"/>
      </w:r>
      <w:r w:rsidR="00A457B0">
        <w:t xml:space="preserve"> </w:t>
      </w:r>
      <w:r w:rsidR="00A05B30">
        <w:t>“</w:t>
      </w:r>
      <w:r w:rsidR="00F70C86">
        <w:fldChar w:fldCharType="begin"/>
      </w:r>
      <w:r w:rsidR="008F78E9">
        <w:instrText xml:space="preserve"> REF X32536 \h </w:instrText>
      </w:r>
      <w:r w:rsidR="00F70C86">
        <w:fldChar w:fldCharType="separate"/>
      </w:r>
      <w:r w:rsidR="002A43C9">
        <w:t>Message selection</w:t>
      </w:r>
      <w:r w:rsidR="00F70C86">
        <w:fldChar w:fldCharType="end"/>
      </w:r>
      <w:r w:rsidR="00004DD8">
        <w:t>”</w:t>
      </w:r>
      <w:r>
        <w:t>), to have a JMS provider select messages on its behalf using application-specific criteria.</w:t>
      </w:r>
    </w:p>
    <w:p w:rsidR="00741663" w:rsidRPr="003309C2" w:rsidRDefault="00C4417E" w:rsidP="00515B98">
      <w:pPr>
        <w:pStyle w:val="Heading3"/>
      </w:pPr>
      <w:bookmarkStart w:id="246" w:name="_Toc311729218"/>
      <w:bookmarkStart w:id="247" w:name="_Toc432433967"/>
      <w:r>
        <w:t>Property n</w:t>
      </w:r>
      <w:r w:rsidR="00741663" w:rsidRPr="003309C2">
        <w:t>ames</w:t>
      </w:r>
      <w:bookmarkEnd w:id="246"/>
      <w:bookmarkEnd w:id="24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70C86">
        <w:fldChar w:fldCharType="begin"/>
      </w:r>
      <w:r w:rsidR="00991035">
        <w:instrText xml:space="preserve"> REF X32536 \r \h </w:instrText>
      </w:r>
      <w:r w:rsidR="00F70C86">
        <w:fldChar w:fldCharType="separate"/>
      </w:r>
      <w:r w:rsidR="002A43C9">
        <w:t>3.8</w:t>
      </w:r>
      <w:r w:rsidR="00F70C86">
        <w:fldChar w:fldCharType="end"/>
      </w:r>
      <w:r w:rsidR="00991035">
        <w:t xml:space="preserve"> </w:t>
      </w:r>
      <w:r w:rsidR="00A05B30">
        <w:t>“</w:t>
      </w:r>
      <w:r w:rsidR="00F70C86">
        <w:fldChar w:fldCharType="begin"/>
      </w:r>
      <w:r w:rsidR="00991035">
        <w:instrText xml:space="preserve"> REF X32536 \h </w:instrText>
      </w:r>
      <w:r w:rsidR="00F70C86">
        <w:fldChar w:fldCharType="separate"/>
      </w:r>
      <w:r w:rsidR="002A43C9">
        <w:t>Message selection</w:t>
      </w:r>
      <w:r w:rsidR="00F70C86">
        <w:fldChar w:fldCharType="end"/>
      </w:r>
      <w:r w:rsidR="00A05B30">
        <w:t xml:space="preserve">” </w:t>
      </w:r>
      <w:r>
        <w:t>for more information.</w:t>
      </w:r>
    </w:p>
    <w:p w:rsidR="00741663" w:rsidRDefault="00741663" w:rsidP="00515B98">
      <w:pPr>
        <w:pStyle w:val="Heading3"/>
        <w:rPr>
          <w:iCs/>
        </w:rPr>
      </w:pPr>
      <w:bookmarkStart w:id="248" w:name="_Toc311729219"/>
      <w:bookmarkStart w:id="249" w:name="_Toc432433968"/>
      <w:r>
        <w:t xml:space="preserve">Property </w:t>
      </w:r>
      <w:r w:rsidR="00C4417E">
        <w:t>v</w:t>
      </w:r>
      <w:r>
        <w:t>alues</w:t>
      </w:r>
      <w:bookmarkEnd w:id="248"/>
      <w:bookmarkEnd w:id="249"/>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50" w:name="_Toc311729220"/>
      <w:bookmarkStart w:id="251" w:name="_Toc432433969"/>
      <w:r>
        <w:t xml:space="preserve">Using </w:t>
      </w:r>
      <w:r w:rsidR="00C4417E">
        <w:t>p</w:t>
      </w:r>
      <w:r>
        <w:t>roperties</w:t>
      </w:r>
      <w:bookmarkEnd w:id="250"/>
      <w:bookmarkEnd w:id="25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70C86">
        <w:fldChar w:fldCharType="begin"/>
      </w:r>
      <w:r w:rsidR="00991035">
        <w:instrText xml:space="preserve"> REF X32536 \r \h </w:instrText>
      </w:r>
      <w:r w:rsidR="00F70C86">
        <w:fldChar w:fldCharType="separate"/>
      </w:r>
      <w:r w:rsidR="002A43C9">
        <w:t>3.8</w:t>
      </w:r>
      <w:r w:rsidR="00F70C86">
        <w:fldChar w:fldCharType="end"/>
      </w:r>
      <w:r w:rsidR="00991035">
        <w:t xml:space="preserve"> </w:t>
      </w:r>
      <w:r w:rsidR="00A05B30">
        <w:t>“</w:t>
      </w:r>
      <w:r w:rsidR="00F70C86">
        <w:fldChar w:fldCharType="begin"/>
      </w:r>
      <w:r w:rsidR="00991035">
        <w:instrText xml:space="preserve"> REF X32536 \h </w:instrText>
      </w:r>
      <w:r w:rsidR="00F70C86">
        <w:fldChar w:fldCharType="separate"/>
      </w:r>
      <w:r w:rsidR="002A43C9">
        <w:t>Message selection</w:t>
      </w:r>
      <w:r w:rsidR="00F70C86">
        <w:fldChar w:fldCharType="end"/>
      </w:r>
      <w:r w:rsidR="00F07853">
        <w:t xml:space="preserve">” </w:t>
      </w:r>
      <w:r>
        <w:t>for more information about JMS message properties.</w:t>
      </w:r>
    </w:p>
    <w:p w:rsidR="00741663" w:rsidRDefault="00C4417E" w:rsidP="00515B98">
      <w:pPr>
        <w:pStyle w:val="Heading3"/>
        <w:rPr>
          <w:iCs/>
        </w:rPr>
      </w:pPr>
      <w:bookmarkStart w:id="252" w:name="_Ref308088710"/>
      <w:bookmarkStart w:id="253" w:name="_Ref308088721"/>
      <w:bookmarkStart w:id="254" w:name="_Toc311729221"/>
      <w:bookmarkStart w:id="255" w:name="_Toc432433970"/>
      <w:r>
        <w:t>Property value c</w:t>
      </w:r>
      <w:r w:rsidR="00741663">
        <w:t>onversion</w:t>
      </w:r>
      <w:bookmarkEnd w:id="252"/>
      <w:bookmarkEnd w:id="253"/>
      <w:bookmarkEnd w:id="254"/>
      <w:bookmarkEnd w:id="25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2</w:t>
      </w:r>
      <w:r w:rsidR="00F70C86">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56" w:name="_Toc311729222"/>
      <w:bookmarkStart w:id="257" w:name="_Toc432433971"/>
      <w:r>
        <w:t>Property values as o</w:t>
      </w:r>
      <w:r w:rsidR="00741663">
        <w:t>bjects</w:t>
      </w:r>
      <w:bookmarkEnd w:id="256"/>
      <w:bookmarkEnd w:id="25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58" w:name="_Toc311729223"/>
      <w:bookmarkStart w:id="259" w:name="_Toc432433972"/>
      <w:r>
        <w:t>Property i</w:t>
      </w:r>
      <w:r w:rsidR="00741663">
        <w:t>teration</w:t>
      </w:r>
      <w:bookmarkEnd w:id="258"/>
      <w:bookmarkEnd w:id="25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60" w:name="_Toc311729224"/>
      <w:bookmarkStart w:id="261" w:name="_Toc432433973"/>
      <w:r>
        <w:t>Clearing a message’s property v</w:t>
      </w:r>
      <w:r w:rsidR="00741663">
        <w:t>alues</w:t>
      </w:r>
      <w:bookmarkEnd w:id="260"/>
      <w:bookmarkEnd w:id="26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62" w:name="_Toc311729225"/>
      <w:bookmarkStart w:id="263" w:name="_Toc432433974"/>
      <w:r>
        <w:t xml:space="preserve">Non-existent </w:t>
      </w:r>
      <w:r w:rsidR="00C4417E">
        <w:t>p</w:t>
      </w:r>
      <w:r>
        <w:t>roperties</w:t>
      </w:r>
      <w:bookmarkEnd w:id="262"/>
      <w:bookmarkEnd w:id="26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64" w:name="X41763"/>
      <w:bookmarkStart w:id="265" w:name="_Toc311729226"/>
      <w:bookmarkStart w:id="266" w:name="_Toc432433975"/>
      <w:r>
        <w:lastRenderedPageBreak/>
        <w:t xml:space="preserve">JMS </w:t>
      </w:r>
      <w:r w:rsidR="00C4417E">
        <w:t>defined p</w:t>
      </w:r>
      <w:r>
        <w:t>roperties</w:t>
      </w:r>
      <w:bookmarkEnd w:id="264"/>
      <w:bookmarkEnd w:id="265"/>
      <w:bookmarkEnd w:id="266"/>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F70C86">
        <w:fldChar w:fldCharType="begin"/>
      </w:r>
      <w:r w:rsidR="009A6EA9">
        <w:instrText xml:space="preserve"> REF _Ref308018923 \h </w:instrText>
      </w:r>
      <w:r w:rsidR="00F70C86">
        <w:fldChar w:fldCharType="separate"/>
      </w:r>
      <w:r w:rsidR="002A43C9">
        <w:t xml:space="preserve">Table </w:t>
      </w:r>
      <w:r w:rsidR="002A43C9">
        <w:rPr>
          <w:noProof/>
        </w:rPr>
        <w:t>3</w:t>
      </w:r>
      <w:r w:rsidR="002A43C9">
        <w:noBreakHyphen/>
      </w:r>
      <w:r w:rsidR="002A43C9">
        <w:rPr>
          <w:noProof/>
        </w:rPr>
        <w:t>3</w:t>
      </w:r>
      <w:r w:rsidR="00F70C86">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267" w:name="_Ref308018923"/>
      <w:r>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3</w:t>
      </w:r>
      <w:r w:rsidR="00F70C86">
        <w:fldChar w:fldCharType="end"/>
      </w:r>
      <w:bookmarkEnd w:id="26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2A43C9">
                <w:t>3.5.11</w:t>
              </w:r>
            </w:fldSimple>
            <w:r w:rsidR="00830C21">
              <w:t xml:space="preserve"> </w:t>
            </w:r>
            <w:r w:rsidR="00A05B30">
              <w:t>“</w:t>
            </w:r>
            <w:fldSimple w:instr=" REF _Ref312166691 \h  \* MERGEFORMAT ">
              <w:r w:rsidR="002A43C9">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68" w:name="_Toc311729227"/>
      <w:bookmarkStart w:id="269" w:name="_Toc432433976"/>
      <w:r>
        <w:t>Provider-</w:t>
      </w:r>
      <w:r w:rsidR="00474592">
        <w:t>s</w:t>
      </w:r>
      <w:r>
        <w:t xml:space="preserve">pecific </w:t>
      </w:r>
      <w:r w:rsidR="00474592">
        <w:t>p</w:t>
      </w:r>
      <w:r>
        <w:t>roperties</w:t>
      </w:r>
      <w:bookmarkEnd w:id="268"/>
      <w:bookmarkEnd w:id="26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270" w:name="_Ref312166691"/>
      <w:bookmarkStart w:id="271" w:name="_Toc432433977"/>
      <w:r>
        <w:t>JMSXDeliveryCount</w:t>
      </w:r>
      <w:bookmarkEnd w:id="270"/>
      <w:bookmarkEnd w:id="271"/>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F70C86">
        <w:fldChar w:fldCharType="begin"/>
      </w:r>
      <w:r w:rsidR="00367EA4">
        <w:instrText xml:space="preserve"> REF X12625 \r \h </w:instrText>
      </w:r>
      <w:r w:rsidR="00F70C86">
        <w:fldChar w:fldCharType="separate"/>
      </w:r>
      <w:r w:rsidR="002A43C9">
        <w:t>3.4.7</w:t>
      </w:r>
      <w:r w:rsidR="00F70C86">
        <w:fldChar w:fldCharType="end"/>
      </w:r>
      <w:r w:rsidR="00367EA4">
        <w:t xml:space="preserve"> </w:t>
      </w:r>
      <w:r w:rsidR="00A05B30">
        <w:t>“</w:t>
      </w:r>
      <w:r w:rsidR="00F70C86">
        <w:fldChar w:fldCharType="begin"/>
      </w:r>
      <w:r w:rsidR="00367EA4">
        <w:instrText xml:space="preserve"> REF X12625 \h </w:instrText>
      </w:r>
      <w:r w:rsidR="00F70C86">
        <w:fldChar w:fldCharType="separate"/>
      </w:r>
      <w:r w:rsidR="002A43C9">
        <w:t>JMSRedelivered</w:t>
      </w:r>
      <w:r w:rsidR="00F70C86">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272" w:name="_Toc311729228"/>
      <w:bookmarkStart w:id="273" w:name="_Toc432433978"/>
      <w:r>
        <w:t xml:space="preserve">Message </w:t>
      </w:r>
      <w:r w:rsidR="00474592">
        <w:t>a</w:t>
      </w:r>
      <w:r>
        <w:t>cknowledgment</w:t>
      </w:r>
      <w:bookmarkEnd w:id="272"/>
      <w:bookmarkEnd w:id="273"/>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70C86">
        <w:fldChar w:fldCharType="begin"/>
      </w:r>
      <w:r w:rsidR="0004790C">
        <w:instrText xml:space="preserve"> REF RTF33353939353a204865616432 \r \h </w:instrText>
      </w:r>
      <w:r w:rsidR="00F70C86">
        <w:fldChar w:fldCharType="separate"/>
      </w:r>
      <w:r w:rsidR="002A43C9">
        <w:t>6.2.10</w:t>
      </w:r>
      <w:r w:rsidR="00F70C86">
        <w:fldChar w:fldCharType="end"/>
      </w:r>
      <w:r w:rsidR="0004790C">
        <w:t xml:space="preserve"> </w:t>
      </w:r>
      <w:r w:rsidR="00A05B30">
        <w:t>“</w:t>
      </w:r>
      <w:r w:rsidR="00F70C86">
        <w:fldChar w:fldCharType="begin"/>
      </w:r>
      <w:r w:rsidR="0004790C">
        <w:instrText xml:space="preserve"> REF RTF33353939353a204865616432 \h </w:instrText>
      </w:r>
      <w:r w:rsidR="00F70C86">
        <w:fldChar w:fldCharType="separate"/>
      </w:r>
      <w:r w:rsidR="002A43C9">
        <w:t>Message a</w:t>
      </w:r>
      <w:r w:rsidR="002A43C9" w:rsidRPr="00864041">
        <w:t>cknowledgment</w:t>
      </w:r>
      <w:r w:rsidR="00F70C86">
        <w:fldChar w:fldCharType="end"/>
      </w:r>
      <w:r w:rsidR="00A05B30">
        <w:t xml:space="preserve">” </w:t>
      </w:r>
      <w:r>
        <w:t>for more information.</w:t>
      </w:r>
    </w:p>
    <w:p w:rsidR="00741663" w:rsidRDefault="00741663" w:rsidP="00C82C12">
      <w:pPr>
        <w:pStyle w:val="Heading2"/>
        <w:rPr>
          <w:iCs/>
        </w:rPr>
      </w:pPr>
      <w:bookmarkStart w:id="274" w:name="_Toc311729229"/>
      <w:bookmarkStart w:id="275" w:name="_Toc432433979"/>
      <w:r>
        <w:t xml:space="preserve">The Message </w:t>
      </w:r>
      <w:r w:rsidR="00474592">
        <w:t>i</w:t>
      </w:r>
      <w:r>
        <w:t>nterface</w:t>
      </w:r>
      <w:bookmarkEnd w:id="274"/>
      <w:bookmarkEnd w:id="275"/>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76" w:name="X32536"/>
      <w:bookmarkStart w:id="277" w:name="_Toc311729230"/>
      <w:bookmarkStart w:id="278" w:name="_Toc432433980"/>
      <w:r>
        <w:t>Message s</w:t>
      </w:r>
      <w:r w:rsidR="00741663">
        <w:t>election</w:t>
      </w:r>
      <w:bookmarkEnd w:id="276"/>
      <w:bookmarkEnd w:id="277"/>
      <w:bookmarkEnd w:id="27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79" w:name="X21538"/>
      <w:bookmarkStart w:id="280" w:name="_Toc311729231"/>
      <w:bookmarkStart w:id="281" w:name="_Toc432433981"/>
      <w:r>
        <w:t>Message s</w:t>
      </w:r>
      <w:r w:rsidR="00741663">
        <w:t>elector</w:t>
      </w:r>
      <w:bookmarkEnd w:id="279"/>
      <w:bookmarkEnd w:id="280"/>
      <w:bookmarkEnd w:id="28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F70C86">
        <w:fldChar w:fldCharType="begin"/>
      </w:r>
      <w:r w:rsidR="008739D7">
        <w:instrText xml:space="preserve"> REF _Ref349126307 \r \h </w:instrText>
      </w:r>
      <w:r w:rsidR="00F70C86">
        <w:fldChar w:fldCharType="separate"/>
      </w:r>
      <w:r w:rsidR="002A43C9">
        <w:t>4.1.2</w:t>
      </w:r>
      <w:r w:rsidR="00F70C86">
        <w:fldChar w:fldCharType="end"/>
      </w:r>
      <w:r w:rsidR="008739D7">
        <w:t xml:space="preserve"> “</w:t>
      </w:r>
      <w:r w:rsidR="00F70C86">
        <w:fldChar w:fldCharType="begin"/>
      </w:r>
      <w:r w:rsidR="008739D7">
        <w:instrText xml:space="preserve"> REF _Ref349126307 \h </w:instrText>
      </w:r>
      <w:r w:rsidR="00F70C86">
        <w:fldChar w:fldCharType="separate"/>
      </w:r>
      <w:r w:rsidR="002A43C9">
        <w:t>Queue semantics</w:t>
      </w:r>
      <w:r w:rsidR="00F70C86">
        <w:fldChar w:fldCharType="end"/>
      </w:r>
      <w:r w:rsidR="00A05B30">
        <w:t xml:space="preserve">” </w:t>
      </w:r>
      <w:r w:rsidR="008739D7">
        <w:t xml:space="preserve">and </w:t>
      </w:r>
      <w:r w:rsidR="00F70C86">
        <w:fldChar w:fldCharType="begin"/>
      </w:r>
      <w:r w:rsidR="008739D7">
        <w:instrText xml:space="preserve"> REF _Ref349126448 \r \h </w:instrText>
      </w:r>
      <w:r w:rsidR="00F70C86">
        <w:fldChar w:fldCharType="separate"/>
      </w:r>
      <w:r w:rsidR="002A43C9">
        <w:t>4.2.2</w:t>
      </w:r>
      <w:r w:rsidR="00F70C86">
        <w:fldChar w:fldCharType="end"/>
      </w:r>
      <w:r w:rsidR="008739D7">
        <w:t xml:space="preserve"> “</w:t>
      </w:r>
      <w:r w:rsidR="00F70C86">
        <w:fldChar w:fldCharType="begin"/>
      </w:r>
      <w:r w:rsidR="008739D7">
        <w:instrText xml:space="preserve"> REF _Ref349126448 \h </w:instrText>
      </w:r>
      <w:r w:rsidR="00F70C86">
        <w:fldChar w:fldCharType="separate"/>
      </w:r>
      <w:r w:rsidR="002A43C9">
        <w:t>Topic semantics</w:t>
      </w:r>
      <w:r w:rsidR="00F70C86">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282" w:name="X10515"/>
      <w:bookmarkStart w:id="283" w:name="_Toc311729232"/>
      <w:r>
        <w:t>Message selector s</w:t>
      </w:r>
      <w:r w:rsidR="00741663">
        <w:t>yntax</w:t>
      </w:r>
      <w:bookmarkEnd w:id="282"/>
      <w:bookmarkEnd w:id="283"/>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F70C86">
        <w:fldChar w:fldCharType="begin"/>
      </w:r>
      <w:r w:rsidR="00AC2F53">
        <w:instrText xml:space="preserve"> REF X38609 \r \h </w:instrText>
      </w:r>
      <w:r w:rsidR="00F70C86">
        <w:fldChar w:fldCharType="separate"/>
      </w:r>
      <w:r w:rsidR="002A43C9">
        <w:t>3.8.1.2</w:t>
      </w:r>
      <w:r w:rsidR="00F70C86">
        <w:fldChar w:fldCharType="end"/>
      </w:r>
      <w:r w:rsidR="00AC2F53">
        <w:t xml:space="preserve">  </w:t>
      </w:r>
      <w:r w:rsidR="00A05B30">
        <w:t>“</w:t>
      </w:r>
      <w:r w:rsidR="00F70C86">
        <w:fldChar w:fldCharType="begin"/>
      </w:r>
      <w:r w:rsidR="00AC2F53">
        <w:instrText xml:space="preserve"> REF X38609 \h </w:instrText>
      </w:r>
      <w:r w:rsidR="00F70C86">
        <w:fldChar w:fldCharType="separate"/>
      </w:r>
      <w:r w:rsidR="002A43C9">
        <w:t>Null values</w:t>
      </w:r>
      <w:r w:rsidR="00F70C86">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84" w:name="X38609"/>
      <w:bookmarkStart w:id="285" w:name="_Toc311729233"/>
      <w:r>
        <w:t>Null v</w:t>
      </w:r>
      <w:r w:rsidR="00741663">
        <w:t>alues</w:t>
      </w:r>
      <w:bookmarkEnd w:id="284"/>
      <w:bookmarkEnd w:id="285"/>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4</w:t>
      </w:r>
      <w:r w:rsidR="00F70C86">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5</w:t>
      </w:r>
      <w:r w:rsidR="00F70C86">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6</w:t>
      </w:r>
      <w:r w:rsidR="00F70C86">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86" w:name="_Toc311729234"/>
      <w:r>
        <w:t>Special n</w:t>
      </w:r>
      <w:r w:rsidR="00741663">
        <w:t>otes</w:t>
      </w:r>
      <w:bookmarkEnd w:id="28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87" w:name="X20167"/>
      <w:bookmarkStart w:id="288" w:name="_Toc311729235"/>
      <w:bookmarkStart w:id="289" w:name="_Toc432433982"/>
      <w:r>
        <w:t>Access to sent m</w:t>
      </w:r>
      <w:r w:rsidR="00741663">
        <w:t>essages</w:t>
      </w:r>
      <w:bookmarkEnd w:id="287"/>
      <w:bookmarkEnd w:id="288"/>
      <w:bookmarkEnd w:id="28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90" w:name="X30046"/>
      <w:bookmarkStart w:id="291" w:name="_Toc311729236"/>
      <w:bookmarkStart w:id="292" w:name="_Toc432433983"/>
      <w:r>
        <w:t>Changing the value of a received m</w:t>
      </w:r>
      <w:r w:rsidR="00741663">
        <w:t>essage</w:t>
      </w:r>
      <w:bookmarkEnd w:id="290"/>
      <w:bookmarkEnd w:id="291"/>
      <w:bookmarkEnd w:id="29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93" w:name="_Toc311729237"/>
      <w:bookmarkStart w:id="294" w:name="_Toc432433984"/>
      <w:r>
        <w:t>JMS message b</w:t>
      </w:r>
      <w:r w:rsidR="00741663">
        <w:t>ody</w:t>
      </w:r>
      <w:bookmarkEnd w:id="293"/>
      <w:bookmarkEnd w:id="29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95" w:name="_Toc311729238"/>
      <w:bookmarkStart w:id="296" w:name="_Toc432433985"/>
      <w:r>
        <w:t>Clearing a message b</w:t>
      </w:r>
      <w:r w:rsidR="00741663" w:rsidRPr="00D62F39">
        <w:t>ody</w:t>
      </w:r>
      <w:bookmarkEnd w:id="295"/>
      <w:bookmarkEnd w:id="29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97" w:name="_Toc311729239"/>
      <w:bookmarkStart w:id="298" w:name="_Toc432433986"/>
      <w:r>
        <w:t>Read-only message b</w:t>
      </w:r>
      <w:r w:rsidR="00741663">
        <w:t>ody</w:t>
      </w:r>
      <w:bookmarkEnd w:id="297"/>
      <w:bookmarkEnd w:id="29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99" w:name="_Toc311729240"/>
      <w:bookmarkStart w:id="300" w:name="_Toc432433987"/>
      <w:r>
        <w:t>Conver</w:t>
      </w:r>
      <w:r w:rsidR="00620B4C">
        <w:t>sions p</w:t>
      </w:r>
      <w:r w:rsidR="004F4E3C">
        <w:t xml:space="preserve">rovided by StreamMessage and </w:t>
      </w:r>
      <w:r>
        <w:t>MapMessage</w:t>
      </w:r>
      <w:bookmarkEnd w:id="299"/>
      <w:bookmarkEnd w:id="30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81062">
      <w:pPr>
        <w:pStyle w:val="Caption"/>
        <w:keepLines/>
      </w:pPr>
      <w:r>
        <w:lastRenderedPageBreak/>
        <w:t xml:space="preserve">Table </w:t>
      </w:r>
      <w:r w:rsidR="00F70C86">
        <w:fldChar w:fldCharType="begin"/>
      </w:r>
      <w:r w:rsidR="00422617">
        <w:instrText xml:space="preserve"> STYLEREF 1 \s </w:instrText>
      </w:r>
      <w:r w:rsidR="00F70C86">
        <w:fldChar w:fldCharType="separate"/>
      </w:r>
      <w:r w:rsidR="002A43C9">
        <w:rPr>
          <w:noProof/>
        </w:rPr>
        <w:t>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7</w:t>
      </w:r>
      <w:r w:rsidR="00F70C86">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keepNext/>
              <w:keepLines/>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r>
    </w:tbl>
    <w:p w:rsidR="00741663" w:rsidRDefault="00AD56F5" w:rsidP="00515B98">
      <w:pPr>
        <w:pStyle w:val="Heading3"/>
        <w:rPr>
          <w:iCs/>
        </w:rPr>
      </w:pPr>
      <w:bookmarkStart w:id="301" w:name="_Toc311729241"/>
      <w:bookmarkStart w:id="302" w:name="_Toc432433988"/>
      <w:r>
        <w:t>Messages for non-JMS c</w:t>
      </w:r>
      <w:r w:rsidR="00741663">
        <w:t>lients</w:t>
      </w:r>
      <w:bookmarkEnd w:id="301"/>
      <w:bookmarkEnd w:id="30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303" w:name="X35535"/>
      <w:bookmarkStart w:id="304" w:name="_Toc311729242"/>
      <w:bookmarkStart w:id="305" w:name="_Toc432433989"/>
      <w:r>
        <w:t>Provide</w:t>
      </w:r>
      <w:r w:rsidR="00AD56F5">
        <w:t>r</w:t>
      </w:r>
      <w:r w:rsidR="002779C7">
        <w:t xml:space="preserve"> </w:t>
      </w:r>
      <w:r w:rsidR="00AD56F5">
        <w:t>implementations of JMS message i</w:t>
      </w:r>
      <w:r>
        <w:t>nterfaces</w:t>
      </w:r>
      <w:bookmarkEnd w:id="303"/>
      <w:bookmarkEnd w:id="304"/>
      <w:bookmarkEnd w:id="30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306" w:name="_Ref346892561"/>
      <w:bookmarkStart w:id="307" w:name="RTF36303530353a204368617054"/>
      <w:bookmarkStart w:id="308"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309" w:name="_Ref351464281"/>
      <w:bookmarkStart w:id="310" w:name="_Ref351464282"/>
      <w:bookmarkStart w:id="311" w:name="_Toc432433990"/>
      <w:r>
        <w:lastRenderedPageBreak/>
        <w:t>Messaging domains</w:t>
      </w:r>
      <w:bookmarkEnd w:id="306"/>
      <w:bookmarkEnd w:id="309"/>
      <w:bookmarkEnd w:id="310"/>
      <w:bookmarkEnd w:id="311"/>
    </w:p>
    <w:p w:rsidR="00890CF1" w:rsidRDefault="00890CF1" w:rsidP="00890CF1">
      <w:bookmarkStart w:id="312" w:name="RTF36383439343a204368617054"/>
      <w:bookmarkStart w:id="313"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314" w:name="_Toc432433991"/>
      <w:r>
        <w:t>JMS point-to-point m</w:t>
      </w:r>
      <w:r w:rsidRPr="00864041">
        <w:t>odel</w:t>
      </w:r>
      <w:bookmarkEnd w:id="312"/>
      <w:bookmarkEnd w:id="313"/>
      <w:bookmarkEnd w:id="314"/>
    </w:p>
    <w:p w:rsidR="00C0070A" w:rsidRDefault="00C0070A" w:rsidP="00C0070A">
      <w:pPr>
        <w:pStyle w:val="Heading3"/>
      </w:pPr>
      <w:bookmarkStart w:id="315" w:name="RTF37343235313a204865616431"/>
      <w:bookmarkStart w:id="316" w:name="_Toc311729287"/>
      <w:bookmarkStart w:id="317" w:name="_Toc432433992"/>
      <w:r>
        <w:t>Overview</w:t>
      </w:r>
      <w:bookmarkEnd w:id="315"/>
      <w:bookmarkEnd w:id="316"/>
      <w:bookmarkEnd w:id="317"/>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318" w:name="_Ref349126307"/>
      <w:bookmarkStart w:id="319" w:name="_Toc432433993"/>
      <w:r>
        <w:t>Queue semantics</w:t>
      </w:r>
      <w:bookmarkEnd w:id="318"/>
      <w:bookmarkEnd w:id="319"/>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F70C86">
        <w:fldChar w:fldCharType="begin"/>
      </w:r>
      <w:r>
        <w:instrText xml:space="preserve"> REF _Ref349121608 \r \h </w:instrText>
      </w:r>
      <w:r w:rsidR="00F70C86">
        <w:fldChar w:fldCharType="separate"/>
      </w:r>
      <w:r w:rsidR="002A43C9">
        <w:t>6.2.9</w:t>
      </w:r>
      <w:r w:rsidR="00F70C86">
        <w:fldChar w:fldCharType="end"/>
      </w:r>
      <w:r>
        <w:t xml:space="preserve"> “</w:t>
      </w:r>
      <w:r w:rsidR="00F70C86">
        <w:fldChar w:fldCharType="begin"/>
      </w:r>
      <w:r>
        <w:instrText xml:space="preserve"> REF _Ref349121610 \h </w:instrText>
      </w:r>
      <w:r w:rsidR="00F70C86">
        <w:fldChar w:fldCharType="separate"/>
      </w:r>
      <w:r w:rsidR="002A43C9">
        <w:t>Message o</w:t>
      </w:r>
      <w:r w:rsidR="002A43C9" w:rsidRPr="00864041">
        <w:t>rder</w:t>
      </w:r>
      <w:r w:rsidR="00F70C86">
        <w:fldChar w:fldCharType="end"/>
      </w:r>
      <w:r w:rsidR="00A05B30">
        <w:t xml:space="preserve">” </w:t>
      </w:r>
      <w:r w:rsidR="00F70C86">
        <w:fldChar w:fldCharType="begin"/>
      </w:r>
      <w:r>
        <w:instrText xml:space="preserve"> REF _Ref349121614 \p \h </w:instrText>
      </w:r>
      <w:r w:rsidR="00F70C86">
        <w:fldChar w:fldCharType="separate"/>
      </w:r>
      <w:r w:rsidR="002A43C9">
        <w:t>below</w:t>
      </w:r>
      <w:r w:rsidR="00F70C86">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F70C86">
        <w:fldChar w:fldCharType="begin"/>
      </w:r>
      <w:r w:rsidR="00572FB0">
        <w:instrText xml:space="preserve"> REF _Ref349121608 \r \h </w:instrText>
      </w:r>
      <w:r w:rsidR="00F70C86">
        <w:fldChar w:fldCharType="separate"/>
      </w:r>
      <w:r w:rsidR="002A43C9">
        <w:t>6.2.9</w:t>
      </w:r>
      <w:r w:rsidR="00F70C86">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320" w:name="_Toc311729288"/>
      <w:bookmarkStart w:id="321" w:name="_Toc432433994"/>
      <w:r>
        <w:lastRenderedPageBreak/>
        <w:t>Queue management</w:t>
      </w:r>
      <w:bookmarkEnd w:id="320"/>
      <w:bookmarkEnd w:id="321"/>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322" w:name="_Toc311729289"/>
      <w:bookmarkStart w:id="323" w:name="_Toc432433995"/>
      <w:r>
        <w:t>Queue</w:t>
      </w:r>
      <w:bookmarkEnd w:id="322"/>
      <w:bookmarkEnd w:id="323"/>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D167F4" w:rsidP="00D167F4">
      <w:pPr>
        <w:pStyle w:val="Paragraph"/>
      </w:pPr>
      <w:r>
        <w:rPr>
          <w:spacing w:val="2"/>
          <w:w w:val="100"/>
        </w:rPr>
        <w:t xml:space="preserve">See </w:t>
      </w:r>
      <w:r w:rsidR="004348A6">
        <w:rPr>
          <w:spacing w:val="2"/>
          <w:w w:val="100"/>
        </w:rPr>
        <w:t>chapter</w:t>
      </w:r>
      <w:r>
        <w:rPr>
          <w:spacing w:val="2"/>
          <w:w w:val="100"/>
        </w:rPr>
        <w:t xml:space="preserve"> </w:t>
      </w:r>
      <w:r w:rsidR="00F70C86">
        <w:rPr>
          <w:spacing w:val="2"/>
          <w:w w:val="100"/>
        </w:rPr>
        <w:fldChar w:fldCharType="begin"/>
      </w:r>
      <w:r>
        <w:rPr>
          <w:spacing w:val="2"/>
          <w:w w:val="100"/>
        </w:rPr>
        <w:instrText xml:space="preserve"> REF _Ref413765764 \r \h </w:instrText>
      </w:r>
      <w:r w:rsidR="00F70C86">
        <w:rPr>
          <w:spacing w:val="2"/>
          <w:w w:val="100"/>
        </w:rPr>
      </w:r>
      <w:r w:rsidR="00F70C86">
        <w:rPr>
          <w:spacing w:val="2"/>
          <w:w w:val="100"/>
        </w:rPr>
        <w:fldChar w:fldCharType="separate"/>
      </w:r>
      <w:r w:rsidR="002A43C9">
        <w:rPr>
          <w:spacing w:val="2"/>
          <w:w w:val="100"/>
        </w:rPr>
        <w:t>5</w:t>
      </w:r>
      <w:r w:rsidR="00F70C86">
        <w:rPr>
          <w:spacing w:val="2"/>
          <w:w w:val="100"/>
        </w:rPr>
        <w:fldChar w:fldCharType="end"/>
      </w:r>
      <w:r>
        <w:rPr>
          <w:spacing w:val="2"/>
          <w:w w:val="100"/>
        </w:rPr>
        <w:t xml:space="preserve"> “</w:t>
      </w:r>
      <w:r w:rsidR="00F70C86">
        <w:rPr>
          <w:spacing w:val="2"/>
          <w:w w:val="100"/>
        </w:rPr>
        <w:fldChar w:fldCharType="begin"/>
      </w:r>
      <w:r>
        <w:rPr>
          <w:spacing w:val="2"/>
          <w:w w:val="100"/>
        </w:rPr>
        <w:instrText xml:space="preserve"> REF _Ref413765768 \h </w:instrText>
      </w:r>
      <w:r w:rsidR="00F70C86">
        <w:rPr>
          <w:spacing w:val="2"/>
          <w:w w:val="100"/>
        </w:rPr>
      </w:r>
      <w:r w:rsidR="00F70C86">
        <w:rPr>
          <w:spacing w:val="2"/>
          <w:w w:val="100"/>
        </w:rPr>
        <w:fldChar w:fldCharType="separate"/>
      </w:r>
      <w:r w:rsidR="002A43C9">
        <w:t>Administered objects</w:t>
      </w:r>
      <w:r w:rsidR="00F70C86">
        <w:rPr>
          <w:spacing w:val="2"/>
          <w:w w:val="100"/>
        </w:rPr>
        <w:fldChar w:fldCharType="end"/>
      </w:r>
      <w:r>
        <w:rPr>
          <w:spacing w:val="2"/>
          <w:w w:val="100"/>
        </w:rPr>
        <w:t>”</w:t>
      </w:r>
      <w:r w:rsidR="00A05B30">
        <w:rPr>
          <w:spacing w:val="2"/>
        </w:rPr>
        <w:t xml:space="preserve"> </w:t>
      </w:r>
      <w:r w:rsidR="00C0070A">
        <w:rPr>
          <w:spacing w:val="2"/>
        </w:rPr>
        <w:t xml:space="preserve">for more information about JMS </w:t>
      </w:r>
      <w:r w:rsidR="00C0070A" w:rsidRPr="00186DD7">
        <w:rPr>
          <w:rStyle w:val="Code"/>
        </w:rPr>
        <w:t>Destination</w:t>
      </w:r>
      <w:r w:rsidR="00C0070A">
        <w:rPr>
          <w:spacing w:val="2"/>
        </w:rPr>
        <w:t xml:space="preserve"> objects. </w:t>
      </w:r>
    </w:p>
    <w:p w:rsidR="00C0070A" w:rsidRDefault="00C0070A" w:rsidP="00C0070A">
      <w:pPr>
        <w:pStyle w:val="Heading3"/>
      </w:pPr>
      <w:bookmarkStart w:id="324" w:name="RTF33303835363a204865616431"/>
      <w:bookmarkStart w:id="325" w:name="_Toc311729290"/>
      <w:bookmarkStart w:id="326" w:name="_Toc432433996"/>
      <w:r>
        <w:t>TemporaryQueue</w:t>
      </w:r>
      <w:bookmarkEnd w:id="324"/>
      <w:bookmarkEnd w:id="325"/>
      <w:bookmarkEnd w:id="32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F70C86">
        <w:rPr>
          <w:spacing w:val="2"/>
          <w:w w:val="100"/>
        </w:rPr>
        <w:fldChar w:fldCharType="begin"/>
      </w:r>
      <w:r>
        <w:rPr>
          <w:spacing w:val="2"/>
          <w:w w:val="100"/>
        </w:rPr>
        <w:instrText xml:space="preserve"> REF RTF33303938393a204865616432 \r \h </w:instrText>
      </w:r>
      <w:r w:rsidR="00F70C86">
        <w:rPr>
          <w:spacing w:val="2"/>
          <w:w w:val="100"/>
        </w:rPr>
      </w:r>
      <w:r w:rsidR="00F70C86">
        <w:rPr>
          <w:spacing w:val="2"/>
          <w:w w:val="100"/>
        </w:rPr>
        <w:fldChar w:fldCharType="separate"/>
      </w:r>
      <w:r w:rsidR="002A43C9">
        <w:rPr>
          <w:spacing w:val="2"/>
          <w:w w:val="100"/>
        </w:rPr>
        <w:t>6.2.2</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RTF33303938393a204865616432 \h </w:instrText>
      </w:r>
      <w:r w:rsidR="00F70C86">
        <w:rPr>
          <w:spacing w:val="2"/>
          <w:w w:val="100"/>
        </w:rPr>
      </w:r>
      <w:r w:rsidR="00F70C86">
        <w:rPr>
          <w:spacing w:val="2"/>
          <w:w w:val="100"/>
        </w:rPr>
        <w:fldChar w:fldCharType="separate"/>
      </w:r>
      <w:r w:rsidR="002A43C9">
        <w:t>Creating temporary destinations</w:t>
      </w:r>
      <w:r w:rsidR="00F70C86">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327" w:name="RTF36353638363a204865616431"/>
      <w:bookmarkStart w:id="328" w:name="_Toc311729295"/>
      <w:bookmarkStart w:id="329" w:name="_Toc432433997"/>
      <w:r>
        <w:t>QueueBrowser</w:t>
      </w:r>
      <w:bookmarkEnd w:id="327"/>
      <w:bookmarkEnd w:id="328"/>
      <w:bookmarkEnd w:id="32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330" w:name="_Toc311729296"/>
      <w:bookmarkStart w:id="331" w:name="_Ref347137504"/>
      <w:bookmarkStart w:id="332" w:name="_Ref347137506"/>
      <w:bookmarkStart w:id="333" w:name="_Toc432433998"/>
      <w:r>
        <w:t>QueueRequestor</w:t>
      </w:r>
      <w:bookmarkEnd w:id="330"/>
      <w:bookmarkEnd w:id="331"/>
      <w:bookmarkEnd w:id="332"/>
      <w:bookmarkEnd w:id="33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334" w:name="_Toc311729297"/>
      <w:bookmarkStart w:id="335" w:name="_Toc432433999"/>
      <w:r>
        <w:lastRenderedPageBreak/>
        <w:t>Reliability</w:t>
      </w:r>
      <w:bookmarkEnd w:id="334"/>
      <w:bookmarkEnd w:id="33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336" w:name="_Ref308006442"/>
      <w:bookmarkStart w:id="337" w:name="_Ref308006444"/>
      <w:bookmarkStart w:id="338" w:name="_Ref308009935"/>
      <w:bookmarkStart w:id="339" w:name="_Ref308009940"/>
      <w:bookmarkStart w:id="340" w:name="_Ref308010044"/>
      <w:bookmarkStart w:id="341" w:name="_Toc311729298"/>
      <w:bookmarkStart w:id="342" w:name="_Toc432434000"/>
      <w:r>
        <w:t>JMS publish/subscribe m</w:t>
      </w:r>
      <w:r w:rsidRPr="00864041">
        <w:t>odel</w:t>
      </w:r>
      <w:bookmarkStart w:id="343" w:name="RTF36373338353a20436861704e"/>
      <w:bookmarkEnd w:id="336"/>
      <w:bookmarkEnd w:id="337"/>
      <w:bookmarkEnd w:id="338"/>
      <w:bookmarkEnd w:id="339"/>
      <w:bookmarkEnd w:id="340"/>
      <w:bookmarkEnd w:id="341"/>
      <w:bookmarkEnd w:id="342"/>
    </w:p>
    <w:p w:rsidR="00991A78" w:rsidRDefault="00991A78" w:rsidP="00991A78">
      <w:pPr>
        <w:pStyle w:val="Heading3"/>
      </w:pPr>
      <w:bookmarkStart w:id="344" w:name="RTF39373838303a204865616431"/>
      <w:bookmarkStart w:id="345" w:name="_Toc311729299"/>
      <w:bookmarkStart w:id="346" w:name="_Toc432434001"/>
      <w:bookmarkEnd w:id="343"/>
      <w:r>
        <w:t>Overview</w:t>
      </w:r>
      <w:bookmarkEnd w:id="344"/>
      <w:bookmarkEnd w:id="345"/>
      <w:bookmarkEnd w:id="34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347" w:name="RTF31313433333a204865616431"/>
      <w:bookmarkStart w:id="348" w:name="_Ref308020071"/>
      <w:bookmarkStart w:id="349" w:name="_Ref308020077"/>
      <w:bookmarkStart w:id="350" w:name="_Toc311729309"/>
      <w:bookmarkStart w:id="351" w:name="_Ref349126448"/>
      <w:bookmarkStart w:id="352" w:name="_Toc432434002"/>
      <w:bookmarkStart w:id="353" w:name="_Toc311729302"/>
      <w:r>
        <w:t>Top</w:t>
      </w:r>
      <w:bookmarkEnd w:id="347"/>
      <w:r>
        <w:t>ic</w:t>
      </w:r>
      <w:r w:rsidR="001127DE">
        <w:t xml:space="preserve"> </w:t>
      </w:r>
      <w:bookmarkEnd w:id="348"/>
      <w:bookmarkEnd w:id="349"/>
      <w:bookmarkEnd w:id="350"/>
      <w:r w:rsidR="003C5372">
        <w:t>semantics</w:t>
      </w:r>
      <w:bookmarkEnd w:id="351"/>
      <w:bookmarkEnd w:id="352"/>
    </w:p>
    <w:p w:rsidR="00B76EE0" w:rsidRDefault="00B76EE0" w:rsidP="00461CC5">
      <w:bookmarkStart w:id="354" w:name="_Toc322425643"/>
      <w:bookmarkStart w:id="355" w:name="_Toc322425644"/>
      <w:bookmarkStart w:id="356" w:name="_Toc322425645"/>
      <w:bookmarkStart w:id="357" w:name="_Toc322425646"/>
      <w:bookmarkStart w:id="358" w:name="_Toc322425649"/>
      <w:bookmarkStart w:id="359" w:name="RTF33393138393a204865616432"/>
      <w:bookmarkStart w:id="360" w:name="_Toc311729310"/>
      <w:bookmarkStart w:id="361" w:name="_Ref320093188"/>
      <w:bookmarkEnd w:id="354"/>
      <w:bookmarkEnd w:id="355"/>
      <w:bookmarkEnd w:id="356"/>
      <w:bookmarkEnd w:id="357"/>
      <w:bookmarkEnd w:id="35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2A43C9">
          <w:t>8.3.1</w:t>
        </w:r>
      </w:fldSimple>
      <w:r>
        <w:t xml:space="preserve"> </w:t>
      </w:r>
      <w:r w:rsidR="00A05B30">
        <w:t>“</w:t>
      </w:r>
      <w:fldSimple w:instr=" REF _Ref322434568 \h  \* MERGEFORMAT ">
        <w:r w:rsidR="002A43C9">
          <w:t>Unshared non-durable subscriptions</w:t>
        </w:r>
      </w:fldSimple>
      <w:r w:rsidR="00A05B30">
        <w:t xml:space="preserve">” </w:t>
      </w:r>
      <w:fldSimple w:instr=" REF _Ref322434568 \p \h  \* MERGEFORMAT ">
        <w:r w:rsidR="002A43C9">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F70C86">
        <w:fldChar w:fldCharType="begin"/>
      </w:r>
      <w:r>
        <w:instrText xml:space="preserve"> REF _Ref322434596 \r \h </w:instrText>
      </w:r>
      <w:r w:rsidR="00F70C86">
        <w:fldChar w:fldCharType="separate"/>
      </w:r>
      <w:r w:rsidR="002A43C9">
        <w:t>8.3.2</w:t>
      </w:r>
      <w:r w:rsidR="00F70C86">
        <w:fldChar w:fldCharType="end"/>
      </w:r>
      <w:r>
        <w:t xml:space="preserve"> “</w:t>
      </w:r>
      <w:r w:rsidR="00F70C86">
        <w:fldChar w:fldCharType="begin"/>
      </w:r>
      <w:r>
        <w:instrText xml:space="preserve"> REF _Ref322434596 \h </w:instrText>
      </w:r>
      <w:r w:rsidR="00F70C86">
        <w:fldChar w:fldCharType="separate"/>
      </w:r>
      <w:r w:rsidR="002A43C9">
        <w:t>Shared non-durable subscriptions</w:t>
      </w:r>
      <w:r w:rsidR="00F70C86">
        <w:fldChar w:fldCharType="end"/>
      </w:r>
      <w:r w:rsidR="00A05B30">
        <w:t xml:space="preserve">” </w:t>
      </w:r>
      <w:r w:rsidR="00F70C86">
        <w:fldChar w:fldCharType="begin"/>
      </w:r>
      <w:r>
        <w:instrText xml:space="preserve"> REF _Ref322434596 \p \h </w:instrText>
      </w:r>
      <w:r w:rsidR="00F70C86">
        <w:fldChar w:fldCharType="separate"/>
      </w:r>
      <w:r w:rsidR="002A43C9">
        <w:t>below</w:t>
      </w:r>
      <w:r w:rsidR="00F70C86">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F70C86">
        <w:fldChar w:fldCharType="begin"/>
      </w:r>
      <w:r>
        <w:instrText xml:space="preserve"> REF _Ref341265821 \r \h </w:instrText>
      </w:r>
      <w:r w:rsidR="00F70C86">
        <w:fldChar w:fldCharType="separate"/>
      </w:r>
      <w:r w:rsidR="002A43C9">
        <w:t>8.3.3</w:t>
      </w:r>
      <w:r w:rsidR="00F70C86">
        <w:fldChar w:fldCharType="end"/>
      </w:r>
      <w:r>
        <w:t xml:space="preserve"> “</w:t>
      </w:r>
      <w:fldSimple w:instr=" REF _Ref341265821 \h  \* MERGEFORMAT ">
        <w:r w:rsidR="002A43C9" w:rsidRPr="00590E86">
          <w:t>Unshared durable subscriptions</w:t>
        </w:r>
      </w:fldSimple>
      <w:r w:rsidR="00A05B30">
        <w:t xml:space="preserve">” </w:t>
      </w:r>
      <w:fldSimple w:instr=" REF _Ref341265821 \p \h  \* MERGEFORMAT ">
        <w:r w:rsidR="002A43C9">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F70C86">
        <w:fldChar w:fldCharType="begin"/>
      </w:r>
      <w:r>
        <w:instrText xml:space="preserve"> REF _Ref345348595 \r \h </w:instrText>
      </w:r>
      <w:r w:rsidR="00F70C86">
        <w:fldChar w:fldCharType="separate"/>
      </w:r>
      <w:r w:rsidR="002A43C9">
        <w:t>8.3.4</w:t>
      </w:r>
      <w:r w:rsidR="00F70C86">
        <w:fldChar w:fldCharType="end"/>
      </w:r>
      <w:r>
        <w:t xml:space="preserve"> “</w:t>
      </w:r>
      <w:r w:rsidR="00F70C86">
        <w:fldChar w:fldCharType="begin"/>
      </w:r>
      <w:r>
        <w:instrText xml:space="preserve"> REF _Ref345348600 \h </w:instrText>
      </w:r>
      <w:r w:rsidR="00F70C86">
        <w:fldChar w:fldCharType="separate"/>
      </w:r>
      <w:r w:rsidR="002A43C9">
        <w:t>Shared durable subscriptions</w:t>
      </w:r>
      <w:r w:rsidR="00F70C86">
        <w:fldChar w:fldCharType="end"/>
      </w:r>
      <w:r w:rsidR="00A05B30">
        <w:t xml:space="preserve">” </w:t>
      </w:r>
      <w:r w:rsidR="00F70C86">
        <w:fldChar w:fldCharType="begin"/>
      </w:r>
      <w:r>
        <w:instrText xml:space="preserve"> REF _Ref345348604 \p \h </w:instrText>
      </w:r>
      <w:r w:rsidR="00F70C86">
        <w:fldChar w:fldCharType="separate"/>
      </w:r>
      <w:r w:rsidR="002A43C9">
        <w:t>below</w:t>
      </w:r>
      <w:r w:rsidR="00F70C86">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2A43C9">
          <w:t>8.3.1</w:t>
        </w:r>
      </w:fldSimple>
      <w:r w:rsidR="007315D6">
        <w:t xml:space="preserve"> </w:t>
      </w:r>
      <w:r w:rsidR="00A05B30">
        <w:t>“</w:t>
      </w:r>
      <w:fldSimple w:instr=" REF _Ref322434568 \h  \* MERGEFORMAT ">
        <w:r w:rsidR="002A43C9">
          <w:t>Unshared non-durable subscriptions</w:t>
        </w:r>
      </w:fldSimple>
      <w:r w:rsidR="00A05B30">
        <w:t xml:space="preserve">” </w:t>
      </w:r>
      <w:r w:rsidR="00EE2A2D">
        <w:t xml:space="preserve">and </w:t>
      </w:r>
      <w:r w:rsidR="00F70C86">
        <w:fldChar w:fldCharType="begin"/>
      </w:r>
      <w:r w:rsidR="007315D6">
        <w:instrText xml:space="preserve"> REF _Ref341265821 \r \h </w:instrText>
      </w:r>
      <w:r w:rsidR="00F70C86">
        <w:fldChar w:fldCharType="separate"/>
      </w:r>
      <w:r w:rsidR="002A43C9">
        <w:t>8.3.3</w:t>
      </w:r>
      <w:r w:rsidR="00F70C86">
        <w:fldChar w:fldCharType="end"/>
      </w:r>
      <w:r w:rsidR="007315D6">
        <w:t xml:space="preserve"> “</w:t>
      </w:r>
      <w:fldSimple w:instr=" REF _Ref341265821 \h  \* MERGEFORMAT ">
        <w:r w:rsidR="002A43C9" w:rsidRPr="00590E86">
          <w:t>Unshared durable subscriptions</w:t>
        </w:r>
      </w:fldSimple>
      <w:r w:rsidR="00A05B30">
        <w:t xml:space="preserve">” </w:t>
      </w:r>
      <w:r w:rsidR="00F70C86">
        <w:fldChar w:fldCharType="begin"/>
      </w:r>
      <w:r w:rsidR="00180CF5">
        <w:instrText xml:space="preserve"> REF _Ref345348604 \p \h </w:instrText>
      </w:r>
      <w:r w:rsidR="00F70C86">
        <w:fldChar w:fldCharType="separate"/>
      </w:r>
      <w:r w:rsidR="002A43C9">
        <w:t>below</w:t>
      </w:r>
      <w:r w:rsidR="00F70C86">
        <w:fldChar w:fldCharType="end"/>
      </w:r>
      <w:r w:rsidR="00180CF5">
        <w:t>.</w:t>
      </w:r>
    </w:p>
    <w:p w:rsidR="00E6146E" w:rsidRDefault="00E6146E" w:rsidP="00E6146E">
      <w:pPr>
        <w:pStyle w:val="Heading3"/>
      </w:pPr>
      <w:bookmarkStart w:id="362" w:name="_Toc311729300"/>
      <w:bookmarkStart w:id="363" w:name="_Toc432434003"/>
      <w:r>
        <w:t>Pub/sub latency</w:t>
      </w:r>
      <w:bookmarkEnd w:id="362"/>
      <w:bookmarkEnd w:id="36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364" w:name="_Ref342580795"/>
      <w:bookmarkStart w:id="365" w:name="_Toc432434004"/>
      <w:bookmarkEnd w:id="359"/>
      <w:bookmarkEnd w:id="360"/>
      <w:bookmarkEnd w:id="361"/>
      <w:r>
        <w:t>Subscription name characters and length</w:t>
      </w:r>
      <w:bookmarkEnd w:id="364"/>
      <w:bookmarkEnd w:id="36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366" w:name="_Toc432434005"/>
      <w:r>
        <w:t>Topic management</w:t>
      </w:r>
      <w:bookmarkEnd w:id="353"/>
      <w:bookmarkEnd w:id="36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F70C86">
        <w:rPr>
          <w:spacing w:val="2"/>
          <w:w w:val="100"/>
        </w:rPr>
        <w:fldChar w:fldCharType="begin"/>
      </w:r>
      <w:r>
        <w:rPr>
          <w:spacing w:val="2"/>
          <w:w w:val="100"/>
        </w:rPr>
        <w:instrText xml:space="preserve"> REF RTF31313534303a204865616431 \r \h </w:instrText>
      </w:r>
      <w:r w:rsidR="00F70C86">
        <w:rPr>
          <w:spacing w:val="2"/>
          <w:w w:val="100"/>
        </w:rPr>
      </w:r>
      <w:r w:rsidR="00F70C86">
        <w:rPr>
          <w:spacing w:val="2"/>
          <w:w w:val="100"/>
        </w:rPr>
        <w:fldChar w:fldCharType="separate"/>
      </w:r>
      <w:r w:rsidR="002A43C9">
        <w:rPr>
          <w:spacing w:val="2"/>
          <w:w w:val="100"/>
        </w:rPr>
        <w:t>4.2.7</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sidR="004A1C26">
        <w:rPr>
          <w:spacing w:val="2"/>
          <w:w w:val="100"/>
        </w:rPr>
        <w:instrText xml:space="preserve"> REF _Ref347928025 \h </w:instrText>
      </w:r>
      <w:r w:rsidR="00F70C86">
        <w:rPr>
          <w:spacing w:val="2"/>
          <w:w w:val="100"/>
        </w:rPr>
      </w:r>
      <w:r w:rsidR="00F70C86">
        <w:rPr>
          <w:spacing w:val="2"/>
          <w:w w:val="100"/>
        </w:rPr>
        <w:fldChar w:fldCharType="separate"/>
      </w:r>
      <w:r w:rsidR="002A43C9">
        <w:t>Temporary topics</w:t>
      </w:r>
      <w:r w:rsidR="00F70C86">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367" w:name="_Toc311729303"/>
      <w:bookmarkStart w:id="368" w:name="_Toc432434006"/>
      <w:r>
        <w:t>Topic</w:t>
      </w:r>
      <w:bookmarkEnd w:id="367"/>
      <w:bookmarkEnd w:id="36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369" w:name="RTF31313534303a204865616431"/>
      <w:bookmarkStart w:id="370" w:name="_Toc311729304"/>
      <w:bookmarkStart w:id="371" w:name="_Ref347928025"/>
      <w:bookmarkStart w:id="372" w:name="_Toc432434007"/>
      <w:r>
        <w:t>Temporary</w:t>
      </w:r>
      <w:r w:rsidR="00173E5E">
        <w:t xml:space="preserve"> t</w:t>
      </w:r>
      <w:r>
        <w:t>opic</w:t>
      </w:r>
      <w:bookmarkEnd w:id="369"/>
      <w:bookmarkEnd w:id="370"/>
      <w:r w:rsidR="00173E5E">
        <w:t>s</w:t>
      </w:r>
      <w:bookmarkEnd w:id="371"/>
      <w:bookmarkEnd w:id="37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F70C86">
        <w:rPr>
          <w:spacing w:val="2"/>
          <w:w w:val="100"/>
        </w:rPr>
        <w:fldChar w:fldCharType="begin"/>
      </w:r>
      <w:r>
        <w:rPr>
          <w:spacing w:val="2"/>
          <w:w w:val="100"/>
        </w:rPr>
        <w:instrText xml:space="preserve"> REF RTF33303938393a204865616432 \r \h </w:instrText>
      </w:r>
      <w:r w:rsidR="00F70C86">
        <w:rPr>
          <w:spacing w:val="2"/>
          <w:w w:val="100"/>
        </w:rPr>
      </w:r>
      <w:r w:rsidR="00F70C86">
        <w:rPr>
          <w:spacing w:val="2"/>
          <w:w w:val="100"/>
        </w:rPr>
        <w:fldChar w:fldCharType="separate"/>
      </w:r>
      <w:r w:rsidR="002A43C9">
        <w:rPr>
          <w:spacing w:val="2"/>
          <w:w w:val="100"/>
        </w:rPr>
        <w:t>6.2.2</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RTF33303938393a204865616432 \h </w:instrText>
      </w:r>
      <w:r w:rsidR="00F70C86">
        <w:rPr>
          <w:spacing w:val="2"/>
          <w:w w:val="100"/>
        </w:rPr>
      </w:r>
      <w:r w:rsidR="00F70C86">
        <w:rPr>
          <w:spacing w:val="2"/>
          <w:w w:val="100"/>
        </w:rPr>
        <w:fldChar w:fldCharType="separate"/>
      </w:r>
      <w:r w:rsidR="002A43C9">
        <w:t>Creating temporary destinations</w:t>
      </w:r>
      <w:r w:rsidR="00F70C86">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373" w:name="_Toc322425651"/>
      <w:bookmarkStart w:id="374" w:name="RTF39393833323a204865616431"/>
      <w:bookmarkStart w:id="375" w:name="_Toc311729311"/>
      <w:bookmarkStart w:id="376" w:name="_Toc432434008"/>
      <w:bookmarkEnd w:id="373"/>
      <w:r>
        <w:t>Recovery and redelivery</w:t>
      </w:r>
      <w:bookmarkEnd w:id="374"/>
      <w:bookmarkEnd w:id="375"/>
      <w:bookmarkEnd w:id="37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377" w:name="_Toc311729312"/>
      <w:bookmarkStart w:id="378" w:name="_Toc432434009"/>
      <w:r>
        <w:t>Administering subscriptions</w:t>
      </w:r>
      <w:bookmarkEnd w:id="377"/>
      <w:bookmarkEnd w:id="37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379" w:name="_Toc311729313"/>
      <w:bookmarkStart w:id="380" w:name="_Ref347137517"/>
      <w:bookmarkStart w:id="381" w:name="_Ref347137519"/>
      <w:bookmarkStart w:id="382" w:name="_Toc432434010"/>
      <w:r>
        <w:t>TopicRequestor</w:t>
      </w:r>
      <w:bookmarkEnd w:id="379"/>
      <w:bookmarkEnd w:id="380"/>
      <w:bookmarkEnd w:id="381"/>
      <w:bookmarkEnd w:id="38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383" w:name="_Toc311729314"/>
      <w:bookmarkStart w:id="384" w:name="_Ref317590736"/>
      <w:bookmarkStart w:id="385" w:name="_Ref317590739"/>
      <w:bookmarkStart w:id="386" w:name="_Toc432434011"/>
      <w:bookmarkStart w:id="387" w:name="RTF34323038343a204865616431"/>
      <w:r>
        <w:t>Reliability</w:t>
      </w:r>
      <w:bookmarkEnd w:id="383"/>
      <w:bookmarkEnd w:id="384"/>
      <w:bookmarkEnd w:id="385"/>
      <w:bookmarkEnd w:id="386"/>
    </w:p>
    <w:bookmarkEnd w:id="38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F70C86">
        <w:fldChar w:fldCharType="begin"/>
      </w:r>
      <w:r w:rsidR="00422617">
        <w:instrText xml:space="preserve"> STYLEREF 1 \s </w:instrText>
      </w:r>
      <w:r w:rsidR="00F70C86">
        <w:fldChar w:fldCharType="separate"/>
      </w:r>
      <w:r w:rsidR="002A43C9">
        <w:rPr>
          <w:noProof/>
        </w:rPr>
        <w:t>4</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388" w:name="_Ref346807837"/>
    </w:p>
    <w:p w:rsidR="00A12FB8" w:rsidRDefault="00A12FB8">
      <w:pPr>
        <w:suppressAutoHyphens w:val="0"/>
        <w:autoSpaceDE/>
        <w:autoSpaceDN/>
        <w:adjustRightInd/>
        <w:spacing w:before="0" w:line="240" w:lineRule="auto"/>
        <w:ind w:left="0"/>
      </w:pPr>
      <w:r>
        <w:br w:type="page"/>
      </w:r>
    </w:p>
    <w:p w:rsidR="00160878" w:rsidRDefault="00160878">
      <w:pPr>
        <w:suppressAutoHyphens w:val="0"/>
        <w:autoSpaceDE/>
        <w:autoSpaceDN/>
        <w:adjustRightInd/>
        <w:spacing w:before="0" w:line="240" w:lineRule="auto"/>
        <w:ind w:left="0"/>
        <w:rPr>
          <w:i/>
          <w:iCs/>
          <w:sz w:val="40"/>
          <w:szCs w:val="40"/>
        </w:rPr>
      </w:pPr>
      <w:bookmarkStart w:id="389" w:name="_Ref405215369"/>
      <w:bookmarkStart w:id="390" w:name="_Ref405216120"/>
      <w:bookmarkStart w:id="391" w:name="_Ref405216122"/>
      <w:r>
        <w:lastRenderedPageBreak/>
        <w:br w:type="page"/>
      </w:r>
    </w:p>
    <w:p w:rsidR="005842FE" w:rsidRDefault="005842FE" w:rsidP="00285548">
      <w:pPr>
        <w:pStyle w:val="Heading1"/>
      </w:pPr>
      <w:bookmarkStart w:id="392" w:name="_Ref413765764"/>
      <w:bookmarkStart w:id="393" w:name="_Ref413765768"/>
      <w:bookmarkStart w:id="394" w:name="_Toc432434012"/>
      <w:r>
        <w:lastRenderedPageBreak/>
        <w:t>Administered objects</w:t>
      </w:r>
      <w:bookmarkEnd w:id="388"/>
      <w:bookmarkEnd w:id="389"/>
      <w:bookmarkEnd w:id="390"/>
      <w:bookmarkEnd w:id="391"/>
      <w:bookmarkEnd w:id="392"/>
      <w:bookmarkEnd w:id="393"/>
      <w:bookmarkEnd w:id="394"/>
    </w:p>
    <w:p w:rsidR="005842FE" w:rsidRDefault="000521A4" w:rsidP="005842FE">
      <w:pPr>
        <w:pStyle w:val="Heading2"/>
      </w:pPr>
      <w:bookmarkStart w:id="395" w:name="_Toc432434013"/>
      <w:r>
        <w:t>Overview</w:t>
      </w:r>
      <w:bookmarkEnd w:id="395"/>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396" w:name="RTF34323337333a204865616431"/>
      <w:r>
        <w:rPr>
          <w:spacing w:val="2"/>
          <w:w w:val="100"/>
        </w:rPr>
        <w:t>Thi</w:t>
      </w:r>
      <w:bookmarkEnd w:id="396"/>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397" w:name="_Toc311729246"/>
      <w:bookmarkStart w:id="398" w:name="_Toc432434014"/>
      <w:r w:rsidRPr="00864041">
        <w:t>Destination</w:t>
      </w:r>
      <w:bookmarkEnd w:id="397"/>
      <w:bookmarkEnd w:id="398"/>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F70C86">
        <w:rPr>
          <w:spacing w:val="2"/>
          <w:w w:val="100"/>
        </w:rPr>
        <w:fldChar w:fldCharType="begin"/>
      </w:r>
      <w:r>
        <w:rPr>
          <w:spacing w:val="2"/>
          <w:w w:val="100"/>
        </w:rPr>
        <w:instrText xml:space="preserve"> REF _Ref308031566 \r \h </w:instrText>
      </w:r>
      <w:r w:rsidR="00F70C86">
        <w:rPr>
          <w:spacing w:val="2"/>
          <w:w w:val="100"/>
        </w:rPr>
      </w:r>
      <w:r w:rsidR="00F70C86">
        <w:rPr>
          <w:spacing w:val="2"/>
          <w:w w:val="100"/>
        </w:rPr>
        <w:fldChar w:fldCharType="separate"/>
      </w:r>
      <w:r w:rsidR="002A43C9">
        <w:rPr>
          <w:spacing w:val="2"/>
          <w:w w:val="100"/>
        </w:rPr>
        <w:t>6.2.3</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_Ref308031573 \h </w:instrText>
      </w:r>
      <w:r w:rsidR="00F70C86">
        <w:rPr>
          <w:spacing w:val="2"/>
          <w:w w:val="100"/>
        </w:rPr>
      </w:r>
      <w:r w:rsidR="00F70C86">
        <w:rPr>
          <w:spacing w:val="2"/>
          <w:w w:val="100"/>
        </w:rPr>
        <w:fldChar w:fldCharType="separate"/>
      </w:r>
      <w:r w:rsidR="002A43C9">
        <w:t>Creating Destination objects</w:t>
      </w:r>
      <w:r w:rsidR="00F70C86">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399" w:name="_Ref347420192"/>
      <w:bookmarkStart w:id="400" w:name="_Toc432434015"/>
      <w:r>
        <w:t>Connection</w:t>
      </w:r>
      <w:r w:rsidRPr="00900D0E">
        <w:rPr>
          <w:spacing w:val="20"/>
        </w:rPr>
        <w:t xml:space="preserve"> </w:t>
      </w:r>
      <w:r>
        <w:t>factories</w:t>
      </w:r>
      <w:bookmarkEnd w:id="399"/>
      <w:bookmarkEnd w:id="400"/>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2A43C9">
          <w:t>6.1</w:t>
        </w:r>
      </w:fldSimple>
      <w:r w:rsidR="00D37FD8">
        <w:t xml:space="preserve"> “</w:t>
      </w:r>
      <w:fldSimple w:instr=" REF _Ref347419989 \h  \* MERGEFORMAT ">
        <w:r w:rsidR="002A43C9">
          <w:t>Connections</w:t>
        </w:r>
      </w:fldSimple>
      <w:r w:rsidR="00D37FD8">
        <w:t>”.</w:t>
      </w:r>
    </w:p>
    <w:p w:rsidR="00A17D70" w:rsidRDefault="00A17D70" w:rsidP="00285548">
      <w:pPr>
        <w:pStyle w:val="Heading1"/>
      </w:pPr>
      <w:bookmarkStart w:id="401" w:name="_Toc432434016"/>
      <w:r>
        <w:lastRenderedPageBreak/>
        <w:t>Connecting to a JMS provider</w:t>
      </w:r>
      <w:bookmarkEnd w:id="401"/>
    </w:p>
    <w:p w:rsidR="00722F91" w:rsidRDefault="00722F91" w:rsidP="00722F91">
      <w:pPr>
        <w:pStyle w:val="Heading2"/>
      </w:pPr>
      <w:bookmarkStart w:id="402" w:name="RTF31383636353a204865616431"/>
      <w:bookmarkStart w:id="403" w:name="_Toc311729248"/>
      <w:bookmarkStart w:id="404" w:name="_Ref347419989"/>
      <w:bookmarkStart w:id="405" w:name="_Toc432434017"/>
      <w:r>
        <w:t>Connection</w:t>
      </w:r>
      <w:bookmarkEnd w:id="402"/>
      <w:bookmarkEnd w:id="403"/>
      <w:r w:rsidR="0079154B">
        <w:t>s</w:t>
      </w:r>
      <w:bookmarkEnd w:id="404"/>
      <w:bookmarkEnd w:id="405"/>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F70C86">
        <w:rPr>
          <w:spacing w:val="2"/>
          <w:w w:val="100"/>
        </w:rPr>
        <w:fldChar w:fldCharType="begin"/>
      </w:r>
      <w:r>
        <w:rPr>
          <w:spacing w:val="2"/>
          <w:w w:val="100"/>
        </w:rPr>
        <w:instrText xml:space="preserve"> REF _Ref347420192 \r \h </w:instrText>
      </w:r>
      <w:r w:rsidR="00F70C86">
        <w:rPr>
          <w:spacing w:val="2"/>
          <w:w w:val="100"/>
        </w:rPr>
      </w:r>
      <w:r w:rsidR="00F70C86">
        <w:rPr>
          <w:spacing w:val="2"/>
          <w:w w:val="100"/>
        </w:rPr>
        <w:fldChar w:fldCharType="separate"/>
      </w:r>
      <w:r w:rsidR="002A43C9">
        <w:rPr>
          <w:spacing w:val="2"/>
          <w:w w:val="100"/>
        </w:rPr>
        <w:t>5.3</w:t>
      </w:r>
      <w:r w:rsidR="00F70C86">
        <w:rPr>
          <w:spacing w:val="2"/>
          <w:w w:val="100"/>
        </w:rPr>
        <w:fldChar w:fldCharType="end"/>
      </w:r>
      <w:r>
        <w:rPr>
          <w:spacing w:val="2"/>
          <w:w w:val="100"/>
        </w:rPr>
        <w:t xml:space="preserve"> “</w:t>
      </w:r>
      <w:r w:rsidR="00F70C86">
        <w:rPr>
          <w:spacing w:val="2"/>
          <w:w w:val="100"/>
        </w:rPr>
        <w:fldChar w:fldCharType="begin"/>
      </w:r>
      <w:r>
        <w:rPr>
          <w:spacing w:val="2"/>
          <w:w w:val="100"/>
        </w:rPr>
        <w:instrText xml:space="preserve"> REF _Ref347420192 \h </w:instrText>
      </w:r>
      <w:r w:rsidR="00F70C86">
        <w:rPr>
          <w:spacing w:val="2"/>
          <w:w w:val="100"/>
        </w:rPr>
      </w:r>
      <w:r w:rsidR="00F70C86">
        <w:rPr>
          <w:spacing w:val="2"/>
          <w:w w:val="100"/>
        </w:rPr>
        <w:fldChar w:fldCharType="separate"/>
      </w:r>
      <w:r w:rsidR="002A43C9">
        <w:t>Connection</w:t>
      </w:r>
      <w:r w:rsidR="002A43C9" w:rsidRPr="00900D0E">
        <w:rPr>
          <w:spacing w:val="20"/>
        </w:rPr>
        <w:t xml:space="preserve"> </w:t>
      </w:r>
      <w:r w:rsidR="002A43C9">
        <w:t>factories</w:t>
      </w:r>
      <w:r w:rsidR="00F70C86">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F70C86">
        <w:rPr>
          <w:spacing w:val="2"/>
          <w:w w:val="100"/>
        </w:rPr>
        <w:fldChar w:fldCharType="begin"/>
      </w:r>
      <w:r w:rsidR="00465D7B">
        <w:rPr>
          <w:spacing w:val="2"/>
          <w:w w:val="100"/>
        </w:rPr>
        <w:instrText xml:space="preserve"> REF _Ref308033923 \r \h </w:instrText>
      </w:r>
      <w:r w:rsidR="00F70C86">
        <w:rPr>
          <w:spacing w:val="2"/>
          <w:w w:val="100"/>
        </w:rPr>
      </w:r>
      <w:r w:rsidR="00F70C86">
        <w:rPr>
          <w:spacing w:val="2"/>
          <w:w w:val="100"/>
        </w:rPr>
        <w:fldChar w:fldCharType="separate"/>
      </w:r>
      <w:r w:rsidR="002A43C9">
        <w:rPr>
          <w:spacing w:val="2"/>
          <w:w w:val="100"/>
        </w:rPr>
        <w:t>6.2</w:t>
      </w:r>
      <w:r w:rsidR="00F70C86">
        <w:rPr>
          <w:spacing w:val="2"/>
          <w:w w:val="100"/>
        </w:rPr>
        <w:fldChar w:fldCharType="end"/>
      </w:r>
      <w:r w:rsidR="00465D7B">
        <w:rPr>
          <w:spacing w:val="2"/>
          <w:w w:val="100"/>
        </w:rPr>
        <w:t xml:space="preserve"> “</w:t>
      </w:r>
      <w:r w:rsidR="00F70C86">
        <w:rPr>
          <w:spacing w:val="2"/>
          <w:w w:val="100"/>
        </w:rPr>
        <w:fldChar w:fldCharType="begin"/>
      </w:r>
      <w:r w:rsidR="00465D7B">
        <w:rPr>
          <w:spacing w:val="2"/>
          <w:w w:val="100"/>
        </w:rPr>
        <w:instrText xml:space="preserve"> REF _Ref308033923 \h </w:instrText>
      </w:r>
      <w:r w:rsidR="00F70C86">
        <w:rPr>
          <w:spacing w:val="2"/>
          <w:w w:val="100"/>
        </w:rPr>
      </w:r>
      <w:r w:rsidR="00F70C86">
        <w:rPr>
          <w:spacing w:val="2"/>
          <w:w w:val="100"/>
        </w:rPr>
        <w:fldChar w:fldCharType="separate"/>
      </w:r>
      <w:r w:rsidR="002A43C9">
        <w:t>Sessions</w:t>
      </w:r>
      <w:r w:rsidR="00F70C86">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406" w:name="_Toc311729249"/>
      <w:bookmarkStart w:id="407" w:name="_Toc432434018"/>
      <w:r w:rsidRPr="00864041">
        <w:t>Authentication</w:t>
      </w:r>
      <w:bookmarkEnd w:id="406"/>
      <w:bookmarkEnd w:id="407"/>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408" w:name="RTF33303230393a204865616432"/>
      <w:bookmarkStart w:id="409" w:name="_Ref308034030"/>
      <w:bookmarkStart w:id="410" w:name="_Ref308034035"/>
      <w:bookmarkStart w:id="411" w:name="_Toc311729250"/>
      <w:bookmarkStart w:id="412" w:name="_Toc432434019"/>
      <w:r w:rsidRPr="00864041">
        <w:t>Cli</w:t>
      </w:r>
      <w:bookmarkEnd w:id="408"/>
      <w:r>
        <w:t>ent i</w:t>
      </w:r>
      <w:r w:rsidRPr="00864041">
        <w:t>dentifier</w:t>
      </w:r>
      <w:bookmarkEnd w:id="409"/>
      <w:bookmarkEnd w:id="410"/>
      <w:bookmarkEnd w:id="411"/>
      <w:bookmarkEnd w:id="412"/>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413" w:name="_Toc311729251"/>
      <w:bookmarkStart w:id="414" w:name="_Ref312253943"/>
      <w:bookmarkStart w:id="415" w:name="_Ref312253946"/>
      <w:bookmarkStart w:id="416" w:name="_Ref317166027"/>
      <w:bookmarkStart w:id="417" w:name="_Ref317166029"/>
      <w:bookmarkStart w:id="418" w:name="_Toc432434020"/>
      <w:r>
        <w:t>Connection s</w:t>
      </w:r>
      <w:r w:rsidRPr="00864041">
        <w:t>etup</w:t>
      </w:r>
      <w:bookmarkEnd w:id="413"/>
      <w:bookmarkEnd w:id="414"/>
      <w:bookmarkEnd w:id="415"/>
      <w:bookmarkEnd w:id="416"/>
      <w:bookmarkEnd w:id="417"/>
      <w:bookmarkEnd w:id="418"/>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419" w:name="_Ref347825284"/>
      <w:bookmarkStart w:id="420" w:name="_Ref347825301"/>
      <w:bookmarkStart w:id="421" w:name="_Toc432434021"/>
      <w:r>
        <w:t>Starting a connection</w:t>
      </w:r>
      <w:bookmarkEnd w:id="419"/>
      <w:bookmarkEnd w:id="420"/>
      <w:bookmarkEnd w:id="421"/>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422" w:name="_Toc311729252"/>
      <w:bookmarkStart w:id="423" w:name="_Ref313452151"/>
      <w:bookmarkStart w:id="424" w:name="_Ref313452154"/>
      <w:bookmarkStart w:id="425" w:name="_Toc432434022"/>
      <w:r>
        <w:t>Pausing delivery of incoming m</w:t>
      </w:r>
      <w:r w:rsidRPr="00864041">
        <w:t>essages</w:t>
      </w:r>
      <w:bookmarkEnd w:id="422"/>
      <w:bookmarkEnd w:id="423"/>
      <w:bookmarkEnd w:id="424"/>
      <w:bookmarkEnd w:id="425"/>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850ABB" w:rsidP="00850ABB">
      <w:pPr>
        <w:pStyle w:val="Paragraph"/>
        <w:rPr>
          <w:spacing w:val="2"/>
          <w:lang w:val="en-GB"/>
        </w:rPr>
      </w:pPr>
      <w:r w:rsidRPr="00587D0B">
        <w:rPr>
          <w:spacing w:val="2"/>
          <w:lang w:val="en-GB"/>
        </w:rPr>
        <w:t xml:space="preserve">If the </w:t>
      </w:r>
      <w:r w:rsidRPr="00587D0B">
        <w:rPr>
          <w:rStyle w:val="Code"/>
        </w:rPr>
        <w:t>stop</w:t>
      </w:r>
      <w:r w:rsidRPr="00587D0B">
        <w:rPr>
          <w:spacing w:val="2"/>
          <w:lang w:val="en-GB"/>
        </w:rPr>
        <w:t xml:space="preserve"> method is called from a message listener on its own </w:t>
      </w:r>
      <w:r w:rsidRPr="00587D0B">
        <w:rPr>
          <w:rStyle w:val="Code"/>
        </w:rPr>
        <w:t>Connection</w:t>
      </w:r>
      <w:r w:rsidRPr="00587D0B">
        <w:rPr>
          <w:spacing w:val="2"/>
          <w:lang w:val="en-GB"/>
        </w:rPr>
        <w:t xml:space="preserve"> or</w:t>
      </w:r>
      <w:r>
        <w:rPr>
          <w:spacing w:val="2"/>
          <w:lang w:val="en-GB"/>
        </w:rPr>
        <w:t xml:space="preserve"> </w:t>
      </w:r>
      <w:r w:rsidRPr="00587D0B">
        <w:rPr>
          <w:rStyle w:val="Code"/>
        </w:rPr>
        <w:t>JMSContext</w:t>
      </w:r>
      <w:r w:rsidRPr="00587D0B">
        <w:rPr>
          <w:spacing w:val="2"/>
          <w:lang w:val="en-GB"/>
        </w:rPr>
        <w:t xml:space="preserve">, or on a </w:t>
      </w:r>
      <w:r w:rsidRPr="00587D0B">
        <w:rPr>
          <w:rStyle w:val="Code"/>
        </w:rPr>
        <w:t>JMSContext</w:t>
      </w:r>
      <w:r w:rsidRPr="00587D0B">
        <w:rPr>
          <w:spacing w:val="2"/>
          <w:lang w:val="en-GB"/>
        </w:rPr>
        <w:t xml:space="preserve"> that uses the same connection, then it will</w:t>
      </w:r>
      <w:r>
        <w:rPr>
          <w:spacing w:val="2"/>
          <w:lang w:val="en-GB"/>
        </w:rPr>
        <w:t xml:space="preserve"> </w:t>
      </w:r>
      <w:r w:rsidRPr="00587D0B">
        <w:rPr>
          <w:spacing w:val="2"/>
          <w:lang w:val="en-GB"/>
        </w:rPr>
        <w:t xml:space="preserve">either fail and throw a </w:t>
      </w:r>
      <w:r w:rsidRPr="00587D0B">
        <w:rPr>
          <w:rStyle w:val="Code"/>
        </w:rPr>
        <w:t>javax.jms.IllegalStateException</w:t>
      </w:r>
      <w:r w:rsidRPr="00587D0B">
        <w:rPr>
          <w:spacing w:val="2"/>
          <w:lang w:val="en-GB"/>
        </w:rPr>
        <w:t xml:space="preserve"> (in the case of </w:t>
      </w:r>
      <w:r w:rsidRPr="00587D0B">
        <w:rPr>
          <w:spacing w:val="2"/>
          <w:lang w:val="en-GB"/>
        </w:rPr>
        <w:br/>
      </w:r>
      <w:r w:rsidRPr="00587D0B">
        <w:rPr>
          <w:rStyle w:val="Code"/>
        </w:rPr>
        <w:t>Connection</w:t>
      </w:r>
      <w:r w:rsidRPr="00587D0B">
        <w:rPr>
          <w:spacing w:val="2"/>
          <w:lang w:val="en-GB"/>
        </w:rPr>
        <w:t xml:space="preserve">) or </w:t>
      </w:r>
      <w:r w:rsidRPr="00587D0B">
        <w:rPr>
          <w:rStyle w:val="Code"/>
        </w:rPr>
        <w:t>javax.jms.IllegalStateRuntimeException</w:t>
      </w:r>
      <w:r w:rsidRPr="00587D0B">
        <w:rPr>
          <w:spacing w:val="2"/>
          <w:lang w:val="en-GB"/>
        </w:rPr>
        <w:t xml:space="preserve"> (in the case of</w:t>
      </w:r>
      <w:r>
        <w:rPr>
          <w:spacing w:val="2"/>
          <w:lang w:val="en-GB"/>
        </w:rPr>
        <w:t xml:space="preserve"> </w:t>
      </w:r>
      <w:r w:rsidRPr="00587D0B">
        <w:rPr>
          <w:rStyle w:val="Code"/>
        </w:rPr>
        <w:t>JMSContext</w:t>
      </w:r>
      <w:r w:rsidRPr="00587D0B">
        <w:rPr>
          <w:spacing w:val="2"/>
          <w:lang w:val="en-GB"/>
        </w:rPr>
        <w:t>)</w:t>
      </w:r>
      <w:r>
        <w:rPr>
          <w:spacing w:val="2"/>
          <w:lang w:val="en-GB"/>
        </w:rPr>
        <w:t>,</w:t>
      </w:r>
      <w:r w:rsidRPr="00587D0B">
        <w:rPr>
          <w:spacing w:val="2"/>
          <w:lang w:val="en-GB"/>
        </w:rPr>
        <w:t xml:space="preserve"> or it will succeed and stop the connection, blocking until all other message</w:t>
      </w:r>
      <w:r>
        <w:rPr>
          <w:spacing w:val="2"/>
          <w:lang w:val="en-GB"/>
        </w:rPr>
        <w:t xml:space="preserve"> </w:t>
      </w:r>
      <w:r w:rsidRPr="00587D0B">
        <w:rPr>
          <w:spacing w:val="2"/>
          <w:lang w:val="en-GB"/>
        </w:rPr>
        <w:t>listeners that may have been running have returned.</w:t>
      </w:r>
    </w:p>
    <w:p w:rsidR="00850ABB" w:rsidRDefault="00850ABB" w:rsidP="00850ABB">
      <w:pPr>
        <w:pStyle w:val="Paragraph"/>
        <w:rPr>
          <w:spacing w:val="2"/>
          <w:w w:val="100"/>
        </w:rPr>
      </w:pPr>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p>
    <w:p w:rsidR="00722F91" w:rsidRPr="00864041" w:rsidRDefault="00722F91" w:rsidP="00B80856">
      <w:pPr>
        <w:pStyle w:val="Heading3"/>
      </w:pPr>
      <w:bookmarkStart w:id="426" w:name="_Toc311729255"/>
      <w:bookmarkStart w:id="427" w:name="_Toc432434023"/>
      <w:r w:rsidRPr="00864041">
        <w:t>ConnectionMetaData</w:t>
      </w:r>
      <w:bookmarkEnd w:id="426"/>
      <w:bookmarkEnd w:id="427"/>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428" w:name="RTF34393534373a204865616432"/>
      <w:bookmarkStart w:id="429" w:name="_Toc311729256"/>
      <w:bookmarkStart w:id="430" w:name="_Toc432434024"/>
      <w:r w:rsidRPr="00864041">
        <w:t>ExceptionListener</w:t>
      </w:r>
      <w:bookmarkEnd w:id="428"/>
      <w:bookmarkEnd w:id="429"/>
      <w:bookmarkEnd w:id="430"/>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w:t>
      </w:r>
      <w:r>
        <w:lastRenderedPageBreak/>
        <w:t xml:space="preserve">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431" w:name="RTF38363131363a204865616432"/>
      <w:bookmarkStart w:id="432" w:name="_Toc311729253"/>
      <w:bookmarkStart w:id="433" w:name="_Toc432434025"/>
      <w:r>
        <w:t>Closing a c</w:t>
      </w:r>
      <w:r w:rsidRPr="00864041">
        <w:t>onnection</w:t>
      </w:r>
      <w:bookmarkEnd w:id="431"/>
      <w:bookmarkEnd w:id="432"/>
      <w:bookmarkEnd w:id="433"/>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C29D9" w:rsidRDefault="009F1C75">
      <w:pPr>
        <w:pStyle w:val="Paragraph"/>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producers, consumers or queue browsers. The </w:t>
      </w:r>
      <w:r>
        <w:lastRenderedPageBreak/>
        <w:t>connection close is sufficient to signal the JMS provider that all resources for the connection should be released.</w:t>
      </w:r>
    </w:p>
    <w:p w:rsidR="009F1C75" w:rsidRDefault="009F1C75" w:rsidP="009F1C75">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r w:rsidRPr="00850ABB">
        <w:t>If a message listener attempts to close its own connection (either by calling</w:t>
      </w:r>
      <w:r w:rsidRPr="00850ABB">
        <w:br/>
      </w:r>
      <w:r w:rsidR="00C64236" w:rsidRPr="00C64236">
        <w:rPr>
          <w:rStyle w:val="Code"/>
        </w:rPr>
        <w:t>close</w:t>
      </w:r>
      <w:r w:rsidRPr="00850ABB">
        <w:t xml:space="preserve"> on a </w:t>
      </w:r>
      <w:r w:rsidR="00C64236" w:rsidRPr="00C64236">
        <w:rPr>
          <w:rStyle w:val="Code"/>
        </w:rPr>
        <w:t>Connection</w:t>
      </w:r>
      <w:r w:rsidRPr="00850ABB">
        <w:t xml:space="preserve"> object or by calling </w:t>
      </w:r>
      <w:r w:rsidR="00C64236" w:rsidRPr="00C64236">
        <w:rPr>
          <w:rStyle w:val="Code"/>
        </w:rPr>
        <w:t>close</w:t>
      </w:r>
      <w:r w:rsidRPr="00850ABB">
        <w:t xml:space="preserve"> on a </w:t>
      </w:r>
      <w:r w:rsidR="00C64236" w:rsidRPr="00C64236">
        <w:rPr>
          <w:rStyle w:val="Code"/>
        </w:rPr>
        <w:t>JMSContext</w:t>
      </w:r>
      <w:r w:rsidRPr="00850ABB">
        <w:t xml:space="preserve"> object</w:t>
      </w:r>
      <w:r>
        <w:t xml:space="preserve"> </w:t>
      </w:r>
      <w:r w:rsidRPr="00850ABB">
        <w:t xml:space="preserve">which has no other active </w:t>
      </w:r>
      <w:r w:rsidR="00C64236" w:rsidRPr="00C64236">
        <w:rPr>
          <w:rStyle w:val="Code"/>
        </w:rPr>
        <w:t>JMSContext</w:t>
      </w:r>
      <w:r w:rsidRPr="00850ABB">
        <w:t xml:space="preserve"> objects using the underlying</w:t>
      </w:r>
      <w:r>
        <w:t xml:space="preserve"> </w:t>
      </w:r>
      <w:r w:rsidRPr="00850ABB">
        <w:t>connection)</w:t>
      </w:r>
      <w:r>
        <w:t xml:space="preserve"> </w:t>
      </w:r>
      <w:r w:rsidRPr="00850ABB">
        <w:t>then it will either fail and throw a</w:t>
      </w:r>
      <w:r>
        <w:t xml:space="preserve"> </w:t>
      </w:r>
      <w:r w:rsidR="00C64236" w:rsidRPr="00C64236">
        <w:rPr>
          <w:rStyle w:val="Code"/>
        </w:rPr>
        <w:t>javax.jms.IllegalStateException</w:t>
      </w:r>
      <w:r w:rsidRPr="00850ABB">
        <w:t xml:space="preserve"> (in the</w:t>
      </w:r>
      <w:r>
        <w:t xml:space="preserve"> </w:t>
      </w:r>
      <w:r w:rsidRPr="00850ABB">
        <w:t xml:space="preserve">case of </w:t>
      </w:r>
      <w:r w:rsidR="00C64236" w:rsidRPr="00C64236">
        <w:rPr>
          <w:rStyle w:val="Code"/>
        </w:rPr>
        <w:t>Connection</w:t>
      </w:r>
      <w:r w:rsidRPr="00850ABB">
        <w:t>) or</w:t>
      </w:r>
      <w:r>
        <w:t xml:space="preserve"> </w:t>
      </w:r>
      <w:r w:rsidR="00C64236" w:rsidRPr="00C64236">
        <w:rPr>
          <w:rStyle w:val="Code"/>
        </w:rPr>
        <w:t>javax.jms.IllegalStateRuntimeException</w:t>
      </w:r>
      <w:r w:rsidRPr="00850ABB">
        <w:t xml:space="preserve"> (in the case of</w:t>
      </w:r>
      <w:r>
        <w:t xml:space="preserve"> </w:t>
      </w:r>
      <w:r w:rsidR="00C64236" w:rsidRPr="00C64236">
        <w:rPr>
          <w:rStyle w:val="Code"/>
        </w:rPr>
        <w:t>JMSContext</w:t>
      </w:r>
      <w:r w:rsidRPr="00850ABB">
        <w:t>)</w:t>
      </w:r>
      <w:r w:rsidR="007B5BE8">
        <w:t>,</w:t>
      </w:r>
      <w:r w:rsidRPr="00850ABB">
        <w:t xml:space="preserve"> or it will succeed and close the connection, blocking until</w:t>
      </w:r>
      <w:r>
        <w:t xml:space="preserve"> </w:t>
      </w:r>
      <w:r w:rsidRPr="00850ABB">
        <w:t>all other message listeners that may have been running have returned, and all</w:t>
      </w:r>
      <w:r>
        <w:t xml:space="preserve"> </w:t>
      </w:r>
      <w:r w:rsidRPr="00850ABB">
        <w:t>pending receive calls have completed. If close succeeds and the acknowledge</w:t>
      </w:r>
      <w:r>
        <w:t xml:space="preserve"> </w:t>
      </w:r>
      <w:r w:rsidRPr="00850ABB">
        <w:t xml:space="preserve">mode of the session is set to </w:t>
      </w:r>
      <w:r w:rsidR="00C64236" w:rsidRPr="00C64236">
        <w:rPr>
          <w:rStyle w:val="Code"/>
        </w:rPr>
        <w:t>AUTO_ACKNOWLEDGE</w:t>
      </w:r>
      <w:r w:rsidRPr="00850ABB">
        <w:t>, the current message will still</w:t>
      </w:r>
      <w:r w:rsidR="007B5BE8">
        <w:t xml:space="preserve"> </w:t>
      </w:r>
      <w:r w:rsidRPr="00850ABB">
        <w:t xml:space="preserve">be acknowledged automatically when the </w:t>
      </w:r>
      <w:r w:rsidR="00C64236" w:rsidRPr="00C64236">
        <w:rPr>
          <w:rStyle w:val="Code"/>
        </w:rPr>
        <w:t>onMessage</w:t>
      </w:r>
      <w:r w:rsidRPr="00850ABB">
        <w:t xml:space="preserve"> call completes. </w:t>
      </w:r>
    </w:p>
    <w:p w:rsidR="00850ABB" w:rsidRPr="0044406A" w:rsidRDefault="00850ABB" w:rsidP="009F1C75">
      <w:r w:rsidRPr="00850ABB">
        <w:t xml:space="preserve">Since two alternative behaviors are permitted in this case, applications </w:t>
      </w:r>
      <w:r w:rsidRPr="00850ABB">
        <w:br/>
        <w:t xml:space="preserve">should avoid calling close from a message listener on its own </w:t>
      </w:r>
      <w:r w:rsidR="00C64236" w:rsidRPr="00C64236">
        <w:rPr>
          <w:rStyle w:val="Code"/>
        </w:rPr>
        <w:t>Connection</w:t>
      </w:r>
      <w:r w:rsidRPr="00850ABB">
        <w:t xml:space="preserve"> </w:t>
      </w:r>
      <w:r w:rsidRPr="00850ABB">
        <w:br/>
        <w:t xml:space="preserve">or </w:t>
      </w:r>
      <w:r w:rsidR="00C64236" w:rsidRPr="00C64236">
        <w:rPr>
          <w:rStyle w:val="Code"/>
        </w:rPr>
        <w:t>JMSContext</w:t>
      </w:r>
      <w:r w:rsidRPr="00850ABB">
        <w:t xml:space="preserve"> because this is not portable. </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w:t>
      </w:r>
      <w:r>
        <w:rPr>
          <w:spacing w:val="2"/>
          <w:w w:val="100"/>
        </w:rPr>
        <w:lastRenderedPageBreak/>
        <w:t xml:space="preserve">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434" w:name="RTF31323337313a204865616431"/>
      <w:bookmarkStart w:id="435" w:name="_Ref308033923"/>
      <w:bookmarkStart w:id="436" w:name="_Ref308033928"/>
      <w:bookmarkStart w:id="437" w:name="_Ref308095044"/>
      <w:bookmarkStart w:id="438" w:name="_Ref308095051"/>
      <w:bookmarkStart w:id="439" w:name="_Toc311729257"/>
      <w:bookmarkStart w:id="440" w:name="_Toc432434026"/>
      <w:r>
        <w:t>Ses</w:t>
      </w:r>
      <w:bookmarkEnd w:id="434"/>
      <w:r>
        <w:t>sio</w:t>
      </w:r>
      <w:r w:rsidR="003E698D">
        <w:t>n</w:t>
      </w:r>
      <w:r w:rsidR="00D60811">
        <w:t>s</w:t>
      </w:r>
      <w:bookmarkEnd w:id="435"/>
      <w:bookmarkEnd w:id="436"/>
      <w:bookmarkEnd w:id="437"/>
      <w:bookmarkEnd w:id="438"/>
      <w:bookmarkEnd w:id="439"/>
      <w:bookmarkEnd w:id="440"/>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4348A6">
      <w:pPr>
        <w:pStyle w:val="ListBullet"/>
      </w:pPr>
      <w:r>
        <w:t xml:space="preserve">It is a factory </w:t>
      </w:r>
      <w:r w:rsidR="0055368B">
        <w:t>for producer and consumer</w:t>
      </w:r>
      <w:r>
        <w:t xml:space="preserve"> objects.</w:t>
      </w:r>
      <w:r w:rsidR="00CA73B4">
        <w:t xml:space="preserve"> These are described in chapter </w:t>
      </w:r>
      <w:r w:rsidR="00F70C86">
        <w:fldChar w:fldCharType="begin"/>
      </w:r>
      <w:r w:rsidR="004348A6">
        <w:instrText xml:space="preserve"> REF _Ref413766369 \r \h </w:instrText>
      </w:r>
      <w:r w:rsidR="00F70C86">
        <w:fldChar w:fldCharType="separate"/>
      </w:r>
      <w:r w:rsidR="002A43C9">
        <w:t>7</w:t>
      </w:r>
      <w:r w:rsidR="00F70C86">
        <w:fldChar w:fldCharType="end"/>
      </w:r>
      <w:r w:rsidR="00CA73B4">
        <w:t xml:space="preserve"> </w:t>
      </w:r>
      <w:r w:rsidR="004348A6">
        <w:t>“</w:t>
      </w:r>
      <w:r w:rsidR="00F70C86">
        <w:fldChar w:fldCharType="begin"/>
      </w:r>
      <w:r w:rsidR="004348A6">
        <w:instrText xml:space="preserve"> REF _Ref413766398 \h </w:instrText>
      </w:r>
      <w:r w:rsidR="00F70C86">
        <w:fldChar w:fldCharType="separate"/>
      </w:r>
      <w:r w:rsidR="002A43C9">
        <w:t>Sending messages</w:t>
      </w:r>
      <w:r w:rsidR="00F70C86">
        <w:fldChar w:fldCharType="end"/>
      </w:r>
      <w:r w:rsidR="004348A6">
        <w:t xml:space="preserve">” </w:t>
      </w:r>
      <w:r w:rsidR="00CA73B4">
        <w:t xml:space="preserve">and chapter </w:t>
      </w:r>
      <w:fldSimple w:instr=" REF _Ref347321500 \r \h  \* MERGEFORMAT ">
        <w:r w:rsidR="002A43C9">
          <w:t>8</w:t>
        </w:r>
      </w:fldSimple>
      <w:r w:rsidR="00CA73B4">
        <w:t xml:space="preserve"> “</w:t>
      </w:r>
      <w:fldSimple w:instr=" REF _Ref347321501 \h  \* MERGEFORMAT ">
        <w:r w:rsidR="002A43C9" w:rsidRPr="00C11523">
          <w:t>Receiving</w:t>
        </w:r>
        <w:r w:rsidR="002A43C9">
          <w:t xml:space="preserve"> messages</w:t>
        </w:r>
      </w:fldSimple>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lastRenderedPageBreak/>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441" w:name="_Toc311729259"/>
      <w:bookmarkStart w:id="442" w:name="_Toc432434027"/>
      <w:r w:rsidRPr="00864041">
        <w:t xml:space="preserve">Producer and </w:t>
      </w:r>
      <w:r w:rsidR="00F13247">
        <w:t>c</w:t>
      </w:r>
      <w:r w:rsidR="00F13247" w:rsidRPr="00864041">
        <w:t xml:space="preserve">onsumer </w:t>
      </w:r>
      <w:bookmarkEnd w:id="441"/>
      <w:r w:rsidR="00BE630F">
        <w:t>c</w:t>
      </w:r>
      <w:r w:rsidR="00BE630F" w:rsidRPr="00864041">
        <w:t>reation</w:t>
      </w:r>
      <w:bookmarkEnd w:id="442"/>
    </w:p>
    <w:p w:rsidR="00B202C5" w:rsidRPr="00DA1102" w:rsidRDefault="00761A9C" w:rsidP="00DA1102">
      <w:pPr>
        <w:pStyle w:val="Paragraph"/>
        <w:rPr>
          <w:i/>
          <w:iCs/>
          <w:sz w:val="40"/>
          <w:szCs w:val="40"/>
        </w:rPr>
      </w:pPr>
      <w:r w:rsidRPr="00761A9C">
        <w:t>A session can create and service multiple producer and consumer objects.</w:t>
      </w:r>
      <w:r w:rsidR="00543F60">
        <w:t xml:space="preserve"> See </w:t>
      </w:r>
      <w:r w:rsidR="00F12542">
        <w:t>s</w:t>
      </w:r>
      <w:r w:rsidR="00543F60">
        <w:t xml:space="preserve">ection </w:t>
      </w:r>
      <w:r w:rsidR="00F70C86">
        <w:fldChar w:fldCharType="begin"/>
      </w:r>
      <w:r w:rsidR="00DA1102">
        <w:instrText xml:space="preserve"> REF _Ref413766369 \r \h </w:instrText>
      </w:r>
      <w:r w:rsidR="00F70C86">
        <w:fldChar w:fldCharType="separate"/>
      </w:r>
      <w:r w:rsidR="002A43C9">
        <w:t>7</w:t>
      </w:r>
      <w:r w:rsidR="00F70C86">
        <w:fldChar w:fldCharType="end"/>
      </w:r>
      <w:r w:rsidR="00DA1102">
        <w:t xml:space="preserve"> “</w:t>
      </w:r>
      <w:r w:rsidR="00F70C86">
        <w:fldChar w:fldCharType="begin"/>
      </w:r>
      <w:r w:rsidR="00DA1102">
        <w:instrText xml:space="preserve"> REF _Ref413766369 \h </w:instrText>
      </w:r>
      <w:r w:rsidR="00F70C86">
        <w:fldChar w:fldCharType="separate"/>
      </w:r>
      <w:r w:rsidR="002A43C9">
        <w:t>Sending messages</w:t>
      </w:r>
      <w:r w:rsidR="00F70C86">
        <w:fldChar w:fldCharType="end"/>
      </w:r>
      <w:r w:rsidR="00DA1102">
        <w:t>”</w:t>
      </w:r>
      <w:r w:rsidR="00A05B30">
        <w:t xml:space="preserve"> </w:t>
      </w:r>
      <w:r w:rsidR="00F12542">
        <w:t xml:space="preserve">and </w:t>
      </w:r>
      <w:r w:rsidR="007E6C6C">
        <w:t>s</w:t>
      </w:r>
      <w:r w:rsidR="00F12542">
        <w:t xml:space="preserve">ection </w:t>
      </w:r>
      <w:r w:rsidR="00F70C86">
        <w:fldChar w:fldCharType="begin"/>
      </w:r>
      <w:r w:rsidR="00722D71">
        <w:instrText xml:space="preserve"> REF _Ref347321500 \r \h </w:instrText>
      </w:r>
      <w:r w:rsidR="00F70C86">
        <w:fldChar w:fldCharType="separate"/>
      </w:r>
      <w:r w:rsidR="002A43C9">
        <w:t>8</w:t>
      </w:r>
      <w:r w:rsidR="00F70C86">
        <w:fldChar w:fldCharType="end"/>
      </w:r>
      <w:r w:rsidR="00722D71">
        <w:t xml:space="preserve"> “</w:t>
      </w:r>
      <w:r w:rsidR="00F70C86">
        <w:fldChar w:fldCharType="begin"/>
      </w:r>
      <w:r w:rsidR="00722D71">
        <w:instrText xml:space="preserve"> REF _Ref347321500 \h </w:instrText>
      </w:r>
      <w:r w:rsidR="00F70C86">
        <w:fldChar w:fldCharType="separate"/>
      </w:r>
      <w:r w:rsidR="002A43C9" w:rsidRPr="00C11523">
        <w:t>Receiving</w:t>
      </w:r>
      <w:r w:rsidR="002A43C9">
        <w:t xml:space="preserve"> messages</w:t>
      </w:r>
      <w:r w:rsidR="00F70C86">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443" w:name="RTF33303938393a204865616432"/>
      <w:bookmarkStart w:id="444" w:name="_Toc311729260"/>
      <w:bookmarkStart w:id="445" w:name="_Toc432434028"/>
      <w:r>
        <w:t>Creating temporary destinations</w:t>
      </w:r>
      <w:bookmarkEnd w:id="443"/>
      <w:bookmarkEnd w:id="444"/>
      <w:bookmarkEnd w:id="445"/>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446" w:name="RTF32343634343a204865616432"/>
      <w:bookmarkStart w:id="447" w:name="_Ref308031566"/>
      <w:bookmarkStart w:id="448" w:name="_Ref308031573"/>
      <w:bookmarkStart w:id="449" w:name="_Toc311729261"/>
      <w:bookmarkStart w:id="450" w:name="_Toc432434029"/>
      <w:r>
        <w:t>Cre</w:t>
      </w:r>
      <w:bookmarkEnd w:id="446"/>
      <w:r>
        <w:t>ating Destination objects</w:t>
      </w:r>
      <w:bookmarkEnd w:id="447"/>
      <w:bookmarkEnd w:id="448"/>
      <w:bookmarkEnd w:id="449"/>
      <w:bookmarkEnd w:id="450"/>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451" w:name="_Toc311729262"/>
      <w:bookmarkStart w:id="452" w:name="_Ref312078847"/>
      <w:bookmarkStart w:id="453" w:name="_Ref312078851"/>
      <w:bookmarkStart w:id="454" w:name="_Toc432434030"/>
      <w:r>
        <w:lastRenderedPageBreak/>
        <w:t>Optimized message i</w:t>
      </w:r>
      <w:r w:rsidRPr="00864041">
        <w:t>mplementations</w:t>
      </w:r>
      <w:bookmarkEnd w:id="451"/>
      <w:bookmarkEnd w:id="452"/>
      <w:bookmarkEnd w:id="453"/>
      <w:bookmarkEnd w:id="454"/>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F70C86">
        <w:rPr>
          <w:spacing w:val="2"/>
          <w:w w:val="100"/>
        </w:rPr>
        <w:fldChar w:fldCharType="begin"/>
      </w:r>
      <w:r>
        <w:rPr>
          <w:spacing w:val="2"/>
          <w:w w:val="100"/>
        </w:rPr>
        <w:instrText xml:space="preserve"> REF X35535 \r \h </w:instrText>
      </w:r>
      <w:r w:rsidR="00F70C86">
        <w:rPr>
          <w:spacing w:val="2"/>
          <w:w w:val="100"/>
        </w:rPr>
      </w:r>
      <w:r w:rsidR="00F70C86">
        <w:rPr>
          <w:spacing w:val="2"/>
          <w:w w:val="100"/>
        </w:rPr>
        <w:fldChar w:fldCharType="separate"/>
      </w:r>
      <w:r w:rsidR="002A43C9">
        <w:rPr>
          <w:spacing w:val="2"/>
          <w:w w:val="100"/>
        </w:rPr>
        <w:t>3.12</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X35535 \h </w:instrText>
      </w:r>
      <w:r w:rsidR="00F70C86">
        <w:rPr>
          <w:spacing w:val="2"/>
          <w:w w:val="100"/>
        </w:rPr>
      </w:r>
      <w:r w:rsidR="00F70C86">
        <w:rPr>
          <w:spacing w:val="2"/>
          <w:w w:val="100"/>
        </w:rPr>
        <w:fldChar w:fldCharType="separate"/>
      </w:r>
      <w:r w:rsidR="002A43C9">
        <w:t>Provider implementations of JMS message interfaces</w:t>
      </w:r>
      <w:r w:rsidR="00F70C86">
        <w:rPr>
          <w:spacing w:val="2"/>
          <w:w w:val="100"/>
        </w:rPr>
        <w:fldChar w:fldCharType="end"/>
      </w:r>
      <w:r w:rsidR="00A05B30">
        <w:rPr>
          <w:spacing w:val="2"/>
          <w:w w:val="100"/>
        </w:rPr>
        <w:t>”.</w:t>
      </w:r>
    </w:p>
    <w:p w:rsidR="00543F60" w:rsidRPr="00864041" w:rsidRDefault="005B589A" w:rsidP="00543F60">
      <w:pPr>
        <w:pStyle w:val="Heading3"/>
      </w:pPr>
      <w:bookmarkStart w:id="455" w:name="RTF31303034353a204865616432"/>
      <w:bookmarkStart w:id="456" w:name="_Toc311729263"/>
      <w:bookmarkStart w:id="457" w:name="_Toc432434031"/>
      <w:r>
        <w:t>Threading restrictions on</w:t>
      </w:r>
      <w:r w:rsidR="00543F60">
        <w:t xml:space="preserve"> a s</w:t>
      </w:r>
      <w:r w:rsidR="00543F60" w:rsidRPr="00864041">
        <w:t>ession</w:t>
      </w:r>
      <w:bookmarkEnd w:id="455"/>
      <w:bookmarkEnd w:id="456"/>
      <w:bookmarkEnd w:id="457"/>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F70C86">
        <w:rPr>
          <w:spacing w:val="2"/>
          <w:w w:val="100"/>
        </w:rPr>
        <w:fldChar w:fldCharType="begin"/>
      </w:r>
      <w:r>
        <w:rPr>
          <w:spacing w:val="2"/>
          <w:w w:val="100"/>
        </w:rPr>
        <w:instrText xml:space="preserve"> REF RTF38363131363a204865616432 \r \h </w:instrText>
      </w:r>
      <w:r w:rsidR="00F70C86">
        <w:rPr>
          <w:spacing w:val="2"/>
          <w:w w:val="100"/>
        </w:rPr>
      </w:r>
      <w:r w:rsidR="00F70C86">
        <w:rPr>
          <w:spacing w:val="2"/>
          <w:w w:val="100"/>
        </w:rPr>
        <w:fldChar w:fldCharType="separate"/>
      </w:r>
      <w:r w:rsidR="002A43C9">
        <w:rPr>
          <w:spacing w:val="2"/>
          <w:w w:val="100"/>
        </w:rPr>
        <w:t>6.1.8</w:t>
      </w:r>
      <w:r w:rsidR="00F70C86">
        <w:rPr>
          <w:spacing w:val="2"/>
          <w:w w:val="100"/>
        </w:rPr>
        <w:fldChar w:fldCharType="end"/>
      </w:r>
      <w:r>
        <w:rPr>
          <w:spacing w:val="2"/>
          <w:w w:val="100"/>
        </w:rPr>
        <w:t xml:space="preserve"> </w:t>
      </w:r>
      <w:r w:rsidR="00EB5C45">
        <w:rPr>
          <w:spacing w:val="2"/>
          <w:w w:val="100"/>
        </w:rPr>
        <w:t>“</w:t>
      </w:r>
      <w:r w:rsidR="00F70C86">
        <w:rPr>
          <w:spacing w:val="2"/>
          <w:w w:val="100"/>
        </w:rPr>
        <w:fldChar w:fldCharType="begin"/>
      </w:r>
      <w:r>
        <w:rPr>
          <w:spacing w:val="2"/>
          <w:w w:val="100"/>
        </w:rPr>
        <w:instrText xml:space="preserve"> REF RTF38363131363a204865616432 \h </w:instrText>
      </w:r>
      <w:r w:rsidR="00F70C86">
        <w:rPr>
          <w:spacing w:val="2"/>
          <w:w w:val="100"/>
        </w:rPr>
      </w:r>
      <w:r w:rsidR="00F70C86">
        <w:rPr>
          <w:spacing w:val="2"/>
          <w:w w:val="100"/>
        </w:rPr>
        <w:fldChar w:fldCharType="separate"/>
      </w:r>
      <w:r w:rsidR="002A43C9">
        <w:t>Closing a c</w:t>
      </w:r>
      <w:r w:rsidR="002A43C9" w:rsidRPr="00864041">
        <w:t>onnection</w:t>
      </w:r>
      <w:r w:rsidR="00F70C86">
        <w:rPr>
          <w:spacing w:val="2"/>
          <w:w w:val="100"/>
        </w:rPr>
        <w:fldChar w:fldCharType="end"/>
      </w:r>
      <w:r w:rsidR="00A05B30">
        <w:rPr>
          <w:spacing w:val="2"/>
          <w:w w:val="100"/>
        </w:rPr>
        <w:t xml:space="preserve">” </w:t>
      </w:r>
      <w:r>
        <w:rPr>
          <w:spacing w:val="2"/>
          <w:w w:val="100"/>
        </w:rPr>
        <w:t xml:space="preserve">and Section </w:t>
      </w:r>
      <w:r w:rsidR="00F70C86">
        <w:rPr>
          <w:spacing w:val="2"/>
          <w:w w:val="100"/>
        </w:rPr>
        <w:fldChar w:fldCharType="begin"/>
      </w:r>
      <w:r>
        <w:rPr>
          <w:spacing w:val="2"/>
          <w:w w:val="100"/>
        </w:rPr>
        <w:instrText xml:space="preserve"> REF RTF31303038323a204865616432 \r \h </w:instrText>
      </w:r>
      <w:r w:rsidR="00F70C86">
        <w:rPr>
          <w:spacing w:val="2"/>
          <w:w w:val="100"/>
        </w:rPr>
      </w:r>
      <w:r w:rsidR="00F70C86">
        <w:rPr>
          <w:spacing w:val="2"/>
          <w:w w:val="100"/>
        </w:rPr>
        <w:fldChar w:fldCharType="separate"/>
      </w:r>
      <w:r w:rsidR="002A43C9">
        <w:rPr>
          <w:spacing w:val="2"/>
          <w:w w:val="100"/>
        </w:rPr>
        <w:t>6.2.15</w:t>
      </w:r>
      <w:r w:rsidR="00F70C86">
        <w:rPr>
          <w:spacing w:val="2"/>
          <w:w w:val="100"/>
        </w:rPr>
        <w:fldChar w:fldCharType="end"/>
      </w:r>
      <w:r>
        <w:rPr>
          <w:spacing w:val="2"/>
          <w:w w:val="100"/>
        </w:rPr>
        <w:t xml:space="preserve"> </w:t>
      </w:r>
      <w:r w:rsidR="00EB5C45">
        <w:rPr>
          <w:spacing w:val="2"/>
          <w:w w:val="100"/>
        </w:rPr>
        <w:t>“</w:t>
      </w:r>
      <w:r w:rsidR="00F70C86">
        <w:rPr>
          <w:spacing w:val="2"/>
          <w:w w:val="100"/>
        </w:rPr>
        <w:fldChar w:fldCharType="begin"/>
      </w:r>
      <w:r w:rsidR="00EB5C45">
        <w:rPr>
          <w:spacing w:val="2"/>
          <w:w w:val="100"/>
        </w:rPr>
        <w:instrText xml:space="preserve"> REF _Ref347842538 \h </w:instrText>
      </w:r>
      <w:r w:rsidR="00F70C86">
        <w:rPr>
          <w:spacing w:val="2"/>
          <w:w w:val="100"/>
        </w:rPr>
      </w:r>
      <w:r w:rsidR="00F70C86">
        <w:rPr>
          <w:spacing w:val="2"/>
          <w:w w:val="100"/>
        </w:rPr>
        <w:fldChar w:fldCharType="separate"/>
      </w:r>
      <w:r w:rsidR="002A43C9">
        <w:t>Closing a s</w:t>
      </w:r>
      <w:r w:rsidR="002A43C9" w:rsidRPr="00864041">
        <w:t>ession</w:t>
      </w:r>
      <w:r w:rsidR="00F70C86">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F70C86">
        <w:fldChar w:fldCharType="begin"/>
      </w:r>
      <w:r w:rsidR="00126300">
        <w:instrText xml:space="preserve"> REF _Ref347330714 \r \h </w:instrText>
      </w:r>
      <w:r w:rsidR="00F70C86">
        <w:fldChar w:fldCharType="separate"/>
      </w:r>
      <w:r w:rsidR="002A43C9">
        <w:t>6.2.6</w:t>
      </w:r>
      <w:r w:rsidR="00F70C86">
        <w:fldChar w:fldCharType="end"/>
      </w:r>
      <w:r w:rsidR="00126300">
        <w:t xml:space="preserve"> “</w:t>
      </w:r>
      <w:r w:rsidR="00F70C86">
        <w:fldChar w:fldCharType="begin"/>
      </w:r>
      <w:r w:rsidR="00126300">
        <w:instrText xml:space="preserve"> REF _Ref347330714 \h </w:instrText>
      </w:r>
      <w:r w:rsidR="00F70C86">
        <w:fldChar w:fldCharType="separate"/>
      </w:r>
      <w:r w:rsidR="002A43C9">
        <w:t>Threading restrictions on a JMSContext</w:t>
      </w:r>
      <w:r w:rsidR="00F70C86">
        <w:fldChar w:fldCharType="end"/>
      </w:r>
      <w:r w:rsidR="00126300">
        <w:t>”</w:t>
      </w:r>
      <w:r>
        <w:t>.</w:t>
      </w:r>
    </w:p>
    <w:p w:rsidR="00543F60" w:rsidRDefault="00543F60" w:rsidP="00543F60">
      <w:r>
        <w:t xml:space="preserve">Additional threading restrictions apply to applications which perform an asynchronous send. See section </w:t>
      </w:r>
      <w:r w:rsidR="00F70C86">
        <w:fldChar w:fldCharType="begin"/>
      </w:r>
      <w:r>
        <w:instrText xml:space="preserve"> REF _Ref330224750 \r \h </w:instrText>
      </w:r>
      <w:r w:rsidR="00F70C86">
        <w:fldChar w:fldCharType="separate"/>
      </w:r>
      <w:r w:rsidR="002A43C9">
        <w:t>7.3</w:t>
      </w:r>
      <w:r w:rsidR="00F70C86">
        <w:fldChar w:fldCharType="end"/>
      </w:r>
      <w:r>
        <w:t xml:space="preserve"> </w:t>
      </w:r>
      <w:r w:rsidR="00A05B30">
        <w:t>“</w:t>
      </w:r>
      <w:r w:rsidR="00F70C86">
        <w:fldChar w:fldCharType="begin"/>
      </w:r>
      <w:r>
        <w:instrText xml:space="preserve"> REF _Ref330224750 \h </w:instrText>
      </w:r>
      <w:r w:rsidR="00F70C86">
        <w:fldChar w:fldCharType="separate"/>
      </w:r>
      <w:r w:rsidR="002A43C9">
        <w:t>Asynchronous send</w:t>
      </w:r>
      <w:r w:rsidR="00F70C86">
        <w:fldChar w:fldCharType="end"/>
      </w:r>
      <w:r w:rsidR="00A05B30">
        <w:t xml:space="preserve">” </w:t>
      </w:r>
      <w:r>
        <w:t xml:space="preserve">and in particular section </w:t>
      </w:r>
      <w:r w:rsidR="00F70C86">
        <w:fldChar w:fldCharType="begin"/>
      </w:r>
      <w:r>
        <w:instrText xml:space="preserve"> REF _Ref330974328 \n \h </w:instrText>
      </w:r>
      <w:r w:rsidR="00F70C86">
        <w:fldChar w:fldCharType="separate"/>
      </w:r>
      <w:r w:rsidR="002A43C9">
        <w:t>7.3.7</w:t>
      </w:r>
      <w:r w:rsidR="00F70C86">
        <w:fldChar w:fldCharType="end"/>
      </w:r>
      <w:r>
        <w:t xml:space="preserve"> </w:t>
      </w:r>
      <w:r w:rsidR="00A05B30">
        <w:t>“</w:t>
      </w:r>
      <w:r w:rsidR="00F70C86">
        <w:fldChar w:fldCharType="begin"/>
      </w:r>
      <w:r>
        <w:instrText xml:space="preserve"> REF _Ref330974328 \h </w:instrText>
      </w:r>
      <w:r w:rsidR="00F70C86">
        <w:fldChar w:fldCharType="separate"/>
      </w:r>
      <w:r w:rsidR="002A43C9" w:rsidRPr="00575748">
        <w:t>Restrictions on threading</w:t>
      </w:r>
      <w:r w:rsidR="00F70C86">
        <w:fldChar w:fldCharType="end"/>
      </w:r>
      <w:r w:rsidR="00F07853">
        <w:t>”.</w:t>
      </w:r>
    </w:p>
    <w:p w:rsidR="001D4CC2" w:rsidRDefault="00145142" w:rsidP="001D4CC2">
      <w:pPr>
        <w:pStyle w:val="Heading3"/>
      </w:pPr>
      <w:bookmarkStart w:id="458" w:name="_Ref347330714"/>
      <w:bookmarkStart w:id="459" w:name="_Toc432434032"/>
      <w:r>
        <w:t>Threading restrictions on a JMSContext</w:t>
      </w:r>
      <w:bookmarkEnd w:id="458"/>
      <w:bookmarkEnd w:id="459"/>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F70C86">
        <w:fldChar w:fldCharType="begin"/>
      </w:r>
      <w:r>
        <w:instrText xml:space="preserve"> REF RTF31303034353a204865616432 \r \h </w:instrText>
      </w:r>
      <w:r w:rsidR="00F70C86">
        <w:fldChar w:fldCharType="separate"/>
      </w:r>
      <w:r w:rsidR="002A43C9">
        <w:t>6.2.5</w:t>
      </w:r>
      <w:r w:rsidR="00F70C86">
        <w:fldChar w:fldCharType="end"/>
      </w:r>
      <w:r>
        <w:t xml:space="preserve"> </w:t>
      </w:r>
      <w:r w:rsidR="00A05B30">
        <w:t>“</w:t>
      </w:r>
      <w:r w:rsidR="00F70C86">
        <w:fldChar w:fldCharType="begin"/>
      </w:r>
      <w:r>
        <w:instrText xml:space="preserve"> REF RTF31303034353a204865616432 \h </w:instrText>
      </w:r>
      <w:r w:rsidR="00F70C86">
        <w:fldChar w:fldCharType="separate"/>
      </w:r>
      <w:r w:rsidR="002A43C9">
        <w:t>Threading restrictions on a s</w:t>
      </w:r>
      <w:r w:rsidR="002A43C9" w:rsidRPr="00864041">
        <w:t>ession</w:t>
      </w:r>
      <w:r w:rsidR="00F70C86">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F70C86">
        <w:fldChar w:fldCharType="begin"/>
      </w:r>
      <w:r w:rsidR="0043342B">
        <w:instrText xml:space="preserve"> REF _Ref347825284 \r \h </w:instrText>
      </w:r>
      <w:r w:rsidR="00F70C86">
        <w:fldChar w:fldCharType="separate"/>
      </w:r>
      <w:r w:rsidR="002A43C9">
        <w:t>6.1.4</w:t>
      </w:r>
      <w:r w:rsidR="00F70C86">
        <w:fldChar w:fldCharType="end"/>
      </w:r>
      <w:r w:rsidR="0043342B">
        <w:t xml:space="preserve"> “</w:t>
      </w:r>
      <w:r w:rsidR="00F70C86">
        <w:fldChar w:fldCharType="begin"/>
      </w:r>
      <w:r w:rsidR="0043342B">
        <w:instrText xml:space="preserve"> REF _Ref347825301 \h </w:instrText>
      </w:r>
      <w:r w:rsidR="00F70C86">
        <w:fldChar w:fldCharType="separate"/>
      </w:r>
      <w:r w:rsidR="002A43C9">
        <w:t>Starting a connection</w:t>
      </w:r>
      <w:r w:rsidR="00F70C86">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460" w:name="RTF32333637353a204865616432"/>
      <w:bookmarkStart w:id="461" w:name="_Toc311729264"/>
      <w:bookmarkStart w:id="462" w:name="_Toc432434033"/>
      <w:r w:rsidRPr="00864041">
        <w:t>Transactions</w:t>
      </w:r>
      <w:bookmarkEnd w:id="460"/>
      <w:bookmarkEnd w:id="461"/>
      <w:bookmarkEnd w:id="462"/>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w:t>
      </w:r>
      <w:r w:rsidR="00543F60">
        <w:rPr>
          <w:spacing w:val="2"/>
          <w:w w:val="100"/>
        </w:rPr>
        <w:lastRenderedPageBreak/>
        <w:t xml:space="preserve">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F70C86">
        <w:rPr>
          <w:spacing w:val="2"/>
          <w:w w:val="100"/>
        </w:rPr>
        <w:fldChar w:fldCharType="begin"/>
      </w:r>
      <w:r w:rsidR="00543F60">
        <w:rPr>
          <w:spacing w:val="2"/>
          <w:w w:val="100"/>
        </w:rPr>
        <w:instrText xml:space="preserve"> REF RTF33353939353a204865616432 \r \h </w:instrText>
      </w:r>
      <w:r w:rsidR="00F70C86">
        <w:rPr>
          <w:spacing w:val="2"/>
          <w:w w:val="100"/>
        </w:rPr>
      </w:r>
      <w:r w:rsidR="00F70C86">
        <w:rPr>
          <w:spacing w:val="2"/>
          <w:w w:val="100"/>
        </w:rPr>
        <w:fldChar w:fldCharType="separate"/>
      </w:r>
      <w:r w:rsidR="002A43C9">
        <w:rPr>
          <w:spacing w:val="2"/>
          <w:w w:val="100"/>
        </w:rPr>
        <w:t>6.2.10</w:t>
      </w:r>
      <w:r w:rsidR="00F70C86">
        <w:rPr>
          <w:spacing w:val="2"/>
          <w:w w:val="100"/>
        </w:rPr>
        <w:fldChar w:fldCharType="end"/>
      </w:r>
      <w:r w:rsidR="00543F60">
        <w:rPr>
          <w:spacing w:val="2"/>
          <w:w w:val="100"/>
        </w:rPr>
        <w:t xml:space="preserve"> </w:t>
      </w:r>
      <w:r w:rsidR="00A05B30">
        <w:rPr>
          <w:spacing w:val="2"/>
          <w:w w:val="100"/>
        </w:rPr>
        <w:t>“</w:t>
      </w:r>
      <w:r w:rsidR="00F70C86">
        <w:rPr>
          <w:spacing w:val="2"/>
          <w:w w:val="100"/>
        </w:rPr>
        <w:fldChar w:fldCharType="begin"/>
      </w:r>
      <w:r w:rsidR="00543F60">
        <w:rPr>
          <w:spacing w:val="2"/>
          <w:w w:val="100"/>
        </w:rPr>
        <w:instrText xml:space="preserve"> REF RTF33353939353a204865616432 \h </w:instrText>
      </w:r>
      <w:r w:rsidR="00F70C86">
        <w:rPr>
          <w:spacing w:val="2"/>
          <w:w w:val="100"/>
        </w:rPr>
      </w:r>
      <w:r w:rsidR="00F70C86">
        <w:rPr>
          <w:spacing w:val="2"/>
          <w:w w:val="100"/>
        </w:rPr>
        <w:fldChar w:fldCharType="separate"/>
      </w:r>
      <w:r w:rsidR="002A43C9">
        <w:t>Message a</w:t>
      </w:r>
      <w:r w:rsidR="002A43C9" w:rsidRPr="00864041">
        <w:t>cknowledgment</w:t>
      </w:r>
      <w:r w:rsidR="00F70C86">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463" w:name="_Toc311729265"/>
      <w:bookmarkStart w:id="464" w:name="_Toc432434034"/>
      <w:r>
        <w:t>Distributed t</w:t>
      </w:r>
      <w:r w:rsidRPr="00864041">
        <w:t>ransactions</w:t>
      </w:r>
      <w:bookmarkEnd w:id="463"/>
      <w:bookmarkEnd w:id="464"/>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F70C86" w:rsidRPr="00471FE4">
        <w:rPr>
          <w:spacing w:val="2"/>
          <w:w w:val="100"/>
        </w:rPr>
        <w:fldChar w:fldCharType="begin"/>
      </w:r>
      <w:r w:rsidRPr="00471FE4">
        <w:rPr>
          <w:spacing w:val="2"/>
          <w:w w:val="100"/>
        </w:rPr>
        <w:instrText xml:space="preserve"> REF _Ref308032283 \r \h </w:instrText>
      </w:r>
      <w:r w:rsidR="00F70C86" w:rsidRPr="00471FE4">
        <w:rPr>
          <w:spacing w:val="2"/>
          <w:w w:val="100"/>
        </w:rPr>
      </w:r>
      <w:r w:rsidR="00F70C86" w:rsidRPr="00471FE4">
        <w:rPr>
          <w:spacing w:val="2"/>
          <w:w w:val="100"/>
        </w:rPr>
        <w:fldChar w:fldCharType="separate"/>
      </w:r>
      <w:r w:rsidR="002A43C9">
        <w:rPr>
          <w:spacing w:val="2"/>
          <w:w w:val="100"/>
        </w:rPr>
        <w:t>11</w:t>
      </w:r>
      <w:r w:rsidR="00F70C86" w:rsidRPr="00471FE4">
        <w:rPr>
          <w:spacing w:val="2"/>
          <w:w w:val="100"/>
        </w:rPr>
        <w:fldChar w:fldCharType="end"/>
      </w:r>
      <w:r w:rsidRPr="00471FE4">
        <w:rPr>
          <w:spacing w:val="2"/>
          <w:w w:val="100"/>
        </w:rPr>
        <w:t xml:space="preserve"> </w:t>
      </w:r>
      <w:r w:rsidR="00A05B30">
        <w:rPr>
          <w:spacing w:val="2"/>
          <w:w w:val="100"/>
        </w:rPr>
        <w:t>“</w:t>
      </w:r>
      <w:r w:rsidR="00F70C86" w:rsidRPr="00471FE4">
        <w:rPr>
          <w:spacing w:val="2"/>
          <w:w w:val="100"/>
        </w:rPr>
        <w:fldChar w:fldCharType="begin"/>
      </w:r>
      <w:r w:rsidRPr="00471FE4">
        <w:rPr>
          <w:spacing w:val="2"/>
          <w:w w:val="100"/>
        </w:rPr>
        <w:instrText xml:space="preserve"> REF _Ref308032290 \h </w:instrText>
      </w:r>
      <w:r w:rsidR="00F70C86" w:rsidRPr="00471FE4">
        <w:rPr>
          <w:spacing w:val="2"/>
          <w:w w:val="100"/>
        </w:rPr>
      </w:r>
      <w:r w:rsidR="00F70C86" w:rsidRPr="00471FE4">
        <w:rPr>
          <w:spacing w:val="2"/>
          <w:w w:val="100"/>
        </w:rPr>
        <w:fldChar w:fldCharType="separate"/>
      </w:r>
      <w:r w:rsidR="002A43C9">
        <w:t>JMS application s</w:t>
      </w:r>
      <w:r w:rsidR="002A43C9" w:rsidRPr="00C82C12">
        <w:t xml:space="preserve">erver </w:t>
      </w:r>
      <w:r w:rsidR="002A43C9">
        <w:t>f</w:t>
      </w:r>
      <w:r w:rsidR="002A43C9" w:rsidRPr="00C82C12">
        <w:t>acilities</w:t>
      </w:r>
      <w:r w:rsidR="00F70C86"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F70C86">
        <w:rPr>
          <w:spacing w:val="2"/>
          <w:w w:val="100"/>
        </w:rPr>
        <w:fldChar w:fldCharType="begin"/>
      </w:r>
      <w:r>
        <w:rPr>
          <w:spacing w:val="2"/>
          <w:w w:val="100"/>
        </w:rPr>
        <w:instrText xml:space="preserve"> REF _Ref308032283 \r \h </w:instrText>
      </w:r>
      <w:r w:rsidR="00F70C86">
        <w:rPr>
          <w:spacing w:val="2"/>
          <w:w w:val="100"/>
        </w:rPr>
      </w:r>
      <w:r w:rsidR="00F70C86">
        <w:rPr>
          <w:spacing w:val="2"/>
          <w:w w:val="100"/>
        </w:rPr>
        <w:fldChar w:fldCharType="separate"/>
      </w:r>
      <w:r w:rsidR="002A43C9">
        <w:rPr>
          <w:spacing w:val="2"/>
          <w:w w:val="100"/>
        </w:rPr>
        <w:t>11</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_Ref308032290 \h </w:instrText>
      </w:r>
      <w:r w:rsidR="00F70C86">
        <w:rPr>
          <w:spacing w:val="2"/>
          <w:w w:val="100"/>
        </w:rPr>
      </w:r>
      <w:r w:rsidR="00F70C86">
        <w:rPr>
          <w:spacing w:val="2"/>
          <w:w w:val="100"/>
        </w:rPr>
        <w:fldChar w:fldCharType="separate"/>
      </w:r>
      <w:r w:rsidR="002A43C9">
        <w:t>JMS application s</w:t>
      </w:r>
      <w:r w:rsidR="002A43C9" w:rsidRPr="00C82C12">
        <w:t xml:space="preserve">erver </w:t>
      </w:r>
      <w:r w:rsidR="002A43C9">
        <w:t>f</w:t>
      </w:r>
      <w:r w:rsidR="002A43C9" w:rsidRPr="00C82C12">
        <w:t>acilities</w:t>
      </w:r>
      <w:r w:rsidR="00F70C86">
        <w:rPr>
          <w:spacing w:val="2"/>
          <w:w w:val="100"/>
        </w:rPr>
        <w:fldChar w:fldCharType="end"/>
      </w:r>
      <w:r w:rsidR="00A05B30">
        <w:rPr>
          <w:spacing w:val="2"/>
          <w:w w:val="100"/>
        </w:rPr>
        <w:t xml:space="preserve">” </w:t>
      </w:r>
      <w:r>
        <w:rPr>
          <w:spacing w:val="2"/>
          <w:w w:val="100"/>
        </w:rPr>
        <w:t>for more information.</w:t>
      </w:r>
      <w:bookmarkStart w:id="465" w:name="RTF31343130313a204865616432"/>
    </w:p>
    <w:p w:rsidR="00543F60" w:rsidRPr="00864041" w:rsidRDefault="00543F60" w:rsidP="00543F60">
      <w:pPr>
        <w:pStyle w:val="Heading3"/>
      </w:pPr>
      <w:bookmarkStart w:id="466" w:name="_Toc311729267"/>
      <w:bookmarkStart w:id="467" w:name="_Ref330290022"/>
      <w:bookmarkStart w:id="468" w:name="_Ref330290025"/>
      <w:bookmarkStart w:id="469" w:name="_Ref349121608"/>
      <w:bookmarkStart w:id="470" w:name="_Ref349121610"/>
      <w:bookmarkStart w:id="471" w:name="_Ref349121614"/>
      <w:bookmarkStart w:id="472" w:name="_Toc432434035"/>
      <w:bookmarkEnd w:id="465"/>
      <w:r>
        <w:t>Message o</w:t>
      </w:r>
      <w:r w:rsidRPr="00864041">
        <w:t>rder</w:t>
      </w:r>
      <w:bookmarkEnd w:id="466"/>
      <w:bookmarkEnd w:id="467"/>
      <w:bookmarkEnd w:id="468"/>
      <w:bookmarkEnd w:id="469"/>
      <w:bookmarkEnd w:id="470"/>
      <w:bookmarkEnd w:id="471"/>
      <w:bookmarkEnd w:id="472"/>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473" w:name="_Toc311729268"/>
      <w:r>
        <w:t>Order of message receipt</w:t>
      </w:r>
      <w:bookmarkEnd w:id="473"/>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F70C86">
        <w:rPr>
          <w:spacing w:val="2"/>
          <w:w w:val="100"/>
        </w:rPr>
        <w:fldChar w:fldCharType="begin"/>
      </w:r>
      <w:r>
        <w:rPr>
          <w:spacing w:val="2"/>
          <w:w w:val="100"/>
        </w:rPr>
        <w:instrText xml:space="preserve"> REF RTF33353939353a204865616432 \r \h </w:instrText>
      </w:r>
      <w:r w:rsidR="00F70C86">
        <w:rPr>
          <w:spacing w:val="2"/>
          <w:w w:val="100"/>
        </w:rPr>
      </w:r>
      <w:r w:rsidR="00F70C86">
        <w:rPr>
          <w:spacing w:val="2"/>
          <w:w w:val="100"/>
        </w:rPr>
        <w:fldChar w:fldCharType="separate"/>
      </w:r>
      <w:r w:rsidR="002A43C9">
        <w:rPr>
          <w:spacing w:val="2"/>
          <w:w w:val="100"/>
        </w:rPr>
        <w:t>6.2.10</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RTF33353939353a204865616432 \h </w:instrText>
      </w:r>
      <w:r w:rsidR="00F70C86">
        <w:rPr>
          <w:spacing w:val="2"/>
          <w:w w:val="100"/>
        </w:rPr>
      </w:r>
      <w:r w:rsidR="00F70C86">
        <w:rPr>
          <w:spacing w:val="2"/>
          <w:w w:val="100"/>
        </w:rPr>
        <w:fldChar w:fldCharType="separate"/>
      </w:r>
      <w:r w:rsidR="002A43C9">
        <w:t>Message a</w:t>
      </w:r>
      <w:r w:rsidR="002A43C9" w:rsidRPr="00864041">
        <w:t>cknowledgment</w:t>
      </w:r>
      <w:r w:rsidR="00F70C86">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F70C86">
        <w:rPr>
          <w:spacing w:val="2"/>
          <w:w w:val="100"/>
        </w:rPr>
        <w:fldChar w:fldCharType="begin"/>
      </w:r>
      <w:r>
        <w:rPr>
          <w:spacing w:val="2"/>
          <w:w w:val="100"/>
        </w:rPr>
        <w:instrText xml:space="preserve"> REF _Ref308032475 \r \h </w:instrText>
      </w:r>
      <w:r w:rsidR="00F70C86">
        <w:rPr>
          <w:spacing w:val="2"/>
          <w:w w:val="100"/>
        </w:rPr>
      </w:r>
      <w:r w:rsidR="00F70C86">
        <w:rPr>
          <w:spacing w:val="2"/>
          <w:w w:val="100"/>
        </w:rPr>
        <w:fldChar w:fldCharType="separate"/>
      </w:r>
      <w:r w:rsidR="002A43C9">
        <w:rPr>
          <w:spacing w:val="2"/>
          <w:w w:val="100"/>
        </w:rPr>
        <w:t>6.2.9.2</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_Ref308032488 \h </w:instrText>
      </w:r>
      <w:r w:rsidR="00F70C86">
        <w:rPr>
          <w:spacing w:val="2"/>
          <w:w w:val="100"/>
        </w:rPr>
      </w:r>
      <w:r w:rsidR="00F70C86">
        <w:rPr>
          <w:spacing w:val="2"/>
          <w:w w:val="100"/>
        </w:rPr>
        <w:fldChar w:fldCharType="separate"/>
      </w:r>
      <w:r w:rsidR="002A43C9">
        <w:t>Order of message sends</w:t>
      </w:r>
      <w:r w:rsidR="00F70C86">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474" w:name="RTF31383232333a204865616433"/>
      <w:bookmarkStart w:id="475" w:name="_Ref308032475"/>
      <w:bookmarkStart w:id="476" w:name="_Ref308032488"/>
      <w:bookmarkStart w:id="477" w:name="_Toc311729269"/>
      <w:r>
        <w:lastRenderedPageBreak/>
        <w:t>Ord</w:t>
      </w:r>
      <w:bookmarkEnd w:id="474"/>
      <w:r>
        <w:t>er of message sends</w:t>
      </w:r>
      <w:bookmarkEnd w:id="475"/>
      <w:bookmarkEnd w:id="476"/>
      <w:bookmarkEnd w:id="477"/>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F70C86">
        <w:fldChar w:fldCharType="begin"/>
      </w:r>
      <w:r>
        <w:instrText xml:space="preserve"> REF RTF32333637353a204865616432 \r \h </w:instrText>
      </w:r>
      <w:r w:rsidR="00F70C86">
        <w:fldChar w:fldCharType="separate"/>
      </w:r>
      <w:r w:rsidR="002A43C9">
        <w:t>6.2.7</w:t>
      </w:r>
      <w:r w:rsidR="00F70C86">
        <w:fldChar w:fldCharType="end"/>
      </w:r>
      <w:r>
        <w:t xml:space="preserve"> </w:t>
      </w:r>
      <w:r w:rsidR="00A05B30">
        <w:t>“</w:t>
      </w:r>
      <w:r w:rsidR="00F70C86">
        <w:fldChar w:fldCharType="begin"/>
      </w:r>
      <w:r>
        <w:instrText xml:space="preserve"> REF RTF32333637353a204865616432 \h </w:instrText>
      </w:r>
      <w:r w:rsidR="00F70C86">
        <w:fldChar w:fldCharType="separate"/>
      </w:r>
      <w:r w:rsidR="002A43C9" w:rsidRPr="00864041">
        <w:t>Transactions</w:t>
      </w:r>
      <w:r w:rsidR="00F70C86">
        <w:fldChar w:fldCharType="end"/>
      </w:r>
      <w:r w:rsidR="00A05B30">
        <w:t xml:space="preserve">” </w:t>
      </w:r>
      <w:r>
        <w:t>for more information.</w:t>
      </w:r>
    </w:p>
    <w:p w:rsidR="00543F60" w:rsidRPr="00864041" w:rsidRDefault="00543F60" w:rsidP="00543F60">
      <w:pPr>
        <w:pStyle w:val="Heading3"/>
      </w:pPr>
      <w:bookmarkStart w:id="478" w:name="RTF33353939353a204865616432"/>
      <w:bookmarkStart w:id="479" w:name="_Toc311729270"/>
      <w:bookmarkStart w:id="480" w:name="_Toc432434036"/>
      <w:r>
        <w:t>Message a</w:t>
      </w:r>
      <w:r w:rsidRPr="00864041">
        <w:t>cknowledgment</w:t>
      </w:r>
      <w:bookmarkEnd w:id="478"/>
      <w:bookmarkEnd w:id="479"/>
      <w:bookmarkEnd w:id="480"/>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lastRenderedPageBreak/>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481" w:name="RTF33343439343a204865616432"/>
      <w:bookmarkStart w:id="482" w:name="_Toc311729271"/>
      <w:bookmarkStart w:id="483" w:name="_Toc432434037"/>
      <w:r>
        <w:t>Duplicate delivery of m</w:t>
      </w:r>
      <w:r w:rsidRPr="00864041">
        <w:t>essages</w:t>
      </w:r>
      <w:bookmarkEnd w:id="481"/>
      <w:bookmarkEnd w:id="482"/>
      <w:bookmarkEnd w:id="483"/>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484" w:name="_Toc311729272"/>
      <w:bookmarkStart w:id="485" w:name="_Toc432434038"/>
      <w:r>
        <w:t>Duplicate production of m</w:t>
      </w:r>
      <w:r w:rsidRPr="00864041">
        <w:t>essages</w:t>
      </w:r>
      <w:bookmarkEnd w:id="484"/>
      <w:bookmarkEnd w:id="485"/>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486" w:name="RTF31373638323a204865616432"/>
      <w:bookmarkStart w:id="487" w:name="_Ref308032717"/>
      <w:bookmarkStart w:id="488" w:name="_Ref308032724"/>
      <w:bookmarkStart w:id="489" w:name="_Toc311729273"/>
      <w:bookmarkStart w:id="490" w:name="_Toc432434039"/>
      <w:r w:rsidRPr="00864041">
        <w:t>Ser</w:t>
      </w:r>
      <w:bookmarkEnd w:id="486"/>
      <w:r>
        <w:t>ial execution of client c</w:t>
      </w:r>
      <w:r w:rsidRPr="00864041">
        <w:t>ode</w:t>
      </w:r>
      <w:bookmarkEnd w:id="487"/>
      <w:bookmarkEnd w:id="488"/>
      <w:bookmarkEnd w:id="489"/>
      <w:bookmarkEnd w:id="490"/>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xml:space="preserve">. While </w:t>
      </w:r>
      <w:r>
        <w:rPr>
          <w:spacing w:val="2"/>
          <w:w w:val="100"/>
        </w:rPr>
        <w:lastRenderedPageBreak/>
        <w:t>the thread is busy executing one listener, all other messages to be asynchronously delivered to the session must wait.</w:t>
      </w:r>
    </w:p>
    <w:p w:rsidR="00543F60" w:rsidRPr="00864041" w:rsidRDefault="00543F60" w:rsidP="00543F60">
      <w:pPr>
        <w:pStyle w:val="Heading3"/>
      </w:pPr>
      <w:bookmarkStart w:id="491" w:name="_Toc311729274"/>
      <w:bookmarkStart w:id="492" w:name="_Toc432434040"/>
      <w:r>
        <w:t>Concurrent message d</w:t>
      </w:r>
      <w:r w:rsidRPr="00864041">
        <w:t>elivery</w:t>
      </w:r>
      <w:bookmarkEnd w:id="491"/>
      <w:bookmarkEnd w:id="492"/>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493" w:name="RTF31303038323a204865616432"/>
      <w:bookmarkStart w:id="494" w:name="_Toc311729258"/>
      <w:bookmarkStart w:id="495" w:name="_Ref347842538"/>
      <w:bookmarkStart w:id="496" w:name="_Ref347842541"/>
      <w:bookmarkStart w:id="497" w:name="_Toc432434041"/>
      <w:r>
        <w:t xml:space="preserve">Closing a </w:t>
      </w:r>
      <w:bookmarkEnd w:id="493"/>
      <w:bookmarkEnd w:id="494"/>
      <w:r>
        <w:t>s</w:t>
      </w:r>
      <w:r w:rsidRPr="00864041">
        <w:t>ession</w:t>
      </w:r>
      <w:bookmarkEnd w:id="495"/>
      <w:bookmarkEnd w:id="496"/>
      <w:bookmarkEnd w:id="497"/>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F70C86">
        <w:rPr>
          <w:spacing w:val="2"/>
          <w:w w:val="100"/>
        </w:rPr>
        <w:fldChar w:fldCharType="begin"/>
      </w:r>
      <w:r>
        <w:rPr>
          <w:spacing w:val="2"/>
          <w:w w:val="100"/>
        </w:rPr>
        <w:instrText xml:space="preserve"> REF RTF38363131363a204865616432 \r \h </w:instrText>
      </w:r>
      <w:r w:rsidR="00F70C86">
        <w:rPr>
          <w:spacing w:val="2"/>
          <w:w w:val="100"/>
        </w:rPr>
      </w:r>
      <w:r w:rsidR="00F70C86">
        <w:rPr>
          <w:spacing w:val="2"/>
          <w:w w:val="100"/>
        </w:rPr>
        <w:fldChar w:fldCharType="separate"/>
      </w:r>
      <w:r w:rsidR="002A43C9">
        <w:rPr>
          <w:spacing w:val="2"/>
          <w:w w:val="100"/>
        </w:rPr>
        <w:t>6.1.8</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RTF38363131363a204865616432 \h </w:instrText>
      </w:r>
      <w:r w:rsidR="00F70C86">
        <w:rPr>
          <w:spacing w:val="2"/>
          <w:w w:val="100"/>
        </w:rPr>
      </w:r>
      <w:r w:rsidR="00F70C86">
        <w:rPr>
          <w:spacing w:val="2"/>
          <w:w w:val="100"/>
        </w:rPr>
        <w:fldChar w:fldCharType="separate"/>
      </w:r>
      <w:r w:rsidR="002A43C9">
        <w:t>Closing a c</w:t>
      </w:r>
      <w:r w:rsidR="002A43C9" w:rsidRPr="00864041">
        <w:t>onnection</w:t>
      </w:r>
      <w:r w:rsidR="00F70C86">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8B2B41" w:rsidRPr="008B2B41" w:rsidRDefault="008B2B41" w:rsidP="008B2B41">
      <w:pPr>
        <w:pStyle w:val="Paragraph"/>
        <w:rPr>
          <w:spacing w:val="2"/>
          <w:lang w:val="en-GB"/>
        </w:rPr>
      </w:pPr>
      <w:r w:rsidRPr="008B2B41">
        <w:rPr>
          <w:spacing w:val="2"/>
          <w:lang w:val="en-GB"/>
        </w:rPr>
        <w:t>If a message listener attempts to close its own session (either by calling</w:t>
      </w:r>
      <w:r w:rsidRPr="008B2B41">
        <w:rPr>
          <w:spacing w:val="2"/>
          <w:lang w:val="en-GB"/>
        </w:rPr>
        <w:br/>
      </w:r>
      <w:r w:rsidR="00C64236" w:rsidRPr="00C64236">
        <w:rPr>
          <w:rStyle w:val="Code"/>
        </w:rPr>
        <w:t>close</w:t>
      </w:r>
      <w:r w:rsidRPr="008B2B41">
        <w:rPr>
          <w:spacing w:val="2"/>
          <w:lang w:val="en-GB"/>
        </w:rPr>
        <w:t xml:space="preserve"> on a </w:t>
      </w:r>
      <w:r w:rsidR="00C64236" w:rsidRPr="00C64236">
        <w:rPr>
          <w:rStyle w:val="Code"/>
        </w:rPr>
        <w:t>Session</w:t>
      </w:r>
      <w:r w:rsidRPr="008B2B41">
        <w:rPr>
          <w:spacing w:val="2"/>
          <w:lang w:val="en-GB"/>
        </w:rPr>
        <w:t xml:space="preserve"> object or by calling </w:t>
      </w:r>
      <w:r w:rsidR="00C64236" w:rsidRPr="00C64236">
        <w:rPr>
          <w:rStyle w:val="Code"/>
        </w:rPr>
        <w:t>close</w:t>
      </w:r>
      <w:r w:rsidRPr="008B2B41">
        <w:rPr>
          <w:spacing w:val="2"/>
          <w:lang w:val="en-GB"/>
        </w:rPr>
        <w:t xml:space="preserve"> on a </w:t>
      </w:r>
      <w:r w:rsidR="00C64236" w:rsidRPr="00C64236">
        <w:rPr>
          <w:rStyle w:val="Code"/>
        </w:rPr>
        <w:t>JMSContext</w:t>
      </w:r>
      <w:r w:rsidRPr="008B2B41">
        <w:rPr>
          <w:spacing w:val="2"/>
          <w:lang w:val="en-GB"/>
        </w:rPr>
        <w:t xml:space="preserve"> object</w:t>
      </w:r>
      <w:proofErr w:type="gramStart"/>
      <w:r w:rsidRPr="008B2B41">
        <w:rPr>
          <w:spacing w:val="2"/>
          <w:lang w:val="en-GB"/>
        </w:rPr>
        <w:t>)</w:t>
      </w:r>
      <w:proofErr w:type="gramEnd"/>
      <w:r w:rsidRPr="008B2B41">
        <w:rPr>
          <w:spacing w:val="2"/>
          <w:lang w:val="en-GB"/>
        </w:rPr>
        <w:br/>
        <w:t>then it will either fail and throw a</w:t>
      </w:r>
      <w:r>
        <w:rPr>
          <w:spacing w:val="2"/>
          <w:lang w:val="en-GB"/>
        </w:rPr>
        <w:t xml:space="preserve"> </w:t>
      </w:r>
      <w:r w:rsidR="00C64236" w:rsidRPr="00C64236">
        <w:rPr>
          <w:rStyle w:val="Code"/>
        </w:rPr>
        <w:t>javax.jms.IllegalStateException</w:t>
      </w:r>
      <w:r w:rsidRPr="008B2B41">
        <w:rPr>
          <w:spacing w:val="2"/>
          <w:lang w:val="en-GB"/>
        </w:rPr>
        <w:t xml:space="preserve"> (in the</w:t>
      </w:r>
      <w:r>
        <w:rPr>
          <w:spacing w:val="2"/>
          <w:lang w:val="en-GB"/>
        </w:rPr>
        <w:t xml:space="preserve"> </w:t>
      </w:r>
      <w:r w:rsidRPr="008B2B41">
        <w:rPr>
          <w:spacing w:val="2"/>
          <w:lang w:val="en-GB"/>
        </w:rPr>
        <w:t xml:space="preserve">case of </w:t>
      </w:r>
      <w:r w:rsidR="00C64236" w:rsidRPr="00C64236">
        <w:rPr>
          <w:rStyle w:val="Code"/>
        </w:rPr>
        <w:t>Session</w:t>
      </w:r>
      <w:r w:rsidRPr="008B2B41">
        <w:rPr>
          <w:spacing w:val="2"/>
          <w:lang w:val="en-GB"/>
        </w:rPr>
        <w:t xml:space="preserve">) or </w:t>
      </w:r>
      <w:r w:rsidR="00C64236" w:rsidRPr="00C64236">
        <w:rPr>
          <w:rStyle w:val="Code"/>
        </w:rPr>
        <w:t>javax.jms.IllegalStateRuntimeException</w:t>
      </w:r>
      <w:r w:rsidR="00C64236" w:rsidRPr="00C64236">
        <w:t xml:space="preserve"> </w:t>
      </w:r>
      <w:r w:rsidRPr="008B2B41">
        <w:rPr>
          <w:spacing w:val="2"/>
          <w:lang w:val="en-GB"/>
        </w:rPr>
        <w:t>(in the case of</w:t>
      </w:r>
      <w:r>
        <w:rPr>
          <w:spacing w:val="2"/>
          <w:lang w:val="en-GB"/>
        </w:rPr>
        <w:t xml:space="preserve"> </w:t>
      </w:r>
      <w:r w:rsidR="00C64236" w:rsidRPr="00C64236">
        <w:rPr>
          <w:rStyle w:val="Code"/>
        </w:rPr>
        <w:t>JMSContext</w:t>
      </w:r>
      <w:r w:rsidRPr="008B2B41">
        <w:rPr>
          <w:spacing w:val="2"/>
          <w:lang w:val="en-GB"/>
        </w:rPr>
        <w:t>)</w:t>
      </w:r>
      <w:r>
        <w:rPr>
          <w:spacing w:val="2"/>
          <w:lang w:val="en-GB"/>
        </w:rPr>
        <w:t>,</w:t>
      </w:r>
      <w:r w:rsidRPr="008B2B41">
        <w:rPr>
          <w:spacing w:val="2"/>
          <w:lang w:val="en-GB"/>
        </w:rPr>
        <w:t xml:space="preserve"> or it will succeed and close the session, blocking until any pending receive call in progress has completed. If </w:t>
      </w:r>
      <w:r w:rsidR="00C64236" w:rsidRPr="00C64236">
        <w:rPr>
          <w:rStyle w:val="Code"/>
        </w:rPr>
        <w:t>close</w:t>
      </w:r>
      <w:r w:rsidRPr="008B2B41">
        <w:rPr>
          <w:spacing w:val="2"/>
          <w:lang w:val="en-GB"/>
        </w:rPr>
        <w:t xml:space="preserve"> succeeds and</w:t>
      </w:r>
      <w:r>
        <w:rPr>
          <w:spacing w:val="2"/>
          <w:lang w:val="en-GB"/>
        </w:rPr>
        <w:t xml:space="preserve"> </w:t>
      </w:r>
      <w:r w:rsidRPr="008B2B41">
        <w:rPr>
          <w:spacing w:val="2"/>
          <w:lang w:val="en-GB"/>
        </w:rPr>
        <w:t xml:space="preserve">the acknowledge mode of the session is set to </w:t>
      </w:r>
      <w:r w:rsidR="00C64236" w:rsidRPr="00C64236">
        <w:rPr>
          <w:rStyle w:val="Code"/>
        </w:rPr>
        <w:t>AUTO_ACKNOWLEDGE</w:t>
      </w:r>
      <w:r w:rsidRPr="008B2B41">
        <w:rPr>
          <w:spacing w:val="2"/>
          <w:lang w:val="en-GB"/>
        </w:rPr>
        <w:t xml:space="preserve">, the current message will still be acknowledged automatically when the </w:t>
      </w:r>
      <w:r w:rsidR="00C64236" w:rsidRPr="00C64236">
        <w:rPr>
          <w:rStyle w:val="Code"/>
        </w:rPr>
        <w:t>onMessage</w:t>
      </w:r>
      <w:r w:rsidRPr="008B2B41">
        <w:rPr>
          <w:spacing w:val="2"/>
          <w:lang w:val="en-GB"/>
        </w:rPr>
        <w:t xml:space="preserve"> call completes. </w:t>
      </w:r>
    </w:p>
    <w:p w:rsidR="00301D9C" w:rsidRDefault="008B2B41" w:rsidP="006579D6">
      <w:pPr>
        <w:pStyle w:val="Paragraph"/>
        <w:rPr>
          <w:spacing w:val="2"/>
          <w:w w:val="100"/>
        </w:rPr>
      </w:pPr>
      <w:r w:rsidRPr="008B2B41">
        <w:rPr>
          <w:spacing w:val="2"/>
          <w:lang w:val="en-GB"/>
        </w:rPr>
        <w:t>Since two alternative behaviors are permi</w:t>
      </w:r>
      <w:r w:rsidR="0034347D">
        <w:rPr>
          <w:spacing w:val="2"/>
          <w:lang w:val="en-GB"/>
        </w:rPr>
        <w:t xml:space="preserve">tted in this case, applications </w:t>
      </w:r>
      <w:r w:rsidRPr="008B2B41">
        <w:rPr>
          <w:spacing w:val="2"/>
          <w:lang w:val="en-GB"/>
        </w:rPr>
        <w:t xml:space="preserve">should avoid calling </w:t>
      </w:r>
      <w:r w:rsidR="00C64236" w:rsidRPr="00C64236">
        <w:rPr>
          <w:rStyle w:val="Code"/>
        </w:rPr>
        <w:t>close</w:t>
      </w:r>
      <w:r w:rsidRPr="008B2B41">
        <w:rPr>
          <w:spacing w:val="2"/>
          <w:lang w:val="en-GB"/>
        </w:rPr>
        <w:t xml:space="preserve"> from a message listener on its own </w:t>
      </w:r>
      <w:r w:rsidR="00C64236" w:rsidRPr="00C64236">
        <w:rPr>
          <w:rStyle w:val="Code"/>
        </w:rPr>
        <w:t>Session</w:t>
      </w:r>
      <w:r w:rsidRPr="008B2B41">
        <w:rPr>
          <w:spacing w:val="2"/>
          <w:lang w:val="en-GB"/>
        </w:rPr>
        <w:t xml:space="preserve"> or </w:t>
      </w:r>
      <w:r w:rsidR="00C64236" w:rsidRPr="00C64236">
        <w:rPr>
          <w:rStyle w:val="Code"/>
        </w:rPr>
        <w:t>JMSContext</w:t>
      </w:r>
      <w:r w:rsidRPr="008B2B41">
        <w:rPr>
          <w:spacing w:val="2"/>
          <w:lang w:val="en-GB"/>
        </w:rPr>
        <w:t xml:space="preserve"> because this is not portable</w:t>
      </w:r>
      <w:r w:rsidR="00301D9C">
        <w:rPr>
          <w:spacing w:val="2"/>
          <w:lang w:val="en-GB"/>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 xml:space="preserve">Note that closing a connection will cause any sessions created from it to be closed, so, although a session should be closed when no longer needed, </w:t>
      </w:r>
      <w:r>
        <w:rPr>
          <w:spacing w:val="2"/>
          <w:w w:val="100"/>
        </w:rPr>
        <w:lastRenderedPageBreak/>
        <w:t>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904FE2" w:rsidRDefault="006579D6" w:rsidP="002D6139">
      <w:pPr>
        <w:pStyle w:val="Paragraph"/>
        <w:rPr>
          <w:spacing w:val="2"/>
          <w:w w:val="100"/>
        </w:rPr>
      </w:pPr>
      <w:r>
        <w:rPr>
          <w:spacing w:val="2"/>
          <w:w w:val="100"/>
        </w:rPr>
        <w:t>Closing a closed session must NOT throw an exception.</w:t>
      </w:r>
      <w:bookmarkStart w:id="498" w:name="_Ref347321492"/>
      <w:bookmarkStart w:id="499" w:name="_Ref347321494"/>
    </w:p>
    <w:p w:rsidR="00904FE2" w:rsidRDefault="00904FE2">
      <w:pPr>
        <w:suppressAutoHyphens w:val="0"/>
        <w:autoSpaceDE/>
        <w:autoSpaceDN/>
        <w:adjustRightInd/>
        <w:spacing w:before="0" w:line="240" w:lineRule="auto"/>
        <w:ind w:left="0"/>
        <w:rPr>
          <w:spacing w:val="2"/>
          <w:lang w:val="en-US"/>
        </w:rPr>
      </w:pPr>
      <w:r>
        <w:rPr>
          <w:spacing w:val="2"/>
        </w:rPr>
        <w:br w:type="page"/>
      </w:r>
    </w:p>
    <w:p w:rsidR="00160878" w:rsidRDefault="00160878" w:rsidP="002D6139">
      <w:pPr>
        <w:pStyle w:val="Paragraph"/>
        <w:rPr>
          <w:i/>
          <w:iCs/>
          <w:sz w:val="40"/>
          <w:szCs w:val="40"/>
        </w:rPr>
      </w:pPr>
    </w:p>
    <w:p w:rsidR="00A17D70" w:rsidRDefault="00A17D70" w:rsidP="00285548">
      <w:pPr>
        <w:pStyle w:val="Heading1"/>
      </w:pPr>
      <w:bookmarkStart w:id="500" w:name="_Ref413766369"/>
      <w:bookmarkStart w:id="501" w:name="_Ref413766398"/>
      <w:bookmarkStart w:id="502" w:name="_Toc432434042"/>
      <w:r>
        <w:lastRenderedPageBreak/>
        <w:t>Sending messages</w:t>
      </w:r>
      <w:bookmarkEnd w:id="498"/>
      <w:bookmarkEnd w:id="499"/>
      <w:bookmarkEnd w:id="500"/>
      <w:bookmarkEnd w:id="501"/>
      <w:bookmarkEnd w:id="502"/>
    </w:p>
    <w:p w:rsidR="00722F91" w:rsidRDefault="005F17BD" w:rsidP="00722F91">
      <w:pPr>
        <w:pStyle w:val="Heading2"/>
      </w:pPr>
      <w:bookmarkStart w:id="503" w:name="_Ref308032008"/>
      <w:bookmarkStart w:id="504" w:name="_Ref308032015"/>
      <w:bookmarkStart w:id="505" w:name="_Ref308033542"/>
      <w:bookmarkStart w:id="506" w:name="_Ref308033551"/>
      <w:bookmarkStart w:id="507" w:name="_Ref308033964"/>
      <w:bookmarkStart w:id="508" w:name="_Ref308033969"/>
      <w:bookmarkStart w:id="509" w:name="_Ref311728791"/>
      <w:bookmarkStart w:id="510" w:name="_Ref311728797"/>
      <w:bookmarkStart w:id="511" w:name="_Toc311729278"/>
      <w:bookmarkStart w:id="512" w:name="RTF33323836323a204865616431"/>
      <w:bookmarkStart w:id="513" w:name="_Toc432434043"/>
      <w:r>
        <w:t>Producers</w:t>
      </w:r>
      <w:bookmarkEnd w:id="503"/>
      <w:bookmarkEnd w:id="504"/>
      <w:bookmarkEnd w:id="505"/>
      <w:bookmarkEnd w:id="506"/>
      <w:bookmarkEnd w:id="507"/>
      <w:bookmarkEnd w:id="508"/>
      <w:bookmarkEnd w:id="509"/>
      <w:bookmarkEnd w:id="510"/>
      <w:bookmarkEnd w:id="511"/>
      <w:bookmarkEnd w:id="512"/>
      <w:bookmarkEnd w:id="513"/>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2A43C9">
          <w:t>7.2</w:t>
        </w:r>
      </w:fldSimple>
      <w:r>
        <w:t xml:space="preserve"> </w:t>
      </w:r>
      <w:r w:rsidR="00A05B30">
        <w:t>“</w:t>
      </w:r>
      <w:fldSimple w:instr=" REF _Ref330224743 \h  \* MERGEFORMAT ">
        <w:r w:rsidR="002A43C9">
          <w:t>Synchronous send</w:t>
        </w:r>
      </w:fldSimple>
      <w:r w:rsidR="00A05B30">
        <w:t xml:space="preserve">” </w:t>
      </w:r>
      <w:r>
        <w:t xml:space="preserve">and </w:t>
      </w:r>
      <w:fldSimple w:instr=" REF _Ref330224750 \r \h  \* MERGEFORMAT ">
        <w:r w:rsidR="002A43C9">
          <w:t>7.3</w:t>
        </w:r>
      </w:fldSimple>
      <w:r>
        <w:t xml:space="preserve"> </w:t>
      </w:r>
      <w:r w:rsidR="00A05B30">
        <w:t>“</w:t>
      </w:r>
      <w:fldSimple w:instr=" REF _Ref330224750 \h  \* MERGEFORMAT ">
        <w:r w:rsidR="002A43C9">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514" w:name="_Toc347821930"/>
      <w:bookmarkStart w:id="515" w:name="_Toc347824685"/>
      <w:bookmarkStart w:id="516" w:name="_Toc347842925"/>
      <w:bookmarkStart w:id="517" w:name="_Toc347939526"/>
      <w:bookmarkStart w:id="518" w:name="_Toc347821931"/>
      <w:bookmarkStart w:id="519" w:name="_Toc347824686"/>
      <w:bookmarkStart w:id="520" w:name="_Toc347842926"/>
      <w:bookmarkStart w:id="521" w:name="_Toc347939527"/>
      <w:bookmarkStart w:id="522" w:name="_Toc347821932"/>
      <w:bookmarkStart w:id="523" w:name="_Toc347824687"/>
      <w:bookmarkStart w:id="524" w:name="_Toc347842927"/>
      <w:bookmarkStart w:id="525" w:name="_Toc347939528"/>
      <w:bookmarkStart w:id="526" w:name="_Ref330224743"/>
      <w:bookmarkStart w:id="527" w:name="_Toc432434044"/>
      <w:bookmarkEnd w:id="514"/>
      <w:bookmarkEnd w:id="515"/>
      <w:bookmarkEnd w:id="516"/>
      <w:bookmarkEnd w:id="517"/>
      <w:bookmarkEnd w:id="518"/>
      <w:bookmarkEnd w:id="519"/>
      <w:bookmarkEnd w:id="520"/>
      <w:bookmarkEnd w:id="521"/>
      <w:bookmarkEnd w:id="522"/>
      <w:bookmarkEnd w:id="523"/>
      <w:bookmarkEnd w:id="524"/>
      <w:bookmarkEnd w:id="525"/>
      <w:r>
        <w:t>Synchronous send</w:t>
      </w:r>
      <w:bookmarkEnd w:id="526"/>
      <w:bookmarkEnd w:id="527"/>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528" w:name="_Ref330224750"/>
      <w:bookmarkStart w:id="529" w:name="_Toc432434045"/>
      <w:r>
        <w:lastRenderedPageBreak/>
        <w:t>Asynchronous send</w:t>
      </w:r>
      <w:bookmarkEnd w:id="528"/>
      <w:bookmarkEnd w:id="529"/>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F70C86">
        <w:fldChar w:fldCharType="begin"/>
      </w:r>
      <w:r w:rsidR="00460997">
        <w:instrText xml:space="preserve"> REF _Ref330224743 \r \h </w:instrText>
      </w:r>
      <w:r w:rsidR="00F70C86">
        <w:fldChar w:fldCharType="separate"/>
      </w:r>
      <w:r w:rsidR="002A43C9">
        <w:t>7.2</w:t>
      </w:r>
      <w:r w:rsidR="00F70C86">
        <w:fldChar w:fldCharType="end"/>
      </w:r>
      <w:r w:rsidR="00460997">
        <w:t xml:space="preserve"> “</w:t>
      </w:r>
      <w:r w:rsidR="00F70C86">
        <w:fldChar w:fldCharType="begin"/>
      </w:r>
      <w:r w:rsidR="00460997">
        <w:instrText xml:space="preserve"> REF _Ref330224743 \h </w:instrText>
      </w:r>
      <w:r w:rsidR="00F70C86">
        <w:fldChar w:fldCharType="separate"/>
      </w:r>
      <w:r w:rsidR="002A43C9">
        <w:t>Synchronous send</w:t>
      </w:r>
      <w:r w:rsidR="00F70C86">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r w:rsidR="004C7A1F">
        <w:t>a</w:t>
      </w:r>
      <w:r>
        <w:t xml:space="preserve">synchronously </w:t>
      </w:r>
      <w:r w:rsidR="004C7A1F">
        <w:t xml:space="preserve">using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r w:rsidR="004C7A1F">
        <w:t>a</w:t>
      </w:r>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530" w:name="_Toc432434046"/>
      <w:r w:rsidRPr="00575748">
        <w:t>Quality of service</w:t>
      </w:r>
      <w:bookmarkEnd w:id="530"/>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531" w:name="_Toc432434047"/>
      <w:r>
        <w:t>Exceptions</w:t>
      </w:r>
      <w:bookmarkEnd w:id="531"/>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532" w:name="_Toc432434048"/>
      <w:r w:rsidRPr="00575748">
        <w:t>Message order</w:t>
      </w:r>
      <w:bookmarkEnd w:id="532"/>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F70C86">
        <w:rPr>
          <w:spacing w:val="2"/>
          <w:w w:val="100"/>
        </w:rPr>
        <w:fldChar w:fldCharType="begin"/>
      </w:r>
      <w:r>
        <w:rPr>
          <w:spacing w:val="2"/>
          <w:w w:val="100"/>
        </w:rPr>
        <w:instrText xml:space="preserve"> REF _Ref330290022 \r \h </w:instrText>
      </w:r>
      <w:r w:rsidR="00F70C86">
        <w:rPr>
          <w:spacing w:val="2"/>
          <w:w w:val="100"/>
        </w:rPr>
      </w:r>
      <w:r w:rsidR="00F70C86">
        <w:rPr>
          <w:spacing w:val="2"/>
          <w:w w:val="100"/>
        </w:rPr>
        <w:fldChar w:fldCharType="separate"/>
      </w:r>
      <w:r w:rsidR="002A43C9">
        <w:rPr>
          <w:spacing w:val="2"/>
          <w:w w:val="100"/>
        </w:rPr>
        <w:t>6.2.9</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_Ref330290025 \h </w:instrText>
      </w:r>
      <w:r w:rsidR="00F70C86">
        <w:rPr>
          <w:spacing w:val="2"/>
          <w:w w:val="100"/>
        </w:rPr>
      </w:r>
      <w:r w:rsidR="00F70C86">
        <w:rPr>
          <w:spacing w:val="2"/>
          <w:w w:val="100"/>
        </w:rPr>
        <w:fldChar w:fldCharType="separate"/>
      </w:r>
      <w:r w:rsidR="002A43C9">
        <w:t>Message o</w:t>
      </w:r>
      <w:r w:rsidR="002A43C9" w:rsidRPr="00864041">
        <w:t>rder</w:t>
      </w:r>
      <w:r w:rsidR="00F70C86">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533" w:name="_Toc432434049"/>
      <w:r w:rsidRPr="00575748">
        <w:t>Close, commit or rollback</w:t>
      </w:r>
      <w:bookmarkEnd w:id="533"/>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534" w:name="_Toc432434050"/>
      <w:r w:rsidRPr="00575748">
        <w:t>Restrictions on usage in Java EE</w:t>
      </w:r>
      <w:bookmarkEnd w:id="534"/>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r w:rsidR="00774B9C">
        <w:rPr>
          <w:rStyle w:val="Code"/>
        </w:rPr>
        <w:t>MessageProducer</w:t>
      </w:r>
      <w:r w:rsidR="00774B9C" w:rsidRPr="00B922B5">
        <w:t xml:space="preserve"> </w:t>
      </w:r>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535" w:name="_Ref330297703"/>
      <w:bookmarkStart w:id="536" w:name="_Toc432434051"/>
      <w:r w:rsidRPr="00575748">
        <w:t>Message header</w:t>
      </w:r>
      <w:bookmarkEnd w:id="535"/>
      <w:r>
        <w:t>s</w:t>
      </w:r>
      <w:bookmarkEnd w:id="536"/>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F70C86">
        <w:rPr>
          <w:spacing w:val="2"/>
          <w:w w:val="100"/>
        </w:rPr>
        <w:fldChar w:fldCharType="begin"/>
      </w:r>
      <w:r>
        <w:rPr>
          <w:spacing w:val="2"/>
          <w:w w:val="100"/>
        </w:rPr>
        <w:instrText xml:space="preserve"> REF _Ref308089264 \r \h </w:instrText>
      </w:r>
      <w:r w:rsidR="00F70C86">
        <w:rPr>
          <w:spacing w:val="2"/>
          <w:w w:val="100"/>
        </w:rPr>
      </w:r>
      <w:r w:rsidR="00F70C86">
        <w:rPr>
          <w:spacing w:val="2"/>
          <w:w w:val="100"/>
        </w:rPr>
        <w:fldChar w:fldCharType="separate"/>
      </w:r>
      <w:r w:rsidR="002A43C9">
        <w:rPr>
          <w:spacing w:val="2"/>
          <w:w w:val="100"/>
        </w:rPr>
        <w:t>3.4.11</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_Ref308089264 \h </w:instrText>
      </w:r>
      <w:r w:rsidR="00F70C86">
        <w:rPr>
          <w:spacing w:val="2"/>
          <w:w w:val="100"/>
        </w:rPr>
      </w:r>
      <w:r w:rsidR="00F70C86">
        <w:rPr>
          <w:spacing w:val="2"/>
          <w:w w:val="100"/>
        </w:rPr>
        <w:fldChar w:fldCharType="separate"/>
      </w:r>
      <w:r w:rsidR="002A43C9">
        <w:t>How message header values are set</w:t>
      </w:r>
      <w:r w:rsidR="00F70C86">
        <w:rPr>
          <w:spacing w:val="2"/>
          <w:w w:val="100"/>
        </w:rPr>
        <w:fldChar w:fldCharType="end"/>
      </w:r>
      <w:r w:rsidR="00A05B30">
        <w:rPr>
          <w:spacing w:val="2"/>
          <w:w w:val="100"/>
        </w:rPr>
        <w:t xml:space="preserve">” </w:t>
      </w:r>
      <w:r>
        <w:rPr>
          <w:spacing w:val="2"/>
          <w:w w:val="100"/>
        </w:rPr>
        <w:t xml:space="preserve">and section </w:t>
      </w:r>
      <w:r w:rsidR="00F70C86">
        <w:rPr>
          <w:spacing w:val="2"/>
          <w:w w:val="100"/>
        </w:rPr>
        <w:fldChar w:fldCharType="begin"/>
      </w:r>
      <w:r>
        <w:rPr>
          <w:spacing w:val="2"/>
          <w:w w:val="100"/>
        </w:rPr>
        <w:instrText xml:space="preserve"> REF X41763 \r \h </w:instrText>
      </w:r>
      <w:r w:rsidR="00F70C86">
        <w:rPr>
          <w:spacing w:val="2"/>
          <w:w w:val="100"/>
        </w:rPr>
      </w:r>
      <w:r w:rsidR="00F70C86">
        <w:rPr>
          <w:spacing w:val="2"/>
          <w:w w:val="100"/>
        </w:rPr>
        <w:fldChar w:fldCharType="separate"/>
      </w:r>
      <w:r w:rsidR="002A43C9">
        <w:rPr>
          <w:spacing w:val="2"/>
          <w:w w:val="100"/>
        </w:rPr>
        <w:t>3.5.9</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X41763 \h </w:instrText>
      </w:r>
      <w:r w:rsidR="00F70C86">
        <w:rPr>
          <w:spacing w:val="2"/>
          <w:w w:val="100"/>
        </w:rPr>
      </w:r>
      <w:r w:rsidR="00F70C86">
        <w:rPr>
          <w:spacing w:val="2"/>
          <w:w w:val="100"/>
        </w:rPr>
        <w:fldChar w:fldCharType="separate"/>
      </w:r>
      <w:r w:rsidR="002A43C9">
        <w:t>JMS defined properties</w:t>
      </w:r>
      <w:r w:rsidR="00F70C86">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F70C86">
        <w:rPr>
          <w:spacing w:val="2"/>
          <w:w w:val="100"/>
        </w:rPr>
        <w:fldChar w:fldCharType="begin"/>
      </w:r>
      <w:r>
        <w:rPr>
          <w:spacing w:val="2"/>
          <w:w w:val="100"/>
        </w:rPr>
        <w:instrText xml:space="preserve"> REF _Ref330298149 \r \h </w:instrText>
      </w:r>
      <w:r w:rsidR="00F70C86">
        <w:rPr>
          <w:spacing w:val="2"/>
          <w:w w:val="100"/>
        </w:rPr>
      </w:r>
      <w:r w:rsidR="00F70C86">
        <w:rPr>
          <w:spacing w:val="2"/>
          <w:w w:val="100"/>
        </w:rPr>
        <w:fldChar w:fldCharType="separate"/>
      </w:r>
      <w:r w:rsidR="002A43C9">
        <w:rPr>
          <w:spacing w:val="2"/>
          <w:w w:val="100"/>
        </w:rPr>
        <w:t>7.3.9</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_Ref330298149 \h </w:instrText>
      </w:r>
      <w:r w:rsidR="00F70C86">
        <w:rPr>
          <w:spacing w:val="2"/>
          <w:w w:val="100"/>
        </w:rPr>
      </w:r>
      <w:r w:rsidR="00F70C86">
        <w:rPr>
          <w:spacing w:val="2"/>
          <w:w w:val="100"/>
        </w:rPr>
        <w:fldChar w:fldCharType="separate"/>
      </w:r>
      <w:r w:rsidR="002A43C9" w:rsidRPr="00575748">
        <w:t>Restrictions on the use of the Message object</w:t>
      </w:r>
      <w:r w:rsidR="00F70C86">
        <w:rPr>
          <w:spacing w:val="2"/>
          <w:w w:val="100"/>
        </w:rPr>
        <w:fldChar w:fldCharType="end"/>
      </w:r>
      <w:r w:rsidR="00A05B30">
        <w:rPr>
          <w:spacing w:val="2"/>
          <w:w w:val="100"/>
        </w:rPr>
        <w:t xml:space="preserve">” </w:t>
      </w:r>
      <w:r w:rsidR="00F70C86">
        <w:rPr>
          <w:spacing w:val="2"/>
          <w:w w:val="100"/>
        </w:rPr>
        <w:fldChar w:fldCharType="begin"/>
      </w:r>
      <w:r>
        <w:rPr>
          <w:spacing w:val="2"/>
          <w:w w:val="100"/>
        </w:rPr>
        <w:instrText xml:space="preserve"> REF _Ref330298149 \p \h </w:instrText>
      </w:r>
      <w:r w:rsidR="00F70C86">
        <w:rPr>
          <w:spacing w:val="2"/>
          <w:w w:val="100"/>
        </w:rPr>
      </w:r>
      <w:r w:rsidR="00F70C86">
        <w:rPr>
          <w:spacing w:val="2"/>
          <w:w w:val="100"/>
        </w:rPr>
        <w:fldChar w:fldCharType="separate"/>
      </w:r>
      <w:r w:rsidR="002A43C9">
        <w:rPr>
          <w:spacing w:val="2"/>
          <w:w w:val="100"/>
        </w:rPr>
        <w:t>below</w:t>
      </w:r>
      <w:r w:rsidR="00F70C86">
        <w:rPr>
          <w:spacing w:val="2"/>
          <w:w w:val="100"/>
        </w:rPr>
        <w:fldChar w:fldCharType="end"/>
      </w:r>
      <w:r>
        <w:rPr>
          <w:spacing w:val="2"/>
          <w:w w:val="100"/>
        </w:rPr>
        <w:t>.</w:t>
      </w:r>
    </w:p>
    <w:p w:rsidR="00722F91" w:rsidRDefault="00722F91" w:rsidP="002F7450">
      <w:pPr>
        <w:pStyle w:val="Heading3"/>
      </w:pPr>
      <w:bookmarkStart w:id="537" w:name="_Ref330974328"/>
      <w:bookmarkStart w:id="538" w:name="_Toc432434052"/>
      <w:r w:rsidRPr="00575748">
        <w:t>Restrictions on threading</w:t>
      </w:r>
      <w:bookmarkEnd w:id="537"/>
      <w:bookmarkEnd w:id="538"/>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F70C86">
        <w:rPr>
          <w:spacing w:val="2"/>
          <w:w w:val="100"/>
        </w:rPr>
        <w:fldChar w:fldCharType="begin"/>
      </w:r>
      <w:r>
        <w:rPr>
          <w:spacing w:val="2"/>
          <w:w w:val="100"/>
        </w:rPr>
        <w:instrText xml:space="preserve"> REF RTF31303034353a204865616432 \r \h </w:instrText>
      </w:r>
      <w:r w:rsidR="00F70C86">
        <w:rPr>
          <w:spacing w:val="2"/>
          <w:w w:val="100"/>
        </w:rPr>
      </w:r>
      <w:r w:rsidR="00F70C86">
        <w:rPr>
          <w:spacing w:val="2"/>
          <w:w w:val="100"/>
        </w:rPr>
        <w:fldChar w:fldCharType="separate"/>
      </w:r>
      <w:r w:rsidR="002A43C9">
        <w:rPr>
          <w:spacing w:val="2"/>
          <w:w w:val="100"/>
        </w:rPr>
        <w:t>6.2.5</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RTF31303034353a204865616432 \h </w:instrText>
      </w:r>
      <w:r w:rsidR="00F70C86">
        <w:rPr>
          <w:spacing w:val="2"/>
          <w:w w:val="100"/>
        </w:rPr>
      </w:r>
      <w:r w:rsidR="00F70C86">
        <w:rPr>
          <w:spacing w:val="2"/>
          <w:w w:val="100"/>
        </w:rPr>
        <w:fldChar w:fldCharType="separate"/>
      </w:r>
      <w:r w:rsidR="002A43C9">
        <w:t>Threading restrictions on a s</w:t>
      </w:r>
      <w:r w:rsidR="002A43C9" w:rsidRPr="00864041">
        <w:t>ession</w:t>
      </w:r>
      <w:r w:rsidR="00F70C86">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539" w:name="_Toc432434053"/>
      <w:r w:rsidRPr="00575748">
        <w:t>Use of the CompletionListener by the JMS provider</w:t>
      </w:r>
      <w:bookmarkEnd w:id="539"/>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540" w:name="_Ref330298149"/>
      <w:bookmarkStart w:id="541" w:name="_Toc432434054"/>
      <w:r w:rsidRPr="00575748">
        <w:t>Restrictions on the use of the Message object</w:t>
      </w:r>
      <w:bookmarkEnd w:id="540"/>
      <w:bookmarkEnd w:id="541"/>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2A43C9">
          <w:t>2.14</w:t>
        </w:r>
      </w:fldSimple>
      <w:r>
        <w:t xml:space="preserve"> </w:t>
      </w:r>
      <w:r w:rsidR="00A05B30">
        <w:t>“</w:t>
      </w:r>
      <w:fldSimple w:instr=" REF _Ref330290542 \h  \* MERGEFORMAT ">
        <w:r w:rsidR="002A43C9">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542" w:name="_Toc432434055"/>
      <w:r>
        <w:t>Setting message delivery options</w:t>
      </w:r>
      <w:bookmarkEnd w:id="542"/>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F70C86">
        <w:fldChar w:fldCharType="begin"/>
      </w:r>
      <w:r>
        <w:instrText xml:space="preserve"> REF _Ref308013633 \r \h </w:instrText>
      </w:r>
      <w:r w:rsidR="00F70C86">
        <w:fldChar w:fldCharType="separate"/>
      </w:r>
      <w:r w:rsidR="002A43C9">
        <w:t>7.7</w:t>
      </w:r>
      <w:r w:rsidR="00F70C86">
        <w:fldChar w:fldCharType="end"/>
      </w:r>
      <w:r>
        <w:t xml:space="preserve"> “</w:t>
      </w:r>
      <w:r w:rsidR="00F70C86">
        <w:fldChar w:fldCharType="begin"/>
      </w:r>
      <w:r>
        <w:instrText xml:space="preserve"> REF _Ref308013633 \h </w:instrText>
      </w:r>
      <w:r w:rsidR="00F70C86">
        <w:fldChar w:fldCharType="separate"/>
      </w:r>
      <w:r w:rsidR="002A43C9">
        <w:t>Message delivery mode</w:t>
      </w:r>
      <w:r w:rsidR="00F70C86">
        <w:fldChar w:fldCharType="end"/>
      </w:r>
      <w:r>
        <w:t xml:space="preserve">”, Section </w:t>
      </w:r>
      <w:fldSimple w:instr=" REF X75069 \r \h  \* MERGEFORMAT ">
        <w:r w:rsidR="002A43C9">
          <w:t>3.4.10</w:t>
        </w:r>
      </w:fldSimple>
      <w:r>
        <w:t xml:space="preserve"> </w:t>
      </w:r>
      <w:r w:rsidR="00A05B30">
        <w:t>“</w:t>
      </w:r>
      <w:fldSimple w:instr=" REF X75069 \h  \* MERGEFORMAT ">
        <w:r w:rsidR="002A43C9">
          <w:t>JMSPriority</w:t>
        </w:r>
      </w:fldSimple>
      <w:r>
        <w:t xml:space="preserve">", </w:t>
      </w:r>
      <w:r w:rsidR="00F70C86">
        <w:fldChar w:fldCharType="begin"/>
      </w:r>
      <w:r>
        <w:instrText xml:space="preserve"> REF _Ref347756907 \r \h </w:instrText>
      </w:r>
      <w:r w:rsidR="00F70C86">
        <w:fldChar w:fldCharType="separate"/>
      </w:r>
      <w:r w:rsidR="002A43C9">
        <w:t>7.8</w:t>
      </w:r>
      <w:r w:rsidR="00F70C86">
        <w:fldChar w:fldCharType="end"/>
      </w:r>
      <w:r>
        <w:t xml:space="preserve"> “</w:t>
      </w:r>
      <w:r w:rsidR="00F70C86">
        <w:fldChar w:fldCharType="begin"/>
      </w:r>
      <w:r>
        <w:instrText xml:space="preserve"> REF _Ref347756909 \h </w:instrText>
      </w:r>
      <w:r w:rsidR="00F70C86">
        <w:fldChar w:fldCharType="separate"/>
      </w:r>
      <w:r w:rsidR="002A43C9">
        <w:t>Message time-to-live</w:t>
      </w:r>
      <w:r w:rsidR="00F70C86">
        <w:fldChar w:fldCharType="end"/>
      </w:r>
      <w:r w:rsidR="00A05B30">
        <w:t xml:space="preserve">” </w:t>
      </w:r>
      <w:r>
        <w:t xml:space="preserve">and </w:t>
      </w:r>
      <w:r w:rsidR="00F70C86">
        <w:fldChar w:fldCharType="begin"/>
      </w:r>
      <w:r>
        <w:instrText xml:space="preserve"> REF _Ref312071338 \r \h </w:instrText>
      </w:r>
      <w:r w:rsidR="00F70C86">
        <w:fldChar w:fldCharType="separate"/>
      </w:r>
      <w:r w:rsidR="002A43C9">
        <w:t>7.9</w:t>
      </w:r>
      <w:r w:rsidR="00F70C86">
        <w:fldChar w:fldCharType="end"/>
      </w:r>
      <w:r>
        <w:t xml:space="preserve"> “</w:t>
      </w:r>
      <w:r w:rsidR="00F70C86">
        <w:fldChar w:fldCharType="begin"/>
      </w:r>
      <w:r>
        <w:instrText xml:space="preserve"> REF _Ref312071338 \h </w:instrText>
      </w:r>
      <w:r w:rsidR="00F70C86">
        <w:fldChar w:fldCharType="separate"/>
      </w:r>
      <w:r w:rsidR="002A43C9">
        <w:t>Message delivery delay</w:t>
      </w:r>
      <w:r w:rsidR="00F70C86">
        <w:fldChar w:fldCharType="end"/>
      </w:r>
      <w:r>
        <w:t>”.</w:t>
      </w:r>
    </w:p>
    <w:p w:rsidR="00C2185D" w:rsidRDefault="006C4D4D">
      <w:pPr>
        <w:pStyle w:val="Heading2"/>
      </w:pPr>
      <w:bookmarkStart w:id="543" w:name="_Toc432434056"/>
      <w:r>
        <w:t>Setting message properties</w:t>
      </w:r>
      <w:bookmarkEnd w:id="543"/>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544" w:name="_Toc432434057"/>
      <w:r>
        <w:t>Setting m</w:t>
      </w:r>
      <w:r w:rsidR="005137B4">
        <w:t>essage headers</w:t>
      </w:r>
      <w:bookmarkEnd w:id="544"/>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F70C86">
        <w:fldChar w:fldCharType="begin"/>
      </w:r>
      <w:r>
        <w:instrText xml:space="preserve"> REF _Ref347757187 \r \h </w:instrText>
      </w:r>
      <w:r w:rsidR="00F70C86">
        <w:fldChar w:fldCharType="separate"/>
      </w:r>
      <w:r w:rsidR="002A43C9">
        <w:t>3.4.5</w:t>
      </w:r>
      <w:r w:rsidR="00F70C86">
        <w:fldChar w:fldCharType="end"/>
      </w:r>
      <w:r>
        <w:t xml:space="preserve"> “</w:t>
      </w:r>
      <w:r w:rsidR="00F70C86">
        <w:fldChar w:fldCharType="begin"/>
      </w:r>
      <w:r>
        <w:instrText xml:space="preserve"> REF _Ref347757189 \h </w:instrText>
      </w:r>
      <w:r w:rsidR="00F70C86">
        <w:fldChar w:fldCharType="separate"/>
      </w:r>
      <w:r w:rsidR="002A43C9">
        <w:t>JMSCorrelationID</w:t>
      </w:r>
      <w:r w:rsidR="00F70C86">
        <w:fldChar w:fldCharType="end"/>
      </w:r>
      <w:r w:rsidR="00A05B30">
        <w:t xml:space="preserve">” </w:t>
      </w:r>
      <w:r w:rsidR="00F70C86">
        <w:fldChar w:fldCharType="begin"/>
      </w:r>
      <w:r>
        <w:instrText xml:space="preserve"> REF _Ref347757250 \r \h </w:instrText>
      </w:r>
      <w:r w:rsidR="00F70C86">
        <w:fldChar w:fldCharType="separate"/>
      </w:r>
      <w:r w:rsidR="002A43C9">
        <w:t>3.4.6</w:t>
      </w:r>
      <w:r w:rsidR="00F70C86">
        <w:fldChar w:fldCharType="end"/>
      </w:r>
      <w:r>
        <w:t xml:space="preserve"> “</w:t>
      </w:r>
      <w:r w:rsidR="00F70C86">
        <w:fldChar w:fldCharType="begin"/>
      </w:r>
      <w:r>
        <w:instrText xml:space="preserve"> REF _Ref347757198 \h </w:instrText>
      </w:r>
      <w:r w:rsidR="00F70C86">
        <w:fldChar w:fldCharType="separate"/>
      </w:r>
      <w:r w:rsidR="002A43C9">
        <w:t>JMSReplyTo</w:t>
      </w:r>
      <w:r w:rsidR="00F70C86">
        <w:fldChar w:fldCharType="end"/>
      </w:r>
      <w:r w:rsidR="00A05B30">
        <w:t xml:space="preserve">” </w:t>
      </w:r>
      <w:r>
        <w:t xml:space="preserve">and </w:t>
      </w:r>
      <w:r w:rsidR="00F70C86">
        <w:fldChar w:fldCharType="begin"/>
      </w:r>
      <w:r>
        <w:instrText xml:space="preserve"> REF _Ref347757204 \r \h </w:instrText>
      </w:r>
      <w:r w:rsidR="00F70C86">
        <w:fldChar w:fldCharType="separate"/>
      </w:r>
      <w:r w:rsidR="002A43C9">
        <w:t>3.4.8</w:t>
      </w:r>
      <w:r w:rsidR="00F70C86">
        <w:fldChar w:fldCharType="end"/>
      </w:r>
      <w:r>
        <w:t xml:space="preserve"> “</w:t>
      </w:r>
      <w:r w:rsidR="00F70C86">
        <w:fldChar w:fldCharType="begin"/>
      </w:r>
      <w:r>
        <w:instrText xml:space="preserve"> REF _Ref347757206 \h </w:instrText>
      </w:r>
      <w:r w:rsidR="00F70C86">
        <w:fldChar w:fldCharType="separate"/>
      </w:r>
      <w:r w:rsidR="002A43C9">
        <w:t>JMSType</w:t>
      </w:r>
      <w:r w:rsidR="00F70C86">
        <w:fldChar w:fldCharType="end"/>
      </w:r>
      <w:r w:rsidR="00A05B30">
        <w:t xml:space="preserve">” </w:t>
      </w:r>
      <w:r w:rsidR="00F70C86">
        <w:fldChar w:fldCharType="begin"/>
      </w:r>
      <w:r>
        <w:instrText xml:space="preserve"> REF _Ref347757214 \p \h </w:instrText>
      </w:r>
      <w:r w:rsidR="00F70C86">
        <w:fldChar w:fldCharType="separate"/>
      </w:r>
      <w:r w:rsidR="002A43C9">
        <w:t>above</w:t>
      </w:r>
      <w:r w:rsidR="00F70C86">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545" w:name="_Toc347821938"/>
      <w:bookmarkStart w:id="546" w:name="_Toc347824693"/>
      <w:bookmarkStart w:id="547" w:name="_Toc347842933"/>
      <w:bookmarkStart w:id="548" w:name="_Toc347939543"/>
      <w:bookmarkStart w:id="549" w:name="_Toc347821939"/>
      <w:bookmarkStart w:id="550" w:name="_Toc347824694"/>
      <w:bookmarkStart w:id="551" w:name="_Toc347842934"/>
      <w:bookmarkStart w:id="552" w:name="_Toc347939544"/>
      <w:bookmarkStart w:id="553" w:name="_Toc347821940"/>
      <w:bookmarkStart w:id="554" w:name="_Toc347824695"/>
      <w:bookmarkStart w:id="555" w:name="_Toc347842935"/>
      <w:bookmarkStart w:id="556" w:name="_Toc347939545"/>
      <w:bookmarkStart w:id="557" w:name="_Toc347821941"/>
      <w:bookmarkStart w:id="558" w:name="_Toc347824696"/>
      <w:bookmarkStart w:id="559" w:name="_Toc347842936"/>
      <w:bookmarkStart w:id="560" w:name="_Toc347939546"/>
      <w:bookmarkStart w:id="561" w:name="_Toc311729279"/>
      <w:bookmarkStart w:id="562" w:name="_Toc313376937"/>
      <w:bookmarkStart w:id="563" w:name="_Toc315364910"/>
      <w:bookmarkStart w:id="564" w:name="_Toc315365184"/>
      <w:bookmarkStart w:id="565" w:name="_Toc315365456"/>
      <w:bookmarkStart w:id="566" w:name="_Toc316036644"/>
      <w:bookmarkStart w:id="567" w:name="_Toc316049037"/>
      <w:bookmarkStart w:id="568" w:name="_Toc316049336"/>
      <w:bookmarkStart w:id="569" w:name="_Toc316049800"/>
      <w:bookmarkStart w:id="570" w:name="_Toc316059311"/>
      <w:bookmarkStart w:id="571" w:name="_Toc316231459"/>
      <w:bookmarkStart w:id="572" w:name="_Toc316231853"/>
      <w:bookmarkStart w:id="573" w:name="_Toc316476063"/>
      <w:bookmarkStart w:id="574" w:name="_Toc316649558"/>
      <w:bookmarkStart w:id="575" w:name="_Toc317174454"/>
      <w:bookmarkStart w:id="576" w:name="_Toc317256691"/>
      <w:bookmarkStart w:id="577" w:name="_Toc317515188"/>
      <w:bookmarkStart w:id="578" w:name="_Toc317517701"/>
      <w:bookmarkStart w:id="579" w:name="_Toc317519183"/>
      <w:bookmarkStart w:id="580" w:name="_Toc317591148"/>
      <w:bookmarkStart w:id="581" w:name="RTF32343838363a204865616431"/>
      <w:bookmarkStart w:id="582" w:name="_Ref308013633"/>
      <w:bookmarkStart w:id="583" w:name="_Ref308013641"/>
      <w:bookmarkStart w:id="584" w:name="_Toc311729280"/>
      <w:bookmarkStart w:id="585" w:name="_Toc432434058"/>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Mes</w:t>
      </w:r>
      <w:bookmarkEnd w:id="581"/>
      <w:r>
        <w:t>sage delivery mode</w:t>
      </w:r>
      <w:bookmarkEnd w:id="582"/>
      <w:bookmarkEnd w:id="583"/>
      <w:bookmarkEnd w:id="584"/>
      <w:bookmarkEnd w:id="585"/>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2A43C9">
          <w:t>9.1</w:t>
        </w:r>
      </w:fldSimple>
      <w:r>
        <w:t xml:space="preserve"> </w:t>
      </w:r>
      <w:r w:rsidR="00A05B30">
        <w:t>“</w:t>
      </w:r>
      <w:fldSimple w:instr=" REF RTF35333932353a204865616431 \h  \* MERGEFORMAT ">
        <w:r w:rsidR="002A43C9">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F70C86">
        <w:fldChar w:fldCharType="begin"/>
      </w:r>
      <w:r>
        <w:instrText xml:space="preserve"> REF _Ref347821514 \r \h </w:instrText>
      </w:r>
      <w:r w:rsidR="00F70C86">
        <w:fldChar w:fldCharType="separate"/>
      </w:r>
      <w:r w:rsidR="002A43C9">
        <w:t>3.4.2</w:t>
      </w:r>
      <w:r w:rsidR="00F70C86">
        <w:fldChar w:fldCharType="end"/>
      </w:r>
      <w:r>
        <w:t xml:space="preserve"> “</w:t>
      </w:r>
      <w:r w:rsidR="00F70C86">
        <w:fldChar w:fldCharType="begin"/>
      </w:r>
      <w:r>
        <w:instrText xml:space="preserve"> REF _Ref347821516 \h </w:instrText>
      </w:r>
      <w:r w:rsidR="00F70C86">
        <w:fldChar w:fldCharType="separate"/>
      </w:r>
      <w:r w:rsidR="002A43C9">
        <w:t>JMSDeliveryMode</w:t>
      </w:r>
      <w:r w:rsidR="00F70C86">
        <w:fldChar w:fldCharType="end"/>
      </w:r>
      <w:r>
        <w:t>”.</w:t>
      </w:r>
    </w:p>
    <w:p w:rsidR="00722F91" w:rsidRDefault="00722F91" w:rsidP="00722F91">
      <w:pPr>
        <w:pStyle w:val="Heading2"/>
      </w:pPr>
      <w:bookmarkStart w:id="586" w:name="_Toc311729281"/>
      <w:bookmarkStart w:id="587" w:name="_Ref335834653"/>
      <w:bookmarkStart w:id="588" w:name="_Ref335834655"/>
      <w:bookmarkStart w:id="589" w:name="_Ref347756907"/>
      <w:bookmarkStart w:id="590" w:name="_Ref347756909"/>
      <w:bookmarkStart w:id="591" w:name="_Toc432434059"/>
      <w:r>
        <w:t>Message time-to-live</w:t>
      </w:r>
      <w:bookmarkEnd w:id="586"/>
      <w:bookmarkEnd w:id="587"/>
      <w:bookmarkEnd w:id="588"/>
      <w:bookmarkEnd w:id="589"/>
      <w:bookmarkEnd w:id="590"/>
      <w:bookmarkEnd w:id="591"/>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2A43C9">
          <w:t>3.4.9</w:t>
        </w:r>
      </w:fldSimple>
      <w:r w:rsidR="00722F91">
        <w:t xml:space="preserve"> </w:t>
      </w:r>
      <w:r w:rsidR="00A05B30">
        <w:t>“</w:t>
      </w:r>
      <w:fldSimple w:instr=" REF X40387 \h  \* MERGEFORMAT ">
        <w:r w:rsidR="002A43C9">
          <w:t>JMSExpiration</w:t>
        </w:r>
      </w:fldSimple>
      <w:r w:rsidR="00A05B30">
        <w:t>”.</w:t>
      </w:r>
    </w:p>
    <w:p w:rsidR="00D32116" w:rsidRDefault="0075413D" w:rsidP="00D32116">
      <w:pPr>
        <w:pStyle w:val="Heading2"/>
      </w:pPr>
      <w:bookmarkStart w:id="592" w:name="_Ref312071338"/>
      <w:bookmarkStart w:id="593" w:name="_Ref312071339"/>
      <w:bookmarkStart w:id="594" w:name="_Toc432434060"/>
      <w:r>
        <w:t>Message d</w:t>
      </w:r>
      <w:r w:rsidR="00D32116">
        <w:t>elivery delay</w:t>
      </w:r>
      <w:bookmarkEnd w:id="592"/>
      <w:bookmarkEnd w:id="593"/>
      <w:bookmarkEnd w:id="594"/>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2A43C9">
          <w:t>3.4.13</w:t>
        </w:r>
      </w:fldSimple>
      <w:r w:rsidR="00D32116">
        <w:t xml:space="preserve"> </w:t>
      </w:r>
      <w:r w:rsidR="00A05B30">
        <w:t>“</w:t>
      </w:r>
      <w:fldSimple w:instr=" REF _Ref312068765 \h  \* MERGEFORMAT ">
        <w:r w:rsidR="002A43C9">
          <w:t>JMSDeliveryTime</w:t>
        </w:r>
      </w:fldSimple>
      <w:r w:rsidR="00A05B30">
        <w:t>”.</w:t>
      </w:r>
    </w:p>
    <w:p w:rsidR="00C2185D" w:rsidRDefault="003A2034">
      <w:pPr>
        <w:pStyle w:val="Heading2"/>
      </w:pPr>
      <w:bookmarkStart w:id="595" w:name="_Toc432434061"/>
      <w:r>
        <w:t>JMS</w:t>
      </w:r>
      <w:r w:rsidR="009E3CBC">
        <w:t>P</w:t>
      </w:r>
      <w:r>
        <w:t>roducer method chaining</w:t>
      </w:r>
      <w:bookmarkEnd w:id="595"/>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596" w:name="_Ref347321500"/>
      <w:bookmarkStart w:id="597" w:name="_Ref347321501"/>
      <w:bookmarkStart w:id="598" w:name="_Ref347322695"/>
      <w:bookmarkStart w:id="599" w:name="_Toc432434062"/>
      <w:r w:rsidRPr="00C11523">
        <w:lastRenderedPageBreak/>
        <w:t>Receiving</w:t>
      </w:r>
      <w:r w:rsidR="0084398A">
        <w:t xml:space="preserve"> messages</w:t>
      </w:r>
      <w:bookmarkEnd w:id="596"/>
      <w:bookmarkEnd w:id="597"/>
      <w:bookmarkEnd w:id="598"/>
      <w:bookmarkEnd w:id="599"/>
    </w:p>
    <w:p w:rsidR="005B5B00" w:rsidRDefault="00315BF2">
      <w:pPr>
        <w:pStyle w:val="Heading2"/>
      </w:pPr>
      <w:bookmarkStart w:id="600" w:name="_Toc432434063"/>
      <w:bookmarkStart w:id="601" w:name="RTF31363433303a204865616431"/>
      <w:bookmarkStart w:id="602" w:name="_Toc311729275"/>
      <w:r>
        <w:t>Consum</w:t>
      </w:r>
      <w:r w:rsidR="00BE5ABA">
        <w:t>ers</w:t>
      </w:r>
      <w:bookmarkEnd w:id="600"/>
    </w:p>
    <w:bookmarkEnd w:id="601"/>
    <w:bookmarkEnd w:id="602"/>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F70C86">
        <w:fldChar w:fldCharType="begin"/>
      </w:r>
      <w:r w:rsidR="00243A2C">
        <w:instrText xml:space="preserve"> REF _Ref347413418 \r \h </w:instrText>
      </w:r>
      <w:r w:rsidR="00F70C86">
        <w:fldChar w:fldCharType="separate"/>
      </w:r>
      <w:r w:rsidR="002A43C9">
        <w:t>8.2</w:t>
      </w:r>
      <w:r w:rsidR="00F70C86">
        <w:fldChar w:fldCharType="end"/>
      </w:r>
      <w:r w:rsidR="00243A2C">
        <w:t xml:space="preserve"> “</w:t>
      </w:r>
      <w:r w:rsidR="00F70C86">
        <w:fldChar w:fldCharType="begin"/>
      </w:r>
      <w:r w:rsidR="00243A2C">
        <w:instrText xml:space="preserve"> REF _Ref347413418 \h </w:instrText>
      </w:r>
      <w:r w:rsidR="00F70C86">
        <w:fldChar w:fldCharType="separate"/>
      </w:r>
      <w:r w:rsidR="002A43C9">
        <w:t>Creating a consumer on a queue</w:t>
      </w:r>
      <w:r w:rsidR="00F70C86">
        <w:fldChar w:fldCharType="end"/>
      </w:r>
      <w:r w:rsidR="00A05B30">
        <w:t xml:space="preserve">” </w:t>
      </w:r>
      <w:r w:rsidR="00243A2C">
        <w:t xml:space="preserve">and </w:t>
      </w:r>
      <w:r w:rsidR="00F70C86">
        <w:fldChar w:fldCharType="begin"/>
      </w:r>
      <w:r w:rsidR="00243A2C">
        <w:instrText xml:space="preserve"> REF _Ref347938870 \r \h </w:instrText>
      </w:r>
      <w:r w:rsidR="00F70C86">
        <w:fldChar w:fldCharType="separate"/>
      </w:r>
      <w:r w:rsidR="002A43C9">
        <w:t>8.3</w:t>
      </w:r>
      <w:r w:rsidR="00F70C86">
        <w:fldChar w:fldCharType="end"/>
      </w:r>
      <w:r w:rsidR="00243A2C">
        <w:t xml:space="preserve"> “</w:t>
      </w:r>
      <w:r w:rsidR="00F70C86">
        <w:fldChar w:fldCharType="begin"/>
      </w:r>
      <w:r w:rsidR="00243A2C">
        <w:instrText xml:space="preserve"> REF _Ref347938872 \h </w:instrText>
      </w:r>
      <w:r w:rsidR="00F70C86">
        <w:fldChar w:fldCharType="separate"/>
      </w:r>
      <w:r w:rsidR="002A43C9">
        <w:t>Creating a consumer on a topic</w:t>
      </w:r>
      <w:r w:rsidR="00F70C86">
        <w:fldChar w:fldCharType="end"/>
      </w:r>
      <w:r w:rsidR="00A05B30">
        <w:t xml:space="preserve">” </w:t>
      </w:r>
      <w:r w:rsidR="00F70C86">
        <w:fldChar w:fldCharType="begin"/>
      </w:r>
      <w:r w:rsidR="00243A2C">
        <w:instrText xml:space="preserve"> REF _Ref347938875 \p \h </w:instrText>
      </w:r>
      <w:r w:rsidR="00F70C86">
        <w:fldChar w:fldCharType="separate"/>
      </w:r>
      <w:r w:rsidR="002A43C9">
        <w:t>below</w:t>
      </w:r>
      <w:r w:rsidR="00F70C86">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2A43C9">
          <w:t>3.8.1</w:t>
        </w:r>
      </w:fldSimple>
      <w:r>
        <w:t xml:space="preserve"> </w:t>
      </w:r>
      <w:r w:rsidR="00A05B30">
        <w:t>“</w:t>
      </w:r>
      <w:fldSimple w:instr=" REF X21538 \h  \* MERGEFORMAT ">
        <w:r w:rsidR="002A43C9">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F70C86">
        <w:fldChar w:fldCharType="begin"/>
      </w:r>
      <w:r w:rsidR="002E342E">
        <w:instrText xml:space="preserve"> REF _Ref348448604 \r \h </w:instrText>
      </w:r>
      <w:r w:rsidR="00F70C86">
        <w:fldChar w:fldCharType="separate"/>
      </w:r>
      <w:r w:rsidR="002A43C9">
        <w:t>8.5</w:t>
      </w:r>
      <w:r w:rsidR="00F70C86">
        <w:fldChar w:fldCharType="end"/>
      </w:r>
      <w:r w:rsidR="002E342E">
        <w:t xml:space="preserve"> “</w:t>
      </w:r>
      <w:r w:rsidR="00F70C86">
        <w:fldChar w:fldCharType="begin"/>
      </w:r>
      <w:r w:rsidR="002E342E">
        <w:instrText xml:space="preserve"> REF _Ref348448605 \h </w:instrText>
      </w:r>
      <w:r w:rsidR="00F70C86">
        <w:fldChar w:fldCharType="separate"/>
      </w:r>
      <w:r w:rsidR="002A43C9">
        <w:t>Receiving messages synchronously</w:t>
      </w:r>
      <w:r w:rsidR="00F70C86">
        <w:fldChar w:fldCharType="end"/>
      </w:r>
      <w:r w:rsidR="00FA6380">
        <w:t xml:space="preserve">”, </w:t>
      </w:r>
      <w:r w:rsidR="00F70C86">
        <w:fldChar w:fldCharType="begin"/>
      </w:r>
      <w:r w:rsidR="002E342E">
        <w:instrText xml:space="preserve"> REF _Ref348448614 \r \h </w:instrText>
      </w:r>
      <w:r w:rsidR="00F70C86">
        <w:fldChar w:fldCharType="separate"/>
      </w:r>
      <w:r w:rsidR="002A43C9">
        <w:t>8.6</w:t>
      </w:r>
      <w:r w:rsidR="00F70C86">
        <w:fldChar w:fldCharType="end"/>
      </w:r>
      <w:r w:rsidR="002E342E">
        <w:t xml:space="preserve"> “</w:t>
      </w:r>
      <w:r w:rsidR="00F70C86">
        <w:fldChar w:fldCharType="begin"/>
      </w:r>
      <w:r w:rsidR="002E342E">
        <w:instrText xml:space="preserve"> REF _Ref348448607 \h </w:instrText>
      </w:r>
      <w:r w:rsidR="00F70C86">
        <w:fldChar w:fldCharType="separate"/>
      </w:r>
      <w:r w:rsidR="002A43C9">
        <w:t>Receiving message bodies synchronously</w:t>
      </w:r>
      <w:r w:rsidR="00F70C86">
        <w:fldChar w:fldCharType="end"/>
      </w:r>
      <w:r w:rsidR="00A05B30">
        <w:t xml:space="preserve">” </w:t>
      </w:r>
      <w:r w:rsidR="002E342E">
        <w:t xml:space="preserve">and </w:t>
      </w:r>
      <w:r w:rsidR="00F70C86">
        <w:fldChar w:fldCharType="begin"/>
      </w:r>
      <w:r w:rsidR="002E342E">
        <w:instrText xml:space="preserve"> REF _Ref348448608 \r \h </w:instrText>
      </w:r>
      <w:r w:rsidR="00F70C86">
        <w:fldChar w:fldCharType="separate"/>
      </w:r>
      <w:r w:rsidR="002A43C9">
        <w:t>8.7</w:t>
      </w:r>
      <w:r w:rsidR="00F70C86">
        <w:fldChar w:fldCharType="end"/>
      </w:r>
      <w:r w:rsidR="002E342E">
        <w:t xml:space="preserve"> “</w:t>
      </w:r>
      <w:r w:rsidR="00F70C86">
        <w:fldChar w:fldCharType="begin"/>
      </w:r>
      <w:r w:rsidR="002E342E">
        <w:instrText xml:space="preserve"> REF _Ref348448609 \h </w:instrText>
      </w:r>
      <w:r w:rsidR="00F70C86">
        <w:fldChar w:fldCharType="separate"/>
      </w:r>
      <w:r w:rsidR="002A43C9">
        <w:t>Receiving messages asynchronously</w:t>
      </w:r>
      <w:r w:rsidR="00F70C86">
        <w:fldChar w:fldCharType="end"/>
      </w:r>
      <w:r w:rsidR="00A05B30">
        <w:t xml:space="preserve">” </w:t>
      </w:r>
      <w:r w:rsidR="00F70C86">
        <w:fldChar w:fldCharType="begin"/>
      </w:r>
      <w:r w:rsidR="002E342E">
        <w:instrText xml:space="preserve"> REF _Ref348448610 \p \h </w:instrText>
      </w:r>
      <w:r w:rsidR="00F70C86">
        <w:fldChar w:fldCharType="separate"/>
      </w:r>
      <w:r w:rsidR="002A43C9">
        <w:t>below</w:t>
      </w:r>
      <w:r w:rsidR="00F70C86">
        <w:fldChar w:fldCharType="end"/>
      </w:r>
      <w:r w:rsidR="002E342E">
        <w:t>.</w:t>
      </w:r>
      <w:r w:rsidR="003B7AEE">
        <w:t xml:space="preserve"> </w:t>
      </w:r>
    </w:p>
    <w:p w:rsidR="002F47F9" w:rsidRDefault="0068749E">
      <w:pPr>
        <w:pStyle w:val="Heading2"/>
      </w:pPr>
      <w:bookmarkStart w:id="603" w:name="_Toc342582027"/>
      <w:bookmarkStart w:id="604" w:name="_Toc343524154"/>
      <w:bookmarkStart w:id="605" w:name="_Toc347939553"/>
      <w:bookmarkStart w:id="606" w:name="_Toc347939554"/>
      <w:bookmarkStart w:id="607" w:name="_Toc347939555"/>
      <w:bookmarkStart w:id="608" w:name="_Toc347939556"/>
      <w:bookmarkStart w:id="609" w:name="_Toc347939557"/>
      <w:bookmarkStart w:id="610" w:name="_Toc347939558"/>
      <w:bookmarkStart w:id="611" w:name="_Toc347939559"/>
      <w:bookmarkStart w:id="612" w:name="_Toc347939560"/>
      <w:bookmarkStart w:id="613" w:name="_Toc347939561"/>
      <w:bookmarkStart w:id="614" w:name="_Toc347939562"/>
      <w:bookmarkStart w:id="615" w:name="_Toc347939563"/>
      <w:bookmarkStart w:id="616" w:name="_Toc347939564"/>
      <w:bookmarkStart w:id="617" w:name="_Toc347939565"/>
      <w:bookmarkStart w:id="618" w:name="_Toc347939566"/>
      <w:bookmarkStart w:id="619" w:name="_Toc347939567"/>
      <w:bookmarkStart w:id="620" w:name="_Ref347413418"/>
      <w:bookmarkStart w:id="621" w:name="_Ref347413421"/>
      <w:bookmarkStart w:id="622" w:name="_Toc432434064"/>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t xml:space="preserve">Creating a consumer on </w:t>
      </w:r>
      <w:r w:rsidR="005842FE">
        <w:t xml:space="preserve">a </w:t>
      </w:r>
      <w:r w:rsidR="0084398A">
        <w:t>queue</w:t>
      </w:r>
      <w:bookmarkEnd w:id="620"/>
      <w:bookmarkEnd w:id="621"/>
      <w:bookmarkEnd w:id="622"/>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F70C86">
        <w:fldChar w:fldCharType="begin"/>
      </w:r>
      <w:r w:rsidR="0021296C">
        <w:instrText xml:space="preserve"> REF _Ref349126307 \r \h </w:instrText>
      </w:r>
      <w:r w:rsidR="00F70C86">
        <w:fldChar w:fldCharType="separate"/>
      </w:r>
      <w:r w:rsidR="002A43C9">
        <w:t>4.1.2</w:t>
      </w:r>
      <w:r w:rsidR="00F70C86">
        <w:fldChar w:fldCharType="end"/>
      </w:r>
      <w:r w:rsidR="0021296C">
        <w:t xml:space="preserve"> “</w:t>
      </w:r>
      <w:r w:rsidR="00F70C86">
        <w:fldChar w:fldCharType="begin"/>
      </w:r>
      <w:r w:rsidR="0021296C">
        <w:instrText xml:space="preserve"> REF _Ref349126307 \h </w:instrText>
      </w:r>
      <w:r w:rsidR="00F70C86">
        <w:fldChar w:fldCharType="separate"/>
      </w:r>
      <w:r w:rsidR="002A43C9">
        <w:t>Queue semantics</w:t>
      </w:r>
      <w:r w:rsidR="00F70C86">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623" w:name="_Toc348449091"/>
      <w:bookmarkStart w:id="624" w:name="_Toc347939570"/>
      <w:bookmarkStart w:id="625" w:name="_Toc347939571"/>
      <w:bookmarkStart w:id="626" w:name="_Toc347939583"/>
      <w:bookmarkStart w:id="627" w:name="_Toc347939584"/>
      <w:bookmarkStart w:id="628" w:name="_Toc347939585"/>
      <w:bookmarkStart w:id="629" w:name="_Toc347939586"/>
      <w:bookmarkStart w:id="630" w:name="_Toc347939587"/>
      <w:bookmarkStart w:id="631" w:name="_Toc347939588"/>
      <w:bookmarkStart w:id="632" w:name="_Toc347939589"/>
      <w:bookmarkStart w:id="633" w:name="_Toc347939590"/>
      <w:bookmarkStart w:id="634" w:name="_Toc347939591"/>
      <w:bookmarkStart w:id="635" w:name="_Toc347939592"/>
      <w:bookmarkStart w:id="636" w:name="_Toc347939593"/>
      <w:bookmarkStart w:id="637" w:name="_Toc347939594"/>
      <w:bookmarkStart w:id="638" w:name="_Toc347939595"/>
      <w:bookmarkStart w:id="639" w:name="_Toc347939596"/>
      <w:bookmarkStart w:id="640" w:name="_Toc347939597"/>
      <w:bookmarkStart w:id="641" w:name="_Toc347939598"/>
      <w:bookmarkStart w:id="642" w:name="_Toc347939599"/>
      <w:bookmarkStart w:id="643" w:name="_Ref347413424"/>
      <w:bookmarkStart w:id="644" w:name="_Ref347413426"/>
      <w:bookmarkStart w:id="645" w:name="_Ref347415011"/>
      <w:bookmarkStart w:id="646" w:name="_Ref347415013"/>
      <w:bookmarkStart w:id="647" w:name="_Ref347938870"/>
      <w:bookmarkStart w:id="648" w:name="_Ref347938872"/>
      <w:bookmarkStart w:id="649" w:name="_Ref347938875"/>
      <w:bookmarkStart w:id="650" w:name="_Toc432434065"/>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r>
        <w:lastRenderedPageBreak/>
        <w:t>Creating a consumer on</w:t>
      </w:r>
      <w:r w:rsidR="0084398A">
        <w:t xml:space="preserve"> a </w:t>
      </w:r>
      <w:r w:rsidR="005842FE">
        <w:t>topic</w:t>
      </w:r>
      <w:bookmarkEnd w:id="643"/>
      <w:bookmarkEnd w:id="644"/>
      <w:bookmarkEnd w:id="645"/>
      <w:bookmarkEnd w:id="646"/>
      <w:bookmarkEnd w:id="647"/>
      <w:bookmarkEnd w:id="648"/>
      <w:bookmarkEnd w:id="649"/>
      <w:bookmarkEnd w:id="650"/>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F70C86">
        <w:fldChar w:fldCharType="begin"/>
      </w:r>
      <w:r w:rsidR="00F94708">
        <w:instrText xml:space="preserve"> REF _Ref349126448 \r \h </w:instrText>
      </w:r>
      <w:r w:rsidR="00F70C86">
        <w:fldChar w:fldCharType="separate"/>
      </w:r>
      <w:r w:rsidR="002A43C9">
        <w:t>4.2.2</w:t>
      </w:r>
      <w:r w:rsidR="00F70C86">
        <w:fldChar w:fldCharType="end"/>
      </w:r>
      <w:r w:rsidR="00F94708">
        <w:t xml:space="preserve"> “</w:t>
      </w:r>
      <w:r w:rsidR="00F70C86">
        <w:fldChar w:fldCharType="begin"/>
      </w:r>
      <w:r w:rsidR="00F94708">
        <w:instrText xml:space="preserve"> REF _Ref349126448 \h </w:instrText>
      </w:r>
      <w:r w:rsidR="00F70C86">
        <w:fldChar w:fldCharType="separate"/>
      </w:r>
      <w:r w:rsidR="002A43C9">
        <w:t>Topic semantics</w:t>
      </w:r>
      <w:r w:rsidR="00F70C86">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651" w:name="_Ref322434568"/>
      <w:bookmarkStart w:id="652" w:name="_Toc432434066"/>
      <w:r>
        <w:t>Unshared non-durable subscriptions</w:t>
      </w:r>
      <w:bookmarkEnd w:id="651"/>
      <w:bookmarkEnd w:id="652"/>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F70C86">
        <w:fldChar w:fldCharType="begin"/>
      </w:r>
      <w:r w:rsidR="0072521E">
        <w:instrText xml:space="preserve"> REF _Ref322434596 \r \h </w:instrText>
      </w:r>
      <w:r w:rsidR="00F70C86">
        <w:fldChar w:fldCharType="separate"/>
      </w:r>
      <w:r w:rsidR="002A43C9">
        <w:t>8.3.2</w:t>
      </w:r>
      <w:r w:rsidR="00F70C86">
        <w:fldChar w:fldCharType="end"/>
      </w:r>
      <w:r w:rsidR="0072521E">
        <w:t xml:space="preserve"> “</w:t>
      </w:r>
      <w:r w:rsidR="00F70C86">
        <w:fldChar w:fldCharType="begin"/>
      </w:r>
      <w:r w:rsidR="0072521E">
        <w:instrText xml:space="preserve"> REF _Ref322434596 \h </w:instrText>
      </w:r>
      <w:r w:rsidR="00F70C86">
        <w:fldChar w:fldCharType="separate"/>
      </w:r>
      <w:r w:rsidR="002A43C9">
        <w:t>Shared non-durable subscriptions</w:t>
      </w:r>
      <w:r w:rsidR="00F70C86">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F70C86">
        <w:fldChar w:fldCharType="begin"/>
      </w:r>
      <w:r>
        <w:instrText xml:space="preserve"> REF _Ref341265821 \r \h </w:instrText>
      </w:r>
      <w:r w:rsidR="00F70C86">
        <w:fldChar w:fldCharType="separate"/>
      </w:r>
      <w:r w:rsidR="002A43C9">
        <w:t>8.3.3</w:t>
      </w:r>
      <w:r w:rsidR="00F70C86">
        <w:fldChar w:fldCharType="end"/>
      </w:r>
      <w:r>
        <w:t xml:space="preserve"> “</w:t>
      </w:r>
      <w:r w:rsidR="00F70C86">
        <w:fldChar w:fldCharType="begin"/>
      </w:r>
      <w:r>
        <w:instrText xml:space="preserve"> REF _Ref341265821 \h </w:instrText>
      </w:r>
      <w:r w:rsidR="00F70C86">
        <w:fldChar w:fldCharType="separate"/>
      </w:r>
      <w:r w:rsidR="002A43C9" w:rsidRPr="00590E86">
        <w:t>Unshared durable subscriptions</w:t>
      </w:r>
      <w:r w:rsidR="00F70C86">
        <w:fldChar w:fldCharType="end"/>
      </w:r>
      <w:r w:rsidR="00A05B30">
        <w:t>”.</w:t>
      </w:r>
    </w:p>
    <w:p w:rsidR="00021C61" w:rsidRDefault="00021C61" w:rsidP="000F3500">
      <w:pPr>
        <w:pStyle w:val="Heading3"/>
      </w:pPr>
      <w:bookmarkStart w:id="653" w:name="_Ref322434596"/>
      <w:bookmarkStart w:id="654" w:name="_Toc432434067"/>
      <w:r>
        <w:t>Shared non-durable subscriptions</w:t>
      </w:r>
      <w:bookmarkEnd w:id="653"/>
      <w:bookmarkEnd w:id="654"/>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F70C86">
        <w:fldChar w:fldCharType="begin"/>
      </w:r>
      <w:r>
        <w:instrText xml:space="preserve"> REF _Ref308034030 \r \h </w:instrText>
      </w:r>
      <w:r w:rsidR="00F70C86">
        <w:fldChar w:fldCharType="separate"/>
      </w:r>
      <w:r w:rsidR="002A43C9">
        <w:t>6.1.2</w:t>
      </w:r>
      <w:r w:rsidR="00F70C86">
        <w:fldChar w:fldCharType="end"/>
      </w:r>
      <w:r>
        <w:t xml:space="preserve"> </w:t>
      </w:r>
      <w:r w:rsidR="00A05B30">
        <w:t>“</w:t>
      </w:r>
      <w:r w:rsidR="00F70C86">
        <w:fldChar w:fldCharType="begin"/>
      </w:r>
      <w:r>
        <w:instrText xml:space="preserve"> REF _Ref308034030 \h </w:instrText>
      </w:r>
      <w:r w:rsidR="00F70C86">
        <w:fldChar w:fldCharType="separate"/>
      </w:r>
      <w:r w:rsidR="002A43C9" w:rsidRPr="00864041">
        <w:t>Cli</w:t>
      </w:r>
      <w:r w:rsidR="002A43C9">
        <w:t>ent i</w:t>
      </w:r>
      <w:r w:rsidR="002A43C9" w:rsidRPr="00864041">
        <w:t>dentifier</w:t>
      </w:r>
      <w:r w:rsidR="00F70C86">
        <w:fldChar w:fldCharType="end"/>
      </w:r>
      <w:r w:rsidR="00A05B30">
        <w:t>”.</w:t>
      </w:r>
    </w:p>
    <w:p w:rsidR="00021C61" w:rsidRDefault="00021C61" w:rsidP="000F3500">
      <w:pPr>
        <w:pStyle w:val="Heading3"/>
      </w:pPr>
      <w:bookmarkStart w:id="655" w:name="_Ref341265821"/>
      <w:bookmarkStart w:id="656" w:name="_Toc432434068"/>
      <w:bookmarkStart w:id="657" w:name="_Ref322434616"/>
      <w:r w:rsidRPr="00590E86">
        <w:t>Unshared durable subscriptions</w:t>
      </w:r>
      <w:bookmarkEnd w:id="655"/>
      <w:bookmarkEnd w:id="656"/>
    </w:p>
    <w:p w:rsidR="00021C61" w:rsidRDefault="00021C61" w:rsidP="00021C61">
      <w:bookmarkStart w:id="658"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F70C86">
        <w:fldChar w:fldCharType="begin"/>
      </w:r>
      <w:r>
        <w:instrText xml:space="preserve"> REF _Ref308034030 \r \h </w:instrText>
      </w:r>
      <w:r w:rsidR="00F70C86">
        <w:fldChar w:fldCharType="separate"/>
      </w:r>
      <w:r w:rsidR="002A43C9">
        <w:t>6.1.2</w:t>
      </w:r>
      <w:r w:rsidR="00F70C86">
        <w:fldChar w:fldCharType="end"/>
      </w:r>
      <w:r>
        <w:t xml:space="preserve"> </w:t>
      </w:r>
      <w:r w:rsidR="00A05B30">
        <w:t>“</w:t>
      </w:r>
      <w:r w:rsidR="00F70C86">
        <w:fldChar w:fldCharType="begin"/>
      </w:r>
      <w:r>
        <w:instrText xml:space="preserve"> REF _Ref308034030 \h </w:instrText>
      </w:r>
      <w:r w:rsidR="00F70C86">
        <w:fldChar w:fldCharType="separate"/>
      </w:r>
      <w:r w:rsidR="002A43C9" w:rsidRPr="00864041">
        <w:t>Cli</w:t>
      </w:r>
      <w:r w:rsidR="002A43C9">
        <w:t>ent i</w:t>
      </w:r>
      <w:r w:rsidR="002A43C9" w:rsidRPr="00864041">
        <w:t>dentifier</w:t>
      </w:r>
      <w:r w:rsidR="00F70C86">
        <w:fldChar w:fldCharType="end"/>
      </w:r>
      <w:r w:rsidR="00A05B30">
        <w:t>”.</w:t>
      </w:r>
    </w:p>
    <w:p w:rsidR="00021C61" w:rsidRDefault="00021C61" w:rsidP="000F3500">
      <w:pPr>
        <w:pStyle w:val="Heading3"/>
      </w:pPr>
      <w:bookmarkStart w:id="659" w:name="_Ref345348595"/>
      <w:bookmarkStart w:id="660" w:name="_Ref345348600"/>
      <w:bookmarkStart w:id="661" w:name="_Ref345348604"/>
      <w:bookmarkStart w:id="662" w:name="_Ref345349332"/>
      <w:bookmarkStart w:id="663" w:name="_Ref345349336"/>
      <w:bookmarkStart w:id="664" w:name="_Toc432434069"/>
      <w:r>
        <w:lastRenderedPageBreak/>
        <w:t>Shared durable subscriptions</w:t>
      </w:r>
      <w:bookmarkEnd w:id="658"/>
      <w:bookmarkEnd w:id="659"/>
      <w:bookmarkEnd w:id="660"/>
      <w:bookmarkEnd w:id="661"/>
      <w:bookmarkEnd w:id="662"/>
      <w:bookmarkEnd w:id="663"/>
      <w:bookmarkEnd w:id="664"/>
    </w:p>
    <w:bookmarkEnd w:id="657"/>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F70C86">
        <w:fldChar w:fldCharType="begin"/>
      </w:r>
      <w:r>
        <w:instrText xml:space="preserve"> REF _Ref308034030 \r \h </w:instrText>
      </w:r>
      <w:r w:rsidR="00F70C86">
        <w:fldChar w:fldCharType="separate"/>
      </w:r>
      <w:r w:rsidR="002A43C9">
        <w:t>6.1.2</w:t>
      </w:r>
      <w:r w:rsidR="00F70C86">
        <w:fldChar w:fldCharType="end"/>
      </w:r>
      <w:r>
        <w:t xml:space="preserve"> </w:t>
      </w:r>
      <w:r w:rsidR="00A05B30">
        <w:t>“</w:t>
      </w:r>
      <w:r w:rsidR="00F70C86">
        <w:fldChar w:fldCharType="begin"/>
      </w:r>
      <w:r>
        <w:instrText xml:space="preserve"> REF _Ref308034030 \h </w:instrText>
      </w:r>
      <w:r w:rsidR="00F70C86">
        <w:fldChar w:fldCharType="separate"/>
      </w:r>
      <w:r w:rsidR="002A43C9" w:rsidRPr="00864041">
        <w:t>Cli</w:t>
      </w:r>
      <w:r w:rsidR="002A43C9">
        <w:t>ent i</w:t>
      </w:r>
      <w:r w:rsidR="002A43C9" w:rsidRPr="00864041">
        <w:t>dentifier</w:t>
      </w:r>
      <w:r w:rsidR="00F70C86">
        <w:fldChar w:fldCharType="end"/>
      </w:r>
      <w:r w:rsidR="00A05B30">
        <w:t>”.</w:t>
      </w:r>
    </w:p>
    <w:p w:rsidR="009246CD" w:rsidRDefault="009246CD" w:rsidP="009246CD">
      <w:pPr>
        <w:pStyle w:val="Heading2"/>
      </w:pPr>
      <w:bookmarkStart w:id="665" w:name="_Toc432434070"/>
      <w:r>
        <w:t>Starting message delivery</w:t>
      </w:r>
      <w:bookmarkEnd w:id="665"/>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F70C86">
        <w:fldChar w:fldCharType="begin"/>
      </w:r>
      <w:r>
        <w:instrText xml:space="preserve"> REF _Ref317166027 \r \h </w:instrText>
      </w:r>
      <w:r w:rsidR="00F70C86">
        <w:fldChar w:fldCharType="separate"/>
      </w:r>
      <w:r w:rsidR="002A43C9">
        <w:t>6.1.3</w:t>
      </w:r>
      <w:r w:rsidR="00F70C86">
        <w:fldChar w:fldCharType="end"/>
      </w:r>
      <w:r>
        <w:t xml:space="preserve"> </w:t>
      </w:r>
      <w:r w:rsidR="00A05B30">
        <w:t>“</w:t>
      </w:r>
      <w:r w:rsidR="00F70C86">
        <w:fldChar w:fldCharType="begin"/>
      </w:r>
      <w:r>
        <w:instrText xml:space="preserve"> REF _Ref317166029 \h </w:instrText>
      </w:r>
      <w:r w:rsidR="00F70C86">
        <w:fldChar w:fldCharType="separate"/>
      </w:r>
      <w:r w:rsidR="002A43C9">
        <w:t>Connection s</w:t>
      </w:r>
      <w:r w:rsidR="002A43C9" w:rsidRPr="00864041">
        <w:t>etup</w:t>
      </w:r>
      <w:r w:rsidR="00F70C86">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666" w:name="_Ref348448604"/>
      <w:bookmarkStart w:id="667" w:name="_Ref348448605"/>
      <w:bookmarkStart w:id="668" w:name="_Toc432434071"/>
      <w:r>
        <w:t>Receiving messages synchronously</w:t>
      </w:r>
      <w:bookmarkEnd w:id="666"/>
      <w:bookmarkEnd w:id="667"/>
      <w:bookmarkEnd w:id="668"/>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F70C86">
        <w:fldChar w:fldCharType="begin"/>
      </w:r>
      <w:r>
        <w:instrText xml:space="preserve"> STYLEREF 1 \s </w:instrText>
      </w:r>
      <w:r w:rsidR="00F70C86">
        <w:fldChar w:fldCharType="separate"/>
      </w:r>
      <w:r w:rsidR="002A43C9">
        <w:rPr>
          <w:noProof/>
        </w:rPr>
        <w:t>8</w:t>
      </w:r>
      <w:r w:rsidR="00F70C86">
        <w:fldChar w:fldCharType="end"/>
      </w:r>
      <w:r>
        <w:noBreakHyphen/>
      </w:r>
      <w:r w:rsidR="00F70C86">
        <w:fldChar w:fldCharType="begin"/>
      </w:r>
      <w:r>
        <w:instrText xml:space="preserve"> SEQ Table \* ARABIC \s 1 </w:instrText>
      </w:r>
      <w:r w:rsidR="00F70C86">
        <w:fldChar w:fldCharType="separate"/>
      </w:r>
      <w:r w:rsidR="002A43C9">
        <w:rPr>
          <w:noProof/>
        </w:rPr>
        <w:t>1</w:t>
      </w:r>
      <w:r w:rsidR="00F70C86">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669" w:name="_Ref348448606"/>
      <w:bookmarkStart w:id="670" w:name="_Ref348448607"/>
      <w:bookmarkStart w:id="671" w:name="_Ref348448614"/>
      <w:bookmarkStart w:id="672" w:name="_Toc432434072"/>
      <w:r>
        <w:t>Receiving message bodies synchronously</w:t>
      </w:r>
      <w:bookmarkEnd w:id="669"/>
      <w:bookmarkEnd w:id="670"/>
      <w:bookmarkEnd w:id="671"/>
      <w:bookmarkEnd w:id="672"/>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F70C86">
        <w:fldChar w:fldCharType="begin"/>
      </w:r>
      <w:r>
        <w:instrText xml:space="preserve"> STYLEREF 1 \s </w:instrText>
      </w:r>
      <w:r w:rsidR="00F70C86">
        <w:fldChar w:fldCharType="separate"/>
      </w:r>
      <w:r w:rsidR="002A43C9">
        <w:rPr>
          <w:noProof/>
        </w:rPr>
        <w:t>8</w:t>
      </w:r>
      <w:r w:rsidR="00F70C86">
        <w:fldChar w:fldCharType="end"/>
      </w:r>
      <w:r>
        <w:noBreakHyphen/>
      </w:r>
      <w:r w:rsidR="00F70C86">
        <w:fldChar w:fldCharType="begin"/>
      </w:r>
      <w:r>
        <w:instrText xml:space="preserve"> SEQ Table \* ARABIC \s 1 </w:instrText>
      </w:r>
      <w:r w:rsidR="00F70C86">
        <w:fldChar w:fldCharType="separate"/>
      </w:r>
      <w:r w:rsidR="002A43C9">
        <w:rPr>
          <w:noProof/>
        </w:rPr>
        <w:t>2</w:t>
      </w:r>
      <w:r w:rsidR="00F70C86">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673" w:name="_Ref348448608"/>
      <w:bookmarkStart w:id="674" w:name="_Ref348448609"/>
      <w:bookmarkStart w:id="675" w:name="_Ref348448610"/>
      <w:bookmarkStart w:id="676" w:name="_Toc432434073"/>
      <w:r>
        <w:t>Receiving messages asynchronously</w:t>
      </w:r>
      <w:bookmarkEnd w:id="673"/>
      <w:bookmarkEnd w:id="674"/>
      <w:bookmarkEnd w:id="675"/>
      <w:bookmarkEnd w:id="676"/>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2A43C9">
          <w:t>6.2.13</w:t>
        </w:r>
      </w:fldSimple>
      <w:r>
        <w:t xml:space="preserve"> </w:t>
      </w:r>
      <w:r w:rsidR="00A05B30">
        <w:t>“</w:t>
      </w:r>
      <w:fldSimple w:instr=" REF _Ref308032724 \h  \* MERGEFORMAT ">
        <w:r w:rsidR="002A43C9" w:rsidRPr="00864041">
          <w:t>Ser</w:t>
        </w:r>
        <w:r w:rsidR="002A43C9">
          <w:t>ial execution of client c</w:t>
        </w:r>
        <w:r w:rsidR="002A43C9"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677" w:name="_Ref348436883"/>
      <w:bookmarkStart w:id="678" w:name="_Ref348436885"/>
      <w:bookmarkStart w:id="679" w:name="_Toc432434074"/>
      <w:r>
        <w:t>Closing a consumer</w:t>
      </w:r>
      <w:bookmarkEnd w:id="677"/>
      <w:bookmarkEnd w:id="678"/>
      <w:bookmarkEnd w:id="679"/>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680" w:name="_Toc348435970"/>
      <w:bookmarkStart w:id="681" w:name="_Toc348437158"/>
      <w:bookmarkStart w:id="682" w:name="_Toc348448466"/>
      <w:bookmarkStart w:id="683" w:name="_Toc348435971"/>
      <w:bookmarkStart w:id="684" w:name="_Toc348437159"/>
      <w:bookmarkStart w:id="685" w:name="_Toc348448467"/>
      <w:bookmarkStart w:id="686" w:name="_Toc348435972"/>
      <w:bookmarkStart w:id="687" w:name="_Toc348437160"/>
      <w:bookmarkStart w:id="688" w:name="_Toc348448468"/>
      <w:bookmarkStart w:id="689" w:name="_Toc432434075"/>
      <w:bookmarkEnd w:id="680"/>
      <w:bookmarkEnd w:id="681"/>
      <w:bookmarkEnd w:id="682"/>
      <w:bookmarkEnd w:id="683"/>
      <w:bookmarkEnd w:id="684"/>
      <w:bookmarkEnd w:id="685"/>
      <w:bookmarkEnd w:id="686"/>
      <w:bookmarkEnd w:id="687"/>
      <w:bookmarkEnd w:id="688"/>
      <w:r>
        <w:lastRenderedPageBreak/>
        <w:t>Other JMS</w:t>
      </w:r>
      <w:r w:rsidR="002779C7">
        <w:t xml:space="preserve"> f</w:t>
      </w:r>
      <w:r w:rsidR="00741663">
        <w:t>acilities</w:t>
      </w:r>
      <w:bookmarkEnd w:id="307"/>
      <w:bookmarkEnd w:id="308"/>
      <w:bookmarkEnd w:id="689"/>
    </w:p>
    <w:p w:rsidR="00741663" w:rsidRDefault="00741663" w:rsidP="00C82C12">
      <w:pPr>
        <w:pStyle w:val="Heading2"/>
      </w:pPr>
      <w:bookmarkStart w:id="690" w:name="RTF35333932353a204865616431"/>
      <w:bookmarkStart w:id="691" w:name="_Toc311729283"/>
      <w:bookmarkStart w:id="692" w:name="_Toc432434076"/>
      <w:r>
        <w:t>Reliability</w:t>
      </w:r>
      <w:bookmarkEnd w:id="690"/>
      <w:bookmarkEnd w:id="691"/>
      <w:bookmarkEnd w:id="692"/>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F70C86">
        <w:fldChar w:fldCharType="begin"/>
      </w:r>
      <w:r w:rsidR="003C21A1">
        <w:instrText xml:space="preserve"> REF X12625 \r \h </w:instrText>
      </w:r>
      <w:r w:rsidR="00F70C86">
        <w:fldChar w:fldCharType="separate"/>
      </w:r>
      <w:r w:rsidR="002A43C9">
        <w:t>3.4.7</w:t>
      </w:r>
      <w:r w:rsidR="00F70C86">
        <w:fldChar w:fldCharType="end"/>
      </w:r>
      <w:r w:rsidR="003C21A1">
        <w:t xml:space="preserve"> </w:t>
      </w:r>
      <w:r w:rsidR="00A05B30">
        <w:t>“</w:t>
      </w:r>
      <w:r w:rsidR="00F70C86">
        <w:fldChar w:fldCharType="begin"/>
      </w:r>
      <w:r w:rsidR="003C21A1">
        <w:instrText xml:space="preserve"> REF X12625 \h </w:instrText>
      </w:r>
      <w:r w:rsidR="00F70C86">
        <w:fldChar w:fldCharType="separate"/>
      </w:r>
      <w:r w:rsidR="002A43C9">
        <w:t>JMSRedelivered</w:t>
      </w:r>
      <w:r w:rsidR="00F70C86">
        <w:fldChar w:fldCharType="end"/>
      </w:r>
      <w:r w:rsidR="00A05B30">
        <w:t xml:space="preserve">” </w:t>
      </w:r>
      <w:r w:rsidR="003C21A1">
        <w:t xml:space="preserve">and </w:t>
      </w:r>
      <w:r w:rsidR="00F70C86">
        <w:fldChar w:fldCharType="begin"/>
      </w:r>
      <w:r w:rsidR="003C21A1">
        <w:instrText xml:space="preserve"> REF _Ref312166691 \r \h </w:instrText>
      </w:r>
      <w:r w:rsidR="00F70C86">
        <w:fldChar w:fldCharType="separate"/>
      </w:r>
      <w:r w:rsidR="002A43C9">
        <w:t>3.5.11</w:t>
      </w:r>
      <w:r w:rsidR="00F70C86">
        <w:fldChar w:fldCharType="end"/>
      </w:r>
      <w:r w:rsidR="003C21A1">
        <w:t xml:space="preserve"> </w:t>
      </w:r>
      <w:r w:rsidR="00A05B30">
        <w:t>“</w:t>
      </w:r>
      <w:r w:rsidR="00F70C86">
        <w:fldChar w:fldCharType="begin"/>
      </w:r>
      <w:r w:rsidR="003C21A1">
        <w:instrText xml:space="preserve"> REF _Ref312166691 \h </w:instrText>
      </w:r>
      <w:r w:rsidR="00F70C86">
        <w:fldChar w:fldCharType="separate"/>
      </w:r>
      <w:r w:rsidR="002A43C9">
        <w:t>JMSXDeliveryCount</w:t>
      </w:r>
      <w:r w:rsidR="00F70C86">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693" w:name="RTF31363138313a204865616431"/>
      <w:bookmarkStart w:id="694" w:name="_Toc311729284"/>
      <w:bookmarkStart w:id="695" w:name="_Toc432434077"/>
      <w:r>
        <w:t>Method inheritance across messaging d</w:t>
      </w:r>
      <w:r w:rsidR="00741663">
        <w:t>omains</w:t>
      </w:r>
      <w:bookmarkEnd w:id="693"/>
      <w:bookmarkEnd w:id="694"/>
      <w:bookmarkEnd w:id="695"/>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F70C86">
        <w:rPr>
          <w:spacing w:val="2"/>
          <w:w w:val="100"/>
        </w:rPr>
        <w:fldChar w:fldCharType="begin"/>
      </w:r>
      <w:r w:rsidR="00614D30">
        <w:rPr>
          <w:spacing w:val="2"/>
          <w:w w:val="100"/>
        </w:rPr>
        <w:instrText xml:space="preserve"> REF _Ref308106432 \h </w:instrText>
      </w:r>
      <w:r w:rsidR="00F70C86">
        <w:rPr>
          <w:spacing w:val="2"/>
          <w:w w:val="100"/>
        </w:rPr>
      </w:r>
      <w:r w:rsidR="00F70C86">
        <w:rPr>
          <w:spacing w:val="2"/>
          <w:w w:val="100"/>
        </w:rPr>
        <w:fldChar w:fldCharType="separate"/>
      </w:r>
      <w:r w:rsidR="002A43C9">
        <w:t xml:space="preserve">Table </w:t>
      </w:r>
      <w:r w:rsidR="002A43C9">
        <w:rPr>
          <w:noProof/>
        </w:rPr>
        <w:t>9</w:t>
      </w:r>
      <w:r w:rsidR="002A43C9">
        <w:noBreakHyphen/>
      </w:r>
      <w:r w:rsidR="002A43C9">
        <w:rPr>
          <w:noProof/>
        </w:rPr>
        <w:t>1</w:t>
      </w:r>
      <w:r w:rsidR="00F70C86">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696" w:name="_Ref308106432"/>
      <w:bookmarkStart w:id="697" w:name="_Ref308106420"/>
      <w:r>
        <w:t xml:space="preserve">Table </w:t>
      </w:r>
      <w:r w:rsidR="00F70C86">
        <w:fldChar w:fldCharType="begin"/>
      </w:r>
      <w:r w:rsidR="00422617">
        <w:instrText xml:space="preserve"> STYLEREF 1 \s </w:instrText>
      </w:r>
      <w:r w:rsidR="00F70C86">
        <w:fldChar w:fldCharType="separate"/>
      </w:r>
      <w:r w:rsidR="002A43C9">
        <w:rPr>
          <w:noProof/>
        </w:rPr>
        <w:t>9</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bookmarkEnd w:id="696"/>
      <w:r>
        <w:t xml:space="preserve"> </w:t>
      </w:r>
      <w:bookmarkStart w:id="698" w:name="_Ref308106427"/>
      <w:r>
        <w:t xml:space="preserve">methods that throw an </w:t>
      </w:r>
      <w:r w:rsidRPr="00030288">
        <w:rPr>
          <w:rStyle w:val="Code"/>
        </w:rPr>
        <w:t>IllegalStateException</w:t>
      </w:r>
      <w:bookmarkEnd w:id="697"/>
      <w:bookmarkEnd w:id="69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699" w:name="RTF32363639383a204368617054"/>
      <w:bookmarkStart w:id="700" w:name="_Ref308032930"/>
      <w:bookmarkStart w:id="701" w:name="_Ref308032936"/>
      <w:bookmarkStart w:id="702" w:name="_Toc311729315"/>
      <w:bookmarkStart w:id="703" w:name="_Toc432434078"/>
      <w:r>
        <w:lastRenderedPageBreak/>
        <w:t>JMS e</w:t>
      </w:r>
      <w:r w:rsidR="00741663" w:rsidRPr="00D5788A">
        <w:t>x</w:t>
      </w:r>
      <w:bookmarkEnd w:id="699"/>
      <w:r w:rsidR="00741663" w:rsidRPr="00D5788A">
        <w:t>ceptions</w:t>
      </w:r>
      <w:bookmarkEnd w:id="700"/>
      <w:bookmarkEnd w:id="701"/>
      <w:bookmarkEnd w:id="702"/>
      <w:bookmarkEnd w:id="703"/>
    </w:p>
    <w:p w:rsidR="00741663" w:rsidRDefault="00741663" w:rsidP="00C82C12">
      <w:pPr>
        <w:pStyle w:val="Heading2"/>
      </w:pPr>
      <w:bookmarkStart w:id="704" w:name="RTF31333538333a204865616431"/>
      <w:bookmarkStart w:id="705" w:name="_Toc311729316"/>
      <w:bookmarkStart w:id="706" w:name="_Toc432434079"/>
      <w:r>
        <w:t>Overview</w:t>
      </w:r>
      <w:bookmarkEnd w:id="704"/>
      <w:bookmarkEnd w:id="705"/>
      <w:bookmarkEnd w:id="70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707" w:name="_Toc311729317"/>
      <w:bookmarkStart w:id="708" w:name="_Toc432434080"/>
      <w:r>
        <w:t>JMSException</w:t>
      </w:r>
      <w:bookmarkEnd w:id="707"/>
      <w:r w:rsidR="000B5CF8">
        <w:t xml:space="preserve"> and JMSRuntimeException</w:t>
      </w:r>
      <w:bookmarkEnd w:id="70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709" w:name="RTF34383035383a204865616431"/>
      <w:bookmarkStart w:id="710" w:name="_Ref308088566"/>
      <w:bookmarkStart w:id="711" w:name="_Ref308088574"/>
      <w:bookmarkStart w:id="712" w:name="_Ref308089202"/>
      <w:bookmarkStart w:id="713" w:name="_Ref308089208"/>
      <w:bookmarkStart w:id="714" w:name="_Ref308089333"/>
      <w:bookmarkStart w:id="715" w:name="_Ref308089342"/>
      <w:bookmarkStart w:id="716" w:name="_Toc311729318"/>
      <w:bookmarkStart w:id="717" w:name="_Toc432434081"/>
      <w:r>
        <w:t>Standard e</w:t>
      </w:r>
      <w:r w:rsidR="00741663">
        <w:t>x</w:t>
      </w:r>
      <w:bookmarkEnd w:id="709"/>
      <w:r w:rsidR="00741663">
        <w:t>ceptions</w:t>
      </w:r>
      <w:bookmarkEnd w:id="710"/>
      <w:bookmarkEnd w:id="711"/>
      <w:bookmarkEnd w:id="712"/>
      <w:bookmarkEnd w:id="713"/>
      <w:bookmarkEnd w:id="714"/>
      <w:bookmarkEnd w:id="715"/>
      <w:bookmarkEnd w:id="716"/>
      <w:bookmarkEnd w:id="717"/>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718" w:name="RTF31303031393a204368617054"/>
      <w:bookmarkStart w:id="719" w:name="_Ref308032283"/>
      <w:bookmarkStart w:id="720" w:name="_Ref308032290"/>
      <w:bookmarkStart w:id="721" w:name="_Toc311729319"/>
      <w:bookmarkStart w:id="722" w:name="_Toc432434082"/>
      <w:r>
        <w:lastRenderedPageBreak/>
        <w:t>JMS application s</w:t>
      </w:r>
      <w:r w:rsidR="00741663" w:rsidRPr="00C82C12">
        <w:t xml:space="preserve">erver </w:t>
      </w:r>
      <w:bookmarkEnd w:id="718"/>
      <w:r>
        <w:t>f</w:t>
      </w:r>
      <w:r w:rsidR="00741663" w:rsidRPr="00C82C12">
        <w:t>acilities</w:t>
      </w:r>
      <w:bookmarkEnd w:id="719"/>
      <w:bookmarkEnd w:id="720"/>
      <w:bookmarkEnd w:id="721"/>
      <w:bookmarkEnd w:id="722"/>
    </w:p>
    <w:p w:rsidR="00741663" w:rsidRPr="009250AC" w:rsidRDefault="00741663" w:rsidP="00C82C12">
      <w:pPr>
        <w:pStyle w:val="Heading2"/>
      </w:pPr>
      <w:bookmarkStart w:id="723" w:name="RTF33323830343a204865616431"/>
      <w:bookmarkStart w:id="724" w:name="_Toc311729320"/>
      <w:bookmarkStart w:id="725" w:name="_Toc432434083"/>
      <w:r w:rsidRPr="009250AC">
        <w:t>Overview</w:t>
      </w:r>
      <w:bookmarkEnd w:id="723"/>
      <w:bookmarkEnd w:id="724"/>
      <w:bookmarkEnd w:id="725"/>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726" w:name="_Toc311729321"/>
      <w:bookmarkStart w:id="727" w:name="_Toc432434084"/>
      <w:r>
        <w:t>Concurrent processing of a subscription’s m</w:t>
      </w:r>
      <w:r w:rsidR="00741663">
        <w:t>essages</w:t>
      </w:r>
      <w:bookmarkEnd w:id="726"/>
      <w:bookmarkEnd w:id="727"/>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728" w:name="_Toc311729322"/>
      <w:bookmarkStart w:id="729" w:name="_Toc432434085"/>
      <w:r>
        <w:t>Session</w:t>
      </w:r>
      <w:bookmarkEnd w:id="728"/>
      <w:bookmarkEnd w:id="729"/>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730" w:name="_Toc311729323"/>
      <w:bookmarkStart w:id="731" w:name="_Toc432434086"/>
      <w:r w:rsidRPr="009250AC">
        <w:t>ServerSession</w:t>
      </w:r>
      <w:bookmarkEnd w:id="730"/>
      <w:bookmarkEnd w:id="73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732" w:name="_Toc311729324"/>
      <w:bookmarkStart w:id="733" w:name="_Toc432434087"/>
      <w:r w:rsidRPr="009250AC">
        <w:t>ServerSessionPool</w:t>
      </w:r>
      <w:bookmarkEnd w:id="732"/>
      <w:bookmarkEnd w:id="73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734" w:name="_Toc311729325"/>
      <w:bookmarkStart w:id="735" w:name="_Toc432434088"/>
      <w:r w:rsidRPr="009250AC">
        <w:t>ConnectionConsumer</w:t>
      </w:r>
      <w:bookmarkEnd w:id="734"/>
      <w:bookmarkEnd w:id="735"/>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736" w:name="_Toc311729326"/>
      <w:bookmarkStart w:id="737" w:name="_Toc432434089"/>
      <w:r>
        <w:lastRenderedPageBreak/>
        <w:t>How a ConnectionConsumer u</w:t>
      </w:r>
      <w:r w:rsidR="00741663" w:rsidRPr="009250AC">
        <w:t>ses a ServerSession</w:t>
      </w:r>
      <w:bookmarkEnd w:id="736"/>
      <w:bookmarkEnd w:id="737"/>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738" w:name="_Toc311729327"/>
      <w:bookmarkStart w:id="739" w:name="_Toc432434090"/>
      <w:r>
        <w:t>How an a</w:t>
      </w:r>
      <w:r w:rsidR="00741663" w:rsidRPr="009250AC">
        <w:t>pp</w:t>
      </w:r>
      <w:r w:rsidR="00BF71C5">
        <w:t>lication</w:t>
      </w:r>
      <w:r>
        <w:t xml:space="preserve"> server i</w:t>
      </w:r>
      <w:r w:rsidR="00741663" w:rsidRPr="009250AC">
        <w:t>mplements a ServerSession</w:t>
      </w:r>
      <w:bookmarkEnd w:id="738"/>
      <w:bookmarkEnd w:id="739"/>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740" w:name="_Toc311729328"/>
      <w:bookmarkStart w:id="741" w:name="_Toc432434091"/>
      <w:r>
        <w:t>The r</w:t>
      </w:r>
      <w:r w:rsidR="00741663" w:rsidRPr="009250AC">
        <w:t>esult</w:t>
      </w:r>
      <w:bookmarkEnd w:id="740"/>
      <w:bookmarkEnd w:id="741"/>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eastAsia="en-US"/>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US" w:eastAsia="en-US"/>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742" w:name="_Toc432434092"/>
      <w:bookmarkStart w:id="743" w:name="_Toc311729329"/>
      <w:r>
        <w:lastRenderedPageBreak/>
        <w:t xml:space="preserve">Support for </w:t>
      </w:r>
      <w:r w:rsidR="00D657C5">
        <w:t>distributed</w:t>
      </w:r>
      <w:r>
        <w:t xml:space="preserve"> transactions</w:t>
      </w:r>
      <w:bookmarkEnd w:id="742"/>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744" w:name="_Toc432434093"/>
      <w:r>
        <w:t>XA</w:t>
      </w:r>
      <w:r w:rsidR="00536ABF">
        <w:t xml:space="preserve"> c</w:t>
      </w:r>
      <w:r>
        <w:t>onnection</w:t>
      </w:r>
      <w:r w:rsidR="00536ABF">
        <w:t xml:space="preserve"> f</w:t>
      </w:r>
      <w:r>
        <w:t>actory</w:t>
      </w:r>
      <w:bookmarkEnd w:id="743"/>
      <w:bookmarkEnd w:id="744"/>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745" w:name="_Toc311729330"/>
      <w:bookmarkStart w:id="746" w:name="_Toc432434094"/>
      <w:r>
        <w:t>XA</w:t>
      </w:r>
      <w:r w:rsidR="00536ABF">
        <w:t xml:space="preserve"> c</w:t>
      </w:r>
      <w:r>
        <w:t>onnection</w:t>
      </w:r>
      <w:bookmarkEnd w:id="745"/>
      <w:bookmarkEnd w:id="746"/>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747" w:name="_Toc311729331"/>
      <w:bookmarkStart w:id="748" w:name="_Toc432434095"/>
      <w:r>
        <w:t>XA</w:t>
      </w:r>
      <w:r w:rsidR="00F14304">
        <w:t xml:space="preserve"> s</w:t>
      </w:r>
      <w:r>
        <w:t>ession</w:t>
      </w:r>
      <w:bookmarkEnd w:id="747"/>
      <w:bookmarkEnd w:id="748"/>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749" w:name="_Toc432434096"/>
      <w:r>
        <w:lastRenderedPageBreak/>
        <w:t>XAJMSContext</w:t>
      </w:r>
      <w:bookmarkEnd w:id="74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750" w:name="_Toc432434097"/>
      <w:r>
        <w:t>XAResource</w:t>
      </w:r>
      <w:bookmarkEnd w:id="75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751" w:name="RTF37353130313a204865616431"/>
      <w:bookmarkStart w:id="752" w:name="_Toc311729332"/>
      <w:bookmarkStart w:id="753" w:name="_Toc432434098"/>
      <w:r>
        <w:t>JMS application server i</w:t>
      </w:r>
      <w:r w:rsidR="00741663">
        <w:t>nterfaces</w:t>
      </w:r>
      <w:bookmarkEnd w:id="751"/>
      <w:bookmarkEnd w:id="752"/>
      <w:bookmarkEnd w:id="75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2A43C9">
          <w:t xml:space="preserve">Table </w:t>
        </w:r>
        <w:r w:rsidR="002A43C9">
          <w:rPr>
            <w:noProof/>
          </w:rPr>
          <w:t>11</w:t>
        </w:r>
        <w:r w:rsidR="002A43C9">
          <w:rPr>
            <w:noProof/>
          </w:rPr>
          <w:noBreakHyphen/>
          <w:t>1</w:t>
        </w:r>
      </w:fldSimple>
      <w:r w:rsidR="006B7217">
        <w:t>.</w:t>
      </w:r>
    </w:p>
    <w:p w:rsidR="006B7217" w:rsidRDefault="006B7217" w:rsidP="006B7217">
      <w:pPr>
        <w:pStyle w:val="Caption"/>
      </w:pPr>
      <w:bookmarkStart w:id="754" w:name="_Ref308040411"/>
      <w:r>
        <w:lastRenderedPageBreak/>
        <w:t xml:space="preserve">Table </w:t>
      </w:r>
      <w:r w:rsidR="00F70C86">
        <w:fldChar w:fldCharType="begin"/>
      </w:r>
      <w:r w:rsidR="00422617">
        <w:instrText xml:space="preserve"> STYLEREF 1 \s </w:instrText>
      </w:r>
      <w:r w:rsidR="00F70C86">
        <w:fldChar w:fldCharType="separate"/>
      </w:r>
      <w:r w:rsidR="002A43C9">
        <w:rPr>
          <w:noProof/>
        </w:rPr>
        <w:t>11</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bookmarkEnd w:id="754"/>
      <w:r>
        <w:t xml:space="preserve"> </w:t>
      </w:r>
      <w:bookmarkStart w:id="755" w:name="_Ref308040404"/>
      <w:r>
        <w:t>Relationship of optional interfaces in domains</w:t>
      </w:r>
      <w:bookmarkEnd w:id="75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756" w:name="_Ref315098116"/>
      <w:bookmarkStart w:id="757" w:name="_Toc432434099"/>
      <w:r>
        <w:lastRenderedPageBreak/>
        <w:t>Use of JMS API in Java EE applications</w:t>
      </w:r>
      <w:bookmarkEnd w:id="756"/>
      <w:bookmarkEnd w:id="757"/>
    </w:p>
    <w:p w:rsidR="0029068D" w:rsidRDefault="002D381C">
      <w:pPr>
        <w:pStyle w:val="Heading2"/>
      </w:pPr>
      <w:bookmarkStart w:id="758" w:name="_Toc432434100"/>
      <w:r>
        <w:t>Overview</w:t>
      </w:r>
      <w:bookmarkEnd w:id="758"/>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759" w:name="_Ref315354556"/>
      <w:bookmarkStart w:id="760" w:name="_Toc432434101"/>
      <w:r>
        <w:t>Restrictions on the use of JMS API in the Java EE web or EJB container</w:t>
      </w:r>
      <w:bookmarkEnd w:id="759"/>
      <w:bookmarkEnd w:id="760"/>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70C86">
        <w:fldChar w:fldCharType="begin"/>
      </w:r>
      <w:r>
        <w:instrText xml:space="preserve"> REF _Ref315185987 \r \h </w:instrText>
      </w:r>
      <w:r w:rsidR="00F70C86">
        <w:fldChar w:fldCharType="separate"/>
      </w:r>
      <w:r w:rsidR="002A43C9">
        <w:t>12.3</w:t>
      </w:r>
      <w:r w:rsidR="00F70C86">
        <w:fldChar w:fldCharType="end"/>
      </w:r>
      <w:r>
        <w:t xml:space="preserve"> </w:t>
      </w:r>
      <w:r w:rsidR="00A05B30">
        <w:t>“</w:t>
      </w:r>
      <w:r w:rsidR="00F70C86">
        <w:fldChar w:fldCharType="begin"/>
      </w:r>
      <w:r>
        <w:instrText xml:space="preserve"> REF _Ref315185987 \h </w:instrText>
      </w:r>
      <w:r w:rsidR="00F70C86">
        <w:fldChar w:fldCharType="separate"/>
      </w:r>
      <w:r w:rsidR="002A43C9">
        <w:t>Behaviour of JMS sessions in the Java EE web or EJB container</w:t>
      </w:r>
      <w:r w:rsidR="00F70C86">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w:t>
      </w:r>
      <w:r w:rsidR="000E15DB">
        <w:t xml:space="preserve">must </w:t>
      </w:r>
      <w:r>
        <w:t xml:space="preserve">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F70C86">
        <w:fldChar w:fldCharType="begin"/>
      </w:r>
      <w:r>
        <w:instrText xml:space="preserve"> REF _Ref308034030 \r \h </w:instrText>
      </w:r>
      <w:r w:rsidR="00F70C86">
        <w:fldChar w:fldCharType="separate"/>
      </w:r>
      <w:r w:rsidR="002A43C9">
        <w:t>6.1.2</w:t>
      </w:r>
      <w:r w:rsidR="00F70C86">
        <w:fldChar w:fldCharType="end"/>
      </w:r>
      <w:r>
        <w:t xml:space="preserve"> </w:t>
      </w:r>
      <w:r w:rsidR="00A05B30">
        <w:t>“</w:t>
      </w:r>
      <w:r w:rsidR="00F70C86">
        <w:fldChar w:fldCharType="begin"/>
      </w:r>
      <w:r>
        <w:instrText xml:space="preserve"> REF _Ref308034030 \h </w:instrText>
      </w:r>
      <w:r w:rsidR="00F70C86">
        <w:fldChar w:fldCharType="separate"/>
      </w:r>
      <w:r w:rsidR="002A43C9" w:rsidRPr="00864041">
        <w:t>Cli</w:t>
      </w:r>
      <w:r w:rsidR="002A43C9">
        <w:t>ent i</w:t>
      </w:r>
      <w:r w:rsidR="002A43C9" w:rsidRPr="00864041">
        <w:t>dentifier</w:t>
      </w:r>
      <w:r w:rsidR="00F70C86">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r w:rsidR="00C95DAA">
        <w:rPr>
          <w:rStyle w:val="Code"/>
        </w:rPr>
        <w:t>MessageProducer</w:t>
      </w:r>
      <w:r w:rsidR="00C95DAA" w:rsidRPr="00B922B5">
        <w:t xml:space="preserve"> </w:t>
      </w:r>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761" w:name="_Ref315185987"/>
      <w:bookmarkStart w:id="762" w:name="_Toc432434102"/>
      <w:r>
        <w:t>Behaviour of JMS sessions in the Java EE web or EJB container</w:t>
      </w:r>
      <w:bookmarkEnd w:id="761"/>
      <w:bookmarkEnd w:id="762"/>
    </w:p>
    <w:p w:rsidR="00C05F3D" w:rsidRPr="00C05F3D" w:rsidRDefault="00C05F3D" w:rsidP="00C05F3D">
      <w:r w:rsidRPr="00C05F3D">
        <w:t xml:space="preserve">The behaviour of JMS </w:t>
      </w:r>
      <w:r w:rsidR="00C64236" w:rsidRPr="00C64236">
        <w:rPr>
          <w:rStyle w:val="Code"/>
        </w:rPr>
        <w:t>Session</w:t>
      </w:r>
      <w:r w:rsidRPr="00C05F3D">
        <w:t xml:space="preserve"> and </w:t>
      </w:r>
      <w:r w:rsidR="00C64236" w:rsidRPr="00C64236">
        <w:rPr>
          <w:rStyle w:val="Code"/>
        </w:rPr>
        <w:t>JMSContext</w:t>
      </w:r>
      <w:r w:rsidRPr="00C05F3D">
        <w:t xml:space="preserve"> objects in respect of </w:t>
      </w:r>
      <w:r w:rsidRPr="00C05F3D">
        <w:br/>
        <w:t>transactions and message acknowledgement is different for applications</w:t>
      </w:r>
      <w:r w:rsidRPr="00C05F3D">
        <w:br/>
        <w:t>which run in a Java EE web or EJB container than it is for applications</w:t>
      </w:r>
      <w:r w:rsidRPr="00C05F3D">
        <w:br/>
        <w:t>which run in a normal Java SE environment or in the Java EE application</w:t>
      </w:r>
      <w:r w:rsidRPr="00C05F3D">
        <w:br/>
        <w:t>client container.</w:t>
      </w:r>
    </w:p>
    <w:p w:rsidR="00C05F3D" w:rsidRPr="00C05F3D" w:rsidRDefault="00C05F3D" w:rsidP="00C05F3D">
      <w:r w:rsidRPr="00C05F3D">
        <w:t xml:space="preserve">When an application creates a </w:t>
      </w:r>
      <w:r w:rsidR="00C64236" w:rsidRPr="00C64236">
        <w:rPr>
          <w:rStyle w:val="Code"/>
        </w:rPr>
        <w:t>Session</w:t>
      </w:r>
      <w:r w:rsidRPr="00C05F3D">
        <w:t xml:space="preserve"> or </w:t>
      </w:r>
      <w:r w:rsidR="00C64236" w:rsidRPr="00C64236">
        <w:rPr>
          <w:rStyle w:val="Code"/>
        </w:rPr>
        <w:t>JMSContext</w:t>
      </w:r>
      <w:r w:rsidRPr="00C05F3D">
        <w:t xml:space="preserve"> in a Java EE web</w:t>
      </w:r>
      <w:r w:rsidRPr="00C05F3D">
        <w:br/>
        <w:t>or EJB container, and there is an active JTA transaction in progress</w:t>
      </w:r>
      <w:proofErr w:type="gramStart"/>
      <w:r w:rsidRPr="00C05F3D">
        <w:t>,</w:t>
      </w:r>
      <w:proofErr w:type="gramEnd"/>
      <w:r w:rsidRPr="00C05F3D">
        <w:br/>
        <w:t>then the session that is created will participate in the JTA</w:t>
      </w:r>
      <w:r w:rsidRPr="00C05F3D">
        <w:br/>
        <w:t>transaction and will be committed or rolled back when the JTA</w:t>
      </w:r>
      <w:r w:rsidRPr="00C05F3D">
        <w:br/>
        <w:t>transaction is committed or rolled back. Any session parameters that</w:t>
      </w:r>
      <w:r w:rsidRPr="00C05F3D">
        <w:br/>
        <w:t xml:space="preserve">are specified when creating the </w:t>
      </w:r>
      <w:r w:rsidR="00C64236" w:rsidRPr="00C64236">
        <w:rPr>
          <w:rStyle w:val="Code"/>
        </w:rPr>
        <w:t>Session</w:t>
      </w:r>
      <w:r w:rsidRPr="00C05F3D">
        <w:t xml:space="preserve"> or </w:t>
      </w:r>
      <w:r w:rsidR="00C64236" w:rsidRPr="00C64236">
        <w:rPr>
          <w:rStyle w:val="Code"/>
        </w:rPr>
        <w:t>JMSContext</w:t>
      </w:r>
      <w:r w:rsidRPr="00C05F3D">
        <w:t xml:space="preserve"> are ignored. The</w:t>
      </w:r>
      <w:r w:rsidRPr="00C05F3D">
        <w:br/>
        <w:t>use of local transactions or client acknowledgement is not permitted.</w:t>
      </w:r>
    </w:p>
    <w:p w:rsidR="00C05F3D" w:rsidRPr="00C05F3D" w:rsidRDefault="00C05F3D" w:rsidP="00C05F3D">
      <w:r w:rsidRPr="00C05F3D">
        <w:t>This applies irrespective of whether the JTA transaction is demarcated</w:t>
      </w:r>
      <w:r w:rsidRPr="00C05F3D">
        <w:br/>
        <w:t>automatically by the container or programmatically using methods on</w:t>
      </w:r>
      <w:r w:rsidRPr="00C05F3D">
        <w:br/>
      </w:r>
      <w:r w:rsidR="00C64236" w:rsidRPr="00C64236">
        <w:rPr>
          <w:rStyle w:val="Code"/>
        </w:rPr>
        <w:t>javax.transaction.UserTransaction</w:t>
      </w:r>
      <w:r w:rsidRPr="00C05F3D">
        <w:t>.</w:t>
      </w:r>
    </w:p>
    <w:p w:rsidR="00C05F3D" w:rsidRPr="00C05F3D" w:rsidRDefault="00C05F3D" w:rsidP="00C05F3D">
      <w:r w:rsidRPr="00C05F3D">
        <w:t>The term “session parameters” here refers to the arguments that may be</w:t>
      </w:r>
      <w:r w:rsidRPr="00C05F3D">
        <w:br/>
        <w:t xml:space="preserve">passed into a call to the </w:t>
      </w:r>
      <w:r w:rsidR="00C64236" w:rsidRPr="00C64236">
        <w:rPr>
          <w:rStyle w:val="Code"/>
        </w:rPr>
        <w:t>createSession</w:t>
      </w:r>
      <w:r w:rsidRPr="00C05F3D">
        <w:t xml:space="preserve"> or </w:t>
      </w:r>
      <w:r w:rsidR="00C64236" w:rsidRPr="00C64236">
        <w:rPr>
          <w:rStyle w:val="Code"/>
        </w:rPr>
        <w:t>createContext</w:t>
      </w:r>
      <w:r w:rsidRPr="00C05F3D">
        <w:t xml:space="preserve"> methods to</w:t>
      </w:r>
      <w:r w:rsidRPr="00C05F3D">
        <w:br/>
        <w:t>specify whether the session should use a local transaction and, if the</w:t>
      </w:r>
      <w:r w:rsidRPr="00C05F3D">
        <w:br/>
        <w:t>session is non-transacted, what the acknowledgement mode should be.</w:t>
      </w:r>
    </w:p>
    <w:p w:rsidR="00C05F3D" w:rsidRPr="00C05F3D" w:rsidRDefault="00C05F3D" w:rsidP="00C05F3D">
      <w:r w:rsidRPr="00C05F3D">
        <w:t xml:space="preserve">When an application uses one of the </w:t>
      </w:r>
      <w:r w:rsidR="00C64236" w:rsidRPr="00C64236">
        <w:rPr>
          <w:rStyle w:val="Code"/>
        </w:rPr>
        <w:t>createSession</w:t>
      </w:r>
      <w:r w:rsidRPr="00C05F3D">
        <w:t xml:space="preserve"> methods to create </w:t>
      </w:r>
      <w:r w:rsidRPr="00C05F3D">
        <w:br/>
        <w:t xml:space="preserve">a </w:t>
      </w:r>
      <w:r w:rsidR="00C64236" w:rsidRPr="00C64236">
        <w:rPr>
          <w:rStyle w:val="Code"/>
        </w:rPr>
        <w:t>Session</w:t>
      </w:r>
      <w:r w:rsidRPr="00C05F3D">
        <w:t xml:space="preserve">, and there is no active JTA transaction in progress, </w:t>
      </w:r>
      <w:r w:rsidRPr="00C05F3D">
        <w:br/>
        <w:t>then:</w:t>
      </w:r>
    </w:p>
    <w:p w:rsidR="007C29D9" w:rsidRDefault="00C05F3D">
      <w:pPr>
        <w:pStyle w:val="ListBullet"/>
      </w:pPr>
      <w:r w:rsidRPr="00C05F3D">
        <w:lastRenderedPageBreak/>
        <w:t>If the session parameters specify that the session should be</w:t>
      </w:r>
      <w:r>
        <w:t xml:space="preserve"> </w:t>
      </w:r>
      <w:r w:rsidRPr="00C05F3D">
        <w:t xml:space="preserve">non-transacted with an acknowledgement mode of </w:t>
      </w:r>
      <w:r w:rsidR="00C64236" w:rsidRPr="00C64236">
        <w:rPr>
          <w:rStyle w:val="Code"/>
        </w:rPr>
        <w:t>AUTO_ACKNOWLEDGE</w:t>
      </w:r>
      <w:r>
        <w:t xml:space="preserve"> or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If the session parameters specify that the session should be</w:t>
      </w:r>
      <w:r>
        <w:t xml:space="preserve"> </w:t>
      </w:r>
      <w:r w:rsidRPr="00C05F3D">
        <w:t>non-transacted with an acknowledgement mode of</w:t>
      </w:r>
      <w:r>
        <w:t xml:space="preserve"> </w:t>
      </w:r>
      <w:r w:rsidR="00C64236" w:rsidRPr="00C64236">
        <w:rPr>
          <w:rStyle w:val="Code"/>
        </w:rPr>
        <w:t>CLIENT_ACKNOWLEDGE</w:t>
      </w:r>
      <w:r w:rsidRPr="00C05F3D">
        <w:t xml:space="preserve"> then the</w:t>
      </w:r>
      <w:r>
        <w:t xml:space="preserve"> </w:t>
      </w:r>
      <w:r w:rsidRPr="00C05F3D">
        <w:t>JMS provider is recommended to ignore the specified parameters and instead</w:t>
      </w:r>
      <w:r>
        <w:t xml:space="preserve"> </w:t>
      </w:r>
      <w:r w:rsidRPr="00C05F3D">
        <w:t>provide a non-transacted, auto-acknowledged session. However the JMS</w:t>
      </w:r>
      <w:r>
        <w:t xml:space="preserve"> </w:t>
      </w:r>
      <w:r w:rsidRPr="00C05F3D">
        <w:t>provider may alternatively provide a non-transacted session with client</w:t>
      </w:r>
      <w:r>
        <w:t xml:space="preserve"> </w:t>
      </w:r>
      <w:r w:rsidRPr="00C05F3D">
        <w:t>acknowledgement.</w:t>
      </w:r>
    </w:p>
    <w:p w:rsidR="007C29D9" w:rsidRDefault="00C05F3D">
      <w:pPr>
        <w:pStyle w:val="ListBullet"/>
      </w:pPr>
      <w:r w:rsidRPr="00C05F3D">
        <w:t>If the session parameters specify that the session should be transacted</w:t>
      </w:r>
      <w:proofErr w:type="gramStart"/>
      <w:r w:rsidRPr="00C05F3D">
        <w:t>,</w:t>
      </w:r>
      <w:proofErr w:type="gramEnd"/>
      <w:r w:rsidRPr="00C05F3D">
        <w:br/>
        <w:t>then the JMS provider is recommended to ignore the specified</w:t>
      </w:r>
      <w:r>
        <w:t xml:space="preserve"> </w:t>
      </w:r>
      <w:r w:rsidRPr="00C05F3D">
        <w:t>parameters and</w:t>
      </w:r>
      <w:r>
        <w:t xml:space="preserve"> </w:t>
      </w:r>
      <w:r w:rsidRPr="00C05F3D">
        <w:t>instead provide a non-transacted, auto-acknowledged session. However the JMS</w:t>
      </w:r>
      <w:r>
        <w:t xml:space="preserve"> </w:t>
      </w:r>
      <w:r w:rsidRPr="00C05F3D">
        <w:t>provider may alternatively provide a local transacted session.</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non-transacted with an acknowledgement mode of</w:t>
      </w:r>
      <w:r>
        <w:t xml:space="preserve">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pPr>
      <w:r w:rsidRPr="00C05F3D">
        <w:t>It is not recommended that applications specify client acknowledgement</w:t>
      </w:r>
      <w:r>
        <w:t xml:space="preserve"> </w:t>
      </w:r>
      <w:r w:rsidRPr="00C05F3D">
        <w:t>or a local transaction since applications may not be portable.</w:t>
      </w:r>
      <w:r>
        <w:t xml:space="preserve"> </w:t>
      </w:r>
      <w:r w:rsidRPr="00C05F3D">
        <w:t>Furthermore</w:t>
      </w:r>
      <w:r>
        <w:t xml:space="preserve"> </w:t>
      </w:r>
      <w:r w:rsidRPr="00C05F3D">
        <w:t>if the JMS provider does support the use of client acknowledgement</w:t>
      </w:r>
      <w:r>
        <w:t xml:space="preserve"> </w:t>
      </w:r>
      <w:r w:rsidRPr="00C05F3D">
        <w:t>and local transactions when there is no JTA transaction, the application</w:t>
      </w:r>
      <w:r>
        <w:t xml:space="preserve"> </w:t>
      </w:r>
      <w:r w:rsidRPr="00C05F3D">
        <w:t>would need to be written differently dependent on whether there was a JTA</w:t>
      </w:r>
      <w:r>
        <w:t xml:space="preserve"> </w:t>
      </w:r>
      <w:r w:rsidRPr="00C05F3D">
        <w:t>transaction or not.</w:t>
      </w:r>
    </w:p>
    <w:p w:rsidR="00C05F3D" w:rsidRPr="00C05F3D" w:rsidRDefault="00C05F3D" w:rsidP="00C05F3D">
      <w:r w:rsidRPr="00C05F3D">
        <w:t xml:space="preserve">When an application uses one of the </w:t>
      </w:r>
      <w:r w:rsidR="00C64236" w:rsidRPr="00C64236">
        <w:rPr>
          <w:rStyle w:val="Code"/>
        </w:rPr>
        <w:t>createContext</w:t>
      </w:r>
      <w:r w:rsidRPr="00C05F3D">
        <w:t xml:space="preserve"> methods to create </w:t>
      </w:r>
      <w:r w:rsidRPr="00C05F3D">
        <w:br/>
        <w:t xml:space="preserve">a </w:t>
      </w:r>
      <w:r w:rsidR="00C64236" w:rsidRPr="00C64236">
        <w:rPr>
          <w:rStyle w:val="Code"/>
        </w:rPr>
        <w:t>JMSContext</w:t>
      </w:r>
      <w:r w:rsidRPr="00C05F3D">
        <w:t xml:space="preserve">, and there is no active JTA transaction in progress, </w:t>
      </w:r>
      <w:r w:rsidRPr="00C05F3D">
        <w:br/>
        <w:t>then:</w:t>
      </w:r>
    </w:p>
    <w:p w:rsidR="007C29D9" w:rsidRDefault="00C05F3D">
      <w:pPr>
        <w:pStyle w:val="ListBullet"/>
      </w:pPr>
      <w:r w:rsidRPr="00C05F3D">
        <w:t xml:space="preserve">If the specified session mode is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 xml:space="preserve">If the specified session mode is </w:t>
      </w:r>
      <w:r w:rsidR="00C64236" w:rsidRPr="00C64236">
        <w:rPr>
          <w:rStyle w:val="Code"/>
        </w:rPr>
        <w:t>CLIENT_ACKNOWLEDGE</w:t>
      </w:r>
      <w:r w:rsidRPr="00C05F3D">
        <w:t xml:space="preserve"> or</w:t>
      </w:r>
      <w:r>
        <w:t xml:space="preserve"> </w:t>
      </w:r>
      <w:r w:rsidR="00C64236" w:rsidRPr="00C64236">
        <w:rPr>
          <w:rStyle w:val="Code"/>
        </w:rPr>
        <w:t>SESSION_TRANSACTED</w:t>
      </w:r>
      <w:r>
        <w:t xml:space="preserve"> </w:t>
      </w:r>
      <w:r w:rsidRPr="00C05F3D">
        <w:t>then it will be ignored and a session mode</w:t>
      </w:r>
      <w:r>
        <w:t xml:space="preserve"> </w:t>
      </w:r>
      <w:r w:rsidRPr="00C05F3D">
        <w:t xml:space="preserve">of </w:t>
      </w:r>
      <w:r w:rsidR="00C64236" w:rsidRPr="00C64236">
        <w:rPr>
          <w:rStyle w:val="Code"/>
        </w:rPr>
        <w:t>AUTO_ACKNOWLEDGE</w:t>
      </w:r>
      <w:r w:rsidRPr="00C05F3D">
        <w:t xml:space="preserve"> used.</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 xml:space="preserve">non-transacted with an acknowledgement mode of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rPr>
          <w:rStyle w:val="Code"/>
        </w:rPr>
      </w:pPr>
      <w:r w:rsidRPr="00C05F3D">
        <w:t>The use of local transactions or client acknowledgement is not</w:t>
      </w:r>
      <w:r>
        <w:t xml:space="preserve"> </w:t>
      </w:r>
      <w:r w:rsidRPr="00C05F3D">
        <w:t>permitted in a Java EE web or EJB container even if there is no active</w:t>
      </w:r>
      <w:r w:rsidRPr="00C05F3D">
        <w:br/>
        <w:t>JTA transaction because this would require applications to be written</w:t>
      </w:r>
      <w:r w:rsidRPr="00C05F3D">
        <w:br/>
        <w:t>differently depending on whether there was a JTA transaction or not.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lastRenderedPageBreak/>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763" w:name="_Ref317511669"/>
      <w:bookmarkStart w:id="764" w:name="_Ref317511672"/>
      <w:bookmarkStart w:id="765" w:name="_Toc432434103"/>
      <w:r>
        <w:t>Injection of JMSContext objects</w:t>
      </w:r>
      <w:bookmarkEnd w:id="763"/>
      <w:bookmarkEnd w:id="764"/>
      <w:bookmarkEnd w:id="765"/>
    </w:p>
    <w:p w:rsidR="00165BD5" w:rsidRDefault="00165BD5" w:rsidP="00165BD5">
      <w:pPr>
        <w:pStyle w:val="Heading3"/>
      </w:pPr>
      <w:bookmarkStart w:id="766" w:name="_Toc432434104"/>
      <w:r>
        <w:t>Support for injection</w:t>
      </w:r>
      <w:bookmarkEnd w:id="76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767" w:name="_Toc432434105"/>
      <w:r>
        <w:t>Container-managed and application-managed JMSContexts</w:t>
      </w:r>
      <w:bookmarkEnd w:id="76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768" w:name="_Toc432434106"/>
      <w:r>
        <w:t>Injection syntax</w:t>
      </w:r>
      <w:bookmarkEnd w:id="76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F70C86">
        <w:fldChar w:fldCharType="begin"/>
      </w:r>
      <w:r>
        <w:instrText xml:space="preserve"> REF _Ref334445230 \r \h </w:instrText>
      </w:r>
      <w:r w:rsidR="00F70C86">
        <w:fldChar w:fldCharType="separate"/>
      </w:r>
      <w:r w:rsidR="002A43C9">
        <w:t>12.4.4</w:t>
      </w:r>
      <w:r w:rsidR="00F70C86">
        <w:fldChar w:fldCharType="end"/>
      </w:r>
      <w:r>
        <w:t xml:space="preserve"> </w:t>
      </w:r>
      <w:r w:rsidR="00A05B30">
        <w:t>“</w:t>
      </w:r>
      <w:r w:rsidR="00F70C86">
        <w:fldChar w:fldCharType="begin"/>
      </w:r>
      <w:r>
        <w:instrText xml:space="preserve"> REF _Ref334445230 \h </w:instrText>
      </w:r>
      <w:r w:rsidR="00F70C86">
        <w:fldChar w:fldCharType="separate"/>
      </w:r>
      <w:r w:rsidR="002A43C9">
        <w:t>Scope of injected JMSContext objects</w:t>
      </w:r>
      <w:r w:rsidR="00F70C86">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lastRenderedPageBreak/>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F70C86">
        <w:fldChar w:fldCharType="begin"/>
      </w:r>
      <w:r>
        <w:instrText xml:space="preserve"> REF _Ref315185987 \r \h </w:instrText>
      </w:r>
      <w:r w:rsidR="00F70C86">
        <w:fldChar w:fldCharType="separate"/>
      </w:r>
      <w:r w:rsidR="002A43C9">
        <w:t>12.3</w:t>
      </w:r>
      <w:r w:rsidR="00F70C86">
        <w:fldChar w:fldCharType="end"/>
      </w:r>
      <w:r>
        <w:t xml:space="preserve"> </w:t>
      </w:r>
      <w:r w:rsidR="00A05B30">
        <w:t>“</w:t>
      </w:r>
      <w:r w:rsidR="00F70C86">
        <w:fldChar w:fldCharType="begin"/>
      </w:r>
      <w:r>
        <w:instrText xml:space="preserve"> REF _Ref315185987 \h </w:instrText>
      </w:r>
      <w:r w:rsidR="00F70C86">
        <w:fldChar w:fldCharType="separate"/>
      </w:r>
      <w:r w:rsidR="002A43C9">
        <w:t>Behaviour of JMS sessions in the Java EE web or EJB container</w:t>
      </w:r>
      <w:r w:rsidR="00F70C86">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769" w:name="_Ref334445230"/>
      <w:bookmarkStart w:id="770" w:name="_Toc432434107"/>
      <w:r>
        <w:t>Scope of injected JMSContext objects</w:t>
      </w:r>
      <w:bookmarkEnd w:id="769"/>
      <w:bookmarkEnd w:id="77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w:t>
      </w:r>
      <w:r>
        <w:lastRenderedPageBreak/>
        <w:t xml:space="preserve">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771" w:name="_Toc432434108"/>
      <w:r>
        <w:t>Restrictions on use of injected JMSContext objects</w:t>
      </w:r>
      <w:bookmarkEnd w:id="77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F70C86">
        <w:fldChar w:fldCharType="begin"/>
      </w:r>
      <w:r>
        <w:instrText xml:space="preserve"> REF _Ref308032475 \r \h </w:instrText>
      </w:r>
      <w:r w:rsidR="00F70C86">
        <w:fldChar w:fldCharType="separate"/>
      </w:r>
      <w:r w:rsidR="002A43C9">
        <w:t>6.2.9.2</w:t>
      </w:r>
      <w:r w:rsidR="00F70C86">
        <w:fldChar w:fldCharType="end"/>
      </w:r>
      <w:r>
        <w:t xml:space="preserve"> </w:t>
      </w:r>
      <w:r w:rsidR="00A05B30">
        <w:t>“</w:t>
      </w:r>
      <w:r w:rsidR="00F70C86">
        <w:fldChar w:fldCharType="begin"/>
      </w:r>
      <w:r>
        <w:instrText xml:space="preserve"> REF _Ref308032475 \h </w:instrText>
      </w:r>
      <w:r w:rsidR="00F70C86">
        <w:fldChar w:fldCharType="separate"/>
      </w:r>
      <w:r w:rsidR="002A43C9">
        <w:t>Order of message sends</w:t>
      </w:r>
      <w:r w:rsidR="00F70C86">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lastRenderedPageBreak/>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772" w:name="_Toc316036808"/>
      <w:bookmarkStart w:id="773" w:name="_Toc316049133"/>
      <w:bookmarkStart w:id="774" w:name="_Toc316049432"/>
      <w:bookmarkStart w:id="775" w:name="_Toc316049894"/>
      <w:bookmarkStart w:id="776" w:name="_Toc316059405"/>
      <w:bookmarkStart w:id="777" w:name="_Toc316231553"/>
      <w:bookmarkStart w:id="778" w:name="_Toc316231947"/>
      <w:bookmarkStart w:id="779" w:name="_Toc316476157"/>
      <w:bookmarkStart w:id="780" w:name="_Toc316649652"/>
      <w:bookmarkStart w:id="781" w:name="_Toc317174548"/>
      <w:bookmarkStart w:id="782" w:name="_Toc317256785"/>
      <w:bookmarkStart w:id="783" w:name="_Toc317515282"/>
      <w:bookmarkStart w:id="784" w:name="_Toc317517795"/>
      <w:bookmarkStart w:id="785" w:name="_Toc317519277"/>
      <w:bookmarkStart w:id="786" w:name="_Toc317591242"/>
      <w:bookmarkStart w:id="787" w:name="_Toc316036814"/>
      <w:bookmarkStart w:id="788" w:name="_Toc316049139"/>
      <w:bookmarkStart w:id="789" w:name="_Toc316049438"/>
      <w:bookmarkStart w:id="790" w:name="_Toc316049900"/>
      <w:bookmarkStart w:id="791" w:name="_Toc316059411"/>
      <w:bookmarkStart w:id="792" w:name="_Toc316231559"/>
      <w:bookmarkStart w:id="793" w:name="_Toc316231953"/>
      <w:bookmarkStart w:id="794" w:name="_Toc316476163"/>
      <w:bookmarkStart w:id="795" w:name="_Toc316649658"/>
      <w:bookmarkStart w:id="796" w:name="_Toc317174554"/>
      <w:bookmarkStart w:id="797" w:name="_Toc317256791"/>
      <w:bookmarkStart w:id="798" w:name="_Toc317515288"/>
      <w:bookmarkStart w:id="799" w:name="_Toc317517801"/>
      <w:bookmarkStart w:id="800" w:name="_Toc317519283"/>
      <w:bookmarkStart w:id="801" w:name="_Toc317591248"/>
      <w:bookmarkStart w:id="802" w:name="_Toc316036817"/>
      <w:bookmarkStart w:id="803" w:name="_Toc316049142"/>
      <w:bookmarkStart w:id="804" w:name="_Toc316049441"/>
      <w:bookmarkStart w:id="805" w:name="_Toc316049903"/>
      <w:bookmarkStart w:id="806" w:name="_Toc316059414"/>
      <w:bookmarkStart w:id="807" w:name="_Toc316231562"/>
      <w:bookmarkStart w:id="808" w:name="_Toc316231956"/>
      <w:bookmarkStart w:id="809" w:name="_Toc329707089"/>
      <w:bookmarkStart w:id="810" w:name="_Ref343689026"/>
      <w:bookmarkStart w:id="811" w:name="_Ref343689028"/>
      <w:bookmarkStart w:id="812" w:name="_Ref344991352"/>
      <w:bookmarkStart w:id="813" w:name="_Ref344991357"/>
      <w:bookmarkStart w:id="814" w:name="_Ref348012759"/>
      <w:bookmarkStart w:id="815" w:name="_Ref348012762"/>
      <w:bookmarkStart w:id="816" w:name="_Ref348020961"/>
      <w:bookmarkStart w:id="817" w:name="_Toc432434109"/>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285548">
        <w:lastRenderedPageBreak/>
        <w:t>Resource</w:t>
      </w:r>
      <w:r>
        <w:t xml:space="preserve"> </w:t>
      </w:r>
      <w:r w:rsidR="006B3A9D">
        <w:t>a</w:t>
      </w:r>
      <w:r>
        <w:t>dapter</w:t>
      </w:r>
      <w:bookmarkEnd w:id="809"/>
      <w:bookmarkEnd w:id="810"/>
      <w:bookmarkEnd w:id="811"/>
      <w:bookmarkEnd w:id="812"/>
      <w:bookmarkEnd w:id="813"/>
      <w:bookmarkEnd w:id="814"/>
      <w:bookmarkEnd w:id="815"/>
      <w:bookmarkEnd w:id="816"/>
      <w:bookmarkEnd w:id="817"/>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818" w:name="_Toc329707090"/>
    </w:p>
    <w:p w:rsidR="006105C7" w:rsidRDefault="00280DC4" w:rsidP="00383EB3">
      <w:pPr>
        <w:pStyle w:val="Heading2"/>
      </w:pPr>
      <w:bookmarkStart w:id="819" w:name="_Ref348021278"/>
      <w:bookmarkStart w:id="820" w:name="_Toc432434110"/>
      <w:r>
        <w:t>MDB activation properties</w:t>
      </w:r>
      <w:bookmarkEnd w:id="819"/>
      <w:bookmarkEnd w:id="820"/>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F70C86">
        <w:fldChar w:fldCharType="begin"/>
      </w:r>
      <w:r w:rsidR="00422617">
        <w:instrText xml:space="preserve"> STYLEREF 1 \s </w:instrText>
      </w:r>
      <w:r w:rsidR="00F70C86">
        <w:fldChar w:fldCharType="separate"/>
      </w:r>
      <w:r w:rsidR="002A43C9">
        <w:rPr>
          <w:noProof/>
        </w:rPr>
        <w:t>13</w:t>
      </w:r>
      <w:r w:rsidR="00F70C86">
        <w:fldChar w:fldCharType="end"/>
      </w:r>
      <w:r w:rsidR="00422617">
        <w:noBreakHyphen/>
      </w:r>
      <w:r w:rsidR="00F70C86">
        <w:fldChar w:fldCharType="begin"/>
      </w:r>
      <w:r w:rsidR="00422617">
        <w:instrText xml:space="preserve"> SEQ Table \* ARABIC \s 1 </w:instrText>
      </w:r>
      <w:r w:rsidR="00F70C86">
        <w:fldChar w:fldCharType="separate"/>
      </w:r>
      <w:r w:rsidR="002A43C9">
        <w:rPr>
          <w:noProof/>
        </w:rPr>
        <w:t>1</w:t>
      </w:r>
      <w:r w:rsidR="00F70C86">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821" w:name="_Ref308095457"/>
      <w:bookmarkStart w:id="822" w:name="_Ref308095462"/>
      <w:bookmarkStart w:id="823" w:name="_Toc311729333"/>
      <w:bookmarkStart w:id="824" w:name="_Toc432434111"/>
      <w:r>
        <w:lastRenderedPageBreak/>
        <w:t>Examples of the classic API</w:t>
      </w:r>
      <w:bookmarkEnd w:id="821"/>
      <w:bookmarkEnd w:id="822"/>
      <w:bookmarkEnd w:id="823"/>
      <w:bookmarkEnd w:id="824"/>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F70C86">
        <w:fldChar w:fldCharType="begin"/>
      </w:r>
      <w:r w:rsidR="00B83B82">
        <w:instrText xml:space="preserve"> REF _Ref316036019 \r \h </w:instrText>
      </w:r>
      <w:r w:rsidR="00F70C86">
        <w:fldChar w:fldCharType="separate"/>
      </w:r>
      <w:r w:rsidR="002A43C9">
        <w:t>15</w:t>
      </w:r>
      <w:r w:rsidR="00F70C86">
        <w:fldChar w:fldCharType="end"/>
      </w:r>
      <w:r w:rsidR="00B83B82">
        <w:t xml:space="preserve"> “</w:t>
      </w:r>
      <w:r w:rsidR="00F70C86">
        <w:fldChar w:fldCharType="begin"/>
      </w:r>
      <w:r w:rsidR="00B83B82">
        <w:instrText xml:space="preserve"> REF _Ref316036019 \h </w:instrText>
      </w:r>
      <w:r w:rsidR="00F70C86">
        <w:fldChar w:fldCharType="separate"/>
      </w:r>
      <w:r w:rsidR="002A43C9">
        <w:t>Examples of the simplified API</w:t>
      </w:r>
      <w:r w:rsidR="00F70C86">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825" w:name="RTF31343434333a204865616431"/>
      <w:bookmarkStart w:id="826" w:name="_Toc311729334"/>
      <w:bookmarkStart w:id="827" w:name="_Toc432434112"/>
      <w:r>
        <w:t>Preparing to send and receive messages</w:t>
      </w:r>
      <w:bookmarkEnd w:id="825"/>
      <w:bookmarkEnd w:id="826"/>
      <w:bookmarkEnd w:id="827"/>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828" w:name="_Toc311729335"/>
      <w:bookmarkStart w:id="829" w:name="_Toc432434113"/>
      <w:r w:rsidRPr="00362225">
        <w:t>Getting a ConnectionFactory</w:t>
      </w:r>
      <w:bookmarkEnd w:id="828"/>
      <w:bookmarkEnd w:id="829"/>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830" w:name="_Toc311729336"/>
      <w:bookmarkStart w:id="831" w:name="_Toc432434114"/>
      <w:r w:rsidRPr="00362225">
        <w:t>Getting a Destination</w:t>
      </w:r>
      <w:bookmarkEnd w:id="830"/>
      <w:bookmarkEnd w:id="831"/>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832" w:name="_Toc311729337"/>
      <w:bookmarkStart w:id="833" w:name="_Ref311801831"/>
      <w:bookmarkStart w:id="834" w:name="_Ref311801837"/>
      <w:bookmarkStart w:id="835" w:name="_Toc432434115"/>
      <w:r w:rsidRPr="00362225">
        <w:t>Creating a Connection</w:t>
      </w:r>
      <w:bookmarkEnd w:id="832"/>
      <w:bookmarkEnd w:id="833"/>
      <w:bookmarkEnd w:id="834"/>
      <w:bookmarkEnd w:id="835"/>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836" w:name="_Toc311729338"/>
      <w:bookmarkStart w:id="837" w:name="_Ref315187572"/>
      <w:bookmarkStart w:id="838" w:name="_Ref315187574"/>
      <w:bookmarkStart w:id="839" w:name="_Toc432434116"/>
      <w:r w:rsidRPr="00362225">
        <w:t>Creating a Session</w:t>
      </w:r>
      <w:bookmarkEnd w:id="836"/>
      <w:bookmarkEnd w:id="837"/>
      <w:bookmarkEnd w:id="838"/>
      <w:bookmarkEnd w:id="839"/>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840" w:name="_Toc311729339"/>
      <w:bookmarkStart w:id="841" w:name="_Ref315187510"/>
      <w:bookmarkStart w:id="842" w:name="_Ref315187515"/>
      <w:bookmarkStart w:id="843" w:name="_Toc432434117"/>
      <w:r w:rsidRPr="00362225">
        <w:t>Creating a MessageProducer</w:t>
      </w:r>
      <w:bookmarkEnd w:id="840"/>
      <w:bookmarkEnd w:id="841"/>
      <w:bookmarkEnd w:id="842"/>
      <w:bookmarkEnd w:id="843"/>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844" w:name="_Toc311729340"/>
      <w:bookmarkStart w:id="845" w:name="_Toc432434118"/>
      <w:r w:rsidRPr="00362225">
        <w:t>Creating a MessageConsumer</w:t>
      </w:r>
      <w:bookmarkEnd w:id="844"/>
      <w:bookmarkEnd w:id="845"/>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F70C86">
        <w:rPr>
          <w:spacing w:val="2"/>
          <w:w w:val="100"/>
        </w:rPr>
        <w:fldChar w:fldCharType="begin"/>
      </w:r>
      <w:r>
        <w:rPr>
          <w:spacing w:val="2"/>
          <w:w w:val="100"/>
        </w:rPr>
        <w:instrText xml:space="preserve"> REF RTF34353631323a204865616432 \r \h </w:instrText>
      </w:r>
      <w:r w:rsidR="00F70C86">
        <w:rPr>
          <w:spacing w:val="2"/>
          <w:w w:val="100"/>
        </w:rPr>
      </w:r>
      <w:r w:rsidR="00F70C86">
        <w:rPr>
          <w:spacing w:val="2"/>
          <w:w w:val="100"/>
        </w:rPr>
        <w:fldChar w:fldCharType="separate"/>
      </w:r>
      <w:r w:rsidR="002A43C9">
        <w:rPr>
          <w:spacing w:val="2"/>
          <w:w w:val="100"/>
        </w:rPr>
        <w:t>14.3.1</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RTF34353631323a204865616432 \h</w:instrText>
      </w:r>
      <w:r w:rsidR="00F70C86">
        <w:rPr>
          <w:spacing w:val="2"/>
          <w:w w:val="100"/>
        </w:rPr>
      </w:r>
      <w:r w:rsidR="00F70C86">
        <w:rPr>
          <w:spacing w:val="2"/>
          <w:w w:val="100"/>
        </w:rPr>
        <w:fldChar w:fldCharType="separate"/>
      </w:r>
      <w:r w:rsidR="002A43C9">
        <w:t>Receiving messages a</w:t>
      </w:r>
      <w:r w:rsidR="002A43C9" w:rsidRPr="00362225">
        <w:t>synchronously</w:t>
      </w:r>
      <w:r w:rsidR="00F70C86">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846" w:name="_Toc311729341"/>
      <w:bookmarkStart w:id="847" w:name="_Toc432434119"/>
      <w:r>
        <w:t>Starting message d</w:t>
      </w:r>
      <w:r w:rsidRPr="00362225">
        <w:t>elivery</w:t>
      </w:r>
      <w:bookmarkEnd w:id="846"/>
      <w:bookmarkEnd w:id="847"/>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848" w:name="_Toc311729342"/>
      <w:bookmarkStart w:id="849" w:name="_Toc432434120"/>
      <w:r w:rsidRPr="00362225">
        <w:t>Using a TextMessage</w:t>
      </w:r>
      <w:bookmarkEnd w:id="848"/>
      <w:bookmarkEnd w:id="849"/>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850" w:name="_Toc311729343"/>
      <w:bookmarkStart w:id="851" w:name="_Toc432434121"/>
      <w:r>
        <w:t>Sending and receiving messages</w:t>
      </w:r>
      <w:bookmarkEnd w:id="850"/>
      <w:bookmarkEnd w:id="851"/>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852" w:name="_Toc311729344"/>
      <w:bookmarkStart w:id="853" w:name="_Toc432434122"/>
      <w:r>
        <w:t>Sending a message</w:t>
      </w:r>
      <w:bookmarkEnd w:id="852"/>
      <w:bookmarkEnd w:id="853"/>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854" w:name="_Toc311729345"/>
      <w:bookmarkStart w:id="855" w:name="_Toc432434123"/>
      <w:r>
        <w:t>Receiving a message s</w:t>
      </w:r>
      <w:r w:rsidRPr="00362225">
        <w:t>ynchronously</w:t>
      </w:r>
      <w:bookmarkEnd w:id="854"/>
      <w:bookmarkEnd w:id="855"/>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856" w:name="_Toc311729346"/>
      <w:bookmarkStart w:id="857" w:name="_Ref342648616"/>
      <w:bookmarkStart w:id="858" w:name="_Ref342648619"/>
      <w:bookmarkStart w:id="859" w:name="_Ref342648621"/>
      <w:bookmarkStart w:id="860" w:name="_Toc432434124"/>
      <w:r w:rsidRPr="00362225">
        <w:t>Unpacking a TextMessage</w:t>
      </w:r>
      <w:bookmarkEnd w:id="856"/>
      <w:bookmarkEnd w:id="857"/>
      <w:bookmarkEnd w:id="858"/>
      <w:bookmarkEnd w:id="859"/>
      <w:bookmarkEnd w:id="860"/>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861" w:name="_Toc311729347"/>
      <w:bookmarkStart w:id="862" w:name="_Toc432434125"/>
      <w:r>
        <w:t>Other messaging features</w:t>
      </w:r>
      <w:bookmarkEnd w:id="861"/>
      <w:bookmarkEnd w:id="862"/>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863" w:name="RTF34353631323a204865616432"/>
      <w:bookmarkStart w:id="864" w:name="_Toc311729348"/>
      <w:bookmarkStart w:id="865" w:name="_Toc432434126"/>
      <w:r>
        <w:t>Receiving messages a</w:t>
      </w:r>
      <w:r w:rsidRPr="00362225">
        <w:t>synchronously</w:t>
      </w:r>
      <w:bookmarkEnd w:id="863"/>
      <w:bookmarkEnd w:id="864"/>
      <w:bookmarkEnd w:id="865"/>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866" w:name="_Toc311729349"/>
      <w:bookmarkStart w:id="867" w:name="_Toc432434127"/>
      <w:r>
        <w:t>Using message s</w:t>
      </w:r>
      <w:r w:rsidRPr="00362225">
        <w:t>election</w:t>
      </w:r>
      <w:bookmarkEnd w:id="866"/>
      <w:bookmarkEnd w:id="867"/>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868" w:name="_Toc311729350"/>
      <w:bookmarkStart w:id="869" w:name="_Toc432434128"/>
      <w:r>
        <w:t>Using durable s</w:t>
      </w:r>
      <w:r w:rsidRPr="00362225">
        <w:t>ubscriptions</w:t>
      </w:r>
      <w:bookmarkEnd w:id="868"/>
      <w:bookmarkEnd w:id="869"/>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870" w:name="_Toc311729351"/>
      <w:bookmarkStart w:id="871" w:name="_Ref315187525"/>
      <w:bookmarkStart w:id="872" w:name="_Ref315187528"/>
      <w:bookmarkStart w:id="873" w:name="_Ref324775854"/>
      <w:bookmarkStart w:id="874" w:name="_Ref324775859"/>
      <w:r>
        <w:t>Creating a durable subscription</w:t>
      </w:r>
      <w:bookmarkEnd w:id="870"/>
      <w:bookmarkEnd w:id="871"/>
      <w:bookmarkEnd w:id="872"/>
      <w:bookmarkEnd w:id="873"/>
      <w:bookmarkEnd w:id="874"/>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F70C86">
        <w:rPr>
          <w:spacing w:val="2"/>
          <w:w w:val="100"/>
        </w:rPr>
        <w:fldChar w:fldCharType="begin"/>
      </w:r>
      <w:r>
        <w:rPr>
          <w:spacing w:val="2"/>
          <w:w w:val="100"/>
        </w:rPr>
        <w:instrText xml:space="preserve"> REF RTF31343434333a204865616431 \r \h </w:instrText>
      </w:r>
      <w:r w:rsidR="00F70C86">
        <w:rPr>
          <w:spacing w:val="2"/>
          <w:w w:val="100"/>
        </w:rPr>
      </w:r>
      <w:r w:rsidR="00F70C86">
        <w:rPr>
          <w:spacing w:val="2"/>
          <w:w w:val="100"/>
        </w:rPr>
        <w:fldChar w:fldCharType="separate"/>
      </w:r>
      <w:r w:rsidR="002A43C9">
        <w:rPr>
          <w:spacing w:val="2"/>
          <w:w w:val="100"/>
        </w:rPr>
        <w:t>14.1</w:t>
      </w:r>
      <w:r w:rsidR="00F70C86">
        <w:rPr>
          <w:spacing w:val="2"/>
          <w:w w:val="100"/>
        </w:rPr>
        <w:fldChar w:fldCharType="end"/>
      </w:r>
      <w:r>
        <w:rPr>
          <w:spacing w:val="2"/>
          <w:w w:val="100"/>
        </w:rPr>
        <w:t xml:space="preserve"> </w:t>
      </w:r>
      <w:r w:rsidR="00A05B30">
        <w:rPr>
          <w:spacing w:val="2"/>
          <w:w w:val="100"/>
        </w:rPr>
        <w:t>“</w:t>
      </w:r>
      <w:r w:rsidR="00F70C86">
        <w:rPr>
          <w:spacing w:val="2"/>
          <w:w w:val="100"/>
        </w:rPr>
        <w:fldChar w:fldCharType="begin"/>
      </w:r>
      <w:r>
        <w:rPr>
          <w:spacing w:val="2"/>
          <w:w w:val="100"/>
        </w:rPr>
        <w:instrText xml:space="preserve"> REF  RTF31343434333a204865616431 \h</w:instrText>
      </w:r>
      <w:r w:rsidR="00F70C86">
        <w:rPr>
          <w:spacing w:val="2"/>
          <w:w w:val="100"/>
        </w:rPr>
      </w:r>
      <w:r w:rsidR="00F70C86">
        <w:rPr>
          <w:spacing w:val="2"/>
          <w:w w:val="100"/>
        </w:rPr>
        <w:fldChar w:fldCharType="separate"/>
      </w:r>
      <w:r w:rsidR="002A43C9">
        <w:t>Preparing to send and receive messages</w:t>
      </w:r>
      <w:r w:rsidR="00F70C86">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875" w:name="_Toc311729352"/>
      <w:bookmarkStart w:id="876" w:name="_Ref324775941"/>
      <w:bookmarkStart w:id="877" w:name="_Ref324775952"/>
      <w:r>
        <w:t>Creating a consumer on an existing durable subscription</w:t>
      </w:r>
      <w:bookmarkEnd w:id="875"/>
      <w:bookmarkEnd w:id="876"/>
      <w:bookmarkEnd w:id="877"/>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878" w:name="_Toc311729353"/>
      <w:bookmarkStart w:id="879" w:name="_Toc432434129"/>
      <w:r>
        <w:t>JMS message types</w:t>
      </w:r>
      <w:bookmarkEnd w:id="878"/>
      <w:bookmarkEnd w:id="879"/>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880" w:name="_Toc311729354"/>
      <w:bookmarkStart w:id="881" w:name="_Toc432434130"/>
      <w:r w:rsidRPr="00362225">
        <w:t>Creating a TextMessage</w:t>
      </w:r>
      <w:bookmarkEnd w:id="880"/>
      <w:bookmarkEnd w:id="881"/>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882" w:name="_Toc311729355"/>
      <w:bookmarkStart w:id="883" w:name="_Toc432434131"/>
      <w:r w:rsidRPr="00362225">
        <w:t>Unpacking a TextMessage</w:t>
      </w:r>
      <w:bookmarkEnd w:id="882"/>
      <w:bookmarkEnd w:id="883"/>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884" w:name="_Toc311729356"/>
      <w:bookmarkStart w:id="885" w:name="_Toc432434132"/>
      <w:r w:rsidRPr="00362225">
        <w:t>Creating a BytesMessage</w:t>
      </w:r>
      <w:bookmarkEnd w:id="884"/>
      <w:bookmarkEnd w:id="885"/>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886" w:name="_Toc311729357"/>
      <w:bookmarkStart w:id="887" w:name="_Toc432434133"/>
      <w:r w:rsidRPr="00362225">
        <w:t>Unpacking a BytesMessage</w:t>
      </w:r>
      <w:bookmarkEnd w:id="886"/>
      <w:bookmarkEnd w:id="887"/>
    </w:p>
    <w:p w:rsidR="006D1327" w:rsidRDefault="006D1327" w:rsidP="006D1327">
      <w:bookmarkStart w:id="888"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889" w:name="_Toc432434134"/>
      <w:r w:rsidRPr="00362225">
        <w:t>Creating a MapMessage</w:t>
      </w:r>
      <w:bookmarkEnd w:id="888"/>
      <w:bookmarkEnd w:id="889"/>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890" w:name="_Toc311729359"/>
      <w:bookmarkStart w:id="891" w:name="_Toc432434135"/>
      <w:r w:rsidRPr="00362225">
        <w:t>Unpacking a MapMessage</w:t>
      </w:r>
      <w:bookmarkEnd w:id="890"/>
      <w:bookmarkEnd w:id="891"/>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892" w:name="_Toc311729360"/>
      <w:bookmarkStart w:id="893" w:name="_Toc432434136"/>
      <w:r w:rsidRPr="00362225">
        <w:t>Creating a StreamMessage</w:t>
      </w:r>
      <w:bookmarkEnd w:id="892"/>
      <w:bookmarkEnd w:id="893"/>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894" w:name="_Toc311729361"/>
      <w:bookmarkStart w:id="895" w:name="_Toc432434137"/>
      <w:r w:rsidRPr="00362225">
        <w:t>Unpacking a StreamMessage</w:t>
      </w:r>
      <w:bookmarkEnd w:id="894"/>
      <w:bookmarkEnd w:id="895"/>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896" w:name="_Toc311729362"/>
      <w:bookmarkStart w:id="897" w:name="_Toc432434138"/>
      <w:r w:rsidRPr="00362225">
        <w:t>Creating an ObjectMessage</w:t>
      </w:r>
      <w:bookmarkEnd w:id="896"/>
      <w:bookmarkEnd w:id="897"/>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898" w:name="_Toc311729363"/>
      <w:bookmarkStart w:id="899" w:name="_Toc432434139"/>
      <w:r w:rsidRPr="00362225">
        <w:t>Unpacking an ObjectMessage</w:t>
      </w:r>
      <w:bookmarkEnd w:id="898"/>
      <w:bookmarkEnd w:id="899"/>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proofErr w:type="gramStart"/>
      <w:r>
        <w:t>message.getBody(</w:t>
      </w:r>
      <w:proofErr w:type="gramEnd"/>
      <w:r>
        <w:t>StockObject.class);</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900" w:name="_Ref316036019"/>
      <w:bookmarkStart w:id="901" w:name="_Toc432434140"/>
      <w:r>
        <w:lastRenderedPageBreak/>
        <w:t>Examples of the simplified API</w:t>
      </w:r>
      <w:bookmarkEnd w:id="900"/>
      <w:bookmarkEnd w:id="901"/>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902" w:name="_Toc432434141"/>
      <w:r>
        <w:t>Sending a message (Java EE)</w:t>
      </w:r>
      <w:bookmarkEnd w:id="902"/>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903" w:name="_Toc432434142"/>
      <w:r>
        <w:t xml:space="preserve">Example using the </w:t>
      </w:r>
      <w:r w:rsidR="00B850A2">
        <w:t>classic API</w:t>
      </w:r>
      <w:bookmarkEnd w:id="903"/>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904" w:name="_Toc432434143"/>
      <w:r>
        <w:t>Example using the simplified API</w:t>
      </w:r>
      <w:bookmarkEnd w:id="904"/>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905" w:name="_Toc432434144"/>
      <w:r>
        <w:t>Example using the simplified API and injection</w:t>
      </w:r>
      <w:bookmarkEnd w:id="90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906" w:name="_Toc432434145"/>
      <w:r>
        <w:t>Sending a message (Java SE)</w:t>
      </w:r>
      <w:bookmarkEnd w:id="906"/>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907" w:name="_Toc432434146"/>
      <w:r>
        <w:t xml:space="preserve">Example using the </w:t>
      </w:r>
      <w:r w:rsidR="00B850A2">
        <w:t>classic API</w:t>
      </w:r>
      <w:bookmarkEnd w:id="907"/>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08" w:name="_Toc432434147"/>
      <w:r>
        <w:t>Example using the simplified API</w:t>
      </w:r>
      <w:bookmarkEnd w:id="908"/>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909" w:name="_Toc432434148"/>
      <w:r>
        <w:lastRenderedPageBreak/>
        <w:t>Sending a message with properties (Java SE)</w:t>
      </w:r>
      <w:bookmarkEnd w:id="909"/>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910" w:name="_Toc432434149"/>
      <w:r>
        <w:t xml:space="preserve">Example using the </w:t>
      </w:r>
      <w:r w:rsidR="00B850A2">
        <w:t>classic API</w:t>
      </w:r>
      <w:bookmarkEnd w:id="910"/>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911" w:name="_Toc432434150"/>
      <w:r>
        <w:t>Example using the simplified API</w:t>
      </w:r>
      <w:bookmarkEnd w:id="911"/>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912" w:name="_Toc432434151"/>
      <w:r>
        <w:t>Receiving a message synchronously (Java EE)</w:t>
      </w:r>
      <w:bookmarkEnd w:id="912"/>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913" w:name="_Toc432434152"/>
      <w:r>
        <w:t xml:space="preserve">Example using the </w:t>
      </w:r>
      <w:r w:rsidR="00B850A2">
        <w:t>classic API</w:t>
      </w:r>
      <w:bookmarkEnd w:id="913"/>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914" w:name="_Toc432434153"/>
      <w:r>
        <w:lastRenderedPageBreak/>
        <w:t>Example using the simplified API</w:t>
      </w:r>
      <w:bookmarkEnd w:id="914"/>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915" w:name="_Toc432434154"/>
      <w:r>
        <w:t>Example using the simplified API and injection</w:t>
      </w:r>
      <w:bookmarkEnd w:id="915"/>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916" w:name="_Toc432434155"/>
      <w:r>
        <w:t>Receiving a message synchronously (Java SE)</w:t>
      </w:r>
      <w:bookmarkEnd w:id="916"/>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917" w:name="_Toc432434156"/>
      <w:r>
        <w:t xml:space="preserve">Example using the </w:t>
      </w:r>
      <w:r w:rsidR="00B850A2">
        <w:t>classic API</w:t>
      </w:r>
      <w:bookmarkEnd w:id="917"/>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18" w:name="_Toc432434157"/>
      <w:r>
        <w:t>Example using the simplified API</w:t>
      </w:r>
      <w:bookmarkEnd w:id="918"/>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919" w:name="_Toc432434158"/>
      <w:r w:rsidRPr="00590E86">
        <w:t>Receiving a message synchronously from a durable subscription</w:t>
      </w:r>
      <w:r>
        <w:t xml:space="preserve"> (Java EE)</w:t>
      </w:r>
      <w:bookmarkEnd w:id="919"/>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920" w:name="_Toc432434159"/>
      <w:r>
        <w:t xml:space="preserve">Example using the </w:t>
      </w:r>
      <w:r w:rsidR="00B850A2">
        <w:t>classic API</w:t>
      </w:r>
      <w:bookmarkEnd w:id="920"/>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921" w:name="_Toc432434160"/>
      <w:r>
        <w:t>Example using the simplified API</w:t>
      </w:r>
      <w:bookmarkEnd w:id="921"/>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922" w:name="_Toc432434161"/>
      <w:r>
        <w:t>Example using the simplified API and injection</w:t>
      </w:r>
      <w:bookmarkEnd w:id="92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923" w:name="_Toc432434162"/>
      <w:r>
        <w:lastRenderedPageBreak/>
        <w:t>Receiving messages asynchronously (Java SE)</w:t>
      </w:r>
      <w:bookmarkEnd w:id="923"/>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924" w:name="_Toc432434163"/>
      <w:r>
        <w:t xml:space="preserve">Example using the </w:t>
      </w:r>
      <w:r w:rsidR="00B850A2">
        <w:t>classic API</w:t>
      </w:r>
      <w:bookmarkEnd w:id="924"/>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5" w:name="_Toc432434164"/>
      <w:r>
        <w:t>Example using the simplified API</w:t>
      </w:r>
      <w:bookmarkEnd w:id="925"/>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26" w:name="_Toc432434165"/>
      <w:r>
        <w:t>Receiving a message asynchronously from a durable subscription (Java SE)</w:t>
      </w:r>
      <w:bookmarkEnd w:id="926"/>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927" w:name="_Toc432434166"/>
      <w:r>
        <w:t xml:space="preserve">Example using the </w:t>
      </w:r>
      <w:r w:rsidR="00B850A2">
        <w:t>classic API</w:t>
      </w:r>
      <w:bookmarkEnd w:id="927"/>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28" w:name="_Toc432434167"/>
      <w:r>
        <w:t>Example using the simplified API</w:t>
      </w:r>
      <w:bookmarkEnd w:id="928"/>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929" w:name="_Ref314487518"/>
      <w:bookmarkStart w:id="930" w:name="_Toc432434168"/>
      <w:r>
        <w:t>Receiving messages in multiple threads (Java SE)</w:t>
      </w:r>
      <w:bookmarkEnd w:id="929"/>
      <w:bookmarkEnd w:id="930"/>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931" w:name="_Toc432434169"/>
      <w:r>
        <w:t xml:space="preserve">Example using the </w:t>
      </w:r>
      <w:r w:rsidR="00B850A2">
        <w:t>classic API</w:t>
      </w:r>
      <w:bookmarkEnd w:id="931"/>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2" w:name="_Toc432434170"/>
      <w:r>
        <w:t>Example using the simplified API</w:t>
      </w:r>
      <w:bookmarkEnd w:id="932"/>
    </w:p>
    <w:p w:rsidR="00993E62" w:rsidRDefault="00993E62" w:rsidP="003F7FC9">
      <w:r>
        <w:t>Here’s how you might do this using the simplified API:</w:t>
      </w:r>
    </w:p>
    <w:p w:rsidR="00993E62" w:rsidRPr="00B827E7" w:rsidRDefault="00993E62" w:rsidP="00CE6719">
      <w:pPr>
        <w:pStyle w:val="CodeInWideFrame"/>
      </w:pPr>
      <w:bookmarkStart w:id="933"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934" w:name="_Toc432434171"/>
      <w:r>
        <w:lastRenderedPageBreak/>
        <w:t xml:space="preserve">Receiving synchronously and sending a message </w:t>
      </w:r>
      <w:r w:rsidRPr="00C60DCE">
        <w:t>in the same local</w:t>
      </w:r>
      <w:r>
        <w:t xml:space="preserve"> transaction (Java SE)</w:t>
      </w:r>
      <w:bookmarkEnd w:id="933"/>
      <w:bookmarkEnd w:id="934"/>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935" w:name="_Toc432434172"/>
      <w:r>
        <w:t xml:space="preserve">Example using the </w:t>
      </w:r>
      <w:r w:rsidR="00B850A2">
        <w:t>classic API</w:t>
      </w:r>
      <w:bookmarkEnd w:id="935"/>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936" w:name="_Toc432434173"/>
      <w:r>
        <w:t>Example using the simplified API</w:t>
      </w:r>
      <w:bookmarkEnd w:id="936"/>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937" w:name="_Toc432434174"/>
      <w:r>
        <w:t>Request/reply pattern using a TemporaryQueue (Java EE)</w:t>
      </w:r>
      <w:bookmarkEnd w:id="937"/>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938" w:name="_Toc432434175"/>
      <w:r>
        <w:t xml:space="preserve">Example using the </w:t>
      </w:r>
      <w:r w:rsidR="00B850A2">
        <w:t>classic API</w:t>
      </w:r>
      <w:bookmarkEnd w:id="938"/>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939" w:name="_Toc432434176"/>
      <w:r>
        <w:lastRenderedPageBreak/>
        <w:t>Example using the simplified API</w:t>
      </w:r>
      <w:bookmarkEnd w:id="939"/>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940" w:name="_Toc432434177"/>
      <w:r>
        <w:t>Example using the simplified API and injection</w:t>
      </w:r>
      <w:bookmarkEnd w:id="940"/>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headerReference w:type="even" r:id="rId17"/>
          <w:headerReference w:type="default" r:id="rId18"/>
          <w:footerReference w:type="default" r:id="rId19"/>
          <w:headerReference w:type="first" r:id="rId20"/>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000000" w:rsidRDefault="00621129">
      <w:pPr>
        <w:pStyle w:val="Heading1"/>
        <w:rPr>
          <w:ins w:id="941" w:author="ndeakin" w:date="2015-09-29T17:59:00Z"/>
        </w:rPr>
        <w:pPrChange w:id="942" w:author="ndeakin" w:date="2015-09-29T17:47:00Z">
          <w:pPr/>
        </w:pPrChange>
      </w:pPr>
      <w:bookmarkStart w:id="943" w:name="_Ref432432828"/>
      <w:bookmarkStart w:id="944" w:name="_Ref432432831"/>
      <w:bookmarkStart w:id="945" w:name="_Toc432434178"/>
      <w:ins w:id="946" w:author="ndeakin" w:date="2015-09-29T17:58:00Z">
        <w:r>
          <w:lastRenderedPageBreak/>
          <w:t xml:space="preserve">JMS </w:t>
        </w:r>
      </w:ins>
      <w:ins w:id="947" w:author="ndeakin" w:date="2015-09-29T17:46:00Z">
        <w:r w:rsidR="004150B1">
          <w:t>Message-driven beans</w:t>
        </w:r>
      </w:ins>
      <w:bookmarkEnd w:id="943"/>
      <w:bookmarkEnd w:id="944"/>
      <w:bookmarkEnd w:id="945"/>
    </w:p>
    <w:p w:rsidR="000968B4" w:rsidRDefault="000968B4" w:rsidP="000968B4">
      <w:pPr>
        <w:rPr>
          <w:ins w:id="948" w:author="ndeakin" w:date="2015-09-29T17:59:00Z"/>
          <w:rFonts w:eastAsia="Calibri"/>
        </w:rPr>
      </w:pPr>
      <w:ins w:id="949" w:author="ndeakin" w:date="2015-09-29T17:59:00Z">
        <w:r>
          <w:rPr>
            <w:rFonts w:eastAsia="Calibri"/>
          </w:rPr>
          <w:t>The Enterprise JavaBeans (EJB) 3.2 specification states</w:t>
        </w:r>
        <w:r>
          <w:rPr>
            <w:rStyle w:val="FootnoteReference"/>
            <w:rFonts w:eastAsia="Calibri"/>
          </w:rPr>
          <w:footnoteReference w:id="7"/>
        </w:r>
        <w:r>
          <w:rPr>
            <w:rFonts w:eastAsia="Calibri"/>
          </w:rPr>
          <w:t xml:space="preserve"> that a message-driven bean that implements the </w:t>
        </w:r>
        <w:r w:rsidRPr="001C12E6">
          <w:rPr>
            <w:rStyle w:val="Code"/>
            <w:rFonts w:eastAsia="Calibri"/>
          </w:rPr>
          <w:t>javax.jms.MessageListener</w:t>
        </w:r>
        <w:r>
          <w:rPr>
            <w:rFonts w:eastAsia="Calibri"/>
          </w:rPr>
          <w:t xml:space="preserve"> interface is a JMS message-driven bean and defines</w:t>
        </w:r>
        <w:r>
          <w:rPr>
            <w:rStyle w:val="FootnoteReference"/>
            <w:rFonts w:eastAsia="Calibri"/>
          </w:rPr>
          <w:footnoteReference w:id="8"/>
        </w:r>
        <w:r>
          <w:rPr>
            <w:rFonts w:eastAsia="Calibri"/>
          </w:rPr>
          <w:t xml:space="preserve"> a set of standard activation properties for such beans.</w:t>
        </w:r>
      </w:ins>
    </w:p>
    <w:p w:rsidR="000968B4" w:rsidRDefault="000968B4" w:rsidP="000968B4">
      <w:pPr>
        <w:rPr>
          <w:ins w:id="954" w:author="ndeakin" w:date="2015-09-29T17:59:00Z"/>
          <w:rFonts w:eastAsia="Calibri"/>
        </w:rPr>
      </w:pPr>
      <w:ins w:id="955" w:author="ndeakin" w:date="2015-09-29T17:59:00Z">
        <w:r>
          <w:rPr>
            <w:rFonts w:eastAsia="Calibri"/>
          </w:rPr>
          <w:t xml:space="preserve">This chapter extends the EJB specification to define an additional type of JMS message-driven bean that does not implement the </w:t>
        </w:r>
        <w:r w:rsidRPr="001C12E6">
          <w:rPr>
            <w:rStyle w:val="Code"/>
            <w:rFonts w:eastAsia="Calibri"/>
          </w:rPr>
          <w:t>javax.jms.MessageListener</w:t>
        </w:r>
        <w:r>
          <w:rPr>
            <w:rFonts w:eastAsia="Calibri"/>
          </w:rPr>
          <w:t xml:space="preserve"> interface but instead implements the javax.jms.MessageDrivenBean interface. </w:t>
        </w:r>
      </w:ins>
    </w:p>
    <w:p w:rsidR="00621129" w:rsidRDefault="00621129" w:rsidP="00621129">
      <w:pPr>
        <w:pStyle w:val="Heading2"/>
        <w:rPr>
          <w:ins w:id="956" w:author="ndeakin" w:date="2015-09-29T17:57:00Z"/>
          <w:rFonts w:eastAsia="Calibri"/>
          <w:sz w:val="28"/>
          <w:szCs w:val="28"/>
        </w:rPr>
      </w:pPr>
      <w:bookmarkStart w:id="957" w:name="_Toc432434179"/>
      <w:ins w:id="958" w:author="ndeakin" w:date="2015-09-29T17:57:00Z">
        <w:r>
          <w:rPr>
            <w:rFonts w:eastAsia="Calibri"/>
          </w:rPr>
          <w:t>Classic JMS MDBs</w:t>
        </w:r>
        <w:bookmarkEnd w:id="957"/>
      </w:ins>
    </w:p>
    <w:p w:rsidR="00621129" w:rsidRDefault="00621129" w:rsidP="00621129">
      <w:pPr>
        <w:rPr>
          <w:ins w:id="959" w:author="ndeakin" w:date="2015-09-29T17:57:00Z"/>
          <w:rFonts w:eastAsia="Calibri"/>
        </w:rPr>
      </w:pPr>
      <w:ins w:id="960" w:author="ndeakin" w:date="2015-09-29T17:57:00Z">
        <w:r>
          <w:rPr>
            <w:rFonts w:eastAsia="Calibri"/>
          </w:rPr>
          <w:t xml:space="preserve">A message-driven bean class that implements the </w:t>
        </w:r>
        <w:r w:rsidRPr="001C12E6">
          <w:rPr>
            <w:rStyle w:val="Code"/>
            <w:rFonts w:eastAsia="Calibri"/>
          </w:rPr>
          <w:t>javax.jms.MessageListener</w:t>
        </w:r>
        <w:r>
          <w:rPr>
            <w:rFonts w:eastAsia="Calibri"/>
          </w:rPr>
          <w:t xml:space="preserve"> interface is referred to in this specification as a “classic” JMS MDB. This interface defines a single callback method, </w:t>
        </w:r>
        <w:r w:rsidRPr="001C12E6">
          <w:rPr>
            <w:rStyle w:val="Code"/>
            <w:rFonts w:eastAsia="Calibri"/>
          </w:rPr>
          <w:t>onMessage</w:t>
        </w:r>
        <w:r>
          <w:rPr>
            <w:rFonts w:eastAsia="Calibri"/>
          </w:rPr>
          <w:t xml:space="preserve">. </w:t>
        </w:r>
      </w:ins>
    </w:p>
    <w:p w:rsidR="00621129" w:rsidRDefault="00621129" w:rsidP="00621129">
      <w:pPr>
        <w:rPr>
          <w:ins w:id="961" w:author="ndeakin" w:date="2015-09-29T17:57:00Z"/>
          <w:rFonts w:eastAsia="Calibri"/>
        </w:rPr>
      </w:pPr>
      <w:ins w:id="962" w:author="ndeakin" w:date="2015-09-29T17:57:00Z">
        <w:r>
          <w:rPr>
            <w:rFonts w:eastAsia="Calibri"/>
          </w:rPr>
          <w:t xml:space="preserve">A classic JMS MDB is configured, like MDBs in general, using activation properties. These may be specified either using the </w:t>
        </w:r>
        <w:r w:rsidRPr="001C12E6">
          <w:rPr>
            <w:rStyle w:val="Code"/>
            <w:rFonts w:eastAsia="Calibri"/>
          </w:rPr>
          <w:t>ActivationConfigProperty</w:t>
        </w:r>
        <w:r>
          <w:rPr>
            <w:rFonts w:eastAsia="Calibri"/>
          </w:rPr>
          <w:t xml:space="preserve"> annotation or by the </w:t>
        </w:r>
        <w:r w:rsidRPr="001C12E6">
          <w:rPr>
            <w:rStyle w:val="Code"/>
            <w:rFonts w:eastAsia="Calibri"/>
          </w:rPr>
          <w:t>&lt;activation-config-property&gt;</w:t>
        </w:r>
        <w:r>
          <w:rPr>
            <w:rFonts w:eastAsia="Calibri"/>
          </w:rPr>
          <w:t xml:space="preserve"> deployment descriptor element.</w:t>
        </w:r>
      </w:ins>
    </w:p>
    <w:p w:rsidR="00621129" w:rsidRDefault="00621129" w:rsidP="00621129">
      <w:pPr>
        <w:rPr>
          <w:ins w:id="963" w:author="ndeakin" w:date="2015-09-29T17:57:00Z"/>
          <w:rFonts w:eastAsia="Calibri"/>
        </w:rPr>
      </w:pPr>
      <w:ins w:id="964" w:author="ndeakin" w:date="2015-09-29T17:57:00Z">
        <w:r>
          <w:rPr>
            <w:rFonts w:eastAsia="Calibri"/>
          </w:rPr>
          <w:t xml:space="preserve">A set of standard activation properties for configuring classic JMS MDBs is defined in the EJB 3.2 specification, section </w:t>
        </w:r>
        <w:r w:rsidRPr="008C65B5">
          <w:rPr>
            <w:rFonts w:eastAsia="Calibri"/>
          </w:rPr>
          <w:t>5.4.17</w:t>
        </w:r>
        <w:r>
          <w:rPr>
            <w:rFonts w:eastAsia="Calibri"/>
          </w:rPr>
          <w:t xml:space="preserve"> “</w:t>
        </w:r>
        <w:r w:rsidRPr="008C65B5">
          <w:rPr>
            <w:rFonts w:eastAsia="Calibri"/>
          </w:rPr>
          <w:t>JMS Message-Driven Beans</w:t>
        </w:r>
        <w:r>
          <w:rPr>
            <w:rFonts w:eastAsia="Calibri"/>
          </w:rPr>
          <w:t>”</w:t>
        </w:r>
      </w:ins>
    </w:p>
    <w:p w:rsidR="00621129" w:rsidRDefault="00E1168B" w:rsidP="00621129">
      <w:pPr>
        <w:pStyle w:val="NormInBox"/>
        <w:rPr>
          <w:ins w:id="965" w:author="ndeakin" w:date="2015-09-29T17:57:00Z"/>
        </w:rPr>
      </w:pPr>
      <w:ins w:id="966" w:author="ndeakin" w:date="2015-09-29T17:57:00Z">
        <w:r>
          <w:rPr>
            <w:b/>
            <w:i/>
          </w:rPr>
          <w:t>Note to reviewers</w:t>
        </w:r>
        <w:r w:rsidR="00621129" w:rsidRPr="00171581">
          <w:rPr>
            <w:b/>
            <w:i/>
          </w:rPr>
          <w:t>:</w:t>
        </w:r>
        <w:r w:rsidR="00621129" w:rsidRPr="00482EA5">
          <w:rPr>
            <w:i/>
          </w:rPr>
          <w:t xml:space="preserve"> </w:t>
        </w:r>
        <w:r w:rsidR="00621129">
          <w:t xml:space="preserve">It is hoped to move those parts of the EJB 3.2 specification that define "classic" JMS MDBs (mainly section </w:t>
        </w:r>
        <w:r w:rsidR="00621129" w:rsidRPr="008C65B5">
          <w:t>5.4.17</w:t>
        </w:r>
        <w:r w:rsidR="00621129">
          <w:t xml:space="preserve">) into this chapter so that both types of JMS MDB are defined in the same place. </w:t>
        </w:r>
      </w:ins>
    </w:p>
    <w:p w:rsidR="00621129" w:rsidRDefault="00621129" w:rsidP="00621129">
      <w:pPr>
        <w:keepNext/>
        <w:rPr>
          <w:ins w:id="967" w:author="ndeakin" w:date="2015-09-29T17:57:00Z"/>
          <w:rFonts w:eastAsia="Calibri"/>
        </w:rPr>
      </w:pPr>
      <w:ins w:id="968" w:author="ndeakin" w:date="2015-09-29T17:57:00Z">
        <w:r>
          <w:rPr>
            <w:rFonts w:eastAsia="Calibri"/>
          </w:rPr>
          <w:lastRenderedPageBreak/>
          <w:t>Here is an example of a classic JMS MDB:</w:t>
        </w:r>
      </w:ins>
    </w:p>
    <w:p w:rsidR="00621129" w:rsidRDefault="00621129" w:rsidP="00621129">
      <w:pPr>
        <w:pStyle w:val="CodeInWideFrame"/>
        <w:rPr>
          <w:ins w:id="969" w:author="ndeakin" w:date="2015-09-29T17:57:00Z"/>
        </w:rPr>
      </w:pPr>
      <w:proofErr w:type="gramStart"/>
      <w:ins w:id="970" w:author="ndeakin" w:date="2015-09-29T17:57:00Z">
        <w:r w:rsidRPr="008A51CB">
          <w:t>@MessageDriven(</w:t>
        </w:r>
        <w:proofErr w:type="gramEnd"/>
        <w:r w:rsidRPr="008A51CB">
          <w:t>activationConfig = {</w:t>
        </w:r>
      </w:ins>
    </w:p>
    <w:p w:rsidR="00621129" w:rsidRDefault="00621129" w:rsidP="00621129">
      <w:pPr>
        <w:pStyle w:val="CodeInWideFrame"/>
        <w:rPr>
          <w:ins w:id="971" w:author="ndeakin" w:date="2015-09-29T17:57:00Z"/>
        </w:rPr>
      </w:pPr>
      <w:ins w:id="972" w:author="ndeakin" w:date="2015-09-29T17:57:00Z">
        <w:r w:rsidRPr="008A51CB">
          <w:t xml:space="preserve">  </w:t>
        </w:r>
        <w:proofErr w:type="gramStart"/>
        <w:r w:rsidRPr="008A51CB">
          <w:t>@ActivationConfigProperty(</w:t>
        </w:r>
        <w:proofErr w:type="gramEnd"/>
      </w:ins>
    </w:p>
    <w:p w:rsidR="00621129" w:rsidRDefault="00621129" w:rsidP="00621129">
      <w:pPr>
        <w:pStyle w:val="CodeInWideFrame"/>
        <w:rPr>
          <w:ins w:id="973" w:author="ndeakin" w:date="2015-09-29T17:57:00Z"/>
        </w:rPr>
      </w:pPr>
      <w:ins w:id="974" w:author="ndeakin" w:date="2015-09-29T17:57:00Z">
        <w:r>
          <w:t xml:space="preserve">    </w:t>
        </w:r>
        <w:proofErr w:type="gramStart"/>
        <w:r w:rsidRPr="008A51CB">
          <w:t>propertyName</w:t>
        </w:r>
        <w:proofErr w:type="gramEnd"/>
        <w:r w:rsidRPr="008A51CB">
          <w:t xml:space="preserve"> = "destinationLookup", </w:t>
        </w:r>
      </w:ins>
    </w:p>
    <w:p w:rsidR="00621129" w:rsidRDefault="00621129" w:rsidP="00621129">
      <w:pPr>
        <w:pStyle w:val="CodeInWideFrame"/>
        <w:rPr>
          <w:ins w:id="975" w:author="ndeakin" w:date="2015-09-29T17:57:00Z"/>
        </w:rPr>
      </w:pPr>
      <w:ins w:id="976" w:author="ndeakin" w:date="2015-09-29T17:57:00Z">
        <w:r>
          <w:t xml:space="preserve">    </w:t>
        </w:r>
        <w:proofErr w:type="gramStart"/>
        <w:r w:rsidRPr="008A51CB">
          <w:t>propertyValue</w:t>
        </w:r>
        <w:proofErr w:type="gramEnd"/>
        <w:r w:rsidRPr="008A51CB">
          <w:t xml:space="preserve"> = "java:global/requestQueue"),</w:t>
        </w:r>
      </w:ins>
    </w:p>
    <w:p w:rsidR="00621129" w:rsidRDefault="00621129" w:rsidP="00621129">
      <w:pPr>
        <w:pStyle w:val="CodeInWideFrame"/>
        <w:rPr>
          <w:ins w:id="977" w:author="ndeakin" w:date="2015-09-29T17:57:00Z"/>
        </w:rPr>
      </w:pPr>
      <w:ins w:id="978" w:author="ndeakin" w:date="2015-09-29T17:57:00Z">
        <w:r>
          <w:t xml:space="preserve">  </w:t>
        </w:r>
        <w:proofErr w:type="gramStart"/>
        <w:r w:rsidRPr="008A51CB">
          <w:t>@ActivationConfigProperty(</w:t>
        </w:r>
        <w:proofErr w:type="gramEnd"/>
      </w:ins>
    </w:p>
    <w:p w:rsidR="00621129" w:rsidRDefault="00621129" w:rsidP="00621129">
      <w:pPr>
        <w:pStyle w:val="CodeInWideFrame"/>
        <w:rPr>
          <w:ins w:id="979" w:author="ndeakin" w:date="2015-09-29T17:57:00Z"/>
        </w:rPr>
      </w:pPr>
      <w:ins w:id="980" w:author="ndeakin" w:date="2015-09-29T17:57:00Z">
        <w:r>
          <w:t xml:space="preserve">    </w:t>
        </w:r>
        <w:proofErr w:type="gramStart"/>
        <w:r w:rsidRPr="008A51CB">
          <w:t>propertyName</w:t>
        </w:r>
        <w:proofErr w:type="gramEnd"/>
        <w:r w:rsidRPr="008A51CB">
          <w:t xml:space="preserve"> = "destinationType", </w:t>
        </w:r>
      </w:ins>
    </w:p>
    <w:p w:rsidR="00621129" w:rsidRDefault="00621129" w:rsidP="00621129">
      <w:pPr>
        <w:pStyle w:val="CodeInWideFrame"/>
        <w:rPr>
          <w:ins w:id="981" w:author="ndeakin" w:date="2015-09-29T17:57:00Z"/>
        </w:rPr>
      </w:pPr>
      <w:ins w:id="982" w:author="ndeakin" w:date="2015-09-29T17:57:00Z">
        <w:r>
          <w:t xml:space="preserve">    </w:t>
        </w:r>
        <w:proofErr w:type="gramStart"/>
        <w:r w:rsidRPr="008A51CB">
          <w:t>propertyValue</w:t>
        </w:r>
        <w:proofErr w:type="gramEnd"/>
        <w:r w:rsidRPr="008A51CB">
          <w:t xml:space="preserve"> = "javax.jms.Queue")</w:t>
        </w:r>
      </w:ins>
    </w:p>
    <w:p w:rsidR="00621129" w:rsidRDefault="00621129" w:rsidP="00621129">
      <w:pPr>
        <w:pStyle w:val="CodeInWideFrame"/>
        <w:rPr>
          <w:ins w:id="983" w:author="ndeakin" w:date="2015-09-29T17:57:00Z"/>
        </w:rPr>
      </w:pPr>
      <w:ins w:id="984" w:author="ndeakin" w:date="2015-09-29T17:57:00Z">
        <w:r w:rsidRPr="008A51CB">
          <w:t xml:space="preserve"> })</w:t>
        </w:r>
      </w:ins>
    </w:p>
    <w:p w:rsidR="00621129" w:rsidRDefault="00621129" w:rsidP="00621129">
      <w:pPr>
        <w:pStyle w:val="CodeInWideFrame"/>
        <w:rPr>
          <w:ins w:id="985" w:author="ndeakin" w:date="2015-09-29T17:57:00Z"/>
        </w:rPr>
      </w:pPr>
      <w:proofErr w:type="gramStart"/>
      <w:ins w:id="986" w:author="ndeakin" w:date="2015-09-29T17:57:00Z">
        <w:r w:rsidRPr="008A51CB">
          <w:t>public</w:t>
        </w:r>
        <w:proofErr w:type="gramEnd"/>
        <w:r w:rsidRPr="008A51CB">
          <w:t xml:space="preserve"> class MyMessageBean implements MessageListener {</w:t>
        </w:r>
      </w:ins>
    </w:p>
    <w:p w:rsidR="00621129" w:rsidRDefault="00621129" w:rsidP="00621129">
      <w:pPr>
        <w:pStyle w:val="CodeInWideFrame"/>
        <w:rPr>
          <w:ins w:id="987" w:author="ndeakin" w:date="2015-09-29T17:57:00Z"/>
        </w:rPr>
      </w:pPr>
      <w:ins w:id="988" w:author="ndeakin" w:date="2015-09-29T17:57:00Z">
        <w:r w:rsidRPr="008A51CB">
          <w:t xml:space="preserve">  </w:t>
        </w:r>
        <w:proofErr w:type="gramStart"/>
        <w:r w:rsidRPr="008A51CB">
          <w:t>public</w:t>
        </w:r>
        <w:proofErr w:type="gramEnd"/>
        <w:r w:rsidRPr="008A51CB">
          <w:t xml:space="preserve"> void onMessage(Message message){</w:t>
        </w:r>
      </w:ins>
    </w:p>
    <w:p w:rsidR="00621129" w:rsidRDefault="00621129" w:rsidP="00621129">
      <w:pPr>
        <w:pStyle w:val="CodeInWideFrame"/>
        <w:rPr>
          <w:ins w:id="989" w:author="ndeakin" w:date="2015-09-29T17:57:00Z"/>
        </w:rPr>
      </w:pPr>
      <w:ins w:id="990" w:author="ndeakin" w:date="2015-09-29T17:57:00Z">
        <w:r w:rsidRPr="008A51CB">
          <w:t xml:space="preserve">   ...</w:t>
        </w:r>
      </w:ins>
    </w:p>
    <w:p w:rsidR="00621129" w:rsidRDefault="00621129" w:rsidP="00621129">
      <w:pPr>
        <w:pStyle w:val="CodeInWideFrame"/>
        <w:rPr>
          <w:ins w:id="991" w:author="ndeakin" w:date="2015-09-29T17:57:00Z"/>
        </w:rPr>
      </w:pPr>
      <w:ins w:id="992" w:author="ndeakin" w:date="2015-09-29T17:57:00Z">
        <w:r>
          <w:t xml:space="preserve">  </w:t>
        </w:r>
        <w:r w:rsidRPr="008A51CB">
          <w:t>}</w:t>
        </w:r>
      </w:ins>
    </w:p>
    <w:p w:rsidR="00621129" w:rsidRDefault="00621129" w:rsidP="00621129">
      <w:pPr>
        <w:pStyle w:val="CodeInWideFrame"/>
        <w:rPr>
          <w:ins w:id="993" w:author="ndeakin" w:date="2015-09-29T17:57:00Z"/>
        </w:rPr>
      </w:pPr>
      <w:ins w:id="994" w:author="ndeakin" w:date="2015-09-29T17:57:00Z">
        <w:r>
          <w:t>}</w:t>
        </w:r>
      </w:ins>
    </w:p>
    <w:p w:rsidR="00621129" w:rsidRDefault="00621129" w:rsidP="00621129">
      <w:pPr>
        <w:pStyle w:val="Heading2"/>
        <w:rPr>
          <w:ins w:id="995" w:author="ndeakin" w:date="2015-09-29T17:57:00Z"/>
          <w:rFonts w:eastAsia="Calibri"/>
        </w:rPr>
      </w:pPr>
      <w:bookmarkStart w:id="996" w:name="_Toc432434180"/>
      <w:ins w:id="997" w:author="ndeakin" w:date="2015-09-29T17:57:00Z">
        <w:r>
          <w:rPr>
            <w:rFonts w:eastAsia="Calibri"/>
          </w:rPr>
          <w:t>Flexible JMS MDBs</w:t>
        </w:r>
        <w:bookmarkEnd w:id="996"/>
      </w:ins>
    </w:p>
    <w:p w:rsidR="00621129" w:rsidRDefault="00621129" w:rsidP="00621129">
      <w:pPr>
        <w:rPr>
          <w:ins w:id="998" w:author="ndeakin" w:date="2015-09-29T17:57:00Z"/>
          <w:rFonts w:eastAsia="Calibri"/>
        </w:rPr>
      </w:pPr>
      <w:ins w:id="999" w:author="ndeakin" w:date="2015-09-29T17:57:00Z">
        <w:r>
          <w:rPr>
            <w:rFonts w:eastAsia="Calibri"/>
          </w:rPr>
          <w:t xml:space="preserve">A message-driven bean class that implements the </w:t>
        </w:r>
        <w:r w:rsidRPr="001C12E6">
          <w:rPr>
            <w:rStyle w:val="Code"/>
            <w:rFonts w:eastAsia="Calibri"/>
          </w:rPr>
          <w:t>javax.jms.JMSMessageDrivenBean</w:t>
        </w:r>
        <w:r>
          <w:rPr>
            <w:rFonts w:eastAsia="Calibri"/>
          </w:rPr>
          <w:t xml:space="preserve"> interface is referred to in this specification as a “flexible” JMS MDB. This interface defines no methods.  The bean class may have any number of callback methods, each of which must be specified using one of the three method annotations </w:t>
        </w:r>
        <w:r w:rsidRPr="001C12E6">
          <w:rPr>
            <w:rStyle w:val="Code"/>
            <w:rFonts w:eastAsia="Calibri"/>
          </w:rPr>
          <w:t>JMSQueueListener</w:t>
        </w:r>
        <w:r>
          <w:rPr>
            <w:rFonts w:eastAsia="Calibri"/>
          </w:rPr>
          <w:t xml:space="preserve">, </w:t>
        </w:r>
        <w:r w:rsidRPr="001C12E6">
          <w:rPr>
            <w:rStyle w:val="Code"/>
            <w:rFonts w:eastAsia="Calibri"/>
          </w:rPr>
          <w:t>JMSNonDurableTopicListener</w:t>
        </w:r>
        <w:r>
          <w:rPr>
            <w:rFonts w:eastAsia="Calibri"/>
          </w:rPr>
          <w:t xml:space="preserve"> or </w:t>
        </w:r>
        <w:r w:rsidRPr="001C12E6">
          <w:rPr>
            <w:rStyle w:val="Code"/>
            <w:rFonts w:eastAsia="Calibri"/>
          </w:rPr>
          <w:t>JMSDurableTopicListener</w:t>
        </w:r>
        <w:r>
          <w:rPr>
            <w:rFonts w:eastAsia="Calibri"/>
          </w:rPr>
          <w:t>.</w:t>
        </w:r>
      </w:ins>
    </w:p>
    <w:p w:rsidR="00621129" w:rsidRDefault="00621129" w:rsidP="00621129">
      <w:pPr>
        <w:rPr>
          <w:ins w:id="1000" w:author="ndeakin" w:date="2015-09-29T17:57:00Z"/>
          <w:rFonts w:eastAsia="Calibri"/>
        </w:rPr>
      </w:pPr>
      <w:ins w:id="1001" w:author="ndeakin" w:date="2015-09-29T17:57:00Z">
        <w:r>
          <w:rPr>
            <w:rFonts w:eastAsia="Calibri"/>
          </w:rPr>
          <w:t xml:space="preserve">A flexible JMS MDB does not need to be configured using activation properties. Instead it can be configured using attributes of the </w:t>
        </w:r>
        <w:r w:rsidRPr="006B33EA">
          <w:rPr>
            <w:rStyle w:val="Code"/>
            <w:rFonts w:eastAsia="Calibri"/>
          </w:rPr>
          <w:t>JMSQueueListener</w:t>
        </w:r>
        <w:r>
          <w:rPr>
            <w:rFonts w:eastAsia="Calibri"/>
          </w:rPr>
          <w:t xml:space="preserve">, </w:t>
        </w:r>
        <w:r w:rsidRPr="006B33EA">
          <w:rPr>
            <w:rStyle w:val="Code"/>
            <w:rFonts w:eastAsia="Calibri"/>
          </w:rPr>
          <w:t>JMSNonDurableTopicListener</w:t>
        </w:r>
        <w:r>
          <w:rPr>
            <w:rFonts w:eastAsia="Calibri"/>
          </w:rPr>
          <w:t xml:space="preserve"> or </w:t>
        </w:r>
        <w:r w:rsidRPr="006B33EA">
          <w:rPr>
            <w:rStyle w:val="Code"/>
            <w:rFonts w:eastAsia="Calibri"/>
          </w:rPr>
          <w:t>JMSDurableTopicListener</w:t>
        </w:r>
        <w:r>
          <w:rPr>
            <w:rFonts w:eastAsia="Calibri"/>
          </w:rPr>
          <w:t xml:space="preserve"> method annotations or by using any number of </w:t>
        </w:r>
        <w:r w:rsidRPr="001C12E6">
          <w:rPr>
            <w:rStyle w:val="Code"/>
            <w:rFonts w:eastAsia="Calibri"/>
          </w:rPr>
          <w:t>JMSListenerProperty</w:t>
        </w:r>
        <w:r>
          <w:rPr>
            <w:rFonts w:eastAsia="Calibri"/>
          </w:rPr>
          <w:t xml:space="preserve"> method annotations.</w:t>
        </w:r>
      </w:ins>
    </w:p>
    <w:p w:rsidR="00621129" w:rsidRDefault="00621129" w:rsidP="00621129">
      <w:pPr>
        <w:rPr>
          <w:ins w:id="1002" w:author="ndeakin" w:date="2015-09-29T17:57:00Z"/>
          <w:rFonts w:eastAsia="Calibri"/>
        </w:rPr>
      </w:pPr>
      <w:ins w:id="1003" w:author="ndeakin" w:date="2015-09-29T17:57:00Z">
        <w:r>
          <w:rPr>
            <w:rFonts w:eastAsia="Calibri"/>
          </w:rPr>
          <w:t>Here is an example of a flexible MDB with a single callback method:</w:t>
        </w:r>
      </w:ins>
    </w:p>
    <w:p w:rsidR="00621129" w:rsidRDefault="00621129" w:rsidP="00621129">
      <w:pPr>
        <w:pStyle w:val="CodeInWideFrame"/>
        <w:rPr>
          <w:ins w:id="1004" w:author="ndeakin" w:date="2015-09-29T17:57:00Z"/>
          <w:lang w:val="en-US" w:eastAsia="en-US"/>
        </w:rPr>
      </w:pPr>
      <w:ins w:id="1005" w:author="ndeakin" w:date="2015-09-29T17:57:00Z">
        <w:r w:rsidRPr="007D4F06">
          <w:rPr>
            <w:lang w:val="en-US" w:eastAsia="en-US"/>
          </w:rPr>
          <w:t>@MessageDriven</w:t>
        </w:r>
      </w:ins>
    </w:p>
    <w:p w:rsidR="00621129" w:rsidRDefault="00621129" w:rsidP="00621129">
      <w:pPr>
        <w:pStyle w:val="CodeInWideFrame"/>
        <w:rPr>
          <w:ins w:id="1006" w:author="ndeakin" w:date="2015-09-29T17:57:00Z"/>
          <w:lang w:val="en-US" w:eastAsia="en-US"/>
        </w:rPr>
      </w:pPr>
      <w:proofErr w:type="gramStart"/>
      <w:ins w:id="1007" w:author="ndeakin" w:date="2015-09-29T17:57:00Z">
        <w:r w:rsidRPr="007D4F06">
          <w:rPr>
            <w:lang w:val="en-US" w:eastAsia="en-US"/>
          </w:rPr>
          <w:t>public</w:t>
        </w:r>
        <w:proofErr w:type="gramEnd"/>
        <w:r w:rsidRPr="007D4F06">
          <w:rPr>
            <w:lang w:val="en-US" w:eastAsia="en-US"/>
          </w:rPr>
          <w:t xml:space="preserve"> class MyMessageBean </w:t>
        </w:r>
        <w:r w:rsidRPr="001C12E6">
          <w:rPr>
            <w:bCs/>
            <w:lang w:val="en-US" w:eastAsia="en-US"/>
          </w:rPr>
          <w:t>implements JMSMessageDrivenBean</w:t>
        </w:r>
        <w:r w:rsidRPr="001C12E6">
          <w:rPr>
            <w:lang w:val="en-US" w:eastAsia="en-US"/>
          </w:rPr>
          <w:t xml:space="preserve"> {</w:t>
        </w:r>
      </w:ins>
    </w:p>
    <w:p w:rsidR="00621129" w:rsidRDefault="00621129" w:rsidP="00621129">
      <w:pPr>
        <w:pStyle w:val="CodeInWideFrame"/>
        <w:rPr>
          <w:ins w:id="1008" w:author="ndeakin" w:date="2015-09-29T17:57:00Z"/>
        </w:rPr>
      </w:pPr>
      <w:ins w:id="1009" w:author="ndeakin" w:date="2015-09-29T17:57:00Z">
        <w:r>
          <w:t xml:space="preserve">  </w:t>
        </w:r>
        <w:proofErr w:type="gramStart"/>
        <w:r w:rsidRPr="007D4F06">
          <w:t>@JMSQueueListener(</w:t>
        </w:r>
        <w:proofErr w:type="gramEnd"/>
        <w:r w:rsidRPr="007D4F06">
          <w:t>destinationLookup="</w:t>
        </w:r>
        <w:r w:rsidRPr="00A27109">
          <w:t>java:global/requestQueue</w:t>
        </w:r>
        <w:r w:rsidRPr="007D4F06">
          <w:t>"</w:t>
        </w:r>
        <w:r>
          <w:t>)</w:t>
        </w:r>
      </w:ins>
    </w:p>
    <w:p w:rsidR="00621129" w:rsidRDefault="00621129" w:rsidP="00621129">
      <w:pPr>
        <w:pStyle w:val="CodeInWideFrame"/>
        <w:rPr>
          <w:ins w:id="1010" w:author="ndeakin" w:date="2015-09-29T17:57:00Z"/>
        </w:rPr>
      </w:pPr>
      <w:ins w:id="1011" w:author="ndeakin" w:date="2015-09-29T17:57:00Z">
        <w:r>
          <w:t xml:space="preserve">  </w:t>
        </w:r>
        <w:proofErr w:type="gramStart"/>
        <w:r w:rsidRPr="007D4F06">
          <w:t>public</w:t>
        </w:r>
        <w:proofErr w:type="gramEnd"/>
        <w:r w:rsidRPr="007D4F06">
          <w:t xml:space="preserve"> void </w:t>
        </w:r>
        <w:r>
          <w:t>myMessageCallback</w:t>
        </w:r>
        <w:r w:rsidRPr="007D4F06">
          <w:t>(Message message) {</w:t>
        </w:r>
      </w:ins>
    </w:p>
    <w:p w:rsidR="00621129" w:rsidRDefault="00621129" w:rsidP="00621129">
      <w:pPr>
        <w:pStyle w:val="CodeInWideFrame"/>
        <w:rPr>
          <w:ins w:id="1012" w:author="ndeakin" w:date="2015-09-29T17:57:00Z"/>
        </w:rPr>
      </w:pPr>
      <w:ins w:id="1013" w:author="ndeakin" w:date="2015-09-29T17:57:00Z">
        <w:r>
          <w:t xml:space="preserve">    </w:t>
        </w:r>
        <w:r w:rsidRPr="007D4F06">
          <w:t>...</w:t>
        </w:r>
      </w:ins>
    </w:p>
    <w:p w:rsidR="00621129" w:rsidRDefault="00621129" w:rsidP="00621129">
      <w:pPr>
        <w:pStyle w:val="CodeInWideFrame"/>
        <w:rPr>
          <w:ins w:id="1014" w:author="ndeakin" w:date="2015-09-29T17:57:00Z"/>
        </w:rPr>
      </w:pPr>
      <w:ins w:id="1015" w:author="ndeakin" w:date="2015-09-29T17:57:00Z">
        <w:r>
          <w:t xml:space="preserve">  </w:t>
        </w:r>
        <w:r w:rsidRPr="007D4F06">
          <w:t>}</w:t>
        </w:r>
      </w:ins>
    </w:p>
    <w:p w:rsidR="00621129" w:rsidRDefault="00621129" w:rsidP="00621129">
      <w:pPr>
        <w:pStyle w:val="CodeInWideFrame"/>
        <w:rPr>
          <w:ins w:id="1016" w:author="ndeakin" w:date="2015-09-29T17:57:00Z"/>
        </w:rPr>
      </w:pPr>
      <w:ins w:id="1017" w:author="ndeakin" w:date="2015-09-29T17:57:00Z">
        <w:r>
          <w:t>}</w:t>
        </w:r>
      </w:ins>
    </w:p>
    <w:p w:rsidR="00621129" w:rsidRDefault="00E1168B" w:rsidP="00621129">
      <w:pPr>
        <w:pStyle w:val="NormInBox"/>
        <w:rPr>
          <w:ins w:id="1018" w:author="ndeakin" w:date="2015-09-30T15:38:00Z"/>
        </w:rPr>
      </w:pPr>
      <w:ins w:id="1019" w:author="ndeakin" w:date="2015-09-29T17:57:00Z">
        <w:r>
          <w:rPr>
            <w:b/>
            <w:i/>
          </w:rPr>
          <w:t>Note to reviewers</w:t>
        </w:r>
        <w:r w:rsidR="00621129" w:rsidRPr="001C12E6">
          <w:rPr>
            <w:b/>
            <w:i/>
          </w:rPr>
          <w:t>:</w:t>
        </w:r>
        <w:r w:rsidR="00621129" w:rsidRPr="00482EA5">
          <w:rPr>
            <w:i/>
          </w:rPr>
          <w:t xml:space="preserve"> </w:t>
        </w:r>
        <w:r w:rsidR="00621129">
          <w:t xml:space="preserve">The need to implement </w:t>
        </w:r>
        <w:proofErr w:type="gramStart"/>
        <w:r w:rsidR="00621129">
          <w:t>a no-methods</w:t>
        </w:r>
        <w:proofErr w:type="gramEnd"/>
        <w:r w:rsidR="00621129">
          <w:t xml:space="preserve"> marker interface (</w:t>
        </w:r>
        <w:r w:rsidR="00621129" w:rsidRPr="00A109CF">
          <w:rPr>
            <w:rStyle w:val="Code"/>
          </w:rPr>
          <w:t>JMSMessageDrivenBean</w:t>
        </w:r>
        <w:r w:rsidR="00621129">
          <w:rPr>
            <w:rStyle w:val="Code"/>
          </w:rPr>
          <w:t>)</w:t>
        </w:r>
        <w:r w:rsidR="00621129">
          <w:t xml:space="preserve"> is a requirement of EJB 3.2 It is hoped to remove this requirement before this specification is released. In that case a flexible JMS MDB would not need to implement any interface. All that would be needed would be to identify the callback methods.</w:t>
        </w:r>
      </w:ins>
    </w:p>
    <w:p w:rsidR="00000000" w:rsidRDefault="001A0A85">
      <w:pPr>
        <w:ind w:left="0"/>
        <w:rPr>
          <w:ins w:id="1020" w:author="ndeakin" w:date="2015-09-30T15:38:00Z"/>
        </w:rPr>
        <w:pPrChange w:id="1021" w:author="ndeakin" w:date="2015-09-30T15:38:00Z">
          <w:pPr>
            <w:pStyle w:val="NormInBox"/>
          </w:pPr>
        </w:pPrChange>
      </w:pPr>
    </w:p>
    <w:p w:rsidR="00E57925" w:rsidRDefault="00E57925" w:rsidP="00E57925">
      <w:pPr>
        <w:pStyle w:val="NormInBox"/>
        <w:rPr>
          <w:ins w:id="1022" w:author="ndeakin" w:date="2015-09-30T15:38:00Z"/>
        </w:rPr>
      </w:pPr>
      <w:ins w:id="1023" w:author="ndeakin" w:date="2015-09-30T15:38:00Z">
        <w:r>
          <w:rPr>
            <w:b/>
            <w:i/>
          </w:rPr>
          <w:t>Note to reviewers</w:t>
        </w:r>
        <w:r w:rsidRPr="001C12E6">
          <w:rPr>
            <w:b/>
            <w:i/>
          </w:rPr>
          <w:t>:</w:t>
        </w:r>
        <w:r w:rsidRPr="00482EA5">
          <w:rPr>
            <w:i/>
          </w:rPr>
          <w:t xml:space="preserve"> </w:t>
        </w:r>
      </w:ins>
      <w:ins w:id="1024" w:author="ndeakin" w:date="2015-09-30T15:39:00Z">
        <w:r>
          <w:t>Although the text above states that</w:t>
        </w:r>
      </w:ins>
      <w:ins w:id="1025" w:author="ndeakin" w:date="2015-09-30T15:38:00Z">
        <w:r>
          <w:t xml:space="preserve"> the bean class may have any</w:t>
        </w:r>
      </w:ins>
      <w:ins w:id="1026" w:author="ndeakin" w:date="2015-09-30T15:39:00Z">
        <w:r>
          <w:t xml:space="preserve"> </w:t>
        </w:r>
      </w:ins>
      <w:ins w:id="1027" w:author="ndeakin" w:date="2015-09-30T15:38:00Z">
        <w:r>
          <w:t xml:space="preserve">number of </w:t>
        </w:r>
      </w:ins>
      <w:ins w:id="1028" w:author="ndeakin" w:date="2015-09-30T15:39:00Z">
        <w:r>
          <w:t>callback methods this is</w:t>
        </w:r>
        <w:r w:rsidR="006B1F32">
          <w:t xml:space="preserve"> still open for review</w:t>
        </w:r>
      </w:ins>
      <w:ins w:id="1029" w:author="ndeakin" w:date="2015-09-30T15:40:00Z">
        <w:r w:rsidR="006B1F32">
          <w:t xml:space="preserve"> as it may </w:t>
        </w:r>
        <w:r w:rsidR="00454A93">
          <w:t>cause</w:t>
        </w:r>
        <w:r w:rsidR="006B1F32">
          <w:t xml:space="preserve"> unnecessary complexity without any clear benefit.</w:t>
        </w:r>
      </w:ins>
    </w:p>
    <w:p w:rsidR="00000000" w:rsidRDefault="001A0A85">
      <w:pPr>
        <w:rPr>
          <w:ins w:id="1030" w:author="ndeakin" w:date="2015-09-29T17:57:00Z"/>
        </w:rPr>
        <w:pPrChange w:id="1031" w:author="ndeakin" w:date="2015-09-30T15:38:00Z">
          <w:pPr>
            <w:pStyle w:val="NormInBox"/>
          </w:pPr>
        </w:pPrChange>
      </w:pPr>
    </w:p>
    <w:p w:rsidR="00621129" w:rsidRDefault="00621129" w:rsidP="00621129">
      <w:pPr>
        <w:pStyle w:val="Heading3"/>
        <w:rPr>
          <w:ins w:id="1032" w:author="ndeakin" w:date="2015-09-29T17:57:00Z"/>
          <w:rFonts w:eastAsia="Calibri"/>
        </w:rPr>
      </w:pPr>
      <w:bookmarkStart w:id="1033" w:name="_Toc432434181"/>
      <w:ins w:id="1034" w:author="ndeakin" w:date="2015-09-29T17:57:00Z">
        <w:r>
          <w:rPr>
            <w:rFonts w:eastAsia="Calibri"/>
          </w:rPr>
          <w:t>Specifying the callback methods</w:t>
        </w:r>
        <w:bookmarkEnd w:id="1033"/>
      </w:ins>
    </w:p>
    <w:p w:rsidR="00621129" w:rsidRDefault="00621129" w:rsidP="00621129">
      <w:pPr>
        <w:rPr>
          <w:ins w:id="1035" w:author="ndeakin" w:date="2015-09-29T17:57:00Z"/>
          <w:rFonts w:eastAsia="Calibri"/>
        </w:rPr>
      </w:pPr>
      <w:ins w:id="1036" w:author="ndeakin" w:date="2015-09-29T17:57:00Z">
        <w:r>
          <w:rPr>
            <w:rFonts w:eastAsia="Calibri"/>
          </w:rPr>
          <w:t xml:space="preserve">A flexible JMS MDB may have any number of callback methods. Each callback method will be treated as representing a separate consumer, and so </w:t>
        </w:r>
        <w:r>
          <w:rPr>
            <w:rFonts w:eastAsia="Calibri"/>
          </w:rPr>
          <w:lastRenderedPageBreak/>
          <w:t>may specify a different queue or topic, connection factory, subscription name, message selector etc.</w:t>
        </w:r>
      </w:ins>
    </w:p>
    <w:p w:rsidR="00621129" w:rsidRDefault="00621129" w:rsidP="00621129">
      <w:pPr>
        <w:rPr>
          <w:ins w:id="1037" w:author="ndeakin" w:date="2015-09-29T17:57:00Z"/>
          <w:rFonts w:eastAsia="Calibri"/>
        </w:rPr>
      </w:pPr>
      <w:ins w:id="1038" w:author="ndeakin" w:date="2015-09-29T17:57:00Z">
        <w:r>
          <w:rPr>
            <w:rFonts w:eastAsia="Calibri"/>
          </w:rPr>
          <w:t xml:space="preserve">Each callback method must be specified using one of the three annotations </w:t>
        </w:r>
        <w:r>
          <w:rPr>
            <w:rStyle w:val="Code"/>
            <w:rFonts w:eastAsia="Calibri"/>
          </w:rPr>
          <w:t>@J</w:t>
        </w:r>
        <w:r w:rsidRPr="00E67897">
          <w:rPr>
            <w:rStyle w:val="Code"/>
            <w:rFonts w:eastAsia="Calibri"/>
          </w:rPr>
          <w:t>MSQueueListener</w:t>
        </w:r>
        <w:r>
          <w:rPr>
            <w:rFonts w:eastAsia="Calibri"/>
          </w:rPr>
          <w:t xml:space="preserve">, </w:t>
        </w:r>
        <w:r>
          <w:rPr>
            <w:rStyle w:val="Code"/>
            <w:rFonts w:eastAsia="Calibri"/>
          </w:rPr>
          <w:t>@J</w:t>
        </w:r>
        <w:r w:rsidRPr="00E67897">
          <w:rPr>
            <w:rStyle w:val="Code"/>
            <w:rFonts w:eastAsia="Calibri"/>
          </w:rPr>
          <w:t>MSNonDurableTopicListener</w:t>
        </w:r>
        <w:r>
          <w:rPr>
            <w:rFonts w:eastAsia="Calibri"/>
          </w:rPr>
          <w:t xml:space="preserve"> or </w:t>
        </w:r>
        <w:r>
          <w:rPr>
            <w:rStyle w:val="Code"/>
            <w:rFonts w:eastAsia="Calibri"/>
          </w:rPr>
          <w:t>@J</w:t>
        </w:r>
        <w:r w:rsidRPr="00E67897">
          <w:rPr>
            <w:rStyle w:val="Code"/>
            <w:rFonts w:eastAsia="Calibri"/>
          </w:rPr>
          <w:t>MSDurableTopicListener</w:t>
        </w:r>
        <w:r>
          <w:rPr>
            <w:rFonts w:eastAsia="Calibri"/>
          </w:rPr>
          <w:t>.</w:t>
        </w:r>
      </w:ins>
    </w:p>
    <w:p w:rsidR="00621129" w:rsidRDefault="00621129" w:rsidP="00621129">
      <w:pPr>
        <w:pStyle w:val="Heading4"/>
        <w:rPr>
          <w:ins w:id="1039" w:author="ndeakin" w:date="2015-09-29T17:57:00Z"/>
          <w:rFonts w:eastAsia="Calibri"/>
        </w:rPr>
      </w:pPr>
      <w:ins w:id="1040" w:author="ndeakin" w:date="2015-09-29T17:57:00Z">
        <w:r>
          <w:rPr>
            <w:rFonts w:eastAsia="Calibri"/>
          </w:rPr>
          <w:t>JMSQueueListener</w:t>
        </w:r>
      </w:ins>
    </w:p>
    <w:p w:rsidR="00621129" w:rsidRDefault="00621129" w:rsidP="00621129">
      <w:pPr>
        <w:rPr>
          <w:ins w:id="1041" w:author="ndeakin" w:date="2015-09-29T17:57:00Z"/>
          <w:rFonts w:eastAsia="Calibri"/>
        </w:rPr>
      </w:pPr>
      <w:ins w:id="1042" w:author="ndeakin" w:date="2015-09-29T17:57:00Z">
        <w:r>
          <w:rPr>
            <w:rFonts w:eastAsia="Calibri"/>
          </w:rPr>
          <w:t xml:space="preserve">The </w:t>
        </w:r>
        <w:r w:rsidRPr="001C12E6">
          <w:rPr>
            <w:rStyle w:val="Code"/>
            <w:rFonts w:eastAsia="Calibri"/>
          </w:rPr>
          <w:t>@JMSQueueListener</w:t>
        </w:r>
        <w:r>
          <w:rPr>
            <w:rFonts w:eastAsia="Calibri"/>
          </w:rPr>
          <w:t xml:space="preserve"> annotation is used to specify that the callback method should be used to deliver messages from a queue.The </w:t>
        </w:r>
        <w:r w:rsidRPr="002B1BD2">
          <w:rPr>
            <w:rStyle w:val="Code"/>
            <w:rFonts w:eastAsia="Calibri"/>
          </w:rPr>
          <w:t>@</w:t>
        </w:r>
        <w:r w:rsidRPr="003F0475">
          <w:rPr>
            <w:rStyle w:val="Code"/>
            <w:rFonts w:eastAsia="Calibri"/>
          </w:rPr>
          <w:t>J</w:t>
        </w:r>
        <w:r w:rsidRPr="001C12E6">
          <w:rPr>
            <w:rStyle w:val="Code"/>
            <w:rFonts w:eastAsia="Calibri"/>
          </w:rPr>
          <w:t>MSQueueListener</w:t>
        </w:r>
        <w:r>
          <w:rPr>
            <w:rFonts w:eastAsia="Calibri"/>
          </w:rPr>
          <w:t xml:space="preserve"> annotation has the following elements:</w:t>
        </w:r>
      </w:ins>
    </w:p>
    <w:p w:rsidR="00621129" w:rsidRDefault="00621129" w:rsidP="00621129">
      <w:pPr>
        <w:pStyle w:val="ListBullet"/>
        <w:rPr>
          <w:ins w:id="1043" w:author="ndeakin" w:date="2015-09-29T17:57:00Z"/>
          <w:rFonts w:eastAsia="Calibri"/>
        </w:rPr>
      </w:pPr>
      <w:ins w:id="1044" w:author="ndeakin" w:date="2015-09-29T17:57:00Z">
        <w:r>
          <w:rPr>
            <w:rFonts w:eastAsia="Calibri"/>
          </w:rPr>
          <w:t xml:space="preserve">The </w:t>
        </w:r>
        <w:r w:rsidRPr="001C12E6">
          <w:rPr>
            <w:rStyle w:val="Code"/>
            <w:rFonts w:eastAsia="Calibri"/>
          </w:rPr>
          <w:t>destinationLookup</w:t>
        </w:r>
        <w:r>
          <w:rPr>
            <w:rFonts w:eastAsia="Calibri"/>
          </w:rPr>
          <w:t xml:space="preserve"> element may be used to specify the lookup name of the </w:t>
        </w:r>
        <w:r w:rsidRPr="001C12E6">
          <w:rPr>
            <w:rStyle w:val="Code"/>
            <w:rFonts w:eastAsia="Calibri"/>
          </w:rPr>
          <w:t>Queue</w:t>
        </w:r>
        <w:r>
          <w:rPr>
            <w:rFonts w:eastAsia="Calibri"/>
          </w:rPr>
          <w:t xml:space="preserve"> from which messages will be received. It corresponds to the classic JMS MDB activation property </w:t>
        </w:r>
        <w:r w:rsidRPr="001C12E6">
          <w:rPr>
            <w:rStyle w:val="Code"/>
            <w:rFonts w:eastAsia="Calibri"/>
          </w:rPr>
          <w:t>destinationLookup</w:t>
        </w:r>
        <w:r>
          <w:rPr>
            <w:rFonts w:eastAsia="Calibri"/>
          </w:rPr>
          <w:t>.</w:t>
        </w:r>
      </w:ins>
    </w:p>
    <w:p w:rsidR="00621129" w:rsidRDefault="00621129" w:rsidP="00621129">
      <w:pPr>
        <w:pStyle w:val="ListBullet"/>
        <w:rPr>
          <w:ins w:id="1045" w:author="ndeakin" w:date="2015-09-29T17:57:00Z"/>
          <w:rFonts w:eastAsia="Calibri"/>
        </w:rPr>
      </w:pPr>
      <w:ins w:id="1046" w:author="ndeakin" w:date="2015-09-29T17:57:00Z">
        <w:r>
          <w:rPr>
            <w:rFonts w:eastAsia="Calibri"/>
          </w:rPr>
          <w:t xml:space="preserve">The </w:t>
        </w:r>
        <w:r w:rsidRPr="001C12E6">
          <w:rPr>
            <w:rStyle w:val="Code"/>
            <w:rFonts w:eastAsia="Calibri"/>
          </w:rPr>
          <w:t>connectionFactoryLookup</w:t>
        </w:r>
        <w:r>
          <w:rPr>
            <w:rFonts w:eastAsia="Calibri"/>
          </w:rPr>
          <w:t xml:space="preserve"> element may be used to specify the lookup name of the </w:t>
        </w:r>
        <w:r w:rsidRPr="001C12E6">
          <w:rPr>
            <w:rStyle w:val="Code"/>
            <w:rFonts w:eastAsia="Calibri"/>
          </w:rPr>
          <w:t>ConnectionFactory</w:t>
        </w:r>
        <w:r>
          <w:rPr>
            <w:rFonts w:eastAsia="Calibri"/>
          </w:rPr>
          <w:t xml:space="preserve"> that will be used to connect to the JMS provider. It corresponds to the classic JMS MDB activation property </w:t>
        </w:r>
        <w:r w:rsidRPr="001C12E6">
          <w:rPr>
            <w:rStyle w:val="Code"/>
            <w:rFonts w:eastAsia="Calibri"/>
          </w:rPr>
          <w:t>connectionFactoryLookup</w:t>
        </w:r>
        <w:r>
          <w:rPr>
            <w:rFonts w:eastAsia="Calibri"/>
          </w:rPr>
          <w:t>.</w:t>
        </w:r>
      </w:ins>
    </w:p>
    <w:p w:rsidR="00621129" w:rsidRDefault="00621129" w:rsidP="00621129">
      <w:pPr>
        <w:pStyle w:val="ListBullet"/>
        <w:rPr>
          <w:ins w:id="1047" w:author="ndeakin" w:date="2015-09-29T17:57:00Z"/>
          <w:rFonts w:eastAsia="Calibri"/>
        </w:rPr>
      </w:pPr>
      <w:ins w:id="1048" w:author="ndeakin" w:date="2015-09-29T17:57:00Z">
        <w:r>
          <w:rPr>
            <w:rFonts w:eastAsia="Calibri"/>
          </w:rPr>
          <w:t xml:space="preserve">The </w:t>
        </w:r>
        <w:r w:rsidRPr="001C12E6">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1C12E6">
          <w:rPr>
            <w:rStyle w:val="Code"/>
            <w:rFonts w:eastAsia="Calibri"/>
          </w:rPr>
          <w:t>messageSelector</w:t>
        </w:r>
        <w:r>
          <w:rPr>
            <w:rFonts w:eastAsia="Calibri"/>
          </w:rPr>
          <w:t>.</w:t>
        </w:r>
      </w:ins>
    </w:p>
    <w:p w:rsidR="00621129" w:rsidRDefault="00621129" w:rsidP="00621129">
      <w:pPr>
        <w:pStyle w:val="ListBullet"/>
        <w:rPr>
          <w:ins w:id="1049" w:author="ndeakin" w:date="2015-09-29T17:57:00Z"/>
          <w:rFonts w:eastAsia="Calibri"/>
        </w:rPr>
      </w:pPr>
      <w:ins w:id="1050" w:author="ndeakin" w:date="2015-09-29T17:57:00Z">
        <w:r>
          <w:rPr>
            <w:rFonts w:eastAsia="Calibri"/>
          </w:rPr>
          <w:t xml:space="preserve">The </w:t>
        </w:r>
        <w:r w:rsidRPr="001C12E6">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Pr>
            <w:rStyle w:val="Code"/>
          </w:rPr>
          <w:t>@J</w:t>
        </w:r>
        <w:r w:rsidRPr="001C12E6">
          <w:rPr>
            <w:rStyle w:val="Code"/>
          </w:rPr>
          <w:t>MSQueueListener.Mode.AUTO_ACKNOWLEDGE</w:t>
        </w:r>
        <w:r>
          <w:t xml:space="preserve"> or </w:t>
        </w:r>
        <w:r>
          <w:rPr>
            <w:rStyle w:val="Code"/>
          </w:rPr>
          <w:t>@J</w:t>
        </w:r>
        <w:r w:rsidRPr="001C12E6">
          <w:rPr>
            <w:rStyle w:val="Code"/>
          </w:rPr>
          <w:t>MSQueueListener.Mode.DUPS_OK_ACKNOWLEDGE</w:t>
        </w:r>
        <w:r>
          <w:t>.</w:t>
        </w:r>
        <w:r>
          <w:rPr>
            <w:rFonts w:eastAsia="Calibri"/>
          </w:rPr>
          <w:t xml:space="preserve"> It corresponds to the classic JMS MDB activation property </w:t>
        </w:r>
        <w:r w:rsidRPr="001C12E6">
          <w:rPr>
            <w:rStyle w:val="Code"/>
            <w:rFonts w:eastAsia="Calibri"/>
          </w:rPr>
          <w:t>acknowledgeMode</w:t>
        </w:r>
        <w:r>
          <w:rPr>
            <w:rFonts w:eastAsia="Calibri"/>
          </w:rPr>
          <w:t>.</w:t>
        </w:r>
      </w:ins>
    </w:p>
    <w:p w:rsidR="00621129" w:rsidRDefault="00621129" w:rsidP="00621129">
      <w:pPr>
        <w:rPr>
          <w:ins w:id="1051" w:author="ndeakin" w:date="2015-09-29T17:57:00Z"/>
          <w:rFonts w:eastAsia="Calibri"/>
        </w:rPr>
      </w:pPr>
      <w:ins w:id="1052" w:author="ndeakin" w:date="2015-09-29T17:57:00Z">
        <w:r>
          <w:rPr>
            <w:rFonts w:eastAsia="Calibri"/>
          </w:rPr>
          <w:t xml:space="preserve">Here is an example of a flexible MDB which defines one callback method that is annotated with </w:t>
        </w:r>
        <w:r w:rsidRPr="003F0475">
          <w:rPr>
            <w:rStyle w:val="Code"/>
            <w:rFonts w:eastAsia="Calibri"/>
          </w:rPr>
          <w:t>JMSQueueListener</w:t>
        </w:r>
        <w:r w:rsidRPr="001C12E6">
          <w:rPr>
            <w:rFonts w:eastAsia="Calibri"/>
          </w:rPr>
          <w:t xml:space="preserve"> and which sets all four elements:</w:t>
        </w:r>
      </w:ins>
    </w:p>
    <w:p w:rsidR="00621129" w:rsidRDefault="00621129" w:rsidP="00621129">
      <w:pPr>
        <w:pStyle w:val="CodeInWideFrame"/>
        <w:rPr>
          <w:ins w:id="1053" w:author="ndeakin" w:date="2015-09-29T17:57:00Z"/>
          <w:lang w:val="en-US" w:eastAsia="en-US"/>
        </w:rPr>
      </w:pPr>
      <w:ins w:id="1054" w:author="ndeakin" w:date="2015-09-29T17:57:00Z">
        <w:r w:rsidRPr="007D4F06">
          <w:rPr>
            <w:lang w:val="en-US" w:eastAsia="en-US"/>
          </w:rPr>
          <w:t>@MessageDriven</w:t>
        </w:r>
      </w:ins>
    </w:p>
    <w:p w:rsidR="00621129" w:rsidRDefault="00621129" w:rsidP="00621129">
      <w:pPr>
        <w:pStyle w:val="CodeInWideFrame"/>
        <w:rPr>
          <w:ins w:id="1055" w:author="ndeakin" w:date="2015-09-29T17:57:00Z"/>
          <w:lang w:val="en-US" w:eastAsia="en-US"/>
        </w:rPr>
      </w:pPr>
      <w:proofErr w:type="gramStart"/>
      <w:ins w:id="1056" w:author="ndeakin" w:date="2015-09-29T17:57:00Z">
        <w:r w:rsidRPr="007D4F06">
          <w:rPr>
            <w:lang w:val="en-US" w:eastAsia="en-US"/>
          </w:rPr>
          <w:t>public</w:t>
        </w:r>
        <w:proofErr w:type="gramEnd"/>
        <w:r w:rsidRPr="007D4F06">
          <w:rPr>
            <w:lang w:val="en-US" w:eastAsia="en-US"/>
          </w:rPr>
          <w:t xml:space="preserve">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057" w:author="ndeakin" w:date="2015-09-29T17:57:00Z"/>
        </w:rPr>
      </w:pPr>
      <w:ins w:id="1058" w:author="ndeakin" w:date="2015-09-29T17:57:00Z">
        <w:r>
          <w:t xml:space="preserve">  </w:t>
        </w:r>
        <w:proofErr w:type="gramStart"/>
        <w:r w:rsidRPr="007D4F06">
          <w:t>@JMSQueueListener(</w:t>
        </w:r>
        <w:proofErr w:type="gramEnd"/>
      </w:ins>
    </w:p>
    <w:p w:rsidR="00621129" w:rsidRDefault="00621129" w:rsidP="00621129">
      <w:pPr>
        <w:pStyle w:val="CodeInWideFrame"/>
        <w:rPr>
          <w:ins w:id="1059" w:author="ndeakin" w:date="2015-09-29T17:57:00Z"/>
        </w:rPr>
      </w:pPr>
      <w:ins w:id="1060" w:author="ndeakin" w:date="2015-09-29T17:57:00Z">
        <w:r>
          <w:t xml:space="preserve">    </w:t>
        </w:r>
        <w:proofErr w:type="gramStart"/>
        <w:r w:rsidRPr="007D4F06">
          <w:t>destinationLookup</w:t>
        </w:r>
        <w:proofErr w:type="gramEnd"/>
        <w:r w:rsidRPr="007D4F06">
          <w:t>="</w:t>
        </w:r>
        <w:r w:rsidRPr="00A27109">
          <w:t>java:global/requestQueue</w:t>
        </w:r>
        <w:r w:rsidRPr="007D4F06">
          <w:t>"</w:t>
        </w:r>
        <w:r>
          <w:t>,</w:t>
        </w:r>
      </w:ins>
    </w:p>
    <w:p w:rsidR="00621129" w:rsidRDefault="00621129" w:rsidP="00621129">
      <w:pPr>
        <w:pStyle w:val="CodeInWideFrame"/>
        <w:rPr>
          <w:ins w:id="1061" w:author="ndeakin" w:date="2015-09-29T17:57:00Z"/>
        </w:rPr>
      </w:pPr>
      <w:ins w:id="1062" w:author="ndeakin" w:date="2015-09-29T17:57:00Z">
        <w:r>
          <w:t xml:space="preserve">    </w:t>
        </w:r>
        <w:proofErr w:type="gramStart"/>
        <w:r w:rsidRPr="00AA34BE">
          <w:t>connectionFactoryLookup</w:t>
        </w:r>
        <w:proofErr w:type="gramEnd"/>
        <w:r w:rsidRPr="00AA34BE">
          <w:t>="java:global/connectionFactory"</w:t>
        </w:r>
        <w:r>
          <w:t>,</w:t>
        </w:r>
      </w:ins>
    </w:p>
    <w:p w:rsidR="00621129" w:rsidRDefault="00621129" w:rsidP="00621129">
      <w:pPr>
        <w:pStyle w:val="CodeInWideFrame"/>
        <w:rPr>
          <w:ins w:id="1063" w:author="ndeakin" w:date="2015-09-29T17:57:00Z"/>
        </w:rPr>
      </w:pPr>
      <w:ins w:id="1064" w:author="ndeakin" w:date="2015-09-29T17:57:00Z">
        <w:r>
          <w:t xml:space="preserve">    </w:t>
        </w:r>
        <w:proofErr w:type="gramStart"/>
        <w:r w:rsidRPr="00AA34BE">
          <w:t>messageSelector</w:t>
        </w:r>
        <w:proofErr w:type="gramEnd"/>
        <w:r w:rsidRPr="00AA34BE">
          <w:t>="JMSType = 'car' AND colour = 'pink'"</w:t>
        </w:r>
        <w:r>
          <w:t>,</w:t>
        </w:r>
      </w:ins>
    </w:p>
    <w:p w:rsidR="00621129" w:rsidRDefault="00621129" w:rsidP="00621129">
      <w:pPr>
        <w:pStyle w:val="CodeInWideFrame"/>
        <w:rPr>
          <w:ins w:id="1065" w:author="ndeakin" w:date="2015-09-29T17:57:00Z"/>
        </w:rPr>
      </w:pPr>
      <w:ins w:id="1066" w:author="ndeakin" w:date="2015-09-29T17:57:00Z">
        <w:r>
          <w:t xml:space="preserve">    </w:t>
        </w:r>
        <w:proofErr w:type="gramStart"/>
        <w:r w:rsidRPr="00AA34BE">
          <w:t>acknowledge=</w:t>
        </w:r>
        <w:proofErr w:type="gramEnd"/>
        <w:r w:rsidRPr="00AA34BE">
          <w:t>JMSQueueListener.Mode.DUPS_OK_ACKNOWLEDGE</w:t>
        </w:r>
      </w:ins>
    </w:p>
    <w:p w:rsidR="00621129" w:rsidRDefault="00621129" w:rsidP="00621129">
      <w:pPr>
        <w:pStyle w:val="CodeInWideFrame"/>
        <w:rPr>
          <w:ins w:id="1067" w:author="ndeakin" w:date="2015-09-29T17:57:00Z"/>
        </w:rPr>
      </w:pPr>
      <w:ins w:id="1068" w:author="ndeakin" w:date="2015-09-29T17:57:00Z">
        <w:r>
          <w:t xml:space="preserve">  )</w:t>
        </w:r>
      </w:ins>
    </w:p>
    <w:p w:rsidR="00621129" w:rsidRDefault="00621129" w:rsidP="00621129">
      <w:pPr>
        <w:pStyle w:val="CodeInWideFrame"/>
        <w:rPr>
          <w:ins w:id="1069" w:author="ndeakin" w:date="2015-09-29T17:57:00Z"/>
        </w:rPr>
      </w:pPr>
      <w:ins w:id="1070" w:author="ndeakin" w:date="2015-09-29T17:57:00Z">
        <w:r>
          <w:t xml:space="preserve">  </w:t>
        </w:r>
        <w:proofErr w:type="gramStart"/>
        <w:r w:rsidRPr="007D4F06">
          <w:t>public</w:t>
        </w:r>
        <w:proofErr w:type="gramEnd"/>
        <w:r w:rsidRPr="007D4F06">
          <w:t xml:space="preserve"> void </w:t>
        </w:r>
        <w:r>
          <w:t>myMessageCallback</w:t>
        </w:r>
        <w:r w:rsidRPr="007D4F06">
          <w:t>(Message message) {</w:t>
        </w:r>
      </w:ins>
    </w:p>
    <w:p w:rsidR="00621129" w:rsidRDefault="00621129" w:rsidP="00621129">
      <w:pPr>
        <w:pStyle w:val="CodeInWideFrame"/>
        <w:rPr>
          <w:ins w:id="1071" w:author="ndeakin" w:date="2015-09-29T17:57:00Z"/>
        </w:rPr>
      </w:pPr>
      <w:ins w:id="1072" w:author="ndeakin" w:date="2015-09-29T17:57:00Z">
        <w:r>
          <w:t xml:space="preserve">    </w:t>
        </w:r>
        <w:r w:rsidRPr="007D4F06">
          <w:t>...</w:t>
        </w:r>
      </w:ins>
    </w:p>
    <w:p w:rsidR="00621129" w:rsidRDefault="00621129" w:rsidP="00621129">
      <w:pPr>
        <w:pStyle w:val="CodeInWideFrame"/>
        <w:rPr>
          <w:ins w:id="1073" w:author="ndeakin" w:date="2015-09-29T17:57:00Z"/>
        </w:rPr>
      </w:pPr>
      <w:ins w:id="1074" w:author="ndeakin" w:date="2015-09-29T17:57:00Z">
        <w:r>
          <w:t xml:space="preserve">  </w:t>
        </w:r>
        <w:r w:rsidRPr="007D4F06">
          <w:t>}</w:t>
        </w:r>
      </w:ins>
    </w:p>
    <w:p w:rsidR="00621129" w:rsidRDefault="00621129" w:rsidP="00621129">
      <w:pPr>
        <w:pStyle w:val="CodeInWideFrame"/>
        <w:rPr>
          <w:ins w:id="1075" w:author="ndeakin" w:date="2015-09-29T17:57:00Z"/>
        </w:rPr>
      </w:pPr>
      <w:ins w:id="1076" w:author="ndeakin" w:date="2015-09-29T17:57:00Z">
        <w:r>
          <w:t>}</w:t>
        </w:r>
      </w:ins>
    </w:p>
    <w:p w:rsidR="00621129" w:rsidRDefault="00621129" w:rsidP="00621129">
      <w:pPr>
        <w:pStyle w:val="Heading4"/>
        <w:rPr>
          <w:ins w:id="1077" w:author="ndeakin" w:date="2015-09-29T17:57:00Z"/>
          <w:rFonts w:eastAsia="Calibri"/>
        </w:rPr>
      </w:pPr>
      <w:ins w:id="1078" w:author="ndeakin" w:date="2015-09-29T17:57:00Z">
        <w:r>
          <w:rPr>
            <w:rFonts w:eastAsia="Calibri"/>
          </w:rPr>
          <w:t>JMSNonDurableTopicListener</w:t>
        </w:r>
      </w:ins>
    </w:p>
    <w:p w:rsidR="00621129" w:rsidRDefault="00621129" w:rsidP="00621129">
      <w:pPr>
        <w:rPr>
          <w:ins w:id="1079" w:author="ndeakin" w:date="2015-09-29T17:57:00Z"/>
          <w:rFonts w:eastAsia="Calibri"/>
        </w:rPr>
      </w:pPr>
      <w:ins w:id="1080" w:author="ndeakin" w:date="2015-09-29T17:57:00Z">
        <w:r>
          <w:rPr>
            <w:rFonts w:eastAsia="Calibri"/>
          </w:rPr>
          <w:t xml:space="preserve">The </w:t>
        </w:r>
        <w:r>
          <w:rPr>
            <w:rStyle w:val="Code"/>
            <w:rFonts w:eastAsia="Calibri"/>
          </w:rPr>
          <w:t>@J</w:t>
        </w:r>
        <w:r w:rsidRPr="003F0475">
          <w:rPr>
            <w:rStyle w:val="Code"/>
            <w:rFonts w:eastAsia="Calibri"/>
          </w:rPr>
          <w:t>MS</w:t>
        </w:r>
        <w:r>
          <w:rPr>
            <w:rStyle w:val="Code"/>
            <w:rFonts w:eastAsia="Calibri"/>
          </w:rPr>
          <w:t>NonDurableTopic</w:t>
        </w:r>
        <w:r w:rsidRPr="003F0475">
          <w:rPr>
            <w:rStyle w:val="Code"/>
            <w:rFonts w:eastAsia="Calibri"/>
          </w:rPr>
          <w:t>Listener</w:t>
        </w:r>
        <w:r>
          <w:rPr>
            <w:rFonts w:eastAsia="Calibri"/>
          </w:rPr>
          <w:t xml:space="preserve"> annotation is used to specify that the callback method should be used to deliver messages from a non-durable subscription on a topic.The </w:t>
        </w:r>
        <w:r>
          <w:rPr>
            <w:rStyle w:val="Code"/>
            <w:rFonts w:eastAsia="Calibri"/>
          </w:rPr>
          <w:t>@J</w:t>
        </w:r>
        <w:r w:rsidRPr="003F0475">
          <w:rPr>
            <w:rStyle w:val="Code"/>
            <w:rFonts w:eastAsia="Calibri"/>
          </w:rPr>
          <w:t>MS</w:t>
        </w:r>
        <w:r>
          <w:rPr>
            <w:rStyle w:val="Code"/>
            <w:rFonts w:eastAsia="Calibri"/>
          </w:rPr>
          <w:t>NonDurableTopic</w:t>
        </w:r>
        <w:r w:rsidRPr="003F0475">
          <w:rPr>
            <w:rStyle w:val="Code"/>
            <w:rFonts w:eastAsia="Calibri"/>
          </w:rPr>
          <w:t>Listener</w:t>
        </w:r>
        <w:r>
          <w:rPr>
            <w:rFonts w:eastAsia="Calibri"/>
          </w:rPr>
          <w:t xml:space="preserve"> annotation has the following elements:</w:t>
        </w:r>
      </w:ins>
    </w:p>
    <w:p w:rsidR="00621129" w:rsidRDefault="00621129" w:rsidP="00621129">
      <w:pPr>
        <w:pStyle w:val="ListBullet"/>
        <w:rPr>
          <w:ins w:id="1081" w:author="ndeakin" w:date="2015-09-29T17:57:00Z"/>
          <w:rFonts w:eastAsia="Calibri"/>
        </w:rPr>
      </w:pPr>
      <w:ins w:id="1082" w:author="ndeakin" w:date="2015-09-29T17:57:00Z">
        <w:r>
          <w:rPr>
            <w:rFonts w:eastAsia="Calibri"/>
          </w:rPr>
          <w:t xml:space="preserve">The </w:t>
        </w:r>
        <w:r w:rsidRPr="007B11B4">
          <w:rPr>
            <w:rStyle w:val="Code"/>
            <w:rFonts w:eastAsia="Calibri"/>
          </w:rPr>
          <w:t>destinationLookup</w:t>
        </w:r>
        <w:r>
          <w:rPr>
            <w:rFonts w:eastAsia="Calibri"/>
          </w:rPr>
          <w:t xml:space="preserve"> element may be used to specify the lookup name of the </w:t>
        </w:r>
        <w:r>
          <w:rPr>
            <w:rStyle w:val="Code"/>
            <w:rFonts w:eastAsia="Calibri"/>
          </w:rPr>
          <w:t>Topic</w:t>
        </w:r>
        <w:r>
          <w:rPr>
            <w:rFonts w:eastAsia="Calibri"/>
          </w:rPr>
          <w:t xml:space="preserve"> from which messages will be received. It </w:t>
        </w:r>
        <w:r>
          <w:rPr>
            <w:rFonts w:eastAsia="Calibri"/>
          </w:rPr>
          <w:lastRenderedPageBreak/>
          <w:t xml:space="preserve">corresponds to the classic JMS MDB activation property </w:t>
        </w:r>
        <w:r w:rsidRPr="003F0475">
          <w:rPr>
            <w:rStyle w:val="Code"/>
            <w:rFonts w:eastAsia="Calibri"/>
          </w:rPr>
          <w:t>destinationLookup</w:t>
        </w:r>
        <w:r>
          <w:rPr>
            <w:rFonts w:eastAsia="Calibri"/>
          </w:rPr>
          <w:t>.</w:t>
        </w:r>
      </w:ins>
    </w:p>
    <w:p w:rsidR="00621129" w:rsidRDefault="00621129" w:rsidP="00621129">
      <w:pPr>
        <w:pStyle w:val="ListBullet"/>
        <w:rPr>
          <w:ins w:id="1083" w:author="ndeakin" w:date="2015-09-29T17:57:00Z"/>
          <w:rFonts w:eastAsia="Calibri"/>
        </w:rPr>
      </w:pPr>
      <w:ins w:id="1084" w:author="ndeakin" w:date="2015-09-29T17:57:00Z">
        <w:r>
          <w:rPr>
            <w:rFonts w:eastAsia="Calibri"/>
          </w:rPr>
          <w:t xml:space="preserve">The </w:t>
        </w:r>
        <w:r w:rsidRPr="003F0475">
          <w:rPr>
            <w:rStyle w:val="Code"/>
            <w:rFonts w:eastAsia="Calibri"/>
          </w:rPr>
          <w:t>connectionFactoryLookup</w:t>
        </w:r>
        <w:r>
          <w:rPr>
            <w:rFonts w:eastAsia="Calibri"/>
          </w:rPr>
          <w:t xml:space="preserve"> element may be used to specify the lookup name of the </w:t>
        </w:r>
        <w:r w:rsidRPr="003F0475">
          <w:rPr>
            <w:rStyle w:val="Code"/>
            <w:rFonts w:eastAsia="Calibri"/>
          </w:rPr>
          <w:t>ConnectionFactory</w:t>
        </w:r>
        <w:r>
          <w:rPr>
            <w:rFonts w:eastAsia="Calibri"/>
          </w:rPr>
          <w:t xml:space="preserve"> that will be used to connect to the JMS provider. It corresponds to the classic JMS MDB activation property </w:t>
        </w:r>
        <w:r w:rsidRPr="003F0475">
          <w:rPr>
            <w:rStyle w:val="Code"/>
            <w:rFonts w:eastAsia="Calibri"/>
          </w:rPr>
          <w:t>connectionFactoryLookup</w:t>
        </w:r>
        <w:r>
          <w:rPr>
            <w:rFonts w:eastAsia="Calibri"/>
          </w:rPr>
          <w:t>.</w:t>
        </w:r>
      </w:ins>
    </w:p>
    <w:p w:rsidR="00621129" w:rsidRDefault="00621129" w:rsidP="00621129">
      <w:pPr>
        <w:pStyle w:val="ListBullet"/>
        <w:rPr>
          <w:ins w:id="1085" w:author="ndeakin" w:date="2015-09-29T17:57:00Z"/>
          <w:rFonts w:eastAsia="Calibri"/>
        </w:rPr>
      </w:pPr>
      <w:ins w:id="1086" w:author="ndeakin" w:date="2015-09-29T17:57:00Z">
        <w:r>
          <w:rPr>
            <w:rFonts w:eastAsia="Calibri"/>
          </w:rPr>
          <w:t xml:space="preserve">The </w:t>
        </w:r>
        <w:r w:rsidRPr="003F0475">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3F0475">
          <w:rPr>
            <w:rStyle w:val="Code"/>
            <w:rFonts w:eastAsia="Calibri"/>
          </w:rPr>
          <w:t>messageSelector</w:t>
        </w:r>
        <w:r>
          <w:rPr>
            <w:rFonts w:eastAsia="Calibri"/>
          </w:rPr>
          <w:t>.</w:t>
        </w:r>
      </w:ins>
    </w:p>
    <w:p w:rsidR="00621129" w:rsidRDefault="00621129" w:rsidP="00621129">
      <w:pPr>
        <w:pStyle w:val="ListBullet"/>
        <w:rPr>
          <w:ins w:id="1087" w:author="ndeakin" w:date="2015-09-29T17:57:00Z"/>
          <w:rFonts w:eastAsia="Calibri"/>
        </w:rPr>
      </w:pPr>
      <w:ins w:id="1088" w:author="ndeakin" w:date="2015-09-29T17:57:00Z">
        <w:r>
          <w:rPr>
            <w:rFonts w:eastAsia="Calibri"/>
          </w:rPr>
          <w:t xml:space="preserve">The </w:t>
        </w:r>
        <w:r w:rsidRPr="003F0475">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sidRPr="007B11B4">
          <w:rPr>
            <w:rStyle w:val="Code"/>
          </w:rPr>
          <w:t>JMS</w:t>
        </w:r>
        <w:r>
          <w:rPr>
            <w:rStyle w:val="Code"/>
          </w:rPr>
          <w:t>NonDurableTopic</w:t>
        </w:r>
        <w:r w:rsidRPr="007B11B4">
          <w:rPr>
            <w:rStyle w:val="Code"/>
          </w:rPr>
          <w:t>Listener.Mode.AUTO_ACKNOWLEDGE</w:t>
        </w:r>
        <w:r>
          <w:t xml:space="preserve"> or </w:t>
        </w:r>
        <w:r w:rsidRPr="007B11B4">
          <w:rPr>
            <w:rStyle w:val="Code"/>
          </w:rPr>
          <w:t>JMS</w:t>
        </w:r>
        <w:r>
          <w:rPr>
            <w:rStyle w:val="Code"/>
          </w:rPr>
          <w:t>NonDurableTopic</w:t>
        </w:r>
        <w:r w:rsidRPr="007B11B4">
          <w:rPr>
            <w:rStyle w:val="Code"/>
          </w:rPr>
          <w:t>Listener.Mode.DUPS_OK_ACKNOWLEDGE</w:t>
        </w:r>
        <w:r>
          <w:t>.</w:t>
        </w:r>
        <w:r>
          <w:rPr>
            <w:rFonts w:eastAsia="Calibri"/>
          </w:rPr>
          <w:t xml:space="preserve"> It corresponds to the classic JMS MDB activation property </w:t>
        </w:r>
        <w:r w:rsidRPr="003F0475">
          <w:rPr>
            <w:rStyle w:val="Code"/>
            <w:rFonts w:eastAsia="Calibri"/>
          </w:rPr>
          <w:t>acknowledgeMode</w:t>
        </w:r>
        <w:r>
          <w:rPr>
            <w:rFonts w:eastAsia="Calibri"/>
          </w:rPr>
          <w:t>.</w:t>
        </w:r>
      </w:ins>
    </w:p>
    <w:p w:rsidR="00621129" w:rsidRDefault="00621129" w:rsidP="00621129">
      <w:pPr>
        <w:rPr>
          <w:ins w:id="1089" w:author="ndeakin" w:date="2015-09-29T17:57:00Z"/>
          <w:rFonts w:eastAsia="Calibri"/>
        </w:rPr>
      </w:pPr>
      <w:ins w:id="1090" w:author="ndeakin" w:date="2015-09-29T17:57:00Z">
        <w:r>
          <w:rPr>
            <w:rFonts w:eastAsia="Calibri"/>
          </w:rPr>
          <w:t xml:space="preserve">Here is an example of a flexible MDB which defines one callback method that is annotated with </w:t>
        </w:r>
        <w:r>
          <w:rPr>
            <w:rStyle w:val="Code"/>
            <w:rFonts w:eastAsia="Calibri"/>
          </w:rPr>
          <w:t>@J</w:t>
        </w:r>
        <w:r w:rsidRPr="003F0475">
          <w:rPr>
            <w:rStyle w:val="Code"/>
            <w:rFonts w:eastAsia="Calibri"/>
          </w:rPr>
          <w:t>MS</w:t>
        </w:r>
        <w:r>
          <w:rPr>
            <w:rStyle w:val="Code"/>
            <w:rFonts w:eastAsia="Calibri"/>
          </w:rPr>
          <w:t>NonDurable</w:t>
        </w:r>
        <w:r w:rsidRPr="003F0475">
          <w:rPr>
            <w:rStyle w:val="Code"/>
            <w:rFonts w:eastAsia="Calibri"/>
          </w:rPr>
          <w:t>Listener</w:t>
        </w:r>
        <w:r w:rsidRPr="00263A87">
          <w:rPr>
            <w:rFonts w:eastAsia="Calibri"/>
          </w:rPr>
          <w:t xml:space="preserve"> and which sets all </w:t>
        </w:r>
        <w:r>
          <w:rPr>
            <w:rFonts w:eastAsia="Calibri"/>
          </w:rPr>
          <w:t>four</w:t>
        </w:r>
        <w:r w:rsidRPr="00263A87">
          <w:rPr>
            <w:rFonts w:eastAsia="Calibri"/>
          </w:rPr>
          <w:t xml:space="preserve"> elements:</w:t>
        </w:r>
      </w:ins>
    </w:p>
    <w:p w:rsidR="00621129" w:rsidRDefault="00621129" w:rsidP="00621129">
      <w:pPr>
        <w:pStyle w:val="CodeInWideFrame"/>
        <w:rPr>
          <w:ins w:id="1091" w:author="ndeakin" w:date="2015-09-29T17:57:00Z"/>
          <w:lang w:val="en-US" w:eastAsia="en-US"/>
        </w:rPr>
      </w:pPr>
      <w:ins w:id="1092" w:author="ndeakin" w:date="2015-09-29T17:57:00Z">
        <w:r w:rsidRPr="007D4F06">
          <w:rPr>
            <w:lang w:val="en-US" w:eastAsia="en-US"/>
          </w:rPr>
          <w:t>@MessageDriven</w:t>
        </w:r>
      </w:ins>
    </w:p>
    <w:p w:rsidR="00621129" w:rsidRDefault="00621129" w:rsidP="00621129">
      <w:pPr>
        <w:pStyle w:val="CodeInWideFrame"/>
        <w:rPr>
          <w:ins w:id="1093" w:author="ndeakin" w:date="2015-09-29T17:57:00Z"/>
          <w:lang w:val="en-US" w:eastAsia="en-US"/>
        </w:rPr>
      </w:pPr>
      <w:proofErr w:type="gramStart"/>
      <w:ins w:id="1094" w:author="ndeakin" w:date="2015-09-29T17:57:00Z">
        <w:r w:rsidRPr="007D4F06">
          <w:rPr>
            <w:lang w:val="en-US" w:eastAsia="en-US"/>
          </w:rPr>
          <w:t>public</w:t>
        </w:r>
        <w:proofErr w:type="gramEnd"/>
        <w:r w:rsidRPr="007D4F06">
          <w:rPr>
            <w:lang w:val="en-US" w:eastAsia="en-US"/>
          </w:rPr>
          <w:t xml:space="preserve">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095" w:author="ndeakin" w:date="2015-09-29T17:57:00Z"/>
        </w:rPr>
      </w:pPr>
      <w:ins w:id="1096" w:author="ndeakin" w:date="2015-09-29T17:57:00Z">
        <w:r>
          <w:t xml:space="preserve">  </w:t>
        </w:r>
        <w:proofErr w:type="gramStart"/>
        <w:r w:rsidRPr="007D4F06">
          <w:t>@JMS</w:t>
        </w:r>
        <w:r>
          <w:t>NonDurableTopic</w:t>
        </w:r>
        <w:r w:rsidRPr="007D4F06">
          <w:t>Listener(</w:t>
        </w:r>
        <w:proofErr w:type="gramEnd"/>
      </w:ins>
    </w:p>
    <w:p w:rsidR="00621129" w:rsidRDefault="00621129" w:rsidP="00621129">
      <w:pPr>
        <w:pStyle w:val="CodeInWideFrame"/>
        <w:rPr>
          <w:ins w:id="1097" w:author="ndeakin" w:date="2015-09-29T17:57:00Z"/>
        </w:rPr>
      </w:pPr>
      <w:ins w:id="1098" w:author="ndeakin" w:date="2015-09-29T17:57:00Z">
        <w:r>
          <w:t xml:space="preserve">    </w:t>
        </w:r>
        <w:proofErr w:type="gramStart"/>
        <w:r w:rsidRPr="007D4F06">
          <w:t>destinationLookup</w:t>
        </w:r>
        <w:proofErr w:type="gramEnd"/>
        <w:r w:rsidRPr="007D4F06">
          <w:t>="</w:t>
        </w:r>
        <w:r w:rsidRPr="00A27109">
          <w:t>java:global/requestQueue</w:t>
        </w:r>
        <w:r w:rsidRPr="007D4F06">
          <w:t>"</w:t>
        </w:r>
        <w:r>
          <w:t>,</w:t>
        </w:r>
      </w:ins>
    </w:p>
    <w:p w:rsidR="00621129" w:rsidRDefault="00621129" w:rsidP="00621129">
      <w:pPr>
        <w:pStyle w:val="CodeInWideFrame"/>
        <w:rPr>
          <w:ins w:id="1099" w:author="ndeakin" w:date="2015-09-29T17:57:00Z"/>
        </w:rPr>
      </w:pPr>
      <w:ins w:id="1100" w:author="ndeakin" w:date="2015-09-29T17:57:00Z">
        <w:r>
          <w:t xml:space="preserve">    </w:t>
        </w:r>
        <w:proofErr w:type="gramStart"/>
        <w:r w:rsidRPr="00AA34BE">
          <w:t>connectionFactoryLookup</w:t>
        </w:r>
        <w:proofErr w:type="gramEnd"/>
        <w:r w:rsidRPr="00AA34BE">
          <w:t>="java:global/connectionFactory"</w:t>
        </w:r>
        <w:r>
          <w:t>,</w:t>
        </w:r>
      </w:ins>
    </w:p>
    <w:p w:rsidR="00621129" w:rsidRDefault="00621129" w:rsidP="00621129">
      <w:pPr>
        <w:pStyle w:val="CodeInWideFrame"/>
        <w:rPr>
          <w:ins w:id="1101" w:author="ndeakin" w:date="2015-09-29T17:57:00Z"/>
        </w:rPr>
      </w:pPr>
      <w:ins w:id="1102" w:author="ndeakin" w:date="2015-09-29T17:57:00Z">
        <w:r>
          <w:t xml:space="preserve">    </w:t>
        </w:r>
        <w:proofErr w:type="gramStart"/>
        <w:r w:rsidRPr="00AA34BE">
          <w:t>messageSelector</w:t>
        </w:r>
        <w:proofErr w:type="gramEnd"/>
        <w:r w:rsidRPr="00AA34BE">
          <w:t>="JMSType = 'car' AND colour = 'pink'"</w:t>
        </w:r>
        <w:r>
          <w:t>,</w:t>
        </w:r>
      </w:ins>
    </w:p>
    <w:p w:rsidR="00621129" w:rsidRDefault="00621129" w:rsidP="00621129">
      <w:pPr>
        <w:pStyle w:val="CodeInWideFrame"/>
        <w:rPr>
          <w:ins w:id="1103" w:author="ndeakin" w:date="2015-09-29T17:57:00Z"/>
        </w:rPr>
      </w:pPr>
      <w:ins w:id="1104" w:author="ndeakin" w:date="2015-09-29T17:57:00Z">
        <w:r>
          <w:t xml:space="preserve">    </w:t>
        </w:r>
        <w:proofErr w:type="gramStart"/>
        <w:r w:rsidRPr="00AA34BE">
          <w:t>acknowledge</w:t>
        </w:r>
        <w:proofErr w:type="gramEnd"/>
        <w:r w:rsidRPr="00AA34BE">
          <w:t>=</w:t>
        </w:r>
      </w:ins>
    </w:p>
    <w:p w:rsidR="00621129" w:rsidRDefault="00621129" w:rsidP="00621129">
      <w:pPr>
        <w:pStyle w:val="CodeInWideFrame"/>
        <w:rPr>
          <w:ins w:id="1105" w:author="ndeakin" w:date="2015-09-29T17:57:00Z"/>
        </w:rPr>
      </w:pPr>
      <w:ins w:id="1106" w:author="ndeakin" w:date="2015-09-29T17:57:00Z">
        <w:r>
          <w:t xml:space="preserve">      </w:t>
        </w:r>
        <w:r w:rsidRPr="007D4F06">
          <w:t>JMS</w:t>
        </w:r>
        <w:r>
          <w:t>NonDurableTopic</w:t>
        </w:r>
        <w:r w:rsidRPr="007D4F06">
          <w:t>Listener</w:t>
        </w:r>
        <w:r w:rsidRPr="00AA34BE">
          <w:t>.Mode.DUPS_OK_ACKNOWLEDGE</w:t>
        </w:r>
      </w:ins>
    </w:p>
    <w:p w:rsidR="00621129" w:rsidRDefault="00621129" w:rsidP="00621129">
      <w:pPr>
        <w:pStyle w:val="CodeInWideFrame"/>
        <w:rPr>
          <w:ins w:id="1107" w:author="ndeakin" w:date="2015-09-29T17:57:00Z"/>
        </w:rPr>
      </w:pPr>
      <w:ins w:id="1108" w:author="ndeakin" w:date="2015-09-29T17:57:00Z">
        <w:r>
          <w:t xml:space="preserve">  )</w:t>
        </w:r>
      </w:ins>
    </w:p>
    <w:p w:rsidR="00621129" w:rsidRDefault="00621129" w:rsidP="00621129">
      <w:pPr>
        <w:pStyle w:val="CodeInWideFrame"/>
        <w:rPr>
          <w:ins w:id="1109" w:author="ndeakin" w:date="2015-09-29T17:57:00Z"/>
        </w:rPr>
      </w:pPr>
      <w:ins w:id="1110" w:author="ndeakin" w:date="2015-09-29T17:57:00Z">
        <w:r>
          <w:t xml:space="preserve">  </w:t>
        </w:r>
        <w:proofErr w:type="gramStart"/>
        <w:r w:rsidRPr="007D4F06">
          <w:t>public</w:t>
        </w:r>
        <w:proofErr w:type="gramEnd"/>
        <w:r w:rsidRPr="007D4F06">
          <w:t xml:space="preserve"> void </w:t>
        </w:r>
        <w:r>
          <w:t>myMessageCallback</w:t>
        </w:r>
        <w:r w:rsidRPr="007D4F06">
          <w:t>(Message message) {</w:t>
        </w:r>
      </w:ins>
    </w:p>
    <w:p w:rsidR="00621129" w:rsidRDefault="00621129" w:rsidP="00621129">
      <w:pPr>
        <w:pStyle w:val="CodeInWideFrame"/>
        <w:rPr>
          <w:ins w:id="1111" w:author="ndeakin" w:date="2015-09-29T17:57:00Z"/>
        </w:rPr>
      </w:pPr>
      <w:ins w:id="1112" w:author="ndeakin" w:date="2015-09-29T17:57:00Z">
        <w:r>
          <w:t xml:space="preserve">    </w:t>
        </w:r>
        <w:r w:rsidRPr="007D4F06">
          <w:t>...</w:t>
        </w:r>
      </w:ins>
    </w:p>
    <w:p w:rsidR="00621129" w:rsidRDefault="00621129" w:rsidP="00621129">
      <w:pPr>
        <w:pStyle w:val="CodeInWideFrame"/>
        <w:rPr>
          <w:ins w:id="1113" w:author="ndeakin" w:date="2015-09-29T17:57:00Z"/>
        </w:rPr>
      </w:pPr>
      <w:ins w:id="1114" w:author="ndeakin" w:date="2015-09-29T17:57:00Z">
        <w:r>
          <w:t xml:space="preserve">  </w:t>
        </w:r>
        <w:r w:rsidRPr="007D4F06">
          <w:t>}</w:t>
        </w:r>
      </w:ins>
    </w:p>
    <w:p w:rsidR="00621129" w:rsidRDefault="00621129" w:rsidP="00621129">
      <w:pPr>
        <w:pStyle w:val="CodeInWideFrame"/>
        <w:rPr>
          <w:ins w:id="1115" w:author="ndeakin" w:date="2015-09-29T17:57:00Z"/>
        </w:rPr>
      </w:pPr>
      <w:ins w:id="1116" w:author="ndeakin" w:date="2015-09-29T17:57:00Z">
        <w:r>
          <w:t>}</w:t>
        </w:r>
      </w:ins>
    </w:p>
    <w:p w:rsidR="00621129" w:rsidRDefault="00621129" w:rsidP="00621129">
      <w:pPr>
        <w:pStyle w:val="Heading4"/>
        <w:rPr>
          <w:ins w:id="1117" w:author="ndeakin" w:date="2015-09-29T17:57:00Z"/>
          <w:rFonts w:eastAsia="Calibri"/>
        </w:rPr>
      </w:pPr>
      <w:ins w:id="1118" w:author="ndeakin" w:date="2015-09-29T17:57:00Z">
        <w:r>
          <w:rPr>
            <w:rFonts w:eastAsia="Calibri"/>
          </w:rPr>
          <w:t>JMSDurableTopicListener</w:t>
        </w:r>
      </w:ins>
    </w:p>
    <w:p w:rsidR="00621129" w:rsidRDefault="00621129" w:rsidP="00621129">
      <w:pPr>
        <w:rPr>
          <w:ins w:id="1119" w:author="ndeakin" w:date="2015-09-29T17:57:00Z"/>
          <w:rFonts w:eastAsia="Calibri"/>
        </w:rPr>
      </w:pPr>
      <w:ins w:id="1120" w:author="ndeakin" w:date="2015-09-29T17:57:00Z">
        <w:r>
          <w:rPr>
            <w:rFonts w:eastAsia="Calibri"/>
          </w:rPr>
          <w:t xml:space="preserve">The </w:t>
        </w:r>
        <w:r>
          <w:rPr>
            <w:rStyle w:val="Code"/>
            <w:rFonts w:eastAsia="Calibri"/>
          </w:rPr>
          <w:t>@J</w:t>
        </w:r>
        <w:r w:rsidRPr="003F0475">
          <w:rPr>
            <w:rStyle w:val="Code"/>
            <w:rFonts w:eastAsia="Calibri"/>
          </w:rPr>
          <w:t>MS</w:t>
        </w:r>
        <w:r>
          <w:rPr>
            <w:rStyle w:val="Code"/>
            <w:rFonts w:eastAsia="Calibri"/>
          </w:rPr>
          <w:t>DurableTopic</w:t>
        </w:r>
        <w:r w:rsidRPr="003F0475">
          <w:rPr>
            <w:rStyle w:val="Code"/>
            <w:rFonts w:eastAsia="Calibri"/>
          </w:rPr>
          <w:t>Listener</w:t>
        </w:r>
        <w:r>
          <w:rPr>
            <w:rFonts w:eastAsia="Calibri"/>
          </w:rPr>
          <w:t xml:space="preserve"> annotation is used to specify that the callback method should be used to deliver messages from a durable subscription on a topic.The </w:t>
        </w:r>
        <w:r>
          <w:rPr>
            <w:rStyle w:val="Code"/>
            <w:rFonts w:eastAsia="Calibri"/>
          </w:rPr>
          <w:t>@J</w:t>
        </w:r>
        <w:r w:rsidRPr="003F0475">
          <w:rPr>
            <w:rStyle w:val="Code"/>
            <w:rFonts w:eastAsia="Calibri"/>
          </w:rPr>
          <w:t>MS</w:t>
        </w:r>
        <w:r>
          <w:rPr>
            <w:rStyle w:val="Code"/>
            <w:rFonts w:eastAsia="Calibri"/>
          </w:rPr>
          <w:t>DurableTopic</w:t>
        </w:r>
        <w:r w:rsidRPr="003F0475">
          <w:rPr>
            <w:rStyle w:val="Code"/>
            <w:rFonts w:eastAsia="Calibri"/>
          </w:rPr>
          <w:t>Listener</w:t>
        </w:r>
        <w:r>
          <w:rPr>
            <w:rFonts w:eastAsia="Calibri"/>
          </w:rPr>
          <w:t xml:space="preserve"> annotation has the following elements:</w:t>
        </w:r>
      </w:ins>
    </w:p>
    <w:p w:rsidR="00621129" w:rsidRDefault="00621129" w:rsidP="00621129">
      <w:pPr>
        <w:pStyle w:val="ListBullet"/>
        <w:rPr>
          <w:ins w:id="1121" w:author="ndeakin" w:date="2015-09-29T17:57:00Z"/>
          <w:rFonts w:eastAsia="Calibri"/>
        </w:rPr>
      </w:pPr>
      <w:ins w:id="1122" w:author="ndeakin" w:date="2015-09-29T17:57:00Z">
        <w:r>
          <w:rPr>
            <w:rFonts w:eastAsia="Calibri"/>
          </w:rPr>
          <w:t xml:space="preserve">The </w:t>
        </w:r>
        <w:r w:rsidRPr="007B11B4">
          <w:rPr>
            <w:rStyle w:val="Code"/>
            <w:rFonts w:eastAsia="Calibri"/>
          </w:rPr>
          <w:t>destinationLookup</w:t>
        </w:r>
        <w:r>
          <w:rPr>
            <w:rFonts w:eastAsia="Calibri"/>
          </w:rPr>
          <w:t xml:space="preserve"> element may be used to specify the lookup name of the </w:t>
        </w:r>
        <w:r>
          <w:rPr>
            <w:rStyle w:val="Code"/>
            <w:rFonts w:eastAsia="Calibri"/>
          </w:rPr>
          <w:t>Topic</w:t>
        </w:r>
        <w:r>
          <w:rPr>
            <w:rFonts w:eastAsia="Calibri"/>
          </w:rPr>
          <w:t xml:space="preserve"> from which messages will be received. It corresponds to the classic JMS MDB activation property </w:t>
        </w:r>
        <w:r w:rsidRPr="003F0475">
          <w:rPr>
            <w:rStyle w:val="Code"/>
            <w:rFonts w:eastAsia="Calibri"/>
          </w:rPr>
          <w:t>destinationLookup</w:t>
        </w:r>
        <w:r>
          <w:rPr>
            <w:rFonts w:eastAsia="Calibri"/>
          </w:rPr>
          <w:t>.</w:t>
        </w:r>
      </w:ins>
    </w:p>
    <w:p w:rsidR="00621129" w:rsidRDefault="00621129" w:rsidP="00621129">
      <w:pPr>
        <w:pStyle w:val="ListBullet"/>
        <w:rPr>
          <w:ins w:id="1123" w:author="ndeakin" w:date="2015-09-29T17:57:00Z"/>
          <w:rFonts w:eastAsia="Calibri"/>
        </w:rPr>
      </w:pPr>
      <w:ins w:id="1124" w:author="ndeakin" w:date="2015-09-29T17:57:00Z">
        <w:r>
          <w:rPr>
            <w:rFonts w:eastAsia="Calibri"/>
          </w:rPr>
          <w:t xml:space="preserve">The </w:t>
        </w:r>
        <w:r w:rsidRPr="003F0475">
          <w:rPr>
            <w:rStyle w:val="Code"/>
            <w:rFonts w:eastAsia="Calibri"/>
          </w:rPr>
          <w:t>connectionFactoryLookup</w:t>
        </w:r>
        <w:r>
          <w:rPr>
            <w:rFonts w:eastAsia="Calibri"/>
          </w:rPr>
          <w:t xml:space="preserve"> element may be used to specify the lookup name of the </w:t>
        </w:r>
        <w:r w:rsidRPr="003F0475">
          <w:rPr>
            <w:rStyle w:val="Code"/>
            <w:rFonts w:eastAsia="Calibri"/>
          </w:rPr>
          <w:t>ConnectionFactory</w:t>
        </w:r>
        <w:r>
          <w:rPr>
            <w:rFonts w:eastAsia="Calibri"/>
          </w:rPr>
          <w:t xml:space="preserve"> that will be used to connect to the JMS provider. It corresponds to the classic JMS MDB activation property </w:t>
        </w:r>
        <w:r w:rsidRPr="003F0475">
          <w:rPr>
            <w:rStyle w:val="Code"/>
            <w:rFonts w:eastAsia="Calibri"/>
          </w:rPr>
          <w:t>connectionFactoryLookup</w:t>
        </w:r>
        <w:r>
          <w:rPr>
            <w:rFonts w:eastAsia="Calibri"/>
          </w:rPr>
          <w:t>.</w:t>
        </w:r>
      </w:ins>
    </w:p>
    <w:p w:rsidR="00621129" w:rsidRDefault="00621129" w:rsidP="00621129">
      <w:pPr>
        <w:pStyle w:val="ListBullet"/>
        <w:rPr>
          <w:ins w:id="1125" w:author="ndeakin" w:date="2015-09-29T17:57:00Z"/>
          <w:rFonts w:eastAsia="Calibri"/>
        </w:rPr>
      </w:pPr>
      <w:ins w:id="1126" w:author="ndeakin" w:date="2015-09-29T17:57:00Z">
        <w:r>
          <w:rPr>
            <w:rFonts w:eastAsia="Calibri"/>
          </w:rPr>
          <w:t xml:space="preserve">The </w:t>
        </w:r>
        <w:r w:rsidRPr="007E05D3">
          <w:rPr>
            <w:rStyle w:val="Code"/>
            <w:rFonts w:eastAsia="Calibri"/>
          </w:rPr>
          <w:t>subscriptionName</w:t>
        </w:r>
        <w:r>
          <w:rPr>
            <w:rFonts w:eastAsia="Calibri"/>
          </w:rPr>
          <w:t xml:space="preserve"> element may be used to specify the name of the durable subscription that will be used. It corresponds to the classic JMS MDB activation property </w:t>
        </w:r>
        <w:r w:rsidRPr="007E05D3">
          <w:rPr>
            <w:rStyle w:val="Code"/>
            <w:rFonts w:eastAsia="Calibri"/>
          </w:rPr>
          <w:t>subscriptionName</w:t>
        </w:r>
        <w:r>
          <w:rPr>
            <w:rFonts w:eastAsia="Calibri"/>
          </w:rPr>
          <w:t>.</w:t>
        </w:r>
      </w:ins>
    </w:p>
    <w:p w:rsidR="00621129" w:rsidRDefault="00621129" w:rsidP="00621129">
      <w:pPr>
        <w:pStyle w:val="ListBullet"/>
        <w:rPr>
          <w:ins w:id="1127" w:author="ndeakin" w:date="2015-09-29T17:57:00Z"/>
          <w:rFonts w:eastAsia="Calibri"/>
        </w:rPr>
      </w:pPr>
      <w:ins w:id="1128" w:author="ndeakin" w:date="2015-09-29T17:57:00Z">
        <w:r>
          <w:rPr>
            <w:rFonts w:eastAsia="Calibri"/>
          </w:rPr>
          <w:lastRenderedPageBreak/>
          <w:t xml:space="preserve">The </w:t>
        </w:r>
        <w:r w:rsidRPr="007E05D3">
          <w:rPr>
            <w:rStyle w:val="Code"/>
            <w:rFonts w:eastAsia="Calibri"/>
          </w:rPr>
          <w:t>clientId</w:t>
        </w:r>
        <w:r>
          <w:rPr>
            <w:rFonts w:eastAsia="Calibri"/>
          </w:rPr>
          <w:t xml:space="preserve"> element may be used to specify the JMS client identifier that will be used to connect to the JMS provider. It corresponds to the classic JMS MDB activation property </w:t>
        </w:r>
        <w:r w:rsidRPr="007E05D3">
          <w:rPr>
            <w:rStyle w:val="Code"/>
            <w:rFonts w:eastAsia="Calibri"/>
          </w:rPr>
          <w:t>clientId</w:t>
        </w:r>
        <w:r>
          <w:rPr>
            <w:rFonts w:eastAsia="Calibri"/>
          </w:rPr>
          <w:t>.</w:t>
        </w:r>
      </w:ins>
    </w:p>
    <w:p w:rsidR="00621129" w:rsidRDefault="00621129" w:rsidP="00621129">
      <w:pPr>
        <w:pStyle w:val="ListBullet"/>
        <w:rPr>
          <w:ins w:id="1129" w:author="ndeakin" w:date="2015-09-29T17:57:00Z"/>
          <w:rFonts w:eastAsia="Calibri"/>
        </w:rPr>
      </w:pPr>
      <w:ins w:id="1130" w:author="ndeakin" w:date="2015-09-29T17:57:00Z">
        <w:r>
          <w:rPr>
            <w:rFonts w:eastAsia="Calibri"/>
          </w:rPr>
          <w:t xml:space="preserve">The </w:t>
        </w:r>
        <w:r w:rsidRPr="003F0475">
          <w:rPr>
            <w:rStyle w:val="Code"/>
            <w:rFonts w:eastAsia="Calibri"/>
          </w:rPr>
          <w:t>messageSelector</w:t>
        </w:r>
        <w:r>
          <w:rPr>
            <w:rFonts w:eastAsia="Calibri"/>
          </w:rPr>
          <w:t xml:space="preserve"> element may be used to specify the message selector that will be used. It corresponds to the classic JMS MDB activation property </w:t>
        </w:r>
        <w:r w:rsidRPr="003F0475">
          <w:rPr>
            <w:rStyle w:val="Code"/>
            <w:rFonts w:eastAsia="Calibri"/>
          </w:rPr>
          <w:t>messageSelector</w:t>
        </w:r>
        <w:r>
          <w:rPr>
            <w:rFonts w:eastAsia="Calibri"/>
          </w:rPr>
          <w:t>.</w:t>
        </w:r>
      </w:ins>
    </w:p>
    <w:p w:rsidR="00621129" w:rsidRDefault="00621129" w:rsidP="00621129">
      <w:pPr>
        <w:pStyle w:val="ListBullet"/>
        <w:rPr>
          <w:ins w:id="1131" w:author="ndeakin" w:date="2015-09-29T17:57:00Z"/>
          <w:rFonts w:eastAsia="Calibri"/>
        </w:rPr>
      </w:pPr>
      <w:ins w:id="1132" w:author="ndeakin" w:date="2015-09-29T17:57:00Z">
        <w:r>
          <w:rPr>
            <w:rFonts w:eastAsia="Calibri"/>
          </w:rPr>
          <w:t xml:space="preserve">The </w:t>
        </w:r>
        <w:r w:rsidRPr="003F0475">
          <w:rPr>
            <w:rStyle w:val="Code"/>
            <w:rFonts w:eastAsia="Calibri"/>
          </w:rPr>
          <w:t>acknowledge</w:t>
        </w:r>
        <w:r>
          <w:rPr>
            <w:rFonts w:eastAsia="Calibri"/>
          </w:rPr>
          <w:t xml:space="preserve"> element may be used to specify the acknowledgement mode that will be used if the MDB is not configured to use container-managed transactions. It may be set to either </w:t>
        </w:r>
        <w:r w:rsidRPr="007B11B4">
          <w:rPr>
            <w:rStyle w:val="Code"/>
          </w:rPr>
          <w:t>JMS</w:t>
        </w:r>
        <w:r>
          <w:rPr>
            <w:rStyle w:val="Code"/>
          </w:rPr>
          <w:t>DurableTopic</w:t>
        </w:r>
        <w:r w:rsidRPr="007B11B4">
          <w:rPr>
            <w:rStyle w:val="Code"/>
          </w:rPr>
          <w:t>Listener.Mode.AUTO_ACKNOWLEDGE</w:t>
        </w:r>
        <w:r>
          <w:t xml:space="preserve"> or </w:t>
        </w:r>
        <w:r w:rsidRPr="007B11B4">
          <w:rPr>
            <w:rStyle w:val="Code"/>
          </w:rPr>
          <w:t>JMS</w:t>
        </w:r>
        <w:r>
          <w:rPr>
            <w:rStyle w:val="Code"/>
          </w:rPr>
          <w:t>DurableTopic</w:t>
        </w:r>
        <w:r w:rsidRPr="007B11B4">
          <w:rPr>
            <w:rStyle w:val="Code"/>
          </w:rPr>
          <w:t>Listener.Mode.DUPS_OK_ACKNOWLEDGE</w:t>
        </w:r>
        <w:r>
          <w:t>.</w:t>
        </w:r>
        <w:r>
          <w:rPr>
            <w:rFonts w:eastAsia="Calibri"/>
          </w:rPr>
          <w:t xml:space="preserve"> It corresponds to the classic JMS MDB activation property </w:t>
        </w:r>
        <w:r w:rsidRPr="003F0475">
          <w:rPr>
            <w:rStyle w:val="Code"/>
            <w:rFonts w:eastAsia="Calibri"/>
          </w:rPr>
          <w:t>acknowledgeMode</w:t>
        </w:r>
        <w:r>
          <w:rPr>
            <w:rFonts w:eastAsia="Calibri"/>
          </w:rPr>
          <w:t>.</w:t>
        </w:r>
      </w:ins>
    </w:p>
    <w:p w:rsidR="00621129" w:rsidRDefault="00621129" w:rsidP="00621129">
      <w:pPr>
        <w:rPr>
          <w:ins w:id="1133" w:author="ndeakin" w:date="2015-09-29T17:57:00Z"/>
          <w:rFonts w:eastAsia="Calibri"/>
        </w:rPr>
      </w:pPr>
      <w:ins w:id="1134" w:author="ndeakin" w:date="2015-09-29T17:57:00Z">
        <w:r>
          <w:rPr>
            <w:rFonts w:eastAsia="Calibri"/>
          </w:rPr>
          <w:t xml:space="preserve">Here is an example of a flexible MDB which defines one callback method that is annotated with </w:t>
        </w:r>
        <w:r>
          <w:rPr>
            <w:rStyle w:val="Code"/>
            <w:rFonts w:eastAsia="Calibri"/>
          </w:rPr>
          <w:t>@J</w:t>
        </w:r>
        <w:r w:rsidRPr="003F0475">
          <w:rPr>
            <w:rStyle w:val="Code"/>
            <w:rFonts w:eastAsia="Calibri"/>
          </w:rPr>
          <w:t>MS</w:t>
        </w:r>
        <w:r>
          <w:rPr>
            <w:rStyle w:val="Code"/>
            <w:rFonts w:eastAsia="Calibri"/>
          </w:rPr>
          <w:t>Durable</w:t>
        </w:r>
        <w:r w:rsidRPr="003F0475">
          <w:rPr>
            <w:rStyle w:val="Code"/>
            <w:rFonts w:eastAsia="Calibri"/>
          </w:rPr>
          <w:t>Listener</w:t>
        </w:r>
        <w:r w:rsidRPr="00263A87">
          <w:rPr>
            <w:rFonts w:eastAsia="Calibri"/>
          </w:rPr>
          <w:t xml:space="preserve"> and which sets all </w:t>
        </w:r>
        <w:r>
          <w:rPr>
            <w:rFonts w:eastAsia="Calibri"/>
          </w:rPr>
          <w:t>six</w:t>
        </w:r>
        <w:r w:rsidRPr="00263A87">
          <w:rPr>
            <w:rFonts w:eastAsia="Calibri"/>
          </w:rPr>
          <w:t xml:space="preserve"> elements:</w:t>
        </w:r>
      </w:ins>
    </w:p>
    <w:p w:rsidR="00621129" w:rsidRDefault="00621129" w:rsidP="00621129">
      <w:pPr>
        <w:pStyle w:val="CodeInWideFrame"/>
        <w:rPr>
          <w:ins w:id="1135" w:author="ndeakin" w:date="2015-09-29T17:57:00Z"/>
          <w:lang w:val="en-US" w:eastAsia="en-US"/>
        </w:rPr>
      </w:pPr>
      <w:ins w:id="1136" w:author="ndeakin" w:date="2015-09-29T17:57:00Z">
        <w:r w:rsidRPr="007D4F06">
          <w:rPr>
            <w:lang w:val="en-US" w:eastAsia="en-US"/>
          </w:rPr>
          <w:t>@MessageDriven</w:t>
        </w:r>
      </w:ins>
    </w:p>
    <w:p w:rsidR="00621129" w:rsidRDefault="00621129" w:rsidP="00621129">
      <w:pPr>
        <w:pStyle w:val="CodeInWideFrame"/>
        <w:rPr>
          <w:ins w:id="1137" w:author="ndeakin" w:date="2015-09-29T17:57:00Z"/>
          <w:lang w:val="en-US" w:eastAsia="en-US"/>
        </w:rPr>
      </w:pPr>
      <w:proofErr w:type="gramStart"/>
      <w:ins w:id="1138" w:author="ndeakin" w:date="2015-09-29T17:57:00Z">
        <w:r w:rsidRPr="007D4F06">
          <w:rPr>
            <w:lang w:val="en-US" w:eastAsia="en-US"/>
          </w:rPr>
          <w:t>public</w:t>
        </w:r>
        <w:proofErr w:type="gramEnd"/>
        <w:r w:rsidRPr="007D4F06">
          <w:rPr>
            <w:lang w:val="en-US" w:eastAsia="en-US"/>
          </w:rPr>
          <w:t xml:space="preserve"> class MyMessageBean </w:t>
        </w:r>
        <w:r w:rsidRPr="00B6121E">
          <w:rPr>
            <w:bCs/>
            <w:lang w:val="en-US" w:eastAsia="en-US"/>
          </w:rPr>
          <w:t>implements JMSMessageDrivenBean</w:t>
        </w:r>
        <w:r w:rsidRPr="00B6121E">
          <w:rPr>
            <w:lang w:val="en-US" w:eastAsia="en-US"/>
          </w:rPr>
          <w:t xml:space="preserve"> {</w:t>
        </w:r>
      </w:ins>
    </w:p>
    <w:p w:rsidR="00621129" w:rsidRDefault="00621129" w:rsidP="00621129">
      <w:pPr>
        <w:pStyle w:val="CodeInWideFrame"/>
        <w:rPr>
          <w:ins w:id="1139" w:author="ndeakin" w:date="2015-09-29T17:57:00Z"/>
        </w:rPr>
      </w:pPr>
      <w:ins w:id="1140" w:author="ndeakin" w:date="2015-09-29T17:57:00Z">
        <w:r>
          <w:t xml:space="preserve">  </w:t>
        </w:r>
        <w:proofErr w:type="gramStart"/>
        <w:r w:rsidRPr="007D4F06">
          <w:t>@JMS</w:t>
        </w:r>
        <w:r>
          <w:t>DurableTopic</w:t>
        </w:r>
        <w:r w:rsidRPr="007D4F06">
          <w:t>Listener(</w:t>
        </w:r>
        <w:proofErr w:type="gramEnd"/>
      </w:ins>
    </w:p>
    <w:p w:rsidR="00621129" w:rsidRDefault="00621129" w:rsidP="00621129">
      <w:pPr>
        <w:pStyle w:val="CodeInWideFrame"/>
        <w:rPr>
          <w:ins w:id="1141" w:author="ndeakin" w:date="2015-09-29T17:57:00Z"/>
        </w:rPr>
      </w:pPr>
      <w:ins w:id="1142" w:author="ndeakin" w:date="2015-09-29T17:57:00Z">
        <w:r>
          <w:t xml:space="preserve">    </w:t>
        </w:r>
        <w:proofErr w:type="gramStart"/>
        <w:r w:rsidRPr="007D4F06">
          <w:t>destinationLookup</w:t>
        </w:r>
        <w:proofErr w:type="gramEnd"/>
        <w:r w:rsidRPr="007D4F06">
          <w:t>="</w:t>
        </w:r>
        <w:r w:rsidRPr="00A27109">
          <w:t>java:global/requestQueue</w:t>
        </w:r>
        <w:r w:rsidRPr="007D4F06">
          <w:t>"</w:t>
        </w:r>
        <w:r>
          <w:t>,</w:t>
        </w:r>
      </w:ins>
    </w:p>
    <w:p w:rsidR="00621129" w:rsidRDefault="00621129" w:rsidP="00621129">
      <w:pPr>
        <w:pStyle w:val="CodeInWideFrame"/>
        <w:rPr>
          <w:ins w:id="1143" w:author="ndeakin" w:date="2015-09-29T17:57:00Z"/>
        </w:rPr>
      </w:pPr>
      <w:ins w:id="1144" w:author="ndeakin" w:date="2015-09-29T17:57:00Z">
        <w:r>
          <w:t xml:space="preserve">    </w:t>
        </w:r>
        <w:proofErr w:type="gramStart"/>
        <w:r w:rsidRPr="00AA34BE">
          <w:t>connectionFactoryLookup</w:t>
        </w:r>
        <w:proofErr w:type="gramEnd"/>
        <w:r w:rsidRPr="00AA34BE">
          <w:t>="java:global/connectionFactory"</w:t>
        </w:r>
        <w:r>
          <w:t>,</w:t>
        </w:r>
      </w:ins>
    </w:p>
    <w:p w:rsidR="00621129" w:rsidRDefault="00621129" w:rsidP="00621129">
      <w:pPr>
        <w:pStyle w:val="CodeInWideFrame"/>
        <w:rPr>
          <w:ins w:id="1145" w:author="ndeakin" w:date="2015-09-29T17:57:00Z"/>
        </w:rPr>
      </w:pPr>
      <w:ins w:id="1146" w:author="ndeakin" w:date="2015-09-29T17:57:00Z">
        <w:r>
          <w:t xml:space="preserve">    </w:t>
        </w:r>
        <w:proofErr w:type="gramStart"/>
        <w:r>
          <w:t>subscriptionName</w:t>
        </w:r>
        <w:proofErr w:type="gramEnd"/>
        <w:r>
          <w:t>=</w:t>
        </w:r>
        <w:r w:rsidRPr="00AA34BE">
          <w:t>"</w:t>
        </w:r>
        <w:r>
          <w:t>mySubName",</w:t>
        </w:r>
      </w:ins>
    </w:p>
    <w:p w:rsidR="00621129" w:rsidRDefault="00621129" w:rsidP="00621129">
      <w:pPr>
        <w:pStyle w:val="CodeInWideFrame"/>
        <w:rPr>
          <w:ins w:id="1147" w:author="ndeakin" w:date="2015-09-29T17:57:00Z"/>
        </w:rPr>
      </w:pPr>
      <w:ins w:id="1148" w:author="ndeakin" w:date="2015-09-29T17:57:00Z">
        <w:r>
          <w:t xml:space="preserve">    </w:t>
        </w:r>
        <w:proofErr w:type="gramStart"/>
        <w:r>
          <w:t>clientId</w:t>
        </w:r>
        <w:proofErr w:type="gramEnd"/>
        <w:r>
          <w:t>="myClientId",</w:t>
        </w:r>
      </w:ins>
    </w:p>
    <w:p w:rsidR="00621129" w:rsidRDefault="00621129" w:rsidP="00621129">
      <w:pPr>
        <w:pStyle w:val="CodeInWideFrame"/>
        <w:rPr>
          <w:ins w:id="1149" w:author="ndeakin" w:date="2015-09-29T17:57:00Z"/>
        </w:rPr>
      </w:pPr>
      <w:ins w:id="1150" w:author="ndeakin" w:date="2015-09-29T17:57:00Z">
        <w:r>
          <w:t xml:space="preserve">    </w:t>
        </w:r>
        <w:proofErr w:type="gramStart"/>
        <w:r w:rsidRPr="00AA34BE">
          <w:t>messageSelector</w:t>
        </w:r>
        <w:proofErr w:type="gramEnd"/>
        <w:r w:rsidRPr="00AA34BE">
          <w:t>="JMSType = 'car' AND colour = 'pink'"</w:t>
        </w:r>
        <w:r>
          <w:t>,</w:t>
        </w:r>
      </w:ins>
    </w:p>
    <w:p w:rsidR="00621129" w:rsidRDefault="00621129" w:rsidP="00621129">
      <w:pPr>
        <w:pStyle w:val="CodeInWideFrame"/>
        <w:rPr>
          <w:ins w:id="1151" w:author="ndeakin" w:date="2015-09-29T17:57:00Z"/>
        </w:rPr>
      </w:pPr>
      <w:ins w:id="1152" w:author="ndeakin" w:date="2015-09-29T17:57:00Z">
        <w:r>
          <w:t xml:space="preserve">    </w:t>
        </w:r>
        <w:proofErr w:type="gramStart"/>
        <w:r w:rsidRPr="00AA34BE">
          <w:t>acknowledge=</w:t>
        </w:r>
        <w:proofErr w:type="gramEnd"/>
        <w:r w:rsidRPr="00AA34BE">
          <w:t>JMSQueueListener.Mode.DUPS_OK_ACKNOWLEDGE</w:t>
        </w:r>
      </w:ins>
    </w:p>
    <w:p w:rsidR="00621129" w:rsidRDefault="00621129" w:rsidP="00621129">
      <w:pPr>
        <w:pStyle w:val="CodeInWideFrame"/>
        <w:rPr>
          <w:ins w:id="1153" w:author="ndeakin" w:date="2015-09-29T17:57:00Z"/>
        </w:rPr>
      </w:pPr>
      <w:ins w:id="1154" w:author="ndeakin" w:date="2015-09-29T17:57:00Z">
        <w:r>
          <w:t xml:space="preserve">  )</w:t>
        </w:r>
      </w:ins>
    </w:p>
    <w:p w:rsidR="00621129" w:rsidRDefault="00621129" w:rsidP="00621129">
      <w:pPr>
        <w:pStyle w:val="CodeInWideFrame"/>
        <w:rPr>
          <w:ins w:id="1155" w:author="ndeakin" w:date="2015-09-29T17:57:00Z"/>
        </w:rPr>
      </w:pPr>
      <w:ins w:id="1156" w:author="ndeakin" w:date="2015-09-29T17:57:00Z">
        <w:r>
          <w:t xml:space="preserve">  </w:t>
        </w:r>
        <w:proofErr w:type="gramStart"/>
        <w:r w:rsidRPr="007D4F06">
          <w:t>public</w:t>
        </w:r>
        <w:proofErr w:type="gramEnd"/>
        <w:r w:rsidRPr="007D4F06">
          <w:t xml:space="preserve"> void </w:t>
        </w:r>
        <w:r>
          <w:t>myMessageCallback</w:t>
        </w:r>
        <w:r w:rsidRPr="007D4F06">
          <w:t>(Message message) {</w:t>
        </w:r>
      </w:ins>
    </w:p>
    <w:p w:rsidR="00621129" w:rsidRDefault="00621129" w:rsidP="00621129">
      <w:pPr>
        <w:pStyle w:val="CodeInWideFrame"/>
        <w:rPr>
          <w:ins w:id="1157" w:author="ndeakin" w:date="2015-09-29T17:57:00Z"/>
        </w:rPr>
      </w:pPr>
      <w:ins w:id="1158" w:author="ndeakin" w:date="2015-09-29T17:57:00Z">
        <w:r>
          <w:t xml:space="preserve">    </w:t>
        </w:r>
        <w:r w:rsidRPr="007D4F06">
          <w:t>...</w:t>
        </w:r>
      </w:ins>
    </w:p>
    <w:p w:rsidR="00621129" w:rsidRDefault="00621129" w:rsidP="00621129">
      <w:pPr>
        <w:pStyle w:val="CodeInWideFrame"/>
        <w:rPr>
          <w:ins w:id="1159" w:author="ndeakin" w:date="2015-09-29T17:57:00Z"/>
        </w:rPr>
      </w:pPr>
      <w:ins w:id="1160" w:author="ndeakin" w:date="2015-09-29T17:57:00Z">
        <w:r>
          <w:t xml:space="preserve">  </w:t>
        </w:r>
        <w:r w:rsidRPr="007D4F06">
          <w:t>}</w:t>
        </w:r>
      </w:ins>
    </w:p>
    <w:p w:rsidR="00621129" w:rsidRDefault="00621129" w:rsidP="00621129">
      <w:pPr>
        <w:pStyle w:val="CodeInWideFrame"/>
        <w:rPr>
          <w:ins w:id="1161" w:author="ndeakin" w:date="2015-09-29T17:57:00Z"/>
        </w:rPr>
      </w:pPr>
      <w:ins w:id="1162" w:author="ndeakin" w:date="2015-09-29T17:57:00Z">
        <w:r>
          <w:t>}</w:t>
        </w:r>
      </w:ins>
    </w:p>
    <w:p w:rsidR="00621129" w:rsidRDefault="00621129" w:rsidP="00621129">
      <w:pPr>
        <w:pStyle w:val="Heading4"/>
        <w:rPr>
          <w:ins w:id="1163" w:author="ndeakin" w:date="2015-09-29T17:57:00Z"/>
          <w:rFonts w:eastAsia="Calibri"/>
        </w:rPr>
      </w:pPr>
      <w:ins w:id="1164" w:author="ndeakin" w:date="2015-09-29T17:57:00Z">
        <w:r>
          <w:rPr>
            <w:rFonts w:eastAsia="Calibri"/>
          </w:rPr>
          <w:t>JMSListenerProperty</w:t>
        </w:r>
      </w:ins>
    </w:p>
    <w:p w:rsidR="00621129" w:rsidRDefault="00621129" w:rsidP="00621129">
      <w:pPr>
        <w:rPr>
          <w:ins w:id="1165" w:author="ndeakin" w:date="2015-09-29T17:57:00Z"/>
          <w:rFonts w:eastAsia="Calibri"/>
        </w:rPr>
      </w:pPr>
      <w:ins w:id="1166" w:author="ndeakin" w:date="2015-09-29T17:57:00Z">
        <w:r>
          <w:rPr>
            <w:rFonts w:eastAsia="Calibri"/>
          </w:rPr>
          <w:t xml:space="preserve">The </w:t>
        </w:r>
        <w:r>
          <w:rPr>
            <w:rStyle w:val="Code"/>
            <w:rFonts w:eastAsia="Calibri"/>
          </w:rPr>
          <w:t>@J</w:t>
        </w:r>
        <w:r w:rsidRPr="001C12E6">
          <w:rPr>
            <w:rStyle w:val="Code"/>
            <w:rFonts w:eastAsia="Calibri"/>
          </w:rPr>
          <w:t>MSListenerProperty</w:t>
        </w:r>
        <w:r>
          <w:rPr>
            <w:rFonts w:eastAsia="Calibri"/>
          </w:rPr>
          <w:t xml:space="preserve"> method annotation may be used to set an arbitrary activation property on a callback method. Multiple </w:t>
        </w:r>
        <w:r>
          <w:rPr>
            <w:rStyle w:val="Code"/>
            <w:rFonts w:eastAsia="Calibri"/>
          </w:rPr>
          <w:t>@J</w:t>
        </w:r>
        <w:r w:rsidRPr="001C12E6">
          <w:rPr>
            <w:rStyle w:val="Code"/>
            <w:rFonts w:eastAsia="Calibri"/>
          </w:rPr>
          <w:t>MSListenerProperty</w:t>
        </w:r>
        <w:r>
          <w:rPr>
            <w:rFonts w:eastAsia="Calibri"/>
          </w:rPr>
          <w:t xml:space="preserve"> annotations may be used to set multiple properties.</w:t>
        </w:r>
      </w:ins>
    </w:p>
    <w:p w:rsidR="00621129" w:rsidRDefault="00621129" w:rsidP="00621129">
      <w:pPr>
        <w:rPr>
          <w:ins w:id="1167" w:author="ndeakin" w:date="2015-09-29T17:57:00Z"/>
          <w:rFonts w:eastAsia="Calibri"/>
        </w:rPr>
      </w:pPr>
      <w:ins w:id="1168" w:author="ndeakin" w:date="2015-09-29T17:57:00Z">
        <w:r>
          <w:rPr>
            <w:rFonts w:eastAsia="Calibri"/>
          </w:rPr>
          <w:t xml:space="preserve">Applications that use the </w:t>
        </w:r>
        <w:r>
          <w:rPr>
            <w:rStyle w:val="Code"/>
            <w:rFonts w:eastAsia="Calibri"/>
          </w:rPr>
          <w:t>@J</w:t>
        </w:r>
        <w:r w:rsidRPr="001C12E6">
          <w:rPr>
            <w:rStyle w:val="Code"/>
            <w:rFonts w:eastAsia="Calibri"/>
          </w:rPr>
          <w:t>MSListenerProperty</w:t>
        </w:r>
        <w:r>
          <w:rPr>
            <w:rFonts w:eastAsia="Calibri"/>
          </w:rPr>
          <w:t xml:space="preserve"> annotation to set non-standard activation properties may not be portable.</w:t>
        </w:r>
      </w:ins>
    </w:p>
    <w:p w:rsidR="00621129" w:rsidRDefault="00621129" w:rsidP="00621129">
      <w:pPr>
        <w:rPr>
          <w:ins w:id="1169" w:author="ndeakin" w:date="2015-09-29T17:57:00Z"/>
          <w:rFonts w:eastAsia="Calibri"/>
        </w:rPr>
      </w:pPr>
      <w:ins w:id="1170" w:author="ndeakin" w:date="2015-09-29T17:57:00Z">
        <w:r>
          <w:rPr>
            <w:rFonts w:eastAsia="Calibri"/>
          </w:rPr>
          <w:t xml:space="preserve">The following example shows a flexible MDB that uses </w:t>
        </w:r>
        <w:r w:rsidRPr="009C1EE4">
          <w:rPr>
            <w:rFonts w:eastAsia="Calibri"/>
          </w:rPr>
          <w:t>JMSListenerProperty</w:t>
        </w:r>
        <w:r>
          <w:rPr>
            <w:rFonts w:eastAsia="Calibri"/>
          </w:rPr>
          <w:t xml:space="preserve"> annotations to set the properties </w:t>
        </w:r>
        <w:r w:rsidRPr="001C12E6">
          <w:rPr>
            <w:rStyle w:val="Code"/>
            <w:rFonts w:eastAsia="Calibri"/>
          </w:rPr>
          <w:t>foo1</w:t>
        </w:r>
        <w:r>
          <w:rPr>
            <w:rFonts w:eastAsia="Calibri"/>
          </w:rPr>
          <w:t xml:space="preserve"> and </w:t>
        </w:r>
        <w:r w:rsidRPr="001C12E6">
          <w:rPr>
            <w:rStyle w:val="Code"/>
            <w:rFonts w:eastAsia="Calibri"/>
          </w:rPr>
          <w:t>foo2</w:t>
        </w:r>
        <w:r>
          <w:rPr>
            <w:rFonts w:eastAsia="Calibri"/>
          </w:rPr>
          <w:t>:</w:t>
        </w:r>
      </w:ins>
    </w:p>
    <w:p w:rsidR="00621129" w:rsidRDefault="00621129" w:rsidP="00621129">
      <w:pPr>
        <w:pStyle w:val="CodeInWideFrame"/>
        <w:rPr>
          <w:ins w:id="1171" w:author="ndeakin" w:date="2015-09-29T17:57:00Z"/>
        </w:rPr>
      </w:pPr>
      <w:ins w:id="1172" w:author="ndeakin" w:date="2015-09-29T17:57:00Z">
        <w:r w:rsidRPr="009C1EE4">
          <w:lastRenderedPageBreak/>
          <w:t>@MessageDriven</w:t>
        </w:r>
      </w:ins>
    </w:p>
    <w:p w:rsidR="00621129" w:rsidRDefault="00621129" w:rsidP="00621129">
      <w:pPr>
        <w:pStyle w:val="CodeInWideFrame"/>
        <w:rPr>
          <w:ins w:id="1173" w:author="ndeakin" w:date="2015-09-29T17:57:00Z"/>
        </w:rPr>
      </w:pPr>
      <w:proofErr w:type="gramStart"/>
      <w:ins w:id="1174" w:author="ndeakin" w:date="2015-09-29T17:57:00Z">
        <w:r w:rsidRPr="009C1EE4">
          <w:t>public</w:t>
        </w:r>
        <w:proofErr w:type="gramEnd"/>
        <w:r w:rsidRPr="009C1EE4">
          <w:t xml:space="preserve"> class MyMessageBean implements JMSMessageDrivenBean {</w:t>
        </w:r>
      </w:ins>
    </w:p>
    <w:p w:rsidR="00621129" w:rsidRDefault="00621129" w:rsidP="00621129">
      <w:pPr>
        <w:pStyle w:val="CodeInWideFrame"/>
        <w:rPr>
          <w:ins w:id="1175" w:author="ndeakin" w:date="2015-09-29T17:57:00Z"/>
        </w:rPr>
      </w:pPr>
    </w:p>
    <w:p w:rsidR="00621129" w:rsidRDefault="00621129" w:rsidP="00621129">
      <w:pPr>
        <w:pStyle w:val="CodeInWideFrame"/>
        <w:rPr>
          <w:ins w:id="1176" w:author="ndeakin" w:date="2015-09-29T17:57:00Z"/>
        </w:rPr>
      </w:pPr>
      <w:ins w:id="1177" w:author="ndeakin" w:date="2015-09-29T17:57:00Z">
        <w:r>
          <w:t xml:space="preserve">  </w:t>
        </w:r>
        <w:proofErr w:type="gramStart"/>
        <w:r w:rsidRPr="009C1EE4">
          <w:t>@JMS</w:t>
        </w:r>
        <w:r>
          <w:t>Queue</w:t>
        </w:r>
        <w:r w:rsidRPr="009C1EE4">
          <w:t>Listener(</w:t>
        </w:r>
        <w:proofErr w:type="gramEnd"/>
      </w:ins>
    </w:p>
    <w:p w:rsidR="00621129" w:rsidRDefault="00621129" w:rsidP="00621129">
      <w:pPr>
        <w:pStyle w:val="CodeInWideFrame"/>
        <w:rPr>
          <w:ins w:id="1178" w:author="ndeakin" w:date="2015-09-29T17:57:00Z"/>
        </w:rPr>
      </w:pPr>
      <w:ins w:id="1179" w:author="ndeakin" w:date="2015-09-29T17:57:00Z">
        <w:r>
          <w:t xml:space="preserve">    </w:t>
        </w:r>
        <w:proofErr w:type="gramStart"/>
        <w:r w:rsidRPr="009C1EE4">
          <w:t>destinationLookup</w:t>
        </w:r>
        <w:proofErr w:type="gramEnd"/>
        <w:r w:rsidRPr="009C1EE4">
          <w:t>="java:global/</w:t>
        </w:r>
        <w:r>
          <w:t>requestQueue</w:t>
        </w:r>
        <w:r w:rsidRPr="009C1EE4">
          <w:t>")</w:t>
        </w:r>
      </w:ins>
    </w:p>
    <w:p w:rsidR="00621129" w:rsidRDefault="00621129" w:rsidP="00621129">
      <w:pPr>
        <w:pStyle w:val="CodeInWideFrame"/>
        <w:rPr>
          <w:ins w:id="1180" w:author="ndeakin" w:date="2015-09-29T17:57:00Z"/>
        </w:rPr>
      </w:pPr>
      <w:ins w:id="1181" w:author="ndeakin" w:date="2015-09-29T17:57:00Z">
        <w:r>
          <w:t xml:space="preserve">  </w:t>
        </w:r>
        <w:proofErr w:type="gramStart"/>
        <w:r w:rsidRPr="009C1EE4">
          <w:t>@JMSListenerProperty(</w:t>
        </w:r>
        <w:proofErr w:type="gramEnd"/>
        <w:r w:rsidRPr="009C1EE4">
          <w:t>name="</w:t>
        </w:r>
        <w:r>
          <w:t>foo1</w:t>
        </w:r>
        <w:r w:rsidRPr="009C1EE4">
          <w:t>", value="</w:t>
        </w:r>
        <w:r>
          <w:t>bar1</w:t>
        </w:r>
        <w:r w:rsidRPr="009C1EE4">
          <w:t>")</w:t>
        </w:r>
      </w:ins>
    </w:p>
    <w:p w:rsidR="00621129" w:rsidRPr="009C1EE4" w:rsidRDefault="00621129" w:rsidP="00621129">
      <w:pPr>
        <w:pStyle w:val="CodeInWideFrame"/>
        <w:rPr>
          <w:ins w:id="1182" w:author="ndeakin" w:date="2015-09-29T17:57:00Z"/>
        </w:rPr>
      </w:pPr>
      <w:ins w:id="1183" w:author="ndeakin" w:date="2015-09-29T17:57:00Z">
        <w:r>
          <w:t xml:space="preserve">  </w:t>
        </w:r>
        <w:proofErr w:type="gramStart"/>
        <w:r w:rsidRPr="009C1EE4">
          <w:t>@JMSListenerProperty(</w:t>
        </w:r>
        <w:proofErr w:type="gramEnd"/>
        <w:r w:rsidRPr="009C1EE4">
          <w:t>name="</w:t>
        </w:r>
        <w:r>
          <w:t>foo2</w:t>
        </w:r>
        <w:r w:rsidRPr="009C1EE4">
          <w:t>", value="</w:t>
        </w:r>
        <w:r>
          <w:t>bar2</w:t>
        </w:r>
        <w:r w:rsidRPr="009C1EE4">
          <w:t>")</w:t>
        </w:r>
      </w:ins>
    </w:p>
    <w:p w:rsidR="00621129" w:rsidRDefault="00621129" w:rsidP="00621129">
      <w:pPr>
        <w:pStyle w:val="CodeInWideFrame"/>
        <w:rPr>
          <w:ins w:id="1184" w:author="ndeakin" w:date="2015-09-29T17:57:00Z"/>
        </w:rPr>
      </w:pPr>
      <w:ins w:id="1185" w:author="ndeakin" w:date="2015-09-29T17:57:00Z">
        <w:r w:rsidRPr="009C1EE4">
          <w:t xml:space="preserve">  </w:t>
        </w:r>
        <w:proofErr w:type="gramStart"/>
        <w:r w:rsidRPr="009C1EE4">
          <w:t>public</w:t>
        </w:r>
        <w:proofErr w:type="gramEnd"/>
        <w:r w:rsidRPr="009C1EE4">
          <w:t xml:space="preserve"> void </w:t>
        </w:r>
        <w:r>
          <w:t>myMessageCallback</w:t>
        </w:r>
        <w:r w:rsidRPr="009C1EE4">
          <w:t xml:space="preserve">(Message message) { </w:t>
        </w:r>
      </w:ins>
    </w:p>
    <w:p w:rsidR="00621129" w:rsidRDefault="00621129" w:rsidP="00621129">
      <w:pPr>
        <w:pStyle w:val="CodeInWideFrame"/>
        <w:rPr>
          <w:ins w:id="1186" w:author="ndeakin" w:date="2015-09-29T17:57:00Z"/>
        </w:rPr>
      </w:pPr>
      <w:ins w:id="1187" w:author="ndeakin" w:date="2015-09-29T17:57:00Z">
        <w:r>
          <w:t xml:space="preserve">    ...</w:t>
        </w:r>
      </w:ins>
    </w:p>
    <w:p w:rsidR="00621129" w:rsidRDefault="00621129" w:rsidP="00621129">
      <w:pPr>
        <w:pStyle w:val="CodeInWideFrame"/>
        <w:rPr>
          <w:ins w:id="1188" w:author="ndeakin" w:date="2015-09-29T17:57:00Z"/>
        </w:rPr>
      </w:pPr>
      <w:ins w:id="1189" w:author="ndeakin" w:date="2015-09-29T17:57:00Z">
        <w:r w:rsidRPr="009C1EE4">
          <w:t xml:space="preserve">  }</w:t>
        </w:r>
      </w:ins>
    </w:p>
    <w:p w:rsidR="00621129" w:rsidRDefault="00621129" w:rsidP="00621129">
      <w:pPr>
        <w:pStyle w:val="CodeInWideFrame"/>
        <w:rPr>
          <w:ins w:id="1190" w:author="ndeakin" w:date="2015-09-29T17:57:00Z"/>
        </w:rPr>
      </w:pPr>
      <w:ins w:id="1191" w:author="ndeakin" w:date="2015-09-29T17:57:00Z">
        <w:r w:rsidRPr="009C1EE4">
          <w:t>}</w:t>
        </w:r>
      </w:ins>
    </w:p>
    <w:p w:rsidR="00621129" w:rsidRDefault="00621129" w:rsidP="00621129">
      <w:pPr>
        <w:pStyle w:val="Heading3"/>
        <w:rPr>
          <w:ins w:id="1192" w:author="ndeakin" w:date="2015-09-29T17:57:00Z"/>
          <w:rFonts w:eastAsia="Calibri"/>
        </w:rPr>
      </w:pPr>
      <w:bookmarkStart w:id="1193" w:name="_Toc432434182"/>
      <w:ins w:id="1194" w:author="ndeakin" w:date="2015-09-29T17:57:00Z">
        <w:r>
          <w:rPr>
            <w:rFonts w:eastAsia="Calibri"/>
          </w:rPr>
          <w:t>Callback method</w:t>
        </w:r>
      </w:ins>
      <w:ins w:id="1195" w:author="ndeakin" w:date="2015-09-30T10:59:00Z">
        <w:r w:rsidR="00EB373B">
          <w:rPr>
            <w:rFonts w:eastAsia="Calibri"/>
          </w:rPr>
          <w:t>s</w:t>
        </w:r>
      </w:ins>
      <w:bookmarkEnd w:id="1193"/>
    </w:p>
    <w:p w:rsidR="00621129" w:rsidRDefault="00621129" w:rsidP="00621129">
      <w:pPr>
        <w:rPr>
          <w:ins w:id="1196" w:author="ndeakin" w:date="2015-09-29T17:57:00Z"/>
          <w:rFonts w:eastAsia="Calibri"/>
        </w:rPr>
      </w:pPr>
      <w:ins w:id="1197" w:author="ndeakin" w:date="2015-09-29T17:57:00Z">
        <w:r>
          <w:rPr>
            <w:rFonts w:eastAsia="Calibri"/>
          </w:rPr>
          <w:t xml:space="preserve">Each callback method </w:t>
        </w:r>
      </w:ins>
      <w:ins w:id="1198" w:author="ndeakin" w:date="2015-09-30T12:08:00Z">
        <w:r w:rsidR="00667A50">
          <w:rPr>
            <w:rFonts w:eastAsia="Calibri"/>
          </w:rPr>
          <w:t xml:space="preserve">on a </w:t>
        </w:r>
      </w:ins>
      <w:ins w:id="1199" w:author="ndeakin" w:date="2015-09-30T12:10:00Z">
        <w:r w:rsidR="00074593">
          <w:rPr>
            <w:rFonts w:eastAsia="Calibri"/>
          </w:rPr>
          <w:t>flexible</w:t>
        </w:r>
      </w:ins>
      <w:ins w:id="1200" w:author="ndeakin" w:date="2015-09-30T12:08:00Z">
        <w:r w:rsidR="00667A50">
          <w:rPr>
            <w:rFonts w:eastAsia="Calibri"/>
          </w:rPr>
          <w:t xml:space="preserve"> MDB </w:t>
        </w:r>
      </w:ins>
      <w:ins w:id="1201" w:author="ndeakin" w:date="2015-09-29T17:57:00Z">
        <w:r>
          <w:rPr>
            <w:rFonts w:eastAsia="Calibri"/>
          </w:rPr>
          <w:t>may have any number of parameters. Depending on the parameter type and any parameter annotations, each parameter will be set to the message, the message body, a message header or a message property.</w:t>
        </w:r>
      </w:ins>
    </w:p>
    <w:p w:rsidR="00621129" w:rsidRDefault="00621129" w:rsidP="00621129">
      <w:pPr>
        <w:rPr>
          <w:ins w:id="1202" w:author="ndeakin" w:date="2015-09-29T17:57:00Z"/>
          <w:rFonts w:eastAsia="Calibri"/>
        </w:rPr>
      </w:pPr>
      <w:ins w:id="1203" w:author="ndeakin" w:date="2015-09-29T17:57:00Z">
        <w:r>
          <w:rPr>
            <w:rFonts w:eastAsia="Calibri"/>
          </w:rPr>
          <w:t xml:space="preserve">Each callback method must return void. </w:t>
        </w:r>
      </w:ins>
    </w:p>
    <w:p w:rsidR="00621129" w:rsidRDefault="00621129" w:rsidP="00621129">
      <w:pPr>
        <w:rPr>
          <w:ins w:id="1204" w:author="ndeakin" w:date="2015-09-30T12:08:00Z"/>
          <w:rFonts w:eastAsia="Calibri"/>
        </w:rPr>
      </w:pPr>
      <w:ins w:id="1205" w:author="ndeakin" w:date="2015-09-29T17:57:00Z">
        <w:r>
          <w:rPr>
            <w:rFonts w:eastAsia="Calibri"/>
          </w:rPr>
          <w:t>Callback methods may be inherited.</w:t>
        </w:r>
      </w:ins>
    </w:p>
    <w:p w:rsidR="00FA6F03" w:rsidRDefault="00FA6F03" w:rsidP="00621129">
      <w:pPr>
        <w:rPr>
          <w:ins w:id="1206" w:author="ndeakin" w:date="2015-09-29T17:57:00Z"/>
          <w:rFonts w:eastAsia="Calibri"/>
        </w:rPr>
      </w:pPr>
      <w:ins w:id="1207" w:author="ndeakin" w:date="2015-09-30T12:08:00Z">
        <w:r>
          <w:rPr>
            <w:rFonts w:eastAsia="Calibri"/>
          </w:rPr>
          <w:t xml:space="preserve">Callback methods may throw checked exceptions </w:t>
        </w:r>
      </w:ins>
      <w:ins w:id="1208" w:author="ndeakin" w:date="2015-09-30T12:09:00Z">
        <w:r w:rsidR="00BB503C">
          <w:rPr>
            <w:rFonts w:eastAsia="Calibri"/>
          </w:rPr>
          <w:t>and</w:t>
        </w:r>
      </w:ins>
      <w:ins w:id="1209" w:author="ndeakin" w:date="2015-09-30T12:08:00Z">
        <w:r>
          <w:rPr>
            <w:rFonts w:eastAsia="Calibri"/>
          </w:rPr>
          <w:t xml:space="preserve"> </w:t>
        </w:r>
        <w:r w:rsidR="00F70C86" w:rsidRPr="00F70C86">
          <w:rPr>
            <w:rStyle w:val="Code"/>
            <w:rFonts w:eastAsia="Calibri"/>
            <w:rPrChange w:id="1210" w:author="ndeakin" w:date="2015-09-30T12:08:00Z">
              <w:rPr>
                <w:rFonts w:eastAsia="Calibri"/>
              </w:rPr>
            </w:rPrChange>
          </w:rPr>
          <w:t>RuntimeException</w:t>
        </w:r>
        <w:r>
          <w:rPr>
            <w:rFonts w:eastAsia="Calibri"/>
          </w:rPr>
          <w:t xml:space="preserve">s. </w:t>
        </w:r>
      </w:ins>
      <w:ins w:id="1211" w:author="ndeakin" w:date="2015-09-30T12:09:00Z">
        <w:r w:rsidR="001E48D5">
          <w:rPr>
            <w:rFonts w:eastAsia="Calibri"/>
          </w:rPr>
          <w:t xml:space="preserve">See section </w:t>
        </w:r>
        <w:r w:rsidR="00F70C86">
          <w:rPr>
            <w:rFonts w:eastAsia="Calibri"/>
          </w:rPr>
          <w:fldChar w:fldCharType="begin"/>
        </w:r>
        <w:r w:rsidR="001E48D5">
          <w:rPr>
            <w:rFonts w:eastAsia="Calibri"/>
          </w:rPr>
          <w:instrText xml:space="preserve"> REF _Ref431378299 \w \h </w:instrText>
        </w:r>
      </w:ins>
      <w:r w:rsidR="00F70C86">
        <w:rPr>
          <w:rFonts w:eastAsia="Calibri"/>
        </w:rPr>
      </w:r>
      <w:r w:rsidR="00F70C86">
        <w:rPr>
          <w:rFonts w:eastAsia="Calibri"/>
        </w:rPr>
        <w:fldChar w:fldCharType="separate"/>
      </w:r>
      <w:r w:rsidR="002A43C9">
        <w:rPr>
          <w:rFonts w:eastAsia="Calibri"/>
        </w:rPr>
        <w:t>16.3</w:t>
      </w:r>
      <w:ins w:id="1212" w:author="ndeakin" w:date="2015-09-30T12:09:00Z">
        <w:r w:rsidR="00F70C86">
          <w:rPr>
            <w:rFonts w:eastAsia="Calibri"/>
          </w:rPr>
          <w:fldChar w:fldCharType="end"/>
        </w:r>
        <w:r w:rsidR="001E48D5">
          <w:rPr>
            <w:rFonts w:eastAsia="Calibri"/>
          </w:rPr>
          <w:t xml:space="preserve"> "</w:t>
        </w:r>
        <w:r w:rsidR="00F70C86">
          <w:rPr>
            <w:rFonts w:eastAsia="Calibri"/>
          </w:rPr>
          <w:fldChar w:fldCharType="begin"/>
        </w:r>
        <w:r w:rsidR="001E48D5">
          <w:rPr>
            <w:rFonts w:eastAsia="Calibri"/>
          </w:rPr>
          <w:instrText xml:space="preserve"> REF _Ref431378303 \h </w:instrText>
        </w:r>
      </w:ins>
      <w:r w:rsidR="00F70C86">
        <w:rPr>
          <w:rFonts w:eastAsia="Calibri"/>
        </w:rPr>
      </w:r>
      <w:r w:rsidR="00F70C86">
        <w:rPr>
          <w:rFonts w:eastAsia="Calibri"/>
        </w:rPr>
        <w:fldChar w:fldCharType="separate"/>
      </w:r>
      <w:ins w:id="1213" w:author="ndeakin" w:date="2015-09-29T17:57:00Z">
        <w:r w:rsidR="002A43C9">
          <w:rPr>
            <w:rFonts w:eastAsia="Calibri"/>
          </w:rPr>
          <w:t>Exceptions thrown by callback methods</w:t>
        </w:r>
      </w:ins>
      <w:ins w:id="1214" w:author="ndeakin" w:date="2015-09-30T12:09:00Z">
        <w:r w:rsidR="00F70C86">
          <w:rPr>
            <w:rFonts w:eastAsia="Calibri"/>
          </w:rPr>
          <w:fldChar w:fldCharType="end"/>
        </w:r>
        <w:r w:rsidR="001E48D5">
          <w:rPr>
            <w:rFonts w:eastAsia="Calibri"/>
          </w:rPr>
          <w:t xml:space="preserve">" </w:t>
        </w:r>
        <w:r w:rsidR="00F70C86">
          <w:rPr>
            <w:rFonts w:eastAsia="Calibri"/>
          </w:rPr>
          <w:fldChar w:fldCharType="begin"/>
        </w:r>
        <w:r w:rsidR="001E48D5">
          <w:rPr>
            <w:rFonts w:eastAsia="Calibri"/>
          </w:rPr>
          <w:instrText xml:space="preserve"> REF _Ref431378306 \p \h </w:instrText>
        </w:r>
      </w:ins>
      <w:r w:rsidR="00F70C86">
        <w:rPr>
          <w:rFonts w:eastAsia="Calibri"/>
        </w:rPr>
      </w:r>
      <w:r w:rsidR="00F70C86">
        <w:rPr>
          <w:rFonts w:eastAsia="Calibri"/>
        </w:rPr>
        <w:fldChar w:fldCharType="separate"/>
      </w:r>
      <w:r w:rsidR="002A43C9">
        <w:rPr>
          <w:rFonts w:eastAsia="Calibri"/>
        </w:rPr>
        <w:t>below</w:t>
      </w:r>
      <w:ins w:id="1215" w:author="ndeakin" w:date="2015-09-30T12:09:00Z">
        <w:r w:rsidR="00F70C86">
          <w:rPr>
            <w:rFonts w:eastAsia="Calibri"/>
          </w:rPr>
          <w:fldChar w:fldCharType="end"/>
        </w:r>
        <w:r w:rsidR="001E48D5">
          <w:rPr>
            <w:rFonts w:eastAsia="Calibri"/>
          </w:rPr>
          <w:t>.</w:t>
        </w:r>
      </w:ins>
    </w:p>
    <w:p w:rsidR="00621129" w:rsidRDefault="00621129" w:rsidP="00621129">
      <w:pPr>
        <w:pStyle w:val="Heading4"/>
        <w:rPr>
          <w:ins w:id="1216" w:author="ndeakin" w:date="2015-09-29T17:57:00Z"/>
          <w:rFonts w:eastAsia="Calibri"/>
        </w:rPr>
      </w:pPr>
      <w:bookmarkStart w:id="1217" w:name="_Ref431379784"/>
      <w:ins w:id="1218" w:author="ndeakin" w:date="2015-09-29T17:57:00Z">
        <w:r>
          <w:rPr>
            <w:rFonts w:eastAsia="Calibri"/>
          </w:rPr>
          <w:t>Message parameters</w:t>
        </w:r>
        <w:bookmarkEnd w:id="1217"/>
      </w:ins>
    </w:p>
    <w:p w:rsidR="00621129" w:rsidRDefault="00621129" w:rsidP="00621129">
      <w:pPr>
        <w:rPr>
          <w:ins w:id="1219" w:author="ndeakin" w:date="2015-09-29T17:57:00Z"/>
          <w:rFonts w:eastAsia="Calibri"/>
        </w:rPr>
      </w:pPr>
      <w:ins w:id="1220" w:author="ndeakin" w:date="2015-09-29T17:57:00Z">
        <w:r>
          <w:rPr>
            <w:rFonts w:eastAsia="Calibri"/>
          </w:rPr>
          <w:t xml:space="preserve">If the callback method has a parameter of type </w:t>
        </w:r>
        <w:r w:rsidRPr="001C12E6">
          <w:rPr>
            <w:rStyle w:val="Code"/>
            <w:rFonts w:eastAsia="Calibri"/>
          </w:rPr>
          <w:t>Message</w:t>
        </w:r>
      </w:ins>
      <w:ins w:id="1221" w:author="ndeakin" w:date="2015-09-30T10:50:00Z">
        <w:r w:rsidR="00780B8B">
          <w:rPr>
            <w:rStyle w:val="Code"/>
            <w:rFonts w:eastAsia="Calibri"/>
          </w:rPr>
          <w:t xml:space="preserve">, </w:t>
        </w:r>
        <w:r w:rsidR="00780B8B" w:rsidRPr="001C12E6">
          <w:rPr>
            <w:rStyle w:val="Code"/>
            <w:rFonts w:eastAsia="Calibri"/>
          </w:rPr>
          <w:t>TextMessage</w:t>
        </w:r>
        <w:r w:rsidR="00780B8B" w:rsidRPr="002B10DE">
          <w:rPr>
            <w:rFonts w:eastAsia="Calibri"/>
          </w:rPr>
          <w:t xml:space="preserve">, </w:t>
        </w:r>
        <w:r w:rsidR="00780B8B" w:rsidRPr="001C12E6">
          <w:rPr>
            <w:rStyle w:val="Code"/>
            <w:rFonts w:eastAsia="Calibri"/>
          </w:rPr>
          <w:t>StreamMessage</w:t>
        </w:r>
        <w:r w:rsidR="00780B8B" w:rsidRPr="002B10DE">
          <w:rPr>
            <w:rFonts w:eastAsia="Calibri"/>
          </w:rPr>
          <w:t xml:space="preserve">, </w:t>
        </w:r>
        <w:r w:rsidR="00780B8B" w:rsidRPr="001C12E6">
          <w:rPr>
            <w:rStyle w:val="Code"/>
            <w:rFonts w:eastAsia="Calibri"/>
          </w:rPr>
          <w:t>BytesMessage</w:t>
        </w:r>
        <w:r w:rsidR="00780B8B" w:rsidRPr="002B10DE">
          <w:rPr>
            <w:rFonts w:eastAsia="Calibri"/>
          </w:rPr>
          <w:t xml:space="preserve">, </w:t>
        </w:r>
        <w:r w:rsidR="00780B8B" w:rsidRPr="001C12E6">
          <w:rPr>
            <w:rStyle w:val="Code"/>
            <w:rFonts w:eastAsia="Calibri"/>
          </w:rPr>
          <w:t>MapMessage</w:t>
        </w:r>
      </w:ins>
      <w:ins w:id="1222" w:author="ndeakin" w:date="2015-09-30T10:52:00Z">
        <w:r w:rsidR="00780B8B">
          <w:rPr>
            <w:rFonts w:eastAsia="Calibri"/>
          </w:rPr>
          <w:t xml:space="preserve"> or </w:t>
        </w:r>
      </w:ins>
      <w:ins w:id="1223" w:author="ndeakin" w:date="2015-09-30T10:50:00Z">
        <w:r w:rsidR="00780B8B" w:rsidRPr="001C12E6">
          <w:rPr>
            <w:rStyle w:val="Code"/>
            <w:rFonts w:eastAsia="Calibri"/>
          </w:rPr>
          <w:t>ObjectMessage</w:t>
        </w:r>
      </w:ins>
      <w:ins w:id="1224" w:author="ndeakin" w:date="2015-09-29T17:57:00Z">
        <w:r>
          <w:rPr>
            <w:rFonts w:eastAsia="Calibri"/>
          </w:rPr>
          <w:t xml:space="preserve"> then the parameter will be set to the message being delivered.</w:t>
        </w:r>
      </w:ins>
    </w:p>
    <w:p w:rsidR="00D8426A" w:rsidRDefault="009375EB">
      <w:pPr>
        <w:rPr>
          <w:ins w:id="1225" w:author="ndeakin" w:date="2015-09-29T17:57:00Z"/>
          <w:rFonts w:eastAsia="Calibri"/>
        </w:rPr>
      </w:pPr>
      <w:ins w:id="1226" w:author="ndeakin" w:date="2015-09-30T11:09:00Z">
        <w:r>
          <w:rPr>
            <w:rFonts w:eastAsia="Calibri"/>
          </w:rPr>
          <w:t xml:space="preserve">The message must be capable of being assigned to the specified type. </w:t>
        </w:r>
      </w:ins>
      <w:ins w:id="1227" w:author="ndeakin" w:date="2015-09-29T17:57:00Z">
        <w:r w:rsidR="00621129">
          <w:rPr>
            <w:rFonts w:eastAsia="Calibri"/>
          </w:rPr>
          <w:t xml:space="preserve">If the parameter is of type </w:t>
        </w:r>
        <w:r w:rsidR="00621129" w:rsidRPr="001C12E6">
          <w:rPr>
            <w:rStyle w:val="Code"/>
            <w:rFonts w:eastAsia="Calibri"/>
          </w:rPr>
          <w:t>TextMessage</w:t>
        </w:r>
        <w:r w:rsidR="00621129" w:rsidRPr="002B10DE">
          <w:rPr>
            <w:rFonts w:eastAsia="Calibri"/>
          </w:rPr>
          <w:t xml:space="preserve">, </w:t>
        </w:r>
        <w:r w:rsidR="00621129" w:rsidRPr="001C12E6">
          <w:rPr>
            <w:rStyle w:val="Code"/>
            <w:rFonts w:eastAsia="Calibri"/>
          </w:rPr>
          <w:t>StreamMessage</w:t>
        </w:r>
        <w:r w:rsidR="00621129" w:rsidRPr="002B10DE">
          <w:rPr>
            <w:rFonts w:eastAsia="Calibri"/>
          </w:rPr>
          <w:t xml:space="preserve">, </w:t>
        </w:r>
        <w:r w:rsidR="00621129" w:rsidRPr="001C12E6">
          <w:rPr>
            <w:rStyle w:val="Code"/>
            <w:rFonts w:eastAsia="Calibri"/>
          </w:rPr>
          <w:t>BytesMessage</w:t>
        </w:r>
        <w:r w:rsidR="00621129" w:rsidRPr="002B10DE">
          <w:rPr>
            <w:rFonts w:eastAsia="Calibri"/>
          </w:rPr>
          <w:t xml:space="preserve">, </w:t>
        </w:r>
        <w:r w:rsidR="00621129" w:rsidRPr="001C12E6">
          <w:rPr>
            <w:rStyle w:val="Code"/>
            <w:rFonts w:eastAsia="Calibri"/>
          </w:rPr>
          <w:t>MapMessage</w:t>
        </w:r>
        <w:r w:rsidR="00621129" w:rsidRPr="002B10DE">
          <w:rPr>
            <w:rFonts w:eastAsia="Calibri"/>
          </w:rPr>
          <w:t xml:space="preserve">, </w:t>
        </w:r>
        <w:r w:rsidR="00621129" w:rsidRPr="001C12E6">
          <w:rPr>
            <w:rStyle w:val="Code"/>
            <w:rFonts w:eastAsia="Calibri"/>
          </w:rPr>
          <w:t>ObjectMessage</w:t>
        </w:r>
        <w:r w:rsidR="00621129">
          <w:rPr>
            <w:rFonts w:eastAsia="Calibri"/>
          </w:rPr>
          <w:t xml:space="preserve"> </w:t>
        </w:r>
      </w:ins>
      <w:ins w:id="1228" w:author="ndeakin" w:date="2015-09-30T10:54:00Z">
        <w:r w:rsidR="004A054F">
          <w:rPr>
            <w:rFonts w:eastAsia="Calibri"/>
          </w:rPr>
          <w:t xml:space="preserve">and the message is not of the specified type then </w:t>
        </w:r>
      </w:ins>
      <w:ins w:id="1229" w:author="ndeakin" w:date="2015-09-29T17:57:00Z">
        <w:r w:rsidR="00621129">
          <w:rPr>
            <w:rFonts w:eastAsia="Calibri"/>
          </w:rPr>
          <w:t xml:space="preserve">the callback method will not be called and the message will be handled as described in section </w:t>
        </w:r>
        <w:r w:rsidR="00F70C86">
          <w:rPr>
            <w:rFonts w:eastAsia="Calibri"/>
          </w:rPr>
          <w:fldChar w:fldCharType="begin"/>
        </w:r>
        <w:r w:rsidR="00621129">
          <w:rPr>
            <w:rFonts w:eastAsia="Calibri"/>
          </w:rPr>
          <w:instrText xml:space="preserve"> REF _Ref431308649 \r \h </w:instrText>
        </w:r>
      </w:ins>
      <w:r w:rsidR="00F70C86">
        <w:rPr>
          <w:rFonts w:eastAsia="Calibri"/>
        </w:rPr>
      </w:r>
      <w:ins w:id="1230" w:author="ndeakin" w:date="2015-09-29T17:57:00Z">
        <w:r w:rsidR="00F70C86">
          <w:rPr>
            <w:rFonts w:eastAsia="Calibri"/>
          </w:rPr>
          <w:fldChar w:fldCharType="separate"/>
        </w:r>
      </w:ins>
      <w:r w:rsidR="002A43C9">
        <w:rPr>
          <w:rFonts w:eastAsia="Calibri"/>
        </w:rPr>
        <w:t>16.2.3</w:t>
      </w:r>
      <w:ins w:id="1231" w:author="ndeakin" w:date="2015-09-29T17:57:00Z">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\h </w:instrText>
        </w:r>
      </w:ins>
      <w:r w:rsidR="00F70C86">
        <w:rPr>
          <w:rFonts w:eastAsia="Calibri"/>
        </w:rPr>
      </w:r>
      <w:ins w:id="1232" w:author="ndeakin" w:date="2015-09-29T17:57:00Z">
        <w:r w:rsidR="00F70C86">
          <w:rPr>
            <w:rFonts w:eastAsia="Calibri"/>
          </w:rPr>
          <w:fldChar w:fldCharType="separate"/>
        </w:r>
        <w:r w:rsidR="002A43C9">
          <w:rPr>
            <w:rFonts w:eastAsia="Calibri"/>
          </w:rPr>
          <w:t>When a message parameter cannot be set</w:t>
        </w:r>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\p \h </w:instrText>
        </w:r>
      </w:ins>
      <w:r w:rsidR="00F70C86">
        <w:rPr>
          <w:rFonts w:eastAsia="Calibri"/>
        </w:rPr>
      </w:r>
      <w:ins w:id="1233" w:author="ndeakin" w:date="2015-09-29T17:57:00Z">
        <w:r w:rsidR="00F70C86">
          <w:rPr>
            <w:rFonts w:eastAsia="Calibri"/>
          </w:rPr>
          <w:fldChar w:fldCharType="separate"/>
        </w:r>
      </w:ins>
      <w:r w:rsidR="002A43C9">
        <w:rPr>
          <w:rFonts w:eastAsia="Calibri"/>
        </w:rPr>
        <w:t>below</w:t>
      </w:r>
      <w:ins w:id="1234" w:author="ndeakin" w:date="2015-09-29T17:57:00Z">
        <w:r w:rsidR="00F70C86">
          <w:rPr>
            <w:rFonts w:eastAsia="Calibri"/>
          </w:rPr>
          <w:fldChar w:fldCharType="end"/>
        </w:r>
      </w:ins>
    </w:p>
    <w:p w:rsidR="00621129" w:rsidRDefault="00621129" w:rsidP="00621129">
      <w:pPr>
        <w:rPr>
          <w:ins w:id="1235" w:author="ndeakin" w:date="2015-09-29T17:57:00Z"/>
          <w:rFonts w:eastAsia="Calibri"/>
        </w:rPr>
      </w:pPr>
      <w:ins w:id="1236" w:author="ndeakin" w:date="2015-09-29T17:57:00Z">
        <w:r>
          <w:rPr>
            <w:rFonts w:eastAsia="Calibri"/>
          </w:rPr>
          <w:t xml:space="preserve">In the following example, all the messages being delivered are expected to be of type </w:t>
        </w:r>
        <w:r>
          <w:rPr>
            <w:rStyle w:val="Code"/>
            <w:rFonts w:eastAsia="Calibri"/>
          </w:rPr>
          <w:t>Bytes</w:t>
        </w:r>
        <w:r w:rsidRPr="00F378F8">
          <w:rPr>
            <w:rStyle w:val="Code"/>
            <w:rFonts w:eastAsia="Calibri"/>
          </w:rPr>
          <w:t>Message</w:t>
        </w:r>
        <w:r>
          <w:rPr>
            <w:rFonts w:eastAsia="Calibri"/>
          </w:rPr>
          <w:t xml:space="preserve">. The callback method has one parameter of type </w:t>
        </w:r>
        <w:r w:rsidRPr="001C12E6">
          <w:rPr>
            <w:rStyle w:val="Code"/>
            <w:rFonts w:eastAsia="Calibri"/>
          </w:rPr>
          <w:t>BytesMessage</w:t>
        </w:r>
        <w:r>
          <w:rPr>
            <w:rFonts w:eastAsia="Calibri"/>
          </w:rPr>
          <w:t xml:space="preserve"> which will be set to the message being delivered:</w:t>
        </w:r>
      </w:ins>
    </w:p>
    <w:p w:rsidR="00000000" w:rsidRDefault="00621129">
      <w:pPr>
        <w:pStyle w:val="CodeInWideFrame"/>
        <w:pBdr>
          <w:left w:val="single" w:sz="4" w:space="1" w:color="auto"/>
        </w:pBdr>
        <w:rPr>
          <w:ins w:id="1237" w:author="ndeakin" w:date="2015-09-29T17:57:00Z"/>
        </w:rPr>
        <w:pPrChange w:id="1238" w:author="ndeakin" w:date="2015-09-30T10:58:00Z">
          <w:pPr>
            <w:pStyle w:val="CodeInWideFrame"/>
          </w:pPr>
        </w:pPrChange>
      </w:pPr>
      <w:ins w:id="1239" w:author="ndeakin" w:date="2015-09-29T17:57:00Z">
        <w:r w:rsidRPr="009C1EE4">
          <w:t>@MessageDriven</w:t>
        </w:r>
      </w:ins>
    </w:p>
    <w:p w:rsidR="00000000" w:rsidRDefault="00621129">
      <w:pPr>
        <w:pStyle w:val="CodeInWideFrame"/>
        <w:pBdr>
          <w:left w:val="single" w:sz="4" w:space="1" w:color="auto"/>
        </w:pBdr>
        <w:rPr>
          <w:ins w:id="1240" w:author="ndeakin" w:date="2015-09-29T17:57:00Z"/>
        </w:rPr>
        <w:pPrChange w:id="1241" w:author="ndeakin" w:date="2015-09-30T10:58:00Z">
          <w:pPr>
            <w:pStyle w:val="CodeInWideFrame"/>
          </w:pPr>
        </w:pPrChange>
      </w:pPr>
      <w:proofErr w:type="gramStart"/>
      <w:ins w:id="1242" w:author="ndeakin" w:date="2015-09-29T17:57:00Z">
        <w:r w:rsidRPr="009C1EE4">
          <w:t>public</w:t>
        </w:r>
        <w:proofErr w:type="gramEnd"/>
        <w:r w:rsidRPr="009C1EE4">
          <w:t xml:space="preserve"> class MyMessageBean implements JMSMessageDrivenBean {</w:t>
        </w:r>
      </w:ins>
    </w:p>
    <w:p w:rsidR="00000000" w:rsidRDefault="001A0A85">
      <w:pPr>
        <w:pStyle w:val="CodeInWideFrame"/>
        <w:pBdr>
          <w:left w:val="single" w:sz="4" w:space="1" w:color="auto"/>
        </w:pBdr>
        <w:rPr>
          <w:ins w:id="1243" w:author="ndeakin" w:date="2015-09-29T17:57:00Z"/>
        </w:rPr>
        <w:pPrChange w:id="1244" w:author="ndeakin" w:date="2015-09-30T10:58:00Z">
          <w:pPr>
            <w:pStyle w:val="CodeInWideFrame"/>
          </w:pPr>
        </w:pPrChange>
      </w:pPr>
    </w:p>
    <w:p w:rsidR="00000000" w:rsidRDefault="00621129">
      <w:pPr>
        <w:pStyle w:val="CodeInWideFrame"/>
        <w:pBdr>
          <w:left w:val="single" w:sz="4" w:space="1" w:color="auto"/>
        </w:pBdr>
        <w:rPr>
          <w:ins w:id="1245" w:author="ndeakin" w:date="2015-09-29T17:57:00Z"/>
        </w:rPr>
        <w:pPrChange w:id="1246" w:author="ndeakin" w:date="2015-09-30T10:58:00Z">
          <w:pPr>
            <w:pStyle w:val="CodeInWideFrame"/>
          </w:pPr>
        </w:pPrChange>
      </w:pPr>
      <w:ins w:id="1247" w:author="ndeakin" w:date="2015-09-29T17:57:00Z">
        <w:r>
          <w:t xml:space="preserve">  </w:t>
        </w:r>
        <w:proofErr w:type="gramStart"/>
        <w:r w:rsidRPr="009C1EE4">
          <w:t>@JMS</w:t>
        </w:r>
        <w:r>
          <w:t>Queue</w:t>
        </w:r>
        <w:r w:rsidRPr="009C1EE4">
          <w:t>Listener(</w:t>
        </w:r>
        <w:proofErr w:type="gramEnd"/>
        <w:r w:rsidRPr="009C1EE4">
          <w:t>destinationLookup="java:global/</w:t>
        </w:r>
        <w:r>
          <w:t>requestQueue</w:t>
        </w:r>
        <w:r w:rsidRPr="009C1EE4">
          <w:t>")</w:t>
        </w:r>
      </w:ins>
    </w:p>
    <w:p w:rsidR="00000000" w:rsidRDefault="00621129">
      <w:pPr>
        <w:pStyle w:val="CodeInWideFrame"/>
        <w:pBdr>
          <w:left w:val="single" w:sz="4" w:space="1" w:color="auto"/>
        </w:pBdr>
        <w:rPr>
          <w:ins w:id="1248" w:author="ndeakin" w:date="2015-09-29T17:57:00Z"/>
        </w:rPr>
        <w:pPrChange w:id="1249" w:author="ndeakin" w:date="2015-09-30T10:58:00Z">
          <w:pPr>
            <w:pStyle w:val="CodeInWideFrame"/>
          </w:pPr>
        </w:pPrChange>
      </w:pPr>
      <w:ins w:id="1250" w:author="ndeakin" w:date="2015-09-29T17:57:00Z">
        <w:r w:rsidRPr="009C1EE4">
          <w:t xml:space="preserve">  </w:t>
        </w:r>
        <w:proofErr w:type="gramStart"/>
        <w:r w:rsidRPr="009C1EE4">
          <w:t>public</w:t>
        </w:r>
        <w:proofErr w:type="gramEnd"/>
        <w:r w:rsidRPr="009C1EE4">
          <w:t xml:space="preserve"> void </w:t>
        </w:r>
        <w:r>
          <w:t>myMessageCallback</w:t>
        </w:r>
        <w:r w:rsidRPr="009C1EE4">
          <w:t>(</w:t>
        </w:r>
      </w:ins>
      <w:ins w:id="1251" w:author="ndeakin" w:date="2015-09-30T10:48:00Z">
        <w:r w:rsidR="00B87FC0">
          <w:t>Bytes</w:t>
        </w:r>
      </w:ins>
      <w:ins w:id="1252" w:author="ndeakin" w:date="2015-09-29T17:57:00Z">
        <w:r w:rsidRPr="009C1EE4">
          <w:t xml:space="preserve">Message message) { </w:t>
        </w:r>
      </w:ins>
    </w:p>
    <w:p w:rsidR="00000000" w:rsidRDefault="00621129">
      <w:pPr>
        <w:pStyle w:val="CodeInWideFrame"/>
        <w:pBdr>
          <w:left w:val="single" w:sz="4" w:space="1" w:color="auto"/>
        </w:pBdr>
        <w:rPr>
          <w:ins w:id="1253" w:author="ndeakin" w:date="2015-09-29T17:57:00Z"/>
        </w:rPr>
        <w:pPrChange w:id="1254" w:author="ndeakin" w:date="2015-09-30T10:58:00Z">
          <w:pPr>
            <w:pStyle w:val="CodeInWideFrame"/>
          </w:pPr>
        </w:pPrChange>
      </w:pPr>
      <w:ins w:id="1255" w:author="ndeakin" w:date="2015-09-29T17:57:00Z">
        <w:r>
          <w:t xml:space="preserve">    ...</w:t>
        </w:r>
      </w:ins>
    </w:p>
    <w:p w:rsidR="00000000" w:rsidRDefault="00621129">
      <w:pPr>
        <w:pStyle w:val="CodeInWideFrame"/>
        <w:pBdr>
          <w:left w:val="single" w:sz="4" w:space="1" w:color="auto"/>
        </w:pBdr>
        <w:rPr>
          <w:ins w:id="1256" w:author="ndeakin" w:date="2015-09-29T17:57:00Z"/>
        </w:rPr>
        <w:pPrChange w:id="1257" w:author="ndeakin" w:date="2015-09-30T10:58:00Z">
          <w:pPr>
            <w:pStyle w:val="CodeInWideFrame"/>
          </w:pPr>
        </w:pPrChange>
      </w:pPr>
      <w:ins w:id="1258" w:author="ndeakin" w:date="2015-09-29T17:57:00Z">
        <w:r w:rsidRPr="009C1EE4">
          <w:t xml:space="preserve">  }</w:t>
        </w:r>
      </w:ins>
    </w:p>
    <w:p w:rsidR="00000000" w:rsidRDefault="00621129">
      <w:pPr>
        <w:pStyle w:val="CodeInWideFrame"/>
        <w:pBdr>
          <w:left w:val="single" w:sz="4" w:space="1" w:color="auto"/>
        </w:pBdr>
        <w:rPr>
          <w:ins w:id="1259" w:author="ndeakin" w:date="2015-09-29T17:57:00Z"/>
        </w:rPr>
        <w:pPrChange w:id="1260" w:author="ndeakin" w:date="2015-09-30T10:58:00Z">
          <w:pPr>
            <w:pStyle w:val="CodeInWideFrame"/>
          </w:pPr>
        </w:pPrChange>
      </w:pPr>
      <w:ins w:id="1261" w:author="ndeakin" w:date="2015-09-29T17:57:00Z">
        <w:r w:rsidRPr="009C1EE4">
          <w:t>}</w:t>
        </w:r>
      </w:ins>
    </w:p>
    <w:p w:rsidR="00621129" w:rsidRDefault="00621129" w:rsidP="00621129">
      <w:pPr>
        <w:pStyle w:val="Heading4"/>
        <w:rPr>
          <w:ins w:id="1262" w:author="ndeakin" w:date="2015-09-29T17:57:00Z"/>
          <w:rFonts w:eastAsia="Calibri"/>
        </w:rPr>
      </w:pPr>
      <w:bookmarkStart w:id="1263" w:name="_Ref431379836"/>
      <w:ins w:id="1264" w:author="ndeakin" w:date="2015-09-29T17:57:00Z">
        <w:r>
          <w:rPr>
            <w:rFonts w:eastAsia="Calibri"/>
          </w:rPr>
          <w:t>Message body parameters</w:t>
        </w:r>
        <w:bookmarkEnd w:id="1263"/>
      </w:ins>
    </w:p>
    <w:p w:rsidR="00D8426A" w:rsidRDefault="00621129">
      <w:pPr>
        <w:rPr>
          <w:ins w:id="1265" w:author="ndeakin" w:date="2015-09-30T11:08:00Z"/>
          <w:rFonts w:eastAsia="Calibri"/>
        </w:rPr>
      </w:pPr>
      <w:ins w:id="1266" w:author="ndeakin" w:date="2015-09-29T17:57:00Z">
        <w:r>
          <w:rPr>
            <w:rFonts w:eastAsia="Calibri"/>
          </w:rPr>
          <w:t xml:space="preserve">If the callback method has a parameter of any type other than </w:t>
        </w:r>
      </w:ins>
      <w:ins w:id="1267" w:author="ndeakin" w:date="2015-09-30T11:02:00Z">
        <w:r w:rsidR="005F20CE" w:rsidRPr="005F20CE">
          <w:rPr>
            <w:rStyle w:val="Code"/>
            <w:rFonts w:eastAsia="Calibri"/>
          </w:rPr>
          <w:t>Message, TextMessage</w:t>
        </w:r>
        <w:r w:rsidR="00F70C86" w:rsidRPr="00F70C86">
          <w:rPr>
            <w:rFonts w:eastAsia="Calibri"/>
            <w:rPrChange w:id="1268" w:author="ndeakin" w:date="2015-09-30T11:02:00Z">
              <w:rPr>
                <w:rStyle w:val="Code"/>
                <w:rFonts w:eastAsia="Calibri"/>
              </w:rPr>
            </w:rPrChange>
          </w:rPr>
          <w:t xml:space="preserve">, </w:t>
        </w:r>
        <w:r w:rsidR="005F20CE" w:rsidRPr="005F20CE">
          <w:rPr>
            <w:rStyle w:val="Code"/>
            <w:rFonts w:eastAsia="Calibri"/>
          </w:rPr>
          <w:t>StreamMessage</w:t>
        </w:r>
        <w:r w:rsidR="00F70C86" w:rsidRPr="00F70C86">
          <w:rPr>
            <w:rFonts w:eastAsia="Calibri"/>
            <w:rPrChange w:id="1269" w:author="ndeakin" w:date="2015-09-30T11:02:00Z">
              <w:rPr>
                <w:rStyle w:val="Code"/>
                <w:rFonts w:eastAsia="Calibri"/>
              </w:rPr>
            </w:rPrChange>
          </w:rPr>
          <w:t xml:space="preserve">, </w:t>
        </w:r>
        <w:r w:rsidR="005F20CE" w:rsidRPr="005F20CE">
          <w:rPr>
            <w:rStyle w:val="Code"/>
            <w:rFonts w:eastAsia="Calibri"/>
          </w:rPr>
          <w:t>BytesMessage</w:t>
        </w:r>
        <w:r w:rsidR="00F70C86" w:rsidRPr="00F70C86">
          <w:rPr>
            <w:rFonts w:eastAsia="Calibri"/>
            <w:rPrChange w:id="1270" w:author="ndeakin" w:date="2015-09-30T11:02:00Z">
              <w:rPr>
                <w:rStyle w:val="Code"/>
                <w:rFonts w:eastAsia="Calibri"/>
              </w:rPr>
            </w:rPrChange>
          </w:rPr>
          <w:t xml:space="preserve">, </w:t>
        </w:r>
        <w:r w:rsidR="005F20CE" w:rsidRPr="005F20CE">
          <w:rPr>
            <w:rStyle w:val="Code"/>
            <w:rFonts w:eastAsia="Calibri"/>
          </w:rPr>
          <w:t>MapMessage</w:t>
        </w:r>
        <w:r w:rsidR="00F70C86" w:rsidRPr="00F70C86">
          <w:rPr>
            <w:rFonts w:eastAsia="Calibri"/>
            <w:rPrChange w:id="1271" w:author="ndeakin" w:date="2015-09-30T11:02:00Z">
              <w:rPr>
                <w:rStyle w:val="Code"/>
                <w:rFonts w:eastAsia="Calibri"/>
              </w:rPr>
            </w:rPrChange>
          </w:rPr>
          <w:t xml:space="preserve"> or </w:t>
        </w:r>
        <w:r w:rsidR="005F20CE" w:rsidRPr="005F20CE">
          <w:rPr>
            <w:rStyle w:val="Code"/>
            <w:rFonts w:eastAsia="Calibri"/>
          </w:rPr>
          <w:t>ObjectMessage</w:t>
        </w:r>
      </w:ins>
      <w:ins w:id="1272" w:author="ndeakin" w:date="2015-09-29T17:57:00Z">
        <w:r>
          <w:rPr>
            <w:rFonts w:eastAsia="Calibri"/>
          </w:rPr>
          <w:t xml:space="preserve">, and the parameter is not annotated with </w:t>
        </w:r>
        <w:r w:rsidRPr="001C12E6">
          <w:rPr>
            <w:rStyle w:val="Code"/>
            <w:rFonts w:eastAsia="Calibri"/>
          </w:rPr>
          <w:t>MessageHeader</w:t>
        </w:r>
        <w:r>
          <w:rPr>
            <w:rFonts w:eastAsia="Calibri"/>
          </w:rPr>
          <w:t xml:space="preserve"> or </w:t>
        </w:r>
        <w:r w:rsidRPr="001C12E6">
          <w:rPr>
            <w:rStyle w:val="Code"/>
            <w:rFonts w:eastAsia="Calibri"/>
          </w:rPr>
          <w:t>MessageProperty</w:t>
        </w:r>
        <w:r>
          <w:rPr>
            <w:rFonts w:eastAsia="Calibri"/>
          </w:rPr>
          <w:t xml:space="preserve">, then the application server or resource adapter will set it to the message body. </w:t>
        </w:r>
      </w:ins>
    </w:p>
    <w:p w:rsidR="00621129" w:rsidRDefault="00621129" w:rsidP="00621129">
      <w:pPr>
        <w:rPr>
          <w:ins w:id="1273" w:author="ndeakin" w:date="2015-09-29T17:57:00Z"/>
          <w:rFonts w:eastAsia="Calibri"/>
        </w:rPr>
      </w:pPr>
      <w:ins w:id="1274" w:author="ndeakin" w:date="2015-09-29T17:57:00Z">
        <w:r>
          <w:rPr>
            <w:rFonts w:eastAsia="Calibri"/>
          </w:rPr>
          <w:lastRenderedPageBreak/>
          <w:t xml:space="preserve">The application server or resource adapter will obtain the message body by calling the method </w:t>
        </w:r>
        <w:proofErr w:type="gramStart"/>
        <w:r w:rsidRPr="001C12E6">
          <w:rPr>
            <w:rStyle w:val="Code"/>
            <w:rFonts w:eastAsia="Calibri"/>
          </w:rPr>
          <w:t>getBody</w:t>
        </w:r>
        <w:r w:rsidRPr="00E26AD6">
          <w:rPr>
            <w:rStyle w:val="Code"/>
            <w:rFonts w:eastAsia="Calibri"/>
          </w:rPr>
          <w:t>(</w:t>
        </w:r>
        <w:proofErr w:type="gramEnd"/>
        <w:r w:rsidRPr="00E26AD6">
          <w:rPr>
            <w:rStyle w:val="Code"/>
            <w:rFonts w:eastAsia="Calibri"/>
          </w:rPr>
          <w:t>Class&lt;T&gt; c)</w:t>
        </w:r>
        <w:r>
          <w:rPr>
            <w:rFonts w:eastAsia="Calibri"/>
          </w:rPr>
          <w:t xml:space="preserve">on the message object, where </w:t>
        </w:r>
        <w:r w:rsidRPr="001C12E6">
          <w:rPr>
            <w:rStyle w:val="Code"/>
            <w:rFonts w:eastAsia="Calibri"/>
          </w:rPr>
          <w:t>c</w:t>
        </w:r>
        <w:r>
          <w:rPr>
            <w:rFonts w:eastAsia="Calibri"/>
          </w:rPr>
          <w:t xml:space="preserve"> will be set to the parameter's type. The API documentation for this method defines which parameter type must be used for a given message type.</w:t>
        </w:r>
      </w:ins>
    </w:p>
    <w:p w:rsidR="00D8426A" w:rsidRDefault="00621A4B">
      <w:pPr>
        <w:rPr>
          <w:ins w:id="1275" w:author="ndeakin" w:date="2015-09-29T17:57:00Z"/>
          <w:rFonts w:eastAsia="Calibri"/>
        </w:rPr>
      </w:pPr>
      <w:ins w:id="1276" w:author="ndeakin" w:date="2015-09-30T11:09:00Z">
        <w:r>
          <w:rPr>
            <w:rFonts w:eastAsia="Calibri"/>
          </w:rPr>
          <w:t xml:space="preserve">The message body must be capable of being assigned to the parameter's type. </w:t>
        </w:r>
      </w:ins>
      <w:ins w:id="1277" w:author="ndeakin" w:date="2015-09-29T17:57:00Z">
        <w:r w:rsidR="00621129">
          <w:rPr>
            <w:rFonts w:eastAsia="Calibri"/>
          </w:rPr>
          <w:t xml:space="preserve">If the call to </w:t>
        </w:r>
        <w:r w:rsidR="00621129" w:rsidRPr="001C12E6">
          <w:rPr>
            <w:rStyle w:val="Code"/>
            <w:rFonts w:eastAsia="Calibri"/>
          </w:rPr>
          <w:t>getBody</w:t>
        </w:r>
        <w:r w:rsidR="00621129">
          <w:rPr>
            <w:rFonts w:eastAsia="Calibri"/>
          </w:rPr>
          <w:t xml:space="preserve"> throws a </w:t>
        </w:r>
        <w:r w:rsidR="00621129" w:rsidRPr="001C12E6">
          <w:rPr>
            <w:rStyle w:val="Code"/>
            <w:rFonts w:eastAsia="Calibri"/>
          </w:rPr>
          <w:t>MessageFormatException</w:t>
        </w:r>
        <w:r w:rsidR="00621129">
          <w:rPr>
            <w:rFonts w:eastAsia="Calibri"/>
          </w:rPr>
          <w:t xml:space="preserve"> then the callback method will not be called and the message will be handled as described in section </w:t>
        </w:r>
        <w:r w:rsidR="00F70C86">
          <w:rPr>
            <w:rFonts w:eastAsia="Calibri"/>
          </w:rPr>
          <w:fldChar w:fldCharType="begin"/>
        </w:r>
        <w:r w:rsidR="00621129">
          <w:rPr>
            <w:rFonts w:eastAsia="Calibri"/>
          </w:rPr>
          <w:instrText xml:space="preserve"> REF _Ref431308649 \w \h </w:instrText>
        </w:r>
      </w:ins>
      <w:r w:rsidR="00F70C86">
        <w:rPr>
          <w:rFonts w:eastAsia="Calibri"/>
        </w:rPr>
      </w:r>
      <w:ins w:id="1278" w:author="ndeakin" w:date="2015-09-29T17:57:00Z">
        <w:r w:rsidR="00F70C86">
          <w:rPr>
            <w:rFonts w:eastAsia="Calibri"/>
          </w:rPr>
          <w:fldChar w:fldCharType="separate"/>
        </w:r>
      </w:ins>
      <w:r w:rsidR="002A43C9">
        <w:rPr>
          <w:rFonts w:eastAsia="Calibri"/>
        </w:rPr>
        <w:t>16.2.3</w:t>
      </w:r>
      <w:ins w:id="1279" w:author="ndeakin" w:date="2015-09-29T17:57:00Z">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\h </w:instrText>
        </w:r>
      </w:ins>
      <w:r w:rsidR="00F70C86">
        <w:rPr>
          <w:rFonts w:eastAsia="Calibri"/>
        </w:rPr>
      </w:r>
      <w:ins w:id="1280" w:author="ndeakin" w:date="2015-09-29T17:57:00Z">
        <w:r w:rsidR="00F70C86">
          <w:rPr>
            <w:rFonts w:eastAsia="Calibri"/>
          </w:rPr>
          <w:fldChar w:fldCharType="separate"/>
        </w:r>
        <w:r w:rsidR="002A43C9">
          <w:rPr>
            <w:rFonts w:eastAsia="Calibri"/>
          </w:rPr>
          <w:t>When a message parameter cannot be set</w:t>
        </w:r>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\p \h </w:instrText>
        </w:r>
      </w:ins>
      <w:r w:rsidR="00F70C86">
        <w:rPr>
          <w:rFonts w:eastAsia="Calibri"/>
        </w:rPr>
      </w:r>
      <w:ins w:id="1281" w:author="ndeakin" w:date="2015-09-29T17:57:00Z">
        <w:r w:rsidR="00F70C86">
          <w:rPr>
            <w:rFonts w:eastAsia="Calibri"/>
          </w:rPr>
          <w:fldChar w:fldCharType="separate"/>
        </w:r>
      </w:ins>
      <w:r w:rsidR="002A43C9">
        <w:rPr>
          <w:rFonts w:eastAsia="Calibri"/>
        </w:rPr>
        <w:t>below</w:t>
      </w:r>
      <w:ins w:id="1282" w:author="ndeakin" w:date="2015-09-29T17:57:00Z">
        <w:r w:rsidR="00F70C86">
          <w:rPr>
            <w:rFonts w:eastAsia="Calibri"/>
          </w:rPr>
          <w:fldChar w:fldCharType="end"/>
        </w:r>
        <w:r w:rsidR="00621129">
          <w:rPr>
            <w:rFonts w:eastAsia="Calibri"/>
          </w:rPr>
          <w:t>.</w:t>
        </w:r>
      </w:ins>
    </w:p>
    <w:p w:rsidR="00621129" w:rsidRDefault="00621129" w:rsidP="00621129">
      <w:pPr>
        <w:rPr>
          <w:ins w:id="1283" w:author="ndeakin" w:date="2015-09-29T17:57:00Z"/>
          <w:rFonts w:eastAsia="Calibri"/>
        </w:rPr>
      </w:pPr>
      <w:ins w:id="1284" w:author="ndeakin" w:date="2015-09-29T17:57:00Z">
        <w:r>
          <w:rPr>
            <w:rFonts w:eastAsia="Calibri"/>
          </w:rPr>
          <w:t xml:space="preserve">In the following example, all the messages being delivered are expected to be of type </w:t>
        </w:r>
        <w:r w:rsidRPr="001C12E6">
          <w:rPr>
            <w:rStyle w:val="Code"/>
            <w:rFonts w:eastAsia="Calibri"/>
          </w:rPr>
          <w:t>TextMessage</w:t>
        </w:r>
        <w:r>
          <w:rPr>
            <w:rFonts w:eastAsia="Calibri"/>
          </w:rPr>
          <w:t xml:space="preserve">. The callback method has one parameter of type </w:t>
        </w:r>
        <w:r w:rsidRPr="001C12E6">
          <w:rPr>
            <w:rStyle w:val="Code"/>
            <w:rFonts w:eastAsia="Calibri"/>
          </w:rPr>
          <w:t>String</w:t>
        </w:r>
        <w:r>
          <w:rPr>
            <w:rFonts w:eastAsia="Calibri"/>
          </w:rPr>
          <w:t xml:space="preserve"> which will be set to the message body.</w:t>
        </w:r>
      </w:ins>
    </w:p>
    <w:p w:rsidR="00621129" w:rsidRDefault="00621129" w:rsidP="00621129">
      <w:pPr>
        <w:pStyle w:val="CodeInWideFrame"/>
        <w:rPr>
          <w:ins w:id="1285" w:author="ndeakin" w:date="2015-09-29T17:57:00Z"/>
        </w:rPr>
      </w:pPr>
      <w:ins w:id="1286" w:author="ndeakin" w:date="2015-09-29T17:57:00Z">
        <w:r w:rsidRPr="009C1EE4">
          <w:t>@MessageDriven</w:t>
        </w:r>
      </w:ins>
    </w:p>
    <w:p w:rsidR="00621129" w:rsidRDefault="00621129" w:rsidP="00621129">
      <w:pPr>
        <w:pStyle w:val="CodeInWideFrame"/>
        <w:rPr>
          <w:ins w:id="1287" w:author="ndeakin" w:date="2015-09-29T17:57:00Z"/>
        </w:rPr>
      </w:pPr>
      <w:proofErr w:type="gramStart"/>
      <w:ins w:id="1288" w:author="ndeakin" w:date="2015-09-29T17:57:00Z">
        <w:r w:rsidRPr="009C1EE4">
          <w:t>public</w:t>
        </w:r>
        <w:proofErr w:type="gramEnd"/>
        <w:r w:rsidRPr="009C1EE4">
          <w:t xml:space="preserve"> class MyMessageBean implements JMSMessageDrivenBean {</w:t>
        </w:r>
      </w:ins>
    </w:p>
    <w:p w:rsidR="00621129" w:rsidRDefault="00621129" w:rsidP="00621129">
      <w:pPr>
        <w:pStyle w:val="CodeInWideFrame"/>
        <w:rPr>
          <w:ins w:id="1289" w:author="ndeakin" w:date="2015-09-29T17:57:00Z"/>
        </w:rPr>
      </w:pPr>
    </w:p>
    <w:p w:rsidR="00621129" w:rsidRDefault="00621129" w:rsidP="00621129">
      <w:pPr>
        <w:pStyle w:val="CodeInWideFrame"/>
        <w:rPr>
          <w:ins w:id="1290" w:author="ndeakin" w:date="2015-09-29T17:57:00Z"/>
        </w:rPr>
      </w:pPr>
      <w:ins w:id="1291" w:author="ndeakin" w:date="2015-09-29T17:57:00Z">
        <w:r>
          <w:t xml:space="preserve">  </w:t>
        </w:r>
        <w:proofErr w:type="gramStart"/>
        <w:r w:rsidRPr="009C1EE4">
          <w:t>@JMS</w:t>
        </w:r>
        <w:r>
          <w:t>Queue</w:t>
        </w:r>
        <w:r w:rsidRPr="009C1EE4">
          <w:t>Listener(</w:t>
        </w:r>
        <w:proofErr w:type="gramEnd"/>
        <w:r w:rsidRPr="009C1EE4">
          <w:t>destinationLookup="java:global/</w:t>
        </w:r>
        <w:r>
          <w:t>requestQueue</w:t>
        </w:r>
        <w:r w:rsidRPr="009C1EE4">
          <w:t>")</w:t>
        </w:r>
      </w:ins>
    </w:p>
    <w:p w:rsidR="00621129" w:rsidRDefault="00621129" w:rsidP="00621129">
      <w:pPr>
        <w:pStyle w:val="CodeInWideFrame"/>
        <w:rPr>
          <w:ins w:id="1292" w:author="ndeakin" w:date="2015-09-29T17:57:00Z"/>
        </w:rPr>
      </w:pPr>
      <w:ins w:id="1293" w:author="ndeakin" w:date="2015-09-29T17:57:00Z">
        <w:r w:rsidRPr="009C1EE4">
          <w:t xml:space="preserve">  </w:t>
        </w:r>
        <w:proofErr w:type="gramStart"/>
        <w:r w:rsidRPr="009C1EE4">
          <w:t>public</w:t>
        </w:r>
        <w:proofErr w:type="gramEnd"/>
        <w:r w:rsidRPr="009C1EE4">
          <w:t xml:space="preserve"> void </w:t>
        </w:r>
        <w:r>
          <w:t>myMessageCallback</w:t>
        </w:r>
        <w:r w:rsidRPr="009C1EE4">
          <w:t>(</w:t>
        </w:r>
        <w:r>
          <w:t>String</w:t>
        </w:r>
        <w:r w:rsidRPr="009C1EE4">
          <w:t xml:space="preserve"> </w:t>
        </w:r>
        <w:r>
          <w:t>textBody</w:t>
        </w:r>
        <w:r w:rsidRPr="009C1EE4">
          <w:t xml:space="preserve">) { </w:t>
        </w:r>
      </w:ins>
    </w:p>
    <w:p w:rsidR="00621129" w:rsidRDefault="00621129" w:rsidP="00621129">
      <w:pPr>
        <w:pStyle w:val="CodeInWideFrame"/>
        <w:rPr>
          <w:ins w:id="1294" w:author="ndeakin" w:date="2015-09-29T17:57:00Z"/>
        </w:rPr>
      </w:pPr>
      <w:ins w:id="1295" w:author="ndeakin" w:date="2015-09-29T17:57:00Z">
        <w:r>
          <w:t xml:space="preserve">    ...</w:t>
        </w:r>
      </w:ins>
    </w:p>
    <w:p w:rsidR="00621129" w:rsidRDefault="00621129" w:rsidP="00621129">
      <w:pPr>
        <w:pStyle w:val="CodeInWideFrame"/>
        <w:rPr>
          <w:ins w:id="1296" w:author="ndeakin" w:date="2015-09-29T17:57:00Z"/>
        </w:rPr>
      </w:pPr>
      <w:ins w:id="1297" w:author="ndeakin" w:date="2015-09-29T17:57:00Z">
        <w:r w:rsidRPr="009C1EE4">
          <w:t xml:space="preserve">  }</w:t>
        </w:r>
      </w:ins>
    </w:p>
    <w:p w:rsidR="00621129" w:rsidRDefault="00621129" w:rsidP="00621129">
      <w:pPr>
        <w:pStyle w:val="CodeInWideFrame"/>
        <w:rPr>
          <w:ins w:id="1298" w:author="ndeakin" w:date="2015-09-29T17:57:00Z"/>
        </w:rPr>
      </w:pPr>
      <w:ins w:id="1299" w:author="ndeakin" w:date="2015-09-29T17:57:00Z">
        <w:r w:rsidRPr="009C1EE4">
          <w:t>}</w:t>
        </w:r>
      </w:ins>
    </w:p>
    <w:p w:rsidR="00621129" w:rsidRDefault="00621129" w:rsidP="00621129">
      <w:pPr>
        <w:rPr>
          <w:ins w:id="1300" w:author="ndeakin" w:date="2015-09-29T17:57:00Z"/>
          <w:rFonts w:eastAsia="Calibri"/>
        </w:rPr>
      </w:pPr>
    </w:p>
    <w:p w:rsidR="00621129" w:rsidRDefault="00621129" w:rsidP="00621129">
      <w:pPr>
        <w:pStyle w:val="Heading4"/>
        <w:rPr>
          <w:ins w:id="1301" w:author="ndeakin" w:date="2015-09-29T17:57:00Z"/>
          <w:rFonts w:eastAsia="Calibri"/>
        </w:rPr>
      </w:pPr>
      <w:ins w:id="1302" w:author="ndeakin" w:date="2015-09-29T17:57:00Z">
        <w:r>
          <w:rPr>
            <w:rFonts w:eastAsia="Calibri"/>
          </w:rPr>
          <w:t>Message header parameters</w:t>
        </w:r>
      </w:ins>
    </w:p>
    <w:p w:rsidR="00621129" w:rsidRDefault="00621129" w:rsidP="00621129">
      <w:pPr>
        <w:rPr>
          <w:ins w:id="1303" w:author="ndeakin" w:date="2015-09-29T17:57:00Z"/>
          <w:rFonts w:eastAsia="Calibri"/>
        </w:rPr>
      </w:pPr>
      <w:ins w:id="1304" w:author="ndeakin" w:date="2015-09-29T17:57:00Z">
        <w:r>
          <w:rPr>
            <w:rFonts w:eastAsia="Calibri"/>
          </w:rPr>
          <w:t xml:space="preserve">The </w:t>
        </w:r>
        <w:r w:rsidRPr="0074613C">
          <w:rPr>
            <w:rStyle w:val="Code"/>
            <w:rFonts w:eastAsia="Calibri"/>
          </w:rPr>
          <w:t>@MessageHeader</w:t>
        </w:r>
        <w:r w:rsidRPr="001C12E6">
          <w:rPr>
            <w:rFonts w:eastAsia="Calibri"/>
          </w:rPr>
          <w:t xml:space="preserve"> annotation</w:t>
        </w:r>
        <w:r>
          <w:rPr>
            <w:rFonts w:eastAsia="Calibri"/>
          </w:rPr>
          <w:t xml:space="preserve"> may be used to specify that a parameter must be set to a specified message header. </w:t>
        </w:r>
      </w:ins>
    </w:p>
    <w:p w:rsidR="00621129" w:rsidRDefault="00621129" w:rsidP="00621129">
      <w:pPr>
        <w:rPr>
          <w:ins w:id="1305" w:author="ndeakin" w:date="2015-09-29T17:57:00Z"/>
          <w:rFonts w:eastAsia="Calibri"/>
        </w:rPr>
      </w:pPr>
      <w:ins w:id="1306" w:author="ndeakin" w:date="2015-09-29T17:57:00Z">
        <w:r>
          <w:rPr>
            <w:rFonts w:eastAsia="Calibri"/>
          </w:rPr>
          <w:t xml:space="preserve">The </w:t>
        </w:r>
        <w:r w:rsidRPr="0074613C">
          <w:rPr>
            <w:rStyle w:val="Code"/>
            <w:rFonts w:eastAsia="Calibri"/>
          </w:rPr>
          <w:t>@MessageHeader</w:t>
        </w:r>
        <w:r w:rsidRPr="00A109CF">
          <w:rPr>
            <w:rFonts w:eastAsia="Calibri"/>
          </w:rPr>
          <w:t xml:space="preserve"> annotation</w:t>
        </w:r>
        <w:r>
          <w:rPr>
            <w:rFonts w:eastAsia="Calibri"/>
          </w:rPr>
          <w:t xml:space="preserve"> has one element, </w:t>
        </w:r>
        <w:r w:rsidRPr="001C12E6">
          <w:rPr>
            <w:rStyle w:val="Code"/>
            <w:rFonts w:eastAsia="Calibri"/>
          </w:rPr>
          <w:t>value</w:t>
        </w:r>
        <w:r w:rsidRPr="001C12E6">
          <w:rPr>
            <w:rFonts w:eastAsia="Calibri"/>
          </w:rPr>
          <w:t xml:space="preserve">, </w:t>
        </w:r>
        <w:r>
          <w:rPr>
            <w:rFonts w:eastAsia="Calibri"/>
          </w:rPr>
          <w:t xml:space="preserve">which must be set to an enumerated constant of type </w:t>
        </w:r>
        <w:r w:rsidRPr="001C12E6">
          <w:rPr>
            <w:rStyle w:val="Code"/>
            <w:rFonts w:eastAsia="Calibri"/>
          </w:rPr>
          <w:t>MessageHeader.Header</w:t>
        </w:r>
        <w:r w:rsidRPr="00217E7A">
          <w:rPr>
            <w:rFonts w:eastAsia="Calibri"/>
          </w:rPr>
          <w:t xml:space="preserve"> </w:t>
        </w:r>
        <w:r>
          <w:rPr>
            <w:rFonts w:eastAsia="Calibri"/>
          </w:rPr>
          <w:t>that specifies which header value is required.</w:t>
        </w:r>
      </w:ins>
    </w:p>
    <w:p w:rsidR="00621129" w:rsidRDefault="00621129" w:rsidP="00621129">
      <w:pPr>
        <w:rPr>
          <w:ins w:id="1307" w:author="ndeakin" w:date="2015-09-29T17:57:00Z"/>
          <w:rFonts w:eastAsia="Calibri"/>
        </w:rPr>
      </w:pPr>
      <w:ins w:id="1308" w:author="ndeakin" w:date="2015-09-29T17:57:00Z">
        <w:r>
          <w:rPr>
            <w:rFonts w:eastAsia="Calibri"/>
          </w:rPr>
          <w:t>The parameter must have a type appropriate to the specified header.</w:t>
        </w:r>
      </w:ins>
    </w:p>
    <w:p w:rsidR="00621129" w:rsidRDefault="00F70C86" w:rsidP="00621129">
      <w:pPr>
        <w:rPr>
          <w:ins w:id="1309" w:author="ndeakin" w:date="2015-09-29T17:57:00Z"/>
          <w:rFonts w:eastAsia="Calibri"/>
        </w:rPr>
      </w:pPr>
      <w:ins w:id="1310" w:author="ndeakin" w:date="2015-09-29T17:57:00Z">
        <w:r>
          <w:rPr>
            <w:rFonts w:eastAsia="Calibri"/>
          </w:rPr>
          <w:fldChar w:fldCharType="begin"/>
        </w:r>
        <w:r w:rsidR="00621129">
          <w:rPr>
            <w:rFonts w:eastAsia="Calibri"/>
          </w:rPr>
          <w:instrText xml:space="preserve"> REF _Ref431293528 \h </w:instrText>
        </w:r>
      </w:ins>
      <w:r>
        <w:rPr>
          <w:rFonts w:eastAsia="Calibri"/>
        </w:rPr>
      </w:r>
      <w:ins w:id="1311" w:author="ndeakin" w:date="2015-09-29T17:57:00Z">
        <w:r>
          <w:rPr>
            <w:rFonts w:eastAsia="Calibri"/>
          </w:rPr>
          <w:fldChar w:fldCharType="separate"/>
        </w:r>
        <w:r w:rsidR="002A43C9">
          <w:t xml:space="preserve">Table </w:t>
        </w:r>
      </w:ins>
      <w:r w:rsidR="002A43C9">
        <w:rPr>
          <w:noProof/>
        </w:rPr>
        <w:t>16</w:t>
      </w:r>
      <w:ins w:id="1312" w:author="ndeakin" w:date="2015-09-29T17:57:00Z">
        <w:r w:rsidR="002A43C9">
          <w:t>.</w:t>
        </w:r>
      </w:ins>
      <w:r w:rsidR="002A43C9">
        <w:rPr>
          <w:noProof/>
        </w:rPr>
        <w:t>1</w:t>
      </w:r>
      <w:ins w:id="1313" w:author="ndeakin" w:date="2015-09-29T17:57:00Z">
        <w:r>
          <w:rPr>
            <w:rFonts w:eastAsia="Calibri"/>
          </w:rPr>
          <w:fldChar w:fldCharType="end"/>
        </w:r>
        <w:r w:rsidR="00621129">
          <w:rPr>
            <w:rFonts w:eastAsia="Calibri"/>
          </w:rPr>
          <w:t xml:space="preserve"> </w:t>
        </w:r>
        <w:r>
          <w:rPr>
            <w:rFonts w:eastAsia="Calibri"/>
          </w:rPr>
          <w:fldChar w:fldCharType="begin"/>
        </w:r>
        <w:r w:rsidR="00621129">
          <w:rPr>
            <w:rFonts w:eastAsia="Calibri"/>
          </w:rPr>
          <w:instrText xml:space="preserve"> REF _Ref431293532 \p \h </w:instrText>
        </w:r>
      </w:ins>
      <w:r>
        <w:rPr>
          <w:rFonts w:eastAsia="Calibri"/>
        </w:rPr>
      </w:r>
      <w:ins w:id="1314" w:author="ndeakin" w:date="2015-09-29T17:57:00Z">
        <w:r>
          <w:rPr>
            <w:rFonts w:eastAsia="Calibri"/>
          </w:rPr>
          <w:fldChar w:fldCharType="separate"/>
        </w:r>
      </w:ins>
      <w:r w:rsidR="002A43C9">
        <w:rPr>
          <w:rFonts w:eastAsia="Calibri"/>
        </w:rPr>
        <w:t>below</w:t>
      </w:r>
      <w:ins w:id="1315" w:author="ndeakin" w:date="2015-09-29T17:57:00Z">
        <w:r>
          <w:rPr>
            <w:rFonts w:eastAsia="Calibri"/>
          </w:rPr>
          <w:fldChar w:fldCharType="end"/>
        </w:r>
        <w:r w:rsidR="00621129">
          <w:rPr>
            <w:rFonts w:eastAsia="Calibri"/>
          </w:rPr>
          <w:t xml:space="preserve"> lists the available headers and the parameter type that must be used for each.  </w:t>
        </w:r>
      </w:ins>
    </w:p>
    <w:p w:rsidR="00621129" w:rsidRDefault="00621129" w:rsidP="00621129">
      <w:pPr>
        <w:rPr>
          <w:ins w:id="1316" w:author="ndeakin" w:date="2015-09-29T17:57:00Z"/>
          <w:rFonts w:eastAsia="Calibri"/>
        </w:rPr>
      </w:pPr>
      <w:ins w:id="1317" w:author="ndeakin" w:date="2015-09-29T17:57:00Z">
        <w:r>
          <w:rPr>
            <w:rFonts w:eastAsia="Calibri"/>
          </w:rPr>
          <w:t>If the parameter type is not appropriate for the specified header then deployment must fail.</w:t>
        </w:r>
      </w:ins>
    </w:p>
    <w:p w:rsidR="00621129" w:rsidRDefault="00621129" w:rsidP="00621129">
      <w:pPr>
        <w:pStyle w:val="Caption"/>
        <w:rPr>
          <w:ins w:id="1318" w:author="ndeakin" w:date="2015-09-29T17:57:00Z"/>
        </w:rPr>
      </w:pPr>
      <w:bookmarkStart w:id="1319" w:name="_Ref431293528"/>
      <w:bookmarkStart w:id="1320" w:name="_Ref431293532"/>
      <w:proofErr w:type="gramStart"/>
      <w:ins w:id="1321" w:author="ndeakin" w:date="2015-09-29T17:57:00Z">
        <w:r>
          <w:lastRenderedPageBreak/>
          <w:t xml:space="preserve">Table </w:t>
        </w:r>
        <w:r w:rsidR="00F70C86">
          <w:fldChar w:fldCharType="begin"/>
        </w:r>
        <w:r>
          <w:instrText xml:space="preserve"> STYLEREF 1 \s </w:instrText>
        </w:r>
        <w:r w:rsidR="00F70C86">
          <w:fldChar w:fldCharType="separate"/>
        </w:r>
      </w:ins>
      <w:r w:rsidR="002A43C9">
        <w:rPr>
          <w:noProof/>
        </w:rPr>
        <w:t>16</w:t>
      </w:r>
      <w:ins w:id="1322" w:author="ndeakin" w:date="2015-09-29T17:57:00Z">
        <w:r w:rsidR="00F70C86">
          <w:fldChar w:fldCharType="end"/>
        </w:r>
        <w:r>
          <w:t>.</w:t>
        </w:r>
        <w:proofErr w:type="gramEnd"/>
        <w:r w:rsidR="00F70C86">
          <w:fldChar w:fldCharType="begin"/>
        </w:r>
        <w:r>
          <w:instrText xml:space="preserve"> SEQ Table \* ARABIC \s 1 </w:instrText>
        </w:r>
        <w:r w:rsidR="00F70C86">
          <w:fldChar w:fldCharType="separate"/>
        </w:r>
      </w:ins>
      <w:r w:rsidR="002A43C9">
        <w:rPr>
          <w:noProof/>
        </w:rPr>
        <w:t>1</w:t>
      </w:r>
      <w:ins w:id="1323" w:author="ndeakin" w:date="2015-09-29T17:57:00Z">
        <w:r w:rsidR="00F70C86">
          <w:fldChar w:fldCharType="end"/>
        </w:r>
        <w:bookmarkEnd w:id="1319"/>
        <w:r>
          <w:t xml:space="preserve"> Message header parameter annotations types</w:t>
        </w:r>
        <w:bookmarkEnd w:id="1320"/>
      </w:ins>
    </w:p>
    <w:tbl>
      <w:tblPr>
        <w:tblStyle w:val="TableGrid"/>
        <w:tblW w:w="0" w:type="auto"/>
        <w:tblInd w:w="2325" w:type="dxa"/>
        <w:tblLayout w:type="fixed"/>
        <w:tblCellMar>
          <w:top w:w="57" w:type="dxa"/>
          <w:left w:w="57" w:type="dxa"/>
          <w:bottom w:w="57" w:type="dxa"/>
          <w:right w:w="57" w:type="dxa"/>
        </w:tblCellMar>
        <w:tblLook w:val="04A0"/>
      </w:tblPr>
      <w:tblGrid>
        <w:gridCol w:w="5245"/>
        <w:gridCol w:w="1570"/>
      </w:tblGrid>
      <w:tr w:rsidR="00621129" w:rsidTr="00B1534E">
        <w:trPr>
          <w:cantSplit/>
          <w:ins w:id="1324" w:author="ndeakin" w:date="2015-09-29T17:57:00Z"/>
        </w:trPr>
        <w:tc>
          <w:tcPr>
            <w:tcW w:w="5245" w:type="dxa"/>
          </w:tcPr>
          <w:p w:rsidR="00621129" w:rsidRDefault="00621129" w:rsidP="00B1534E">
            <w:pPr>
              <w:keepNext/>
              <w:keepLines/>
              <w:ind w:left="0"/>
              <w:rPr>
                <w:ins w:id="1325" w:author="ndeakin" w:date="2015-09-29T17:57:00Z"/>
                <w:rFonts w:eastAsia="Calibri"/>
                <w:b/>
              </w:rPr>
            </w:pPr>
            <w:ins w:id="1326" w:author="ndeakin" w:date="2015-09-29T17:57:00Z">
              <w:r w:rsidRPr="001C12E6">
                <w:rPr>
                  <w:rFonts w:eastAsia="Calibri"/>
                  <w:b/>
                </w:rPr>
                <w:t>Annotation</w:t>
              </w:r>
            </w:ins>
          </w:p>
        </w:tc>
        <w:tc>
          <w:tcPr>
            <w:tcW w:w="1570" w:type="dxa"/>
          </w:tcPr>
          <w:p w:rsidR="00621129" w:rsidRDefault="00621129" w:rsidP="00B1534E">
            <w:pPr>
              <w:keepNext/>
              <w:keepLines/>
              <w:ind w:left="0"/>
              <w:rPr>
                <w:ins w:id="1327" w:author="ndeakin" w:date="2015-09-29T17:57:00Z"/>
                <w:rFonts w:eastAsia="Calibri"/>
                <w:b/>
              </w:rPr>
            </w:pPr>
            <w:ins w:id="1328" w:author="ndeakin" w:date="2015-09-29T17:57:00Z">
              <w:r w:rsidRPr="001C12E6">
                <w:rPr>
                  <w:rFonts w:eastAsia="Calibri"/>
                  <w:b/>
                </w:rPr>
                <w:t>Parameter type</w:t>
              </w:r>
            </w:ins>
          </w:p>
        </w:tc>
      </w:tr>
      <w:tr w:rsidR="00621129" w:rsidTr="00B1534E">
        <w:trPr>
          <w:cantSplit/>
          <w:ins w:id="1329" w:author="ndeakin" w:date="2015-09-29T17:57:00Z"/>
        </w:trPr>
        <w:tc>
          <w:tcPr>
            <w:tcW w:w="5245" w:type="dxa"/>
          </w:tcPr>
          <w:p w:rsidR="00621129" w:rsidRDefault="00621129" w:rsidP="00B1534E">
            <w:pPr>
              <w:keepNext/>
              <w:keepLines/>
              <w:ind w:left="0"/>
              <w:rPr>
                <w:ins w:id="1330" w:author="ndeakin" w:date="2015-09-29T17:57:00Z"/>
                <w:rFonts w:eastAsia="Calibri"/>
                <w:sz w:val="18"/>
              </w:rPr>
            </w:pPr>
            <w:ins w:id="1331" w:author="ndeakin" w:date="2015-09-29T17:57:00Z">
              <w:r>
                <w:rPr>
                  <w:rStyle w:val="Code"/>
                </w:rPr>
                <w:t>@MessageHeader(Header.JMSCorrelationID)</w:t>
              </w:r>
            </w:ins>
          </w:p>
        </w:tc>
        <w:tc>
          <w:tcPr>
            <w:tcW w:w="1570" w:type="dxa"/>
          </w:tcPr>
          <w:p w:rsidR="00621129" w:rsidRDefault="00621129" w:rsidP="00B1534E">
            <w:pPr>
              <w:keepNext/>
              <w:keepLines/>
              <w:ind w:left="0"/>
              <w:rPr>
                <w:ins w:id="1332" w:author="ndeakin" w:date="2015-09-29T17:57:00Z"/>
                <w:rFonts w:eastAsia="Calibri"/>
                <w:sz w:val="18"/>
              </w:rPr>
            </w:pPr>
            <w:ins w:id="1333" w:author="ndeakin" w:date="2015-09-29T17:57:00Z">
              <w:r>
                <w:rPr>
                  <w:rStyle w:val="Code"/>
                  <w:rFonts w:eastAsia="Calibri"/>
                </w:rPr>
                <w:t>String</w:t>
              </w:r>
            </w:ins>
          </w:p>
        </w:tc>
      </w:tr>
      <w:tr w:rsidR="00621129" w:rsidTr="00B1534E">
        <w:trPr>
          <w:cantSplit/>
          <w:ins w:id="1334" w:author="ndeakin" w:date="2015-09-29T17:57:00Z"/>
        </w:trPr>
        <w:tc>
          <w:tcPr>
            <w:tcW w:w="5245" w:type="dxa"/>
          </w:tcPr>
          <w:p w:rsidR="00621129" w:rsidRDefault="00621129" w:rsidP="00B1534E">
            <w:pPr>
              <w:keepNext/>
              <w:keepLines/>
              <w:ind w:left="0"/>
              <w:rPr>
                <w:ins w:id="1335" w:author="ndeakin" w:date="2015-09-29T17:57:00Z"/>
                <w:rFonts w:eastAsia="Calibri"/>
                <w:sz w:val="18"/>
              </w:rPr>
            </w:pPr>
            <w:ins w:id="1336" w:author="ndeakin" w:date="2015-09-29T17:57:00Z">
              <w:r>
                <w:rPr>
                  <w:rStyle w:val="Code"/>
                </w:rPr>
                <w:t>@MessageHeader(Header.JMSCorrelationIDAsBytes)</w:t>
              </w:r>
            </w:ins>
          </w:p>
        </w:tc>
        <w:tc>
          <w:tcPr>
            <w:tcW w:w="1570" w:type="dxa"/>
          </w:tcPr>
          <w:p w:rsidR="00621129" w:rsidRDefault="00621129" w:rsidP="00B1534E">
            <w:pPr>
              <w:keepNext/>
              <w:keepLines/>
              <w:ind w:left="0"/>
              <w:rPr>
                <w:ins w:id="1337" w:author="ndeakin" w:date="2015-09-29T17:57:00Z"/>
                <w:rStyle w:val="Code"/>
                <w:rFonts w:eastAsia="Calibri"/>
              </w:rPr>
            </w:pPr>
            <w:ins w:id="1338" w:author="ndeakin" w:date="2015-09-29T17:57:00Z">
              <w:r w:rsidRPr="001C12E6">
                <w:rPr>
                  <w:rStyle w:val="Code"/>
                  <w:rFonts w:eastAsia="Calibri"/>
                </w:rPr>
                <w:t>Byte[]</w:t>
              </w:r>
            </w:ins>
          </w:p>
        </w:tc>
      </w:tr>
      <w:tr w:rsidR="00621129" w:rsidTr="00B1534E">
        <w:trPr>
          <w:cantSplit/>
          <w:ins w:id="1339" w:author="ndeakin" w:date="2015-09-29T17:57:00Z"/>
        </w:trPr>
        <w:tc>
          <w:tcPr>
            <w:tcW w:w="5245" w:type="dxa"/>
          </w:tcPr>
          <w:p w:rsidR="00621129" w:rsidRDefault="00621129" w:rsidP="00B1534E">
            <w:pPr>
              <w:keepNext/>
              <w:keepLines/>
              <w:ind w:left="0"/>
              <w:rPr>
                <w:ins w:id="1340" w:author="ndeakin" w:date="2015-09-29T17:57:00Z"/>
                <w:rFonts w:eastAsia="Calibri"/>
                <w:sz w:val="18"/>
              </w:rPr>
            </w:pPr>
            <w:ins w:id="1341" w:author="ndeakin" w:date="2015-09-29T17:57:00Z">
              <w:r>
                <w:rPr>
                  <w:rStyle w:val="Code"/>
                </w:rPr>
                <w:t>@MessageHeader(Header.JMSDeliveryMode)</w:t>
              </w:r>
            </w:ins>
          </w:p>
        </w:tc>
        <w:tc>
          <w:tcPr>
            <w:tcW w:w="1570" w:type="dxa"/>
          </w:tcPr>
          <w:p w:rsidR="00621129" w:rsidRDefault="00621129" w:rsidP="00B1534E">
            <w:pPr>
              <w:keepNext/>
              <w:keepLines/>
              <w:ind w:left="0"/>
              <w:rPr>
                <w:ins w:id="1342" w:author="ndeakin" w:date="2015-09-29T17:57:00Z"/>
                <w:rStyle w:val="Code"/>
                <w:rFonts w:eastAsia="Calibri"/>
              </w:rPr>
            </w:pPr>
            <w:ins w:id="1343" w:author="ndeakin" w:date="2015-09-29T17:57:00Z">
              <w:r>
                <w:rPr>
                  <w:rStyle w:val="Code"/>
                  <w:rFonts w:eastAsia="Calibri"/>
                </w:rPr>
                <w:t>Integer</w:t>
              </w:r>
              <w:r w:rsidRPr="001C12E6">
                <w:rPr>
                  <w:rFonts w:eastAsia="Calibri"/>
                </w:rPr>
                <w:t xml:space="preserve"> or </w:t>
              </w:r>
              <w:r>
                <w:rPr>
                  <w:rStyle w:val="Code"/>
                  <w:rFonts w:eastAsia="Calibri"/>
                </w:rPr>
                <w:t>int</w:t>
              </w:r>
            </w:ins>
          </w:p>
        </w:tc>
      </w:tr>
      <w:tr w:rsidR="00621129" w:rsidTr="00B1534E">
        <w:trPr>
          <w:cantSplit/>
          <w:ins w:id="1344" w:author="ndeakin" w:date="2015-09-29T17:57:00Z"/>
        </w:trPr>
        <w:tc>
          <w:tcPr>
            <w:tcW w:w="5245" w:type="dxa"/>
          </w:tcPr>
          <w:p w:rsidR="00621129" w:rsidRDefault="00621129" w:rsidP="00B1534E">
            <w:pPr>
              <w:keepNext/>
              <w:keepLines/>
              <w:ind w:left="0"/>
              <w:rPr>
                <w:ins w:id="1345" w:author="ndeakin" w:date="2015-09-29T17:57:00Z"/>
                <w:rFonts w:eastAsia="Calibri"/>
                <w:sz w:val="18"/>
              </w:rPr>
            </w:pPr>
            <w:ins w:id="1346" w:author="ndeakin" w:date="2015-09-29T17:57:00Z">
              <w:r>
                <w:rPr>
                  <w:rStyle w:val="Code"/>
                </w:rPr>
                <w:t>@MessageHeader(Header.JMSDeliveryTime)</w:t>
              </w:r>
            </w:ins>
          </w:p>
        </w:tc>
        <w:tc>
          <w:tcPr>
            <w:tcW w:w="1570" w:type="dxa"/>
          </w:tcPr>
          <w:p w:rsidR="00621129" w:rsidRDefault="00621129" w:rsidP="00B1534E">
            <w:pPr>
              <w:keepNext/>
              <w:keepLines/>
              <w:ind w:left="0"/>
              <w:rPr>
                <w:ins w:id="1347" w:author="ndeakin" w:date="2015-09-29T17:57:00Z"/>
                <w:rStyle w:val="Code"/>
                <w:rFonts w:eastAsia="Calibri"/>
              </w:rPr>
            </w:pPr>
            <w:ins w:id="1348"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49" w:author="ndeakin" w:date="2015-09-29T17:57:00Z"/>
        </w:trPr>
        <w:tc>
          <w:tcPr>
            <w:tcW w:w="5245" w:type="dxa"/>
          </w:tcPr>
          <w:p w:rsidR="00621129" w:rsidRDefault="00621129" w:rsidP="00B1534E">
            <w:pPr>
              <w:keepNext/>
              <w:keepLines/>
              <w:ind w:left="0"/>
              <w:rPr>
                <w:ins w:id="1350" w:author="ndeakin" w:date="2015-09-29T17:57:00Z"/>
                <w:rFonts w:eastAsia="Calibri"/>
                <w:sz w:val="18"/>
              </w:rPr>
            </w:pPr>
            <w:ins w:id="1351" w:author="ndeakin" w:date="2015-09-29T17:57:00Z">
              <w:r>
                <w:rPr>
                  <w:rStyle w:val="Code"/>
                </w:rPr>
                <w:t>@MessageHeader(Header.JMSDestination)</w:t>
              </w:r>
            </w:ins>
          </w:p>
        </w:tc>
        <w:tc>
          <w:tcPr>
            <w:tcW w:w="1570" w:type="dxa"/>
          </w:tcPr>
          <w:p w:rsidR="00621129" w:rsidRDefault="00621129" w:rsidP="00B1534E">
            <w:pPr>
              <w:keepNext/>
              <w:keepLines/>
              <w:ind w:left="0"/>
              <w:rPr>
                <w:ins w:id="1352" w:author="ndeakin" w:date="2015-09-29T17:57:00Z"/>
                <w:rStyle w:val="Code"/>
                <w:rFonts w:eastAsia="Calibri"/>
              </w:rPr>
            </w:pPr>
            <w:ins w:id="1353" w:author="ndeakin" w:date="2015-09-29T17:57:00Z">
              <w:r>
                <w:rPr>
                  <w:rStyle w:val="Code"/>
                  <w:rFonts w:eastAsia="Calibri"/>
                </w:rPr>
                <w:t>Destination</w:t>
              </w:r>
            </w:ins>
          </w:p>
        </w:tc>
      </w:tr>
      <w:tr w:rsidR="00621129" w:rsidTr="00B1534E">
        <w:trPr>
          <w:cantSplit/>
          <w:ins w:id="1354" w:author="ndeakin" w:date="2015-09-29T17:57:00Z"/>
        </w:trPr>
        <w:tc>
          <w:tcPr>
            <w:tcW w:w="5245" w:type="dxa"/>
          </w:tcPr>
          <w:p w:rsidR="00621129" w:rsidRDefault="00621129" w:rsidP="00B1534E">
            <w:pPr>
              <w:keepNext/>
              <w:keepLines/>
              <w:ind w:left="0"/>
              <w:rPr>
                <w:ins w:id="1355" w:author="ndeakin" w:date="2015-09-29T17:57:00Z"/>
                <w:rFonts w:eastAsia="Calibri"/>
                <w:sz w:val="18"/>
              </w:rPr>
            </w:pPr>
            <w:ins w:id="1356" w:author="ndeakin" w:date="2015-09-29T17:57:00Z">
              <w:r>
                <w:rPr>
                  <w:rStyle w:val="Code"/>
                </w:rPr>
                <w:t>@MessageHeader(Header.JMSExpiration)</w:t>
              </w:r>
            </w:ins>
          </w:p>
        </w:tc>
        <w:tc>
          <w:tcPr>
            <w:tcW w:w="1570" w:type="dxa"/>
          </w:tcPr>
          <w:p w:rsidR="00621129" w:rsidRDefault="00621129" w:rsidP="00B1534E">
            <w:pPr>
              <w:keepNext/>
              <w:keepLines/>
              <w:ind w:left="0"/>
              <w:rPr>
                <w:ins w:id="1357" w:author="ndeakin" w:date="2015-09-29T17:57:00Z"/>
                <w:rStyle w:val="Code"/>
                <w:rFonts w:eastAsia="Calibri"/>
              </w:rPr>
            </w:pPr>
            <w:ins w:id="1358"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59" w:author="ndeakin" w:date="2015-09-29T17:57:00Z"/>
        </w:trPr>
        <w:tc>
          <w:tcPr>
            <w:tcW w:w="5245" w:type="dxa"/>
          </w:tcPr>
          <w:p w:rsidR="00621129" w:rsidRDefault="00621129" w:rsidP="00B1534E">
            <w:pPr>
              <w:keepNext/>
              <w:keepLines/>
              <w:ind w:left="0"/>
              <w:rPr>
                <w:ins w:id="1360" w:author="ndeakin" w:date="2015-09-29T17:57:00Z"/>
                <w:rFonts w:eastAsia="Calibri"/>
                <w:sz w:val="18"/>
              </w:rPr>
            </w:pPr>
            <w:ins w:id="1361" w:author="ndeakin" w:date="2015-09-29T17:57:00Z">
              <w:r>
                <w:rPr>
                  <w:rStyle w:val="Code"/>
                </w:rPr>
                <w:t>@MessageHeader(Header.JMSMessageID)</w:t>
              </w:r>
            </w:ins>
          </w:p>
        </w:tc>
        <w:tc>
          <w:tcPr>
            <w:tcW w:w="1570" w:type="dxa"/>
          </w:tcPr>
          <w:p w:rsidR="00621129" w:rsidRDefault="00621129" w:rsidP="00B1534E">
            <w:pPr>
              <w:keepNext/>
              <w:keepLines/>
              <w:ind w:left="0"/>
              <w:rPr>
                <w:ins w:id="1362" w:author="ndeakin" w:date="2015-09-29T17:57:00Z"/>
                <w:rStyle w:val="Code"/>
                <w:rFonts w:eastAsia="Calibri"/>
              </w:rPr>
            </w:pPr>
            <w:ins w:id="1363" w:author="ndeakin" w:date="2015-09-29T17:57:00Z">
              <w:r>
                <w:rPr>
                  <w:rStyle w:val="Code"/>
                  <w:rFonts w:eastAsia="Calibri"/>
                </w:rPr>
                <w:t>String</w:t>
              </w:r>
            </w:ins>
          </w:p>
        </w:tc>
      </w:tr>
      <w:tr w:rsidR="00621129" w:rsidTr="00B1534E">
        <w:trPr>
          <w:cantSplit/>
          <w:ins w:id="1364" w:author="ndeakin" w:date="2015-09-29T17:57:00Z"/>
        </w:trPr>
        <w:tc>
          <w:tcPr>
            <w:tcW w:w="5245" w:type="dxa"/>
          </w:tcPr>
          <w:p w:rsidR="00621129" w:rsidRDefault="00621129" w:rsidP="00B1534E">
            <w:pPr>
              <w:keepNext/>
              <w:keepLines/>
              <w:ind w:left="0"/>
              <w:rPr>
                <w:ins w:id="1365" w:author="ndeakin" w:date="2015-09-29T17:57:00Z"/>
                <w:rFonts w:eastAsia="Calibri"/>
                <w:sz w:val="18"/>
              </w:rPr>
            </w:pPr>
            <w:ins w:id="1366" w:author="ndeakin" w:date="2015-09-29T17:57:00Z">
              <w:r>
                <w:rPr>
                  <w:rStyle w:val="Code"/>
                </w:rPr>
                <w:t>@MessageHeader(Header.JMSPriority)</w:t>
              </w:r>
            </w:ins>
          </w:p>
        </w:tc>
        <w:tc>
          <w:tcPr>
            <w:tcW w:w="1570" w:type="dxa"/>
          </w:tcPr>
          <w:p w:rsidR="00621129" w:rsidRDefault="00621129" w:rsidP="00B1534E">
            <w:pPr>
              <w:keepNext/>
              <w:keepLines/>
              <w:ind w:left="0"/>
              <w:rPr>
                <w:ins w:id="1367" w:author="ndeakin" w:date="2015-09-29T17:57:00Z"/>
                <w:rStyle w:val="Code"/>
                <w:rFonts w:eastAsia="Calibri"/>
              </w:rPr>
            </w:pPr>
            <w:ins w:id="1368" w:author="ndeakin" w:date="2015-09-29T17:57:00Z">
              <w:r>
                <w:rPr>
                  <w:rStyle w:val="Code"/>
                  <w:rFonts w:eastAsia="Calibri"/>
                </w:rPr>
                <w:t>Integer</w:t>
              </w:r>
              <w:r w:rsidRPr="001C12E6">
                <w:rPr>
                  <w:rFonts w:eastAsia="Calibri"/>
                </w:rPr>
                <w:t xml:space="preserve"> or </w:t>
              </w:r>
              <w:r>
                <w:rPr>
                  <w:rStyle w:val="Code"/>
                  <w:rFonts w:eastAsia="Calibri"/>
                </w:rPr>
                <w:t>int</w:t>
              </w:r>
            </w:ins>
          </w:p>
        </w:tc>
      </w:tr>
      <w:tr w:rsidR="00621129" w:rsidTr="00B1534E">
        <w:trPr>
          <w:cantSplit/>
          <w:ins w:id="1369" w:author="ndeakin" w:date="2015-09-29T17:57:00Z"/>
        </w:trPr>
        <w:tc>
          <w:tcPr>
            <w:tcW w:w="5245" w:type="dxa"/>
          </w:tcPr>
          <w:p w:rsidR="00621129" w:rsidRDefault="00621129" w:rsidP="00B1534E">
            <w:pPr>
              <w:keepNext/>
              <w:keepLines/>
              <w:ind w:left="0"/>
              <w:rPr>
                <w:ins w:id="1370" w:author="ndeakin" w:date="2015-09-29T17:57:00Z"/>
                <w:rFonts w:eastAsia="Calibri"/>
                <w:sz w:val="18"/>
              </w:rPr>
            </w:pPr>
            <w:ins w:id="1371" w:author="ndeakin" w:date="2015-09-29T17:57:00Z">
              <w:r>
                <w:rPr>
                  <w:rStyle w:val="Code"/>
                </w:rPr>
                <w:t>@MessageHeader(Header.JMSRedelivered)</w:t>
              </w:r>
            </w:ins>
          </w:p>
        </w:tc>
        <w:tc>
          <w:tcPr>
            <w:tcW w:w="1570" w:type="dxa"/>
          </w:tcPr>
          <w:p w:rsidR="00621129" w:rsidRDefault="00621129" w:rsidP="00B1534E">
            <w:pPr>
              <w:keepNext/>
              <w:keepLines/>
              <w:ind w:left="0"/>
              <w:rPr>
                <w:ins w:id="1372" w:author="ndeakin" w:date="2015-09-29T17:57:00Z"/>
                <w:rStyle w:val="Code"/>
                <w:rFonts w:eastAsia="Calibri"/>
              </w:rPr>
            </w:pPr>
            <w:ins w:id="1373" w:author="ndeakin" w:date="2015-09-29T17:57:00Z">
              <w:r>
                <w:rPr>
                  <w:rStyle w:val="Code"/>
                  <w:rFonts w:eastAsia="Calibri"/>
                </w:rPr>
                <w:t>Boolean</w:t>
              </w:r>
              <w:r w:rsidRPr="001C12E6">
                <w:rPr>
                  <w:rFonts w:eastAsia="Calibri"/>
                </w:rPr>
                <w:t xml:space="preserve"> or</w:t>
              </w:r>
              <w:r w:rsidRPr="001C12E6">
                <w:rPr>
                  <w:rStyle w:val="Code"/>
                  <w:rFonts w:eastAsia="Calibri"/>
                </w:rPr>
                <w:t xml:space="preserve"> </w:t>
              </w:r>
              <w:r>
                <w:rPr>
                  <w:rStyle w:val="Code"/>
                  <w:rFonts w:eastAsia="Calibri"/>
                </w:rPr>
                <w:t>boolean</w:t>
              </w:r>
            </w:ins>
          </w:p>
        </w:tc>
      </w:tr>
      <w:tr w:rsidR="00621129" w:rsidTr="00B1534E">
        <w:trPr>
          <w:cantSplit/>
          <w:ins w:id="1374" w:author="ndeakin" w:date="2015-09-29T17:57:00Z"/>
        </w:trPr>
        <w:tc>
          <w:tcPr>
            <w:tcW w:w="5245" w:type="dxa"/>
          </w:tcPr>
          <w:p w:rsidR="00621129" w:rsidRDefault="00621129" w:rsidP="00B1534E">
            <w:pPr>
              <w:keepNext/>
              <w:keepLines/>
              <w:ind w:left="0"/>
              <w:rPr>
                <w:ins w:id="1375" w:author="ndeakin" w:date="2015-09-29T17:57:00Z"/>
                <w:rFonts w:eastAsia="Calibri"/>
                <w:sz w:val="18"/>
              </w:rPr>
            </w:pPr>
            <w:ins w:id="1376" w:author="ndeakin" w:date="2015-09-29T17:57:00Z">
              <w:r>
                <w:rPr>
                  <w:rStyle w:val="Code"/>
                </w:rPr>
                <w:t>@MessageHeader(Header.JMSReplyTo)</w:t>
              </w:r>
            </w:ins>
          </w:p>
        </w:tc>
        <w:tc>
          <w:tcPr>
            <w:tcW w:w="1570" w:type="dxa"/>
          </w:tcPr>
          <w:p w:rsidR="00621129" w:rsidRDefault="00621129" w:rsidP="00B1534E">
            <w:pPr>
              <w:keepNext/>
              <w:keepLines/>
              <w:ind w:left="0"/>
              <w:rPr>
                <w:ins w:id="1377" w:author="ndeakin" w:date="2015-09-29T17:57:00Z"/>
                <w:rStyle w:val="Code"/>
                <w:rFonts w:eastAsia="Calibri"/>
              </w:rPr>
            </w:pPr>
            <w:ins w:id="1378" w:author="ndeakin" w:date="2015-09-29T17:57:00Z">
              <w:r>
                <w:rPr>
                  <w:rStyle w:val="Code"/>
                  <w:rFonts w:eastAsia="Calibri"/>
                </w:rPr>
                <w:t>Destination</w:t>
              </w:r>
            </w:ins>
          </w:p>
        </w:tc>
      </w:tr>
      <w:tr w:rsidR="00621129" w:rsidTr="00B1534E">
        <w:trPr>
          <w:cantSplit/>
          <w:ins w:id="1379" w:author="ndeakin" w:date="2015-09-29T17:57:00Z"/>
        </w:trPr>
        <w:tc>
          <w:tcPr>
            <w:tcW w:w="5245" w:type="dxa"/>
          </w:tcPr>
          <w:p w:rsidR="00621129" w:rsidRDefault="00621129" w:rsidP="00B1534E">
            <w:pPr>
              <w:keepNext/>
              <w:keepLines/>
              <w:ind w:left="0"/>
              <w:rPr>
                <w:ins w:id="1380" w:author="ndeakin" w:date="2015-09-29T17:57:00Z"/>
                <w:rFonts w:eastAsia="Calibri"/>
                <w:sz w:val="18"/>
              </w:rPr>
            </w:pPr>
            <w:ins w:id="1381" w:author="ndeakin" w:date="2015-09-29T17:57:00Z">
              <w:r>
                <w:rPr>
                  <w:rStyle w:val="Code"/>
                </w:rPr>
                <w:t>@MessageHeader(Header.JMSTimestamp)</w:t>
              </w:r>
            </w:ins>
          </w:p>
        </w:tc>
        <w:tc>
          <w:tcPr>
            <w:tcW w:w="1570" w:type="dxa"/>
          </w:tcPr>
          <w:p w:rsidR="00621129" w:rsidRDefault="00621129" w:rsidP="00B1534E">
            <w:pPr>
              <w:keepNext/>
              <w:keepLines/>
              <w:ind w:left="0"/>
              <w:rPr>
                <w:ins w:id="1382" w:author="ndeakin" w:date="2015-09-29T17:57:00Z"/>
                <w:rStyle w:val="Code"/>
                <w:rFonts w:eastAsia="Calibri"/>
              </w:rPr>
            </w:pPr>
            <w:ins w:id="1383" w:author="ndeakin" w:date="2015-09-29T17:57:00Z">
              <w:r>
                <w:rPr>
                  <w:rStyle w:val="Code"/>
                  <w:rFonts w:eastAsia="Calibri"/>
                </w:rPr>
                <w:t>Long</w:t>
              </w:r>
              <w:r w:rsidRPr="001C12E6">
                <w:rPr>
                  <w:rFonts w:eastAsia="Calibri"/>
                </w:rPr>
                <w:t xml:space="preserve"> or </w:t>
              </w:r>
              <w:r>
                <w:rPr>
                  <w:rStyle w:val="Code"/>
                  <w:rFonts w:eastAsia="Calibri"/>
                </w:rPr>
                <w:t>long</w:t>
              </w:r>
            </w:ins>
          </w:p>
        </w:tc>
      </w:tr>
      <w:tr w:rsidR="00621129" w:rsidTr="00B1534E">
        <w:trPr>
          <w:cantSplit/>
          <w:ins w:id="1384" w:author="ndeakin" w:date="2015-09-29T17:57:00Z"/>
        </w:trPr>
        <w:tc>
          <w:tcPr>
            <w:tcW w:w="5245" w:type="dxa"/>
          </w:tcPr>
          <w:p w:rsidR="00621129" w:rsidRDefault="00621129" w:rsidP="00B1534E">
            <w:pPr>
              <w:keepNext/>
              <w:keepLines/>
              <w:ind w:left="0"/>
              <w:rPr>
                <w:ins w:id="1385" w:author="ndeakin" w:date="2015-09-29T17:57:00Z"/>
                <w:rStyle w:val="Code"/>
              </w:rPr>
            </w:pPr>
            <w:ins w:id="1386" w:author="ndeakin" w:date="2015-09-29T17:57:00Z">
              <w:r>
                <w:rPr>
                  <w:rStyle w:val="Code"/>
                </w:rPr>
                <w:t>@MessageHeader(Header.JMSType)</w:t>
              </w:r>
            </w:ins>
          </w:p>
        </w:tc>
        <w:tc>
          <w:tcPr>
            <w:tcW w:w="1570" w:type="dxa"/>
          </w:tcPr>
          <w:p w:rsidR="00621129" w:rsidRDefault="00621129" w:rsidP="00B1534E">
            <w:pPr>
              <w:keepNext/>
              <w:keepLines/>
              <w:ind w:left="0"/>
              <w:rPr>
                <w:ins w:id="1387" w:author="ndeakin" w:date="2015-09-29T17:57:00Z"/>
                <w:rStyle w:val="Code"/>
                <w:rFonts w:eastAsia="Calibri"/>
              </w:rPr>
            </w:pPr>
            <w:ins w:id="1388" w:author="ndeakin" w:date="2015-09-29T17:57:00Z">
              <w:r>
                <w:rPr>
                  <w:rStyle w:val="Code"/>
                  <w:rFonts w:eastAsia="Calibri"/>
                </w:rPr>
                <w:t>String</w:t>
              </w:r>
            </w:ins>
          </w:p>
        </w:tc>
      </w:tr>
    </w:tbl>
    <w:p w:rsidR="00621129" w:rsidRDefault="00621129" w:rsidP="00621129">
      <w:pPr>
        <w:rPr>
          <w:ins w:id="1389" w:author="ndeakin" w:date="2015-09-29T17:57:00Z"/>
          <w:rFonts w:eastAsia="Calibri"/>
        </w:rPr>
      </w:pPr>
      <w:ins w:id="1390" w:author="ndeakin" w:date="2015-09-29T17:57:00Z">
        <w:r>
          <w:rPr>
            <w:rFonts w:eastAsia="Calibri"/>
          </w:rPr>
          <w:t xml:space="preserve">In the following example, the callback method has one parameter of type </w:t>
        </w:r>
        <w:r>
          <w:rPr>
            <w:rStyle w:val="Code"/>
            <w:rFonts w:eastAsia="Calibri"/>
          </w:rPr>
          <w:t>Message</w:t>
        </w:r>
        <w:r>
          <w:rPr>
            <w:rFonts w:eastAsia="Calibri"/>
          </w:rPr>
          <w:t xml:space="preserve"> which will be set to the message itself, and one parameter of type </w:t>
        </w:r>
        <w:proofErr w:type="gramStart"/>
        <w:r w:rsidRPr="00DF4DDD">
          <w:rPr>
            <w:rStyle w:val="Code"/>
            <w:rFonts w:eastAsia="Calibri"/>
          </w:rPr>
          <w:t>boolean</w:t>
        </w:r>
        <w:proofErr w:type="gramEnd"/>
        <w:r>
          <w:rPr>
            <w:rFonts w:eastAsia="Calibri"/>
          </w:rPr>
          <w:t xml:space="preserve"> which will be set to the value of the </w:t>
        </w:r>
        <w:r w:rsidRPr="00DF4DDD">
          <w:rPr>
            <w:rStyle w:val="Code"/>
            <w:rFonts w:eastAsia="Calibri"/>
          </w:rPr>
          <w:t>JMSRedelivered</w:t>
        </w:r>
        <w:r>
          <w:rPr>
            <w:rFonts w:eastAsia="Calibri"/>
          </w:rPr>
          <w:t xml:space="preserve"> header:</w:t>
        </w:r>
      </w:ins>
    </w:p>
    <w:p w:rsidR="00621129" w:rsidRDefault="00621129" w:rsidP="00621129">
      <w:pPr>
        <w:pStyle w:val="CodeInWideFrame"/>
        <w:rPr>
          <w:ins w:id="1391" w:author="ndeakin" w:date="2015-09-29T17:57:00Z"/>
        </w:rPr>
      </w:pPr>
      <w:ins w:id="1392" w:author="ndeakin" w:date="2015-09-29T17:57:00Z">
        <w:r w:rsidRPr="009C1EE4">
          <w:t>@MessageDriven</w:t>
        </w:r>
      </w:ins>
    </w:p>
    <w:p w:rsidR="00621129" w:rsidRDefault="00621129" w:rsidP="00621129">
      <w:pPr>
        <w:pStyle w:val="CodeInWideFrame"/>
        <w:rPr>
          <w:ins w:id="1393" w:author="ndeakin" w:date="2015-09-29T17:57:00Z"/>
        </w:rPr>
      </w:pPr>
      <w:proofErr w:type="gramStart"/>
      <w:ins w:id="1394" w:author="ndeakin" w:date="2015-09-29T17:57:00Z">
        <w:r w:rsidRPr="009C1EE4">
          <w:t>public</w:t>
        </w:r>
        <w:proofErr w:type="gramEnd"/>
        <w:r w:rsidRPr="009C1EE4">
          <w:t xml:space="preserve"> class MyMessageBean implements JMSMessageDrivenBean {</w:t>
        </w:r>
      </w:ins>
    </w:p>
    <w:p w:rsidR="00621129" w:rsidRDefault="00621129" w:rsidP="00621129">
      <w:pPr>
        <w:pStyle w:val="CodeInWideFrame"/>
        <w:rPr>
          <w:ins w:id="1395" w:author="ndeakin" w:date="2015-09-29T17:57:00Z"/>
        </w:rPr>
      </w:pPr>
    </w:p>
    <w:p w:rsidR="00621129" w:rsidRDefault="00621129" w:rsidP="00621129">
      <w:pPr>
        <w:pStyle w:val="CodeInWideFrame"/>
        <w:rPr>
          <w:ins w:id="1396" w:author="ndeakin" w:date="2015-09-29T17:57:00Z"/>
        </w:rPr>
      </w:pPr>
      <w:ins w:id="1397" w:author="ndeakin" w:date="2015-09-29T17:57:00Z">
        <w:r>
          <w:t xml:space="preserve">  </w:t>
        </w:r>
        <w:proofErr w:type="gramStart"/>
        <w:r w:rsidRPr="009C1EE4">
          <w:t>@JMS</w:t>
        </w:r>
        <w:r>
          <w:t>Queue</w:t>
        </w:r>
        <w:r w:rsidRPr="009C1EE4">
          <w:t>Listener(</w:t>
        </w:r>
        <w:proofErr w:type="gramEnd"/>
        <w:r w:rsidRPr="009C1EE4">
          <w:t>destinationLookup="java:global/</w:t>
        </w:r>
        <w:r>
          <w:t>requestQueue</w:t>
        </w:r>
        <w:r w:rsidRPr="009C1EE4">
          <w:t>")</w:t>
        </w:r>
      </w:ins>
    </w:p>
    <w:p w:rsidR="00621129" w:rsidRDefault="00621129" w:rsidP="00621129">
      <w:pPr>
        <w:pStyle w:val="CodeInWideFrame"/>
        <w:rPr>
          <w:ins w:id="1398" w:author="ndeakin" w:date="2015-09-29T17:57:00Z"/>
        </w:rPr>
      </w:pPr>
      <w:ins w:id="1399" w:author="ndeakin" w:date="2015-09-29T17:57:00Z">
        <w:r w:rsidRPr="009C1EE4">
          <w:t xml:space="preserve">  </w:t>
        </w:r>
        <w:proofErr w:type="gramStart"/>
        <w:r w:rsidRPr="009C1EE4">
          <w:t>public</w:t>
        </w:r>
        <w:proofErr w:type="gramEnd"/>
        <w:r w:rsidRPr="009C1EE4">
          <w:t xml:space="preserve"> void </w:t>
        </w:r>
        <w:r>
          <w:t>myMessageCallback</w:t>
        </w:r>
        <w:r w:rsidRPr="009C1EE4">
          <w:t>(</w:t>
        </w:r>
        <w:r w:rsidRPr="006C0D28">
          <w:t xml:space="preserve">Message message, </w:t>
        </w:r>
        <w:r>
          <w:t xml:space="preserve"> </w:t>
        </w:r>
      </w:ins>
    </w:p>
    <w:p w:rsidR="00621129" w:rsidRDefault="00621129" w:rsidP="00621129">
      <w:pPr>
        <w:pStyle w:val="CodeInWideFrame"/>
        <w:rPr>
          <w:ins w:id="1400" w:author="ndeakin" w:date="2015-09-29T17:57:00Z"/>
        </w:rPr>
      </w:pPr>
      <w:ins w:id="1401" w:author="ndeakin" w:date="2015-09-29T17:57:00Z">
        <w:r>
          <w:t xml:space="preserve">    </w:t>
        </w:r>
        <w:proofErr w:type="gramStart"/>
        <w:r w:rsidRPr="006C0D28">
          <w:t>@MessageHeader(</w:t>
        </w:r>
        <w:proofErr w:type="gramEnd"/>
        <w:r w:rsidRPr="006C0D28">
          <w:t xml:space="preserve">MessageHeader.Header.JMSRedelivered) </w:t>
        </w:r>
      </w:ins>
    </w:p>
    <w:p w:rsidR="00621129" w:rsidRDefault="00621129" w:rsidP="00621129">
      <w:pPr>
        <w:pStyle w:val="CodeInWideFrame"/>
        <w:rPr>
          <w:ins w:id="1402" w:author="ndeakin" w:date="2015-09-29T17:57:00Z"/>
        </w:rPr>
      </w:pPr>
      <w:ins w:id="1403" w:author="ndeakin" w:date="2015-09-29T17:57:00Z">
        <w:r>
          <w:t xml:space="preserve">      </w:t>
        </w:r>
        <w:proofErr w:type="gramStart"/>
        <w:r w:rsidRPr="006C0D28">
          <w:t>boolean</w:t>
        </w:r>
        <w:proofErr w:type="gramEnd"/>
        <w:r w:rsidRPr="006C0D28">
          <w:t xml:space="preserve"> redeliveredFlag</w:t>
        </w:r>
        <w:r w:rsidRPr="009C1EE4">
          <w:t xml:space="preserve">) { </w:t>
        </w:r>
      </w:ins>
    </w:p>
    <w:p w:rsidR="00621129" w:rsidRDefault="00621129" w:rsidP="00621129">
      <w:pPr>
        <w:pStyle w:val="CodeInWideFrame"/>
        <w:rPr>
          <w:ins w:id="1404" w:author="ndeakin" w:date="2015-09-29T17:57:00Z"/>
        </w:rPr>
      </w:pPr>
      <w:ins w:id="1405" w:author="ndeakin" w:date="2015-09-29T17:57:00Z">
        <w:r>
          <w:t xml:space="preserve">    ...</w:t>
        </w:r>
      </w:ins>
    </w:p>
    <w:p w:rsidR="00621129" w:rsidRDefault="00621129" w:rsidP="00621129">
      <w:pPr>
        <w:pStyle w:val="CodeInWideFrame"/>
        <w:rPr>
          <w:ins w:id="1406" w:author="ndeakin" w:date="2015-09-29T17:57:00Z"/>
        </w:rPr>
      </w:pPr>
      <w:ins w:id="1407" w:author="ndeakin" w:date="2015-09-29T17:57:00Z">
        <w:r w:rsidRPr="009C1EE4">
          <w:t xml:space="preserve">  }</w:t>
        </w:r>
      </w:ins>
    </w:p>
    <w:p w:rsidR="00621129" w:rsidRDefault="00621129" w:rsidP="00621129">
      <w:pPr>
        <w:pStyle w:val="CodeInWideFrame"/>
        <w:rPr>
          <w:ins w:id="1408" w:author="ndeakin" w:date="2015-09-29T17:57:00Z"/>
        </w:rPr>
      </w:pPr>
      <w:ins w:id="1409" w:author="ndeakin" w:date="2015-09-29T17:57:00Z">
        <w:r w:rsidRPr="009C1EE4">
          <w:t>}</w:t>
        </w:r>
      </w:ins>
    </w:p>
    <w:p w:rsidR="00621129" w:rsidRDefault="00621129" w:rsidP="00621129">
      <w:pPr>
        <w:pStyle w:val="Heading4"/>
        <w:rPr>
          <w:ins w:id="1410" w:author="ndeakin" w:date="2015-09-29T17:57:00Z"/>
          <w:rFonts w:eastAsia="Calibri"/>
        </w:rPr>
      </w:pPr>
      <w:bookmarkStart w:id="1411" w:name="_Ref431379880"/>
      <w:ins w:id="1412" w:author="ndeakin" w:date="2015-09-29T17:57:00Z">
        <w:r>
          <w:rPr>
            <w:rFonts w:eastAsia="Calibri"/>
          </w:rPr>
          <w:t>Message property parameters</w:t>
        </w:r>
        <w:bookmarkEnd w:id="1411"/>
      </w:ins>
    </w:p>
    <w:p w:rsidR="00621129" w:rsidRDefault="00621129" w:rsidP="00621129">
      <w:pPr>
        <w:rPr>
          <w:ins w:id="1413" w:author="ndeakin" w:date="2015-09-29T17:57:00Z"/>
          <w:rFonts w:eastAsia="Calibri"/>
        </w:rPr>
      </w:pPr>
      <w:ins w:id="1414" w:author="ndeakin" w:date="2015-09-29T17:57:00Z">
        <w:r>
          <w:rPr>
            <w:rFonts w:eastAsia="Calibri"/>
          </w:rPr>
          <w:t xml:space="preserve">The </w:t>
        </w:r>
        <w:r w:rsidRPr="0074613C">
          <w:rPr>
            <w:rStyle w:val="Code"/>
            <w:rFonts w:eastAsia="Calibri"/>
          </w:rPr>
          <w:t>@Message</w:t>
        </w:r>
        <w:r>
          <w:rPr>
            <w:rStyle w:val="Code"/>
            <w:rFonts w:eastAsia="Calibri"/>
          </w:rPr>
          <w:t>Property</w:t>
        </w:r>
        <w:r w:rsidRPr="00A330A1">
          <w:rPr>
            <w:rFonts w:eastAsia="Calibri"/>
          </w:rPr>
          <w:t xml:space="preserve"> annotation</w:t>
        </w:r>
        <w:r>
          <w:rPr>
            <w:rFonts w:eastAsia="Calibri"/>
          </w:rPr>
          <w:t xml:space="preserve"> may be used to specify that a parameter must be set to a specified message property. </w:t>
        </w:r>
      </w:ins>
    </w:p>
    <w:p w:rsidR="00621129" w:rsidRDefault="00621129" w:rsidP="00621129">
      <w:pPr>
        <w:rPr>
          <w:ins w:id="1415" w:author="ndeakin" w:date="2015-09-29T17:57:00Z"/>
          <w:rFonts w:eastAsia="Calibri"/>
        </w:rPr>
      </w:pPr>
      <w:ins w:id="1416" w:author="ndeakin" w:date="2015-09-29T17:57:00Z">
        <w:r>
          <w:rPr>
            <w:rFonts w:eastAsia="Calibri"/>
          </w:rPr>
          <w:t xml:space="preserve">The </w:t>
        </w:r>
        <w:r w:rsidRPr="0074613C">
          <w:rPr>
            <w:rStyle w:val="Code"/>
            <w:rFonts w:eastAsia="Calibri"/>
          </w:rPr>
          <w:t>@Message</w:t>
        </w:r>
        <w:r>
          <w:rPr>
            <w:rStyle w:val="Code"/>
            <w:rFonts w:eastAsia="Calibri"/>
          </w:rPr>
          <w:t>Property</w:t>
        </w:r>
        <w:r w:rsidRPr="00A109CF">
          <w:rPr>
            <w:rFonts w:eastAsia="Calibri"/>
          </w:rPr>
          <w:t xml:space="preserve"> annotation</w:t>
        </w:r>
        <w:r>
          <w:rPr>
            <w:rFonts w:eastAsia="Calibri"/>
          </w:rPr>
          <w:t xml:space="preserve"> has one element, </w:t>
        </w:r>
        <w:r w:rsidRPr="00A330A1">
          <w:rPr>
            <w:rStyle w:val="Code"/>
            <w:rFonts w:eastAsia="Calibri"/>
          </w:rPr>
          <w:t>value</w:t>
        </w:r>
        <w:r w:rsidRPr="00A330A1">
          <w:rPr>
            <w:rFonts w:eastAsia="Calibri"/>
          </w:rPr>
          <w:t xml:space="preserve">, </w:t>
        </w:r>
        <w:r>
          <w:rPr>
            <w:rFonts w:eastAsia="Calibri"/>
          </w:rPr>
          <w:t>which must be set to the property name.</w:t>
        </w:r>
      </w:ins>
    </w:p>
    <w:p w:rsidR="00621129" w:rsidRDefault="00621129" w:rsidP="00621129">
      <w:pPr>
        <w:rPr>
          <w:ins w:id="1417" w:author="ndeakin" w:date="2015-09-29T17:57:00Z"/>
          <w:rFonts w:eastAsia="Calibri"/>
        </w:rPr>
      </w:pPr>
      <w:ins w:id="1418" w:author="ndeakin" w:date="2015-09-29T17:57:00Z">
        <w:r>
          <w:rPr>
            <w:rFonts w:eastAsia="Calibri"/>
          </w:rPr>
          <w:t>The parameter must have a type appropriate to the specified property.</w:t>
        </w:r>
      </w:ins>
    </w:p>
    <w:p w:rsidR="00621129" w:rsidRDefault="00621129" w:rsidP="00621129">
      <w:pPr>
        <w:rPr>
          <w:ins w:id="1419" w:author="ndeakin" w:date="2015-09-29T17:57:00Z"/>
          <w:rFonts w:eastAsia="Calibri"/>
        </w:rPr>
      </w:pPr>
      <w:ins w:id="1420" w:author="ndeakin" w:date="2015-09-29T17:57:00Z">
        <w:r>
          <w:rPr>
            <w:rFonts w:eastAsia="Calibri"/>
          </w:rPr>
          <w:lastRenderedPageBreak/>
          <w:t xml:space="preserve">The method that will be used </w:t>
        </w:r>
      </w:ins>
      <w:ins w:id="1421" w:author="ndeakin" w:date="2015-09-30T11:14:00Z">
        <w:r w:rsidR="00321F6E">
          <w:rPr>
            <w:rFonts w:eastAsia="Calibri"/>
          </w:rPr>
          <w:t xml:space="preserve">by the application server or resource adapter </w:t>
        </w:r>
      </w:ins>
      <w:ins w:id="1422" w:author="ndeakin" w:date="2015-09-29T17:57:00Z">
        <w:r>
          <w:rPr>
            <w:rFonts w:eastAsia="Calibri"/>
          </w:rPr>
          <w:t xml:space="preserve">to obtain the property value will depend on the parameter type. </w:t>
        </w:r>
        <w:r w:rsidR="00F70C86">
          <w:rPr>
            <w:rFonts w:eastAsia="Calibri"/>
          </w:rPr>
          <w:fldChar w:fldCharType="begin"/>
        </w:r>
        <w:r>
          <w:rPr>
            <w:rFonts w:eastAsia="Calibri"/>
          </w:rPr>
          <w:instrText xml:space="preserve"> REF _Ref431294860 \h </w:instrText>
        </w:r>
      </w:ins>
      <w:r w:rsidR="00F70C86">
        <w:rPr>
          <w:rFonts w:eastAsia="Calibri"/>
        </w:rPr>
      </w:r>
      <w:ins w:id="1423" w:author="ndeakin" w:date="2015-09-29T17:57:00Z">
        <w:r w:rsidR="00F70C86">
          <w:rPr>
            <w:rFonts w:eastAsia="Calibri"/>
          </w:rPr>
          <w:fldChar w:fldCharType="separate"/>
        </w:r>
        <w:r w:rsidR="002A43C9">
          <w:t xml:space="preserve">Table </w:t>
        </w:r>
      </w:ins>
      <w:r w:rsidR="002A43C9">
        <w:rPr>
          <w:noProof/>
        </w:rPr>
        <w:t>16</w:t>
      </w:r>
      <w:ins w:id="1424" w:author="ndeakin" w:date="2015-09-29T17:57:00Z">
        <w:r w:rsidR="002A43C9">
          <w:t>.</w:t>
        </w:r>
      </w:ins>
      <w:r w:rsidR="002A43C9">
        <w:rPr>
          <w:noProof/>
        </w:rPr>
        <w:t>2</w:t>
      </w:r>
      <w:ins w:id="1425" w:author="ndeakin" w:date="2015-09-29T17:57:00Z">
        <w:r w:rsidR="00F70C86">
          <w:rPr>
            <w:rFonts w:eastAsia="Calibri"/>
          </w:rPr>
          <w:fldChar w:fldCharType="end"/>
        </w:r>
        <w:r>
          <w:rPr>
            <w:rFonts w:eastAsia="Calibri"/>
          </w:rPr>
          <w:t xml:space="preserve"> </w:t>
        </w:r>
        <w:r w:rsidR="00F70C86">
          <w:rPr>
            <w:rFonts w:eastAsia="Calibri"/>
          </w:rPr>
          <w:fldChar w:fldCharType="begin"/>
        </w:r>
        <w:r>
          <w:rPr>
            <w:rFonts w:eastAsia="Calibri"/>
          </w:rPr>
          <w:instrText xml:space="preserve"> REF _Ref431294854 \p \h </w:instrText>
        </w:r>
      </w:ins>
      <w:r w:rsidR="00F70C86">
        <w:rPr>
          <w:rFonts w:eastAsia="Calibri"/>
        </w:rPr>
      </w:r>
      <w:ins w:id="1426" w:author="ndeakin" w:date="2015-09-29T17:57:00Z">
        <w:r w:rsidR="00F70C86">
          <w:rPr>
            <w:rFonts w:eastAsia="Calibri"/>
          </w:rPr>
          <w:fldChar w:fldCharType="separate"/>
        </w:r>
      </w:ins>
      <w:r w:rsidR="002A43C9">
        <w:rPr>
          <w:rFonts w:eastAsia="Calibri"/>
        </w:rPr>
        <w:t>below</w:t>
      </w:r>
      <w:ins w:id="1427" w:author="ndeakin" w:date="2015-09-29T17:57:00Z">
        <w:r w:rsidR="00F70C86">
          <w:rPr>
            <w:rFonts w:eastAsia="Calibri"/>
          </w:rPr>
          <w:fldChar w:fldCharType="end"/>
        </w:r>
        <w:r>
          <w:rPr>
            <w:rFonts w:eastAsia="Calibri"/>
          </w:rPr>
          <w:t xml:space="preserve"> lists the methods that will be used. </w:t>
        </w:r>
      </w:ins>
    </w:p>
    <w:p w:rsidR="00C12812" w:rsidRDefault="00621129" w:rsidP="00621129">
      <w:pPr>
        <w:rPr>
          <w:ins w:id="1428" w:author="ndeakin" w:date="2015-09-30T11:16:00Z"/>
          <w:rFonts w:eastAsia="Calibri"/>
        </w:rPr>
      </w:pPr>
      <w:ins w:id="1429" w:author="ndeakin" w:date="2015-09-29T17:57:00Z">
        <w:r>
          <w:rPr>
            <w:rFonts w:eastAsia="Calibri"/>
          </w:rPr>
          <w:t>If the method parameter is not one of the types listed</w:t>
        </w:r>
      </w:ins>
      <w:ins w:id="1430" w:author="ndeakin" w:date="2015-09-30T11:16:00Z">
        <w:r w:rsidR="00C12812">
          <w:rPr>
            <w:rFonts w:eastAsia="Calibri"/>
          </w:rPr>
          <w:t xml:space="preserve"> then deployment must fail.</w:t>
        </w:r>
      </w:ins>
    </w:p>
    <w:p w:rsidR="00621129" w:rsidRDefault="00C12812" w:rsidP="00621129">
      <w:pPr>
        <w:rPr>
          <w:ins w:id="1431" w:author="ndeakin" w:date="2015-09-29T17:57:00Z"/>
          <w:rFonts w:eastAsia="Calibri"/>
        </w:rPr>
      </w:pPr>
      <w:ins w:id="1432" w:author="ndeakin" w:date="2015-09-30T11:16:00Z">
        <w:r>
          <w:rPr>
            <w:rFonts w:eastAsia="Calibri"/>
          </w:rPr>
          <w:t xml:space="preserve">If the </w:t>
        </w:r>
      </w:ins>
      <w:ins w:id="1433" w:author="ndeakin" w:date="2015-09-30T11:17:00Z">
        <w:r w:rsidR="00466CA5">
          <w:rPr>
            <w:rFonts w:eastAsia="Calibri"/>
          </w:rPr>
          <w:t>method parameter is one of the types</w:t>
        </w:r>
        <w:r w:rsidR="00AD2C00">
          <w:rPr>
            <w:rFonts w:eastAsia="Calibri"/>
          </w:rPr>
          <w:t xml:space="preserve"> </w:t>
        </w:r>
        <w:r w:rsidR="00466CA5">
          <w:rPr>
            <w:rFonts w:eastAsia="Calibri"/>
          </w:rPr>
          <w:t xml:space="preserve">listed but the </w:t>
        </w:r>
      </w:ins>
      <w:ins w:id="1434" w:author="ndeakin" w:date="2015-09-29T17:57:00Z">
        <w:r w:rsidR="00621129">
          <w:rPr>
            <w:rFonts w:eastAsia="Calibri"/>
          </w:rPr>
          <w:t xml:space="preserve">message property cannot be converted to the specified type using the conversion rules defined in the table, then the callback method will not be called and the message will be handled as described in section </w:t>
        </w:r>
        <w:r w:rsidR="00F70C86">
          <w:rPr>
            <w:rFonts w:eastAsia="Calibri"/>
          </w:rPr>
          <w:fldChar w:fldCharType="begin"/>
        </w:r>
        <w:r w:rsidR="00621129">
          <w:rPr>
            <w:rFonts w:eastAsia="Calibri"/>
          </w:rPr>
          <w:instrText xml:space="preserve"> REF _Ref431308649 \w \h </w:instrText>
        </w:r>
      </w:ins>
      <w:r w:rsidR="00F70C86">
        <w:rPr>
          <w:rFonts w:eastAsia="Calibri"/>
        </w:rPr>
      </w:r>
      <w:ins w:id="1435" w:author="ndeakin" w:date="2015-09-29T17:57:00Z">
        <w:r w:rsidR="00F70C86">
          <w:rPr>
            <w:rFonts w:eastAsia="Calibri"/>
          </w:rPr>
          <w:fldChar w:fldCharType="separate"/>
        </w:r>
      </w:ins>
      <w:r w:rsidR="002A43C9">
        <w:rPr>
          <w:rFonts w:eastAsia="Calibri"/>
        </w:rPr>
        <w:t>16.2.3</w:t>
      </w:r>
      <w:ins w:id="1436" w:author="ndeakin" w:date="2015-09-29T17:57:00Z">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\h </w:instrText>
        </w:r>
      </w:ins>
      <w:r w:rsidR="00F70C86">
        <w:rPr>
          <w:rFonts w:eastAsia="Calibri"/>
        </w:rPr>
      </w:r>
      <w:ins w:id="1437" w:author="ndeakin" w:date="2015-09-29T17:57:00Z">
        <w:r w:rsidR="00F70C86">
          <w:rPr>
            <w:rFonts w:eastAsia="Calibri"/>
          </w:rPr>
          <w:fldChar w:fldCharType="separate"/>
        </w:r>
        <w:r w:rsidR="002A43C9">
          <w:rPr>
            <w:rFonts w:eastAsia="Calibri"/>
          </w:rPr>
          <w:t>When a message parameter cannot be set</w:t>
        </w:r>
        <w:r w:rsidR="00F70C86">
          <w:rPr>
            <w:rFonts w:eastAsia="Calibri"/>
          </w:rPr>
          <w:fldChar w:fldCharType="end"/>
        </w:r>
        <w:r w:rsidR="00621129">
          <w:rPr>
            <w:rFonts w:eastAsia="Calibri"/>
          </w:rPr>
          <w:t xml:space="preserve">" </w:t>
        </w:r>
        <w:r w:rsidR="00F70C86">
          <w:rPr>
            <w:rFonts w:eastAsia="Calibri"/>
          </w:rPr>
          <w:fldChar w:fldCharType="begin"/>
        </w:r>
        <w:r w:rsidR="00621129">
          <w:rPr>
            <w:rFonts w:eastAsia="Calibri"/>
          </w:rPr>
          <w:instrText xml:space="preserve"> REF _Ref431308649 \p \h </w:instrText>
        </w:r>
      </w:ins>
      <w:r w:rsidR="00F70C86">
        <w:rPr>
          <w:rFonts w:eastAsia="Calibri"/>
        </w:rPr>
      </w:r>
      <w:ins w:id="1438" w:author="ndeakin" w:date="2015-09-29T17:57:00Z">
        <w:r w:rsidR="00F70C86">
          <w:rPr>
            <w:rFonts w:eastAsia="Calibri"/>
          </w:rPr>
          <w:fldChar w:fldCharType="separate"/>
        </w:r>
      </w:ins>
      <w:r w:rsidR="002A43C9">
        <w:rPr>
          <w:rFonts w:eastAsia="Calibri"/>
        </w:rPr>
        <w:t>below</w:t>
      </w:r>
      <w:ins w:id="1439" w:author="ndeakin" w:date="2015-09-29T17:57:00Z">
        <w:r w:rsidR="00F70C86">
          <w:rPr>
            <w:rFonts w:eastAsia="Calibri"/>
          </w:rPr>
          <w:fldChar w:fldCharType="end"/>
        </w:r>
        <w:r w:rsidR="00621129">
          <w:rPr>
            <w:rFonts w:eastAsia="Calibri"/>
          </w:rPr>
          <w:t xml:space="preserve">. </w:t>
        </w:r>
      </w:ins>
    </w:p>
    <w:p w:rsidR="00621129" w:rsidRDefault="00621129" w:rsidP="00621129">
      <w:pPr>
        <w:pStyle w:val="Caption"/>
        <w:rPr>
          <w:ins w:id="1440" w:author="ndeakin" w:date="2015-09-29T17:57:00Z"/>
        </w:rPr>
      </w:pPr>
      <w:bookmarkStart w:id="1441" w:name="_Ref431294860"/>
      <w:bookmarkStart w:id="1442" w:name="_Ref431294854"/>
      <w:proofErr w:type="gramStart"/>
      <w:ins w:id="1443" w:author="ndeakin" w:date="2015-09-29T17:57:00Z">
        <w:r>
          <w:t xml:space="preserve">Table </w:t>
        </w:r>
        <w:r w:rsidR="00F70C86">
          <w:fldChar w:fldCharType="begin"/>
        </w:r>
        <w:r>
          <w:instrText xml:space="preserve"> STYLEREF 1 \s </w:instrText>
        </w:r>
        <w:r w:rsidR="00F70C86">
          <w:fldChar w:fldCharType="separate"/>
        </w:r>
      </w:ins>
      <w:r w:rsidR="002A43C9">
        <w:rPr>
          <w:noProof/>
        </w:rPr>
        <w:t>16</w:t>
      </w:r>
      <w:ins w:id="1444" w:author="ndeakin" w:date="2015-09-29T17:57:00Z">
        <w:r w:rsidR="00F70C86">
          <w:fldChar w:fldCharType="end"/>
        </w:r>
        <w:r>
          <w:t>.</w:t>
        </w:r>
        <w:proofErr w:type="gramEnd"/>
        <w:r w:rsidR="00F70C86">
          <w:fldChar w:fldCharType="begin"/>
        </w:r>
        <w:r>
          <w:instrText xml:space="preserve"> SEQ Table \* ARABIC \s 1 </w:instrText>
        </w:r>
        <w:r w:rsidR="00F70C86">
          <w:fldChar w:fldCharType="separate"/>
        </w:r>
      </w:ins>
      <w:r w:rsidR="002A43C9">
        <w:rPr>
          <w:noProof/>
        </w:rPr>
        <w:t>2</w:t>
      </w:r>
      <w:ins w:id="1445" w:author="ndeakin" w:date="2015-09-29T17:57:00Z">
        <w:r w:rsidR="00F70C86">
          <w:fldChar w:fldCharType="end"/>
        </w:r>
        <w:bookmarkEnd w:id="1441"/>
        <w:r>
          <w:t xml:space="preserve"> How parameters annotated with</w:t>
        </w:r>
      </w:ins>
      <w:ins w:id="1446" w:author="ndeakin" w:date="2015-09-30T15:51:00Z">
        <w:r w:rsidR="00B1534E">
          <w:t xml:space="preserve"> </w:t>
        </w:r>
        <w:proofErr w:type="gramStart"/>
        <w:r w:rsidR="00B1534E">
          <w:t>@</w:t>
        </w:r>
      </w:ins>
      <w:ins w:id="1447" w:author="ndeakin" w:date="2015-09-29T17:57:00Z">
        <w:r w:rsidRPr="00FE4002">
          <w:rPr>
            <w:rStyle w:val="Code"/>
            <w:sz w:val="16"/>
          </w:rPr>
          <w:t>MessageProperty</w:t>
        </w:r>
        <w:r>
          <w:rPr>
            <w:rStyle w:val="Code"/>
            <w:sz w:val="16"/>
          </w:rPr>
          <w:t>(</w:t>
        </w:r>
        <w:proofErr w:type="gramEnd"/>
        <w:r>
          <w:rPr>
            <w:rStyle w:val="Code"/>
            <w:sz w:val="16"/>
          </w:rPr>
          <w:t>"foo")</w:t>
        </w:r>
        <w:r>
          <w:t xml:space="preserve"> will be set</w:t>
        </w:r>
        <w:bookmarkEnd w:id="1442"/>
      </w:ins>
    </w:p>
    <w:tbl>
      <w:tblPr>
        <w:tblStyle w:val="TableGrid"/>
        <w:tblW w:w="0" w:type="auto"/>
        <w:tblInd w:w="2892" w:type="dxa"/>
        <w:tblCellMar>
          <w:top w:w="57" w:type="dxa"/>
          <w:left w:w="57" w:type="dxa"/>
          <w:bottom w:w="57" w:type="dxa"/>
          <w:right w:w="57" w:type="dxa"/>
        </w:tblCellMar>
        <w:tblLook w:val="04A0"/>
      </w:tblPr>
      <w:tblGrid>
        <w:gridCol w:w="1134"/>
        <w:gridCol w:w="5103"/>
      </w:tblGrid>
      <w:tr w:rsidR="00621129" w:rsidTr="00B1534E">
        <w:trPr>
          <w:cantSplit/>
          <w:ins w:id="1448" w:author="ndeakin" w:date="2015-09-29T17:57:00Z"/>
        </w:trPr>
        <w:tc>
          <w:tcPr>
            <w:tcW w:w="1134" w:type="dxa"/>
            <w:vAlign w:val="center"/>
          </w:tcPr>
          <w:p w:rsidR="00621129" w:rsidRPr="001D55D6" w:rsidRDefault="00621129" w:rsidP="00B1534E">
            <w:pPr>
              <w:keepNext/>
              <w:keepLines/>
              <w:ind w:left="0"/>
              <w:rPr>
                <w:ins w:id="1449" w:author="ndeakin" w:date="2015-09-29T17:57:00Z"/>
                <w:rFonts w:eastAsia="Calibri"/>
                <w:b/>
              </w:rPr>
            </w:pPr>
            <w:ins w:id="1450" w:author="ndeakin" w:date="2015-09-29T17:57:00Z">
              <w:r w:rsidRPr="001D55D6">
                <w:rPr>
                  <w:rFonts w:eastAsia="Calibri"/>
                  <w:b/>
                </w:rPr>
                <w:t>Parameter type</w:t>
              </w:r>
            </w:ins>
          </w:p>
        </w:tc>
        <w:tc>
          <w:tcPr>
            <w:tcW w:w="5103" w:type="dxa"/>
            <w:vAlign w:val="center"/>
          </w:tcPr>
          <w:p w:rsidR="00621129" w:rsidRPr="001D55D6" w:rsidRDefault="00621129" w:rsidP="00B1534E">
            <w:pPr>
              <w:keepNext/>
              <w:keepLines/>
              <w:ind w:left="0"/>
              <w:rPr>
                <w:ins w:id="1451" w:author="ndeakin" w:date="2015-09-29T17:57:00Z"/>
                <w:rFonts w:eastAsia="Calibri"/>
                <w:b/>
              </w:rPr>
            </w:pPr>
            <w:ins w:id="1452" w:author="ndeakin" w:date="2015-09-29T17:57:00Z">
              <w:r>
                <w:rPr>
                  <w:rFonts w:eastAsia="Calibri"/>
                  <w:b/>
                </w:rPr>
                <w:t>Set to</w:t>
              </w:r>
            </w:ins>
          </w:p>
        </w:tc>
      </w:tr>
      <w:tr w:rsidR="00621129" w:rsidTr="00B1534E">
        <w:trPr>
          <w:cantSplit/>
          <w:ins w:id="1453" w:author="ndeakin" w:date="2015-09-29T17:57:00Z"/>
        </w:trPr>
        <w:tc>
          <w:tcPr>
            <w:tcW w:w="1134" w:type="dxa"/>
          </w:tcPr>
          <w:p w:rsidR="00621129" w:rsidRDefault="00621129" w:rsidP="00B1534E">
            <w:pPr>
              <w:keepNext/>
              <w:keepLines/>
              <w:spacing w:before="100" w:beforeAutospacing="1"/>
              <w:ind w:left="0"/>
              <w:rPr>
                <w:ins w:id="1454" w:author="ndeakin" w:date="2015-09-29T17:57:00Z"/>
                <w:rStyle w:val="Code"/>
                <w:rFonts w:eastAsia="Calibri"/>
              </w:rPr>
            </w:pPr>
            <w:ins w:id="1455" w:author="ndeakin" w:date="2015-09-29T17:57:00Z">
              <w:r>
                <w:rPr>
                  <w:rStyle w:val="Code"/>
                  <w:rFonts w:eastAsia="Calibri"/>
                </w:rPr>
                <w:t>boolean</w:t>
              </w:r>
            </w:ins>
          </w:p>
        </w:tc>
        <w:tc>
          <w:tcPr>
            <w:tcW w:w="5103" w:type="dxa"/>
            <w:vAlign w:val="center"/>
          </w:tcPr>
          <w:p w:rsidR="00621129" w:rsidRDefault="00621129" w:rsidP="00B1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100" w:beforeAutospacing="1" w:line="240" w:lineRule="auto"/>
              <w:ind w:left="0"/>
              <w:rPr>
                <w:ins w:id="1456" w:author="ndeakin" w:date="2015-09-29T17:57:00Z"/>
                <w:rStyle w:val="Code"/>
              </w:rPr>
            </w:pPr>
            <w:ins w:id="1457" w:author="ndeakin" w:date="2015-09-29T17:57:00Z">
              <w:r w:rsidRPr="001C12E6">
                <w:rPr>
                  <w:rStyle w:val="Code"/>
                </w:rPr>
                <w:t>message.getBooleanProperty("foo")</w:t>
              </w:r>
            </w:ins>
          </w:p>
        </w:tc>
      </w:tr>
      <w:tr w:rsidR="00621129" w:rsidTr="00B1534E">
        <w:trPr>
          <w:cantSplit/>
          <w:ins w:id="1458" w:author="ndeakin" w:date="2015-09-29T17:57:00Z"/>
        </w:trPr>
        <w:tc>
          <w:tcPr>
            <w:tcW w:w="1134" w:type="dxa"/>
            <w:vAlign w:val="center"/>
          </w:tcPr>
          <w:p w:rsidR="00621129" w:rsidRDefault="00621129" w:rsidP="00B1534E">
            <w:pPr>
              <w:keepNext/>
              <w:keepLines/>
              <w:spacing w:before="100" w:beforeAutospacing="1"/>
              <w:ind w:left="0"/>
              <w:rPr>
                <w:ins w:id="1459" w:author="ndeakin" w:date="2015-09-29T17:57:00Z"/>
                <w:rStyle w:val="Code"/>
                <w:rFonts w:eastAsia="Calibri"/>
              </w:rPr>
            </w:pPr>
            <w:ins w:id="1460" w:author="ndeakin" w:date="2015-09-29T17:57:00Z">
              <w:r>
                <w:rPr>
                  <w:rStyle w:val="Code"/>
                  <w:rFonts w:eastAsia="Calibri"/>
                </w:rPr>
                <w:t>Boolean</w:t>
              </w:r>
            </w:ins>
          </w:p>
        </w:tc>
        <w:tc>
          <w:tcPr>
            <w:tcW w:w="5103" w:type="dxa"/>
            <w:vAlign w:val="center"/>
          </w:tcPr>
          <w:p w:rsidR="00621129" w:rsidRDefault="00621129" w:rsidP="00B1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100" w:beforeAutospacing="1" w:line="240" w:lineRule="auto"/>
              <w:ind w:left="0"/>
              <w:rPr>
                <w:ins w:id="1461" w:author="ndeakin" w:date="2015-09-29T17:57:00Z"/>
                <w:rStyle w:val="Code"/>
              </w:rPr>
            </w:pPr>
            <w:ins w:id="1462" w:author="ndeakin" w:date="2015-09-29T17:57:00Z">
              <w:r>
                <w:rPr>
                  <w:rStyle w:val="Code"/>
                </w:rPr>
                <w:t>(Boolean)</w:t>
              </w:r>
              <w:r w:rsidRPr="002F0689">
                <w:rPr>
                  <w:rStyle w:val="Code"/>
                </w:rPr>
                <w:t>message.get</w:t>
              </w:r>
              <w:r>
                <w:rPr>
                  <w:rStyle w:val="Code"/>
                </w:rPr>
                <w:t>Object</w:t>
              </w:r>
              <w:r w:rsidRPr="002F0689">
                <w:rPr>
                  <w:rStyle w:val="Code"/>
                </w:rPr>
                <w:t>Property("foo")</w:t>
              </w:r>
            </w:ins>
          </w:p>
        </w:tc>
      </w:tr>
      <w:tr w:rsidR="00621129" w:rsidTr="00B1534E">
        <w:trPr>
          <w:cantSplit/>
          <w:ins w:id="1463" w:author="ndeakin" w:date="2015-09-29T17:57:00Z"/>
        </w:trPr>
        <w:tc>
          <w:tcPr>
            <w:tcW w:w="1134" w:type="dxa"/>
            <w:vAlign w:val="center"/>
          </w:tcPr>
          <w:p w:rsidR="00621129" w:rsidRDefault="00621129" w:rsidP="00B1534E">
            <w:pPr>
              <w:keepNext/>
              <w:keepLines/>
              <w:spacing w:before="100" w:beforeAutospacing="1"/>
              <w:ind w:left="0"/>
              <w:rPr>
                <w:ins w:id="1464" w:author="ndeakin" w:date="2015-09-29T17:57:00Z"/>
                <w:rStyle w:val="Code"/>
                <w:rFonts w:eastAsia="Calibri"/>
              </w:rPr>
            </w:pPr>
            <w:ins w:id="1465" w:author="ndeakin" w:date="2015-09-29T17:57:00Z">
              <w:r>
                <w:rPr>
                  <w:rStyle w:val="Code"/>
                  <w:rFonts w:eastAsia="Calibri"/>
                </w:rPr>
                <w:t>byte</w:t>
              </w:r>
            </w:ins>
          </w:p>
        </w:tc>
        <w:tc>
          <w:tcPr>
            <w:tcW w:w="5103" w:type="dxa"/>
            <w:vAlign w:val="center"/>
          </w:tcPr>
          <w:p w:rsidR="00621129" w:rsidRDefault="00621129" w:rsidP="00B1534E">
            <w:pPr>
              <w:keepNext/>
              <w:keepLines/>
              <w:spacing w:before="100" w:beforeAutospacing="1"/>
              <w:ind w:left="0"/>
              <w:rPr>
                <w:ins w:id="1466" w:author="ndeakin" w:date="2015-09-29T17:57:00Z"/>
                <w:rStyle w:val="Code"/>
                <w:rFonts w:eastAsia="Calibri"/>
              </w:rPr>
            </w:pPr>
            <w:ins w:id="1467" w:author="ndeakin" w:date="2015-09-29T17:57:00Z">
              <w:r w:rsidRPr="00B964EF">
                <w:rPr>
                  <w:rStyle w:val="Code"/>
                </w:rPr>
                <w:t>message.get</w:t>
              </w:r>
              <w:r>
                <w:rPr>
                  <w:rStyle w:val="Code"/>
                </w:rPr>
                <w:t>Byte</w:t>
              </w:r>
              <w:r w:rsidRPr="00B964EF">
                <w:rPr>
                  <w:rStyle w:val="Code"/>
                </w:rPr>
                <w:t>Property("foo")</w:t>
              </w:r>
            </w:ins>
          </w:p>
        </w:tc>
      </w:tr>
      <w:tr w:rsidR="00621129" w:rsidTr="00B1534E">
        <w:trPr>
          <w:cantSplit/>
          <w:ins w:id="1468" w:author="ndeakin" w:date="2015-09-29T17:57:00Z"/>
        </w:trPr>
        <w:tc>
          <w:tcPr>
            <w:tcW w:w="1134" w:type="dxa"/>
            <w:vAlign w:val="center"/>
          </w:tcPr>
          <w:p w:rsidR="00621129" w:rsidRDefault="00621129" w:rsidP="00B1534E">
            <w:pPr>
              <w:keepNext/>
              <w:keepLines/>
              <w:spacing w:before="100" w:beforeAutospacing="1"/>
              <w:ind w:left="0"/>
              <w:rPr>
                <w:ins w:id="1469" w:author="ndeakin" w:date="2015-09-29T17:57:00Z"/>
                <w:rStyle w:val="Code"/>
                <w:rFonts w:eastAsia="Calibri"/>
              </w:rPr>
            </w:pPr>
            <w:ins w:id="1470" w:author="ndeakin" w:date="2015-09-29T17:57:00Z">
              <w:r>
                <w:rPr>
                  <w:rStyle w:val="Code"/>
                  <w:rFonts w:eastAsia="Calibri"/>
                </w:rPr>
                <w:t>Byte</w:t>
              </w:r>
            </w:ins>
          </w:p>
        </w:tc>
        <w:tc>
          <w:tcPr>
            <w:tcW w:w="5103" w:type="dxa"/>
            <w:vAlign w:val="center"/>
          </w:tcPr>
          <w:p w:rsidR="00621129" w:rsidRDefault="00621129" w:rsidP="00B1534E">
            <w:pPr>
              <w:keepNext/>
              <w:keepLines/>
              <w:spacing w:before="100" w:beforeAutospacing="1"/>
              <w:ind w:left="0"/>
              <w:rPr>
                <w:ins w:id="1471" w:author="ndeakin" w:date="2015-09-29T17:57:00Z"/>
                <w:rStyle w:val="Code"/>
              </w:rPr>
            </w:pPr>
            <w:ins w:id="1472" w:author="ndeakin" w:date="2015-09-29T17:57:00Z">
              <w:r>
                <w:rPr>
                  <w:rStyle w:val="Code"/>
                </w:rPr>
                <w:t>(Byte)</w:t>
              </w:r>
              <w:r w:rsidRPr="002F0689">
                <w:rPr>
                  <w:rStyle w:val="Code"/>
                </w:rPr>
                <w:t>message.get</w:t>
              </w:r>
              <w:r>
                <w:rPr>
                  <w:rStyle w:val="Code"/>
                </w:rPr>
                <w:t>Object</w:t>
              </w:r>
              <w:r w:rsidRPr="002F0689">
                <w:rPr>
                  <w:rStyle w:val="Code"/>
                </w:rPr>
                <w:t>Property("foo")</w:t>
              </w:r>
            </w:ins>
          </w:p>
        </w:tc>
      </w:tr>
      <w:tr w:rsidR="00621129" w:rsidTr="00B1534E">
        <w:trPr>
          <w:cantSplit/>
          <w:ins w:id="1473" w:author="ndeakin" w:date="2015-09-29T17:57:00Z"/>
        </w:trPr>
        <w:tc>
          <w:tcPr>
            <w:tcW w:w="1134" w:type="dxa"/>
            <w:vAlign w:val="center"/>
          </w:tcPr>
          <w:p w:rsidR="00621129" w:rsidRDefault="00621129" w:rsidP="00B1534E">
            <w:pPr>
              <w:keepNext/>
              <w:keepLines/>
              <w:spacing w:before="100" w:beforeAutospacing="1"/>
              <w:ind w:left="0"/>
              <w:rPr>
                <w:ins w:id="1474" w:author="ndeakin" w:date="2015-09-29T17:57:00Z"/>
                <w:rStyle w:val="Code"/>
                <w:rFonts w:eastAsia="Calibri"/>
              </w:rPr>
            </w:pPr>
            <w:ins w:id="1475" w:author="ndeakin" w:date="2015-09-29T17:57:00Z">
              <w:r>
                <w:rPr>
                  <w:rStyle w:val="Code"/>
                  <w:rFonts w:eastAsia="Calibri"/>
                </w:rPr>
                <w:t>short</w:t>
              </w:r>
            </w:ins>
          </w:p>
        </w:tc>
        <w:tc>
          <w:tcPr>
            <w:tcW w:w="5103" w:type="dxa"/>
            <w:vAlign w:val="center"/>
          </w:tcPr>
          <w:p w:rsidR="00621129" w:rsidRDefault="00621129" w:rsidP="00B1534E">
            <w:pPr>
              <w:keepNext/>
              <w:keepLines/>
              <w:spacing w:before="100" w:beforeAutospacing="1"/>
              <w:ind w:left="0"/>
              <w:rPr>
                <w:ins w:id="1476" w:author="ndeakin" w:date="2015-09-29T17:57:00Z"/>
                <w:rStyle w:val="Code"/>
              </w:rPr>
            </w:pPr>
            <w:ins w:id="1477" w:author="ndeakin" w:date="2015-09-29T17:57:00Z">
              <w:r w:rsidRPr="00B964EF">
                <w:rPr>
                  <w:rStyle w:val="Code"/>
                </w:rPr>
                <w:t>message.get</w:t>
              </w:r>
              <w:r>
                <w:rPr>
                  <w:rStyle w:val="Code"/>
                </w:rPr>
                <w:t>Short</w:t>
              </w:r>
              <w:r w:rsidRPr="00B964EF">
                <w:rPr>
                  <w:rStyle w:val="Code"/>
                </w:rPr>
                <w:t>Property("foo")</w:t>
              </w:r>
            </w:ins>
          </w:p>
        </w:tc>
      </w:tr>
      <w:tr w:rsidR="00621129" w:rsidTr="00B1534E">
        <w:trPr>
          <w:cantSplit/>
          <w:ins w:id="1478" w:author="ndeakin" w:date="2015-09-29T17:57:00Z"/>
        </w:trPr>
        <w:tc>
          <w:tcPr>
            <w:tcW w:w="1134" w:type="dxa"/>
            <w:vAlign w:val="center"/>
          </w:tcPr>
          <w:p w:rsidR="00621129" w:rsidRDefault="00621129" w:rsidP="00B1534E">
            <w:pPr>
              <w:keepNext/>
              <w:keepLines/>
              <w:spacing w:before="100" w:beforeAutospacing="1"/>
              <w:ind w:left="0"/>
              <w:rPr>
                <w:ins w:id="1479" w:author="ndeakin" w:date="2015-09-29T17:57:00Z"/>
                <w:rStyle w:val="Code"/>
                <w:rFonts w:eastAsia="Calibri"/>
              </w:rPr>
            </w:pPr>
            <w:ins w:id="1480" w:author="ndeakin" w:date="2015-09-29T17:57:00Z">
              <w:r>
                <w:rPr>
                  <w:rStyle w:val="Code"/>
                  <w:rFonts w:eastAsia="Calibri"/>
                </w:rPr>
                <w:t>Short</w:t>
              </w:r>
              <w:r w:rsidRPr="001C12E6">
                <w:rPr>
                  <w:rFonts w:eastAsia="Calibri"/>
                </w:rPr>
                <w:t xml:space="preserve"> </w:t>
              </w:r>
            </w:ins>
          </w:p>
        </w:tc>
        <w:tc>
          <w:tcPr>
            <w:tcW w:w="5103" w:type="dxa"/>
            <w:vAlign w:val="center"/>
          </w:tcPr>
          <w:p w:rsidR="00621129" w:rsidRDefault="00621129" w:rsidP="00B1534E">
            <w:pPr>
              <w:keepNext/>
              <w:keepLines/>
              <w:spacing w:before="100" w:beforeAutospacing="1"/>
              <w:ind w:left="0"/>
              <w:rPr>
                <w:ins w:id="1481" w:author="ndeakin" w:date="2015-09-29T17:57:00Z"/>
                <w:rStyle w:val="Code"/>
                <w:rFonts w:eastAsia="Calibri"/>
              </w:rPr>
            </w:pPr>
            <w:ins w:id="1482" w:author="ndeakin" w:date="2015-09-29T17:57:00Z">
              <w:r>
                <w:rPr>
                  <w:rStyle w:val="Code"/>
                </w:rPr>
                <w:t>(Short)</w:t>
              </w:r>
              <w:r w:rsidRPr="002F0689">
                <w:rPr>
                  <w:rStyle w:val="Code"/>
                </w:rPr>
                <w:t>message.get</w:t>
              </w:r>
              <w:r>
                <w:rPr>
                  <w:rStyle w:val="Code"/>
                </w:rPr>
                <w:t>Object</w:t>
              </w:r>
              <w:r w:rsidRPr="002F0689">
                <w:rPr>
                  <w:rStyle w:val="Code"/>
                </w:rPr>
                <w:t>Property("foo")</w:t>
              </w:r>
            </w:ins>
          </w:p>
        </w:tc>
      </w:tr>
      <w:tr w:rsidR="00621129" w:rsidTr="00B1534E">
        <w:trPr>
          <w:cantSplit/>
          <w:ins w:id="1483" w:author="ndeakin" w:date="2015-09-29T17:57:00Z"/>
        </w:trPr>
        <w:tc>
          <w:tcPr>
            <w:tcW w:w="1134" w:type="dxa"/>
            <w:vAlign w:val="center"/>
          </w:tcPr>
          <w:p w:rsidR="00621129" w:rsidRDefault="00621129" w:rsidP="00B1534E">
            <w:pPr>
              <w:keepNext/>
              <w:keepLines/>
              <w:spacing w:before="100" w:beforeAutospacing="1"/>
              <w:ind w:left="0"/>
              <w:rPr>
                <w:ins w:id="1484" w:author="ndeakin" w:date="2015-09-29T17:57:00Z"/>
                <w:rStyle w:val="Code"/>
                <w:rFonts w:eastAsia="Calibri"/>
              </w:rPr>
            </w:pPr>
            <w:ins w:id="1485" w:author="ndeakin" w:date="2015-09-29T17:57:00Z">
              <w:r>
                <w:rPr>
                  <w:rStyle w:val="Code"/>
                  <w:rFonts w:eastAsia="Calibri"/>
                </w:rPr>
                <w:t>integer</w:t>
              </w:r>
            </w:ins>
          </w:p>
        </w:tc>
        <w:tc>
          <w:tcPr>
            <w:tcW w:w="5103" w:type="dxa"/>
            <w:vAlign w:val="center"/>
          </w:tcPr>
          <w:p w:rsidR="00621129" w:rsidRDefault="00621129" w:rsidP="00B1534E">
            <w:pPr>
              <w:keepNext/>
              <w:keepLines/>
              <w:spacing w:before="100" w:beforeAutospacing="1"/>
              <w:ind w:left="0"/>
              <w:rPr>
                <w:ins w:id="1486" w:author="ndeakin" w:date="2015-09-29T17:57:00Z"/>
                <w:rStyle w:val="Code"/>
                <w:rFonts w:eastAsia="Calibri"/>
              </w:rPr>
            </w:pPr>
            <w:ins w:id="1487" w:author="ndeakin" w:date="2015-09-29T17:57:00Z">
              <w:r w:rsidRPr="00B964EF">
                <w:rPr>
                  <w:rStyle w:val="Code"/>
                </w:rPr>
                <w:t>message.get</w:t>
              </w:r>
              <w:r>
                <w:rPr>
                  <w:rStyle w:val="Code"/>
                </w:rPr>
                <w:t>Int</w:t>
              </w:r>
              <w:r w:rsidRPr="00B964EF">
                <w:rPr>
                  <w:rStyle w:val="Code"/>
                </w:rPr>
                <w:t>Property("foo")</w:t>
              </w:r>
            </w:ins>
          </w:p>
        </w:tc>
      </w:tr>
      <w:tr w:rsidR="00621129" w:rsidTr="00B1534E">
        <w:trPr>
          <w:cantSplit/>
          <w:ins w:id="1488" w:author="ndeakin" w:date="2015-09-29T17:57:00Z"/>
        </w:trPr>
        <w:tc>
          <w:tcPr>
            <w:tcW w:w="1134" w:type="dxa"/>
            <w:vAlign w:val="center"/>
          </w:tcPr>
          <w:p w:rsidR="00621129" w:rsidRDefault="00621129" w:rsidP="00B1534E">
            <w:pPr>
              <w:keepNext/>
              <w:keepLines/>
              <w:spacing w:before="100" w:beforeAutospacing="1"/>
              <w:ind w:left="0"/>
              <w:rPr>
                <w:ins w:id="1489" w:author="ndeakin" w:date="2015-09-29T17:57:00Z"/>
                <w:rStyle w:val="Code"/>
                <w:rFonts w:eastAsia="Calibri"/>
              </w:rPr>
            </w:pPr>
            <w:ins w:id="1490" w:author="ndeakin" w:date="2015-09-29T17:57:00Z">
              <w:r>
                <w:rPr>
                  <w:rStyle w:val="Code"/>
                  <w:rFonts w:eastAsia="Calibri"/>
                </w:rPr>
                <w:t>Integer</w:t>
              </w:r>
            </w:ins>
          </w:p>
        </w:tc>
        <w:tc>
          <w:tcPr>
            <w:tcW w:w="5103" w:type="dxa"/>
            <w:vAlign w:val="center"/>
          </w:tcPr>
          <w:p w:rsidR="00621129" w:rsidRDefault="00621129" w:rsidP="00B1534E">
            <w:pPr>
              <w:keepNext/>
              <w:keepLines/>
              <w:spacing w:before="100" w:beforeAutospacing="1"/>
              <w:ind w:left="0"/>
              <w:rPr>
                <w:ins w:id="1491" w:author="ndeakin" w:date="2015-09-29T17:57:00Z"/>
                <w:rStyle w:val="Code"/>
              </w:rPr>
            </w:pPr>
            <w:ins w:id="1492" w:author="ndeakin" w:date="2015-09-29T17:57:00Z">
              <w:r>
                <w:rPr>
                  <w:rStyle w:val="Code"/>
                </w:rPr>
                <w:t>(Integer)</w:t>
              </w:r>
              <w:r w:rsidRPr="002F0689">
                <w:rPr>
                  <w:rStyle w:val="Code"/>
                </w:rPr>
                <w:t>message.get</w:t>
              </w:r>
              <w:r>
                <w:rPr>
                  <w:rStyle w:val="Code"/>
                </w:rPr>
                <w:t>Object</w:t>
              </w:r>
              <w:r w:rsidRPr="002F0689">
                <w:rPr>
                  <w:rStyle w:val="Code"/>
                </w:rPr>
                <w:t>Property("foo")</w:t>
              </w:r>
            </w:ins>
          </w:p>
        </w:tc>
      </w:tr>
      <w:tr w:rsidR="00621129" w:rsidTr="00B1534E">
        <w:trPr>
          <w:cantSplit/>
          <w:ins w:id="1493" w:author="ndeakin" w:date="2015-09-29T17:57:00Z"/>
        </w:trPr>
        <w:tc>
          <w:tcPr>
            <w:tcW w:w="1134" w:type="dxa"/>
            <w:vAlign w:val="center"/>
          </w:tcPr>
          <w:p w:rsidR="00621129" w:rsidRDefault="00621129" w:rsidP="00B1534E">
            <w:pPr>
              <w:keepNext/>
              <w:keepLines/>
              <w:spacing w:before="100" w:beforeAutospacing="1"/>
              <w:ind w:left="0"/>
              <w:rPr>
                <w:ins w:id="1494" w:author="ndeakin" w:date="2015-09-29T17:57:00Z"/>
                <w:rStyle w:val="Code"/>
                <w:rFonts w:eastAsia="Calibri"/>
              </w:rPr>
            </w:pPr>
            <w:ins w:id="1495" w:author="ndeakin" w:date="2015-09-29T17:57:00Z">
              <w:r>
                <w:rPr>
                  <w:rStyle w:val="Code"/>
                  <w:rFonts w:eastAsia="Calibri"/>
                </w:rPr>
                <w:t>long</w:t>
              </w:r>
            </w:ins>
          </w:p>
        </w:tc>
        <w:tc>
          <w:tcPr>
            <w:tcW w:w="5103" w:type="dxa"/>
            <w:vAlign w:val="center"/>
          </w:tcPr>
          <w:p w:rsidR="00621129" w:rsidRDefault="00621129" w:rsidP="00B1534E">
            <w:pPr>
              <w:keepNext/>
              <w:keepLines/>
              <w:spacing w:before="100" w:beforeAutospacing="1"/>
              <w:ind w:left="0"/>
              <w:rPr>
                <w:ins w:id="1496" w:author="ndeakin" w:date="2015-09-29T17:57:00Z"/>
                <w:rStyle w:val="Code"/>
                <w:rFonts w:eastAsia="Calibri"/>
              </w:rPr>
            </w:pPr>
            <w:ins w:id="1497" w:author="ndeakin" w:date="2015-09-29T17:57:00Z">
              <w:r w:rsidRPr="00B964EF">
                <w:rPr>
                  <w:rStyle w:val="Code"/>
                </w:rPr>
                <w:t>message.get</w:t>
              </w:r>
              <w:r>
                <w:rPr>
                  <w:rStyle w:val="Code"/>
                </w:rPr>
                <w:t>Long</w:t>
              </w:r>
              <w:r w:rsidRPr="00B964EF">
                <w:rPr>
                  <w:rStyle w:val="Code"/>
                </w:rPr>
                <w:t>Property("foo")</w:t>
              </w:r>
            </w:ins>
          </w:p>
        </w:tc>
      </w:tr>
      <w:tr w:rsidR="00621129" w:rsidTr="00B1534E">
        <w:trPr>
          <w:cantSplit/>
          <w:ins w:id="1498" w:author="ndeakin" w:date="2015-09-29T17:57:00Z"/>
        </w:trPr>
        <w:tc>
          <w:tcPr>
            <w:tcW w:w="1134" w:type="dxa"/>
            <w:vAlign w:val="center"/>
          </w:tcPr>
          <w:p w:rsidR="00621129" w:rsidRDefault="00621129" w:rsidP="00B1534E">
            <w:pPr>
              <w:keepNext/>
              <w:keepLines/>
              <w:spacing w:before="100" w:beforeAutospacing="1"/>
              <w:ind w:left="0"/>
              <w:rPr>
                <w:ins w:id="1499" w:author="ndeakin" w:date="2015-09-29T17:57:00Z"/>
                <w:rStyle w:val="Code"/>
                <w:rFonts w:eastAsia="Calibri"/>
              </w:rPr>
            </w:pPr>
            <w:ins w:id="1500" w:author="ndeakin" w:date="2015-09-29T17:57:00Z">
              <w:r>
                <w:rPr>
                  <w:rStyle w:val="Code"/>
                  <w:rFonts w:eastAsia="Calibri"/>
                </w:rPr>
                <w:t>Long</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501" w:author="ndeakin" w:date="2015-09-29T17:57:00Z"/>
                <w:rStyle w:val="Code"/>
              </w:rPr>
            </w:pPr>
            <w:ins w:id="1502" w:author="ndeakin" w:date="2015-09-29T17:57:00Z">
              <w:r>
                <w:rPr>
                  <w:rStyle w:val="Code"/>
                </w:rPr>
                <w:t>(Long)</w:t>
              </w:r>
              <w:r w:rsidRPr="00B964EF">
                <w:rPr>
                  <w:rStyle w:val="Code"/>
                </w:rPr>
                <w:t>message.get</w:t>
              </w:r>
              <w:r>
                <w:rPr>
                  <w:rStyle w:val="Code"/>
                </w:rPr>
                <w:t>Object</w:t>
              </w:r>
              <w:r w:rsidRPr="00B964EF">
                <w:rPr>
                  <w:rStyle w:val="Code"/>
                </w:rPr>
                <w:t>Property("foo")</w:t>
              </w:r>
            </w:ins>
          </w:p>
        </w:tc>
      </w:tr>
      <w:tr w:rsidR="00621129" w:rsidTr="00B1534E">
        <w:trPr>
          <w:cantSplit/>
          <w:ins w:id="1503" w:author="ndeakin" w:date="2015-09-29T17:57:00Z"/>
        </w:trPr>
        <w:tc>
          <w:tcPr>
            <w:tcW w:w="1134" w:type="dxa"/>
            <w:vAlign w:val="center"/>
          </w:tcPr>
          <w:p w:rsidR="00621129" w:rsidRDefault="00621129" w:rsidP="00B1534E">
            <w:pPr>
              <w:keepNext/>
              <w:keepLines/>
              <w:spacing w:before="100" w:beforeAutospacing="1"/>
              <w:ind w:left="0"/>
              <w:rPr>
                <w:ins w:id="1504" w:author="ndeakin" w:date="2015-09-29T17:57:00Z"/>
                <w:rStyle w:val="Code"/>
                <w:rFonts w:eastAsia="Calibri"/>
              </w:rPr>
            </w:pPr>
            <w:ins w:id="1505" w:author="ndeakin" w:date="2015-09-29T17:57:00Z">
              <w:r>
                <w:rPr>
                  <w:rStyle w:val="Code"/>
                  <w:rFonts w:eastAsia="Calibri"/>
                </w:rPr>
                <w:t>float</w:t>
              </w:r>
            </w:ins>
          </w:p>
        </w:tc>
        <w:tc>
          <w:tcPr>
            <w:tcW w:w="5103" w:type="dxa"/>
            <w:vAlign w:val="center"/>
          </w:tcPr>
          <w:p w:rsidR="00621129" w:rsidRDefault="00621129" w:rsidP="00B1534E">
            <w:pPr>
              <w:keepNext/>
              <w:keepLines/>
              <w:spacing w:before="100" w:beforeAutospacing="1"/>
              <w:ind w:left="0"/>
              <w:rPr>
                <w:ins w:id="1506" w:author="ndeakin" w:date="2015-09-29T17:57:00Z"/>
                <w:rStyle w:val="Code"/>
                <w:rFonts w:eastAsia="Calibri"/>
              </w:rPr>
            </w:pPr>
            <w:ins w:id="1507" w:author="ndeakin" w:date="2015-09-29T17:57:00Z">
              <w:r w:rsidRPr="00B964EF">
                <w:rPr>
                  <w:rStyle w:val="Code"/>
                </w:rPr>
                <w:t>message.get</w:t>
              </w:r>
              <w:r>
                <w:rPr>
                  <w:rStyle w:val="Code"/>
                </w:rPr>
                <w:t>Float</w:t>
              </w:r>
              <w:r w:rsidRPr="00B964EF">
                <w:rPr>
                  <w:rStyle w:val="Code"/>
                </w:rPr>
                <w:t>Property("foo")</w:t>
              </w:r>
            </w:ins>
          </w:p>
        </w:tc>
      </w:tr>
      <w:tr w:rsidR="00621129" w:rsidTr="00B1534E">
        <w:trPr>
          <w:cantSplit/>
          <w:ins w:id="1508" w:author="ndeakin" w:date="2015-09-29T17:57:00Z"/>
        </w:trPr>
        <w:tc>
          <w:tcPr>
            <w:tcW w:w="1134" w:type="dxa"/>
            <w:vAlign w:val="center"/>
          </w:tcPr>
          <w:p w:rsidR="00621129" w:rsidRDefault="00621129" w:rsidP="00B1534E">
            <w:pPr>
              <w:keepNext/>
              <w:keepLines/>
              <w:spacing w:before="100" w:beforeAutospacing="1"/>
              <w:ind w:left="0"/>
              <w:rPr>
                <w:ins w:id="1509" w:author="ndeakin" w:date="2015-09-29T17:57:00Z"/>
                <w:rStyle w:val="Code"/>
                <w:rFonts w:eastAsia="Calibri"/>
              </w:rPr>
            </w:pPr>
            <w:ins w:id="1510" w:author="ndeakin" w:date="2015-09-29T17:57:00Z">
              <w:r>
                <w:rPr>
                  <w:rStyle w:val="Code"/>
                  <w:rFonts w:eastAsia="Calibri"/>
                </w:rPr>
                <w:t>Float</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511" w:author="ndeakin" w:date="2015-09-29T17:57:00Z"/>
                <w:rStyle w:val="Code"/>
              </w:rPr>
            </w:pPr>
            <w:ins w:id="1512" w:author="ndeakin" w:date="2015-09-29T17:57:00Z">
              <w:r>
                <w:rPr>
                  <w:rStyle w:val="Code"/>
                </w:rPr>
                <w:t>(Float)</w:t>
              </w:r>
              <w:r w:rsidRPr="00B964EF">
                <w:rPr>
                  <w:rStyle w:val="Code"/>
                </w:rPr>
                <w:t>message.get</w:t>
              </w:r>
              <w:r>
                <w:rPr>
                  <w:rStyle w:val="Code"/>
                </w:rPr>
                <w:t>Object</w:t>
              </w:r>
              <w:r w:rsidRPr="00B964EF">
                <w:rPr>
                  <w:rStyle w:val="Code"/>
                </w:rPr>
                <w:t>Property("foo")</w:t>
              </w:r>
            </w:ins>
          </w:p>
        </w:tc>
      </w:tr>
      <w:tr w:rsidR="00621129" w:rsidTr="00B1534E">
        <w:trPr>
          <w:cantSplit/>
          <w:ins w:id="1513" w:author="ndeakin" w:date="2015-09-29T17:57:00Z"/>
        </w:trPr>
        <w:tc>
          <w:tcPr>
            <w:tcW w:w="1134" w:type="dxa"/>
            <w:vAlign w:val="center"/>
          </w:tcPr>
          <w:p w:rsidR="00621129" w:rsidRDefault="00621129" w:rsidP="00B1534E">
            <w:pPr>
              <w:keepNext/>
              <w:keepLines/>
              <w:spacing w:before="100" w:beforeAutospacing="1"/>
              <w:ind w:left="0"/>
              <w:rPr>
                <w:ins w:id="1514" w:author="ndeakin" w:date="2015-09-29T17:57:00Z"/>
                <w:rStyle w:val="Code"/>
                <w:rFonts w:eastAsia="Calibri"/>
              </w:rPr>
            </w:pPr>
            <w:ins w:id="1515" w:author="ndeakin" w:date="2015-09-29T17:57:00Z">
              <w:r>
                <w:rPr>
                  <w:rStyle w:val="Code"/>
                  <w:rFonts w:eastAsia="Calibri"/>
                </w:rPr>
                <w:t>double</w:t>
              </w:r>
            </w:ins>
          </w:p>
        </w:tc>
        <w:tc>
          <w:tcPr>
            <w:tcW w:w="5103" w:type="dxa"/>
            <w:vAlign w:val="center"/>
          </w:tcPr>
          <w:p w:rsidR="00621129" w:rsidRDefault="00621129" w:rsidP="00B1534E">
            <w:pPr>
              <w:keepNext/>
              <w:keepLines/>
              <w:spacing w:before="100" w:beforeAutospacing="1"/>
              <w:ind w:left="0"/>
              <w:rPr>
                <w:ins w:id="1516" w:author="ndeakin" w:date="2015-09-29T17:57:00Z"/>
                <w:rStyle w:val="Code"/>
                <w:rFonts w:eastAsia="Calibri"/>
              </w:rPr>
            </w:pPr>
            <w:ins w:id="1517" w:author="ndeakin" w:date="2015-09-29T17:57:00Z">
              <w:r w:rsidRPr="00B964EF">
                <w:rPr>
                  <w:rStyle w:val="Code"/>
                </w:rPr>
                <w:t>message.get</w:t>
              </w:r>
              <w:r>
                <w:rPr>
                  <w:rStyle w:val="Code"/>
                </w:rPr>
                <w:t>Float</w:t>
              </w:r>
              <w:r w:rsidRPr="00B964EF">
                <w:rPr>
                  <w:rStyle w:val="Code"/>
                </w:rPr>
                <w:t>Property("foo")</w:t>
              </w:r>
            </w:ins>
          </w:p>
        </w:tc>
      </w:tr>
      <w:tr w:rsidR="00621129" w:rsidTr="00B1534E">
        <w:trPr>
          <w:cantSplit/>
          <w:ins w:id="1518" w:author="ndeakin" w:date="2015-09-29T17:57:00Z"/>
        </w:trPr>
        <w:tc>
          <w:tcPr>
            <w:tcW w:w="1134" w:type="dxa"/>
            <w:vAlign w:val="center"/>
          </w:tcPr>
          <w:p w:rsidR="00621129" w:rsidRDefault="00621129" w:rsidP="00B1534E">
            <w:pPr>
              <w:keepNext/>
              <w:keepLines/>
              <w:spacing w:before="100" w:beforeAutospacing="1"/>
              <w:ind w:left="0"/>
              <w:rPr>
                <w:ins w:id="1519" w:author="ndeakin" w:date="2015-09-29T17:57:00Z"/>
                <w:rStyle w:val="Code"/>
                <w:rFonts w:eastAsia="Calibri"/>
              </w:rPr>
            </w:pPr>
            <w:ins w:id="1520" w:author="ndeakin" w:date="2015-09-29T17:57:00Z">
              <w:r>
                <w:rPr>
                  <w:rStyle w:val="Code"/>
                  <w:rFonts w:eastAsia="Calibri"/>
                </w:rPr>
                <w:t>Double</w:t>
              </w:r>
              <w:r w:rsidRPr="002F0689">
                <w:rPr>
                  <w:rFonts w:eastAsia="Calibri"/>
                </w:rPr>
                <w:t xml:space="preserve"> </w:t>
              </w:r>
            </w:ins>
          </w:p>
        </w:tc>
        <w:tc>
          <w:tcPr>
            <w:tcW w:w="5103" w:type="dxa"/>
            <w:vAlign w:val="center"/>
          </w:tcPr>
          <w:p w:rsidR="00621129" w:rsidRDefault="00621129" w:rsidP="00B1534E">
            <w:pPr>
              <w:keepNext/>
              <w:keepLines/>
              <w:spacing w:before="100" w:beforeAutospacing="1"/>
              <w:ind w:left="0"/>
              <w:rPr>
                <w:ins w:id="1521" w:author="ndeakin" w:date="2015-09-29T17:57:00Z"/>
                <w:rStyle w:val="Code"/>
              </w:rPr>
            </w:pPr>
            <w:ins w:id="1522" w:author="ndeakin" w:date="2015-09-29T17:57:00Z">
              <w:r>
                <w:rPr>
                  <w:rStyle w:val="Code"/>
                </w:rPr>
                <w:t>(</w:t>
              </w:r>
              <w:r>
                <w:rPr>
                  <w:rStyle w:val="Code"/>
                  <w:rFonts w:eastAsia="Calibri"/>
                </w:rPr>
                <w:t>Double)</w:t>
              </w:r>
              <w:r w:rsidRPr="00B964EF">
                <w:rPr>
                  <w:rStyle w:val="Code"/>
                </w:rPr>
                <w:t>message.get</w:t>
              </w:r>
              <w:r>
                <w:rPr>
                  <w:rStyle w:val="Code"/>
                </w:rPr>
                <w:t>Object</w:t>
              </w:r>
              <w:r w:rsidRPr="00B964EF">
                <w:rPr>
                  <w:rStyle w:val="Code"/>
                </w:rPr>
                <w:t>Property("foo")</w:t>
              </w:r>
            </w:ins>
          </w:p>
        </w:tc>
      </w:tr>
      <w:tr w:rsidR="00621129" w:rsidTr="00B1534E">
        <w:trPr>
          <w:cantSplit/>
          <w:ins w:id="1523" w:author="ndeakin" w:date="2015-09-29T17:57:00Z"/>
        </w:trPr>
        <w:tc>
          <w:tcPr>
            <w:tcW w:w="1134" w:type="dxa"/>
            <w:vAlign w:val="center"/>
          </w:tcPr>
          <w:p w:rsidR="00621129" w:rsidRDefault="00621129" w:rsidP="00B1534E">
            <w:pPr>
              <w:keepNext/>
              <w:keepLines/>
              <w:spacing w:before="100" w:beforeAutospacing="1"/>
              <w:ind w:left="0"/>
              <w:rPr>
                <w:ins w:id="1524" w:author="ndeakin" w:date="2015-09-29T17:57:00Z"/>
                <w:rStyle w:val="Code"/>
                <w:rFonts w:eastAsia="Calibri"/>
              </w:rPr>
            </w:pPr>
            <w:ins w:id="1525" w:author="ndeakin" w:date="2015-09-29T17:57:00Z">
              <w:r>
                <w:rPr>
                  <w:rStyle w:val="Code"/>
                  <w:rFonts w:eastAsia="Calibri"/>
                </w:rPr>
                <w:t>String</w:t>
              </w:r>
            </w:ins>
          </w:p>
        </w:tc>
        <w:tc>
          <w:tcPr>
            <w:tcW w:w="5103" w:type="dxa"/>
            <w:vAlign w:val="center"/>
          </w:tcPr>
          <w:p w:rsidR="00621129" w:rsidRDefault="00621129" w:rsidP="00B1534E">
            <w:pPr>
              <w:keepNext/>
              <w:keepLines/>
              <w:spacing w:before="100" w:beforeAutospacing="1"/>
              <w:ind w:left="0"/>
              <w:rPr>
                <w:ins w:id="1526" w:author="ndeakin" w:date="2015-09-29T17:57:00Z"/>
                <w:rStyle w:val="Code"/>
                <w:rFonts w:eastAsia="Calibri"/>
              </w:rPr>
            </w:pPr>
            <w:ins w:id="1527" w:author="ndeakin" w:date="2015-09-29T17:57:00Z">
              <w:r w:rsidRPr="00B964EF">
                <w:rPr>
                  <w:rStyle w:val="Code"/>
                </w:rPr>
                <w:t>message.get</w:t>
              </w:r>
              <w:r>
                <w:rPr>
                  <w:rStyle w:val="Code"/>
                </w:rPr>
                <w:t>String</w:t>
              </w:r>
              <w:r w:rsidRPr="00B964EF">
                <w:rPr>
                  <w:rStyle w:val="Code"/>
                </w:rPr>
                <w:t>Property("foo")</w:t>
              </w:r>
            </w:ins>
          </w:p>
        </w:tc>
      </w:tr>
    </w:tbl>
    <w:p w:rsidR="00621129" w:rsidRDefault="00621129" w:rsidP="00621129">
      <w:pPr>
        <w:rPr>
          <w:ins w:id="1528" w:author="ndeakin" w:date="2015-09-29T17:57:00Z"/>
          <w:rFonts w:eastAsia="Calibri"/>
        </w:rPr>
      </w:pPr>
      <w:bookmarkStart w:id="1529" w:name="_Ref430951416"/>
      <w:ins w:id="1530" w:author="ndeakin" w:date="2015-09-29T17:57:00Z">
        <w:r>
          <w:rPr>
            <w:rFonts w:eastAsia="Calibri"/>
          </w:rPr>
          <w:t xml:space="preserve">Note that only </w:t>
        </w:r>
        <w:r w:rsidRPr="001C12E6">
          <w:rPr>
            <w:rStyle w:val="Code"/>
            <w:rFonts w:eastAsia="Calibri"/>
          </w:rPr>
          <w:t>getObjectProperty</w:t>
        </w:r>
        <w:r>
          <w:rPr>
            <w:rFonts w:eastAsia="Calibri"/>
          </w:rPr>
          <w:t xml:space="preserve"> </w:t>
        </w:r>
      </w:ins>
      <w:ins w:id="1531" w:author="ndeakin" w:date="2015-09-30T17:11:00Z">
        <w:r w:rsidR="006C3A7E">
          <w:rPr>
            <w:rFonts w:eastAsia="Calibri"/>
          </w:rPr>
          <w:t xml:space="preserve">and </w:t>
        </w:r>
        <w:r w:rsidR="00F70C86" w:rsidRPr="00F70C86">
          <w:rPr>
            <w:rStyle w:val="Code"/>
            <w:rFonts w:eastAsia="Calibri"/>
            <w:rPrChange w:id="1532" w:author="ndeakin" w:date="2015-09-30T17:11:00Z">
              <w:rPr>
                <w:rFonts w:ascii="Courier New" w:eastAsia="Calibri" w:hAnsi="Courier New"/>
                <w:sz w:val="18"/>
              </w:rPr>
            </w:rPrChange>
          </w:rPr>
          <w:t>getStringObject</w:t>
        </w:r>
        <w:r w:rsidR="006C3A7E">
          <w:rPr>
            <w:rFonts w:eastAsia="Calibri"/>
          </w:rPr>
          <w:t xml:space="preserve"> </w:t>
        </w:r>
      </w:ins>
      <w:ins w:id="1533" w:author="ndeakin" w:date="2015-09-29T17:57:00Z">
        <w:r>
          <w:rPr>
            <w:rFonts w:eastAsia="Calibri"/>
          </w:rPr>
          <w:t>can return a null value. This means that if the specified property is not set then the callback method will only be called if the parameter is an object type (</w:t>
        </w:r>
        <w:r w:rsidRPr="001C12E6">
          <w:rPr>
            <w:rStyle w:val="Code"/>
            <w:rFonts w:eastAsia="Calibri"/>
          </w:rPr>
          <w:t>Boolean</w:t>
        </w:r>
        <w:r>
          <w:rPr>
            <w:rFonts w:eastAsia="Calibri"/>
          </w:rPr>
          <w:t xml:space="preserve">, </w:t>
        </w:r>
        <w:r w:rsidRPr="001C12E6">
          <w:rPr>
            <w:rStyle w:val="Code"/>
            <w:rFonts w:eastAsia="Calibri"/>
          </w:rPr>
          <w:t>Byte</w:t>
        </w:r>
        <w:r>
          <w:rPr>
            <w:rFonts w:eastAsia="Calibri"/>
          </w:rPr>
          <w:t xml:space="preserve">, </w:t>
        </w:r>
        <w:r w:rsidRPr="001C12E6">
          <w:rPr>
            <w:rStyle w:val="Code"/>
            <w:rFonts w:eastAsia="Calibri"/>
          </w:rPr>
          <w:t>Short</w:t>
        </w:r>
        <w:r>
          <w:rPr>
            <w:rFonts w:eastAsia="Calibri"/>
          </w:rPr>
          <w:t xml:space="preserve">, </w:t>
        </w:r>
        <w:r w:rsidRPr="001C12E6">
          <w:rPr>
            <w:rStyle w:val="Code"/>
            <w:rFonts w:eastAsia="Calibri"/>
          </w:rPr>
          <w:t>Integer</w:t>
        </w:r>
        <w:r>
          <w:rPr>
            <w:rFonts w:eastAsia="Calibri"/>
          </w:rPr>
          <w:t xml:space="preserve">, </w:t>
        </w:r>
        <w:r w:rsidRPr="001C12E6">
          <w:rPr>
            <w:rStyle w:val="Code"/>
            <w:rFonts w:eastAsia="Calibri"/>
          </w:rPr>
          <w:t>Long</w:t>
        </w:r>
        <w:r>
          <w:rPr>
            <w:rFonts w:eastAsia="Calibri"/>
          </w:rPr>
          <w:t xml:space="preserve">, </w:t>
        </w:r>
        <w:r w:rsidRPr="001C12E6">
          <w:rPr>
            <w:rStyle w:val="Code"/>
            <w:rFonts w:eastAsia="Calibri"/>
          </w:rPr>
          <w:t>Float</w:t>
        </w:r>
        <w:r>
          <w:rPr>
            <w:rFonts w:eastAsia="Calibri"/>
          </w:rPr>
          <w:t xml:space="preserve">, </w:t>
        </w:r>
        <w:r w:rsidRPr="001C12E6">
          <w:rPr>
            <w:rStyle w:val="Code"/>
            <w:rFonts w:eastAsia="Calibri"/>
          </w:rPr>
          <w:t>Double</w:t>
        </w:r>
        <w:r>
          <w:rPr>
            <w:rFonts w:eastAsia="Calibri"/>
          </w:rPr>
          <w:t xml:space="preserve"> or </w:t>
        </w:r>
        <w:r w:rsidRPr="001C12E6">
          <w:rPr>
            <w:rStyle w:val="Code"/>
            <w:rFonts w:eastAsia="Calibri"/>
          </w:rPr>
          <w:t>String</w:t>
        </w:r>
        <w:r>
          <w:rPr>
            <w:rFonts w:eastAsia="Calibri"/>
          </w:rPr>
          <w:t xml:space="preserve">), in which case the parameter will be set to </w:t>
        </w:r>
        <w:r w:rsidRPr="001C12E6">
          <w:rPr>
            <w:rStyle w:val="Code"/>
            <w:rFonts w:eastAsia="Calibri"/>
          </w:rPr>
          <w:t>null</w:t>
        </w:r>
        <w:r>
          <w:rPr>
            <w:rFonts w:eastAsia="Calibri"/>
          </w:rPr>
          <w:t>. If the parameter has a primitive type (</w:t>
        </w:r>
        <w:proofErr w:type="gramStart"/>
        <w:r w:rsidRPr="001C12E6">
          <w:rPr>
            <w:rStyle w:val="Code"/>
            <w:rFonts w:eastAsia="Calibri"/>
          </w:rPr>
          <w:t>boolean</w:t>
        </w:r>
        <w:proofErr w:type="gramEnd"/>
        <w:r>
          <w:rPr>
            <w:rFonts w:eastAsia="Calibri"/>
          </w:rPr>
          <w:t xml:space="preserve">, </w:t>
        </w:r>
        <w:r w:rsidRPr="001C12E6">
          <w:rPr>
            <w:rStyle w:val="Code"/>
            <w:rFonts w:eastAsia="Calibri"/>
          </w:rPr>
          <w:t>byte</w:t>
        </w:r>
        <w:r>
          <w:rPr>
            <w:rFonts w:eastAsia="Calibri"/>
          </w:rPr>
          <w:t xml:space="preserve">, </w:t>
        </w:r>
        <w:r w:rsidRPr="001C12E6">
          <w:rPr>
            <w:rStyle w:val="Code"/>
            <w:rFonts w:eastAsia="Calibri"/>
          </w:rPr>
          <w:t>short</w:t>
        </w:r>
        <w:r>
          <w:rPr>
            <w:rFonts w:eastAsia="Calibri"/>
          </w:rPr>
          <w:t xml:space="preserve">, </w:t>
        </w:r>
        <w:r w:rsidRPr="001C12E6">
          <w:rPr>
            <w:rStyle w:val="Code"/>
            <w:rFonts w:eastAsia="Calibri"/>
          </w:rPr>
          <w:t>integer</w:t>
        </w:r>
        <w:r>
          <w:rPr>
            <w:rFonts w:eastAsia="Calibri"/>
          </w:rPr>
          <w:t xml:space="preserve">, </w:t>
        </w:r>
        <w:r w:rsidRPr="001C12E6">
          <w:rPr>
            <w:rStyle w:val="Code"/>
            <w:rFonts w:eastAsia="Calibri"/>
          </w:rPr>
          <w:t>long</w:t>
        </w:r>
        <w:r>
          <w:rPr>
            <w:rFonts w:eastAsia="Calibri"/>
          </w:rPr>
          <w:t xml:space="preserve">, </w:t>
        </w:r>
        <w:r w:rsidRPr="001C12E6">
          <w:rPr>
            <w:rStyle w:val="Code"/>
            <w:rFonts w:eastAsia="Calibri"/>
          </w:rPr>
          <w:t>float</w:t>
        </w:r>
        <w:r>
          <w:rPr>
            <w:rFonts w:eastAsia="Calibri"/>
          </w:rPr>
          <w:t xml:space="preserve"> or </w:t>
        </w:r>
        <w:r w:rsidRPr="001C12E6">
          <w:rPr>
            <w:rStyle w:val="Code"/>
            <w:rFonts w:eastAsia="Calibri"/>
          </w:rPr>
          <w:t>double</w:t>
        </w:r>
        <w:r>
          <w:rPr>
            <w:rFonts w:eastAsia="Calibri"/>
          </w:rPr>
          <w:t>) then this will cause a conversion error and be handled as described above.</w:t>
        </w:r>
      </w:ins>
    </w:p>
    <w:p w:rsidR="00621129" w:rsidRDefault="00621129" w:rsidP="00621129">
      <w:pPr>
        <w:rPr>
          <w:ins w:id="1534" w:author="ndeakin" w:date="2015-09-29T17:57:00Z"/>
          <w:rFonts w:eastAsia="Calibri"/>
        </w:rPr>
      </w:pPr>
      <w:ins w:id="1535" w:author="ndeakin" w:date="2015-09-29T17:57:00Z">
        <w:r>
          <w:rPr>
            <w:rFonts w:eastAsia="Calibri"/>
          </w:rPr>
          <w:t xml:space="preserve">In the following example, the callback method has one parameter of type </w:t>
        </w:r>
        <w:r>
          <w:rPr>
            <w:rStyle w:val="Code"/>
            <w:rFonts w:eastAsia="Calibri"/>
          </w:rPr>
          <w:t>Message</w:t>
        </w:r>
        <w:r>
          <w:rPr>
            <w:rFonts w:eastAsia="Calibri"/>
          </w:rPr>
          <w:t xml:space="preserve"> which will be set to the message itself, and one parameter of type </w:t>
        </w:r>
        <w:r>
          <w:rPr>
            <w:rStyle w:val="Code"/>
            <w:rFonts w:eastAsia="Calibri"/>
          </w:rPr>
          <w:t>String</w:t>
        </w:r>
        <w:r>
          <w:rPr>
            <w:rFonts w:eastAsia="Calibri"/>
          </w:rPr>
          <w:t xml:space="preserve"> which will be set to the value of the message property </w:t>
        </w:r>
        <w:r w:rsidRPr="001C12E6">
          <w:rPr>
            <w:rStyle w:val="Code"/>
            <w:rFonts w:eastAsia="Calibri"/>
          </w:rPr>
          <w:t>foo</w:t>
        </w:r>
        <w:r>
          <w:rPr>
            <w:rFonts w:eastAsia="Calibri"/>
          </w:rPr>
          <w:t xml:space="preserve">, which must also be of type </w:t>
        </w:r>
        <w:r w:rsidRPr="001C12E6">
          <w:rPr>
            <w:rStyle w:val="Code"/>
            <w:rFonts w:eastAsia="Calibri"/>
          </w:rPr>
          <w:t>String</w:t>
        </w:r>
        <w:r>
          <w:rPr>
            <w:rFonts w:eastAsia="Calibri"/>
          </w:rPr>
          <w:t>.</w:t>
        </w:r>
      </w:ins>
    </w:p>
    <w:p w:rsidR="00621129" w:rsidRDefault="00621129" w:rsidP="00621129">
      <w:pPr>
        <w:pStyle w:val="CodeInWideFrame"/>
        <w:rPr>
          <w:ins w:id="1536" w:author="ndeakin" w:date="2015-09-29T17:57:00Z"/>
        </w:rPr>
      </w:pPr>
      <w:ins w:id="1537" w:author="ndeakin" w:date="2015-09-29T17:57:00Z">
        <w:r w:rsidRPr="009C1EE4">
          <w:lastRenderedPageBreak/>
          <w:t>@MessageDriven</w:t>
        </w:r>
      </w:ins>
    </w:p>
    <w:p w:rsidR="00621129" w:rsidRDefault="00621129" w:rsidP="00621129">
      <w:pPr>
        <w:pStyle w:val="CodeInWideFrame"/>
        <w:rPr>
          <w:ins w:id="1538" w:author="ndeakin" w:date="2015-09-29T17:57:00Z"/>
        </w:rPr>
      </w:pPr>
      <w:proofErr w:type="gramStart"/>
      <w:ins w:id="1539" w:author="ndeakin" w:date="2015-09-29T17:57:00Z">
        <w:r w:rsidRPr="009C1EE4">
          <w:t>public</w:t>
        </w:r>
        <w:proofErr w:type="gramEnd"/>
        <w:r w:rsidRPr="009C1EE4">
          <w:t xml:space="preserve"> class MyMessageBean implements JMSMessageDrivenBean {</w:t>
        </w:r>
      </w:ins>
    </w:p>
    <w:p w:rsidR="00621129" w:rsidRDefault="00621129" w:rsidP="00621129">
      <w:pPr>
        <w:pStyle w:val="CodeInWideFrame"/>
        <w:rPr>
          <w:ins w:id="1540" w:author="ndeakin" w:date="2015-09-29T17:57:00Z"/>
        </w:rPr>
      </w:pPr>
    </w:p>
    <w:p w:rsidR="00621129" w:rsidRDefault="00621129" w:rsidP="00621129">
      <w:pPr>
        <w:pStyle w:val="CodeInWideFrame"/>
        <w:rPr>
          <w:ins w:id="1541" w:author="ndeakin" w:date="2015-09-29T17:57:00Z"/>
        </w:rPr>
      </w:pPr>
      <w:ins w:id="1542" w:author="ndeakin" w:date="2015-09-29T17:57:00Z">
        <w:r>
          <w:t xml:space="preserve">  </w:t>
        </w:r>
        <w:proofErr w:type="gramStart"/>
        <w:r w:rsidRPr="009C1EE4">
          <w:t>@JMS</w:t>
        </w:r>
        <w:r>
          <w:t>Queue</w:t>
        </w:r>
        <w:r w:rsidRPr="009C1EE4">
          <w:t>Listener(</w:t>
        </w:r>
        <w:proofErr w:type="gramEnd"/>
        <w:r w:rsidRPr="009C1EE4">
          <w:t>destinationLookup="java:global/</w:t>
        </w:r>
        <w:r>
          <w:t>requestQueue</w:t>
        </w:r>
        <w:r w:rsidRPr="009C1EE4">
          <w:t>")</w:t>
        </w:r>
      </w:ins>
    </w:p>
    <w:p w:rsidR="00D8426A" w:rsidRDefault="00621129">
      <w:pPr>
        <w:pStyle w:val="CodeInWideFrame"/>
        <w:rPr>
          <w:ins w:id="1543" w:author="ndeakin" w:date="2015-09-29T17:57:00Z"/>
        </w:rPr>
      </w:pPr>
      <w:ins w:id="1544" w:author="ndeakin" w:date="2015-09-29T17:57:00Z">
        <w:r w:rsidRPr="009C1EE4">
          <w:t xml:space="preserve">  </w:t>
        </w:r>
        <w:proofErr w:type="gramStart"/>
        <w:r w:rsidRPr="009C1EE4">
          <w:t>public</w:t>
        </w:r>
        <w:proofErr w:type="gramEnd"/>
        <w:r w:rsidRPr="009C1EE4">
          <w:t xml:space="preserve"> void </w:t>
        </w:r>
        <w:r>
          <w:t>myMessageCallback</w:t>
        </w:r>
        <w:r w:rsidRPr="009C1EE4">
          <w:t>(</w:t>
        </w:r>
        <w:r w:rsidRPr="006C0D28">
          <w:t xml:space="preserve">Message message, </w:t>
        </w:r>
        <w:r>
          <w:t xml:space="preserve"> </w:t>
        </w:r>
      </w:ins>
    </w:p>
    <w:p w:rsidR="00621129" w:rsidRDefault="00621129" w:rsidP="00621129">
      <w:pPr>
        <w:pStyle w:val="CodeInWideFrame"/>
        <w:rPr>
          <w:ins w:id="1545" w:author="ndeakin" w:date="2015-09-29T17:57:00Z"/>
        </w:rPr>
      </w:pPr>
      <w:ins w:id="1546" w:author="ndeakin" w:date="2015-09-29T17:57:00Z">
        <w:r>
          <w:t xml:space="preserve">    </w:t>
        </w:r>
        <w:proofErr w:type="gramStart"/>
        <w:r w:rsidRPr="00812147">
          <w:t>@MessageProperty(</w:t>
        </w:r>
        <w:proofErr w:type="gramEnd"/>
        <w:r w:rsidRPr="00812147">
          <w:t>"</w:t>
        </w:r>
        <w:r>
          <w:t>foo</w:t>
        </w:r>
        <w:r w:rsidRPr="00812147">
          <w:t xml:space="preserve">") String </w:t>
        </w:r>
        <w:r>
          <w:t>fooValue</w:t>
        </w:r>
        <w:r w:rsidRPr="009C1EE4">
          <w:t xml:space="preserve">) { </w:t>
        </w:r>
      </w:ins>
    </w:p>
    <w:p w:rsidR="00621129" w:rsidRDefault="00621129" w:rsidP="00621129">
      <w:pPr>
        <w:pStyle w:val="CodeInWideFrame"/>
        <w:rPr>
          <w:ins w:id="1547" w:author="ndeakin" w:date="2015-09-29T17:57:00Z"/>
        </w:rPr>
      </w:pPr>
      <w:ins w:id="1548" w:author="ndeakin" w:date="2015-09-29T17:57:00Z">
        <w:r>
          <w:t xml:space="preserve">    ...</w:t>
        </w:r>
      </w:ins>
    </w:p>
    <w:p w:rsidR="00621129" w:rsidRDefault="00621129" w:rsidP="00621129">
      <w:pPr>
        <w:pStyle w:val="CodeInWideFrame"/>
        <w:rPr>
          <w:ins w:id="1549" w:author="ndeakin" w:date="2015-09-29T17:57:00Z"/>
        </w:rPr>
      </w:pPr>
      <w:ins w:id="1550" w:author="ndeakin" w:date="2015-09-29T17:57:00Z">
        <w:r w:rsidRPr="009C1EE4">
          <w:t xml:space="preserve">  }</w:t>
        </w:r>
      </w:ins>
    </w:p>
    <w:p w:rsidR="00621129" w:rsidRDefault="00621129" w:rsidP="00621129">
      <w:pPr>
        <w:pStyle w:val="CodeInWideFrame"/>
        <w:rPr>
          <w:ins w:id="1551" w:author="ndeakin" w:date="2015-09-29T17:57:00Z"/>
        </w:rPr>
      </w:pPr>
      <w:ins w:id="1552" w:author="ndeakin" w:date="2015-09-29T17:57:00Z">
        <w:r w:rsidRPr="009C1EE4">
          <w:t>}</w:t>
        </w:r>
      </w:ins>
    </w:p>
    <w:p w:rsidR="00621129" w:rsidRDefault="00621129" w:rsidP="00621129">
      <w:pPr>
        <w:pStyle w:val="Heading3"/>
        <w:rPr>
          <w:ins w:id="1553" w:author="ndeakin" w:date="2015-09-29T17:57:00Z"/>
          <w:rFonts w:eastAsia="Calibri"/>
        </w:rPr>
      </w:pPr>
      <w:bookmarkStart w:id="1554" w:name="_Ref431308649"/>
      <w:bookmarkStart w:id="1555" w:name="_Toc432434183"/>
      <w:bookmarkEnd w:id="1529"/>
      <w:ins w:id="1556" w:author="ndeakin" w:date="2015-09-29T17:57:00Z">
        <w:r>
          <w:rPr>
            <w:rFonts w:eastAsia="Calibri"/>
          </w:rPr>
          <w:t>When a message parameter cannot be set</w:t>
        </w:r>
        <w:bookmarkEnd w:id="1554"/>
        <w:bookmarkEnd w:id="1555"/>
      </w:ins>
    </w:p>
    <w:p w:rsidR="009E5AA3" w:rsidRDefault="009E5AA3" w:rsidP="00621129">
      <w:pPr>
        <w:rPr>
          <w:ins w:id="1557" w:author="ndeakin" w:date="2015-09-30T12:26:00Z"/>
        </w:rPr>
      </w:pPr>
      <w:ins w:id="1558" w:author="ndeakin" w:date="2015-09-30T12:25:00Z">
        <w:r>
          <w:t xml:space="preserve">There are a number of cases in which a message parameter cannot be set because it has an inappropriate type for the </w:t>
        </w:r>
      </w:ins>
      <w:ins w:id="1559" w:author="ndeakin" w:date="2015-09-30T12:26:00Z">
        <w:r>
          <w:t xml:space="preserve">particular </w:t>
        </w:r>
      </w:ins>
      <w:ins w:id="1560" w:author="ndeakin" w:date="2015-09-30T12:25:00Z">
        <w:r>
          <w:t>message bei</w:t>
        </w:r>
        <w:r w:rsidR="00372283">
          <w:t>ng delivered</w:t>
        </w:r>
      </w:ins>
      <w:ins w:id="1561" w:author="ndeakin" w:date="2015-09-30T12:26:00Z">
        <w:r w:rsidR="00372283">
          <w:t>:</w:t>
        </w:r>
      </w:ins>
    </w:p>
    <w:p w:rsidR="00F822AF" w:rsidRDefault="00F70C86">
      <w:pPr>
        <w:pStyle w:val="ListBullet"/>
        <w:rPr>
          <w:ins w:id="1562" w:author="ndeakin" w:date="2015-09-30T12:28:00Z"/>
        </w:rPr>
      </w:pPr>
      <w:ins w:id="1563" w:author="ndeakin" w:date="2015-09-30T12:34:00Z">
        <w:r>
          <w:fldChar w:fldCharType="begin"/>
        </w:r>
        <w:r w:rsidR="008C2FFC">
          <w:instrText xml:space="preserve"> REF _Ref431379784 \h </w:instrText>
        </w:r>
      </w:ins>
      <w:r>
        <w:fldChar w:fldCharType="separate"/>
      </w:r>
      <w:ins w:id="1564" w:author="ndeakin" w:date="2015-09-29T17:57:00Z">
        <w:r w:rsidR="002A43C9">
          <w:rPr>
            <w:rFonts w:eastAsia="Calibri"/>
          </w:rPr>
          <w:t>Message parameters</w:t>
        </w:r>
      </w:ins>
      <w:ins w:id="1565" w:author="ndeakin" w:date="2015-09-30T12:34:00Z">
        <w:r>
          <w:fldChar w:fldCharType="end"/>
        </w:r>
      </w:ins>
      <w:ins w:id="1566" w:author="ndeakin" w:date="2015-09-30T12:33:00Z">
        <w:r w:rsidR="00F164C4">
          <w:t xml:space="preserve"> (see</w:t>
        </w:r>
      </w:ins>
      <w:ins w:id="1567" w:author="ndeakin" w:date="2015-09-30T12:34:00Z">
        <w:r w:rsidR="00F164C4">
          <w:t xml:space="preserve"> section</w:t>
        </w:r>
      </w:ins>
      <w:ins w:id="1568" w:author="ndeakin" w:date="2015-09-30T12:33:00Z">
        <w:r w:rsidR="00F164C4">
          <w:t xml:space="preserve"> </w:t>
        </w:r>
      </w:ins>
      <w:ins w:id="1569" w:author="ndeakin" w:date="2015-09-30T12:34:00Z">
        <w:r>
          <w:fldChar w:fldCharType="begin"/>
        </w:r>
        <w:r w:rsidR="00F164C4">
          <w:instrText xml:space="preserve"> REF _Ref431379784 \w \h </w:instrText>
        </w:r>
      </w:ins>
      <w:r>
        <w:fldChar w:fldCharType="separate"/>
      </w:r>
      <w:r w:rsidR="002A43C9">
        <w:t>16.2.2.1</w:t>
      </w:r>
      <w:ins w:id="1570" w:author="ndeakin" w:date="2015-09-30T12:34:00Z">
        <w:r>
          <w:fldChar w:fldCharType="end"/>
        </w:r>
        <w:r w:rsidR="00F164C4">
          <w:t xml:space="preserve">): </w:t>
        </w:r>
      </w:ins>
      <w:ins w:id="1571" w:author="ndeakin" w:date="2015-09-30T12:27:00Z">
        <w:r w:rsidR="00E85802">
          <w:t xml:space="preserve">The parameter is of type </w:t>
        </w:r>
        <w:r w:rsidRPr="00F70C86">
          <w:rPr>
            <w:rStyle w:val="Code"/>
            <w:rPrChange w:id="1572" w:author="ndeakin" w:date="2015-09-30T12:28:00Z">
              <w:rPr>
                <w:rFonts w:ascii="Courier New" w:hAnsi="Courier New"/>
                <w:sz w:val="18"/>
              </w:rPr>
            </w:rPrChange>
          </w:rPr>
          <w:t>TextMessage</w:t>
        </w:r>
        <w:r w:rsidR="00E85802">
          <w:t xml:space="preserve">, </w:t>
        </w:r>
        <w:r w:rsidRPr="00F70C86">
          <w:rPr>
            <w:rStyle w:val="Code"/>
            <w:rPrChange w:id="1573" w:author="ndeakin" w:date="2015-09-30T12:28:00Z">
              <w:rPr>
                <w:rFonts w:ascii="Courier New" w:hAnsi="Courier New"/>
                <w:sz w:val="18"/>
              </w:rPr>
            </w:rPrChange>
          </w:rPr>
          <w:t>StreamMessage</w:t>
        </w:r>
        <w:r w:rsidR="00E85802">
          <w:t xml:space="preserve">, </w:t>
        </w:r>
        <w:r w:rsidRPr="00F70C86">
          <w:rPr>
            <w:rStyle w:val="Code"/>
            <w:rPrChange w:id="1574" w:author="ndeakin" w:date="2015-09-30T12:28:00Z">
              <w:rPr>
                <w:rFonts w:ascii="Courier New" w:hAnsi="Courier New"/>
                <w:sz w:val="18"/>
              </w:rPr>
            </w:rPrChange>
          </w:rPr>
          <w:t>BytesMessage</w:t>
        </w:r>
        <w:r w:rsidR="00E85802">
          <w:t xml:space="preserve">, </w:t>
        </w:r>
        <w:r w:rsidRPr="00F70C86">
          <w:rPr>
            <w:rStyle w:val="Code"/>
            <w:rPrChange w:id="1575" w:author="ndeakin" w:date="2015-09-30T12:28:00Z">
              <w:rPr>
                <w:rFonts w:ascii="Courier New" w:hAnsi="Courier New"/>
                <w:sz w:val="18"/>
              </w:rPr>
            </w:rPrChange>
          </w:rPr>
          <w:t>MapMessage</w:t>
        </w:r>
        <w:r w:rsidR="00E85802">
          <w:t xml:space="preserve">, </w:t>
        </w:r>
        <w:r w:rsidRPr="00F70C86">
          <w:rPr>
            <w:rStyle w:val="Code"/>
            <w:rPrChange w:id="1576" w:author="ndeakin" w:date="2015-09-30T12:28:00Z">
              <w:rPr>
                <w:rFonts w:ascii="Courier New" w:hAnsi="Courier New"/>
                <w:sz w:val="18"/>
              </w:rPr>
            </w:rPrChange>
          </w:rPr>
          <w:t>ObjectMessage</w:t>
        </w:r>
        <w:r w:rsidR="00E85802">
          <w:t xml:space="preserve"> </w:t>
        </w:r>
      </w:ins>
      <w:ins w:id="1577" w:author="ndeakin" w:date="2015-09-30T12:36:00Z">
        <w:r w:rsidR="00DD1CE4">
          <w:t>but</w:t>
        </w:r>
      </w:ins>
      <w:ins w:id="1578" w:author="ndeakin" w:date="2015-09-30T12:27:00Z">
        <w:r w:rsidR="00E85802">
          <w:t xml:space="preserve"> the message </w:t>
        </w:r>
        <w:r w:rsidR="00D3057B">
          <w:t>is of a different type.</w:t>
        </w:r>
      </w:ins>
    </w:p>
    <w:p w:rsidR="00F822AF" w:rsidRPr="00F822AF" w:rsidRDefault="00F70C86">
      <w:pPr>
        <w:pStyle w:val="ListBullet"/>
        <w:rPr>
          <w:ins w:id="1579" w:author="ndeakin" w:date="2015-09-30T12:35:00Z"/>
          <w:rPrChange w:id="1580" w:author="ndeakin" w:date="2015-09-30T12:35:00Z">
            <w:rPr>
              <w:ins w:id="1581" w:author="ndeakin" w:date="2015-09-30T12:35:00Z"/>
              <w:rFonts w:eastAsia="Calibri"/>
            </w:rPr>
          </w:rPrChange>
        </w:rPr>
      </w:pPr>
      <w:ins w:id="1582" w:author="ndeakin" w:date="2015-09-30T12:35:00Z">
        <w:r>
          <w:fldChar w:fldCharType="begin"/>
        </w:r>
        <w:r w:rsidR="008C2FFC">
          <w:instrText xml:space="preserve"> REF _Ref431379836 \h </w:instrText>
        </w:r>
      </w:ins>
      <w:r>
        <w:fldChar w:fldCharType="separate"/>
      </w:r>
      <w:ins w:id="1583" w:author="ndeakin" w:date="2015-09-29T17:57:00Z">
        <w:r w:rsidR="002A43C9">
          <w:rPr>
            <w:rFonts w:eastAsia="Calibri"/>
          </w:rPr>
          <w:t>Message body parameters</w:t>
        </w:r>
      </w:ins>
      <w:ins w:id="1584" w:author="ndeakin" w:date="2015-09-30T12:35:00Z">
        <w:r>
          <w:fldChar w:fldCharType="end"/>
        </w:r>
        <w:r w:rsidR="008C2FFC">
          <w:t xml:space="preserve"> (see section </w:t>
        </w:r>
        <w:r>
          <w:fldChar w:fldCharType="begin"/>
        </w:r>
        <w:r w:rsidR="008C2FFC">
          <w:instrText xml:space="preserve"> REF _Ref431379836 \w \h </w:instrText>
        </w:r>
      </w:ins>
      <w:r>
        <w:fldChar w:fldCharType="separate"/>
      </w:r>
      <w:r w:rsidR="002A43C9">
        <w:t>16.2.2.2</w:t>
      </w:r>
      <w:ins w:id="1585" w:author="ndeakin" w:date="2015-09-30T12:35:00Z">
        <w:r>
          <w:fldChar w:fldCharType="end"/>
        </w:r>
        <w:r w:rsidR="008C2FFC">
          <w:t xml:space="preserve">): </w:t>
        </w:r>
      </w:ins>
      <w:ins w:id="1586" w:author="ndeakin" w:date="2015-09-30T12:28:00Z">
        <w:r w:rsidR="00CC5E24">
          <w:t xml:space="preserve">The parameter </w:t>
        </w:r>
      </w:ins>
      <w:ins w:id="1587" w:author="ndeakin" w:date="2015-09-30T12:36:00Z">
        <w:r w:rsidR="00B92B20">
          <w:t xml:space="preserve">is </w:t>
        </w:r>
      </w:ins>
      <w:ins w:id="1588" w:author="ndeakin" w:date="2015-09-30T12:29:00Z">
        <w:r w:rsidR="00CC5E24">
          <w:rPr>
            <w:rFonts w:eastAsia="Calibri"/>
          </w:rPr>
          <w:t xml:space="preserve">of any type other than </w:t>
        </w:r>
        <w:r w:rsidR="00CC5E24" w:rsidRPr="005F20CE">
          <w:rPr>
            <w:rStyle w:val="Code"/>
            <w:rFonts w:eastAsia="Calibri"/>
          </w:rPr>
          <w:t>Message, TextMessage</w:t>
        </w:r>
        <w:r w:rsidR="00CC5E24" w:rsidRPr="005F20CE">
          <w:rPr>
            <w:rFonts w:eastAsia="Calibri"/>
          </w:rPr>
          <w:t xml:space="preserve">, </w:t>
        </w:r>
        <w:r w:rsidR="00CC5E24" w:rsidRPr="005F20CE">
          <w:rPr>
            <w:rStyle w:val="Code"/>
            <w:rFonts w:eastAsia="Calibri"/>
          </w:rPr>
          <w:t>StreamMessage</w:t>
        </w:r>
        <w:r w:rsidR="00CC5E24" w:rsidRPr="005F20CE">
          <w:rPr>
            <w:rFonts w:eastAsia="Calibri"/>
          </w:rPr>
          <w:t xml:space="preserve">, </w:t>
        </w:r>
        <w:r w:rsidR="00CC5E24" w:rsidRPr="005F20CE">
          <w:rPr>
            <w:rStyle w:val="Code"/>
            <w:rFonts w:eastAsia="Calibri"/>
          </w:rPr>
          <w:t>BytesMessage</w:t>
        </w:r>
        <w:r w:rsidR="00CC5E24" w:rsidRPr="005F20CE">
          <w:rPr>
            <w:rFonts w:eastAsia="Calibri"/>
          </w:rPr>
          <w:t xml:space="preserve">, </w:t>
        </w:r>
        <w:r w:rsidR="00CC5E24" w:rsidRPr="005F20CE">
          <w:rPr>
            <w:rStyle w:val="Code"/>
            <w:rFonts w:eastAsia="Calibri"/>
          </w:rPr>
          <w:t>MapMessage</w:t>
        </w:r>
        <w:r w:rsidR="00CC5E24" w:rsidRPr="005F20CE">
          <w:rPr>
            <w:rFonts w:eastAsia="Calibri"/>
          </w:rPr>
          <w:t xml:space="preserve"> or </w:t>
        </w:r>
        <w:r w:rsidR="00CC5E24" w:rsidRPr="005F20CE">
          <w:rPr>
            <w:rStyle w:val="Code"/>
            <w:rFonts w:eastAsia="Calibri"/>
          </w:rPr>
          <w:t>ObjectMessage</w:t>
        </w:r>
        <w:r w:rsidR="00CC5E24">
          <w:rPr>
            <w:rFonts w:eastAsia="Calibri"/>
          </w:rPr>
          <w:t xml:space="preserve">, and the parameter is not annotated with </w:t>
        </w:r>
        <w:r w:rsidR="00CC5E24" w:rsidRPr="001C12E6">
          <w:rPr>
            <w:rStyle w:val="Code"/>
            <w:rFonts w:eastAsia="Calibri"/>
          </w:rPr>
          <w:t>MessageHeader</w:t>
        </w:r>
        <w:r w:rsidR="00CC5E24">
          <w:rPr>
            <w:rFonts w:eastAsia="Calibri"/>
          </w:rPr>
          <w:t xml:space="preserve"> or </w:t>
        </w:r>
        <w:r w:rsidR="00CC5E24" w:rsidRPr="001C12E6">
          <w:rPr>
            <w:rStyle w:val="Code"/>
            <w:rFonts w:eastAsia="Calibri"/>
          </w:rPr>
          <w:t>MessageProperty</w:t>
        </w:r>
        <w:r w:rsidR="00CC5E24">
          <w:rPr>
            <w:rFonts w:eastAsia="Calibri"/>
          </w:rPr>
          <w:t>,</w:t>
        </w:r>
      </w:ins>
      <w:ins w:id="1589" w:author="ndeakin" w:date="2015-09-30T12:31:00Z">
        <w:r w:rsidR="003272C8">
          <w:rPr>
            <w:rFonts w:eastAsia="Calibri"/>
          </w:rPr>
          <w:t xml:space="preserve"> </w:t>
        </w:r>
      </w:ins>
      <w:ins w:id="1590" w:author="ndeakin" w:date="2015-09-30T12:32:00Z">
        <w:r w:rsidR="003272C8">
          <w:rPr>
            <w:rFonts w:eastAsia="Calibri"/>
          </w:rPr>
          <w:t xml:space="preserve">but </w:t>
        </w:r>
      </w:ins>
      <w:ins w:id="1591" w:author="ndeakin" w:date="2015-09-30T12:37:00Z">
        <w:r w:rsidR="00246A72">
          <w:rPr>
            <w:rFonts w:eastAsia="Calibri"/>
          </w:rPr>
          <w:t xml:space="preserve">using </w:t>
        </w:r>
        <w:r w:rsidRPr="00F70C86">
          <w:rPr>
            <w:rStyle w:val="Code"/>
            <w:rFonts w:eastAsia="Calibri"/>
            <w:rPrChange w:id="1592" w:author="ndeakin" w:date="2015-09-30T12:38:00Z">
              <w:rPr>
                <w:rFonts w:ascii="Courier New" w:eastAsia="Calibri" w:hAnsi="Courier New"/>
                <w:sz w:val="18"/>
              </w:rPr>
            </w:rPrChange>
          </w:rPr>
          <w:t>getBody</w:t>
        </w:r>
        <w:r w:rsidR="00246A72">
          <w:rPr>
            <w:rFonts w:eastAsia="Calibri"/>
          </w:rPr>
          <w:t xml:space="preserve"> to assign the message body to the parameter</w:t>
        </w:r>
        <w:r w:rsidR="00F77752">
          <w:rPr>
            <w:rFonts w:eastAsia="Calibri"/>
          </w:rPr>
          <w:t>'s</w:t>
        </w:r>
        <w:r w:rsidR="00246A72">
          <w:rPr>
            <w:rFonts w:eastAsia="Calibri"/>
          </w:rPr>
          <w:t xml:space="preserve"> type has thrown an exception.</w:t>
        </w:r>
      </w:ins>
    </w:p>
    <w:p w:rsidR="00F822AF" w:rsidRPr="00F822AF" w:rsidRDefault="00F70C86">
      <w:pPr>
        <w:pStyle w:val="ListBullet"/>
        <w:rPr>
          <w:ins w:id="1593" w:author="ndeakin" w:date="2015-09-30T12:42:00Z"/>
          <w:rPrChange w:id="1594" w:author="ndeakin" w:date="2015-09-30T12:42:00Z">
            <w:rPr>
              <w:ins w:id="1595" w:author="ndeakin" w:date="2015-09-30T12:42:00Z"/>
              <w:rFonts w:eastAsia="Calibri"/>
            </w:rPr>
          </w:rPrChange>
        </w:rPr>
      </w:pPr>
      <w:ins w:id="1596" w:author="ndeakin" w:date="2015-09-30T12:35:00Z">
        <w:r>
          <w:rPr>
            <w:rFonts w:eastAsia="Calibri"/>
          </w:rPr>
          <w:fldChar w:fldCharType="begin"/>
        </w:r>
        <w:r w:rsidR="008C2FFC">
          <w:instrText xml:space="preserve"> REF _Ref431379880 \h </w:instrText>
        </w:r>
      </w:ins>
      <w:r>
        <w:rPr>
          <w:rFonts w:eastAsia="Calibri"/>
        </w:rPr>
      </w:r>
      <w:r>
        <w:rPr>
          <w:rFonts w:eastAsia="Calibri"/>
        </w:rPr>
        <w:fldChar w:fldCharType="separate"/>
      </w:r>
      <w:ins w:id="1597" w:author="ndeakin" w:date="2015-09-29T17:57:00Z">
        <w:r w:rsidR="002A43C9">
          <w:rPr>
            <w:rFonts w:eastAsia="Calibri"/>
          </w:rPr>
          <w:t>Message property parameters</w:t>
        </w:r>
      </w:ins>
      <w:ins w:id="1598" w:author="ndeakin" w:date="2015-09-30T12:35:00Z">
        <w:r>
          <w:rPr>
            <w:rFonts w:eastAsia="Calibri"/>
          </w:rPr>
          <w:fldChar w:fldCharType="end"/>
        </w:r>
      </w:ins>
      <w:ins w:id="1599" w:author="ndeakin" w:date="2015-09-30T12:36:00Z">
        <w:r w:rsidR="008C2FFC">
          <w:rPr>
            <w:rFonts w:eastAsia="Calibri"/>
          </w:rPr>
          <w:t xml:space="preserve"> (see section </w:t>
        </w:r>
      </w:ins>
      <w:ins w:id="1600" w:author="ndeakin" w:date="2015-09-30T12:35:00Z">
        <w:r>
          <w:rPr>
            <w:rFonts w:eastAsia="Calibri"/>
          </w:rPr>
          <w:fldChar w:fldCharType="begin"/>
        </w:r>
        <w:r w:rsidR="008C2FFC">
          <w:rPr>
            <w:rFonts w:eastAsia="Calibri"/>
          </w:rPr>
          <w:instrText xml:space="preserve"> REF _Ref431379880 \w \h </w:instrText>
        </w:r>
      </w:ins>
      <w:r>
        <w:rPr>
          <w:rFonts w:eastAsia="Calibri"/>
        </w:rPr>
      </w:r>
      <w:r>
        <w:rPr>
          <w:rFonts w:eastAsia="Calibri"/>
        </w:rPr>
        <w:fldChar w:fldCharType="separate"/>
      </w:r>
      <w:r w:rsidR="002A43C9">
        <w:rPr>
          <w:rFonts w:eastAsia="Calibri"/>
        </w:rPr>
        <w:t>16.2.2.4</w:t>
      </w:r>
      <w:ins w:id="1601" w:author="ndeakin" w:date="2015-09-30T12:35:00Z">
        <w:r>
          <w:rPr>
            <w:rFonts w:eastAsia="Calibri"/>
          </w:rPr>
          <w:fldChar w:fldCharType="end"/>
        </w:r>
      </w:ins>
      <w:ins w:id="1602" w:author="ndeakin" w:date="2015-09-30T12:36:00Z">
        <w:r w:rsidR="008C2FFC">
          <w:rPr>
            <w:rFonts w:eastAsia="Calibri"/>
          </w:rPr>
          <w:t xml:space="preserve">): </w:t>
        </w:r>
      </w:ins>
      <w:ins w:id="1603" w:author="ndeakin" w:date="2015-09-30T12:38:00Z">
        <w:r w:rsidR="00EF5D11">
          <w:rPr>
            <w:rFonts w:eastAsia="Calibri"/>
          </w:rPr>
          <w:t xml:space="preserve">The parameter has been annotated with </w:t>
        </w:r>
        <w:r w:rsidRPr="00F70C86">
          <w:rPr>
            <w:rStyle w:val="Code"/>
            <w:rFonts w:eastAsia="Calibri"/>
            <w:rPrChange w:id="1604" w:author="ndeakin" w:date="2015-09-30T12:43:00Z">
              <w:rPr>
                <w:rFonts w:ascii="Courier New" w:eastAsia="Calibri" w:hAnsi="Courier New"/>
                <w:sz w:val="18"/>
              </w:rPr>
            </w:rPrChange>
          </w:rPr>
          <w:t>@MessageProperty</w:t>
        </w:r>
        <w:r w:rsidR="00EF5D11">
          <w:rPr>
            <w:rFonts w:eastAsia="Calibri"/>
          </w:rPr>
          <w:t xml:space="preserve"> and is one of the valid</w:t>
        </w:r>
      </w:ins>
      <w:ins w:id="1605" w:author="ndeakin" w:date="2015-09-30T12:41:00Z">
        <w:r w:rsidR="00EF5D11">
          <w:rPr>
            <w:rFonts w:eastAsia="Calibri"/>
          </w:rPr>
          <w:t xml:space="preserve"> primitive</w:t>
        </w:r>
      </w:ins>
      <w:ins w:id="1606" w:author="ndeakin" w:date="2015-09-30T12:38:00Z">
        <w:r w:rsidR="00EF5D11">
          <w:rPr>
            <w:rFonts w:eastAsia="Calibri"/>
          </w:rPr>
          <w:t xml:space="preserve"> types for holding message properties, but </w:t>
        </w:r>
      </w:ins>
      <w:ins w:id="1607" w:author="ndeakin" w:date="2015-09-30T12:41:00Z">
        <w:r w:rsidR="00EF5D11">
          <w:rPr>
            <w:rFonts w:eastAsia="Calibri"/>
          </w:rPr>
          <w:t xml:space="preserve">using the appropriate method to obtain a property of the parameter's type has thrown an </w:t>
        </w:r>
      </w:ins>
      <w:ins w:id="1608" w:author="ndeakin" w:date="2015-09-30T12:42:00Z">
        <w:r w:rsidR="009F1009">
          <w:rPr>
            <w:rFonts w:eastAsia="Calibri"/>
          </w:rPr>
          <w:t>exception</w:t>
        </w:r>
      </w:ins>
      <w:ins w:id="1609" w:author="ndeakin" w:date="2015-09-30T12:41:00Z">
        <w:r w:rsidR="00EF5D11">
          <w:rPr>
            <w:rFonts w:eastAsia="Calibri"/>
          </w:rPr>
          <w:t>.</w:t>
        </w:r>
      </w:ins>
    </w:p>
    <w:p w:rsidR="00EB241D" w:rsidRDefault="00F70C86" w:rsidP="00EB241D">
      <w:pPr>
        <w:pStyle w:val="ListBullet"/>
        <w:rPr>
          <w:ins w:id="1610" w:author="ndeakin" w:date="2015-09-30T12:42:00Z"/>
        </w:rPr>
      </w:pPr>
      <w:ins w:id="1611" w:author="ndeakin" w:date="2015-09-30T12:42:00Z">
        <w:r>
          <w:rPr>
            <w:rFonts w:eastAsia="Calibri"/>
          </w:rPr>
          <w:fldChar w:fldCharType="begin"/>
        </w:r>
        <w:r w:rsidR="00EB241D">
          <w:instrText xml:space="preserve"> REF _Ref431379880 \h </w:instrText>
        </w:r>
      </w:ins>
      <w:r>
        <w:rPr>
          <w:rFonts w:eastAsia="Calibri"/>
        </w:rPr>
      </w:r>
      <w:ins w:id="1612" w:author="ndeakin" w:date="2015-09-30T12:42:00Z">
        <w:r>
          <w:rPr>
            <w:rFonts w:eastAsia="Calibri"/>
          </w:rPr>
          <w:fldChar w:fldCharType="separate"/>
        </w:r>
      </w:ins>
      <w:ins w:id="1613" w:author="ndeakin" w:date="2015-09-29T17:57:00Z">
        <w:r w:rsidR="002A43C9">
          <w:rPr>
            <w:rFonts w:eastAsia="Calibri"/>
          </w:rPr>
          <w:t>Message property parameters</w:t>
        </w:r>
      </w:ins>
      <w:ins w:id="1614" w:author="ndeakin" w:date="2015-09-30T12:42:00Z">
        <w:r>
          <w:rPr>
            <w:rFonts w:eastAsia="Calibri"/>
          </w:rPr>
          <w:fldChar w:fldCharType="end"/>
        </w:r>
        <w:r w:rsidR="00EB241D">
          <w:rPr>
            <w:rFonts w:eastAsia="Calibri"/>
          </w:rPr>
          <w:t xml:space="preserve"> (see section </w:t>
        </w:r>
        <w:r>
          <w:rPr>
            <w:rFonts w:eastAsia="Calibri"/>
          </w:rPr>
          <w:fldChar w:fldCharType="begin"/>
        </w:r>
        <w:r w:rsidR="00EB241D">
          <w:rPr>
            <w:rFonts w:eastAsia="Calibri"/>
          </w:rPr>
          <w:instrText xml:space="preserve"> REF _Ref431379880 \w \h </w:instrText>
        </w:r>
      </w:ins>
      <w:r>
        <w:rPr>
          <w:rFonts w:eastAsia="Calibri"/>
        </w:rPr>
      </w:r>
      <w:ins w:id="1615" w:author="ndeakin" w:date="2015-09-30T12:42:00Z">
        <w:r>
          <w:rPr>
            <w:rFonts w:eastAsia="Calibri"/>
          </w:rPr>
          <w:fldChar w:fldCharType="separate"/>
        </w:r>
      </w:ins>
      <w:r w:rsidR="002A43C9">
        <w:rPr>
          <w:rFonts w:eastAsia="Calibri"/>
        </w:rPr>
        <w:t>16.2.2.4</w:t>
      </w:r>
      <w:ins w:id="1616" w:author="ndeakin" w:date="2015-09-30T12:42:00Z">
        <w:r>
          <w:rPr>
            <w:rFonts w:eastAsia="Calibri"/>
          </w:rPr>
          <w:fldChar w:fldCharType="end"/>
        </w:r>
        <w:r w:rsidR="00EB241D">
          <w:rPr>
            <w:rFonts w:eastAsia="Calibri"/>
          </w:rPr>
          <w:t xml:space="preserve">): The parameter has been annotated with </w:t>
        </w:r>
        <w:r w:rsidRPr="00F70C86">
          <w:rPr>
            <w:rStyle w:val="Code"/>
            <w:rFonts w:eastAsia="Calibri"/>
            <w:rPrChange w:id="1617" w:author="ndeakin" w:date="2015-09-30T12:43:00Z">
              <w:rPr>
                <w:rFonts w:ascii="Courier New" w:eastAsia="Calibri" w:hAnsi="Courier New"/>
                <w:sz w:val="18"/>
              </w:rPr>
            </w:rPrChange>
          </w:rPr>
          <w:t>@MessageProperty</w:t>
        </w:r>
        <w:r w:rsidR="00EB241D">
          <w:rPr>
            <w:rFonts w:eastAsia="Calibri"/>
          </w:rPr>
          <w:t xml:space="preserve"> and is one of the valid </w:t>
        </w:r>
      </w:ins>
      <w:ins w:id="1618" w:author="ndeakin" w:date="2015-09-30T12:43:00Z">
        <w:r w:rsidR="00EE09D5">
          <w:rPr>
            <w:rFonts w:eastAsia="Calibri"/>
          </w:rPr>
          <w:t>object types</w:t>
        </w:r>
      </w:ins>
      <w:ins w:id="1619" w:author="ndeakin" w:date="2015-09-30T12:42:00Z">
        <w:r w:rsidR="00EB241D">
          <w:rPr>
            <w:rFonts w:eastAsia="Calibri"/>
          </w:rPr>
          <w:t xml:space="preserve"> for holding message properties, but </w:t>
        </w:r>
      </w:ins>
      <w:ins w:id="1620" w:author="ndeakin" w:date="2015-09-30T12:43:00Z">
        <w:r w:rsidR="00667461">
          <w:rPr>
            <w:rFonts w:eastAsia="Calibri"/>
          </w:rPr>
          <w:t>the message property cannot be cast to the parameter's type.</w:t>
        </w:r>
      </w:ins>
    </w:p>
    <w:p w:rsidR="00000000" w:rsidRDefault="00DD4FE5">
      <w:pPr>
        <w:pStyle w:val="ListBullet"/>
        <w:numPr>
          <w:ilvl w:val="0"/>
          <w:numId w:val="0"/>
        </w:numPr>
        <w:ind w:left="2880"/>
        <w:rPr>
          <w:ins w:id="1621" w:author="ndeakin" w:date="2015-09-30T12:24:00Z"/>
        </w:rPr>
        <w:pPrChange w:id="1622" w:author="ndeakin" w:date="2015-09-30T12:43:00Z">
          <w:pPr/>
        </w:pPrChange>
      </w:pPr>
      <w:ins w:id="1623" w:author="ndeakin" w:date="2015-09-30T12:48:00Z">
        <w:r>
          <w:t xml:space="preserve">When such an error occurs any container-managed transaction must not be started and the callback method must not be called. </w:t>
        </w:r>
      </w:ins>
    </w:p>
    <w:p w:rsidR="009E5AA3" w:rsidRDefault="008E70C5" w:rsidP="00621129">
      <w:pPr>
        <w:rPr>
          <w:ins w:id="1624" w:author="ndeakin" w:date="2015-09-30T12:24:00Z"/>
        </w:rPr>
      </w:pPr>
      <w:ins w:id="1625" w:author="ndeakin" w:date="2015-09-30T12:48:00Z">
        <w:r>
          <w:t xml:space="preserve">The message will be </w:t>
        </w:r>
      </w:ins>
      <w:ins w:id="1626" w:author="ndeakin" w:date="2015-09-30T12:50:00Z">
        <w:r w:rsidR="00EF1FF2">
          <w:t>redelivered</w:t>
        </w:r>
      </w:ins>
      <w:ins w:id="1627" w:author="ndeakin" w:date="2015-09-30T12:48:00Z">
        <w:r>
          <w:t xml:space="preserve"> in the same way as if </w:t>
        </w:r>
      </w:ins>
      <w:ins w:id="1628" w:author="ndeakin" w:date="2015-09-30T12:49:00Z">
        <w:r w:rsidR="00EC3800">
          <w:t>bean-managed transaction demarcation was being used and the</w:t>
        </w:r>
      </w:ins>
      <w:ins w:id="1629" w:author="ndeakin" w:date="2015-09-30T12:48:00Z">
        <w:r>
          <w:t xml:space="preserve"> callback method </w:t>
        </w:r>
      </w:ins>
      <w:ins w:id="1630" w:author="ndeakin" w:date="2015-09-30T12:50:00Z">
        <w:r w:rsidR="00A87412">
          <w:t>had</w:t>
        </w:r>
      </w:ins>
      <w:ins w:id="1631" w:author="ndeakin" w:date="2015-09-30T12:48:00Z">
        <w:r>
          <w:t xml:space="preserve"> thrown an exception.</w:t>
        </w:r>
      </w:ins>
    </w:p>
    <w:p w:rsidR="00CA28BE" w:rsidRDefault="00E1168B" w:rsidP="00CA28BE">
      <w:pPr>
        <w:pStyle w:val="NormInBox"/>
        <w:rPr>
          <w:ins w:id="1632" w:author="ndeakin" w:date="2015-09-30T12:51:00Z"/>
        </w:rPr>
      </w:pPr>
      <w:ins w:id="1633" w:author="ndeakin" w:date="2015-09-29T18:16:00Z">
        <w:r>
          <w:rPr>
            <w:b/>
            <w:i/>
          </w:rPr>
          <w:t>Note to reviewers</w:t>
        </w:r>
        <w:r w:rsidR="00D7132F" w:rsidRPr="00171581">
          <w:rPr>
            <w:b/>
            <w:i/>
          </w:rPr>
          <w:t>:</w:t>
        </w:r>
        <w:r w:rsidR="00D7132F" w:rsidRPr="00482EA5">
          <w:rPr>
            <w:i/>
          </w:rPr>
          <w:t xml:space="preserve"> </w:t>
        </w:r>
      </w:ins>
      <w:ins w:id="1634" w:author="ndeakin" w:date="2015-09-30T12:50:00Z">
        <w:r w:rsidR="009E3744" w:rsidRPr="00343729">
          <w:t xml:space="preserve">Essentially this section is saying that </w:t>
        </w:r>
        <w:r w:rsidR="009E3744">
          <w:t>a conversion error</w:t>
        </w:r>
        <w:r w:rsidR="009E3744" w:rsidRPr="00343729">
          <w:t xml:space="preserve"> should be handled in the same way as </w:t>
        </w:r>
        <w:r w:rsidR="009E3744">
          <w:t xml:space="preserve">a RuntimeException is </w:t>
        </w:r>
        <w:r w:rsidR="009E3744" w:rsidRPr="00343729">
          <w:t>now.</w:t>
        </w:r>
      </w:ins>
      <w:ins w:id="1635" w:author="ndeakin" w:date="2015-09-30T12:51:00Z">
        <w:r w:rsidR="00CA28BE">
          <w:t xml:space="preserve"> </w:t>
        </w:r>
        <w:r w:rsidR="00CA28BE">
          <w:rPr>
            <w:i/>
          </w:rPr>
          <w:t xml:space="preserve"> </w:t>
        </w:r>
        <w:r w:rsidR="00CA28BE">
          <w:t>JMS 2.0 does not define behaviour such as redeliver delay, redelivery delay and dead message queues and this section deliberately avoids doing so.</w:t>
        </w:r>
      </w:ins>
    </w:p>
    <w:p w:rsidR="00D7132F" w:rsidRDefault="00CA28BE" w:rsidP="00D7132F">
      <w:pPr>
        <w:pStyle w:val="NormInBox"/>
        <w:rPr>
          <w:ins w:id="1636" w:author="ndeakin" w:date="2015-09-29T18:16:00Z"/>
        </w:rPr>
      </w:pPr>
      <w:ins w:id="1637" w:author="ndeakin" w:date="2015-09-30T12:51:00Z">
        <w:r>
          <w:t>However it is hoped to extend this section to define redelivery delay, redelivery counts and dead</w:t>
        </w:r>
        <w:r w:rsidR="000060D3">
          <w:t xml:space="preserve"> message queues before final re</w:t>
        </w:r>
        <w:r>
          <w:t>l</w:t>
        </w:r>
        <w:r w:rsidR="000060D3">
          <w:t>e</w:t>
        </w:r>
        <w:r>
          <w:t xml:space="preserve">ase. </w:t>
        </w:r>
      </w:ins>
    </w:p>
    <w:p w:rsidR="00621129" w:rsidRDefault="00621129" w:rsidP="00621129">
      <w:pPr>
        <w:pStyle w:val="Heading3"/>
        <w:rPr>
          <w:ins w:id="1638" w:author="ndeakin" w:date="2015-09-29T17:57:00Z"/>
          <w:rFonts w:eastAsia="Calibri"/>
        </w:rPr>
      </w:pPr>
      <w:bookmarkStart w:id="1639" w:name="_Toc432434184"/>
      <w:ins w:id="1640" w:author="ndeakin" w:date="2015-09-29T17:57:00Z">
        <w:r>
          <w:rPr>
            <w:rFonts w:eastAsia="Calibri"/>
          </w:rPr>
          <w:t>Use of flexible JMS MDB annotations on classic JMS MD</w:t>
        </w:r>
        <w:r w:rsidRPr="001C12E6">
          <w:rPr>
            <w:rFonts w:eastAsia="Calibri"/>
          </w:rPr>
          <w:t>B</w:t>
        </w:r>
        <w:r>
          <w:rPr>
            <w:rFonts w:eastAsia="Calibri"/>
          </w:rPr>
          <w:t>s</w:t>
        </w:r>
        <w:bookmarkEnd w:id="1639"/>
      </w:ins>
    </w:p>
    <w:p w:rsidR="00621129" w:rsidRDefault="00621129" w:rsidP="00621129">
      <w:pPr>
        <w:rPr>
          <w:ins w:id="1641" w:author="ndeakin" w:date="2015-09-29T17:57:00Z"/>
          <w:rFonts w:eastAsia="Calibri"/>
        </w:rPr>
      </w:pPr>
      <w:ins w:id="1642" w:author="ndeakin" w:date="2015-09-29T17:57:00Z">
        <w:r>
          <w:rPr>
            <w:rFonts w:eastAsia="Calibri"/>
          </w:rPr>
          <w:t xml:space="preserve">The </w:t>
        </w:r>
        <w:r w:rsidRPr="001C12E6">
          <w:rPr>
            <w:rStyle w:val="Code"/>
            <w:rFonts w:eastAsia="Calibri"/>
          </w:rPr>
          <w:t>JMSQueueListener</w:t>
        </w:r>
        <w:r>
          <w:rPr>
            <w:rFonts w:eastAsia="Calibri"/>
          </w:rPr>
          <w:t xml:space="preserve">, </w:t>
        </w:r>
        <w:r w:rsidRPr="001C12E6">
          <w:rPr>
            <w:rStyle w:val="Code"/>
            <w:rFonts w:eastAsia="Calibri"/>
          </w:rPr>
          <w:t>JMSNonDurableTopicListener</w:t>
        </w:r>
        <w:r>
          <w:rPr>
            <w:rFonts w:eastAsia="Calibri"/>
          </w:rPr>
          <w:t xml:space="preserve">, </w:t>
        </w:r>
        <w:r w:rsidRPr="001C12E6">
          <w:rPr>
            <w:rStyle w:val="Code"/>
            <w:rFonts w:eastAsia="Calibri"/>
          </w:rPr>
          <w:t>JMSDurableTopicListener</w:t>
        </w:r>
        <w:r>
          <w:rPr>
            <w:rFonts w:eastAsia="Calibri"/>
          </w:rPr>
          <w:t xml:space="preserve">, </w:t>
        </w:r>
        <w:r w:rsidRPr="001C12E6">
          <w:rPr>
            <w:rStyle w:val="Code"/>
            <w:rFonts w:eastAsia="Calibri"/>
          </w:rPr>
          <w:t>JMSListenerProperty</w:t>
        </w:r>
        <w:r>
          <w:rPr>
            <w:rFonts w:eastAsia="Calibri"/>
          </w:rPr>
          <w:t xml:space="preserve"> or </w:t>
        </w:r>
        <w:r w:rsidRPr="001C12E6">
          <w:rPr>
            <w:rStyle w:val="Code"/>
            <w:rFonts w:eastAsia="Calibri"/>
          </w:rPr>
          <w:t>JMSListenerProperties</w:t>
        </w:r>
        <w:r>
          <w:rPr>
            <w:rFonts w:eastAsia="Calibri"/>
          </w:rPr>
          <w:t xml:space="preserve"> annotations must not be used on a classic JMS MDB. If any of these annotations are used on a MDB that implements </w:t>
        </w:r>
        <w:r w:rsidRPr="00D8575A">
          <w:rPr>
            <w:rStyle w:val="Code"/>
            <w:rFonts w:eastAsia="Calibri"/>
          </w:rPr>
          <w:t>javax.jms.MessageListener</w:t>
        </w:r>
        <w:r>
          <w:rPr>
            <w:rStyle w:val="Code"/>
            <w:rFonts w:eastAsia="Calibri"/>
          </w:rPr>
          <w:t xml:space="preserve"> </w:t>
        </w:r>
        <w:r>
          <w:rPr>
            <w:rFonts w:eastAsia="Calibri"/>
          </w:rPr>
          <w:t>then deployment must fail.</w:t>
        </w:r>
      </w:ins>
    </w:p>
    <w:p w:rsidR="00621129" w:rsidRDefault="00621129" w:rsidP="00621129">
      <w:pPr>
        <w:pStyle w:val="Heading2"/>
        <w:rPr>
          <w:ins w:id="1643" w:author="ndeakin" w:date="2015-09-29T17:57:00Z"/>
          <w:rFonts w:eastAsia="Calibri"/>
        </w:rPr>
      </w:pPr>
      <w:bookmarkStart w:id="1644" w:name="_Ref431378299"/>
      <w:bookmarkStart w:id="1645" w:name="_Ref431378303"/>
      <w:bookmarkStart w:id="1646" w:name="_Ref431378306"/>
      <w:bookmarkStart w:id="1647" w:name="_Toc432434185"/>
      <w:ins w:id="1648" w:author="ndeakin" w:date="2015-09-29T17:57:00Z">
        <w:r>
          <w:rPr>
            <w:rFonts w:eastAsia="Calibri"/>
          </w:rPr>
          <w:lastRenderedPageBreak/>
          <w:t>Exceptions thrown by callback methods</w:t>
        </w:r>
        <w:bookmarkEnd w:id="1644"/>
        <w:bookmarkEnd w:id="1645"/>
        <w:bookmarkEnd w:id="1646"/>
        <w:bookmarkEnd w:id="1647"/>
      </w:ins>
    </w:p>
    <w:p w:rsidR="00621129" w:rsidRDefault="00621129" w:rsidP="00621129">
      <w:pPr>
        <w:rPr>
          <w:ins w:id="1649" w:author="ndeakin" w:date="2015-09-29T17:57:00Z"/>
          <w:lang w:val="en-US" w:eastAsia="en-US"/>
        </w:rPr>
      </w:pPr>
      <w:ins w:id="1650" w:author="ndeakin" w:date="2015-09-29T17:57:00Z">
        <w:r w:rsidRPr="00C92D0D">
          <w:rPr>
            <w:lang w:val="en-US" w:eastAsia="en-US"/>
          </w:rPr>
          <w:t xml:space="preserve">The </w:t>
        </w:r>
        <w:r w:rsidRPr="00C92D0D">
          <w:rPr>
            <w:rFonts w:ascii="Courier New" w:hAnsi="Courier New" w:cs="Courier New"/>
            <w:lang w:val="en-US" w:eastAsia="en-US"/>
          </w:rPr>
          <w:t>onMessage</w:t>
        </w:r>
        <w:r w:rsidRPr="00C92D0D">
          <w:rPr>
            <w:lang w:val="en-US" w:eastAsia="en-US"/>
          </w:rPr>
          <w:t xml:space="preserve"> method of a </w:t>
        </w:r>
        <w:r>
          <w:rPr>
            <w:lang w:val="en-US" w:eastAsia="en-US"/>
          </w:rPr>
          <w:t>classic JMS MD</w:t>
        </w:r>
        <w:r w:rsidRPr="001C12E6">
          <w:t>B (</w:t>
        </w:r>
        <w:r>
          <w:rPr>
            <w:lang w:val="en-US" w:eastAsia="en-US"/>
          </w:rPr>
          <w:t xml:space="preserve">one that </w:t>
        </w:r>
        <w:r w:rsidRPr="00C92D0D">
          <w:rPr>
            <w:lang w:val="en-US" w:eastAsia="en-US"/>
          </w:rPr>
          <w:t xml:space="preserve">implements </w:t>
        </w:r>
        <w:r w:rsidRPr="00C92D0D">
          <w:rPr>
            <w:rFonts w:ascii="Courier New" w:hAnsi="Courier New" w:cs="Courier New"/>
            <w:lang w:val="en-US" w:eastAsia="en-US"/>
          </w:rPr>
          <w:t>MessageListener</w:t>
        </w:r>
        <w:r w:rsidRPr="001C12E6">
          <w:t>) m</w:t>
        </w:r>
        <w:r w:rsidRPr="00C92D0D">
          <w:rPr>
            <w:lang w:val="en-US" w:eastAsia="en-US"/>
          </w:rPr>
          <w:t xml:space="preserve">ay throw </w:t>
        </w:r>
        <w:r w:rsidRPr="00C92D0D">
          <w:rPr>
            <w:rFonts w:ascii="Courier New" w:hAnsi="Courier New" w:cs="Courier New"/>
            <w:lang w:val="en-US" w:eastAsia="en-US"/>
          </w:rPr>
          <w:t>RuntimeException</w:t>
        </w:r>
        <w:r w:rsidRPr="00C92D0D">
          <w:rPr>
            <w:lang w:val="en-US" w:eastAsia="en-US"/>
          </w:rPr>
          <w:t>s.</w:t>
        </w:r>
      </w:ins>
    </w:p>
    <w:p w:rsidR="00621129" w:rsidRPr="00C92D0D" w:rsidRDefault="00621129" w:rsidP="00621129">
      <w:pPr>
        <w:rPr>
          <w:ins w:id="1651" w:author="ndeakin" w:date="2015-09-29T17:57:00Z"/>
          <w:lang w:val="en-US" w:eastAsia="en-US"/>
        </w:rPr>
      </w:pPr>
      <w:ins w:id="1652" w:author="ndeakin" w:date="2015-09-29T17:57:00Z">
        <w:r>
          <w:rPr>
            <w:lang w:val="en-US" w:eastAsia="en-US"/>
          </w:rPr>
          <w:t>A</w:t>
        </w:r>
        <w:r w:rsidRPr="00C92D0D">
          <w:rPr>
            <w:lang w:val="en-US" w:eastAsia="en-US"/>
          </w:rPr>
          <w:t xml:space="preserve"> callback method of a </w:t>
        </w:r>
        <w:r>
          <w:rPr>
            <w:lang w:val="en-US" w:eastAsia="en-US"/>
          </w:rPr>
          <w:t xml:space="preserve">flexible MDB may throw checked exceptions </w:t>
        </w:r>
        <w:r w:rsidRPr="00C92D0D">
          <w:rPr>
            <w:lang w:val="en-US" w:eastAsia="en-US"/>
          </w:rPr>
          <w:t xml:space="preserve">or </w:t>
        </w:r>
        <w:r w:rsidRPr="00C92D0D">
          <w:rPr>
            <w:rFonts w:ascii="Courier New" w:hAnsi="Courier New" w:cs="Courier New"/>
            <w:lang w:val="en-US" w:eastAsia="en-US"/>
          </w:rPr>
          <w:t>RuntimeException</w:t>
        </w:r>
        <w:r w:rsidRPr="00C92D0D">
          <w:rPr>
            <w:lang w:val="en-US" w:eastAsia="en-US"/>
          </w:rPr>
          <w:t xml:space="preserve">s. </w:t>
        </w:r>
      </w:ins>
    </w:p>
    <w:p w:rsidR="00621129" w:rsidRPr="00C92D0D" w:rsidRDefault="00621129" w:rsidP="00621129">
      <w:pPr>
        <w:rPr>
          <w:ins w:id="1653" w:author="ndeakin" w:date="2015-09-29T17:57:00Z"/>
          <w:lang w:val="en-US" w:eastAsia="en-US"/>
        </w:rPr>
      </w:pPr>
      <w:ins w:id="1654" w:author="ndeakin" w:date="2015-09-29T17:57:00Z">
        <w:r w:rsidRPr="00C92D0D">
          <w:rPr>
            <w:lang w:val="en-US" w:eastAsia="en-US"/>
          </w:rPr>
          <w:t xml:space="preserve">All exceptions thrown by message callback methods must be handled by the container as defined in the EJB 3.2 specification section 9.3.4 "Exceptions thrown from Message-Driven Bean Message Listener methods". This defines whether or not any container-managed transaction is committed or rolled back by the container. It also defines whether or not the MDB instance is discarded, whether or not the exception is required to be logged, and what exception is re-thrown to the resource adapter (if a resource adapter is being used). </w:t>
        </w:r>
      </w:ins>
    </w:p>
    <w:p w:rsidR="00621129" w:rsidRPr="00C92D0D" w:rsidRDefault="00621129" w:rsidP="00621129">
      <w:pPr>
        <w:rPr>
          <w:ins w:id="1655" w:author="ndeakin" w:date="2015-09-29T17:57:00Z"/>
          <w:lang w:val="en-US" w:eastAsia="en-US"/>
        </w:rPr>
      </w:pPr>
      <w:ins w:id="1656" w:author="ndeakin" w:date="2015-09-29T17:57:00Z">
        <w:r w:rsidRPr="00C92D0D">
          <w:rPr>
            <w:lang w:val="en-US" w:eastAsia="en-US"/>
          </w:rPr>
          <w:t xml:space="preserve">If a resource adapter is being used it must catch any checked exceptions or </w:t>
        </w:r>
        <w:r w:rsidRPr="00C92D0D">
          <w:rPr>
            <w:rFonts w:ascii="Courier New" w:hAnsi="Courier New" w:cs="Courier New"/>
            <w:lang w:val="en-US" w:eastAsia="en-US"/>
          </w:rPr>
          <w:t>RuntimeException</w:t>
        </w:r>
        <w:r w:rsidRPr="00C92D0D">
          <w:rPr>
            <w:lang w:val="en-US" w:eastAsia="en-US"/>
          </w:rPr>
          <w:t xml:space="preserve">s thrown by the callback method. </w:t>
        </w:r>
      </w:ins>
    </w:p>
    <w:p w:rsidR="00621129" w:rsidRPr="00C92D0D" w:rsidRDefault="00621129" w:rsidP="00621129">
      <w:pPr>
        <w:rPr>
          <w:ins w:id="1657" w:author="ndeakin" w:date="2015-09-29T17:57:00Z"/>
          <w:lang w:val="en-US" w:eastAsia="en-US"/>
        </w:rPr>
      </w:pPr>
      <w:ins w:id="1658" w:author="ndeakin" w:date="2015-09-29T17:57:00Z">
        <w:r w:rsidRPr="00C92D0D">
          <w:rPr>
            <w:lang w:val="en-US" w:eastAsia="en-US"/>
          </w:rPr>
          <w:t xml:space="preserve">If a message is being delivered to the callback method of a MDB using container-managed transaction demarcation, and the resource adapter had called the </w:t>
        </w:r>
        <w:r w:rsidRPr="00C92D0D">
          <w:rPr>
            <w:rFonts w:ascii="Courier New" w:hAnsi="Courier New" w:cs="Courier New"/>
            <w:lang w:val="en-US" w:eastAsia="en-US"/>
          </w:rPr>
          <w:t>beforeDelivery</w:t>
        </w:r>
        <w:r w:rsidRPr="00C92D0D">
          <w:rPr>
            <w:lang w:val="en-US" w:eastAsia="en-US"/>
          </w:rPr>
          <w:t xml:space="preserve"> method on the </w:t>
        </w:r>
        <w:r w:rsidRPr="00C92D0D">
          <w:rPr>
            <w:rFonts w:ascii="Courier New" w:hAnsi="Courier New" w:cs="Courier New"/>
            <w:lang w:val="en-US" w:eastAsia="en-US"/>
          </w:rPr>
          <w:t>javax.resource.spi.endpoint.MessageEndpoint</w:t>
        </w:r>
        <w:r w:rsidRPr="00C92D0D">
          <w:rPr>
            <w:lang w:val="en-US" w:eastAsia="en-US"/>
          </w:rPr>
          <w:t xml:space="preserve"> prior to invoking the callback method</w:t>
        </w:r>
        <w:r>
          <w:rPr>
            <w:lang w:val="en-US" w:eastAsia="en-US"/>
          </w:rPr>
          <w:t>,</w:t>
        </w:r>
        <w:r w:rsidRPr="00C92D0D">
          <w:rPr>
            <w:lang w:val="en-US" w:eastAsia="en-US"/>
          </w:rPr>
          <w:t xml:space="preserve"> then it must call the </w:t>
        </w:r>
        <w:r w:rsidRPr="00C92D0D">
          <w:rPr>
            <w:rFonts w:ascii="Courier New" w:hAnsi="Courier New" w:cs="Courier New"/>
            <w:lang w:val="en-US" w:eastAsia="en-US"/>
          </w:rPr>
          <w:t>afterDelivery</w:t>
        </w:r>
        <w:r w:rsidRPr="00C92D0D">
          <w:rPr>
            <w:lang w:val="en-US" w:eastAsia="en-US"/>
          </w:rPr>
          <w:t xml:space="preserve"> method afterwards even if the callback method threw a checked exception or </w:t>
        </w:r>
        <w:r w:rsidRPr="00C92D0D">
          <w:rPr>
            <w:rFonts w:ascii="Courier New" w:hAnsi="Courier New" w:cs="Courier New"/>
            <w:lang w:val="en-US" w:eastAsia="en-US"/>
          </w:rPr>
          <w:t>RuntimeException</w:t>
        </w:r>
        <w:r w:rsidRPr="00C92D0D">
          <w:rPr>
            <w:lang w:val="en-US" w:eastAsia="en-US"/>
          </w:rPr>
          <w:t xml:space="preserve">. This ensures that the container-managed transaction is rolled back or committed by the container as required by the EJB specification. </w:t>
        </w:r>
      </w:ins>
    </w:p>
    <w:p w:rsidR="00747CF3" w:rsidRDefault="00621129">
      <w:pPr>
        <w:rPr>
          <w:ins w:id="1659" w:author="ndeakin" w:date="2015-09-30T12:13:00Z"/>
          <w:lang w:val="en-US" w:eastAsia="en-US"/>
        </w:rPr>
      </w:pPr>
      <w:ins w:id="1660" w:author="ndeakin" w:date="2015-09-29T17:57:00Z">
        <w:r w:rsidRPr="00C92D0D">
          <w:rPr>
            <w:lang w:val="en-US" w:eastAsia="en-US"/>
          </w:rPr>
          <w:t xml:space="preserve">If a message is being delivered to the callback method of a MDB, and auto-acknowledge or dups-ok-acknowledge mode is being used, and the callback method throws a checked exception or a </w:t>
        </w:r>
        <w:r w:rsidRPr="00C92D0D">
          <w:rPr>
            <w:rFonts w:ascii="Courier New" w:hAnsi="Courier New" w:cs="Courier New"/>
            <w:lang w:val="en-US" w:eastAsia="en-US"/>
          </w:rPr>
          <w:t>RuntimeException</w:t>
        </w:r>
        <w:r w:rsidRPr="001C12E6">
          <w:t>, t</w:t>
        </w:r>
        <w:r w:rsidRPr="00C92D0D">
          <w:rPr>
            <w:lang w:val="en-US" w:eastAsia="en-US"/>
          </w:rPr>
          <w:t xml:space="preserve">hen the message will be automatically redelivered. </w:t>
        </w:r>
      </w:ins>
    </w:p>
    <w:p w:rsidR="00804C17" w:rsidRDefault="00621129">
      <w:pPr>
        <w:rPr>
          <w:ins w:id="1661" w:author="ndeakin" w:date="2015-09-30T12:14:00Z"/>
          <w:lang w:val="en-US" w:eastAsia="en-US"/>
        </w:rPr>
      </w:pPr>
      <w:ins w:id="1662" w:author="ndeakin" w:date="2015-09-29T17:57:00Z">
        <w:r w:rsidRPr="00C92D0D">
          <w:rPr>
            <w:lang w:val="en-US" w:eastAsia="en-US"/>
          </w:rPr>
          <w:t xml:space="preserve">The number of times a JMS provider will redeliver the same message before giving up is provider-dependent. The </w:t>
        </w:r>
        <w:r w:rsidRPr="001C12E6">
          <w:rPr>
            <w:rStyle w:val="Code"/>
          </w:rPr>
          <w:t>JMSRedelivered</w:t>
        </w:r>
        <w:r w:rsidRPr="00C92D0D">
          <w:rPr>
            <w:lang w:val="en-US" w:eastAsia="en-US"/>
          </w:rPr>
          <w:t xml:space="preserve"> message header field will be set, and the </w:t>
        </w:r>
        <w:r w:rsidRPr="001C12E6">
          <w:rPr>
            <w:rStyle w:val="Code"/>
          </w:rPr>
          <w:t>JMSXDeliveryCount</w:t>
        </w:r>
        <w:r w:rsidRPr="00C92D0D">
          <w:rPr>
            <w:lang w:val="en-US" w:eastAsia="en-US"/>
          </w:rPr>
          <w:t xml:space="preserve"> message property incremented, for a message redelivered under these circumstances. </w:t>
        </w:r>
      </w:ins>
    </w:p>
    <w:p w:rsidR="00A61CE4" w:rsidRDefault="009B041A" w:rsidP="009B041A">
      <w:pPr>
        <w:pStyle w:val="NormInBox"/>
        <w:rPr>
          <w:ins w:id="1663" w:author="ndeakin" w:date="2015-09-30T12:17:00Z"/>
        </w:rPr>
      </w:pPr>
      <w:ins w:id="1664" w:author="ndeakin" w:date="2015-09-30T12:14:00Z">
        <w:r>
          <w:rPr>
            <w:b/>
            <w:i/>
          </w:rPr>
          <w:t>Note to reviewers</w:t>
        </w:r>
        <w:r w:rsidRPr="00171581">
          <w:rPr>
            <w:b/>
            <w:i/>
          </w:rPr>
          <w:t>:</w:t>
        </w:r>
        <w:r w:rsidRPr="00482EA5">
          <w:rPr>
            <w:i/>
          </w:rPr>
          <w:t xml:space="preserve"> </w:t>
        </w:r>
      </w:ins>
      <w:ins w:id="1665" w:author="ndeakin" w:date="2015-09-30T12:16:00Z">
        <w:r w:rsidR="00F70C86" w:rsidRPr="00F70C86">
          <w:rPr>
            <w:rPrChange w:id="1666" w:author="ndeakin" w:date="2015-09-30T12:17:00Z">
              <w:rPr>
                <w:rFonts w:ascii="Courier New" w:hAnsi="Courier New"/>
                <w:i/>
                <w:sz w:val="18"/>
              </w:rPr>
            </w:rPrChange>
          </w:rPr>
          <w:t>Essentially this section is saying that exceptions should be handled in the same way as they are now.</w:t>
        </w:r>
        <w:r w:rsidR="008C6071">
          <w:rPr>
            <w:i/>
          </w:rPr>
          <w:t xml:space="preserve"> </w:t>
        </w:r>
      </w:ins>
      <w:ins w:id="1667" w:author="ndeakin" w:date="2015-09-30T12:14:00Z">
        <w:r>
          <w:t xml:space="preserve">JMS </w:t>
        </w:r>
      </w:ins>
      <w:ins w:id="1668" w:author="ndeakin" w:date="2015-09-30T12:16:00Z">
        <w:r>
          <w:t xml:space="preserve">2.0 </w:t>
        </w:r>
      </w:ins>
      <w:ins w:id="1669" w:author="ndeakin" w:date="2015-09-30T12:14:00Z">
        <w:r>
          <w:t>does not define behaviour such as redeliver delay, redelivery delay and dead message queues</w:t>
        </w:r>
      </w:ins>
      <w:ins w:id="1670" w:author="ndeakin" w:date="2015-09-30T12:17:00Z">
        <w:r w:rsidR="00A61CE4">
          <w:t xml:space="preserve"> and </w:t>
        </w:r>
      </w:ins>
      <w:ins w:id="1671" w:author="ndeakin" w:date="2015-09-30T12:16:00Z">
        <w:r>
          <w:t xml:space="preserve">this section deliberately avoids </w:t>
        </w:r>
      </w:ins>
      <w:ins w:id="1672" w:author="ndeakin" w:date="2015-09-30T12:17:00Z">
        <w:r w:rsidR="00A61CE4">
          <w:t>doing so.</w:t>
        </w:r>
      </w:ins>
    </w:p>
    <w:p w:rsidR="009B041A" w:rsidRDefault="00A61CE4" w:rsidP="009B041A">
      <w:pPr>
        <w:pStyle w:val="NormInBox"/>
        <w:rPr>
          <w:ins w:id="1673" w:author="ndeakin" w:date="2015-09-30T12:14:00Z"/>
        </w:rPr>
      </w:pPr>
      <w:ins w:id="1674" w:author="ndeakin" w:date="2015-09-30T12:18:00Z">
        <w:r>
          <w:t xml:space="preserve">However it is hoped to extend this section to </w:t>
        </w:r>
        <w:r w:rsidR="00EF3DB6">
          <w:t>define redelivery delay, redelivery counts and dead message queues before final reelase.</w:t>
        </w:r>
      </w:ins>
      <w:ins w:id="1675" w:author="ndeakin" w:date="2015-09-30T12:16:00Z">
        <w:r w:rsidR="009B041A">
          <w:t xml:space="preserve"> </w:t>
        </w:r>
      </w:ins>
    </w:p>
    <w:p w:rsidR="009B041A" w:rsidRDefault="009B041A">
      <w:pPr>
        <w:rPr>
          <w:ins w:id="1676" w:author="ndeakin" w:date="2015-09-29T17:47:00Z"/>
        </w:rPr>
      </w:pPr>
    </w:p>
    <w:p w:rsidR="00804C17" w:rsidDel="00886766" w:rsidRDefault="00804C17">
      <w:pPr>
        <w:rPr>
          <w:del w:id="1677" w:author="ndeakin" w:date="2015-09-29T18:00:00Z"/>
        </w:rPr>
      </w:pPr>
    </w:p>
    <w:p w:rsidR="00FE2198" w:rsidRDefault="00FE2198">
      <w:pPr>
        <w:suppressAutoHyphens w:val="0"/>
        <w:autoSpaceDE/>
        <w:autoSpaceDN/>
        <w:adjustRightInd/>
        <w:spacing w:before="0" w:line="240" w:lineRule="auto"/>
        <w:ind w:left="0"/>
        <w:rPr>
          <w:rFonts w:ascii="Arial" w:eastAsia="Calibri" w:hAnsi="Arial" w:cs="Arial"/>
          <w:color w:val="auto"/>
        </w:rPr>
      </w:pPr>
      <w:del w:id="1678" w:author="ndeakin" w:date="2015-09-29T18:00:00Z">
        <w:r w:rsidDel="00886766">
          <w:rPr>
            <w:rFonts w:ascii="Arial" w:eastAsia="Calibri" w:hAnsi="Arial" w:cs="Arial"/>
            <w:color w:val="auto"/>
          </w:rPr>
          <w:br w:type="page"/>
        </w:r>
      </w:del>
    </w:p>
    <w:p w:rsidR="00741663" w:rsidRDefault="003C6F42" w:rsidP="00285548">
      <w:pPr>
        <w:pStyle w:val="Appendix1"/>
      </w:pPr>
      <w:bookmarkStart w:id="1679" w:name="_Toc317515317"/>
      <w:bookmarkStart w:id="1680" w:name="_Toc317517830"/>
      <w:bookmarkStart w:id="1681" w:name="_Toc317519312"/>
      <w:bookmarkStart w:id="1682" w:name="_Toc317591277"/>
      <w:bookmarkStart w:id="1683" w:name="_Toc322698238"/>
      <w:bookmarkStart w:id="1684" w:name="_Toc322698524"/>
      <w:bookmarkStart w:id="1685" w:name="_Toc322698945"/>
      <w:bookmarkStart w:id="1686" w:name="_Ref308006495"/>
      <w:bookmarkStart w:id="1687" w:name="_Ref308006498"/>
      <w:bookmarkStart w:id="1688" w:name="_Ref308006502"/>
      <w:bookmarkStart w:id="1689" w:name="_Ref308006508"/>
      <w:bookmarkStart w:id="1690" w:name="_Toc311729374"/>
      <w:bookmarkStart w:id="1691" w:name="_Toc432434186"/>
      <w:bookmarkEnd w:id="818"/>
      <w:bookmarkEnd w:id="1679"/>
      <w:bookmarkEnd w:id="1680"/>
      <w:bookmarkEnd w:id="1681"/>
      <w:bookmarkEnd w:id="1682"/>
      <w:bookmarkEnd w:id="1683"/>
      <w:bookmarkEnd w:id="1684"/>
      <w:bookmarkEnd w:id="1685"/>
      <w:r>
        <w:lastRenderedPageBreak/>
        <w:t>Change h</w:t>
      </w:r>
      <w:r w:rsidR="00741663" w:rsidRPr="00CC11BD">
        <w:t>istory</w:t>
      </w:r>
      <w:bookmarkEnd w:id="1686"/>
      <w:bookmarkEnd w:id="1687"/>
      <w:bookmarkEnd w:id="1688"/>
      <w:bookmarkEnd w:id="1689"/>
      <w:bookmarkEnd w:id="1690"/>
      <w:bookmarkEnd w:id="1691"/>
    </w:p>
    <w:p w:rsidR="0029068D" w:rsidRDefault="00392643">
      <w:pPr>
        <w:pStyle w:val="Appendix2"/>
      </w:pPr>
      <w:bookmarkStart w:id="1692" w:name="_Toc311729415"/>
      <w:bookmarkStart w:id="1693" w:name="_Ref316231041"/>
      <w:bookmarkStart w:id="1694" w:name="_Ref316231047"/>
      <w:bookmarkStart w:id="1695" w:name="_Ref316231056"/>
      <w:bookmarkStart w:id="1696" w:name="_Ref316231118"/>
      <w:bookmarkStart w:id="1697" w:name="_Toc432434187"/>
      <w:r>
        <w:t>Version 2.0</w:t>
      </w:r>
      <w:bookmarkEnd w:id="1692"/>
      <w:bookmarkEnd w:id="1693"/>
      <w:bookmarkEnd w:id="1694"/>
      <w:bookmarkEnd w:id="1695"/>
      <w:bookmarkEnd w:id="1696"/>
      <w:bookmarkEnd w:id="1697"/>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21"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698" w:name="_Toc432434188"/>
      <w:bookmarkStart w:id="1699" w:name="_Toc311729416"/>
      <w:r>
        <w:t>Re</w:t>
      </w:r>
      <w:r w:rsidR="000A0459">
        <w:t>organisation</w:t>
      </w:r>
      <w:r>
        <w:t xml:space="preserve"> of chapters</w:t>
      </w:r>
      <w:bookmarkEnd w:id="1698"/>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F70C86">
        <w:fldChar w:fldCharType="begin"/>
      </w:r>
      <w:r w:rsidR="00431B03">
        <w:instrText xml:space="preserve"> REF _Ref315098116 \r \h </w:instrText>
      </w:r>
      <w:r w:rsidR="00F70C86">
        <w:fldChar w:fldCharType="separate"/>
      </w:r>
      <w:r w:rsidR="002A43C9">
        <w:t>12</w:t>
      </w:r>
      <w:r w:rsidR="00F70C86">
        <w:fldChar w:fldCharType="end"/>
      </w:r>
      <w:r w:rsidR="00431B03">
        <w:t xml:space="preserve"> </w:t>
      </w:r>
      <w:r w:rsidR="00E557F3">
        <w:t>“</w:t>
      </w:r>
      <w:r w:rsidR="00F70C86">
        <w:fldChar w:fldCharType="begin"/>
      </w:r>
      <w:r w:rsidR="00431B03">
        <w:instrText xml:space="preserve"> REF _Ref315098116 \h </w:instrText>
      </w:r>
      <w:r w:rsidR="00F70C86">
        <w:fldChar w:fldCharType="separate"/>
      </w:r>
      <w:r w:rsidR="002A43C9">
        <w:t>Use of JMS API in Java EE applications</w:t>
      </w:r>
      <w:r w:rsidR="00F70C86">
        <w:fldChar w:fldCharType="end"/>
      </w:r>
      <w:r w:rsidR="00E557F3">
        <w:t>”</w:t>
      </w:r>
    </w:p>
    <w:p w:rsidR="001C1F23" w:rsidRDefault="002662C1" w:rsidP="00037F40">
      <w:pPr>
        <w:pStyle w:val="ListBullet"/>
      </w:pPr>
      <w:r>
        <w:t xml:space="preserve">chapter </w:t>
      </w:r>
      <w:r w:rsidR="00F70C86">
        <w:fldChar w:fldCharType="begin"/>
      </w:r>
      <w:r w:rsidR="002900D2">
        <w:instrText xml:space="preserve"> REF _Ref343689026 \r \h </w:instrText>
      </w:r>
      <w:r w:rsidR="00F70C86">
        <w:fldChar w:fldCharType="separate"/>
      </w:r>
      <w:r w:rsidR="002A43C9">
        <w:t>13</w:t>
      </w:r>
      <w:r w:rsidR="00F70C86">
        <w:fldChar w:fldCharType="end"/>
      </w:r>
      <w:r w:rsidR="002900D2">
        <w:t xml:space="preserve"> </w:t>
      </w:r>
      <w:r w:rsidR="00E557F3">
        <w:t>“</w:t>
      </w:r>
      <w:r w:rsidR="00F70C86">
        <w:fldChar w:fldCharType="begin"/>
      </w:r>
      <w:r w:rsidR="002900D2">
        <w:instrText xml:space="preserve"> REF _Ref343689028 \h </w:instrText>
      </w:r>
      <w:r w:rsidR="00F70C86">
        <w:fldChar w:fldCharType="separate"/>
      </w:r>
      <w:r w:rsidR="002A43C9" w:rsidRPr="00285548">
        <w:t>Resource</w:t>
      </w:r>
      <w:r w:rsidR="002A43C9">
        <w:t xml:space="preserve"> adapter</w:t>
      </w:r>
      <w:r w:rsidR="00F70C86">
        <w:fldChar w:fldCharType="end"/>
      </w:r>
      <w:r w:rsidR="00E557F3">
        <w:t>”</w:t>
      </w:r>
    </w:p>
    <w:p w:rsidR="0080331E" w:rsidRDefault="0080331E" w:rsidP="0080331E">
      <w:pPr>
        <w:pStyle w:val="Appendix3"/>
      </w:pPr>
      <w:bookmarkStart w:id="1700" w:name="_Toc432434189"/>
      <w:r>
        <w:t xml:space="preserve">JMS providers must implement both </w:t>
      </w:r>
      <w:r w:rsidR="00AD194F">
        <w:t>PTP</w:t>
      </w:r>
      <w:r>
        <w:t xml:space="preserve"> and Pub-Sub (JMS_SPEC-50)</w:t>
      </w:r>
      <w:bookmarkEnd w:id="170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1701" w:name="_Toc432434190"/>
      <w:r>
        <w:t>Use of JMS API in Java EE applications (</w:t>
      </w:r>
      <w:r w:rsidRPr="0026226E">
        <w:t>JMS_SPEC-45</w:t>
      </w:r>
      <w:r>
        <w:t xml:space="preserve"> and JMS_SPEC-27)</w:t>
      </w:r>
      <w:bookmarkEnd w:id="1701"/>
    </w:p>
    <w:p w:rsidR="000C1F23" w:rsidRDefault="000C1F23" w:rsidP="000C1F23">
      <w:r>
        <w:t xml:space="preserve">A new chapter </w:t>
      </w:r>
      <w:r w:rsidR="00F70C86">
        <w:fldChar w:fldCharType="begin"/>
      </w:r>
      <w:r>
        <w:instrText xml:space="preserve"> REF _Ref315098116 \r \h </w:instrText>
      </w:r>
      <w:r w:rsidR="00F70C86">
        <w:fldChar w:fldCharType="separate"/>
      </w:r>
      <w:r w:rsidR="002A43C9">
        <w:t>12</w:t>
      </w:r>
      <w:r w:rsidR="00F70C86">
        <w:fldChar w:fldCharType="end"/>
      </w:r>
      <w:r>
        <w:t xml:space="preserve"> </w:t>
      </w:r>
      <w:r w:rsidR="00E557F3">
        <w:t>“</w:t>
      </w:r>
      <w:r w:rsidR="00F70C86">
        <w:fldChar w:fldCharType="begin"/>
      </w:r>
      <w:r>
        <w:instrText xml:space="preserve"> REF _Ref315098116 \h </w:instrText>
      </w:r>
      <w:r w:rsidR="00F70C86">
        <w:fldChar w:fldCharType="separate"/>
      </w:r>
      <w:r w:rsidR="002A43C9">
        <w:t>Use of JMS API in Java EE applications</w:t>
      </w:r>
      <w:r w:rsidR="00F70C86">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F70C86">
        <w:fldChar w:fldCharType="begin"/>
      </w:r>
      <w:r>
        <w:instrText xml:space="preserve"> REF _Ref315354556 \r \h </w:instrText>
      </w:r>
      <w:r w:rsidR="00F70C86">
        <w:fldChar w:fldCharType="separate"/>
      </w:r>
      <w:r w:rsidR="002A43C9">
        <w:t>12.2</w:t>
      </w:r>
      <w:r w:rsidR="00F70C86">
        <w:fldChar w:fldCharType="end"/>
      </w:r>
      <w:r>
        <w:t xml:space="preserve"> </w:t>
      </w:r>
      <w:r w:rsidR="00E557F3">
        <w:t>“</w:t>
      </w:r>
      <w:r w:rsidR="00F70C86">
        <w:fldChar w:fldCharType="begin"/>
      </w:r>
      <w:r>
        <w:instrText xml:space="preserve"> REF _Ref315354556 \h </w:instrText>
      </w:r>
      <w:r w:rsidR="00F70C86">
        <w:fldChar w:fldCharType="separate"/>
      </w:r>
      <w:r w:rsidR="002A43C9">
        <w:t>Restrictions on the use of JMS API in the Java EE web or EJB container</w:t>
      </w:r>
      <w:r w:rsidR="00F70C86">
        <w:fldChar w:fldCharType="end"/>
      </w:r>
      <w:r w:rsidR="00A05B30">
        <w:t xml:space="preserve">” </w:t>
      </w:r>
      <w:r>
        <w:t xml:space="preserve">includes a list of methods which may not be used in a Java EE web or EJB container and section </w:t>
      </w:r>
      <w:r w:rsidR="00F70C86">
        <w:fldChar w:fldCharType="begin"/>
      </w:r>
      <w:r>
        <w:instrText xml:space="preserve"> REF _Ref315185987 \r \h </w:instrText>
      </w:r>
      <w:r w:rsidR="00F70C86">
        <w:fldChar w:fldCharType="separate"/>
      </w:r>
      <w:r w:rsidR="002A43C9">
        <w:t>12.3</w:t>
      </w:r>
      <w:r w:rsidR="00F70C86">
        <w:fldChar w:fldCharType="end"/>
      </w:r>
      <w:r>
        <w:t xml:space="preserve"> </w:t>
      </w:r>
      <w:r w:rsidR="00E557F3">
        <w:t>“</w:t>
      </w:r>
      <w:r w:rsidR="00F70C86">
        <w:fldChar w:fldCharType="begin"/>
      </w:r>
      <w:r>
        <w:instrText xml:space="preserve"> REF _Ref315185987 \h </w:instrText>
      </w:r>
      <w:r w:rsidR="00F70C86">
        <w:fldChar w:fldCharType="separate"/>
      </w:r>
      <w:r w:rsidR="002A43C9">
        <w:t xml:space="preserve">Behaviour of JMS </w:t>
      </w:r>
      <w:r w:rsidR="002A43C9">
        <w:lastRenderedPageBreak/>
        <w:t>sessions in the Java EE web or EJB container</w:t>
      </w:r>
      <w:r w:rsidR="00F70C86">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F70C86">
        <w:fldChar w:fldCharType="begin"/>
      </w:r>
      <w:r w:rsidR="00F8303E">
        <w:instrText xml:space="preserve"> REF _Ref315098116 \r \h </w:instrText>
      </w:r>
      <w:r w:rsidR="00F70C86">
        <w:fldChar w:fldCharType="separate"/>
      </w:r>
      <w:r w:rsidR="002A43C9">
        <w:t>12</w:t>
      </w:r>
      <w:r w:rsidR="00F70C86">
        <w:fldChar w:fldCharType="end"/>
      </w:r>
      <w:r w:rsidR="00F8303E">
        <w:t xml:space="preserve"> </w:t>
      </w:r>
      <w:r w:rsidR="00E557F3">
        <w:t>“</w:t>
      </w:r>
      <w:r w:rsidR="00F70C86">
        <w:fldChar w:fldCharType="begin"/>
      </w:r>
      <w:r w:rsidR="00F8303E">
        <w:instrText xml:space="preserve"> REF _Ref315098116 \h </w:instrText>
      </w:r>
      <w:r w:rsidR="00F70C86">
        <w:fldChar w:fldCharType="separate"/>
      </w:r>
      <w:r w:rsidR="002A43C9">
        <w:t>Use of JMS API in Java EE applications</w:t>
      </w:r>
      <w:r w:rsidR="00F70C86">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F70C86">
        <w:fldChar w:fldCharType="begin"/>
      </w:r>
      <w:r>
        <w:instrText xml:space="preserve"> REF _Ref315098116 \r \h </w:instrText>
      </w:r>
      <w:r w:rsidR="00F70C86">
        <w:fldChar w:fldCharType="separate"/>
      </w:r>
      <w:r w:rsidR="002A43C9">
        <w:t>12</w:t>
      </w:r>
      <w:r w:rsidR="00F70C86">
        <w:fldChar w:fldCharType="end"/>
      </w:r>
      <w:r>
        <w:t xml:space="preserve"> </w:t>
      </w:r>
      <w:r w:rsidR="00E557F3">
        <w:t>“</w:t>
      </w:r>
      <w:r w:rsidR="00F70C86">
        <w:fldChar w:fldCharType="begin"/>
      </w:r>
      <w:r>
        <w:instrText xml:space="preserve"> REF _Ref315098116 \h </w:instrText>
      </w:r>
      <w:r w:rsidR="00F70C86">
        <w:fldChar w:fldCharType="separate"/>
      </w:r>
      <w:r w:rsidR="002A43C9">
        <w:t>Use of JMS API in Java EE applications</w:t>
      </w:r>
      <w:r w:rsidR="00F70C86">
        <w:fldChar w:fldCharType="end"/>
      </w:r>
      <w:r w:rsidR="00A05B30">
        <w:t>”.</w:t>
      </w:r>
    </w:p>
    <w:p w:rsidR="0029068D" w:rsidRDefault="00884588">
      <w:pPr>
        <w:pStyle w:val="Appendix3"/>
      </w:pPr>
      <w:bookmarkStart w:id="1702" w:name="_Ref348013767"/>
      <w:bookmarkStart w:id="1703" w:name="_Ref348013773"/>
      <w:bookmarkStart w:id="1704" w:name="_Ref348013776"/>
      <w:bookmarkStart w:id="1705" w:name="_Toc432434191"/>
      <w:r>
        <w:t xml:space="preserve">Resource </w:t>
      </w:r>
      <w:r w:rsidR="007037D4">
        <w:t>adapter (JMS_SPEC-25)</w:t>
      </w:r>
      <w:bookmarkEnd w:id="1702"/>
      <w:bookmarkEnd w:id="1703"/>
      <w:bookmarkEnd w:id="1704"/>
      <w:bookmarkEnd w:id="1705"/>
    </w:p>
    <w:p w:rsidR="00441B29" w:rsidRDefault="00884588" w:rsidP="0012061F">
      <w:r>
        <w:t xml:space="preserve">A new chapter </w:t>
      </w:r>
      <w:r w:rsidR="00F70C86">
        <w:fldChar w:fldCharType="begin"/>
      </w:r>
      <w:r>
        <w:instrText xml:space="preserve"> REF _Ref344991352 \r \h </w:instrText>
      </w:r>
      <w:r w:rsidR="00F70C86">
        <w:fldChar w:fldCharType="separate"/>
      </w:r>
      <w:r w:rsidR="002A43C9">
        <w:t>13</w:t>
      </w:r>
      <w:r w:rsidR="00F70C86">
        <w:fldChar w:fldCharType="end"/>
      </w:r>
      <w:r>
        <w:t xml:space="preserve"> “</w:t>
      </w:r>
      <w:r w:rsidR="00F70C86">
        <w:fldChar w:fldCharType="begin"/>
      </w:r>
      <w:r>
        <w:instrText xml:space="preserve"> REF _Ref344991357 \h </w:instrText>
      </w:r>
      <w:r w:rsidR="00F70C86">
        <w:fldChar w:fldCharType="separate"/>
      </w:r>
      <w:r w:rsidR="002A43C9" w:rsidRPr="00285548">
        <w:t>Resource</w:t>
      </w:r>
      <w:r w:rsidR="002A43C9">
        <w:t xml:space="preserve"> adapter</w:t>
      </w:r>
      <w:r w:rsidR="00F70C86">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1706" w:name="_Toc432434192"/>
      <w:r>
        <w:t xml:space="preserve">MDB </w:t>
      </w:r>
      <w:r w:rsidR="00441B29">
        <w:t>activation properties</w:t>
      </w:r>
      <w:r w:rsidR="00984D81">
        <w:t xml:space="preserve"> (JMS_SPEC-30, JMS_SPEC-54, JMS_SPEC-55)</w:t>
      </w:r>
      <w:bookmarkEnd w:id="1706"/>
    </w:p>
    <w:p w:rsidR="00020F1D" w:rsidRDefault="00BF7A5C" w:rsidP="00441B29">
      <w:r>
        <w:t>A new s</w:t>
      </w:r>
      <w:r w:rsidR="00441B29">
        <w:t xml:space="preserve">ection </w:t>
      </w:r>
      <w:r w:rsidR="00F70C86">
        <w:fldChar w:fldCharType="begin"/>
      </w:r>
      <w:r w:rsidR="00441B29">
        <w:instrText xml:space="preserve"> REF _Ref348021278 \r \h </w:instrText>
      </w:r>
      <w:r w:rsidR="00F70C86">
        <w:fldChar w:fldCharType="separate"/>
      </w:r>
      <w:r w:rsidR="002A43C9">
        <w:t>13.1</w:t>
      </w:r>
      <w:r w:rsidR="00F70C86">
        <w:fldChar w:fldCharType="end"/>
      </w:r>
      <w:r w:rsidR="00441B29">
        <w:t xml:space="preserve"> “</w:t>
      </w:r>
      <w:r w:rsidR="00F70C86">
        <w:fldChar w:fldCharType="begin"/>
      </w:r>
      <w:r w:rsidR="00441B29">
        <w:instrText xml:space="preserve"> REF _Ref348021278 \h </w:instrText>
      </w:r>
      <w:r w:rsidR="00F70C86">
        <w:fldChar w:fldCharType="separate"/>
      </w:r>
      <w:r w:rsidR="002A43C9">
        <w:t>MDB activation properties</w:t>
      </w:r>
      <w:r w:rsidR="00F70C86">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1707" w:name="_Toc349314242"/>
      <w:bookmarkStart w:id="1708" w:name="_Toc349314243"/>
      <w:bookmarkStart w:id="1709" w:name="_Toc432434193"/>
      <w:bookmarkEnd w:id="1707"/>
      <w:bookmarkEnd w:id="1708"/>
      <w:r>
        <w:t>New methods to create a session (</w:t>
      </w:r>
      <w:r w:rsidRPr="0026226E">
        <w:t>JMS_SPEC-45</w:t>
      </w:r>
      <w:r>
        <w:t>)</w:t>
      </w:r>
      <w:bookmarkEnd w:id="1709"/>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F70C86">
        <w:fldChar w:fldCharType="begin"/>
      </w:r>
      <w:r>
        <w:instrText xml:space="preserve"> REF _Ref315187572 \r \h </w:instrText>
      </w:r>
      <w:r w:rsidR="00F70C86">
        <w:fldChar w:fldCharType="separate"/>
      </w:r>
      <w:r w:rsidR="002A43C9">
        <w:t>14.1.4</w:t>
      </w:r>
      <w:r w:rsidR="00F70C86">
        <w:fldChar w:fldCharType="end"/>
      </w:r>
      <w:r>
        <w:t xml:space="preserve"> </w:t>
      </w:r>
      <w:r w:rsidR="00E557F3">
        <w:t>“</w:t>
      </w:r>
      <w:r w:rsidR="00F70C86">
        <w:fldChar w:fldCharType="begin"/>
      </w:r>
      <w:r>
        <w:instrText xml:space="preserve"> REF _Ref315187574 \h </w:instrText>
      </w:r>
      <w:r w:rsidR="00F70C86">
        <w:fldChar w:fldCharType="separate"/>
      </w:r>
      <w:r w:rsidR="002A43C9" w:rsidRPr="00362225">
        <w:t>Creating a Session</w:t>
      </w:r>
      <w:r w:rsidR="00F70C86">
        <w:fldChar w:fldCharType="end"/>
      </w:r>
      <w:r w:rsidR="00A05B30">
        <w:t xml:space="preserve">” </w:t>
      </w:r>
      <w:r>
        <w:t xml:space="preserve">and </w:t>
      </w:r>
      <w:r w:rsidR="00F70C86">
        <w:fldChar w:fldCharType="begin"/>
      </w:r>
      <w:r>
        <w:instrText xml:space="preserve"> REF _Ref315187525 \r \h </w:instrText>
      </w:r>
      <w:r w:rsidR="00F70C86">
        <w:fldChar w:fldCharType="separate"/>
      </w:r>
      <w:r w:rsidR="002A43C9">
        <w:t>14.3.3.1</w:t>
      </w:r>
      <w:r w:rsidR="00F70C86">
        <w:fldChar w:fldCharType="end"/>
      </w:r>
      <w:r>
        <w:t xml:space="preserve"> </w:t>
      </w:r>
      <w:r w:rsidR="00E557F3">
        <w:t>“</w:t>
      </w:r>
      <w:r w:rsidR="00F70C86">
        <w:fldChar w:fldCharType="begin"/>
      </w:r>
      <w:r>
        <w:instrText xml:space="preserve"> REF _Ref315187528 \h </w:instrText>
      </w:r>
      <w:r w:rsidR="00F70C86">
        <w:fldChar w:fldCharType="separate"/>
      </w:r>
      <w:r w:rsidR="002A43C9">
        <w:t>Creating a durable subscription</w:t>
      </w:r>
      <w:r w:rsidR="00F70C86">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1710" w:name="_Toc432434194"/>
      <w:bookmarkStart w:id="1711" w:name="_Ref326083481"/>
      <w:bookmarkStart w:id="1712" w:name="_Ref326083484"/>
      <w:r>
        <w:t>New createDurableConsumer methods (JMS_SPEC-51)</w:t>
      </w:r>
      <w:bookmarkEnd w:id="1710"/>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713" w:name="_Toc347843074"/>
      <w:bookmarkStart w:id="1714" w:name="_Toc347939723"/>
      <w:bookmarkStart w:id="1715" w:name="_Toc348015224"/>
      <w:bookmarkStart w:id="1716" w:name="_Toc348021253"/>
      <w:bookmarkStart w:id="1717" w:name="_Toc348022010"/>
      <w:bookmarkStart w:id="1718" w:name="_Toc348360855"/>
      <w:bookmarkStart w:id="1719" w:name="_Toc348361157"/>
      <w:bookmarkStart w:id="1720" w:name="_Toc348436084"/>
      <w:bookmarkStart w:id="1721" w:name="_Toc348437272"/>
      <w:bookmarkStart w:id="1722" w:name="_Toc348448580"/>
      <w:bookmarkStart w:id="1723" w:name="_Toc348449214"/>
      <w:bookmarkStart w:id="1724" w:name="_Ref341270648"/>
      <w:bookmarkStart w:id="1725" w:name="_Toc432434195"/>
      <w:bookmarkEnd w:id="1713"/>
      <w:bookmarkEnd w:id="1714"/>
      <w:bookmarkEnd w:id="1715"/>
      <w:bookmarkEnd w:id="1716"/>
      <w:bookmarkEnd w:id="1717"/>
      <w:bookmarkEnd w:id="1718"/>
      <w:bookmarkEnd w:id="1719"/>
      <w:bookmarkEnd w:id="1720"/>
      <w:bookmarkEnd w:id="1721"/>
      <w:bookmarkEnd w:id="1722"/>
      <w:bookmarkEnd w:id="1723"/>
      <w:r>
        <w:t>Multiple consumers now allowed on the same topic subscription</w:t>
      </w:r>
      <w:r w:rsidR="00BA74BA">
        <w:t xml:space="preserve"> (JMS_SPEC-40)</w:t>
      </w:r>
      <w:bookmarkEnd w:id="1711"/>
      <w:bookmarkEnd w:id="1712"/>
      <w:bookmarkEnd w:id="1724"/>
      <w:bookmarkEnd w:id="1725"/>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F70C86">
        <w:fldChar w:fldCharType="begin"/>
      </w:r>
      <w:r w:rsidR="00515EF3">
        <w:instrText xml:space="preserve"> REF _Ref322434568 \r \h </w:instrText>
      </w:r>
      <w:r w:rsidR="00F70C86">
        <w:fldChar w:fldCharType="separate"/>
      </w:r>
      <w:r w:rsidR="002A43C9">
        <w:t>8.3.1</w:t>
      </w:r>
      <w:r w:rsidR="00F70C86">
        <w:fldChar w:fldCharType="end"/>
      </w:r>
      <w:r w:rsidR="00515EF3">
        <w:t xml:space="preserve"> </w:t>
      </w:r>
      <w:r w:rsidR="00E557F3">
        <w:t>“</w:t>
      </w:r>
      <w:r w:rsidR="00F70C86">
        <w:fldChar w:fldCharType="begin"/>
      </w:r>
      <w:r w:rsidR="00515EF3">
        <w:instrText xml:space="preserve"> REF _Ref322434568 \h </w:instrText>
      </w:r>
      <w:r w:rsidR="00F70C86">
        <w:fldChar w:fldCharType="separate"/>
      </w:r>
      <w:r w:rsidR="002A43C9">
        <w:t>Unshared non-durable subscriptions</w:t>
      </w:r>
      <w:r w:rsidR="00F70C86">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F70C86">
        <w:fldChar w:fldCharType="begin"/>
      </w:r>
      <w:r w:rsidR="00F2696A">
        <w:instrText xml:space="preserve"> REF _Ref322434596 \r \h </w:instrText>
      </w:r>
      <w:r w:rsidR="00F70C86">
        <w:fldChar w:fldCharType="separate"/>
      </w:r>
      <w:r w:rsidR="002A43C9">
        <w:t>8.3.2</w:t>
      </w:r>
      <w:r w:rsidR="00F70C86">
        <w:fldChar w:fldCharType="end"/>
      </w:r>
      <w:r w:rsidR="006813B7">
        <w:t xml:space="preserve"> </w:t>
      </w:r>
      <w:r w:rsidR="00E557F3">
        <w:t>“</w:t>
      </w:r>
      <w:r w:rsidR="00F70C86">
        <w:fldChar w:fldCharType="begin"/>
      </w:r>
      <w:r w:rsidR="009B3683">
        <w:instrText xml:space="preserve"> REF _Ref322434596 \h </w:instrText>
      </w:r>
      <w:r w:rsidR="00F70C86">
        <w:fldChar w:fldCharType="separate"/>
      </w:r>
      <w:r w:rsidR="002A43C9">
        <w:t>Shared non-durable subscriptions</w:t>
      </w:r>
      <w:r w:rsidR="00F70C86">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F70C86">
        <w:fldChar w:fldCharType="begin"/>
      </w:r>
      <w:r w:rsidR="00986621">
        <w:instrText xml:space="preserve"> REF _Ref341265821 \r \h </w:instrText>
      </w:r>
      <w:r w:rsidR="00F70C86">
        <w:fldChar w:fldCharType="separate"/>
      </w:r>
      <w:r w:rsidR="002A43C9">
        <w:t>8.3.3</w:t>
      </w:r>
      <w:r w:rsidR="00F70C86">
        <w:fldChar w:fldCharType="end"/>
      </w:r>
      <w:r w:rsidR="00986621">
        <w:t xml:space="preserve"> </w:t>
      </w:r>
      <w:r w:rsidR="00E557F3">
        <w:t>“</w:t>
      </w:r>
      <w:r w:rsidR="00F70C86">
        <w:fldChar w:fldCharType="begin"/>
      </w:r>
      <w:r w:rsidR="00986621">
        <w:instrText xml:space="preserve"> REF _Ref341265821 \h </w:instrText>
      </w:r>
      <w:r w:rsidR="00F70C86">
        <w:fldChar w:fldCharType="separate"/>
      </w:r>
      <w:r w:rsidR="002A43C9" w:rsidRPr="00590E86">
        <w:t>Unshared durable subscriptions</w:t>
      </w:r>
      <w:r w:rsidR="00F70C86">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F70C86">
        <w:fldChar w:fldCharType="begin"/>
      </w:r>
      <w:r w:rsidR="00197451">
        <w:instrText xml:space="preserve"> REF _Ref345348595 \r \h </w:instrText>
      </w:r>
      <w:r w:rsidR="00F70C86">
        <w:fldChar w:fldCharType="separate"/>
      </w:r>
      <w:r w:rsidR="002A43C9">
        <w:t>8.3.4</w:t>
      </w:r>
      <w:r w:rsidR="00F70C86">
        <w:fldChar w:fldCharType="end"/>
      </w:r>
      <w:r w:rsidR="00197451">
        <w:t xml:space="preserve"> “</w:t>
      </w:r>
      <w:r w:rsidR="00F70C86">
        <w:fldChar w:fldCharType="begin"/>
      </w:r>
      <w:r w:rsidR="00197451">
        <w:instrText xml:space="preserve"> REF _Ref345348595 \h </w:instrText>
      </w:r>
      <w:r w:rsidR="00F70C86">
        <w:fldChar w:fldCharType="separate"/>
      </w:r>
      <w:r w:rsidR="002A43C9">
        <w:t>Shared durable subscriptions</w:t>
      </w:r>
      <w:r w:rsidR="00F70C86">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726" w:name="_Toc432434196"/>
      <w:bookmarkStart w:id="1727" w:name="_Ref312334144"/>
      <w:bookmarkStart w:id="1728" w:name="_Toc311729418"/>
      <w:bookmarkEnd w:id="1699"/>
      <w:r>
        <w:t xml:space="preserve">Client ID optional on </w:t>
      </w:r>
      <w:r w:rsidR="006C2E28">
        <w:t>shared d</w:t>
      </w:r>
      <w:r>
        <w:t>urable subscriptions (JMS_SPEC-39)</w:t>
      </w:r>
      <w:bookmarkEnd w:id="1726"/>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F70C86">
        <w:fldChar w:fldCharType="begin"/>
      </w:r>
      <w:r w:rsidR="00234504">
        <w:instrText xml:space="preserve"> REF _Ref341270648 \n \h </w:instrText>
      </w:r>
      <w:r w:rsidR="00F70C86">
        <w:fldChar w:fldCharType="separate"/>
      </w:r>
      <w:r w:rsidR="002A43C9">
        <w:t>A.1.8</w:t>
      </w:r>
      <w:r w:rsidR="00F70C86">
        <w:fldChar w:fldCharType="end"/>
      </w:r>
      <w:r w:rsidR="00234504">
        <w:t xml:space="preserve"> </w:t>
      </w:r>
      <w:r w:rsidR="00F70C86">
        <w:fldChar w:fldCharType="begin"/>
      </w:r>
      <w:r w:rsidR="00234504">
        <w:instrText xml:space="preserve"> REF _Ref341270648 \p \h </w:instrText>
      </w:r>
      <w:r w:rsidR="00F70C86">
        <w:fldChar w:fldCharType="separate"/>
      </w:r>
      <w:r w:rsidR="002A43C9">
        <w:t>above</w:t>
      </w:r>
      <w:r w:rsidR="00F70C86">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729" w:name="_Toc432434197"/>
      <w:r>
        <w:t>Delivery delay</w:t>
      </w:r>
      <w:bookmarkEnd w:id="1727"/>
      <w:r>
        <w:t xml:space="preserve"> (JMS_SPEC-44)</w:t>
      </w:r>
      <w:bookmarkEnd w:id="1729"/>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F70C86">
        <w:fldChar w:fldCharType="begin"/>
      </w:r>
      <w:r>
        <w:instrText xml:space="preserve"> REF _Ref312071338 \r \h </w:instrText>
      </w:r>
      <w:r w:rsidR="00F70C86">
        <w:fldChar w:fldCharType="separate"/>
      </w:r>
      <w:r w:rsidR="002A43C9">
        <w:t>7.9</w:t>
      </w:r>
      <w:r w:rsidR="00F70C86">
        <w:fldChar w:fldCharType="end"/>
      </w:r>
      <w:r>
        <w:t xml:space="preserve"> </w:t>
      </w:r>
      <w:r w:rsidR="00E557F3">
        <w:t>“</w:t>
      </w:r>
      <w:r w:rsidR="00F70C86">
        <w:fldChar w:fldCharType="begin"/>
      </w:r>
      <w:r>
        <w:instrText xml:space="preserve"> REF _Ref312071339 \h </w:instrText>
      </w:r>
      <w:r w:rsidR="00F70C86">
        <w:fldChar w:fldCharType="separate"/>
      </w:r>
      <w:r w:rsidR="002A43C9">
        <w:t>Message delivery delay</w:t>
      </w:r>
      <w:r w:rsidR="00F70C86">
        <w:fldChar w:fldCharType="end"/>
      </w:r>
      <w:r w:rsidR="00A05B30">
        <w:t xml:space="preserve">” </w:t>
      </w:r>
      <w:r>
        <w:t xml:space="preserve">and a corresponding new section </w:t>
      </w:r>
      <w:r w:rsidR="00F70C86">
        <w:fldChar w:fldCharType="begin"/>
      </w:r>
      <w:r>
        <w:instrText xml:space="preserve"> REF _Ref312068765 \r \h </w:instrText>
      </w:r>
      <w:r w:rsidR="00F70C86">
        <w:fldChar w:fldCharType="separate"/>
      </w:r>
      <w:r w:rsidR="002A43C9">
        <w:t>3.4.13</w:t>
      </w:r>
      <w:r w:rsidR="00F70C86">
        <w:fldChar w:fldCharType="end"/>
      </w:r>
      <w:r>
        <w:t xml:space="preserve"> </w:t>
      </w:r>
      <w:r w:rsidR="00E557F3">
        <w:t>“</w:t>
      </w:r>
      <w:r w:rsidR="00F70C86">
        <w:fldChar w:fldCharType="begin"/>
      </w:r>
      <w:r>
        <w:instrText xml:space="preserve"> REF _Ref312068765 \h </w:instrText>
      </w:r>
      <w:r w:rsidR="00F70C86">
        <w:fldChar w:fldCharType="separate"/>
      </w:r>
      <w:r w:rsidR="002A43C9">
        <w:t>JMSDeliveryTime</w:t>
      </w:r>
      <w:r w:rsidR="00F70C86">
        <w:fldChar w:fldCharType="end"/>
      </w:r>
      <w:r w:rsidR="00A05B30">
        <w:t xml:space="preserve">” </w:t>
      </w:r>
      <w:r w:rsidR="00312C61">
        <w:t>have been added</w:t>
      </w:r>
      <w:r w:rsidR="009D2CFF">
        <w:t xml:space="preserve"> to describe this new feature. </w:t>
      </w:r>
      <w:r w:rsidRPr="00B76B06">
        <w:t xml:space="preserve">Section </w:t>
      </w:r>
      <w:r w:rsidR="00F70C86">
        <w:fldChar w:fldCharType="begin"/>
      </w:r>
      <w:r>
        <w:instrText xml:space="preserve"> REF _Ref308032475 \r \h </w:instrText>
      </w:r>
      <w:r w:rsidR="00F70C86">
        <w:fldChar w:fldCharType="separate"/>
      </w:r>
      <w:r w:rsidR="002A43C9">
        <w:t>6.2.9.2</w:t>
      </w:r>
      <w:r w:rsidR="00F70C86">
        <w:fldChar w:fldCharType="end"/>
      </w:r>
      <w:r>
        <w:t xml:space="preserve"> </w:t>
      </w:r>
      <w:r w:rsidR="00E557F3">
        <w:t>“</w:t>
      </w:r>
      <w:r w:rsidR="00F70C86">
        <w:fldChar w:fldCharType="begin"/>
      </w:r>
      <w:r>
        <w:instrText xml:space="preserve"> REF _Ref308032475 \h </w:instrText>
      </w:r>
      <w:r w:rsidR="00F70C86">
        <w:fldChar w:fldCharType="separate"/>
      </w:r>
      <w:r w:rsidR="002A43C9">
        <w:t>Order of message sends</w:t>
      </w:r>
      <w:r w:rsidR="00F70C86">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F70C86">
        <w:fldChar w:fldCharType="begin"/>
      </w:r>
      <w:r>
        <w:instrText xml:space="preserve"> REF RTF33353939353a204865616432 \r \h </w:instrText>
      </w:r>
      <w:r w:rsidR="00F70C86">
        <w:fldChar w:fldCharType="separate"/>
      </w:r>
      <w:r w:rsidR="002A43C9">
        <w:t>6.2.10</w:t>
      </w:r>
      <w:r w:rsidR="00F70C86">
        <w:fldChar w:fldCharType="end"/>
      </w:r>
      <w:r>
        <w:t xml:space="preserve"> </w:t>
      </w:r>
      <w:r w:rsidR="00E557F3">
        <w:t>“</w:t>
      </w:r>
      <w:r w:rsidR="00F70C86">
        <w:fldChar w:fldCharType="begin"/>
      </w:r>
      <w:r>
        <w:instrText xml:space="preserve"> REF RTF33353939353a204865616432 \h </w:instrText>
      </w:r>
      <w:r w:rsidR="00F70C86">
        <w:fldChar w:fldCharType="separate"/>
      </w:r>
      <w:r w:rsidR="002A43C9">
        <w:t>Message a</w:t>
      </w:r>
      <w:r w:rsidR="002A43C9" w:rsidRPr="00864041">
        <w:t>cknowledgment</w:t>
      </w:r>
      <w:r w:rsidR="00F70C86">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F70C86">
        <w:fldChar w:fldCharType="begin"/>
      </w:r>
      <w:r>
        <w:instrText xml:space="preserve"> REF _Ref308032008 \r \h </w:instrText>
      </w:r>
      <w:r w:rsidR="00F70C86">
        <w:fldChar w:fldCharType="separate"/>
      </w:r>
      <w:r w:rsidR="002A43C9">
        <w:t>7.1</w:t>
      </w:r>
      <w:r w:rsidR="00F70C86">
        <w:fldChar w:fldCharType="end"/>
      </w:r>
      <w:r>
        <w:t xml:space="preserve"> </w:t>
      </w:r>
      <w:r w:rsidR="00E557F3">
        <w:t>“</w:t>
      </w:r>
      <w:r w:rsidR="00F70C86">
        <w:fldChar w:fldCharType="begin"/>
      </w:r>
      <w:r>
        <w:instrText xml:space="preserve"> REF _Ref308032008 \h </w:instrText>
      </w:r>
      <w:r w:rsidR="00F70C86">
        <w:fldChar w:fldCharType="separate"/>
      </w:r>
      <w:r w:rsidR="002A43C9">
        <w:t>Producers</w:t>
      </w:r>
      <w:r w:rsidR="00F70C86">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1730" w:name="_Toc432434198"/>
      <w:r>
        <w:t>Sending messages asynchronously</w:t>
      </w:r>
      <w:bookmarkEnd w:id="1728"/>
      <w:r w:rsidR="00240D65">
        <w:t xml:space="preserve"> (JMS_SPEC-43)</w:t>
      </w:r>
      <w:bookmarkEnd w:id="1730"/>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F70C86">
        <w:fldChar w:fldCharType="begin"/>
      </w:r>
      <w:r>
        <w:instrText xml:space="preserve"> REF _Ref311728791 \r \h </w:instrText>
      </w:r>
      <w:r w:rsidR="00F70C86">
        <w:fldChar w:fldCharType="separate"/>
      </w:r>
      <w:r w:rsidR="002A43C9">
        <w:t>7.1</w:t>
      </w:r>
      <w:r w:rsidR="00F70C86">
        <w:fldChar w:fldCharType="end"/>
      </w:r>
      <w:r>
        <w:t xml:space="preserve"> </w:t>
      </w:r>
      <w:r w:rsidR="00E557F3">
        <w:t>“</w:t>
      </w:r>
      <w:r w:rsidR="00F70C86">
        <w:fldChar w:fldCharType="begin"/>
      </w:r>
      <w:r>
        <w:instrText xml:space="preserve"> REF _Ref311728797 \h </w:instrText>
      </w:r>
      <w:r w:rsidR="00F70C86">
        <w:fldChar w:fldCharType="separate"/>
      </w:r>
      <w:r w:rsidR="002A43C9">
        <w:t>Producers</w:t>
      </w:r>
      <w:r w:rsidR="00F70C86">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1731" w:name="_Toc432434199"/>
      <w:r>
        <w:t>Use of AutoCloseable</w:t>
      </w:r>
      <w:r w:rsidR="0012093F">
        <w:t xml:space="preserve"> (JMS_SPEC-53)</w:t>
      </w:r>
      <w:bookmarkEnd w:id="1731"/>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F70C86">
        <w:fldChar w:fldCharType="begin"/>
      </w:r>
      <w:r w:rsidR="008B79AA">
        <w:instrText xml:space="preserve"> REF RTF38363131363a204865616432 \r \h </w:instrText>
      </w:r>
      <w:r w:rsidR="00F70C86">
        <w:fldChar w:fldCharType="separate"/>
      </w:r>
      <w:r w:rsidR="002A43C9">
        <w:t>6.1.8</w:t>
      </w:r>
      <w:r w:rsidR="00F70C86">
        <w:fldChar w:fldCharType="end"/>
      </w:r>
      <w:r w:rsidR="008B79AA">
        <w:t xml:space="preserve"> </w:t>
      </w:r>
      <w:r w:rsidR="00E557F3">
        <w:t>“</w:t>
      </w:r>
      <w:r w:rsidR="00F70C86">
        <w:fldChar w:fldCharType="begin"/>
      </w:r>
      <w:r w:rsidR="008B79AA">
        <w:instrText xml:space="preserve"> REF RTF38363131363a204865616432 \h </w:instrText>
      </w:r>
      <w:r w:rsidR="00F70C86">
        <w:fldChar w:fldCharType="separate"/>
      </w:r>
      <w:r w:rsidR="002A43C9">
        <w:t>Closing a c</w:t>
      </w:r>
      <w:r w:rsidR="002A43C9" w:rsidRPr="00864041">
        <w:t>onnection</w:t>
      </w:r>
      <w:r w:rsidR="00F70C86">
        <w:fldChar w:fldCharType="end"/>
      </w:r>
      <w:r w:rsidR="00A05B30">
        <w:t xml:space="preserve">” </w:t>
      </w:r>
      <w:r w:rsidR="00D93F50">
        <w:t xml:space="preserve">and </w:t>
      </w:r>
      <w:r w:rsidR="00F70C86">
        <w:fldChar w:fldCharType="begin"/>
      </w:r>
      <w:r w:rsidR="008B79AA">
        <w:instrText xml:space="preserve"> REF RTF31303038323a204865616432 \r \h </w:instrText>
      </w:r>
      <w:r w:rsidR="00F70C86">
        <w:fldChar w:fldCharType="separate"/>
      </w:r>
      <w:r w:rsidR="002A43C9">
        <w:t>6.2.15</w:t>
      </w:r>
      <w:r w:rsidR="00F70C86">
        <w:fldChar w:fldCharType="end"/>
      </w:r>
      <w:r w:rsidR="008B79AA">
        <w:t xml:space="preserve"> </w:t>
      </w:r>
      <w:r w:rsidR="00E557F3">
        <w:t>“</w:t>
      </w:r>
      <w:r w:rsidR="00F70C86">
        <w:fldChar w:fldCharType="begin"/>
      </w:r>
      <w:r w:rsidR="00694C38">
        <w:instrText xml:space="preserve"> REF _Ref347842541 \h </w:instrText>
      </w:r>
      <w:r w:rsidR="00F70C86">
        <w:fldChar w:fldCharType="separate"/>
      </w:r>
      <w:r w:rsidR="002A43C9">
        <w:t>Closing a s</w:t>
      </w:r>
      <w:r w:rsidR="002A43C9" w:rsidRPr="00864041">
        <w:t>ession</w:t>
      </w:r>
      <w:r w:rsidR="00F70C86">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F70C86">
        <w:fldChar w:fldCharType="begin"/>
      </w:r>
      <w:r>
        <w:instrText xml:space="preserve"> REF _Ref311801831 \r \h </w:instrText>
      </w:r>
      <w:r w:rsidR="00F70C86">
        <w:fldChar w:fldCharType="separate"/>
      </w:r>
      <w:r w:rsidR="002A43C9">
        <w:t>14.1.3</w:t>
      </w:r>
      <w:r w:rsidR="00F70C86">
        <w:fldChar w:fldCharType="end"/>
      </w:r>
      <w:r>
        <w:t xml:space="preserve"> </w:t>
      </w:r>
      <w:r w:rsidR="00E557F3">
        <w:t>“</w:t>
      </w:r>
      <w:r w:rsidR="00F70C86">
        <w:fldChar w:fldCharType="begin"/>
      </w:r>
      <w:r>
        <w:instrText xml:space="preserve"> REF _Ref311801837 \h </w:instrText>
      </w:r>
      <w:r w:rsidR="00F70C86">
        <w:fldChar w:fldCharType="separate"/>
      </w:r>
      <w:r w:rsidR="002A43C9" w:rsidRPr="00362225">
        <w:t>Creating a Connection</w:t>
      </w:r>
      <w:r w:rsidR="00F70C86">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732" w:name="_Toc432434200"/>
      <w:r>
        <w:t>JMSXDeliveryCount</w:t>
      </w:r>
      <w:r w:rsidR="006C3D44">
        <w:t xml:space="preserve"> (JMS_SPEC-42)</w:t>
      </w:r>
      <w:bookmarkEnd w:id="1732"/>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F70C86">
        <w:fldChar w:fldCharType="begin"/>
      </w:r>
      <w:r>
        <w:instrText xml:space="preserve"> REF _Ref312166691 \r \h </w:instrText>
      </w:r>
      <w:r w:rsidR="00F70C86">
        <w:fldChar w:fldCharType="separate"/>
      </w:r>
      <w:r w:rsidR="002A43C9">
        <w:t>3.5.11</w:t>
      </w:r>
      <w:r w:rsidR="00F70C86">
        <w:fldChar w:fldCharType="end"/>
      </w:r>
      <w:r>
        <w:t xml:space="preserve"> </w:t>
      </w:r>
      <w:r w:rsidR="00E557F3">
        <w:t>“</w:t>
      </w:r>
      <w:r w:rsidR="00F70C86">
        <w:fldChar w:fldCharType="begin"/>
      </w:r>
      <w:r>
        <w:instrText xml:space="preserve"> REF _Ref312166691 \h </w:instrText>
      </w:r>
      <w:r w:rsidR="00F70C86">
        <w:fldChar w:fldCharType="separate"/>
      </w:r>
      <w:r w:rsidR="002A43C9">
        <w:t>JMSXDeliveryCount</w:t>
      </w:r>
      <w:r w:rsidR="00F70C86">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F70C86">
        <w:fldChar w:fldCharType="begin"/>
      </w:r>
      <w:r>
        <w:instrText xml:space="preserve"> REF X41763 \r \h </w:instrText>
      </w:r>
      <w:r w:rsidR="00F70C86">
        <w:fldChar w:fldCharType="separate"/>
      </w:r>
      <w:r w:rsidR="002A43C9">
        <w:t>3.5.9</w:t>
      </w:r>
      <w:r w:rsidR="00F70C86">
        <w:fldChar w:fldCharType="end"/>
      </w:r>
      <w:r>
        <w:t xml:space="preserve"> </w:t>
      </w:r>
      <w:r w:rsidR="00E557F3">
        <w:t>“</w:t>
      </w:r>
      <w:r w:rsidR="00F70C86">
        <w:fldChar w:fldCharType="begin"/>
      </w:r>
      <w:r>
        <w:instrText xml:space="preserve"> REF X41763 \h </w:instrText>
      </w:r>
      <w:r w:rsidR="00F70C86">
        <w:fldChar w:fldCharType="separate"/>
      </w:r>
      <w:r w:rsidR="002A43C9">
        <w:t>JMS defined properties</w:t>
      </w:r>
      <w:r w:rsidR="00F70C86">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F70C86">
        <w:fldChar w:fldCharType="begin"/>
      </w:r>
      <w:r>
        <w:instrText xml:space="preserve"> REF X12625 \r \h </w:instrText>
      </w:r>
      <w:r w:rsidR="00F70C86">
        <w:fldChar w:fldCharType="separate"/>
      </w:r>
      <w:r w:rsidR="002A43C9">
        <w:t>3.4.7</w:t>
      </w:r>
      <w:r w:rsidR="00F70C86">
        <w:fldChar w:fldCharType="end"/>
      </w:r>
      <w:r>
        <w:t xml:space="preserve"> </w:t>
      </w:r>
      <w:r w:rsidR="00E557F3">
        <w:t>“</w:t>
      </w:r>
      <w:r w:rsidR="00F70C86">
        <w:fldChar w:fldCharType="begin"/>
      </w:r>
      <w:r>
        <w:instrText xml:space="preserve"> REF X12625 \h </w:instrText>
      </w:r>
      <w:r w:rsidR="00F70C86">
        <w:fldChar w:fldCharType="separate"/>
      </w:r>
      <w:r w:rsidR="002A43C9">
        <w:t>JMSRedelivered</w:t>
      </w:r>
      <w:r w:rsidR="00F70C86">
        <w:fldChar w:fldCharType="end"/>
      </w:r>
      <w:r w:rsidR="00A05B30">
        <w:t xml:space="preserve">” </w:t>
      </w:r>
      <w:r>
        <w:t>has been amended to mention the JMSXDeliveryCount property as well.</w:t>
      </w:r>
    </w:p>
    <w:p w:rsidR="00392643" w:rsidRDefault="00392643" w:rsidP="00392643">
      <w:r>
        <w:t xml:space="preserve">Section </w:t>
      </w:r>
      <w:r w:rsidR="00F70C86">
        <w:fldChar w:fldCharType="begin"/>
      </w:r>
      <w:r>
        <w:instrText xml:space="preserve"> REF RTF33353939353a204865616432 \r \h </w:instrText>
      </w:r>
      <w:r w:rsidR="00F70C86">
        <w:fldChar w:fldCharType="separate"/>
      </w:r>
      <w:r w:rsidR="002A43C9">
        <w:t>6.2.10</w:t>
      </w:r>
      <w:r w:rsidR="00F70C86">
        <w:fldChar w:fldCharType="end"/>
      </w:r>
      <w:r>
        <w:t xml:space="preserve"> </w:t>
      </w:r>
      <w:r w:rsidR="00E557F3">
        <w:t>“</w:t>
      </w:r>
      <w:r w:rsidR="00F70C86">
        <w:fldChar w:fldCharType="begin"/>
      </w:r>
      <w:r>
        <w:instrText xml:space="preserve"> REF RTF33353939353a204865616432 \h </w:instrText>
      </w:r>
      <w:r w:rsidR="00F70C86">
        <w:fldChar w:fldCharType="separate"/>
      </w:r>
      <w:r w:rsidR="002A43C9">
        <w:t>Message a</w:t>
      </w:r>
      <w:r w:rsidR="002A43C9" w:rsidRPr="00864041">
        <w:t>cknowledgment</w:t>
      </w:r>
      <w:r w:rsidR="00F70C86">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F70C86" w:rsidP="00392643">
      <w:r>
        <w:fldChar w:fldCharType="begin"/>
      </w:r>
      <w:r w:rsidR="00392643">
        <w:instrText xml:space="preserve"> REF RTF33343439343a204865616432 \r \h </w:instrText>
      </w:r>
      <w:r>
        <w:fldChar w:fldCharType="separate"/>
      </w:r>
      <w:r w:rsidR="002A43C9">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2A43C9">
        <w:t>Duplicate delivery of m</w:t>
      </w:r>
      <w:r w:rsidR="002A43C9"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F70C86" w:rsidP="00392643">
      <w:r>
        <w:fldChar w:fldCharType="begin"/>
      </w:r>
      <w:r w:rsidR="00392643">
        <w:instrText xml:space="preserve"> REF RTF35333932353a204865616431 \r \h </w:instrText>
      </w:r>
      <w:r>
        <w:fldChar w:fldCharType="separate"/>
      </w:r>
      <w:r w:rsidR="002A43C9">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2A43C9">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733" w:name="_Toc432434201"/>
      <w:r>
        <w:t>Simplified API (JMS_SPEC-64)</w:t>
      </w:r>
      <w:bookmarkEnd w:id="1733"/>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F70C86">
        <w:fldChar w:fldCharType="begin"/>
      </w:r>
      <w:r w:rsidR="00652E3E">
        <w:instrText xml:space="preserve"> REF _Ref347842727 \r \h </w:instrText>
      </w:r>
      <w:r w:rsidR="00F70C86">
        <w:fldChar w:fldCharType="separate"/>
      </w:r>
      <w:r w:rsidR="002A43C9">
        <w:t>2.8</w:t>
      </w:r>
      <w:r w:rsidR="00F70C86">
        <w:fldChar w:fldCharType="end"/>
      </w:r>
      <w:r w:rsidR="00652E3E">
        <w:t xml:space="preserve"> “</w:t>
      </w:r>
      <w:r w:rsidR="00F70C86">
        <w:fldChar w:fldCharType="begin"/>
      </w:r>
      <w:r w:rsidR="00652E3E">
        <w:instrText xml:space="preserve"> REF _Ref347842729 \h </w:instrText>
      </w:r>
      <w:r w:rsidR="00F70C86">
        <w:fldChar w:fldCharType="separate"/>
      </w:r>
      <w:r w:rsidR="002A43C9">
        <w:t>Simplified API interfaces</w:t>
      </w:r>
      <w:r w:rsidR="00F70C86">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F70C86">
        <w:fldChar w:fldCharType="begin"/>
      </w:r>
      <w:r w:rsidR="00E62598">
        <w:instrText xml:space="preserve"> REF _Ref316036019 \r \h </w:instrText>
      </w:r>
      <w:r w:rsidR="00F70C86">
        <w:fldChar w:fldCharType="separate"/>
      </w:r>
      <w:r w:rsidR="002A43C9">
        <w:t>15</w:t>
      </w:r>
      <w:r w:rsidR="00F70C86">
        <w:fldChar w:fldCharType="end"/>
      </w:r>
      <w:r w:rsidR="00E62598">
        <w:t xml:space="preserve"> </w:t>
      </w:r>
      <w:r w:rsidR="00E557F3">
        <w:t>“</w:t>
      </w:r>
      <w:r w:rsidR="00F70C86">
        <w:fldChar w:fldCharType="begin"/>
      </w:r>
      <w:r w:rsidR="00E62598">
        <w:instrText xml:space="preserve"> REF _Ref316036019 \h </w:instrText>
      </w:r>
      <w:r w:rsidR="00F70C86">
        <w:fldChar w:fldCharType="separate"/>
      </w:r>
      <w:r w:rsidR="002A43C9">
        <w:t>Examples of the simplified API</w:t>
      </w:r>
      <w:r w:rsidR="00F70C86">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734" w:name="_Toc432434202"/>
      <w:r>
        <w:t>New method to extract the body directly from a Message (JMS_SPEC-101)</w:t>
      </w:r>
      <w:bookmarkEnd w:id="1734"/>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F70C86">
        <w:fldChar w:fldCharType="begin"/>
      </w:r>
      <w:r>
        <w:instrText xml:space="preserve"> REF _Ref342648619 \r \h </w:instrText>
      </w:r>
      <w:r w:rsidR="00F70C86">
        <w:fldChar w:fldCharType="separate"/>
      </w:r>
      <w:r w:rsidR="002A43C9">
        <w:t>14.2.3</w:t>
      </w:r>
      <w:r w:rsidR="00F70C86">
        <w:fldChar w:fldCharType="end"/>
      </w:r>
      <w:r>
        <w:t xml:space="preserve"> </w:t>
      </w:r>
      <w:r w:rsidR="00E557F3">
        <w:t>“</w:t>
      </w:r>
      <w:r w:rsidR="00F70C86">
        <w:fldChar w:fldCharType="begin"/>
      </w:r>
      <w:r>
        <w:instrText xml:space="preserve"> REF _Ref342648621 \h </w:instrText>
      </w:r>
      <w:r w:rsidR="00F70C86">
        <w:fldChar w:fldCharType="separate"/>
      </w:r>
      <w:r w:rsidR="002A43C9" w:rsidRPr="00362225">
        <w:t>Unpacking a TextMessage</w:t>
      </w:r>
      <w:r w:rsidR="00F70C86">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1735" w:name="_Toc432434203"/>
      <w:r>
        <w:t>Subscription name characters and length</w:t>
      </w:r>
      <w:bookmarkEnd w:id="1735"/>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F70C86">
        <w:fldChar w:fldCharType="begin"/>
      </w:r>
      <w:r w:rsidR="007737D9">
        <w:instrText xml:space="preserve"> REF _Ref342580795 \r \h </w:instrText>
      </w:r>
      <w:r w:rsidR="00F70C86">
        <w:fldChar w:fldCharType="separate"/>
      </w:r>
      <w:r w:rsidR="002A43C9">
        <w:t>4.2.4</w:t>
      </w:r>
      <w:r w:rsidR="00F70C86">
        <w:fldChar w:fldCharType="end"/>
      </w:r>
      <w:r w:rsidR="007737D9">
        <w:t xml:space="preserve"> </w:t>
      </w:r>
      <w:r w:rsidR="00E557F3">
        <w:t>“</w:t>
      </w:r>
      <w:r w:rsidR="00F70C86">
        <w:fldChar w:fldCharType="begin"/>
      </w:r>
      <w:r w:rsidR="007737D9">
        <w:instrText xml:space="preserve"> REF _Ref342580795 \h </w:instrText>
      </w:r>
      <w:r w:rsidR="00F70C86">
        <w:fldChar w:fldCharType="separate"/>
      </w:r>
      <w:r w:rsidR="002A43C9">
        <w:t>Subscription name characters and length</w:t>
      </w:r>
      <w:r w:rsidR="00F70C86">
        <w:fldChar w:fldCharType="end"/>
      </w:r>
      <w:r w:rsidR="00E557F3">
        <w:t>”</w:t>
      </w:r>
    </w:p>
    <w:p w:rsidR="0019727C" w:rsidRDefault="00933C2B" w:rsidP="0019727C">
      <w:pPr>
        <w:pStyle w:val="Appendix3"/>
      </w:pPr>
      <w:bookmarkStart w:id="1736" w:name="_Toc432434204"/>
      <w:r>
        <w:t>Clarification:</w:t>
      </w:r>
      <w:r w:rsidR="0019727C">
        <w:t xml:space="preserve"> message may be sent using any session (JMS_SPEC-52)</w:t>
      </w:r>
      <w:bookmarkEnd w:id="1736"/>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F70C86">
        <w:fldChar w:fldCharType="begin"/>
      </w:r>
      <w:r>
        <w:instrText xml:space="preserve"> REF _Ref312078847 \r \h </w:instrText>
      </w:r>
      <w:r w:rsidR="00F70C86">
        <w:fldChar w:fldCharType="separate"/>
      </w:r>
      <w:r w:rsidR="002A43C9">
        <w:t>6.2.4</w:t>
      </w:r>
      <w:r w:rsidR="00F70C86">
        <w:fldChar w:fldCharType="end"/>
      </w:r>
      <w:r>
        <w:t xml:space="preserve"> </w:t>
      </w:r>
      <w:r w:rsidR="00E557F3">
        <w:t>“</w:t>
      </w:r>
      <w:r w:rsidR="00F70C86">
        <w:fldChar w:fldCharType="begin"/>
      </w:r>
      <w:r>
        <w:instrText xml:space="preserve"> REF _Ref312078851 \h </w:instrText>
      </w:r>
      <w:r w:rsidR="00F70C86">
        <w:fldChar w:fldCharType="separate"/>
      </w:r>
      <w:r w:rsidR="002A43C9">
        <w:t>Optimized message i</w:t>
      </w:r>
      <w:r w:rsidR="002A43C9" w:rsidRPr="00864041">
        <w:t>mplementations</w:t>
      </w:r>
      <w:r w:rsidR="00F70C86">
        <w:fldChar w:fldCharType="end"/>
      </w:r>
      <w:r w:rsidR="00A05B30">
        <w:t xml:space="preserve">” </w:t>
      </w:r>
      <w:r>
        <w:t xml:space="preserve">has been updated </w:t>
      </w:r>
      <w:r w:rsidR="00951B82">
        <w:t>accordingly</w:t>
      </w:r>
      <w:r>
        <w:t>.</w:t>
      </w:r>
    </w:p>
    <w:p w:rsidR="0019727C" w:rsidRDefault="00B239AD" w:rsidP="0019727C">
      <w:pPr>
        <w:pStyle w:val="Appendix3"/>
      </w:pPr>
      <w:bookmarkStart w:id="1737" w:name="_Toc432434205"/>
      <w:r>
        <w:t xml:space="preserve">Clarification: </w:t>
      </w:r>
      <w:r w:rsidR="0019727C">
        <w:t>use of ExceptionListener (</w:t>
      </w:r>
      <w:r w:rsidR="0019727C" w:rsidRPr="00D15EA9">
        <w:t>JMS_SPEC-49</w:t>
      </w:r>
      <w:r w:rsidR="0019727C">
        <w:t>)</w:t>
      </w:r>
      <w:bookmarkEnd w:id="1737"/>
    </w:p>
    <w:p w:rsidR="0019727C" w:rsidRDefault="0019727C" w:rsidP="0019727C">
      <w:r>
        <w:t xml:space="preserve">Section </w:t>
      </w:r>
      <w:r w:rsidR="00F70C86">
        <w:fldChar w:fldCharType="begin"/>
      </w:r>
      <w:r>
        <w:instrText xml:space="preserve"> REF RTF34393534373a204865616432 \r \h </w:instrText>
      </w:r>
      <w:r w:rsidR="00F70C86">
        <w:fldChar w:fldCharType="separate"/>
      </w:r>
      <w:r w:rsidR="002A43C9">
        <w:t>6.1.7</w:t>
      </w:r>
      <w:r w:rsidR="00F70C86">
        <w:fldChar w:fldCharType="end"/>
      </w:r>
      <w:r>
        <w:t xml:space="preserve"> </w:t>
      </w:r>
      <w:r w:rsidR="00E557F3">
        <w:t>“</w:t>
      </w:r>
      <w:r w:rsidR="00F70C86">
        <w:fldChar w:fldCharType="begin"/>
      </w:r>
      <w:r>
        <w:instrText xml:space="preserve"> REF RTF34393534373a204865616432 \h </w:instrText>
      </w:r>
      <w:r w:rsidR="00F70C86">
        <w:fldChar w:fldCharType="separate"/>
      </w:r>
      <w:r w:rsidR="002A43C9" w:rsidRPr="00864041">
        <w:t>ExceptionListener</w:t>
      </w:r>
      <w:r w:rsidR="00F70C86">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738" w:name="_Ref348436598"/>
      <w:bookmarkStart w:id="1739" w:name="_Ref348436602"/>
      <w:bookmarkStart w:id="1740" w:name="_Toc432434206"/>
      <w:r>
        <w:t xml:space="preserve">Clarification: </w:t>
      </w:r>
      <w:r w:rsidR="0019727C">
        <w:t>use of stop or close from a message listener (JMS_SPEC-48)</w:t>
      </w:r>
      <w:bookmarkEnd w:id="1738"/>
      <w:bookmarkEnd w:id="1739"/>
      <w:bookmarkEnd w:id="1740"/>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proofErr w:type="gramStart"/>
      <w:r>
        <w:t xml:space="preserve">If </w:t>
      </w:r>
      <w:r w:rsidR="00BA4FAA">
        <w:t xml:space="preserve"> </w:t>
      </w:r>
      <w:r w:rsidR="00BF6C11">
        <w:t>a</w:t>
      </w:r>
      <w:proofErr w:type="gramEnd"/>
      <w:r w:rsidR="00BF6C11">
        <w:t xml:space="preserve">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587D0B">
        <w:t xml:space="preserve">or </w:t>
      </w:r>
      <w:r w:rsidR="00C64236" w:rsidRPr="00C64236">
        <w:rPr>
          <w:rStyle w:val="Code"/>
        </w:rPr>
        <w:t>stop</w:t>
      </w:r>
      <w:r w:rsidR="00587D0B">
        <w:t xml:space="preserve"> on a </w:t>
      </w:r>
      <w:r w:rsidR="00C64236" w:rsidRPr="00C64236">
        <w:rPr>
          <w:rStyle w:val="Code"/>
        </w:rPr>
        <w:t>JMSContext</w:t>
      </w:r>
      <w:r w:rsidR="00587D0B">
        <w:t xml:space="preserve"> which uses the same connection,</w:t>
      </w:r>
      <w:r w:rsidR="00BF6C11">
        <w:t xml:space="preserve"> then the </w:t>
      </w:r>
      <w:r w:rsidR="00C64236" w:rsidRPr="00C64236">
        <w:rPr>
          <w:rStyle w:val="Code"/>
        </w:rPr>
        <w:t>stop</w:t>
      </w:r>
      <w:r w:rsidR="00587D0B">
        <w:t xml:space="preserve"> or </w:t>
      </w:r>
      <w:r w:rsidR="00C64236" w:rsidRPr="00C64236">
        <w:rPr>
          <w:rStyle w:val="Code"/>
        </w:rPr>
        <w:t>close</w:t>
      </w:r>
      <w:r w:rsidR="00587D0B">
        <w:t xml:space="preserve"> method</w:t>
      </w:r>
      <w:r w:rsidR="00BF6C11">
        <w:t xml:space="preserve"> </w:t>
      </w:r>
      <w:r w:rsidR="00587D0B">
        <w:t xml:space="preserve">will either fail and </w:t>
      </w:r>
      <w:r w:rsidR="00BF6C11">
        <w:t xml:space="preserve">throw a </w:t>
      </w:r>
      <w:r w:rsidR="00BF6C11" w:rsidRPr="00936C1B">
        <w:rPr>
          <w:rStyle w:val="Code"/>
        </w:rPr>
        <w:t>javax.jms.IllegalStateException</w:t>
      </w:r>
      <w:r w:rsidR="00C64236" w:rsidRPr="00C64236">
        <w:t xml:space="preserve"> </w:t>
      </w:r>
      <w:r w:rsidR="00587D0B">
        <w:t xml:space="preserve">(for methods on </w:t>
      </w:r>
      <w:r w:rsidR="00C64236" w:rsidRPr="00C64236">
        <w:rPr>
          <w:rStyle w:val="Code"/>
        </w:rPr>
        <w:t>Session</w:t>
      </w:r>
      <w:r w:rsidR="00587D0B">
        <w:t xml:space="preserve"> and </w:t>
      </w:r>
      <w:r w:rsidR="00C64236" w:rsidRPr="00C64236">
        <w:rPr>
          <w:rStyle w:val="Code"/>
        </w:rPr>
        <w:t>Connection</w:t>
      </w:r>
      <w:r w:rsidR="00587D0B">
        <w:rPr>
          <w:rStyle w:val="Code"/>
        </w:rPr>
        <w:t>)</w:t>
      </w:r>
      <w:r w:rsidR="00587D0B">
        <w:t xml:space="preserve"> </w:t>
      </w:r>
      <w:r w:rsidR="00587D0B" w:rsidRPr="00587D0B">
        <w:t>or</w:t>
      </w:r>
      <w:r w:rsidR="00587D0B">
        <w:t xml:space="preserve"> </w:t>
      </w:r>
      <w:r w:rsidR="00C64236" w:rsidRPr="00C64236">
        <w:rPr>
          <w:rStyle w:val="Code"/>
        </w:rPr>
        <w:t>javax.jms.IllegalStateRuntimeException</w:t>
      </w:r>
      <w:r w:rsidR="00587D0B" w:rsidRPr="00587D0B">
        <w:t xml:space="preserve"> (for methods on </w:t>
      </w:r>
      <w:r w:rsidR="00C64236" w:rsidRPr="00C64236">
        <w:rPr>
          <w:rStyle w:val="Code"/>
        </w:rPr>
        <w:t>JMSContext</w:t>
      </w:r>
      <w:r w:rsidR="00587D0B" w:rsidRPr="00587D0B">
        <w:t xml:space="preserve">), or it will succeed and stop or close the </w:t>
      </w:r>
      <w:r w:rsidR="00C64236" w:rsidRPr="00C64236">
        <w:rPr>
          <w:rStyle w:val="Code"/>
        </w:rPr>
        <w:t>Connection</w:t>
      </w:r>
      <w:r w:rsidR="00587D0B" w:rsidRPr="00587D0B">
        <w:t xml:space="preserve">, </w:t>
      </w:r>
      <w:r w:rsidR="00C64236" w:rsidRPr="00C64236">
        <w:rPr>
          <w:rStyle w:val="Code"/>
        </w:rPr>
        <w:t>Session</w:t>
      </w:r>
      <w:r w:rsidR="00587D0B" w:rsidRPr="00587D0B">
        <w:t xml:space="preserve"> or </w:t>
      </w:r>
      <w:r w:rsidR="00C64236" w:rsidRPr="00C64236">
        <w:rPr>
          <w:rStyle w:val="Code"/>
        </w:rPr>
        <w:t>JMSContext</w:t>
      </w:r>
      <w:r w:rsidR="00587D0B" w:rsidRPr="00587D0B">
        <w:t xml:space="preserve"> as appropriate</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F70C86">
        <w:fldChar w:fldCharType="begin"/>
      </w:r>
      <w:r>
        <w:instrText xml:space="preserve"> REF _Ref313452151 \r \h </w:instrText>
      </w:r>
      <w:r w:rsidR="00F70C86">
        <w:fldChar w:fldCharType="separate"/>
      </w:r>
      <w:r w:rsidR="002A43C9">
        <w:t>6.1.5</w:t>
      </w:r>
      <w:r w:rsidR="00F70C86">
        <w:fldChar w:fldCharType="end"/>
      </w:r>
      <w:r>
        <w:t xml:space="preserve"> </w:t>
      </w:r>
      <w:r w:rsidR="00E557F3">
        <w:t>“</w:t>
      </w:r>
      <w:r w:rsidR="00F70C86">
        <w:fldChar w:fldCharType="begin"/>
      </w:r>
      <w:r>
        <w:instrText xml:space="preserve"> REF _Ref313452154 \h </w:instrText>
      </w:r>
      <w:r w:rsidR="00F70C86">
        <w:fldChar w:fldCharType="separate"/>
      </w:r>
      <w:r w:rsidR="002A43C9">
        <w:t>Pausing delivery of incoming m</w:t>
      </w:r>
      <w:r w:rsidR="002A43C9" w:rsidRPr="00864041">
        <w:t>essages</w:t>
      </w:r>
      <w:r w:rsidR="00F70C86">
        <w:fldChar w:fldCharType="end"/>
      </w:r>
      <w:r w:rsidR="00A05B30">
        <w:t xml:space="preserve">” </w:t>
      </w:r>
    </w:p>
    <w:p w:rsidR="00B10F3B" w:rsidRDefault="00B10F3B" w:rsidP="00B10F3B">
      <w:pPr>
        <w:pStyle w:val="ListBullet"/>
      </w:pPr>
      <w:r>
        <w:t xml:space="preserve">Section </w:t>
      </w:r>
      <w:r w:rsidR="00F70C86">
        <w:fldChar w:fldCharType="begin"/>
      </w:r>
      <w:r>
        <w:instrText xml:space="preserve"> REF RTF38363131363a204865616432 \r \h </w:instrText>
      </w:r>
      <w:r w:rsidR="00F70C86">
        <w:fldChar w:fldCharType="separate"/>
      </w:r>
      <w:r w:rsidR="002A43C9">
        <w:t>6.1.8</w:t>
      </w:r>
      <w:r w:rsidR="00F70C86">
        <w:fldChar w:fldCharType="end"/>
      </w:r>
      <w:r>
        <w:t xml:space="preserve"> </w:t>
      </w:r>
      <w:r w:rsidR="00E557F3">
        <w:t>“</w:t>
      </w:r>
      <w:r w:rsidR="00F70C86">
        <w:fldChar w:fldCharType="begin"/>
      </w:r>
      <w:r>
        <w:instrText xml:space="preserve"> REF RTF38363131363a204865616432 \h </w:instrText>
      </w:r>
      <w:r w:rsidR="00F70C86">
        <w:fldChar w:fldCharType="separate"/>
      </w:r>
      <w:r w:rsidR="002A43C9">
        <w:t>Closing a c</w:t>
      </w:r>
      <w:r w:rsidR="002A43C9" w:rsidRPr="00864041">
        <w:t>onnection</w:t>
      </w:r>
      <w:r w:rsidR="00F70C86">
        <w:fldChar w:fldCharType="end"/>
      </w:r>
      <w:r w:rsidR="00A05B30">
        <w:t xml:space="preserve">” </w:t>
      </w:r>
    </w:p>
    <w:p w:rsidR="00B10F3B" w:rsidRDefault="00B10F3B" w:rsidP="00B10F3B">
      <w:pPr>
        <w:pStyle w:val="ListBullet"/>
      </w:pPr>
      <w:r>
        <w:t xml:space="preserve">Section </w:t>
      </w:r>
      <w:r w:rsidR="00F70C86">
        <w:fldChar w:fldCharType="begin"/>
      </w:r>
      <w:r>
        <w:instrText xml:space="preserve"> REF RTF31303038323a204865616432 \r \h </w:instrText>
      </w:r>
      <w:r w:rsidR="00F70C86">
        <w:fldChar w:fldCharType="separate"/>
      </w:r>
      <w:r w:rsidR="002A43C9">
        <w:t>6.2.15</w:t>
      </w:r>
      <w:r w:rsidR="00F70C86">
        <w:fldChar w:fldCharType="end"/>
      </w:r>
      <w:r>
        <w:t xml:space="preserve"> “</w:t>
      </w:r>
      <w:r w:rsidR="00F70C86">
        <w:fldChar w:fldCharType="begin"/>
      </w:r>
      <w:r>
        <w:instrText xml:space="preserve"> REF _Ref347842538 \h </w:instrText>
      </w:r>
      <w:r w:rsidR="00F70C86">
        <w:fldChar w:fldCharType="separate"/>
      </w:r>
      <w:r w:rsidR="002A43C9">
        <w:t>Closing a s</w:t>
      </w:r>
      <w:r w:rsidR="002A43C9" w:rsidRPr="00864041">
        <w:t>ession</w:t>
      </w:r>
      <w:r w:rsidR="00F70C86">
        <w:fldChar w:fldCharType="end"/>
      </w:r>
      <w:r>
        <w:t>”</w:t>
      </w:r>
    </w:p>
    <w:p w:rsidR="00B10F3B" w:rsidRDefault="00B10F3B" w:rsidP="00B10F3B">
      <w:pPr>
        <w:pStyle w:val="ListBullet"/>
      </w:pPr>
      <w:r>
        <w:rPr>
          <w:rStyle w:val="Code"/>
          <w:rFonts w:ascii="Times New Roman" w:hAnsi="Times New Roman"/>
          <w:sz w:val="20"/>
        </w:rPr>
        <w:lastRenderedPageBreak/>
        <w:t xml:space="preserve">Section </w:t>
      </w:r>
      <w:r w:rsidR="00F70C86">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F70C86">
        <w:rPr>
          <w:rStyle w:val="Code"/>
          <w:rFonts w:ascii="Times New Roman" w:hAnsi="Times New Roman"/>
          <w:sz w:val="20"/>
        </w:rPr>
      </w:r>
      <w:r w:rsidR="00F70C86">
        <w:rPr>
          <w:rStyle w:val="Code"/>
          <w:rFonts w:ascii="Times New Roman" w:hAnsi="Times New Roman"/>
          <w:sz w:val="20"/>
        </w:rPr>
        <w:fldChar w:fldCharType="separate"/>
      </w:r>
      <w:r w:rsidR="002A43C9">
        <w:rPr>
          <w:rStyle w:val="Code"/>
          <w:rFonts w:ascii="Times New Roman" w:hAnsi="Times New Roman"/>
          <w:sz w:val="20"/>
        </w:rPr>
        <w:t>8.8</w:t>
      </w:r>
      <w:r w:rsidR="00F70C86">
        <w:rPr>
          <w:rStyle w:val="Code"/>
          <w:rFonts w:ascii="Times New Roman" w:hAnsi="Times New Roman"/>
          <w:sz w:val="20"/>
        </w:rPr>
        <w:fldChar w:fldCharType="end"/>
      </w:r>
      <w:r>
        <w:rPr>
          <w:rStyle w:val="Code"/>
          <w:rFonts w:ascii="Times New Roman" w:hAnsi="Times New Roman"/>
          <w:sz w:val="20"/>
        </w:rPr>
        <w:t xml:space="preserve"> “</w:t>
      </w:r>
      <w:r w:rsidR="00F70C86">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F70C86">
        <w:rPr>
          <w:rStyle w:val="Code"/>
          <w:rFonts w:ascii="Times New Roman" w:hAnsi="Times New Roman"/>
          <w:sz w:val="20"/>
        </w:rPr>
      </w:r>
      <w:r w:rsidR="00F70C86">
        <w:rPr>
          <w:rStyle w:val="Code"/>
          <w:rFonts w:ascii="Times New Roman" w:hAnsi="Times New Roman"/>
          <w:sz w:val="20"/>
        </w:rPr>
        <w:fldChar w:fldCharType="separate"/>
      </w:r>
      <w:r w:rsidR="002A43C9">
        <w:t>Closing a consumer</w:t>
      </w:r>
      <w:r w:rsidR="00F70C86">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F70C86">
        <w:fldChar w:fldCharType="begin"/>
      </w:r>
      <w:r>
        <w:instrText xml:space="preserve"> REF RTF31303034353a204865616432 \r \h </w:instrText>
      </w:r>
      <w:r w:rsidR="00F70C86">
        <w:fldChar w:fldCharType="separate"/>
      </w:r>
      <w:r w:rsidR="002A43C9">
        <w:t>6.2.5</w:t>
      </w:r>
      <w:r w:rsidR="00F70C86">
        <w:fldChar w:fldCharType="end"/>
      </w:r>
      <w:r>
        <w:t xml:space="preserve"> “</w:t>
      </w:r>
      <w:r w:rsidR="00F70C86">
        <w:fldChar w:fldCharType="begin"/>
      </w:r>
      <w:r>
        <w:instrText xml:space="preserve"> REF RTF31303034353a204865616432 \h </w:instrText>
      </w:r>
      <w:r w:rsidR="00F70C86">
        <w:fldChar w:fldCharType="separate"/>
      </w:r>
      <w:r w:rsidR="002A43C9">
        <w:t>Threading restrictions on a s</w:t>
      </w:r>
      <w:r w:rsidR="002A43C9" w:rsidRPr="00864041">
        <w:t>ession</w:t>
      </w:r>
      <w:r w:rsidR="00F70C86">
        <w:fldChar w:fldCharType="end"/>
      </w:r>
      <w:r>
        <w:t>”</w:t>
      </w:r>
    </w:p>
    <w:p w:rsidR="003129AA" w:rsidRDefault="002064B8">
      <w:pPr>
        <w:pStyle w:val="ListBullet"/>
      </w:pPr>
      <w:r>
        <w:t xml:space="preserve">Section </w:t>
      </w:r>
      <w:r w:rsidR="00F70C86">
        <w:fldChar w:fldCharType="begin"/>
      </w:r>
      <w:r>
        <w:instrText xml:space="preserve"> REF _Ref347330714 \r \h </w:instrText>
      </w:r>
      <w:r w:rsidR="00F70C86">
        <w:fldChar w:fldCharType="separate"/>
      </w:r>
      <w:r w:rsidR="002A43C9">
        <w:t>6.2.6</w:t>
      </w:r>
      <w:r w:rsidR="00F70C86">
        <w:fldChar w:fldCharType="end"/>
      </w:r>
      <w:r>
        <w:t xml:space="preserve"> “</w:t>
      </w:r>
      <w:r w:rsidR="00F70C86">
        <w:fldChar w:fldCharType="begin"/>
      </w:r>
      <w:r>
        <w:instrText xml:space="preserve"> REF _Ref347330714 \h </w:instrText>
      </w:r>
      <w:r w:rsidR="00F70C86">
        <w:fldChar w:fldCharType="separate"/>
      </w:r>
      <w:r w:rsidR="002A43C9">
        <w:t>Threading restrictions on a JMSContext</w:t>
      </w:r>
      <w:r w:rsidR="00F70C86">
        <w:fldChar w:fldCharType="end"/>
      </w:r>
      <w:r>
        <w:t>”</w:t>
      </w:r>
    </w:p>
    <w:p w:rsidR="0019727C" w:rsidRDefault="0019727C" w:rsidP="0019727C">
      <w:pPr>
        <w:pStyle w:val="Appendix3"/>
      </w:pPr>
      <w:bookmarkStart w:id="1741" w:name="_Toc349314258"/>
      <w:bookmarkStart w:id="1742" w:name="_Toc349314259"/>
      <w:bookmarkStart w:id="1743" w:name="_Toc349314260"/>
      <w:bookmarkStart w:id="1744" w:name="_Toc349314261"/>
      <w:bookmarkStart w:id="1745" w:name="_Toc349314262"/>
      <w:bookmarkStart w:id="1746" w:name="_Toc349314263"/>
      <w:bookmarkStart w:id="1747" w:name="_Toc349314264"/>
      <w:bookmarkStart w:id="1748" w:name="_Toc349314265"/>
      <w:bookmarkStart w:id="1749" w:name="_Toc349314266"/>
      <w:bookmarkStart w:id="1750" w:name="_Toc349314267"/>
      <w:bookmarkStart w:id="1751" w:name="_Toc349314268"/>
      <w:bookmarkStart w:id="1752" w:name="_Toc349314269"/>
      <w:bookmarkStart w:id="1753" w:name="_Toc349314270"/>
      <w:bookmarkStart w:id="1754" w:name="_Toc349314271"/>
      <w:bookmarkStart w:id="1755" w:name="_Toc349314272"/>
      <w:bookmarkStart w:id="1756" w:name="_Toc349314273"/>
      <w:bookmarkStart w:id="1757" w:name="_Toc349314274"/>
      <w:bookmarkStart w:id="1758" w:name="_Toc349314275"/>
      <w:bookmarkStart w:id="1759" w:name="_Toc349314276"/>
      <w:bookmarkStart w:id="1760" w:name="_Toc349314277"/>
      <w:bookmarkStart w:id="1761" w:name="_Toc349314278"/>
      <w:bookmarkStart w:id="1762" w:name="_Toc432434207"/>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t>Clarification</w:t>
      </w:r>
      <w:r w:rsidR="00B239AD">
        <w:t>:</w:t>
      </w:r>
      <w:r>
        <w:t xml:space="preserve"> use of noLocal when creating a durable subscription (JMS_SPEC-65)</w:t>
      </w:r>
      <w:bookmarkEnd w:id="1762"/>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F70C86">
        <w:fldChar w:fldCharType="begin"/>
      </w:r>
      <w:r w:rsidR="002B6E69">
        <w:instrText xml:space="preserve"> REF _Ref341265821 \r \h </w:instrText>
      </w:r>
      <w:r w:rsidR="00F70C86">
        <w:fldChar w:fldCharType="separate"/>
      </w:r>
      <w:r w:rsidR="002A43C9">
        <w:t>8.3.3</w:t>
      </w:r>
      <w:r w:rsidR="00F70C86">
        <w:fldChar w:fldCharType="end"/>
      </w:r>
      <w:r w:rsidR="002B6E69">
        <w:t xml:space="preserve"> “</w:t>
      </w:r>
      <w:r w:rsidR="00F70C86">
        <w:fldChar w:fldCharType="begin"/>
      </w:r>
      <w:r w:rsidR="002B6E69">
        <w:instrText xml:space="preserve"> REF _Ref341265821 \h </w:instrText>
      </w:r>
      <w:r w:rsidR="00F70C86">
        <w:fldChar w:fldCharType="separate"/>
      </w:r>
      <w:r w:rsidR="002A43C9" w:rsidRPr="00590E86">
        <w:t>Unshared durable subscriptions</w:t>
      </w:r>
      <w:r w:rsidR="00F70C86">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763" w:name="_Toc432434208"/>
      <w:r>
        <w:t>Clarification: message headers that are intended to be set by the JMS provder (JMS_SPEC-34)</w:t>
      </w:r>
      <w:bookmarkEnd w:id="1763"/>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70C86">
        <w:fldChar w:fldCharType="begin"/>
      </w:r>
      <w:r>
        <w:instrText xml:space="preserve"> REF _Ref312334144 \r \h </w:instrText>
      </w:r>
      <w:r w:rsidR="00F70C86">
        <w:fldChar w:fldCharType="separate"/>
      </w:r>
      <w:r w:rsidR="002A43C9">
        <w:t>A.1.9</w:t>
      </w:r>
      <w:r w:rsidR="00F70C86">
        <w:fldChar w:fldCharType="end"/>
      </w:r>
      <w:r>
        <w:t xml:space="preserve">). </w:t>
      </w:r>
    </w:p>
    <w:p w:rsidR="0019727C" w:rsidRDefault="0019727C" w:rsidP="0019727C">
      <w:r>
        <w:t xml:space="preserve">Section </w:t>
      </w:r>
      <w:r w:rsidR="00F70C86">
        <w:fldChar w:fldCharType="begin"/>
      </w:r>
      <w:r>
        <w:instrText xml:space="preserve"> REF _Ref308089264 \r \h </w:instrText>
      </w:r>
      <w:r w:rsidR="00F70C86">
        <w:fldChar w:fldCharType="separate"/>
      </w:r>
      <w:r w:rsidR="002A43C9">
        <w:t>3.4.11</w:t>
      </w:r>
      <w:r w:rsidR="00F70C86">
        <w:fldChar w:fldCharType="end"/>
      </w:r>
      <w:r w:rsidR="00205042">
        <w:t xml:space="preserve"> </w:t>
      </w:r>
      <w:r w:rsidR="00E557F3">
        <w:t>“</w:t>
      </w:r>
      <w:r w:rsidR="00F70C86">
        <w:fldChar w:fldCharType="begin"/>
      </w:r>
      <w:r>
        <w:instrText xml:space="preserve"> REF _Ref308089264 \h </w:instrText>
      </w:r>
      <w:r w:rsidR="00F70C86">
        <w:fldChar w:fldCharType="separate"/>
      </w:r>
      <w:r w:rsidR="002A43C9">
        <w:t>How message header values are set</w:t>
      </w:r>
      <w:r w:rsidR="00F70C86">
        <w:fldChar w:fldCharType="end"/>
      </w:r>
      <w:r w:rsidR="00A05B30">
        <w:t xml:space="preserve">” </w:t>
      </w:r>
      <w:r>
        <w:t>has been extended to explain this.</w:t>
      </w:r>
    </w:p>
    <w:p w:rsidR="0029068D" w:rsidRDefault="00A53386">
      <w:pPr>
        <w:pStyle w:val="Appendix3"/>
      </w:pPr>
      <w:bookmarkStart w:id="1764" w:name="_Toc432434209"/>
      <w:r>
        <w:t>Clarification: Session methods createQueue and createTopic</w:t>
      </w:r>
      <w:r w:rsidR="00B423FA">
        <w:t xml:space="preserve"> (JMS_SPEC-31)</w:t>
      </w:r>
      <w:bookmarkEnd w:id="1764"/>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F822AF" w:rsidRDefault="00E94AC2" w:rsidP="00F822AF">
      <w:pPr>
        <w:pStyle w:val="Appendix3"/>
        <w:spacing w:before="240"/>
      </w:pPr>
      <w:bookmarkStart w:id="1765" w:name="_Toc432434210"/>
      <w:r>
        <w:lastRenderedPageBreak/>
        <w:t xml:space="preserve">Clarification: </w:t>
      </w:r>
      <w:r w:rsidR="008C1AC8">
        <w:t xml:space="preserve">Definition of </w:t>
      </w:r>
      <w:r>
        <w:t xml:space="preserve">JMSExpiration </w:t>
      </w:r>
      <w:r w:rsidR="00AF2037">
        <w:t>(JMS_SPEC-82)</w:t>
      </w:r>
      <w:bookmarkEnd w:id="1765"/>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F70C86">
        <w:fldChar w:fldCharType="begin"/>
      </w:r>
      <w:r>
        <w:instrText xml:space="preserve"> REF X40387 \r \h </w:instrText>
      </w:r>
      <w:r w:rsidR="00F70C86">
        <w:fldChar w:fldCharType="separate"/>
      </w:r>
      <w:r w:rsidR="002A43C9">
        <w:t>3.4.9</w:t>
      </w:r>
      <w:r w:rsidR="00F70C86">
        <w:fldChar w:fldCharType="end"/>
      </w:r>
      <w:r>
        <w:t xml:space="preserve"> </w:t>
      </w:r>
      <w:r w:rsidR="00E557F3">
        <w:t>“</w:t>
      </w:r>
      <w:r w:rsidR="00F70C86">
        <w:fldChar w:fldCharType="begin"/>
      </w:r>
      <w:r>
        <w:instrText xml:space="preserve"> REF X40387 \h </w:instrText>
      </w:r>
      <w:r w:rsidR="00F70C86">
        <w:fldChar w:fldCharType="separate"/>
      </w:r>
      <w:r w:rsidR="002A43C9">
        <w:t>JMSExpiration</w:t>
      </w:r>
      <w:r w:rsidR="00F70C86">
        <w:fldChar w:fldCharType="end"/>
      </w:r>
      <w:r w:rsidR="00A05B30">
        <w:t xml:space="preserve">” </w:t>
      </w:r>
      <w:r w:rsidR="00910A28">
        <w:t xml:space="preserve">and section </w:t>
      </w:r>
      <w:r w:rsidR="00F70C86">
        <w:fldChar w:fldCharType="begin"/>
      </w:r>
      <w:r w:rsidR="00910A28">
        <w:instrText xml:space="preserve"> REF _Ref335834653 \r \h </w:instrText>
      </w:r>
      <w:r w:rsidR="00F70C86">
        <w:fldChar w:fldCharType="separate"/>
      </w:r>
      <w:r w:rsidR="002A43C9">
        <w:t>7.8</w:t>
      </w:r>
      <w:r w:rsidR="00F70C86">
        <w:fldChar w:fldCharType="end"/>
      </w:r>
      <w:r w:rsidR="00910A28">
        <w:t xml:space="preserve"> </w:t>
      </w:r>
      <w:r w:rsidR="00E557F3">
        <w:t>“</w:t>
      </w:r>
      <w:r w:rsidR="00F70C86">
        <w:fldChar w:fldCharType="begin"/>
      </w:r>
      <w:r w:rsidR="00910A28">
        <w:instrText xml:space="preserve"> REF _Ref335834655 \h </w:instrText>
      </w:r>
      <w:r w:rsidR="00F70C86">
        <w:fldChar w:fldCharType="separate"/>
      </w:r>
      <w:r w:rsidR="002A43C9">
        <w:t>Message time-to-live</w:t>
      </w:r>
      <w:r w:rsidR="00F70C86">
        <w:fldChar w:fldCharType="end"/>
      </w:r>
      <w:r w:rsidR="00A05B30">
        <w:t>”.</w:t>
      </w:r>
    </w:p>
    <w:p w:rsidR="0029068D" w:rsidRDefault="00E37C77">
      <w:pPr>
        <w:pStyle w:val="Appendix3"/>
      </w:pPr>
      <w:bookmarkStart w:id="1766" w:name="_Toc432434211"/>
      <w:r>
        <w:t>Correction: Reconnecting to a durable subscription (JMS_SPEC-80)</w:t>
      </w:r>
      <w:bookmarkEnd w:id="1766"/>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F70C86">
        <w:fldChar w:fldCharType="begin"/>
      </w:r>
      <w:r w:rsidR="00255515">
        <w:instrText xml:space="preserve"> REF _Ref324775941 \r \h </w:instrText>
      </w:r>
      <w:r w:rsidR="00F70C86">
        <w:fldChar w:fldCharType="separate"/>
      </w:r>
      <w:r w:rsidR="002A43C9">
        <w:t>14.3.3.2</w:t>
      </w:r>
      <w:r w:rsidR="00F70C86">
        <w:fldChar w:fldCharType="end"/>
      </w:r>
      <w:r w:rsidR="00255515">
        <w:t xml:space="preserve"> </w:t>
      </w:r>
      <w:r w:rsidR="00E557F3">
        <w:t>“</w:t>
      </w:r>
      <w:r w:rsidR="00F70C86">
        <w:fldChar w:fldCharType="begin"/>
      </w:r>
      <w:r w:rsidR="00255515">
        <w:instrText xml:space="preserve"> REF _Ref324775952 \h </w:instrText>
      </w:r>
      <w:r w:rsidR="00F70C86">
        <w:fldChar w:fldCharType="separate"/>
      </w:r>
      <w:r w:rsidR="002A43C9">
        <w:t>Creating a consumer on an existing durable subscription</w:t>
      </w:r>
      <w:r w:rsidR="00F70C86">
        <w:fldChar w:fldCharType="end"/>
      </w:r>
      <w:r w:rsidR="00A05B30">
        <w:t xml:space="preserve">” </w:t>
      </w:r>
      <w:r>
        <w:t>and rewritten to make it clearer.</w:t>
      </w:r>
      <w:r w:rsidR="00B23EE1">
        <w:t xml:space="preserve"> </w:t>
      </w:r>
    </w:p>
    <w:p w:rsidR="0029068D" w:rsidRDefault="00540231">
      <w:pPr>
        <w:pStyle w:val="Appendix3"/>
      </w:pPr>
      <w:bookmarkStart w:id="1767" w:name="_Toc432434212"/>
      <w:r>
        <w:t>Correction: MapMessage when name is null</w:t>
      </w:r>
      <w:r w:rsidR="004B2755">
        <w:t xml:space="preserve"> (JMS_SPEC-77)</w:t>
      </w:r>
      <w:bookmarkEnd w:id="1767"/>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F70C86" w:rsidRDefault="008E4C17" w:rsidP="00F70C86">
      <w:pPr>
        <w:pStyle w:val="Appendix2"/>
        <w:pPrChange w:id="1768" w:author="ndeakin" w:date="2015-10-12T17:03:00Z">
          <w:pPr/>
        </w:pPrChange>
      </w:pPr>
      <w:bookmarkStart w:id="1769" w:name="_Toc432434213"/>
      <w:bookmarkStart w:id="1770" w:name="_Ref432434791"/>
      <w:bookmarkStart w:id="1771" w:name="_Ref432434797"/>
      <w:bookmarkStart w:id="1772" w:name="_Ref432434801"/>
      <w:r>
        <w:t>Version 2.1 (Early draft)</w:t>
      </w:r>
      <w:bookmarkEnd w:id="1769"/>
      <w:bookmarkEnd w:id="1770"/>
      <w:bookmarkEnd w:id="1771"/>
      <w:bookmarkEnd w:id="1772"/>
    </w:p>
    <w:p w:rsidR="00F70C86" w:rsidRDefault="00F64B25" w:rsidP="00F70C86">
      <w:pPr>
        <w:pStyle w:val="Appendix3"/>
        <w:pPrChange w:id="1773" w:author="ndeakin" w:date="2015-10-12T17:04:00Z">
          <w:pPr/>
        </w:pPrChange>
      </w:pPr>
      <w:bookmarkStart w:id="1774" w:name="_Toc432434214"/>
      <w:r>
        <w:t xml:space="preserve">JMS </w:t>
      </w:r>
      <w:ins w:id="1775" w:author="ndeakin" w:date="2015-10-12T17:34:00Z">
        <w:r w:rsidR="00680AC6">
          <w:t>M</w:t>
        </w:r>
      </w:ins>
      <w:del w:id="1776" w:author="ndeakin" w:date="2015-10-12T17:34:00Z">
        <w:r w:rsidDel="00680AC6">
          <w:delText>m</w:delText>
        </w:r>
      </w:del>
      <w:r>
        <w:t>essage-driven beans</w:t>
      </w:r>
      <w:bookmarkEnd w:id="1774"/>
    </w:p>
    <w:p w:rsidR="00F64B25" w:rsidRDefault="00F64B25" w:rsidP="00F64B25">
      <w:pPr>
        <w:rPr>
          <w:rFonts w:eastAsia="Calibri"/>
        </w:rPr>
      </w:pPr>
      <w:r>
        <w:t xml:space="preserve">A new chapter </w:t>
      </w:r>
      <w:r w:rsidR="00F70C86">
        <w:fldChar w:fldCharType="begin"/>
      </w:r>
      <w:r>
        <w:instrText xml:space="preserve"> REF _Ref432432828 \w \h </w:instrText>
      </w:r>
      <w:r w:rsidR="00F70C86">
        <w:fldChar w:fldCharType="separate"/>
      </w:r>
      <w:r w:rsidR="002A43C9">
        <w:t>16</w:t>
      </w:r>
      <w:r w:rsidR="00F70C86">
        <w:fldChar w:fldCharType="end"/>
      </w:r>
      <w:r>
        <w:t xml:space="preserve"> "</w:t>
      </w:r>
      <w:r w:rsidR="00F70C86">
        <w:fldChar w:fldCharType="begin"/>
      </w:r>
      <w:r>
        <w:instrText xml:space="preserve"> REF _Ref432432831 \h </w:instrText>
      </w:r>
      <w:r w:rsidR="00F70C86">
        <w:fldChar w:fldCharType="separate"/>
      </w:r>
      <w:ins w:id="1777" w:author="ndeakin" w:date="2015-09-29T17:58:00Z">
        <w:r w:rsidR="002A43C9">
          <w:t xml:space="preserve">JMS </w:t>
        </w:r>
      </w:ins>
      <w:ins w:id="1778" w:author="ndeakin" w:date="2015-09-29T17:46:00Z">
        <w:r w:rsidR="002A43C9">
          <w:t>Message-driven beans</w:t>
        </w:r>
      </w:ins>
      <w:r w:rsidR="00F70C86">
        <w:fldChar w:fldCharType="end"/>
      </w:r>
      <w:r>
        <w:t xml:space="preserve">" has been </w:t>
      </w:r>
      <w:proofErr w:type="gramStart"/>
      <w:r>
        <w:t>added .</w:t>
      </w:r>
      <w:proofErr w:type="gramEnd"/>
      <w:r>
        <w:t xml:space="preserve"> This extends the specification of JMS MDBs in the EJB specification to define an additional type of JMS MDB </w:t>
      </w:r>
      <w:r>
        <w:rPr>
          <w:rFonts w:eastAsia="Calibri"/>
        </w:rPr>
        <w:t xml:space="preserve">that does not implement the </w:t>
      </w:r>
      <w:r w:rsidRPr="001C12E6">
        <w:rPr>
          <w:rStyle w:val="Code"/>
          <w:rFonts w:eastAsia="Calibri"/>
        </w:rPr>
        <w:t>javax.jms.MessageListener</w:t>
      </w:r>
      <w:r>
        <w:rPr>
          <w:rFonts w:eastAsia="Calibri"/>
        </w:rPr>
        <w:t xml:space="preserve"> interface but instead implements the javax.jms.MessageDrivenBean interface. </w:t>
      </w:r>
    </w:p>
    <w:p w:rsidR="00EA1B4A" w:rsidRDefault="00EA1B4A"/>
    <w:sectPr w:rsidR="00EA1B4A" w:rsidSect="00B504D9">
      <w:headerReference w:type="even" r:id="rId22"/>
      <w:headerReference w:type="default" r:id="rId23"/>
      <w:footerReference w:type="default" r:id="rId24"/>
      <w:headerReference w:type="first" r:id="rId25"/>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A85" w:rsidRDefault="001A0A85" w:rsidP="00B71151">
      <w:r>
        <w:separator/>
      </w:r>
    </w:p>
    <w:p w:rsidR="001A0A85" w:rsidRDefault="001A0A85"/>
    <w:p w:rsidR="001A0A85" w:rsidRDefault="001A0A85"/>
  </w:endnote>
  <w:endnote w:type="continuationSeparator" w:id="0">
    <w:p w:rsidR="001A0A85" w:rsidRDefault="001A0A85" w:rsidP="00B71151">
      <w:r>
        <w:continuationSeparator/>
      </w:r>
    </w:p>
    <w:p w:rsidR="001A0A85" w:rsidRDefault="001A0A85"/>
    <w:p w:rsidR="001A0A85" w:rsidRDefault="001A0A8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Pr="00716653" w:rsidRDefault="00F70C86" w:rsidP="00B504D9">
    <w:pPr>
      <w:pStyle w:val="Footer"/>
      <w:tabs>
        <w:tab w:val="clear" w:pos="4513"/>
        <w:tab w:val="left" w:pos="2880"/>
      </w:tabs>
      <w:ind w:left="0"/>
    </w:pPr>
    <w:fldSimple w:instr=" PAGE   \* MERGEFORMAT ">
      <w:r w:rsidR="00DD6A0A">
        <w:rPr>
          <w:noProof/>
        </w:rPr>
        <w:t>168</w:t>
      </w:r>
    </w:fldSimple>
    <w:r w:rsidR="004D55B4">
      <w:tab/>
    </w:r>
    <w:sdt>
      <w:sdtPr>
        <w:alias w:val="Title"/>
        <w:id w:val="327933312"/>
        <w:dataBinding w:prefixMappings="xmlns:ns0='http://purl.org/dc/elements/1.1/' xmlns:ns1='http://schemas.openxmlformats.org/package/2006/metadata/core-properties' " w:xpath="/ns1:coreProperties[1]/ns0:title[1]" w:storeItemID="{6C3C8BC8-F283-45AE-878A-BAB7291924A1}"/>
        <w:text/>
      </w:sdtPr>
      <w:sdtContent>
        <w:r w:rsidR="004D55B4">
          <w:t>Java Message Service</w:t>
        </w:r>
      </w:sdtContent>
    </w:sdt>
    <w:r w:rsidR="004D55B4">
      <w:t xml:space="preserve"> </w:t>
    </w:r>
    <w:sdt>
      <w:sdtPr>
        <w:alias w:val="Version"/>
        <w:tag w:val="Version"/>
        <w:id w:val="327933313"/>
        <w:dataBinding w:xpath="/root[1]/version[1]" w:storeItemID="{6AE77592-02F3-4671-BDE6-2726C3CF0983}"/>
        <w:text/>
      </w:sdtPr>
      <w:sdtContent>
        <w:r w:rsidR="004D55B4">
          <w:t>Version 2.1 Early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F70C86" w:rsidP="00CF27DD">
    <w:pPr>
      <w:pStyle w:val="Footer"/>
      <w:tabs>
        <w:tab w:val="clear" w:pos="4513"/>
      </w:tabs>
    </w:pPr>
    <w:fldSimple w:instr=" STYLEREF  TOCHeading  \* MERGEFORMAT ">
      <w:r w:rsidR="00DD6A0A">
        <w:rPr>
          <w:noProof/>
        </w:rPr>
        <w:t>Contents</w:t>
      </w:r>
    </w:fldSimple>
    <w:r w:rsidR="004D55B4">
      <w:tab/>
    </w:r>
    <w:fldSimple w:instr=" PAGE   \* MERGEFORMAT ">
      <w:r w:rsidR="00DD6A0A">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rsidP="00FB77E0">
    <w:pPr>
      <w:pStyle w:val="Footer"/>
      <w:ind w:left="0"/>
    </w:pPr>
  </w:p>
  <w:p w:rsidR="004D55B4" w:rsidRDefault="004D55B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F70C86" w:rsidP="00CF27DD">
    <w:pPr>
      <w:pStyle w:val="Footer"/>
      <w:tabs>
        <w:tab w:val="clear" w:pos="4513"/>
      </w:tabs>
    </w:pPr>
    <w:fldSimple w:instr=" STYLEREF  &quot;Heading 1&quot; \n  \* MERGEFORMAT ">
      <w:r w:rsidR="00DD6A0A">
        <w:rPr>
          <w:noProof/>
        </w:rPr>
        <w:t>15</w:t>
      </w:r>
    </w:fldSimple>
    <w:r w:rsidR="004D55B4">
      <w:t xml:space="preserve">. </w:t>
    </w:r>
    <w:fldSimple w:instr=" STYLEREF  &quot;Heading 1&quot;  \* MERGEFORMAT ">
      <w:r w:rsidR="00DD6A0A">
        <w:rPr>
          <w:noProof/>
        </w:rPr>
        <w:t>Examples of the simplified API</w:t>
      </w:r>
    </w:fldSimple>
    <w:r w:rsidR="004D55B4">
      <w:tab/>
    </w:r>
    <w:fldSimple w:instr=" PAGE   \* MERGEFORMAT ">
      <w:r w:rsidR="00DD6A0A">
        <w:rPr>
          <w:noProof/>
        </w:rPr>
        <w:t>147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F70C86" w:rsidP="00CF27DD">
    <w:pPr>
      <w:pStyle w:val="Footer"/>
      <w:tabs>
        <w:tab w:val="clear" w:pos="4513"/>
      </w:tabs>
    </w:pPr>
    <w:fldSimple w:instr=" STYLEREF  &quot;Heading 1&quot; \n  \* MERGEFORMAT ">
      <w:r w:rsidR="00DD6A0A">
        <w:rPr>
          <w:noProof/>
        </w:rPr>
        <w:t>16</w:t>
      </w:r>
    </w:fldSimple>
    <w:r w:rsidR="004D55B4">
      <w:t xml:space="preserve">. </w:t>
    </w:r>
    <w:ins w:id="1779" w:author="ndeakin" w:date="2015-09-29T17:54:00Z">
      <w:r>
        <w:fldChar w:fldCharType="begin"/>
      </w:r>
      <w:r w:rsidR="004D55B4">
        <w:instrText xml:space="preserve"> STYLEREF  "Heading 1"  \* MERGEFORMAT </w:instrText>
      </w:r>
      <w:r>
        <w:fldChar w:fldCharType="separate"/>
      </w:r>
    </w:ins>
    <w:r w:rsidR="00DD6A0A">
      <w:rPr>
        <w:noProof/>
      </w:rPr>
      <w:t>JMS Message-driven beans</w:t>
    </w:r>
    <w:ins w:id="1780" w:author="ndeakin" w:date="2015-09-29T17:54:00Z">
      <w:r>
        <w:fldChar w:fldCharType="end"/>
      </w:r>
    </w:ins>
    <w:del w:id="1781" w:author="ndeakin" w:date="2015-09-29T17:54:00Z">
      <w:r w:rsidDel="000020AC">
        <w:fldChar w:fldCharType="begin"/>
      </w:r>
      <w:r w:rsidR="004D55B4" w:rsidDel="000020AC">
        <w:delInstrText xml:space="preserve"> STYLEREF  "Appendix 1"  \* MERGEFORMAT </w:delInstrText>
      </w:r>
      <w:r w:rsidDel="000020AC">
        <w:fldChar w:fldCharType="separate"/>
      </w:r>
      <w:r w:rsidR="004D55B4" w:rsidDel="000020AC">
        <w:rPr>
          <w:noProof/>
        </w:rPr>
        <w:delText>Change history</w:delText>
      </w:r>
      <w:r w:rsidDel="000020AC">
        <w:fldChar w:fldCharType="end"/>
      </w:r>
    </w:del>
    <w:r w:rsidR="004D55B4">
      <w:tab/>
    </w:r>
    <w:fldSimple w:instr=" PAGE   \* MERGEFORMAT ">
      <w:r w:rsidR="00DD6A0A">
        <w:rPr>
          <w:noProof/>
        </w:rPr>
        <w:t>167</w:t>
      </w:r>
    </w:fldSimple>
  </w:p>
  <w:p w:rsidR="004D55B4" w:rsidRDefault="004D55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A85" w:rsidRDefault="001A0A85" w:rsidP="00FA3A32">
      <w:r>
        <w:separator/>
      </w:r>
    </w:p>
    <w:p w:rsidR="001A0A85" w:rsidRDefault="001A0A85" w:rsidP="00FA3A32"/>
  </w:footnote>
  <w:footnote w:type="continuationSeparator" w:id="0">
    <w:p w:rsidR="001A0A85" w:rsidRDefault="001A0A85" w:rsidP="00B71151">
      <w:r>
        <w:continuationSeparator/>
      </w:r>
    </w:p>
    <w:p w:rsidR="001A0A85" w:rsidRDefault="001A0A85"/>
    <w:p w:rsidR="001A0A85" w:rsidRDefault="001A0A85"/>
  </w:footnote>
  <w:footnote w:type="continuationNotice" w:id="1">
    <w:p w:rsidR="001A0A85" w:rsidRDefault="001A0A85">
      <w:pPr>
        <w:spacing w:before="0" w:line="240" w:lineRule="auto"/>
      </w:pPr>
    </w:p>
  </w:footnote>
  <w:footnote w:id="2">
    <w:p w:rsidR="004D55B4" w:rsidRPr="007F2677" w:rsidRDefault="004D55B4"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4D55B4" w:rsidRPr="0004790C" w:rsidRDefault="004D55B4"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4D55B4" w:rsidRPr="00CD2860" w:rsidRDefault="004D55B4"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4D55B4" w:rsidRPr="00BB3C63" w:rsidRDefault="004D55B4"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4D55B4" w:rsidRPr="000C174E" w:rsidRDefault="004D55B4"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 w:id="7">
    <w:p w:rsidR="004D55B4" w:rsidRDefault="004D55B4" w:rsidP="000968B4">
      <w:pPr>
        <w:pStyle w:val="FootnoteText"/>
        <w:rPr>
          <w:ins w:id="950" w:author="ndeakin" w:date="2015-09-29T17:59:00Z"/>
        </w:rPr>
      </w:pPr>
      <w:ins w:id="951" w:author="ndeakin" w:date="2015-09-29T17:59:00Z">
        <w:r>
          <w:rPr>
            <w:rStyle w:val="FootnoteReference"/>
          </w:rPr>
          <w:footnoteRef/>
        </w:r>
        <w:r>
          <w:t xml:space="preserve"> Enterprise JavaBeans 3.2 specification, section 5.4.2 “The Required Message Listener Interface”.</w:t>
        </w:r>
      </w:ins>
    </w:p>
  </w:footnote>
  <w:footnote w:id="8">
    <w:p w:rsidR="004D55B4" w:rsidRDefault="004D55B4" w:rsidP="000968B4">
      <w:pPr>
        <w:pStyle w:val="FootnoteText"/>
        <w:rPr>
          <w:ins w:id="952" w:author="ndeakin" w:date="2015-09-29T17:59:00Z"/>
        </w:rPr>
      </w:pPr>
      <w:ins w:id="953" w:author="ndeakin" w:date="2015-09-29T17:59:00Z">
        <w:r>
          <w:rPr>
            <w:rStyle w:val="FootnoteReference"/>
          </w:rPr>
          <w:footnoteRef/>
        </w:r>
        <w:r>
          <w:t xml:space="preserve"> </w:t>
        </w:r>
        <w:proofErr w:type="gramStart"/>
        <w:r>
          <w:t>Enterprise JavaBeans 3.2 specification, section 5.4.17 “JMS Message-Driven Beans”.</w:t>
        </w:r>
        <w:proofErr w:type="gramEnd"/>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5B4" w:rsidRDefault="004D55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4663D3"/>
    <w:multiLevelType w:val="multilevel"/>
    <w:tmpl w:val="D6A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2629383A"/>
    <w:multiLevelType w:val="multilevel"/>
    <w:tmpl w:val="766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1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11">
    <w:nsid w:val="3D8D014C"/>
    <w:multiLevelType w:val="multilevel"/>
    <w:tmpl w:val="D4C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E5418"/>
    <w:multiLevelType w:val="multilevel"/>
    <w:tmpl w:val="B43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3169D"/>
    <w:multiLevelType w:val="multilevel"/>
    <w:tmpl w:val="59F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4CE05D1"/>
    <w:multiLevelType w:val="multilevel"/>
    <w:tmpl w:val="A40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86514"/>
    <w:multiLevelType w:val="multilevel"/>
    <w:tmpl w:val="0C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05F00"/>
    <w:multiLevelType w:val="multilevel"/>
    <w:tmpl w:val="BF0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9">
    <w:nsid w:val="79DA01C3"/>
    <w:multiLevelType w:val="multilevel"/>
    <w:tmpl w:val="A83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20"/>
  </w:num>
  <w:num w:numId="3">
    <w:abstractNumId w:val="14"/>
  </w:num>
  <w:num w:numId="4">
    <w:abstractNumId w:val="4"/>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2"/>
  </w:num>
  <w:num w:numId="20">
    <w:abstractNumId w:val="13"/>
  </w:num>
  <w:num w:numId="21">
    <w:abstractNumId w:val="11"/>
  </w:num>
  <w:num w:numId="22">
    <w:abstractNumId w:val="6"/>
  </w:num>
  <w:num w:numId="23">
    <w:abstractNumId w:val="8"/>
  </w:num>
  <w:num w:numId="24">
    <w:abstractNumId w:val="16"/>
  </w:num>
  <w:num w:numId="25">
    <w:abstractNumId w:val="15"/>
  </w:num>
  <w:num w:numId="2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hideSpellingErrors/>
  <w:proofState w:grammar="clean"/>
  <w:stylePaneFormatFilter w:val="1021"/>
  <w:trackRevisions/>
  <w:defaultTabStop w:val="720"/>
  <w:evenAndOddHeaders/>
  <w:drawingGridHorizontalSpacing w:val="100"/>
  <w:displayHorizontalDrawingGridEvery w:val="2"/>
  <w:characterSpacingControl w:val="doNotCompress"/>
  <w:hdrShapeDefaults>
    <o:shapedefaults v:ext="edit" spidmax="451586">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0AC"/>
    <w:rsid w:val="00002B76"/>
    <w:rsid w:val="00003640"/>
    <w:rsid w:val="00003C48"/>
    <w:rsid w:val="00003FBA"/>
    <w:rsid w:val="00004DD8"/>
    <w:rsid w:val="000053A1"/>
    <w:rsid w:val="000060D3"/>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D34"/>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32E"/>
    <w:rsid w:val="00072B66"/>
    <w:rsid w:val="00073034"/>
    <w:rsid w:val="000734FF"/>
    <w:rsid w:val="0007363F"/>
    <w:rsid w:val="00073EF0"/>
    <w:rsid w:val="0007402A"/>
    <w:rsid w:val="0007403D"/>
    <w:rsid w:val="00074593"/>
    <w:rsid w:val="00074771"/>
    <w:rsid w:val="0007563E"/>
    <w:rsid w:val="00075AFF"/>
    <w:rsid w:val="00075D18"/>
    <w:rsid w:val="0007655A"/>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8B4"/>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4E5"/>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5DB"/>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332"/>
    <w:rsid w:val="000F2EE5"/>
    <w:rsid w:val="000F2F0E"/>
    <w:rsid w:val="000F333B"/>
    <w:rsid w:val="000F346F"/>
    <w:rsid w:val="000F34AD"/>
    <w:rsid w:val="000F3500"/>
    <w:rsid w:val="000F3738"/>
    <w:rsid w:val="000F3B13"/>
    <w:rsid w:val="000F4D17"/>
    <w:rsid w:val="000F4DF4"/>
    <w:rsid w:val="000F55F5"/>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23"/>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47F67"/>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878"/>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3A7B"/>
    <w:rsid w:val="00194306"/>
    <w:rsid w:val="001944FD"/>
    <w:rsid w:val="00194737"/>
    <w:rsid w:val="0019473E"/>
    <w:rsid w:val="00196A21"/>
    <w:rsid w:val="00196FBF"/>
    <w:rsid w:val="0019727C"/>
    <w:rsid w:val="001973A2"/>
    <w:rsid w:val="00197451"/>
    <w:rsid w:val="00197608"/>
    <w:rsid w:val="001978DC"/>
    <w:rsid w:val="001A06DA"/>
    <w:rsid w:val="001A0732"/>
    <w:rsid w:val="001A0A85"/>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8D5"/>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7D2"/>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673"/>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6CA"/>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A72"/>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4F55"/>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C9"/>
    <w:rsid w:val="002A43E3"/>
    <w:rsid w:val="002A4481"/>
    <w:rsid w:val="002A44F6"/>
    <w:rsid w:val="002A478F"/>
    <w:rsid w:val="002A4839"/>
    <w:rsid w:val="002A54AB"/>
    <w:rsid w:val="002A5987"/>
    <w:rsid w:val="002A5CCC"/>
    <w:rsid w:val="002A741F"/>
    <w:rsid w:val="002A7934"/>
    <w:rsid w:val="002B01C6"/>
    <w:rsid w:val="002B047B"/>
    <w:rsid w:val="002B05AE"/>
    <w:rsid w:val="002B0A52"/>
    <w:rsid w:val="002B0B8B"/>
    <w:rsid w:val="002B0BBF"/>
    <w:rsid w:val="002B1C1E"/>
    <w:rsid w:val="002B1D80"/>
    <w:rsid w:val="002B1EBD"/>
    <w:rsid w:val="002B20F6"/>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39"/>
    <w:rsid w:val="002D61A0"/>
    <w:rsid w:val="002D65E7"/>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B0C"/>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1F6E"/>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2C8"/>
    <w:rsid w:val="00327880"/>
    <w:rsid w:val="00327DAC"/>
    <w:rsid w:val="00330815"/>
    <w:rsid w:val="003309C2"/>
    <w:rsid w:val="00330AD7"/>
    <w:rsid w:val="00330DDA"/>
    <w:rsid w:val="003312DE"/>
    <w:rsid w:val="0033137A"/>
    <w:rsid w:val="00331618"/>
    <w:rsid w:val="0033174A"/>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729"/>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BF3"/>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283"/>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10D"/>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458F"/>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1A29"/>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5FDA"/>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297"/>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0B1"/>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8A6"/>
    <w:rsid w:val="00434E68"/>
    <w:rsid w:val="00434FE9"/>
    <w:rsid w:val="00435277"/>
    <w:rsid w:val="00435283"/>
    <w:rsid w:val="004355A1"/>
    <w:rsid w:val="0043580D"/>
    <w:rsid w:val="00435A75"/>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A93"/>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0ECB"/>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6CA5"/>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213"/>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738"/>
    <w:rsid w:val="004959D4"/>
    <w:rsid w:val="00495A48"/>
    <w:rsid w:val="00495C58"/>
    <w:rsid w:val="00495F04"/>
    <w:rsid w:val="00495F1A"/>
    <w:rsid w:val="0049623B"/>
    <w:rsid w:val="004965F1"/>
    <w:rsid w:val="0049795C"/>
    <w:rsid w:val="004979C0"/>
    <w:rsid w:val="00497D07"/>
    <w:rsid w:val="00497D52"/>
    <w:rsid w:val="004A015A"/>
    <w:rsid w:val="004A054F"/>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5B"/>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1F8"/>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B4"/>
    <w:rsid w:val="004D55DE"/>
    <w:rsid w:val="004D56EE"/>
    <w:rsid w:val="004D5A44"/>
    <w:rsid w:val="004D5E65"/>
    <w:rsid w:val="004D5EDB"/>
    <w:rsid w:val="004D5F26"/>
    <w:rsid w:val="004D6163"/>
    <w:rsid w:val="004D617A"/>
    <w:rsid w:val="004D647C"/>
    <w:rsid w:val="004D649D"/>
    <w:rsid w:val="004D6745"/>
    <w:rsid w:val="004D69C9"/>
    <w:rsid w:val="004D72A2"/>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163A"/>
    <w:rsid w:val="00512F0B"/>
    <w:rsid w:val="00513343"/>
    <w:rsid w:val="0051353B"/>
    <w:rsid w:val="005137B4"/>
    <w:rsid w:val="00513DB9"/>
    <w:rsid w:val="005141A8"/>
    <w:rsid w:val="00514251"/>
    <w:rsid w:val="005142A0"/>
    <w:rsid w:val="0051446F"/>
    <w:rsid w:val="005145A4"/>
    <w:rsid w:val="00514940"/>
    <w:rsid w:val="00514BD7"/>
    <w:rsid w:val="00514D26"/>
    <w:rsid w:val="00515AC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D07"/>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336"/>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5EF9"/>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346"/>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0CE"/>
    <w:rsid w:val="005F21CD"/>
    <w:rsid w:val="005F21E0"/>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129"/>
    <w:rsid w:val="0062154F"/>
    <w:rsid w:val="00621A4B"/>
    <w:rsid w:val="00621AA9"/>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4F"/>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461"/>
    <w:rsid w:val="00667A50"/>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0AC6"/>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025"/>
    <w:rsid w:val="006A61C8"/>
    <w:rsid w:val="006A67E7"/>
    <w:rsid w:val="006A683C"/>
    <w:rsid w:val="006A6B3A"/>
    <w:rsid w:val="006A789D"/>
    <w:rsid w:val="006B01BB"/>
    <w:rsid w:val="006B0478"/>
    <w:rsid w:val="006B0A74"/>
    <w:rsid w:val="006B0B57"/>
    <w:rsid w:val="006B0DF8"/>
    <w:rsid w:val="006B0FBE"/>
    <w:rsid w:val="006B1630"/>
    <w:rsid w:val="006B1F32"/>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A7E"/>
    <w:rsid w:val="006C3C29"/>
    <w:rsid w:val="006C3D44"/>
    <w:rsid w:val="006C3D8A"/>
    <w:rsid w:val="006C4456"/>
    <w:rsid w:val="006C44E6"/>
    <w:rsid w:val="006C44F8"/>
    <w:rsid w:val="006C4B8D"/>
    <w:rsid w:val="006C4D4D"/>
    <w:rsid w:val="006C4E78"/>
    <w:rsid w:val="006C514E"/>
    <w:rsid w:val="006C554A"/>
    <w:rsid w:val="006C561A"/>
    <w:rsid w:val="006C5B10"/>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3B"/>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D1D"/>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600"/>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47CF3"/>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B49"/>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1E8B"/>
    <w:rsid w:val="00771E9C"/>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B8B"/>
    <w:rsid w:val="00780C6B"/>
    <w:rsid w:val="00780DCC"/>
    <w:rsid w:val="007810C6"/>
    <w:rsid w:val="00781326"/>
    <w:rsid w:val="00781650"/>
    <w:rsid w:val="007819ED"/>
    <w:rsid w:val="00781F78"/>
    <w:rsid w:val="0078224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01E"/>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24"/>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9D9"/>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BBF"/>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2DBF"/>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4C17"/>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506"/>
    <w:rsid w:val="00825893"/>
    <w:rsid w:val="00825B63"/>
    <w:rsid w:val="00825C4C"/>
    <w:rsid w:val="00825F4D"/>
    <w:rsid w:val="00826063"/>
    <w:rsid w:val="008272CE"/>
    <w:rsid w:val="00830003"/>
    <w:rsid w:val="00830070"/>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1B0B"/>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766"/>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2FFC"/>
    <w:rsid w:val="008C3FA8"/>
    <w:rsid w:val="008C50BE"/>
    <w:rsid w:val="008C515A"/>
    <w:rsid w:val="008C51AB"/>
    <w:rsid w:val="008C52DC"/>
    <w:rsid w:val="008C5638"/>
    <w:rsid w:val="008C594D"/>
    <w:rsid w:val="008C5DDE"/>
    <w:rsid w:val="008C6071"/>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D27"/>
    <w:rsid w:val="008E1F8E"/>
    <w:rsid w:val="008E201B"/>
    <w:rsid w:val="008E291B"/>
    <w:rsid w:val="008E2B3A"/>
    <w:rsid w:val="008E2CC0"/>
    <w:rsid w:val="008E34D8"/>
    <w:rsid w:val="008E355E"/>
    <w:rsid w:val="008E361E"/>
    <w:rsid w:val="008E397D"/>
    <w:rsid w:val="008E3D54"/>
    <w:rsid w:val="008E3F33"/>
    <w:rsid w:val="008E4C17"/>
    <w:rsid w:val="008E5199"/>
    <w:rsid w:val="008E5329"/>
    <w:rsid w:val="008E5ED5"/>
    <w:rsid w:val="008E6165"/>
    <w:rsid w:val="008E65ED"/>
    <w:rsid w:val="008E69D2"/>
    <w:rsid w:val="008E6FE3"/>
    <w:rsid w:val="008E70C5"/>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681"/>
    <w:rsid w:val="00904C81"/>
    <w:rsid w:val="00904EFF"/>
    <w:rsid w:val="00904FE2"/>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796"/>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4D3"/>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5EB"/>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331"/>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7E4"/>
    <w:rsid w:val="009A0B47"/>
    <w:rsid w:val="009A0D6C"/>
    <w:rsid w:val="009A0ECE"/>
    <w:rsid w:val="009A15CA"/>
    <w:rsid w:val="009A166F"/>
    <w:rsid w:val="009A16AE"/>
    <w:rsid w:val="009A1E17"/>
    <w:rsid w:val="009A1EC8"/>
    <w:rsid w:val="009A2C5A"/>
    <w:rsid w:val="009A32F0"/>
    <w:rsid w:val="009A3715"/>
    <w:rsid w:val="009A378C"/>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41A"/>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44"/>
    <w:rsid w:val="009E3792"/>
    <w:rsid w:val="009E380B"/>
    <w:rsid w:val="009E3CBC"/>
    <w:rsid w:val="009E45C0"/>
    <w:rsid w:val="009E4877"/>
    <w:rsid w:val="009E5145"/>
    <w:rsid w:val="009E551E"/>
    <w:rsid w:val="009E5AA3"/>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009"/>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AE3"/>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EC0"/>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5AB"/>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EBE"/>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6B9C"/>
    <w:rsid w:val="00A57199"/>
    <w:rsid w:val="00A57E60"/>
    <w:rsid w:val="00A60058"/>
    <w:rsid w:val="00A604BE"/>
    <w:rsid w:val="00A609B7"/>
    <w:rsid w:val="00A60BD5"/>
    <w:rsid w:val="00A60F65"/>
    <w:rsid w:val="00A610A4"/>
    <w:rsid w:val="00A61265"/>
    <w:rsid w:val="00A6188A"/>
    <w:rsid w:val="00A61CE4"/>
    <w:rsid w:val="00A625E6"/>
    <w:rsid w:val="00A627C2"/>
    <w:rsid w:val="00A6354C"/>
    <w:rsid w:val="00A63BD4"/>
    <w:rsid w:val="00A63CA7"/>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7F4"/>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412"/>
    <w:rsid w:val="00A87A00"/>
    <w:rsid w:val="00A87A11"/>
    <w:rsid w:val="00A87ADB"/>
    <w:rsid w:val="00A91083"/>
    <w:rsid w:val="00A9117A"/>
    <w:rsid w:val="00A911A2"/>
    <w:rsid w:val="00A91CC3"/>
    <w:rsid w:val="00A91FBF"/>
    <w:rsid w:val="00A928A4"/>
    <w:rsid w:val="00A92E41"/>
    <w:rsid w:val="00A92E82"/>
    <w:rsid w:val="00A92F3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12C"/>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C00"/>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5F69"/>
    <w:rsid w:val="00AD7FD7"/>
    <w:rsid w:val="00AE028E"/>
    <w:rsid w:val="00AE0AFC"/>
    <w:rsid w:val="00AE1159"/>
    <w:rsid w:val="00AE122C"/>
    <w:rsid w:val="00AE1230"/>
    <w:rsid w:val="00AE12B3"/>
    <w:rsid w:val="00AE1FA0"/>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4A"/>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4E"/>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46"/>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6DAB"/>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74B"/>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C6C"/>
    <w:rsid w:val="00B85DF8"/>
    <w:rsid w:val="00B85E9C"/>
    <w:rsid w:val="00B85F09"/>
    <w:rsid w:val="00B85F23"/>
    <w:rsid w:val="00B86852"/>
    <w:rsid w:val="00B868B7"/>
    <w:rsid w:val="00B86B5B"/>
    <w:rsid w:val="00B86DC5"/>
    <w:rsid w:val="00B86E55"/>
    <w:rsid w:val="00B870D2"/>
    <w:rsid w:val="00B870EE"/>
    <w:rsid w:val="00B871DB"/>
    <w:rsid w:val="00B87448"/>
    <w:rsid w:val="00B87E59"/>
    <w:rsid w:val="00B87FC0"/>
    <w:rsid w:val="00B90405"/>
    <w:rsid w:val="00B91629"/>
    <w:rsid w:val="00B917E3"/>
    <w:rsid w:val="00B918DF"/>
    <w:rsid w:val="00B91C57"/>
    <w:rsid w:val="00B922B5"/>
    <w:rsid w:val="00B928B5"/>
    <w:rsid w:val="00B92B20"/>
    <w:rsid w:val="00B92C31"/>
    <w:rsid w:val="00B93674"/>
    <w:rsid w:val="00B93AEF"/>
    <w:rsid w:val="00B93F70"/>
    <w:rsid w:val="00B94147"/>
    <w:rsid w:val="00B94309"/>
    <w:rsid w:val="00B9455F"/>
    <w:rsid w:val="00B94D25"/>
    <w:rsid w:val="00B94D47"/>
    <w:rsid w:val="00B94E21"/>
    <w:rsid w:val="00B96A47"/>
    <w:rsid w:val="00B9703A"/>
    <w:rsid w:val="00B9711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03C"/>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663"/>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B5F"/>
    <w:rsid w:val="00BE6F7D"/>
    <w:rsid w:val="00BE743C"/>
    <w:rsid w:val="00BF055C"/>
    <w:rsid w:val="00BF0617"/>
    <w:rsid w:val="00BF0A4B"/>
    <w:rsid w:val="00BF1250"/>
    <w:rsid w:val="00BF17D8"/>
    <w:rsid w:val="00BF18C3"/>
    <w:rsid w:val="00BF1AC9"/>
    <w:rsid w:val="00BF1CCE"/>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2E4F"/>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5F3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812"/>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C50"/>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298"/>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883"/>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236"/>
    <w:rsid w:val="00C645AE"/>
    <w:rsid w:val="00C6486D"/>
    <w:rsid w:val="00C6539B"/>
    <w:rsid w:val="00C65654"/>
    <w:rsid w:val="00C65C73"/>
    <w:rsid w:val="00C66979"/>
    <w:rsid w:val="00C66CA6"/>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BE"/>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B11"/>
    <w:rsid w:val="00CA5C3F"/>
    <w:rsid w:val="00CA62E3"/>
    <w:rsid w:val="00CA6522"/>
    <w:rsid w:val="00CA6A41"/>
    <w:rsid w:val="00CA70CF"/>
    <w:rsid w:val="00CA73B4"/>
    <w:rsid w:val="00CA74D0"/>
    <w:rsid w:val="00CA787F"/>
    <w:rsid w:val="00CA7D32"/>
    <w:rsid w:val="00CA7D8B"/>
    <w:rsid w:val="00CB0223"/>
    <w:rsid w:val="00CB06D6"/>
    <w:rsid w:val="00CB0E97"/>
    <w:rsid w:val="00CB161D"/>
    <w:rsid w:val="00CB165A"/>
    <w:rsid w:val="00CB1783"/>
    <w:rsid w:val="00CB17C3"/>
    <w:rsid w:val="00CB1B24"/>
    <w:rsid w:val="00CB286B"/>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4D39"/>
    <w:rsid w:val="00CC5616"/>
    <w:rsid w:val="00CC576B"/>
    <w:rsid w:val="00CC58BB"/>
    <w:rsid w:val="00CC58DD"/>
    <w:rsid w:val="00CC59B1"/>
    <w:rsid w:val="00CC5DEB"/>
    <w:rsid w:val="00CC5E24"/>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4B6"/>
    <w:rsid w:val="00CF559F"/>
    <w:rsid w:val="00CF57A2"/>
    <w:rsid w:val="00CF5A15"/>
    <w:rsid w:val="00CF5F93"/>
    <w:rsid w:val="00CF6115"/>
    <w:rsid w:val="00CF6239"/>
    <w:rsid w:val="00CF64B5"/>
    <w:rsid w:val="00CF7013"/>
    <w:rsid w:val="00CF7104"/>
    <w:rsid w:val="00CF712B"/>
    <w:rsid w:val="00CF7242"/>
    <w:rsid w:val="00CF7763"/>
    <w:rsid w:val="00CF78C9"/>
    <w:rsid w:val="00CF7950"/>
    <w:rsid w:val="00CF7B41"/>
    <w:rsid w:val="00CF7E69"/>
    <w:rsid w:val="00D0088D"/>
    <w:rsid w:val="00D00B07"/>
    <w:rsid w:val="00D00E7D"/>
    <w:rsid w:val="00D00F37"/>
    <w:rsid w:val="00D014C7"/>
    <w:rsid w:val="00D022EE"/>
    <w:rsid w:val="00D03288"/>
    <w:rsid w:val="00D032E9"/>
    <w:rsid w:val="00D03C72"/>
    <w:rsid w:val="00D03FA7"/>
    <w:rsid w:val="00D04368"/>
    <w:rsid w:val="00D0505C"/>
    <w:rsid w:val="00D05B68"/>
    <w:rsid w:val="00D06771"/>
    <w:rsid w:val="00D06AA2"/>
    <w:rsid w:val="00D0729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7F4"/>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57B"/>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2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A08"/>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32F"/>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621"/>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26A"/>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02"/>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CE4"/>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3E29"/>
    <w:rsid w:val="00DD4765"/>
    <w:rsid w:val="00DD4913"/>
    <w:rsid w:val="00DD4DCC"/>
    <w:rsid w:val="00DD4FE5"/>
    <w:rsid w:val="00DD5005"/>
    <w:rsid w:val="00DD5753"/>
    <w:rsid w:val="00DD5AAD"/>
    <w:rsid w:val="00DD5CB2"/>
    <w:rsid w:val="00DD5E88"/>
    <w:rsid w:val="00DD6A0A"/>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816"/>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68B"/>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0F1F"/>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211"/>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925"/>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580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394"/>
    <w:rsid w:val="00EA0A12"/>
    <w:rsid w:val="00EA0A68"/>
    <w:rsid w:val="00EA1B4A"/>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41D"/>
    <w:rsid w:val="00EB252C"/>
    <w:rsid w:val="00EB2B9F"/>
    <w:rsid w:val="00EB358B"/>
    <w:rsid w:val="00EB373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00"/>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6A"/>
    <w:rsid w:val="00ED51EC"/>
    <w:rsid w:val="00ED56CC"/>
    <w:rsid w:val="00ED5B8B"/>
    <w:rsid w:val="00ED782E"/>
    <w:rsid w:val="00ED7E9D"/>
    <w:rsid w:val="00EE09D5"/>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1FF2"/>
    <w:rsid w:val="00EF2434"/>
    <w:rsid w:val="00EF2472"/>
    <w:rsid w:val="00EF2529"/>
    <w:rsid w:val="00EF298B"/>
    <w:rsid w:val="00EF2A64"/>
    <w:rsid w:val="00EF32DA"/>
    <w:rsid w:val="00EF38DE"/>
    <w:rsid w:val="00EF3DB6"/>
    <w:rsid w:val="00EF47F1"/>
    <w:rsid w:val="00EF47F6"/>
    <w:rsid w:val="00EF48D1"/>
    <w:rsid w:val="00EF5640"/>
    <w:rsid w:val="00EF5C21"/>
    <w:rsid w:val="00EF5D1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4C4"/>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0C34"/>
    <w:rsid w:val="00F3173A"/>
    <w:rsid w:val="00F318E4"/>
    <w:rsid w:val="00F3194A"/>
    <w:rsid w:val="00F31CF3"/>
    <w:rsid w:val="00F321A3"/>
    <w:rsid w:val="00F321A8"/>
    <w:rsid w:val="00F321CB"/>
    <w:rsid w:val="00F3237D"/>
    <w:rsid w:val="00F32455"/>
    <w:rsid w:val="00F328F3"/>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25"/>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0C86"/>
    <w:rsid w:val="00F7103C"/>
    <w:rsid w:val="00F712B7"/>
    <w:rsid w:val="00F713BF"/>
    <w:rsid w:val="00F71804"/>
    <w:rsid w:val="00F718FA"/>
    <w:rsid w:val="00F71C08"/>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5C8A"/>
    <w:rsid w:val="00F768B7"/>
    <w:rsid w:val="00F76D90"/>
    <w:rsid w:val="00F76EB7"/>
    <w:rsid w:val="00F76F60"/>
    <w:rsid w:val="00F77752"/>
    <w:rsid w:val="00F77B1A"/>
    <w:rsid w:val="00F77C7E"/>
    <w:rsid w:val="00F77FB7"/>
    <w:rsid w:val="00F803CB"/>
    <w:rsid w:val="00F8043F"/>
    <w:rsid w:val="00F80536"/>
    <w:rsid w:val="00F80B50"/>
    <w:rsid w:val="00F80D65"/>
    <w:rsid w:val="00F81062"/>
    <w:rsid w:val="00F81798"/>
    <w:rsid w:val="00F81C05"/>
    <w:rsid w:val="00F81D31"/>
    <w:rsid w:val="00F81FC5"/>
    <w:rsid w:val="00F822AF"/>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1F67"/>
    <w:rsid w:val="00F92296"/>
    <w:rsid w:val="00F925D5"/>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6F03"/>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2BD"/>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5CDD"/>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158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 w:type="paragraph" w:customStyle="1" w:styleId="NormInBox">
    <w:name w:val="NormInBox"/>
    <w:basedOn w:val="Normal"/>
    <w:qFormat/>
    <w:rsid w:val="00621129"/>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eastAsia="Calibri"/>
      <w:color w:val="auto"/>
    </w:rPr>
  </w:style>
  <w:style w:type="character" w:styleId="HTMLTypewriter">
    <w:name w:val="HTML Typewriter"/>
    <w:basedOn w:val="DefaultParagraphFont"/>
    <w:uiPriority w:val="99"/>
    <w:semiHidden/>
    <w:unhideWhenUsed/>
    <w:rsid w:val="00621129"/>
    <w:rPr>
      <w:rFonts w:ascii="Courier New" w:eastAsia="Times New Roman" w:hAnsi="Courier New" w:cs="Courier New"/>
      <w:sz w:val="20"/>
      <w:szCs w:val="20"/>
    </w:rPr>
  </w:style>
  <w:style w:type="paragraph" w:styleId="Title">
    <w:name w:val="Title"/>
    <w:basedOn w:val="Normal"/>
    <w:next w:val="Normal"/>
    <w:link w:val="TitleChar"/>
    <w:uiPriority w:val="10"/>
    <w:qFormat/>
    <w:rsid w:val="002A43C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3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12623646">
      <w:bodyDiv w:val="1"/>
      <w:marLeft w:val="0"/>
      <w:marRight w:val="0"/>
      <w:marTop w:val="0"/>
      <w:marBottom w:val="0"/>
      <w:divBdr>
        <w:top w:val="none" w:sz="0" w:space="0" w:color="auto"/>
        <w:left w:val="none" w:sz="0" w:space="0" w:color="auto"/>
        <w:bottom w:val="none" w:sz="0" w:space="0" w:color="auto"/>
        <w:right w:val="none" w:sz="0" w:space="0" w:color="auto"/>
      </w:divBdr>
      <w:divsChild>
        <w:div w:id="1150369242">
          <w:marLeft w:val="0"/>
          <w:marRight w:val="0"/>
          <w:marTop w:val="0"/>
          <w:marBottom w:val="0"/>
          <w:divBdr>
            <w:top w:val="none" w:sz="0" w:space="0" w:color="auto"/>
            <w:left w:val="none" w:sz="0" w:space="0" w:color="auto"/>
            <w:bottom w:val="none" w:sz="0" w:space="0" w:color="auto"/>
            <w:right w:val="none" w:sz="0" w:space="0" w:color="auto"/>
          </w:divBdr>
          <w:divsChild>
            <w:div w:id="667366999">
              <w:marLeft w:val="0"/>
              <w:marRight w:val="0"/>
              <w:marTop w:val="0"/>
              <w:marBottom w:val="0"/>
              <w:divBdr>
                <w:top w:val="none" w:sz="0" w:space="0" w:color="auto"/>
                <w:left w:val="none" w:sz="0" w:space="0" w:color="auto"/>
                <w:bottom w:val="none" w:sz="0" w:space="0" w:color="auto"/>
                <w:right w:val="none" w:sz="0" w:space="0" w:color="auto"/>
              </w:divBdr>
              <w:divsChild>
                <w:div w:id="10898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1081">
          <w:marLeft w:val="0"/>
          <w:marRight w:val="0"/>
          <w:marTop w:val="0"/>
          <w:marBottom w:val="0"/>
          <w:divBdr>
            <w:top w:val="none" w:sz="0" w:space="0" w:color="auto"/>
            <w:left w:val="none" w:sz="0" w:space="0" w:color="auto"/>
            <w:bottom w:val="none" w:sz="0" w:space="0" w:color="auto"/>
            <w:right w:val="none" w:sz="0" w:space="0" w:color="auto"/>
          </w:divBdr>
          <w:divsChild>
            <w:div w:id="1708138780">
              <w:marLeft w:val="0"/>
              <w:marRight w:val="0"/>
              <w:marTop w:val="0"/>
              <w:marBottom w:val="0"/>
              <w:divBdr>
                <w:top w:val="none" w:sz="0" w:space="0" w:color="auto"/>
                <w:left w:val="none" w:sz="0" w:space="0" w:color="auto"/>
                <w:bottom w:val="none" w:sz="0" w:space="0" w:color="auto"/>
                <w:right w:val="none" w:sz="0" w:space="0" w:color="auto"/>
              </w:divBdr>
              <w:divsChild>
                <w:div w:id="1628926817">
                  <w:marLeft w:val="0"/>
                  <w:marRight w:val="0"/>
                  <w:marTop w:val="0"/>
                  <w:marBottom w:val="0"/>
                  <w:divBdr>
                    <w:top w:val="none" w:sz="0" w:space="0" w:color="auto"/>
                    <w:left w:val="none" w:sz="0" w:space="0" w:color="auto"/>
                    <w:bottom w:val="none" w:sz="0" w:space="0" w:color="auto"/>
                    <w:right w:val="none" w:sz="0" w:space="0" w:color="auto"/>
                  </w:divBdr>
                </w:div>
                <w:div w:id="232662485">
                  <w:marLeft w:val="0"/>
                  <w:marRight w:val="0"/>
                  <w:marTop w:val="0"/>
                  <w:marBottom w:val="0"/>
                  <w:divBdr>
                    <w:top w:val="none" w:sz="0" w:space="0" w:color="auto"/>
                    <w:left w:val="none" w:sz="0" w:space="0" w:color="auto"/>
                    <w:bottom w:val="none" w:sz="0" w:space="0" w:color="auto"/>
                    <w:right w:val="none" w:sz="0" w:space="0" w:color="auto"/>
                  </w:divBdr>
                </w:div>
                <w:div w:id="1608847571">
                  <w:marLeft w:val="0"/>
                  <w:marRight w:val="0"/>
                  <w:marTop w:val="0"/>
                  <w:marBottom w:val="0"/>
                  <w:divBdr>
                    <w:top w:val="none" w:sz="0" w:space="0" w:color="auto"/>
                    <w:left w:val="none" w:sz="0" w:space="0" w:color="auto"/>
                    <w:bottom w:val="none" w:sz="0" w:space="0" w:color="auto"/>
                    <w:right w:val="none" w:sz="0" w:space="0" w:color="auto"/>
                  </w:divBdr>
                </w:div>
                <w:div w:id="65493313">
                  <w:marLeft w:val="0"/>
                  <w:marRight w:val="0"/>
                  <w:marTop w:val="0"/>
                  <w:marBottom w:val="0"/>
                  <w:divBdr>
                    <w:top w:val="none" w:sz="0" w:space="0" w:color="auto"/>
                    <w:left w:val="none" w:sz="0" w:space="0" w:color="auto"/>
                    <w:bottom w:val="none" w:sz="0" w:space="0" w:color="auto"/>
                    <w:right w:val="none" w:sz="0" w:space="0" w:color="auto"/>
                  </w:divBdr>
                </w:div>
                <w:div w:id="1199244566">
                  <w:marLeft w:val="0"/>
                  <w:marRight w:val="0"/>
                  <w:marTop w:val="0"/>
                  <w:marBottom w:val="0"/>
                  <w:divBdr>
                    <w:top w:val="none" w:sz="0" w:space="0" w:color="auto"/>
                    <w:left w:val="none" w:sz="0" w:space="0" w:color="auto"/>
                    <w:bottom w:val="none" w:sz="0" w:space="0" w:color="auto"/>
                    <w:right w:val="none" w:sz="0" w:space="0" w:color="auto"/>
                  </w:divBdr>
                </w:div>
                <w:div w:id="592394516">
                  <w:marLeft w:val="0"/>
                  <w:marRight w:val="0"/>
                  <w:marTop w:val="0"/>
                  <w:marBottom w:val="0"/>
                  <w:divBdr>
                    <w:top w:val="none" w:sz="0" w:space="0" w:color="auto"/>
                    <w:left w:val="none" w:sz="0" w:space="0" w:color="auto"/>
                    <w:bottom w:val="none" w:sz="0" w:space="0" w:color="auto"/>
                    <w:right w:val="none" w:sz="0" w:space="0" w:color="auto"/>
                  </w:divBdr>
                </w:div>
                <w:div w:id="1547139497">
                  <w:marLeft w:val="0"/>
                  <w:marRight w:val="0"/>
                  <w:marTop w:val="0"/>
                  <w:marBottom w:val="0"/>
                  <w:divBdr>
                    <w:top w:val="none" w:sz="0" w:space="0" w:color="auto"/>
                    <w:left w:val="none" w:sz="0" w:space="0" w:color="auto"/>
                    <w:bottom w:val="none" w:sz="0" w:space="0" w:color="auto"/>
                    <w:right w:val="none" w:sz="0" w:space="0" w:color="auto"/>
                  </w:divBdr>
                </w:div>
                <w:div w:id="2076010222">
                  <w:marLeft w:val="0"/>
                  <w:marRight w:val="0"/>
                  <w:marTop w:val="0"/>
                  <w:marBottom w:val="0"/>
                  <w:divBdr>
                    <w:top w:val="none" w:sz="0" w:space="0" w:color="auto"/>
                    <w:left w:val="none" w:sz="0" w:space="0" w:color="auto"/>
                    <w:bottom w:val="none" w:sz="0" w:space="0" w:color="auto"/>
                    <w:right w:val="none" w:sz="0" w:space="0" w:color="auto"/>
                  </w:divBdr>
                </w:div>
                <w:div w:id="1841114604">
                  <w:marLeft w:val="0"/>
                  <w:marRight w:val="0"/>
                  <w:marTop w:val="0"/>
                  <w:marBottom w:val="0"/>
                  <w:divBdr>
                    <w:top w:val="none" w:sz="0" w:space="0" w:color="auto"/>
                    <w:left w:val="none" w:sz="0" w:space="0" w:color="auto"/>
                    <w:bottom w:val="none" w:sz="0" w:space="0" w:color="auto"/>
                    <w:right w:val="none" w:sz="0" w:space="0" w:color="auto"/>
                  </w:divBdr>
                </w:div>
                <w:div w:id="1060782987">
                  <w:marLeft w:val="0"/>
                  <w:marRight w:val="0"/>
                  <w:marTop w:val="0"/>
                  <w:marBottom w:val="0"/>
                  <w:divBdr>
                    <w:top w:val="none" w:sz="0" w:space="0" w:color="auto"/>
                    <w:left w:val="none" w:sz="0" w:space="0" w:color="auto"/>
                    <w:bottom w:val="none" w:sz="0" w:space="0" w:color="auto"/>
                    <w:right w:val="none" w:sz="0" w:space="0" w:color="auto"/>
                  </w:divBdr>
                </w:div>
                <w:div w:id="1439526887">
                  <w:marLeft w:val="0"/>
                  <w:marRight w:val="0"/>
                  <w:marTop w:val="0"/>
                  <w:marBottom w:val="0"/>
                  <w:divBdr>
                    <w:top w:val="none" w:sz="0" w:space="0" w:color="auto"/>
                    <w:left w:val="none" w:sz="0" w:space="0" w:color="auto"/>
                    <w:bottom w:val="none" w:sz="0" w:space="0" w:color="auto"/>
                    <w:right w:val="none" w:sz="0" w:space="0" w:color="auto"/>
                  </w:divBdr>
                </w:div>
                <w:div w:id="316418398">
                  <w:marLeft w:val="0"/>
                  <w:marRight w:val="0"/>
                  <w:marTop w:val="0"/>
                  <w:marBottom w:val="0"/>
                  <w:divBdr>
                    <w:top w:val="none" w:sz="0" w:space="0" w:color="auto"/>
                    <w:left w:val="none" w:sz="0" w:space="0" w:color="auto"/>
                    <w:bottom w:val="none" w:sz="0" w:space="0" w:color="auto"/>
                    <w:right w:val="none" w:sz="0" w:space="0" w:color="auto"/>
                  </w:divBdr>
                </w:div>
                <w:div w:id="2133594648">
                  <w:marLeft w:val="0"/>
                  <w:marRight w:val="0"/>
                  <w:marTop w:val="0"/>
                  <w:marBottom w:val="0"/>
                  <w:divBdr>
                    <w:top w:val="none" w:sz="0" w:space="0" w:color="auto"/>
                    <w:left w:val="none" w:sz="0" w:space="0" w:color="auto"/>
                    <w:bottom w:val="none" w:sz="0" w:space="0" w:color="auto"/>
                    <w:right w:val="none" w:sz="0" w:space="0" w:color="auto"/>
                  </w:divBdr>
                </w:div>
                <w:div w:id="893544703">
                  <w:marLeft w:val="0"/>
                  <w:marRight w:val="0"/>
                  <w:marTop w:val="0"/>
                  <w:marBottom w:val="0"/>
                  <w:divBdr>
                    <w:top w:val="none" w:sz="0" w:space="0" w:color="auto"/>
                    <w:left w:val="none" w:sz="0" w:space="0" w:color="auto"/>
                    <w:bottom w:val="none" w:sz="0" w:space="0" w:color="auto"/>
                    <w:right w:val="none" w:sz="0" w:space="0" w:color="auto"/>
                  </w:divBdr>
                </w:div>
                <w:div w:id="729156950">
                  <w:marLeft w:val="0"/>
                  <w:marRight w:val="0"/>
                  <w:marTop w:val="0"/>
                  <w:marBottom w:val="0"/>
                  <w:divBdr>
                    <w:top w:val="none" w:sz="0" w:space="0" w:color="auto"/>
                    <w:left w:val="none" w:sz="0" w:space="0" w:color="auto"/>
                    <w:bottom w:val="none" w:sz="0" w:space="0" w:color="auto"/>
                    <w:right w:val="none" w:sz="0" w:space="0" w:color="auto"/>
                  </w:divBdr>
                </w:div>
                <w:div w:id="410082268">
                  <w:marLeft w:val="0"/>
                  <w:marRight w:val="0"/>
                  <w:marTop w:val="0"/>
                  <w:marBottom w:val="0"/>
                  <w:divBdr>
                    <w:top w:val="none" w:sz="0" w:space="0" w:color="auto"/>
                    <w:left w:val="none" w:sz="0" w:space="0" w:color="auto"/>
                    <w:bottom w:val="none" w:sz="0" w:space="0" w:color="auto"/>
                    <w:right w:val="none" w:sz="0" w:space="0" w:color="auto"/>
                  </w:divBdr>
                </w:div>
                <w:div w:id="965700749">
                  <w:marLeft w:val="0"/>
                  <w:marRight w:val="0"/>
                  <w:marTop w:val="0"/>
                  <w:marBottom w:val="0"/>
                  <w:divBdr>
                    <w:top w:val="none" w:sz="0" w:space="0" w:color="auto"/>
                    <w:left w:val="none" w:sz="0" w:space="0" w:color="auto"/>
                    <w:bottom w:val="none" w:sz="0" w:space="0" w:color="auto"/>
                    <w:right w:val="none" w:sz="0" w:space="0" w:color="auto"/>
                  </w:divBdr>
                </w:div>
                <w:div w:id="1991251775">
                  <w:marLeft w:val="0"/>
                  <w:marRight w:val="0"/>
                  <w:marTop w:val="0"/>
                  <w:marBottom w:val="0"/>
                  <w:divBdr>
                    <w:top w:val="none" w:sz="0" w:space="0" w:color="auto"/>
                    <w:left w:val="none" w:sz="0" w:space="0" w:color="auto"/>
                    <w:bottom w:val="none" w:sz="0" w:space="0" w:color="auto"/>
                    <w:right w:val="none" w:sz="0" w:space="0" w:color="auto"/>
                  </w:divBdr>
                </w:div>
                <w:div w:id="1286930982">
                  <w:marLeft w:val="0"/>
                  <w:marRight w:val="0"/>
                  <w:marTop w:val="0"/>
                  <w:marBottom w:val="0"/>
                  <w:divBdr>
                    <w:top w:val="none" w:sz="0" w:space="0" w:color="auto"/>
                    <w:left w:val="none" w:sz="0" w:space="0" w:color="auto"/>
                    <w:bottom w:val="none" w:sz="0" w:space="0" w:color="auto"/>
                    <w:right w:val="none" w:sz="0" w:space="0" w:color="auto"/>
                  </w:divBdr>
                </w:div>
                <w:div w:id="1922251940">
                  <w:marLeft w:val="0"/>
                  <w:marRight w:val="0"/>
                  <w:marTop w:val="0"/>
                  <w:marBottom w:val="0"/>
                  <w:divBdr>
                    <w:top w:val="none" w:sz="0" w:space="0" w:color="auto"/>
                    <w:left w:val="none" w:sz="0" w:space="0" w:color="auto"/>
                    <w:bottom w:val="none" w:sz="0" w:space="0" w:color="auto"/>
                    <w:right w:val="none" w:sz="0" w:space="0" w:color="auto"/>
                  </w:divBdr>
                </w:div>
                <w:div w:id="111019570">
                  <w:marLeft w:val="0"/>
                  <w:marRight w:val="0"/>
                  <w:marTop w:val="0"/>
                  <w:marBottom w:val="0"/>
                  <w:divBdr>
                    <w:top w:val="none" w:sz="0" w:space="0" w:color="auto"/>
                    <w:left w:val="none" w:sz="0" w:space="0" w:color="auto"/>
                    <w:bottom w:val="none" w:sz="0" w:space="0" w:color="auto"/>
                    <w:right w:val="none" w:sz="0" w:space="0" w:color="auto"/>
                  </w:divBdr>
                </w:div>
                <w:div w:id="921110100">
                  <w:marLeft w:val="0"/>
                  <w:marRight w:val="0"/>
                  <w:marTop w:val="0"/>
                  <w:marBottom w:val="0"/>
                  <w:divBdr>
                    <w:top w:val="none" w:sz="0" w:space="0" w:color="auto"/>
                    <w:left w:val="none" w:sz="0" w:space="0" w:color="auto"/>
                    <w:bottom w:val="none" w:sz="0" w:space="0" w:color="auto"/>
                    <w:right w:val="none" w:sz="0" w:space="0" w:color="auto"/>
                  </w:divBdr>
                </w:div>
                <w:div w:id="1435054769">
                  <w:marLeft w:val="0"/>
                  <w:marRight w:val="0"/>
                  <w:marTop w:val="0"/>
                  <w:marBottom w:val="0"/>
                  <w:divBdr>
                    <w:top w:val="none" w:sz="0" w:space="0" w:color="auto"/>
                    <w:left w:val="none" w:sz="0" w:space="0" w:color="auto"/>
                    <w:bottom w:val="none" w:sz="0" w:space="0" w:color="auto"/>
                    <w:right w:val="none" w:sz="0" w:space="0" w:color="auto"/>
                  </w:divBdr>
                </w:div>
                <w:div w:id="1334990982">
                  <w:marLeft w:val="0"/>
                  <w:marRight w:val="0"/>
                  <w:marTop w:val="0"/>
                  <w:marBottom w:val="0"/>
                  <w:divBdr>
                    <w:top w:val="none" w:sz="0" w:space="0" w:color="auto"/>
                    <w:left w:val="none" w:sz="0" w:space="0" w:color="auto"/>
                    <w:bottom w:val="none" w:sz="0" w:space="0" w:color="auto"/>
                    <w:right w:val="none" w:sz="0" w:space="0" w:color="auto"/>
                  </w:divBdr>
                </w:div>
                <w:div w:id="1100107888">
                  <w:marLeft w:val="0"/>
                  <w:marRight w:val="0"/>
                  <w:marTop w:val="0"/>
                  <w:marBottom w:val="0"/>
                  <w:divBdr>
                    <w:top w:val="none" w:sz="0" w:space="0" w:color="auto"/>
                    <w:left w:val="none" w:sz="0" w:space="0" w:color="auto"/>
                    <w:bottom w:val="none" w:sz="0" w:space="0" w:color="auto"/>
                    <w:right w:val="none" w:sz="0" w:space="0" w:color="auto"/>
                  </w:divBdr>
                </w:div>
                <w:div w:id="60491047">
                  <w:marLeft w:val="0"/>
                  <w:marRight w:val="0"/>
                  <w:marTop w:val="0"/>
                  <w:marBottom w:val="0"/>
                  <w:divBdr>
                    <w:top w:val="none" w:sz="0" w:space="0" w:color="auto"/>
                    <w:left w:val="none" w:sz="0" w:space="0" w:color="auto"/>
                    <w:bottom w:val="none" w:sz="0" w:space="0" w:color="auto"/>
                    <w:right w:val="none" w:sz="0" w:space="0" w:color="auto"/>
                  </w:divBdr>
                </w:div>
                <w:div w:id="1147356457">
                  <w:marLeft w:val="0"/>
                  <w:marRight w:val="0"/>
                  <w:marTop w:val="0"/>
                  <w:marBottom w:val="0"/>
                  <w:divBdr>
                    <w:top w:val="none" w:sz="0" w:space="0" w:color="auto"/>
                    <w:left w:val="none" w:sz="0" w:space="0" w:color="auto"/>
                    <w:bottom w:val="none" w:sz="0" w:space="0" w:color="auto"/>
                    <w:right w:val="none" w:sz="0" w:space="0" w:color="auto"/>
                  </w:divBdr>
                </w:div>
                <w:div w:id="1485969341">
                  <w:marLeft w:val="0"/>
                  <w:marRight w:val="0"/>
                  <w:marTop w:val="0"/>
                  <w:marBottom w:val="0"/>
                  <w:divBdr>
                    <w:top w:val="none" w:sz="0" w:space="0" w:color="auto"/>
                    <w:left w:val="none" w:sz="0" w:space="0" w:color="auto"/>
                    <w:bottom w:val="none" w:sz="0" w:space="0" w:color="auto"/>
                    <w:right w:val="none" w:sz="0" w:space="0" w:color="auto"/>
                  </w:divBdr>
                </w:div>
                <w:div w:id="1133715759">
                  <w:marLeft w:val="0"/>
                  <w:marRight w:val="0"/>
                  <w:marTop w:val="0"/>
                  <w:marBottom w:val="0"/>
                  <w:divBdr>
                    <w:top w:val="none" w:sz="0" w:space="0" w:color="auto"/>
                    <w:left w:val="none" w:sz="0" w:space="0" w:color="auto"/>
                    <w:bottom w:val="none" w:sz="0" w:space="0" w:color="auto"/>
                    <w:right w:val="none" w:sz="0" w:space="0" w:color="auto"/>
                  </w:divBdr>
                </w:div>
                <w:div w:id="112596380">
                  <w:marLeft w:val="0"/>
                  <w:marRight w:val="0"/>
                  <w:marTop w:val="0"/>
                  <w:marBottom w:val="0"/>
                  <w:divBdr>
                    <w:top w:val="none" w:sz="0" w:space="0" w:color="auto"/>
                    <w:left w:val="none" w:sz="0" w:space="0" w:color="auto"/>
                    <w:bottom w:val="none" w:sz="0" w:space="0" w:color="auto"/>
                    <w:right w:val="none" w:sz="0" w:space="0" w:color="auto"/>
                  </w:divBdr>
                </w:div>
                <w:div w:id="297154329">
                  <w:marLeft w:val="0"/>
                  <w:marRight w:val="0"/>
                  <w:marTop w:val="0"/>
                  <w:marBottom w:val="0"/>
                  <w:divBdr>
                    <w:top w:val="none" w:sz="0" w:space="0" w:color="auto"/>
                    <w:left w:val="none" w:sz="0" w:space="0" w:color="auto"/>
                    <w:bottom w:val="none" w:sz="0" w:space="0" w:color="auto"/>
                    <w:right w:val="none" w:sz="0" w:space="0" w:color="auto"/>
                  </w:divBdr>
                </w:div>
                <w:div w:id="1172260076">
                  <w:marLeft w:val="0"/>
                  <w:marRight w:val="0"/>
                  <w:marTop w:val="0"/>
                  <w:marBottom w:val="0"/>
                  <w:divBdr>
                    <w:top w:val="none" w:sz="0" w:space="0" w:color="auto"/>
                    <w:left w:val="none" w:sz="0" w:space="0" w:color="auto"/>
                    <w:bottom w:val="none" w:sz="0" w:space="0" w:color="auto"/>
                    <w:right w:val="none" w:sz="0" w:space="0" w:color="auto"/>
                  </w:divBdr>
                </w:div>
                <w:div w:id="759912654">
                  <w:marLeft w:val="0"/>
                  <w:marRight w:val="0"/>
                  <w:marTop w:val="0"/>
                  <w:marBottom w:val="0"/>
                  <w:divBdr>
                    <w:top w:val="none" w:sz="0" w:space="0" w:color="auto"/>
                    <w:left w:val="none" w:sz="0" w:space="0" w:color="auto"/>
                    <w:bottom w:val="none" w:sz="0" w:space="0" w:color="auto"/>
                    <w:right w:val="none" w:sz="0" w:space="0" w:color="auto"/>
                  </w:divBdr>
                </w:div>
                <w:div w:id="2043171379">
                  <w:marLeft w:val="0"/>
                  <w:marRight w:val="0"/>
                  <w:marTop w:val="0"/>
                  <w:marBottom w:val="0"/>
                  <w:divBdr>
                    <w:top w:val="none" w:sz="0" w:space="0" w:color="auto"/>
                    <w:left w:val="none" w:sz="0" w:space="0" w:color="auto"/>
                    <w:bottom w:val="none" w:sz="0" w:space="0" w:color="auto"/>
                    <w:right w:val="none" w:sz="0" w:space="0" w:color="auto"/>
                  </w:divBdr>
                </w:div>
                <w:div w:id="527376922">
                  <w:marLeft w:val="0"/>
                  <w:marRight w:val="0"/>
                  <w:marTop w:val="0"/>
                  <w:marBottom w:val="0"/>
                  <w:divBdr>
                    <w:top w:val="none" w:sz="0" w:space="0" w:color="auto"/>
                    <w:left w:val="none" w:sz="0" w:space="0" w:color="auto"/>
                    <w:bottom w:val="none" w:sz="0" w:space="0" w:color="auto"/>
                    <w:right w:val="none" w:sz="0" w:space="0" w:color="auto"/>
                  </w:divBdr>
                </w:div>
                <w:div w:id="1615795255">
                  <w:marLeft w:val="0"/>
                  <w:marRight w:val="0"/>
                  <w:marTop w:val="0"/>
                  <w:marBottom w:val="0"/>
                  <w:divBdr>
                    <w:top w:val="none" w:sz="0" w:space="0" w:color="auto"/>
                    <w:left w:val="none" w:sz="0" w:space="0" w:color="auto"/>
                    <w:bottom w:val="none" w:sz="0" w:space="0" w:color="auto"/>
                    <w:right w:val="none" w:sz="0" w:space="0" w:color="auto"/>
                  </w:divBdr>
                </w:div>
                <w:div w:id="545919053">
                  <w:marLeft w:val="0"/>
                  <w:marRight w:val="0"/>
                  <w:marTop w:val="0"/>
                  <w:marBottom w:val="0"/>
                  <w:divBdr>
                    <w:top w:val="none" w:sz="0" w:space="0" w:color="auto"/>
                    <w:left w:val="none" w:sz="0" w:space="0" w:color="auto"/>
                    <w:bottom w:val="none" w:sz="0" w:space="0" w:color="auto"/>
                    <w:right w:val="none" w:sz="0" w:space="0" w:color="auto"/>
                  </w:divBdr>
                </w:div>
                <w:div w:id="1583031050">
                  <w:marLeft w:val="0"/>
                  <w:marRight w:val="0"/>
                  <w:marTop w:val="0"/>
                  <w:marBottom w:val="0"/>
                  <w:divBdr>
                    <w:top w:val="none" w:sz="0" w:space="0" w:color="auto"/>
                    <w:left w:val="none" w:sz="0" w:space="0" w:color="auto"/>
                    <w:bottom w:val="none" w:sz="0" w:space="0" w:color="auto"/>
                    <w:right w:val="none" w:sz="0" w:space="0" w:color="auto"/>
                  </w:divBdr>
                </w:div>
                <w:div w:id="1359114476">
                  <w:marLeft w:val="0"/>
                  <w:marRight w:val="0"/>
                  <w:marTop w:val="0"/>
                  <w:marBottom w:val="0"/>
                  <w:divBdr>
                    <w:top w:val="none" w:sz="0" w:space="0" w:color="auto"/>
                    <w:left w:val="none" w:sz="0" w:space="0" w:color="auto"/>
                    <w:bottom w:val="none" w:sz="0" w:space="0" w:color="auto"/>
                    <w:right w:val="none" w:sz="0" w:space="0" w:color="auto"/>
                  </w:divBdr>
                </w:div>
                <w:div w:id="648093235">
                  <w:marLeft w:val="0"/>
                  <w:marRight w:val="0"/>
                  <w:marTop w:val="0"/>
                  <w:marBottom w:val="0"/>
                  <w:divBdr>
                    <w:top w:val="none" w:sz="0" w:space="0" w:color="auto"/>
                    <w:left w:val="none" w:sz="0" w:space="0" w:color="auto"/>
                    <w:bottom w:val="none" w:sz="0" w:space="0" w:color="auto"/>
                    <w:right w:val="none" w:sz="0" w:space="0" w:color="auto"/>
                  </w:divBdr>
                </w:div>
                <w:div w:id="748233140">
                  <w:marLeft w:val="0"/>
                  <w:marRight w:val="0"/>
                  <w:marTop w:val="0"/>
                  <w:marBottom w:val="0"/>
                  <w:divBdr>
                    <w:top w:val="none" w:sz="0" w:space="0" w:color="auto"/>
                    <w:left w:val="none" w:sz="0" w:space="0" w:color="auto"/>
                    <w:bottom w:val="none" w:sz="0" w:space="0" w:color="auto"/>
                    <w:right w:val="none" w:sz="0" w:space="0" w:color="auto"/>
                  </w:divBdr>
                </w:div>
                <w:div w:id="13579158">
                  <w:marLeft w:val="0"/>
                  <w:marRight w:val="0"/>
                  <w:marTop w:val="0"/>
                  <w:marBottom w:val="0"/>
                  <w:divBdr>
                    <w:top w:val="none" w:sz="0" w:space="0" w:color="auto"/>
                    <w:left w:val="none" w:sz="0" w:space="0" w:color="auto"/>
                    <w:bottom w:val="none" w:sz="0" w:space="0" w:color="auto"/>
                    <w:right w:val="none" w:sz="0" w:space="0" w:color="auto"/>
                  </w:divBdr>
                </w:div>
                <w:div w:id="257519389">
                  <w:marLeft w:val="0"/>
                  <w:marRight w:val="0"/>
                  <w:marTop w:val="0"/>
                  <w:marBottom w:val="0"/>
                  <w:divBdr>
                    <w:top w:val="none" w:sz="0" w:space="0" w:color="auto"/>
                    <w:left w:val="none" w:sz="0" w:space="0" w:color="auto"/>
                    <w:bottom w:val="none" w:sz="0" w:space="0" w:color="auto"/>
                    <w:right w:val="none" w:sz="0" w:space="0" w:color="auto"/>
                  </w:divBdr>
                </w:div>
                <w:div w:id="1159885241">
                  <w:marLeft w:val="0"/>
                  <w:marRight w:val="0"/>
                  <w:marTop w:val="0"/>
                  <w:marBottom w:val="0"/>
                  <w:divBdr>
                    <w:top w:val="none" w:sz="0" w:space="0" w:color="auto"/>
                    <w:left w:val="none" w:sz="0" w:space="0" w:color="auto"/>
                    <w:bottom w:val="none" w:sz="0" w:space="0" w:color="auto"/>
                    <w:right w:val="none" w:sz="0" w:space="0" w:color="auto"/>
                  </w:divBdr>
                </w:div>
                <w:div w:id="19478278">
                  <w:marLeft w:val="0"/>
                  <w:marRight w:val="0"/>
                  <w:marTop w:val="0"/>
                  <w:marBottom w:val="0"/>
                  <w:divBdr>
                    <w:top w:val="none" w:sz="0" w:space="0" w:color="auto"/>
                    <w:left w:val="none" w:sz="0" w:space="0" w:color="auto"/>
                    <w:bottom w:val="none" w:sz="0" w:space="0" w:color="auto"/>
                    <w:right w:val="none" w:sz="0" w:space="0" w:color="auto"/>
                  </w:divBdr>
                </w:div>
                <w:div w:id="169369381">
                  <w:marLeft w:val="0"/>
                  <w:marRight w:val="0"/>
                  <w:marTop w:val="0"/>
                  <w:marBottom w:val="0"/>
                  <w:divBdr>
                    <w:top w:val="none" w:sz="0" w:space="0" w:color="auto"/>
                    <w:left w:val="none" w:sz="0" w:space="0" w:color="auto"/>
                    <w:bottom w:val="none" w:sz="0" w:space="0" w:color="auto"/>
                    <w:right w:val="none" w:sz="0" w:space="0" w:color="auto"/>
                  </w:divBdr>
                </w:div>
                <w:div w:id="891355363">
                  <w:marLeft w:val="0"/>
                  <w:marRight w:val="0"/>
                  <w:marTop w:val="0"/>
                  <w:marBottom w:val="0"/>
                  <w:divBdr>
                    <w:top w:val="none" w:sz="0" w:space="0" w:color="auto"/>
                    <w:left w:val="none" w:sz="0" w:space="0" w:color="auto"/>
                    <w:bottom w:val="none" w:sz="0" w:space="0" w:color="auto"/>
                    <w:right w:val="none" w:sz="0" w:space="0" w:color="auto"/>
                  </w:divBdr>
                </w:div>
                <w:div w:id="100883688">
                  <w:marLeft w:val="0"/>
                  <w:marRight w:val="0"/>
                  <w:marTop w:val="0"/>
                  <w:marBottom w:val="0"/>
                  <w:divBdr>
                    <w:top w:val="none" w:sz="0" w:space="0" w:color="auto"/>
                    <w:left w:val="none" w:sz="0" w:space="0" w:color="auto"/>
                    <w:bottom w:val="none" w:sz="0" w:space="0" w:color="auto"/>
                    <w:right w:val="none" w:sz="0" w:space="0" w:color="auto"/>
                  </w:divBdr>
                </w:div>
                <w:div w:id="1689941159">
                  <w:marLeft w:val="0"/>
                  <w:marRight w:val="0"/>
                  <w:marTop w:val="0"/>
                  <w:marBottom w:val="0"/>
                  <w:divBdr>
                    <w:top w:val="none" w:sz="0" w:space="0" w:color="auto"/>
                    <w:left w:val="none" w:sz="0" w:space="0" w:color="auto"/>
                    <w:bottom w:val="none" w:sz="0" w:space="0" w:color="auto"/>
                    <w:right w:val="none" w:sz="0" w:space="0" w:color="auto"/>
                  </w:divBdr>
                </w:div>
                <w:div w:id="1548761856">
                  <w:marLeft w:val="0"/>
                  <w:marRight w:val="0"/>
                  <w:marTop w:val="0"/>
                  <w:marBottom w:val="0"/>
                  <w:divBdr>
                    <w:top w:val="none" w:sz="0" w:space="0" w:color="auto"/>
                    <w:left w:val="none" w:sz="0" w:space="0" w:color="auto"/>
                    <w:bottom w:val="none" w:sz="0" w:space="0" w:color="auto"/>
                    <w:right w:val="none" w:sz="0" w:space="0" w:color="auto"/>
                  </w:divBdr>
                </w:div>
                <w:div w:id="321011848">
                  <w:marLeft w:val="0"/>
                  <w:marRight w:val="0"/>
                  <w:marTop w:val="0"/>
                  <w:marBottom w:val="0"/>
                  <w:divBdr>
                    <w:top w:val="none" w:sz="0" w:space="0" w:color="auto"/>
                    <w:left w:val="none" w:sz="0" w:space="0" w:color="auto"/>
                    <w:bottom w:val="none" w:sz="0" w:space="0" w:color="auto"/>
                    <w:right w:val="none" w:sz="0" w:space="0" w:color="auto"/>
                  </w:divBdr>
                </w:div>
                <w:div w:id="1228762703">
                  <w:marLeft w:val="0"/>
                  <w:marRight w:val="0"/>
                  <w:marTop w:val="0"/>
                  <w:marBottom w:val="0"/>
                  <w:divBdr>
                    <w:top w:val="none" w:sz="0" w:space="0" w:color="auto"/>
                    <w:left w:val="none" w:sz="0" w:space="0" w:color="auto"/>
                    <w:bottom w:val="none" w:sz="0" w:space="0" w:color="auto"/>
                    <w:right w:val="none" w:sz="0" w:space="0" w:color="auto"/>
                  </w:divBdr>
                </w:div>
                <w:div w:id="1989743229">
                  <w:marLeft w:val="0"/>
                  <w:marRight w:val="0"/>
                  <w:marTop w:val="0"/>
                  <w:marBottom w:val="0"/>
                  <w:divBdr>
                    <w:top w:val="none" w:sz="0" w:space="0" w:color="auto"/>
                    <w:left w:val="none" w:sz="0" w:space="0" w:color="auto"/>
                    <w:bottom w:val="none" w:sz="0" w:space="0" w:color="auto"/>
                    <w:right w:val="none" w:sz="0" w:space="0" w:color="auto"/>
                  </w:divBdr>
                </w:div>
                <w:div w:id="1622565342">
                  <w:marLeft w:val="0"/>
                  <w:marRight w:val="0"/>
                  <w:marTop w:val="0"/>
                  <w:marBottom w:val="0"/>
                  <w:divBdr>
                    <w:top w:val="none" w:sz="0" w:space="0" w:color="auto"/>
                    <w:left w:val="none" w:sz="0" w:space="0" w:color="auto"/>
                    <w:bottom w:val="none" w:sz="0" w:space="0" w:color="auto"/>
                    <w:right w:val="none" w:sz="0" w:space="0" w:color="auto"/>
                  </w:divBdr>
                </w:div>
                <w:div w:id="595988953">
                  <w:marLeft w:val="0"/>
                  <w:marRight w:val="0"/>
                  <w:marTop w:val="0"/>
                  <w:marBottom w:val="0"/>
                  <w:divBdr>
                    <w:top w:val="none" w:sz="0" w:space="0" w:color="auto"/>
                    <w:left w:val="none" w:sz="0" w:space="0" w:color="auto"/>
                    <w:bottom w:val="none" w:sz="0" w:space="0" w:color="auto"/>
                    <w:right w:val="none" w:sz="0" w:space="0" w:color="auto"/>
                  </w:divBdr>
                </w:div>
                <w:div w:id="1038354149">
                  <w:marLeft w:val="0"/>
                  <w:marRight w:val="0"/>
                  <w:marTop w:val="0"/>
                  <w:marBottom w:val="0"/>
                  <w:divBdr>
                    <w:top w:val="none" w:sz="0" w:space="0" w:color="auto"/>
                    <w:left w:val="none" w:sz="0" w:space="0" w:color="auto"/>
                    <w:bottom w:val="none" w:sz="0" w:space="0" w:color="auto"/>
                    <w:right w:val="none" w:sz="0" w:space="0" w:color="auto"/>
                  </w:divBdr>
                </w:div>
                <w:div w:id="377440014">
                  <w:marLeft w:val="0"/>
                  <w:marRight w:val="0"/>
                  <w:marTop w:val="0"/>
                  <w:marBottom w:val="0"/>
                  <w:divBdr>
                    <w:top w:val="none" w:sz="0" w:space="0" w:color="auto"/>
                    <w:left w:val="none" w:sz="0" w:space="0" w:color="auto"/>
                    <w:bottom w:val="none" w:sz="0" w:space="0" w:color="auto"/>
                    <w:right w:val="none" w:sz="0" w:space="0" w:color="auto"/>
                  </w:divBdr>
                </w:div>
                <w:div w:id="2061320276">
                  <w:marLeft w:val="0"/>
                  <w:marRight w:val="0"/>
                  <w:marTop w:val="0"/>
                  <w:marBottom w:val="0"/>
                  <w:divBdr>
                    <w:top w:val="none" w:sz="0" w:space="0" w:color="auto"/>
                    <w:left w:val="none" w:sz="0" w:space="0" w:color="auto"/>
                    <w:bottom w:val="none" w:sz="0" w:space="0" w:color="auto"/>
                    <w:right w:val="none" w:sz="0" w:space="0" w:color="auto"/>
                  </w:divBdr>
                </w:div>
                <w:div w:id="1884436730">
                  <w:marLeft w:val="0"/>
                  <w:marRight w:val="0"/>
                  <w:marTop w:val="0"/>
                  <w:marBottom w:val="0"/>
                  <w:divBdr>
                    <w:top w:val="none" w:sz="0" w:space="0" w:color="auto"/>
                    <w:left w:val="none" w:sz="0" w:space="0" w:color="auto"/>
                    <w:bottom w:val="none" w:sz="0" w:space="0" w:color="auto"/>
                    <w:right w:val="none" w:sz="0" w:space="0" w:color="auto"/>
                  </w:divBdr>
                </w:div>
                <w:div w:id="1505625869">
                  <w:marLeft w:val="0"/>
                  <w:marRight w:val="0"/>
                  <w:marTop w:val="0"/>
                  <w:marBottom w:val="0"/>
                  <w:divBdr>
                    <w:top w:val="none" w:sz="0" w:space="0" w:color="auto"/>
                    <w:left w:val="none" w:sz="0" w:space="0" w:color="auto"/>
                    <w:bottom w:val="none" w:sz="0" w:space="0" w:color="auto"/>
                    <w:right w:val="none" w:sz="0" w:space="0" w:color="auto"/>
                  </w:divBdr>
                </w:div>
                <w:div w:id="28800824">
                  <w:marLeft w:val="0"/>
                  <w:marRight w:val="0"/>
                  <w:marTop w:val="0"/>
                  <w:marBottom w:val="0"/>
                  <w:divBdr>
                    <w:top w:val="none" w:sz="0" w:space="0" w:color="auto"/>
                    <w:left w:val="none" w:sz="0" w:space="0" w:color="auto"/>
                    <w:bottom w:val="none" w:sz="0" w:space="0" w:color="auto"/>
                    <w:right w:val="none" w:sz="0" w:space="0" w:color="auto"/>
                  </w:divBdr>
                </w:div>
                <w:div w:id="1348023482">
                  <w:marLeft w:val="0"/>
                  <w:marRight w:val="0"/>
                  <w:marTop w:val="0"/>
                  <w:marBottom w:val="0"/>
                  <w:divBdr>
                    <w:top w:val="none" w:sz="0" w:space="0" w:color="auto"/>
                    <w:left w:val="none" w:sz="0" w:space="0" w:color="auto"/>
                    <w:bottom w:val="none" w:sz="0" w:space="0" w:color="auto"/>
                    <w:right w:val="none" w:sz="0" w:space="0" w:color="auto"/>
                  </w:divBdr>
                </w:div>
                <w:div w:id="1779904657">
                  <w:marLeft w:val="0"/>
                  <w:marRight w:val="0"/>
                  <w:marTop w:val="0"/>
                  <w:marBottom w:val="0"/>
                  <w:divBdr>
                    <w:top w:val="none" w:sz="0" w:space="0" w:color="auto"/>
                    <w:left w:val="none" w:sz="0" w:space="0" w:color="auto"/>
                    <w:bottom w:val="none" w:sz="0" w:space="0" w:color="auto"/>
                    <w:right w:val="none" w:sz="0" w:space="0" w:color="auto"/>
                  </w:divBdr>
                </w:div>
                <w:div w:id="831138601">
                  <w:marLeft w:val="0"/>
                  <w:marRight w:val="0"/>
                  <w:marTop w:val="0"/>
                  <w:marBottom w:val="0"/>
                  <w:divBdr>
                    <w:top w:val="none" w:sz="0" w:space="0" w:color="auto"/>
                    <w:left w:val="none" w:sz="0" w:space="0" w:color="auto"/>
                    <w:bottom w:val="none" w:sz="0" w:space="0" w:color="auto"/>
                    <w:right w:val="none" w:sz="0" w:space="0" w:color="auto"/>
                  </w:divBdr>
                </w:div>
                <w:div w:id="1745953614">
                  <w:marLeft w:val="0"/>
                  <w:marRight w:val="0"/>
                  <w:marTop w:val="0"/>
                  <w:marBottom w:val="0"/>
                  <w:divBdr>
                    <w:top w:val="none" w:sz="0" w:space="0" w:color="auto"/>
                    <w:left w:val="none" w:sz="0" w:space="0" w:color="auto"/>
                    <w:bottom w:val="none" w:sz="0" w:space="0" w:color="auto"/>
                    <w:right w:val="none" w:sz="0" w:space="0" w:color="auto"/>
                  </w:divBdr>
                </w:div>
                <w:div w:id="1830824414">
                  <w:marLeft w:val="0"/>
                  <w:marRight w:val="0"/>
                  <w:marTop w:val="0"/>
                  <w:marBottom w:val="0"/>
                  <w:divBdr>
                    <w:top w:val="none" w:sz="0" w:space="0" w:color="auto"/>
                    <w:left w:val="none" w:sz="0" w:space="0" w:color="auto"/>
                    <w:bottom w:val="none" w:sz="0" w:space="0" w:color="auto"/>
                    <w:right w:val="none" w:sz="0" w:space="0" w:color="auto"/>
                  </w:divBdr>
                </w:div>
                <w:div w:id="787158663">
                  <w:marLeft w:val="0"/>
                  <w:marRight w:val="0"/>
                  <w:marTop w:val="0"/>
                  <w:marBottom w:val="0"/>
                  <w:divBdr>
                    <w:top w:val="none" w:sz="0" w:space="0" w:color="auto"/>
                    <w:left w:val="none" w:sz="0" w:space="0" w:color="auto"/>
                    <w:bottom w:val="none" w:sz="0" w:space="0" w:color="auto"/>
                    <w:right w:val="none" w:sz="0" w:space="0" w:color="auto"/>
                  </w:divBdr>
                </w:div>
                <w:div w:id="1332440846">
                  <w:marLeft w:val="0"/>
                  <w:marRight w:val="0"/>
                  <w:marTop w:val="0"/>
                  <w:marBottom w:val="0"/>
                  <w:divBdr>
                    <w:top w:val="none" w:sz="0" w:space="0" w:color="auto"/>
                    <w:left w:val="none" w:sz="0" w:space="0" w:color="auto"/>
                    <w:bottom w:val="none" w:sz="0" w:space="0" w:color="auto"/>
                    <w:right w:val="none" w:sz="0" w:space="0" w:color="auto"/>
                  </w:divBdr>
                </w:div>
                <w:div w:id="147747757">
                  <w:marLeft w:val="0"/>
                  <w:marRight w:val="0"/>
                  <w:marTop w:val="0"/>
                  <w:marBottom w:val="0"/>
                  <w:divBdr>
                    <w:top w:val="none" w:sz="0" w:space="0" w:color="auto"/>
                    <w:left w:val="none" w:sz="0" w:space="0" w:color="auto"/>
                    <w:bottom w:val="none" w:sz="0" w:space="0" w:color="auto"/>
                    <w:right w:val="none" w:sz="0" w:space="0" w:color="auto"/>
                  </w:divBdr>
                </w:div>
                <w:div w:id="1364091265">
                  <w:marLeft w:val="0"/>
                  <w:marRight w:val="0"/>
                  <w:marTop w:val="0"/>
                  <w:marBottom w:val="0"/>
                  <w:divBdr>
                    <w:top w:val="none" w:sz="0" w:space="0" w:color="auto"/>
                    <w:left w:val="none" w:sz="0" w:space="0" w:color="auto"/>
                    <w:bottom w:val="none" w:sz="0" w:space="0" w:color="auto"/>
                    <w:right w:val="none" w:sz="0" w:space="0" w:color="auto"/>
                  </w:divBdr>
                </w:div>
                <w:div w:id="705175529">
                  <w:marLeft w:val="0"/>
                  <w:marRight w:val="0"/>
                  <w:marTop w:val="0"/>
                  <w:marBottom w:val="0"/>
                  <w:divBdr>
                    <w:top w:val="none" w:sz="0" w:space="0" w:color="auto"/>
                    <w:left w:val="none" w:sz="0" w:space="0" w:color="auto"/>
                    <w:bottom w:val="none" w:sz="0" w:space="0" w:color="auto"/>
                    <w:right w:val="none" w:sz="0" w:space="0" w:color="auto"/>
                  </w:divBdr>
                </w:div>
                <w:div w:id="1093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439">
          <w:marLeft w:val="0"/>
          <w:marRight w:val="0"/>
          <w:marTop w:val="0"/>
          <w:marBottom w:val="0"/>
          <w:divBdr>
            <w:top w:val="none" w:sz="0" w:space="0" w:color="auto"/>
            <w:left w:val="none" w:sz="0" w:space="0" w:color="auto"/>
            <w:bottom w:val="none" w:sz="0" w:space="0" w:color="auto"/>
            <w:right w:val="none" w:sz="0" w:space="0" w:color="auto"/>
          </w:divBdr>
          <w:divsChild>
            <w:div w:id="1183595934">
              <w:marLeft w:val="0"/>
              <w:marRight w:val="0"/>
              <w:marTop w:val="0"/>
              <w:marBottom w:val="0"/>
              <w:divBdr>
                <w:top w:val="none" w:sz="0" w:space="0" w:color="auto"/>
                <w:left w:val="none" w:sz="0" w:space="0" w:color="auto"/>
                <w:bottom w:val="none" w:sz="0" w:space="0" w:color="auto"/>
                <w:right w:val="none" w:sz="0" w:space="0" w:color="auto"/>
              </w:divBdr>
              <w:divsChild>
                <w:div w:id="977415841">
                  <w:marLeft w:val="0"/>
                  <w:marRight w:val="0"/>
                  <w:marTop w:val="0"/>
                  <w:marBottom w:val="0"/>
                  <w:divBdr>
                    <w:top w:val="none" w:sz="0" w:space="0" w:color="auto"/>
                    <w:left w:val="none" w:sz="0" w:space="0" w:color="auto"/>
                    <w:bottom w:val="none" w:sz="0" w:space="0" w:color="auto"/>
                    <w:right w:val="none" w:sz="0" w:space="0" w:color="auto"/>
                  </w:divBdr>
                </w:div>
                <w:div w:id="1985624816">
                  <w:marLeft w:val="0"/>
                  <w:marRight w:val="0"/>
                  <w:marTop w:val="0"/>
                  <w:marBottom w:val="0"/>
                  <w:divBdr>
                    <w:top w:val="none" w:sz="0" w:space="0" w:color="auto"/>
                    <w:left w:val="none" w:sz="0" w:space="0" w:color="auto"/>
                    <w:bottom w:val="none" w:sz="0" w:space="0" w:color="auto"/>
                    <w:right w:val="none" w:sz="0" w:space="0" w:color="auto"/>
                  </w:divBdr>
                </w:div>
                <w:div w:id="414085849">
                  <w:marLeft w:val="0"/>
                  <w:marRight w:val="0"/>
                  <w:marTop w:val="0"/>
                  <w:marBottom w:val="0"/>
                  <w:divBdr>
                    <w:top w:val="none" w:sz="0" w:space="0" w:color="auto"/>
                    <w:left w:val="none" w:sz="0" w:space="0" w:color="auto"/>
                    <w:bottom w:val="none" w:sz="0" w:space="0" w:color="auto"/>
                    <w:right w:val="none" w:sz="0" w:space="0" w:color="auto"/>
                  </w:divBdr>
                </w:div>
                <w:div w:id="498347594">
                  <w:marLeft w:val="0"/>
                  <w:marRight w:val="0"/>
                  <w:marTop w:val="0"/>
                  <w:marBottom w:val="0"/>
                  <w:divBdr>
                    <w:top w:val="none" w:sz="0" w:space="0" w:color="auto"/>
                    <w:left w:val="none" w:sz="0" w:space="0" w:color="auto"/>
                    <w:bottom w:val="none" w:sz="0" w:space="0" w:color="auto"/>
                    <w:right w:val="none" w:sz="0" w:space="0" w:color="auto"/>
                  </w:divBdr>
                </w:div>
                <w:div w:id="1843355009">
                  <w:marLeft w:val="0"/>
                  <w:marRight w:val="0"/>
                  <w:marTop w:val="0"/>
                  <w:marBottom w:val="0"/>
                  <w:divBdr>
                    <w:top w:val="none" w:sz="0" w:space="0" w:color="auto"/>
                    <w:left w:val="none" w:sz="0" w:space="0" w:color="auto"/>
                    <w:bottom w:val="none" w:sz="0" w:space="0" w:color="auto"/>
                    <w:right w:val="none" w:sz="0" w:space="0" w:color="auto"/>
                  </w:divBdr>
                </w:div>
                <w:div w:id="1222328120">
                  <w:marLeft w:val="0"/>
                  <w:marRight w:val="0"/>
                  <w:marTop w:val="0"/>
                  <w:marBottom w:val="0"/>
                  <w:divBdr>
                    <w:top w:val="none" w:sz="0" w:space="0" w:color="auto"/>
                    <w:left w:val="none" w:sz="0" w:space="0" w:color="auto"/>
                    <w:bottom w:val="none" w:sz="0" w:space="0" w:color="auto"/>
                    <w:right w:val="none" w:sz="0" w:space="0" w:color="auto"/>
                  </w:divBdr>
                </w:div>
                <w:div w:id="1431243061">
                  <w:marLeft w:val="0"/>
                  <w:marRight w:val="0"/>
                  <w:marTop w:val="0"/>
                  <w:marBottom w:val="0"/>
                  <w:divBdr>
                    <w:top w:val="none" w:sz="0" w:space="0" w:color="auto"/>
                    <w:left w:val="none" w:sz="0" w:space="0" w:color="auto"/>
                    <w:bottom w:val="none" w:sz="0" w:space="0" w:color="auto"/>
                    <w:right w:val="none" w:sz="0" w:space="0" w:color="auto"/>
                  </w:divBdr>
                </w:div>
                <w:div w:id="1201283887">
                  <w:marLeft w:val="0"/>
                  <w:marRight w:val="0"/>
                  <w:marTop w:val="0"/>
                  <w:marBottom w:val="0"/>
                  <w:divBdr>
                    <w:top w:val="none" w:sz="0" w:space="0" w:color="auto"/>
                    <w:left w:val="none" w:sz="0" w:space="0" w:color="auto"/>
                    <w:bottom w:val="none" w:sz="0" w:space="0" w:color="auto"/>
                    <w:right w:val="none" w:sz="0" w:space="0" w:color="auto"/>
                  </w:divBdr>
                </w:div>
                <w:div w:id="1164778226">
                  <w:marLeft w:val="0"/>
                  <w:marRight w:val="0"/>
                  <w:marTop w:val="0"/>
                  <w:marBottom w:val="0"/>
                  <w:divBdr>
                    <w:top w:val="none" w:sz="0" w:space="0" w:color="auto"/>
                    <w:left w:val="none" w:sz="0" w:space="0" w:color="auto"/>
                    <w:bottom w:val="none" w:sz="0" w:space="0" w:color="auto"/>
                    <w:right w:val="none" w:sz="0" w:space="0" w:color="auto"/>
                  </w:divBdr>
                </w:div>
                <w:div w:id="1415131252">
                  <w:marLeft w:val="0"/>
                  <w:marRight w:val="0"/>
                  <w:marTop w:val="0"/>
                  <w:marBottom w:val="0"/>
                  <w:divBdr>
                    <w:top w:val="none" w:sz="0" w:space="0" w:color="auto"/>
                    <w:left w:val="none" w:sz="0" w:space="0" w:color="auto"/>
                    <w:bottom w:val="none" w:sz="0" w:space="0" w:color="auto"/>
                    <w:right w:val="none" w:sz="0" w:space="0" w:color="auto"/>
                  </w:divBdr>
                </w:div>
                <w:div w:id="1827551997">
                  <w:marLeft w:val="0"/>
                  <w:marRight w:val="0"/>
                  <w:marTop w:val="0"/>
                  <w:marBottom w:val="0"/>
                  <w:divBdr>
                    <w:top w:val="none" w:sz="0" w:space="0" w:color="auto"/>
                    <w:left w:val="none" w:sz="0" w:space="0" w:color="auto"/>
                    <w:bottom w:val="none" w:sz="0" w:space="0" w:color="auto"/>
                    <w:right w:val="none" w:sz="0" w:space="0" w:color="auto"/>
                  </w:divBdr>
                </w:div>
                <w:div w:id="493692379">
                  <w:marLeft w:val="0"/>
                  <w:marRight w:val="0"/>
                  <w:marTop w:val="0"/>
                  <w:marBottom w:val="0"/>
                  <w:divBdr>
                    <w:top w:val="none" w:sz="0" w:space="0" w:color="auto"/>
                    <w:left w:val="none" w:sz="0" w:space="0" w:color="auto"/>
                    <w:bottom w:val="none" w:sz="0" w:space="0" w:color="auto"/>
                    <w:right w:val="none" w:sz="0" w:space="0" w:color="auto"/>
                  </w:divBdr>
                </w:div>
                <w:div w:id="1635940510">
                  <w:marLeft w:val="0"/>
                  <w:marRight w:val="0"/>
                  <w:marTop w:val="0"/>
                  <w:marBottom w:val="0"/>
                  <w:divBdr>
                    <w:top w:val="none" w:sz="0" w:space="0" w:color="auto"/>
                    <w:left w:val="none" w:sz="0" w:space="0" w:color="auto"/>
                    <w:bottom w:val="none" w:sz="0" w:space="0" w:color="auto"/>
                    <w:right w:val="none" w:sz="0" w:space="0" w:color="auto"/>
                  </w:divBdr>
                </w:div>
                <w:div w:id="1707944260">
                  <w:marLeft w:val="0"/>
                  <w:marRight w:val="0"/>
                  <w:marTop w:val="0"/>
                  <w:marBottom w:val="0"/>
                  <w:divBdr>
                    <w:top w:val="none" w:sz="0" w:space="0" w:color="auto"/>
                    <w:left w:val="none" w:sz="0" w:space="0" w:color="auto"/>
                    <w:bottom w:val="none" w:sz="0" w:space="0" w:color="auto"/>
                    <w:right w:val="none" w:sz="0" w:space="0" w:color="auto"/>
                  </w:divBdr>
                </w:div>
                <w:div w:id="719136783">
                  <w:marLeft w:val="0"/>
                  <w:marRight w:val="0"/>
                  <w:marTop w:val="0"/>
                  <w:marBottom w:val="0"/>
                  <w:divBdr>
                    <w:top w:val="none" w:sz="0" w:space="0" w:color="auto"/>
                    <w:left w:val="none" w:sz="0" w:space="0" w:color="auto"/>
                    <w:bottom w:val="none" w:sz="0" w:space="0" w:color="auto"/>
                    <w:right w:val="none" w:sz="0" w:space="0" w:color="auto"/>
                  </w:divBdr>
                </w:div>
                <w:div w:id="1669674480">
                  <w:marLeft w:val="0"/>
                  <w:marRight w:val="0"/>
                  <w:marTop w:val="0"/>
                  <w:marBottom w:val="0"/>
                  <w:divBdr>
                    <w:top w:val="none" w:sz="0" w:space="0" w:color="auto"/>
                    <w:left w:val="none" w:sz="0" w:space="0" w:color="auto"/>
                    <w:bottom w:val="none" w:sz="0" w:space="0" w:color="auto"/>
                    <w:right w:val="none" w:sz="0" w:space="0" w:color="auto"/>
                  </w:divBdr>
                </w:div>
                <w:div w:id="1456220817">
                  <w:marLeft w:val="0"/>
                  <w:marRight w:val="0"/>
                  <w:marTop w:val="0"/>
                  <w:marBottom w:val="0"/>
                  <w:divBdr>
                    <w:top w:val="none" w:sz="0" w:space="0" w:color="auto"/>
                    <w:left w:val="none" w:sz="0" w:space="0" w:color="auto"/>
                    <w:bottom w:val="none" w:sz="0" w:space="0" w:color="auto"/>
                    <w:right w:val="none" w:sz="0" w:space="0" w:color="auto"/>
                  </w:divBdr>
                </w:div>
                <w:div w:id="78524472">
                  <w:marLeft w:val="0"/>
                  <w:marRight w:val="0"/>
                  <w:marTop w:val="0"/>
                  <w:marBottom w:val="0"/>
                  <w:divBdr>
                    <w:top w:val="none" w:sz="0" w:space="0" w:color="auto"/>
                    <w:left w:val="none" w:sz="0" w:space="0" w:color="auto"/>
                    <w:bottom w:val="none" w:sz="0" w:space="0" w:color="auto"/>
                    <w:right w:val="none" w:sz="0" w:space="0" w:color="auto"/>
                  </w:divBdr>
                </w:div>
                <w:div w:id="1748570717">
                  <w:marLeft w:val="0"/>
                  <w:marRight w:val="0"/>
                  <w:marTop w:val="0"/>
                  <w:marBottom w:val="0"/>
                  <w:divBdr>
                    <w:top w:val="none" w:sz="0" w:space="0" w:color="auto"/>
                    <w:left w:val="none" w:sz="0" w:space="0" w:color="auto"/>
                    <w:bottom w:val="none" w:sz="0" w:space="0" w:color="auto"/>
                    <w:right w:val="none" w:sz="0" w:space="0" w:color="auto"/>
                  </w:divBdr>
                </w:div>
                <w:div w:id="39600304">
                  <w:marLeft w:val="0"/>
                  <w:marRight w:val="0"/>
                  <w:marTop w:val="0"/>
                  <w:marBottom w:val="0"/>
                  <w:divBdr>
                    <w:top w:val="none" w:sz="0" w:space="0" w:color="auto"/>
                    <w:left w:val="none" w:sz="0" w:space="0" w:color="auto"/>
                    <w:bottom w:val="none" w:sz="0" w:space="0" w:color="auto"/>
                    <w:right w:val="none" w:sz="0" w:space="0" w:color="auto"/>
                  </w:divBdr>
                </w:div>
                <w:div w:id="1251087492">
                  <w:marLeft w:val="0"/>
                  <w:marRight w:val="0"/>
                  <w:marTop w:val="0"/>
                  <w:marBottom w:val="0"/>
                  <w:divBdr>
                    <w:top w:val="none" w:sz="0" w:space="0" w:color="auto"/>
                    <w:left w:val="none" w:sz="0" w:space="0" w:color="auto"/>
                    <w:bottom w:val="none" w:sz="0" w:space="0" w:color="auto"/>
                    <w:right w:val="none" w:sz="0" w:space="0" w:color="auto"/>
                  </w:divBdr>
                </w:div>
                <w:div w:id="257830430">
                  <w:marLeft w:val="0"/>
                  <w:marRight w:val="0"/>
                  <w:marTop w:val="0"/>
                  <w:marBottom w:val="0"/>
                  <w:divBdr>
                    <w:top w:val="none" w:sz="0" w:space="0" w:color="auto"/>
                    <w:left w:val="none" w:sz="0" w:space="0" w:color="auto"/>
                    <w:bottom w:val="none" w:sz="0" w:space="0" w:color="auto"/>
                    <w:right w:val="none" w:sz="0" w:space="0" w:color="auto"/>
                  </w:divBdr>
                </w:div>
                <w:div w:id="1446971731">
                  <w:marLeft w:val="0"/>
                  <w:marRight w:val="0"/>
                  <w:marTop w:val="0"/>
                  <w:marBottom w:val="0"/>
                  <w:divBdr>
                    <w:top w:val="none" w:sz="0" w:space="0" w:color="auto"/>
                    <w:left w:val="none" w:sz="0" w:space="0" w:color="auto"/>
                    <w:bottom w:val="none" w:sz="0" w:space="0" w:color="auto"/>
                    <w:right w:val="none" w:sz="0" w:space="0" w:color="auto"/>
                  </w:divBdr>
                </w:div>
                <w:div w:id="834995668">
                  <w:marLeft w:val="0"/>
                  <w:marRight w:val="0"/>
                  <w:marTop w:val="0"/>
                  <w:marBottom w:val="0"/>
                  <w:divBdr>
                    <w:top w:val="none" w:sz="0" w:space="0" w:color="auto"/>
                    <w:left w:val="none" w:sz="0" w:space="0" w:color="auto"/>
                    <w:bottom w:val="none" w:sz="0" w:space="0" w:color="auto"/>
                    <w:right w:val="none" w:sz="0" w:space="0" w:color="auto"/>
                  </w:divBdr>
                </w:div>
                <w:div w:id="342586298">
                  <w:marLeft w:val="0"/>
                  <w:marRight w:val="0"/>
                  <w:marTop w:val="0"/>
                  <w:marBottom w:val="0"/>
                  <w:divBdr>
                    <w:top w:val="none" w:sz="0" w:space="0" w:color="auto"/>
                    <w:left w:val="none" w:sz="0" w:space="0" w:color="auto"/>
                    <w:bottom w:val="none" w:sz="0" w:space="0" w:color="auto"/>
                    <w:right w:val="none" w:sz="0" w:space="0" w:color="auto"/>
                  </w:divBdr>
                </w:div>
                <w:div w:id="1603759163">
                  <w:marLeft w:val="0"/>
                  <w:marRight w:val="0"/>
                  <w:marTop w:val="0"/>
                  <w:marBottom w:val="0"/>
                  <w:divBdr>
                    <w:top w:val="none" w:sz="0" w:space="0" w:color="auto"/>
                    <w:left w:val="none" w:sz="0" w:space="0" w:color="auto"/>
                    <w:bottom w:val="none" w:sz="0" w:space="0" w:color="auto"/>
                    <w:right w:val="none" w:sz="0" w:space="0" w:color="auto"/>
                  </w:divBdr>
                </w:div>
                <w:div w:id="1254704864">
                  <w:marLeft w:val="0"/>
                  <w:marRight w:val="0"/>
                  <w:marTop w:val="0"/>
                  <w:marBottom w:val="0"/>
                  <w:divBdr>
                    <w:top w:val="none" w:sz="0" w:space="0" w:color="auto"/>
                    <w:left w:val="none" w:sz="0" w:space="0" w:color="auto"/>
                    <w:bottom w:val="none" w:sz="0" w:space="0" w:color="auto"/>
                    <w:right w:val="none" w:sz="0" w:space="0" w:color="auto"/>
                  </w:divBdr>
                </w:div>
                <w:div w:id="428241570">
                  <w:marLeft w:val="0"/>
                  <w:marRight w:val="0"/>
                  <w:marTop w:val="0"/>
                  <w:marBottom w:val="0"/>
                  <w:divBdr>
                    <w:top w:val="none" w:sz="0" w:space="0" w:color="auto"/>
                    <w:left w:val="none" w:sz="0" w:space="0" w:color="auto"/>
                    <w:bottom w:val="none" w:sz="0" w:space="0" w:color="auto"/>
                    <w:right w:val="none" w:sz="0" w:space="0" w:color="auto"/>
                  </w:divBdr>
                </w:div>
                <w:div w:id="1838113370">
                  <w:marLeft w:val="0"/>
                  <w:marRight w:val="0"/>
                  <w:marTop w:val="0"/>
                  <w:marBottom w:val="0"/>
                  <w:divBdr>
                    <w:top w:val="none" w:sz="0" w:space="0" w:color="auto"/>
                    <w:left w:val="none" w:sz="0" w:space="0" w:color="auto"/>
                    <w:bottom w:val="none" w:sz="0" w:space="0" w:color="auto"/>
                    <w:right w:val="none" w:sz="0" w:space="0" w:color="auto"/>
                  </w:divBdr>
                </w:div>
                <w:div w:id="781151591">
                  <w:marLeft w:val="0"/>
                  <w:marRight w:val="0"/>
                  <w:marTop w:val="0"/>
                  <w:marBottom w:val="0"/>
                  <w:divBdr>
                    <w:top w:val="none" w:sz="0" w:space="0" w:color="auto"/>
                    <w:left w:val="none" w:sz="0" w:space="0" w:color="auto"/>
                    <w:bottom w:val="none" w:sz="0" w:space="0" w:color="auto"/>
                    <w:right w:val="none" w:sz="0" w:space="0" w:color="auto"/>
                  </w:divBdr>
                </w:div>
                <w:div w:id="554708410">
                  <w:marLeft w:val="0"/>
                  <w:marRight w:val="0"/>
                  <w:marTop w:val="0"/>
                  <w:marBottom w:val="0"/>
                  <w:divBdr>
                    <w:top w:val="none" w:sz="0" w:space="0" w:color="auto"/>
                    <w:left w:val="none" w:sz="0" w:space="0" w:color="auto"/>
                    <w:bottom w:val="none" w:sz="0" w:space="0" w:color="auto"/>
                    <w:right w:val="none" w:sz="0" w:space="0" w:color="auto"/>
                  </w:divBdr>
                </w:div>
                <w:div w:id="1031496252">
                  <w:marLeft w:val="0"/>
                  <w:marRight w:val="0"/>
                  <w:marTop w:val="0"/>
                  <w:marBottom w:val="0"/>
                  <w:divBdr>
                    <w:top w:val="none" w:sz="0" w:space="0" w:color="auto"/>
                    <w:left w:val="none" w:sz="0" w:space="0" w:color="auto"/>
                    <w:bottom w:val="none" w:sz="0" w:space="0" w:color="auto"/>
                    <w:right w:val="none" w:sz="0" w:space="0" w:color="auto"/>
                  </w:divBdr>
                </w:div>
                <w:div w:id="1041129653">
                  <w:marLeft w:val="0"/>
                  <w:marRight w:val="0"/>
                  <w:marTop w:val="0"/>
                  <w:marBottom w:val="0"/>
                  <w:divBdr>
                    <w:top w:val="none" w:sz="0" w:space="0" w:color="auto"/>
                    <w:left w:val="none" w:sz="0" w:space="0" w:color="auto"/>
                    <w:bottom w:val="none" w:sz="0" w:space="0" w:color="auto"/>
                    <w:right w:val="none" w:sz="0" w:space="0" w:color="auto"/>
                  </w:divBdr>
                </w:div>
                <w:div w:id="849950614">
                  <w:marLeft w:val="0"/>
                  <w:marRight w:val="0"/>
                  <w:marTop w:val="0"/>
                  <w:marBottom w:val="0"/>
                  <w:divBdr>
                    <w:top w:val="none" w:sz="0" w:space="0" w:color="auto"/>
                    <w:left w:val="none" w:sz="0" w:space="0" w:color="auto"/>
                    <w:bottom w:val="none" w:sz="0" w:space="0" w:color="auto"/>
                    <w:right w:val="none" w:sz="0" w:space="0" w:color="auto"/>
                  </w:divBdr>
                </w:div>
                <w:div w:id="234706102">
                  <w:marLeft w:val="0"/>
                  <w:marRight w:val="0"/>
                  <w:marTop w:val="0"/>
                  <w:marBottom w:val="0"/>
                  <w:divBdr>
                    <w:top w:val="none" w:sz="0" w:space="0" w:color="auto"/>
                    <w:left w:val="none" w:sz="0" w:space="0" w:color="auto"/>
                    <w:bottom w:val="none" w:sz="0" w:space="0" w:color="auto"/>
                    <w:right w:val="none" w:sz="0" w:space="0" w:color="auto"/>
                  </w:divBdr>
                </w:div>
                <w:div w:id="2028829521">
                  <w:marLeft w:val="0"/>
                  <w:marRight w:val="0"/>
                  <w:marTop w:val="0"/>
                  <w:marBottom w:val="0"/>
                  <w:divBdr>
                    <w:top w:val="none" w:sz="0" w:space="0" w:color="auto"/>
                    <w:left w:val="none" w:sz="0" w:space="0" w:color="auto"/>
                    <w:bottom w:val="none" w:sz="0" w:space="0" w:color="auto"/>
                    <w:right w:val="none" w:sz="0" w:space="0" w:color="auto"/>
                  </w:divBdr>
                </w:div>
                <w:div w:id="2053266792">
                  <w:marLeft w:val="0"/>
                  <w:marRight w:val="0"/>
                  <w:marTop w:val="0"/>
                  <w:marBottom w:val="0"/>
                  <w:divBdr>
                    <w:top w:val="none" w:sz="0" w:space="0" w:color="auto"/>
                    <w:left w:val="none" w:sz="0" w:space="0" w:color="auto"/>
                    <w:bottom w:val="none" w:sz="0" w:space="0" w:color="auto"/>
                    <w:right w:val="none" w:sz="0" w:space="0" w:color="auto"/>
                  </w:divBdr>
                </w:div>
                <w:div w:id="225535456">
                  <w:marLeft w:val="0"/>
                  <w:marRight w:val="0"/>
                  <w:marTop w:val="0"/>
                  <w:marBottom w:val="0"/>
                  <w:divBdr>
                    <w:top w:val="none" w:sz="0" w:space="0" w:color="auto"/>
                    <w:left w:val="none" w:sz="0" w:space="0" w:color="auto"/>
                    <w:bottom w:val="none" w:sz="0" w:space="0" w:color="auto"/>
                    <w:right w:val="none" w:sz="0" w:space="0" w:color="auto"/>
                  </w:divBdr>
                </w:div>
                <w:div w:id="1600790709">
                  <w:marLeft w:val="0"/>
                  <w:marRight w:val="0"/>
                  <w:marTop w:val="0"/>
                  <w:marBottom w:val="0"/>
                  <w:divBdr>
                    <w:top w:val="none" w:sz="0" w:space="0" w:color="auto"/>
                    <w:left w:val="none" w:sz="0" w:space="0" w:color="auto"/>
                    <w:bottom w:val="none" w:sz="0" w:space="0" w:color="auto"/>
                    <w:right w:val="none" w:sz="0" w:space="0" w:color="auto"/>
                  </w:divBdr>
                </w:div>
                <w:div w:id="1449347993">
                  <w:marLeft w:val="0"/>
                  <w:marRight w:val="0"/>
                  <w:marTop w:val="0"/>
                  <w:marBottom w:val="0"/>
                  <w:divBdr>
                    <w:top w:val="none" w:sz="0" w:space="0" w:color="auto"/>
                    <w:left w:val="none" w:sz="0" w:space="0" w:color="auto"/>
                    <w:bottom w:val="none" w:sz="0" w:space="0" w:color="auto"/>
                    <w:right w:val="none" w:sz="0" w:space="0" w:color="auto"/>
                  </w:divBdr>
                </w:div>
                <w:div w:id="1476950877">
                  <w:marLeft w:val="0"/>
                  <w:marRight w:val="0"/>
                  <w:marTop w:val="0"/>
                  <w:marBottom w:val="0"/>
                  <w:divBdr>
                    <w:top w:val="none" w:sz="0" w:space="0" w:color="auto"/>
                    <w:left w:val="none" w:sz="0" w:space="0" w:color="auto"/>
                    <w:bottom w:val="none" w:sz="0" w:space="0" w:color="auto"/>
                    <w:right w:val="none" w:sz="0" w:space="0" w:color="auto"/>
                  </w:divBdr>
                </w:div>
                <w:div w:id="1119448110">
                  <w:marLeft w:val="0"/>
                  <w:marRight w:val="0"/>
                  <w:marTop w:val="0"/>
                  <w:marBottom w:val="0"/>
                  <w:divBdr>
                    <w:top w:val="none" w:sz="0" w:space="0" w:color="auto"/>
                    <w:left w:val="none" w:sz="0" w:space="0" w:color="auto"/>
                    <w:bottom w:val="none" w:sz="0" w:space="0" w:color="auto"/>
                    <w:right w:val="none" w:sz="0" w:space="0" w:color="auto"/>
                  </w:divBdr>
                </w:div>
                <w:div w:id="1084691042">
                  <w:marLeft w:val="0"/>
                  <w:marRight w:val="0"/>
                  <w:marTop w:val="0"/>
                  <w:marBottom w:val="0"/>
                  <w:divBdr>
                    <w:top w:val="none" w:sz="0" w:space="0" w:color="auto"/>
                    <w:left w:val="none" w:sz="0" w:space="0" w:color="auto"/>
                    <w:bottom w:val="none" w:sz="0" w:space="0" w:color="auto"/>
                    <w:right w:val="none" w:sz="0" w:space="0" w:color="auto"/>
                  </w:divBdr>
                </w:div>
                <w:div w:id="1486361412">
                  <w:marLeft w:val="0"/>
                  <w:marRight w:val="0"/>
                  <w:marTop w:val="0"/>
                  <w:marBottom w:val="0"/>
                  <w:divBdr>
                    <w:top w:val="none" w:sz="0" w:space="0" w:color="auto"/>
                    <w:left w:val="none" w:sz="0" w:space="0" w:color="auto"/>
                    <w:bottom w:val="none" w:sz="0" w:space="0" w:color="auto"/>
                    <w:right w:val="none" w:sz="0" w:space="0" w:color="auto"/>
                  </w:divBdr>
                </w:div>
                <w:div w:id="622612633">
                  <w:marLeft w:val="0"/>
                  <w:marRight w:val="0"/>
                  <w:marTop w:val="0"/>
                  <w:marBottom w:val="0"/>
                  <w:divBdr>
                    <w:top w:val="none" w:sz="0" w:space="0" w:color="auto"/>
                    <w:left w:val="none" w:sz="0" w:space="0" w:color="auto"/>
                    <w:bottom w:val="none" w:sz="0" w:space="0" w:color="auto"/>
                    <w:right w:val="none" w:sz="0" w:space="0" w:color="auto"/>
                  </w:divBdr>
                </w:div>
                <w:div w:id="775441117">
                  <w:marLeft w:val="0"/>
                  <w:marRight w:val="0"/>
                  <w:marTop w:val="0"/>
                  <w:marBottom w:val="0"/>
                  <w:divBdr>
                    <w:top w:val="none" w:sz="0" w:space="0" w:color="auto"/>
                    <w:left w:val="none" w:sz="0" w:space="0" w:color="auto"/>
                    <w:bottom w:val="none" w:sz="0" w:space="0" w:color="auto"/>
                    <w:right w:val="none" w:sz="0" w:space="0" w:color="auto"/>
                  </w:divBdr>
                </w:div>
                <w:div w:id="730077098">
                  <w:marLeft w:val="0"/>
                  <w:marRight w:val="0"/>
                  <w:marTop w:val="0"/>
                  <w:marBottom w:val="0"/>
                  <w:divBdr>
                    <w:top w:val="none" w:sz="0" w:space="0" w:color="auto"/>
                    <w:left w:val="none" w:sz="0" w:space="0" w:color="auto"/>
                    <w:bottom w:val="none" w:sz="0" w:space="0" w:color="auto"/>
                    <w:right w:val="none" w:sz="0" w:space="0" w:color="auto"/>
                  </w:divBdr>
                </w:div>
                <w:div w:id="1837650362">
                  <w:marLeft w:val="0"/>
                  <w:marRight w:val="0"/>
                  <w:marTop w:val="0"/>
                  <w:marBottom w:val="0"/>
                  <w:divBdr>
                    <w:top w:val="none" w:sz="0" w:space="0" w:color="auto"/>
                    <w:left w:val="none" w:sz="0" w:space="0" w:color="auto"/>
                    <w:bottom w:val="none" w:sz="0" w:space="0" w:color="auto"/>
                    <w:right w:val="none" w:sz="0" w:space="0" w:color="auto"/>
                  </w:divBdr>
                </w:div>
                <w:div w:id="1919628317">
                  <w:marLeft w:val="0"/>
                  <w:marRight w:val="0"/>
                  <w:marTop w:val="0"/>
                  <w:marBottom w:val="0"/>
                  <w:divBdr>
                    <w:top w:val="none" w:sz="0" w:space="0" w:color="auto"/>
                    <w:left w:val="none" w:sz="0" w:space="0" w:color="auto"/>
                    <w:bottom w:val="none" w:sz="0" w:space="0" w:color="auto"/>
                    <w:right w:val="none" w:sz="0" w:space="0" w:color="auto"/>
                  </w:divBdr>
                </w:div>
                <w:div w:id="1465269622">
                  <w:marLeft w:val="0"/>
                  <w:marRight w:val="0"/>
                  <w:marTop w:val="0"/>
                  <w:marBottom w:val="0"/>
                  <w:divBdr>
                    <w:top w:val="none" w:sz="0" w:space="0" w:color="auto"/>
                    <w:left w:val="none" w:sz="0" w:space="0" w:color="auto"/>
                    <w:bottom w:val="none" w:sz="0" w:space="0" w:color="auto"/>
                    <w:right w:val="none" w:sz="0" w:space="0" w:color="auto"/>
                  </w:divBdr>
                </w:div>
                <w:div w:id="1895316359">
                  <w:marLeft w:val="0"/>
                  <w:marRight w:val="0"/>
                  <w:marTop w:val="0"/>
                  <w:marBottom w:val="0"/>
                  <w:divBdr>
                    <w:top w:val="none" w:sz="0" w:space="0" w:color="auto"/>
                    <w:left w:val="none" w:sz="0" w:space="0" w:color="auto"/>
                    <w:bottom w:val="none" w:sz="0" w:space="0" w:color="auto"/>
                    <w:right w:val="none" w:sz="0" w:space="0" w:color="auto"/>
                  </w:divBdr>
                </w:div>
                <w:div w:id="1138566606">
                  <w:marLeft w:val="0"/>
                  <w:marRight w:val="0"/>
                  <w:marTop w:val="0"/>
                  <w:marBottom w:val="0"/>
                  <w:divBdr>
                    <w:top w:val="none" w:sz="0" w:space="0" w:color="auto"/>
                    <w:left w:val="none" w:sz="0" w:space="0" w:color="auto"/>
                    <w:bottom w:val="none" w:sz="0" w:space="0" w:color="auto"/>
                    <w:right w:val="none" w:sz="0" w:space="0" w:color="auto"/>
                  </w:divBdr>
                </w:div>
                <w:div w:id="1365597482">
                  <w:marLeft w:val="0"/>
                  <w:marRight w:val="0"/>
                  <w:marTop w:val="0"/>
                  <w:marBottom w:val="0"/>
                  <w:divBdr>
                    <w:top w:val="none" w:sz="0" w:space="0" w:color="auto"/>
                    <w:left w:val="none" w:sz="0" w:space="0" w:color="auto"/>
                    <w:bottom w:val="none" w:sz="0" w:space="0" w:color="auto"/>
                    <w:right w:val="none" w:sz="0" w:space="0" w:color="auto"/>
                  </w:divBdr>
                </w:div>
                <w:div w:id="754938345">
                  <w:marLeft w:val="0"/>
                  <w:marRight w:val="0"/>
                  <w:marTop w:val="0"/>
                  <w:marBottom w:val="0"/>
                  <w:divBdr>
                    <w:top w:val="none" w:sz="0" w:space="0" w:color="auto"/>
                    <w:left w:val="none" w:sz="0" w:space="0" w:color="auto"/>
                    <w:bottom w:val="none" w:sz="0" w:space="0" w:color="auto"/>
                    <w:right w:val="none" w:sz="0" w:space="0" w:color="auto"/>
                  </w:divBdr>
                </w:div>
                <w:div w:id="488911830">
                  <w:marLeft w:val="0"/>
                  <w:marRight w:val="0"/>
                  <w:marTop w:val="0"/>
                  <w:marBottom w:val="0"/>
                  <w:divBdr>
                    <w:top w:val="none" w:sz="0" w:space="0" w:color="auto"/>
                    <w:left w:val="none" w:sz="0" w:space="0" w:color="auto"/>
                    <w:bottom w:val="none" w:sz="0" w:space="0" w:color="auto"/>
                    <w:right w:val="none" w:sz="0" w:space="0" w:color="auto"/>
                  </w:divBdr>
                </w:div>
                <w:div w:id="630982490">
                  <w:marLeft w:val="0"/>
                  <w:marRight w:val="0"/>
                  <w:marTop w:val="0"/>
                  <w:marBottom w:val="0"/>
                  <w:divBdr>
                    <w:top w:val="none" w:sz="0" w:space="0" w:color="auto"/>
                    <w:left w:val="none" w:sz="0" w:space="0" w:color="auto"/>
                    <w:bottom w:val="none" w:sz="0" w:space="0" w:color="auto"/>
                    <w:right w:val="none" w:sz="0" w:space="0" w:color="auto"/>
                  </w:divBdr>
                </w:div>
                <w:div w:id="504907843">
                  <w:marLeft w:val="0"/>
                  <w:marRight w:val="0"/>
                  <w:marTop w:val="0"/>
                  <w:marBottom w:val="0"/>
                  <w:divBdr>
                    <w:top w:val="none" w:sz="0" w:space="0" w:color="auto"/>
                    <w:left w:val="none" w:sz="0" w:space="0" w:color="auto"/>
                    <w:bottom w:val="none" w:sz="0" w:space="0" w:color="auto"/>
                    <w:right w:val="none" w:sz="0" w:space="0" w:color="auto"/>
                  </w:divBdr>
                </w:div>
                <w:div w:id="1495611002">
                  <w:marLeft w:val="0"/>
                  <w:marRight w:val="0"/>
                  <w:marTop w:val="0"/>
                  <w:marBottom w:val="0"/>
                  <w:divBdr>
                    <w:top w:val="none" w:sz="0" w:space="0" w:color="auto"/>
                    <w:left w:val="none" w:sz="0" w:space="0" w:color="auto"/>
                    <w:bottom w:val="none" w:sz="0" w:space="0" w:color="auto"/>
                    <w:right w:val="none" w:sz="0" w:space="0" w:color="auto"/>
                  </w:divBdr>
                </w:div>
                <w:div w:id="225187854">
                  <w:marLeft w:val="0"/>
                  <w:marRight w:val="0"/>
                  <w:marTop w:val="0"/>
                  <w:marBottom w:val="0"/>
                  <w:divBdr>
                    <w:top w:val="none" w:sz="0" w:space="0" w:color="auto"/>
                    <w:left w:val="none" w:sz="0" w:space="0" w:color="auto"/>
                    <w:bottom w:val="none" w:sz="0" w:space="0" w:color="auto"/>
                    <w:right w:val="none" w:sz="0" w:space="0" w:color="auto"/>
                  </w:divBdr>
                </w:div>
                <w:div w:id="1561862184">
                  <w:marLeft w:val="0"/>
                  <w:marRight w:val="0"/>
                  <w:marTop w:val="0"/>
                  <w:marBottom w:val="0"/>
                  <w:divBdr>
                    <w:top w:val="none" w:sz="0" w:space="0" w:color="auto"/>
                    <w:left w:val="none" w:sz="0" w:space="0" w:color="auto"/>
                    <w:bottom w:val="none" w:sz="0" w:space="0" w:color="auto"/>
                    <w:right w:val="none" w:sz="0" w:space="0" w:color="auto"/>
                  </w:divBdr>
                </w:div>
                <w:div w:id="1097170929">
                  <w:marLeft w:val="0"/>
                  <w:marRight w:val="0"/>
                  <w:marTop w:val="0"/>
                  <w:marBottom w:val="0"/>
                  <w:divBdr>
                    <w:top w:val="none" w:sz="0" w:space="0" w:color="auto"/>
                    <w:left w:val="none" w:sz="0" w:space="0" w:color="auto"/>
                    <w:bottom w:val="none" w:sz="0" w:space="0" w:color="auto"/>
                    <w:right w:val="none" w:sz="0" w:space="0" w:color="auto"/>
                  </w:divBdr>
                </w:div>
                <w:div w:id="15841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8817">
          <w:marLeft w:val="0"/>
          <w:marRight w:val="0"/>
          <w:marTop w:val="0"/>
          <w:marBottom w:val="0"/>
          <w:divBdr>
            <w:top w:val="none" w:sz="0" w:space="0" w:color="auto"/>
            <w:left w:val="none" w:sz="0" w:space="0" w:color="auto"/>
            <w:bottom w:val="none" w:sz="0" w:space="0" w:color="auto"/>
            <w:right w:val="none" w:sz="0" w:space="0" w:color="auto"/>
          </w:divBdr>
          <w:divsChild>
            <w:div w:id="1511945983">
              <w:marLeft w:val="0"/>
              <w:marRight w:val="0"/>
              <w:marTop w:val="0"/>
              <w:marBottom w:val="0"/>
              <w:divBdr>
                <w:top w:val="none" w:sz="0" w:space="0" w:color="auto"/>
                <w:left w:val="none" w:sz="0" w:space="0" w:color="auto"/>
                <w:bottom w:val="none" w:sz="0" w:space="0" w:color="auto"/>
                <w:right w:val="none" w:sz="0" w:space="0" w:color="auto"/>
              </w:divBdr>
              <w:divsChild>
                <w:div w:id="601259179">
                  <w:marLeft w:val="0"/>
                  <w:marRight w:val="0"/>
                  <w:marTop w:val="0"/>
                  <w:marBottom w:val="0"/>
                  <w:divBdr>
                    <w:top w:val="none" w:sz="0" w:space="0" w:color="auto"/>
                    <w:left w:val="none" w:sz="0" w:space="0" w:color="auto"/>
                    <w:bottom w:val="none" w:sz="0" w:space="0" w:color="auto"/>
                    <w:right w:val="none" w:sz="0" w:space="0" w:color="auto"/>
                  </w:divBdr>
                  <w:divsChild>
                    <w:div w:id="557325225">
                      <w:marLeft w:val="0"/>
                      <w:marRight w:val="0"/>
                      <w:marTop w:val="0"/>
                      <w:marBottom w:val="0"/>
                      <w:divBdr>
                        <w:top w:val="none" w:sz="0" w:space="0" w:color="auto"/>
                        <w:left w:val="none" w:sz="0" w:space="0" w:color="auto"/>
                        <w:bottom w:val="none" w:sz="0" w:space="0" w:color="auto"/>
                        <w:right w:val="none" w:sz="0" w:space="0" w:color="auto"/>
                      </w:divBdr>
                      <w:divsChild>
                        <w:div w:id="429929523">
                          <w:marLeft w:val="0"/>
                          <w:marRight w:val="0"/>
                          <w:marTop w:val="0"/>
                          <w:marBottom w:val="0"/>
                          <w:divBdr>
                            <w:top w:val="none" w:sz="0" w:space="0" w:color="auto"/>
                            <w:left w:val="none" w:sz="0" w:space="0" w:color="auto"/>
                            <w:bottom w:val="none" w:sz="0" w:space="0" w:color="auto"/>
                            <w:right w:val="none" w:sz="0" w:space="0" w:color="auto"/>
                          </w:divBdr>
                          <w:divsChild>
                            <w:div w:id="1763183000">
                              <w:marLeft w:val="0"/>
                              <w:marRight w:val="0"/>
                              <w:marTop w:val="0"/>
                              <w:marBottom w:val="0"/>
                              <w:divBdr>
                                <w:top w:val="none" w:sz="0" w:space="0" w:color="auto"/>
                                <w:left w:val="none" w:sz="0" w:space="0" w:color="auto"/>
                                <w:bottom w:val="none" w:sz="0" w:space="0" w:color="auto"/>
                                <w:right w:val="none" w:sz="0" w:space="0" w:color="auto"/>
                              </w:divBdr>
                              <w:divsChild>
                                <w:div w:id="1844278782">
                                  <w:marLeft w:val="0"/>
                                  <w:marRight w:val="0"/>
                                  <w:marTop w:val="0"/>
                                  <w:marBottom w:val="0"/>
                                  <w:divBdr>
                                    <w:top w:val="none" w:sz="0" w:space="0" w:color="auto"/>
                                    <w:left w:val="none" w:sz="0" w:space="0" w:color="auto"/>
                                    <w:bottom w:val="none" w:sz="0" w:space="0" w:color="auto"/>
                                    <w:right w:val="none" w:sz="0" w:space="0" w:color="auto"/>
                                  </w:divBdr>
                                </w:div>
                                <w:div w:id="1243370317">
                                  <w:marLeft w:val="0"/>
                                  <w:marRight w:val="0"/>
                                  <w:marTop w:val="0"/>
                                  <w:marBottom w:val="0"/>
                                  <w:divBdr>
                                    <w:top w:val="none" w:sz="0" w:space="0" w:color="auto"/>
                                    <w:left w:val="none" w:sz="0" w:space="0" w:color="auto"/>
                                    <w:bottom w:val="none" w:sz="0" w:space="0" w:color="auto"/>
                                    <w:right w:val="none" w:sz="0" w:space="0" w:color="auto"/>
                                  </w:divBdr>
                                </w:div>
                                <w:div w:id="1131091470">
                                  <w:marLeft w:val="0"/>
                                  <w:marRight w:val="0"/>
                                  <w:marTop w:val="0"/>
                                  <w:marBottom w:val="0"/>
                                  <w:divBdr>
                                    <w:top w:val="none" w:sz="0" w:space="0" w:color="auto"/>
                                    <w:left w:val="none" w:sz="0" w:space="0" w:color="auto"/>
                                    <w:bottom w:val="none" w:sz="0" w:space="0" w:color="auto"/>
                                    <w:right w:val="none" w:sz="0" w:space="0" w:color="auto"/>
                                  </w:divBdr>
                                </w:div>
                                <w:div w:id="445273226">
                                  <w:marLeft w:val="0"/>
                                  <w:marRight w:val="0"/>
                                  <w:marTop w:val="0"/>
                                  <w:marBottom w:val="0"/>
                                  <w:divBdr>
                                    <w:top w:val="none" w:sz="0" w:space="0" w:color="auto"/>
                                    <w:left w:val="none" w:sz="0" w:space="0" w:color="auto"/>
                                    <w:bottom w:val="none" w:sz="0" w:space="0" w:color="auto"/>
                                    <w:right w:val="none" w:sz="0" w:space="0" w:color="auto"/>
                                  </w:divBdr>
                                </w:div>
                                <w:div w:id="1671180983">
                                  <w:marLeft w:val="0"/>
                                  <w:marRight w:val="0"/>
                                  <w:marTop w:val="0"/>
                                  <w:marBottom w:val="0"/>
                                  <w:divBdr>
                                    <w:top w:val="none" w:sz="0" w:space="0" w:color="auto"/>
                                    <w:left w:val="none" w:sz="0" w:space="0" w:color="auto"/>
                                    <w:bottom w:val="none" w:sz="0" w:space="0" w:color="auto"/>
                                    <w:right w:val="none" w:sz="0" w:space="0" w:color="auto"/>
                                  </w:divBdr>
                                </w:div>
                                <w:div w:id="779299188">
                                  <w:marLeft w:val="0"/>
                                  <w:marRight w:val="0"/>
                                  <w:marTop w:val="0"/>
                                  <w:marBottom w:val="0"/>
                                  <w:divBdr>
                                    <w:top w:val="none" w:sz="0" w:space="0" w:color="auto"/>
                                    <w:left w:val="none" w:sz="0" w:space="0" w:color="auto"/>
                                    <w:bottom w:val="none" w:sz="0" w:space="0" w:color="auto"/>
                                    <w:right w:val="none" w:sz="0" w:space="0" w:color="auto"/>
                                  </w:divBdr>
                                </w:div>
                                <w:div w:id="1653949127">
                                  <w:marLeft w:val="0"/>
                                  <w:marRight w:val="0"/>
                                  <w:marTop w:val="0"/>
                                  <w:marBottom w:val="0"/>
                                  <w:divBdr>
                                    <w:top w:val="none" w:sz="0" w:space="0" w:color="auto"/>
                                    <w:left w:val="none" w:sz="0" w:space="0" w:color="auto"/>
                                    <w:bottom w:val="none" w:sz="0" w:space="0" w:color="auto"/>
                                    <w:right w:val="none" w:sz="0" w:space="0" w:color="auto"/>
                                  </w:divBdr>
                                </w:div>
                                <w:div w:id="1763991024">
                                  <w:marLeft w:val="0"/>
                                  <w:marRight w:val="0"/>
                                  <w:marTop w:val="0"/>
                                  <w:marBottom w:val="0"/>
                                  <w:divBdr>
                                    <w:top w:val="none" w:sz="0" w:space="0" w:color="auto"/>
                                    <w:left w:val="none" w:sz="0" w:space="0" w:color="auto"/>
                                    <w:bottom w:val="none" w:sz="0" w:space="0" w:color="auto"/>
                                    <w:right w:val="none" w:sz="0" w:space="0" w:color="auto"/>
                                  </w:divBdr>
                                </w:div>
                                <w:div w:id="1835798324">
                                  <w:marLeft w:val="0"/>
                                  <w:marRight w:val="0"/>
                                  <w:marTop w:val="0"/>
                                  <w:marBottom w:val="0"/>
                                  <w:divBdr>
                                    <w:top w:val="none" w:sz="0" w:space="0" w:color="auto"/>
                                    <w:left w:val="none" w:sz="0" w:space="0" w:color="auto"/>
                                    <w:bottom w:val="none" w:sz="0" w:space="0" w:color="auto"/>
                                    <w:right w:val="none" w:sz="0" w:space="0" w:color="auto"/>
                                  </w:divBdr>
                                </w:div>
                                <w:div w:id="1011951773">
                                  <w:marLeft w:val="0"/>
                                  <w:marRight w:val="0"/>
                                  <w:marTop w:val="0"/>
                                  <w:marBottom w:val="0"/>
                                  <w:divBdr>
                                    <w:top w:val="none" w:sz="0" w:space="0" w:color="auto"/>
                                    <w:left w:val="none" w:sz="0" w:space="0" w:color="auto"/>
                                    <w:bottom w:val="none" w:sz="0" w:space="0" w:color="auto"/>
                                    <w:right w:val="none" w:sz="0" w:space="0" w:color="auto"/>
                                  </w:divBdr>
                                </w:div>
                                <w:div w:id="770856225">
                                  <w:marLeft w:val="0"/>
                                  <w:marRight w:val="0"/>
                                  <w:marTop w:val="0"/>
                                  <w:marBottom w:val="0"/>
                                  <w:divBdr>
                                    <w:top w:val="none" w:sz="0" w:space="0" w:color="auto"/>
                                    <w:left w:val="none" w:sz="0" w:space="0" w:color="auto"/>
                                    <w:bottom w:val="none" w:sz="0" w:space="0" w:color="auto"/>
                                    <w:right w:val="none" w:sz="0" w:space="0" w:color="auto"/>
                                  </w:divBdr>
                                </w:div>
                                <w:div w:id="31615945">
                                  <w:marLeft w:val="0"/>
                                  <w:marRight w:val="0"/>
                                  <w:marTop w:val="0"/>
                                  <w:marBottom w:val="0"/>
                                  <w:divBdr>
                                    <w:top w:val="none" w:sz="0" w:space="0" w:color="auto"/>
                                    <w:left w:val="none" w:sz="0" w:space="0" w:color="auto"/>
                                    <w:bottom w:val="none" w:sz="0" w:space="0" w:color="auto"/>
                                    <w:right w:val="none" w:sz="0" w:space="0" w:color="auto"/>
                                  </w:divBdr>
                                </w:div>
                                <w:div w:id="956906503">
                                  <w:marLeft w:val="0"/>
                                  <w:marRight w:val="0"/>
                                  <w:marTop w:val="0"/>
                                  <w:marBottom w:val="0"/>
                                  <w:divBdr>
                                    <w:top w:val="none" w:sz="0" w:space="0" w:color="auto"/>
                                    <w:left w:val="none" w:sz="0" w:space="0" w:color="auto"/>
                                    <w:bottom w:val="none" w:sz="0" w:space="0" w:color="auto"/>
                                    <w:right w:val="none" w:sz="0" w:space="0" w:color="auto"/>
                                  </w:divBdr>
                                </w:div>
                                <w:div w:id="1965958942">
                                  <w:marLeft w:val="0"/>
                                  <w:marRight w:val="0"/>
                                  <w:marTop w:val="0"/>
                                  <w:marBottom w:val="0"/>
                                  <w:divBdr>
                                    <w:top w:val="none" w:sz="0" w:space="0" w:color="auto"/>
                                    <w:left w:val="none" w:sz="0" w:space="0" w:color="auto"/>
                                    <w:bottom w:val="none" w:sz="0" w:space="0" w:color="auto"/>
                                    <w:right w:val="none" w:sz="0" w:space="0" w:color="auto"/>
                                  </w:divBdr>
                                </w:div>
                                <w:div w:id="1161967706">
                                  <w:marLeft w:val="0"/>
                                  <w:marRight w:val="0"/>
                                  <w:marTop w:val="0"/>
                                  <w:marBottom w:val="0"/>
                                  <w:divBdr>
                                    <w:top w:val="none" w:sz="0" w:space="0" w:color="auto"/>
                                    <w:left w:val="none" w:sz="0" w:space="0" w:color="auto"/>
                                    <w:bottom w:val="none" w:sz="0" w:space="0" w:color="auto"/>
                                    <w:right w:val="none" w:sz="0" w:space="0" w:color="auto"/>
                                  </w:divBdr>
                                </w:div>
                                <w:div w:id="1839345654">
                                  <w:marLeft w:val="0"/>
                                  <w:marRight w:val="0"/>
                                  <w:marTop w:val="0"/>
                                  <w:marBottom w:val="0"/>
                                  <w:divBdr>
                                    <w:top w:val="none" w:sz="0" w:space="0" w:color="auto"/>
                                    <w:left w:val="none" w:sz="0" w:space="0" w:color="auto"/>
                                    <w:bottom w:val="none" w:sz="0" w:space="0" w:color="auto"/>
                                    <w:right w:val="none" w:sz="0" w:space="0" w:color="auto"/>
                                  </w:divBdr>
                                </w:div>
                                <w:div w:id="345448882">
                                  <w:marLeft w:val="0"/>
                                  <w:marRight w:val="0"/>
                                  <w:marTop w:val="0"/>
                                  <w:marBottom w:val="0"/>
                                  <w:divBdr>
                                    <w:top w:val="none" w:sz="0" w:space="0" w:color="auto"/>
                                    <w:left w:val="none" w:sz="0" w:space="0" w:color="auto"/>
                                    <w:bottom w:val="none" w:sz="0" w:space="0" w:color="auto"/>
                                    <w:right w:val="none" w:sz="0" w:space="0" w:color="auto"/>
                                  </w:divBdr>
                                </w:div>
                                <w:div w:id="802507771">
                                  <w:marLeft w:val="0"/>
                                  <w:marRight w:val="0"/>
                                  <w:marTop w:val="0"/>
                                  <w:marBottom w:val="0"/>
                                  <w:divBdr>
                                    <w:top w:val="none" w:sz="0" w:space="0" w:color="auto"/>
                                    <w:left w:val="none" w:sz="0" w:space="0" w:color="auto"/>
                                    <w:bottom w:val="none" w:sz="0" w:space="0" w:color="auto"/>
                                    <w:right w:val="none" w:sz="0" w:space="0" w:color="auto"/>
                                  </w:divBdr>
                                </w:div>
                                <w:div w:id="19937834">
                                  <w:marLeft w:val="0"/>
                                  <w:marRight w:val="0"/>
                                  <w:marTop w:val="0"/>
                                  <w:marBottom w:val="0"/>
                                  <w:divBdr>
                                    <w:top w:val="none" w:sz="0" w:space="0" w:color="auto"/>
                                    <w:left w:val="none" w:sz="0" w:space="0" w:color="auto"/>
                                    <w:bottom w:val="none" w:sz="0" w:space="0" w:color="auto"/>
                                    <w:right w:val="none" w:sz="0" w:space="0" w:color="auto"/>
                                  </w:divBdr>
                                </w:div>
                                <w:div w:id="1713726881">
                                  <w:marLeft w:val="0"/>
                                  <w:marRight w:val="0"/>
                                  <w:marTop w:val="0"/>
                                  <w:marBottom w:val="0"/>
                                  <w:divBdr>
                                    <w:top w:val="none" w:sz="0" w:space="0" w:color="auto"/>
                                    <w:left w:val="none" w:sz="0" w:space="0" w:color="auto"/>
                                    <w:bottom w:val="none" w:sz="0" w:space="0" w:color="auto"/>
                                    <w:right w:val="none" w:sz="0" w:space="0" w:color="auto"/>
                                  </w:divBdr>
                                </w:div>
                                <w:div w:id="43674593">
                                  <w:marLeft w:val="0"/>
                                  <w:marRight w:val="0"/>
                                  <w:marTop w:val="0"/>
                                  <w:marBottom w:val="0"/>
                                  <w:divBdr>
                                    <w:top w:val="none" w:sz="0" w:space="0" w:color="auto"/>
                                    <w:left w:val="none" w:sz="0" w:space="0" w:color="auto"/>
                                    <w:bottom w:val="none" w:sz="0" w:space="0" w:color="auto"/>
                                    <w:right w:val="none" w:sz="0" w:space="0" w:color="auto"/>
                                  </w:divBdr>
                                </w:div>
                                <w:div w:id="1116287712">
                                  <w:marLeft w:val="0"/>
                                  <w:marRight w:val="0"/>
                                  <w:marTop w:val="0"/>
                                  <w:marBottom w:val="0"/>
                                  <w:divBdr>
                                    <w:top w:val="none" w:sz="0" w:space="0" w:color="auto"/>
                                    <w:left w:val="none" w:sz="0" w:space="0" w:color="auto"/>
                                    <w:bottom w:val="none" w:sz="0" w:space="0" w:color="auto"/>
                                    <w:right w:val="none" w:sz="0" w:space="0" w:color="auto"/>
                                  </w:divBdr>
                                </w:div>
                                <w:div w:id="1124233055">
                                  <w:marLeft w:val="0"/>
                                  <w:marRight w:val="0"/>
                                  <w:marTop w:val="0"/>
                                  <w:marBottom w:val="0"/>
                                  <w:divBdr>
                                    <w:top w:val="none" w:sz="0" w:space="0" w:color="auto"/>
                                    <w:left w:val="none" w:sz="0" w:space="0" w:color="auto"/>
                                    <w:bottom w:val="none" w:sz="0" w:space="0" w:color="auto"/>
                                    <w:right w:val="none" w:sz="0" w:space="0" w:color="auto"/>
                                  </w:divBdr>
                                </w:div>
                                <w:div w:id="1180126075">
                                  <w:marLeft w:val="0"/>
                                  <w:marRight w:val="0"/>
                                  <w:marTop w:val="0"/>
                                  <w:marBottom w:val="0"/>
                                  <w:divBdr>
                                    <w:top w:val="none" w:sz="0" w:space="0" w:color="auto"/>
                                    <w:left w:val="none" w:sz="0" w:space="0" w:color="auto"/>
                                    <w:bottom w:val="none" w:sz="0" w:space="0" w:color="auto"/>
                                    <w:right w:val="none" w:sz="0" w:space="0" w:color="auto"/>
                                  </w:divBdr>
                                </w:div>
                                <w:div w:id="981620293">
                                  <w:marLeft w:val="0"/>
                                  <w:marRight w:val="0"/>
                                  <w:marTop w:val="0"/>
                                  <w:marBottom w:val="0"/>
                                  <w:divBdr>
                                    <w:top w:val="none" w:sz="0" w:space="0" w:color="auto"/>
                                    <w:left w:val="none" w:sz="0" w:space="0" w:color="auto"/>
                                    <w:bottom w:val="none" w:sz="0" w:space="0" w:color="auto"/>
                                    <w:right w:val="none" w:sz="0" w:space="0" w:color="auto"/>
                                  </w:divBdr>
                                </w:div>
                                <w:div w:id="963969471">
                                  <w:marLeft w:val="0"/>
                                  <w:marRight w:val="0"/>
                                  <w:marTop w:val="0"/>
                                  <w:marBottom w:val="0"/>
                                  <w:divBdr>
                                    <w:top w:val="none" w:sz="0" w:space="0" w:color="auto"/>
                                    <w:left w:val="none" w:sz="0" w:space="0" w:color="auto"/>
                                    <w:bottom w:val="none" w:sz="0" w:space="0" w:color="auto"/>
                                    <w:right w:val="none" w:sz="0" w:space="0" w:color="auto"/>
                                  </w:divBdr>
                                </w:div>
                                <w:div w:id="2077168080">
                                  <w:marLeft w:val="0"/>
                                  <w:marRight w:val="0"/>
                                  <w:marTop w:val="0"/>
                                  <w:marBottom w:val="0"/>
                                  <w:divBdr>
                                    <w:top w:val="none" w:sz="0" w:space="0" w:color="auto"/>
                                    <w:left w:val="none" w:sz="0" w:space="0" w:color="auto"/>
                                    <w:bottom w:val="none" w:sz="0" w:space="0" w:color="auto"/>
                                    <w:right w:val="none" w:sz="0" w:space="0" w:color="auto"/>
                                  </w:divBdr>
                                </w:div>
                                <w:div w:id="1751734425">
                                  <w:marLeft w:val="0"/>
                                  <w:marRight w:val="0"/>
                                  <w:marTop w:val="0"/>
                                  <w:marBottom w:val="0"/>
                                  <w:divBdr>
                                    <w:top w:val="none" w:sz="0" w:space="0" w:color="auto"/>
                                    <w:left w:val="none" w:sz="0" w:space="0" w:color="auto"/>
                                    <w:bottom w:val="none" w:sz="0" w:space="0" w:color="auto"/>
                                    <w:right w:val="none" w:sz="0" w:space="0" w:color="auto"/>
                                  </w:divBdr>
                                </w:div>
                                <w:div w:id="451292435">
                                  <w:marLeft w:val="0"/>
                                  <w:marRight w:val="0"/>
                                  <w:marTop w:val="0"/>
                                  <w:marBottom w:val="0"/>
                                  <w:divBdr>
                                    <w:top w:val="none" w:sz="0" w:space="0" w:color="auto"/>
                                    <w:left w:val="none" w:sz="0" w:space="0" w:color="auto"/>
                                    <w:bottom w:val="none" w:sz="0" w:space="0" w:color="auto"/>
                                    <w:right w:val="none" w:sz="0" w:space="0" w:color="auto"/>
                                  </w:divBdr>
                                </w:div>
                                <w:div w:id="936868187">
                                  <w:marLeft w:val="0"/>
                                  <w:marRight w:val="0"/>
                                  <w:marTop w:val="0"/>
                                  <w:marBottom w:val="0"/>
                                  <w:divBdr>
                                    <w:top w:val="none" w:sz="0" w:space="0" w:color="auto"/>
                                    <w:left w:val="none" w:sz="0" w:space="0" w:color="auto"/>
                                    <w:bottom w:val="none" w:sz="0" w:space="0" w:color="auto"/>
                                    <w:right w:val="none" w:sz="0" w:space="0" w:color="auto"/>
                                  </w:divBdr>
                                </w:div>
                                <w:div w:id="1291132836">
                                  <w:marLeft w:val="0"/>
                                  <w:marRight w:val="0"/>
                                  <w:marTop w:val="0"/>
                                  <w:marBottom w:val="0"/>
                                  <w:divBdr>
                                    <w:top w:val="none" w:sz="0" w:space="0" w:color="auto"/>
                                    <w:left w:val="none" w:sz="0" w:space="0" w:color="auto"/>
                                    <w:bottom w:val="none" w:sz="0" w:space="0" w:color="auto"/>
                                    <w:right w:val="none" w:sz="0" w:space="0" w:color="auto"/>
                                  </w:divBdr>
                                </w:div>
                                <w:div w:id="2048680014">
                                  <w:marLeft w:val="0"/>
                                  <w:marRight w:val="0"/>
                                  <w:marTop w:val="0"/>
                                  <w:marBottom w:val="0"/>
                                  <w:divBdr>
                                    <w:top w:val="none" w:sz="0" w:space="0" w:color="auto"/>
                                    <w:left w:val="none" w:sz="0" w:space="0" w:color="auto"/>
                                    <w:bottom w:val="none" w:sz="0" w:space="0" w:color="auto"/>
                                    <w:right w:val="none" w:sz="0" w:space="0" w:color="auto"/>
                                  </w:divBdr>
                                </w:div>
                                <w:div w:id="1000697133">
                                  <w:marLeft w:val="0"/>
                                  <w:marRight w:val="0"/>
                                  <w:marTop w:val="0"/>
                                  <w:marBottom w:val="0"/>
                                  <w:divBdr>
                                    <w:top w:val="none" w:sz="0" w:space="0" w:color="auto"/>
                                    <w:left w:val="none" w:sz="0" w:space="0" w:color="auto"/>
                                    <w:bottom w:val="none" w:sz="0" w:space="0" w:color="auto"/>
                                    <w:right w:val="none" w:sz="0" w:space="0" w:color="auto"/>
                                  </w:divBdr>
                                </w:div>
                                <w:div w:id="201328400">
                                  <w:marLeft w:val="0"/>
                                  <w:marRight w:val="0"/>
                                  <w:marTop w:val="0"/>
                                  <w:marBottom w:val="0"/>
                                  <w:divBdr>
                                    <w:top w:val="none" w:sz="0" w:space="0" w:color="auto"/>
                                    <w:left w:val="none" w:sz="0" w:space="0" w:color="auto"/>
                                    <w:bottom w:val="none" w:sz="0" w:space="0" w:color="auto"/>
                                    <w:right w:val="none" w:sz="0" w:space="0" w:color="auto"/>
                                  </w:divBdr>
                                </w:div>
                                <w:div w:id="179394781">
                                  <w:marLeft w:val="0"/>
                                  <w:marRight w:val="0"/>
                                  <w:marTop w:val="0"/>
                                  <w:marBottom w:val="0"/>
                                  <w:divBdr>
                                    <w:top w:val="none" w:sz="0" w:space="0" w:color="auto"/>
                                    <w:left w:val="none" w:sz="0" w:space="0" w:color="auto"/>
                                    <w:bottom w:val="none" w:sz="0" w:space="0" w:color="auto"/>
                                    <w:right w:val="none" w:sz="0" w:space="0" w:color="auto"/>
                                  </w:divBdr>
                                </w:div>
                                <w:div w:id="711029880">
                                  <w:marLeft w:val="0"/>
                                  <w:marRight w:val="0"/>
                                  <w:marTop w:val="0"/>
                                  <w:marBottom w:val="0"/>
                                  <w:divBdr>
                                    <w:top w:val="none" w:sz="0" w:space="0" w:color="auto"/>
                                    <w:left w:val="none" w:sz="0" w:space="0" w:color="auto"/>
                                    <w:bottom w:val="none" w:sz="0" w:space="0" w:color="auto"/>
                                    <w:right w:val="none" w:sz="0" w:space="0" w:color="auto"/>
                                  </w:divBdr>
                                </w:div>
                                <w:div w:id="1046610876">
                                  <w:marLeft w:val="0"/>
                                  <w:marRight w:val="0"/>
                                  <w:marTop w:val="0"/>
                                  <w:marBottom w:val="0"/>
                                  <w:divBdr>
                                    <w:top w:val="none" w:sz="0" w:space="0" w:color="auto"/>
                                    <w:left w:val="none" w:sz="0" w:space="0" w:color="auto"/>
                                    <w:bottom w:val="none" w:sz="0" w:space="0" w:color="auto"/>
                                    <w:right w:val="none" w:sz="0" w:space="0" w:color="auto"/>
                                  </w:divBdr>
                                </w:div>
                                <w:div w:id="1204557398">
                                  <w:marLeft w:val="0"/>
                                  <w:marRight w:val="0"/>
                                  <w:marTop w:val="0"/>
                                  <w:marBottom w:val="0"/>
                                  <w:divBdr>
                                    <w:top w:val="none" w:sz="0" w:space="0" w:color="auto"/>
                                    <w:left w:val="none" w:sz="0" w:space="0" w:color="auto"/>
                                    <w:bottom w:val="none" w:sz="0" w:space="0" w:color="auto"/>
                                    <w:right w:val="none" w:sz="0" w:space="0" w:color="auto"/>
                                  </w:divBdr>
                                </w:div>
                                <w:div w:id="2118140805">
                                  <w:marLeft w:val="0"/>
                                  <w:marRight w:val="0"/>
                                  <w:marTop w:val="0"/>
                                  <w:marBottom w:val="0"/>
                                  <w:divBdr>
                                    <w:top w:val="none" w:sz="0" w:space="0" w:color="auto"/>
                                    <w:left w:val="none" w:sz="0" w:space="0" w:color="auto"/>
                                    <w:bottom w:val="none" w:sz="0" w:space="0" w:color="auto"/>
                                    <w:right w:val="none" w:sz="0" w:space="0" w:color="auto"/>
                                  </w:divBdr>
                                </w:div>
                                <w:div w:id="1539513989">
                                  <w:marLeft w:val="0"/>
                                  <w:marRight w:val="0"/>
                                  <w:marTop w:val="0"/>
                                  <w:marBottom w:val="0"/>
                                  <w:divBdr>
                                    <w:top w:val="none" w:sz="0" w:space="0" w:color="auto"/>
                                    <w:left w:val="none" w:sz="0" w:space="0" w:color="auto"/>
                                    <w:bottom w:val="none" w:sz="0" w:space="0" w:color="auto"/>
                                    <w:right w:val="none" w:sz="0" w:space="0" w:color="auto"/>
                                  </w:divBdr>
                                </w:div>
                                <w:div w:id="1790273564">
                                  <w:marLeft w:val="0"/>
                                  <w:marRight w:val="0"/>
                                  <w:marTop w:val="0"/>
                                  <w:marBottom w:val="0"/>
                                  <w:divBdr>
                                    <w:top w:val="none" w:sz="0" w:space="0" w:color="auto"/>
                                    <w:left w:val="none" w:sz="0" w:space="0" w:color="auto"/>
                                    <w:bottom w:val="none" w:sz="0" w:space="0" w:color="auto"/>
                                    <w:right w:val="none" w:sz="0" w:space="0" w:color="auto"/>
                                  </w:divBdr>
                                </w:div>
                                <w:div w:id="695155972">
                                  <w:marLeft w:val="0"/>
                                  <w:marRight w:val="0"/>
                                  <w:marTop w:val="0"/>
                                  <w:marBottom w:val="0"/>
                                  <w:divBdr>
                                    <w:top w:val="none" w:sz="0" w:space="0" w:color="auto"/>
                                    <w:left w:val="none" w:sz="0" w:space="0" w:color="auto"/>
                                    <w:bottom w:val="none" w:sz="0" w:space="0" w:color="auto"/>
                                    <w:right w:val="none" w:sz="0" w:space="0" w:color="auto"/>
                                  </w:divBdr>
                                </w:div>
                                <w:div w:id="1320618063">
                                  <w:marLeft w:val="0"/>
                                  <w:marRight w:val="0"/>
                                  <w:marTop w:val="0"/>
                                  <w:marBottom w:val="0"/>
                                  <w:divBdr>
                                    <w:top w:val="none" w:sz="0" w:space="0" w:color="auto"/>
                                    <w:left w:val="none" w:sz="0" w:space="0" w:color="auto"/>
                                    <w:bottom w:val="none" w:sz="0" w:space="0" w:color="auto"/>
                                    <w:right w:val="none" w:sz="0" w:space="0" w:color="auto"/>
                                  </w:divBdr>
                                </w:div>
                                <w:div w:id="1220360041">
                                  <w:marLeft w:val="0"/>
                                  <w:marRight w:val="0"/>
                                  <w:marTop w:val="0"/>
                                  <w:marBottom w:val="0"/>
                                  <w:divBdr>
                                    <w:top w:val="none" w:sz="0" w:space="0" w:color="auto"/>
                                    <w:left w:val="none" w:sz="0" w:space="0" w:color="auto"/>
                                    <w:bottom w:val="none" w:sz="0" w:space="0" w:color="auto"/>
                                    <w:right w:val="none" w:sz="0" w:space="0" w:color="auto"/>
                                  </w:divBdr>
                                </w:div>
                                <w:div w:id="1254321152">
                                  <w:marLeft w:val="0"/>
                                  <w:marRight w:val="0"/>
                                  <w:marTop w:val="0"/>
                                  <w:marBottom w:val="0"/>
                                  <w:divBdr>
                                    <w:top w:val="none" w:sz="0" w:space="0" w:color="auto"/>
                                    <w:left w:val="none" w:sz="0" w:space="0" w:color="auto"/>
                                    <w:bottom w:val="none" w:sz="0" w:space="0" w:color="auto"/>
                                    <w:right w:val="none" w:sz="0" w:space="0" w:color="auto"/>
                                  </w:divBdr>
                                </w:div>
                                <w:div w:id="1780567561">
                                  <w:marLeft w:val="0"/>
                                  <w:marRight w:val="0"/>
                                  <w:marTop w:val="0"/>
                                  <w:marBottom w:val="0"/>
                                  <w:divBdr>
                                    <w:top w:val="none" w:sz="0" w:space="0" w:color="auto"/>
                                    <w:left w:val="none" w:sz="0" w:space="0" w:color="auto"/>
                                    <w:bottom w:val="none" w:sz="0" w:space="0" w:color="auto"/>
                                    <w:right w:val="none" w:sz="0" w:space="0" w:color="auto"/>
                                  </w:divBdr>
                                </w:div>
                                <w:div w:id="1580022913">
                                  <w:marLeft w:val="0"/>
                                  <w:marRight w:val="0"/>
                                  <w:marTop w:val="0"/>
                                  <w:marBottom w:val="0"/>
                                  <w:divBdr>
                                    <w:top w:val="none" w:sz="0" w:space="0" w:color="auto"/>
                                    <w:left w:val="none" w:sz="0" w:space="0" w:color="auto"/>
                                    <w:bottom w:val="none" w:sz="0" w:space="0" w:color="auto"/>
                                    <w:right w:val="none" w:sz="0" w:space="0" w:color="auto"/>
                                  </w:divBdr>
                                </w:div>
                                <w:div w:id="1168908228">
                                  <w:marLeft w:val="0"/>
                                  <w:marRight w:val="0"/>
                                  <w:marTop w:val="0"/>
                                  <w:marBottom w:val="0"/>
                                  <w:divBdr>
                                    <w:top w:val="none" w:sz="0" w:space="0" w:color="auto"/>
                                    <w:left w:val="none" w:sz="0" w:space="0" w:color="auto"/>
                                    <w:bottom w:val="none" w:sz="0" w:space="0" w:color="auto"/>
                                    <w:right w:val="none" w:sz="0" w:space="0" w:color="auto"/>
                                  </w:divBdr>
                                </w:div>
                                <w:div w:id="652220897">
                                  <w:marLeft w:val="0"/>
                                  <w:marRight w:val="0"/>
                                  <w:marTop w:val="0"/>
                                  <w:marBottom w:val="0"/>
                                  <w:divBdr>
                                    <w:top w:val="none" w:sz="0" w:space="0" w:color="auto"/>
                                    <w:left w:val="none" w:sz="0" w:space="0" w:color="auto"/>
                                    <w:bottom w:val="none" w:sz="0" w:space="0" w:color="auto"/>
                                    <w:right w:val="none" w:sz="0" w:space="0" w:color="auto"/>
                                  </w:divBdr>
                                </w:div>
                                <w:div w:id="1451626810">
                                  <w:marLeft w:val="0"/>
                                  <w:marRight w:val="0"/>
                                  <w:marTop w:val="0"/>
                                  <w:marBottom w:val="0"/>
                                  <w:divBdr>
                                    <w:top w:val="none" w:sz="0" w:space="0" w:color="auto"/>
                                    <w:left w:val="none" w:sz="0" w:space="0" w:color="auto"/>
                                    <w:bottom w:val="none" w:sz="0" w:space="0" w:color="auto"/>
                                    <w:right w:val="none" w:sz="0" w:space="0" w:color="auto"/>
                                  </w:divBdr>
                                </w:div>
                                <w:div w:id="1896971113">
                                  <w:marLeft w:val="0"/>
                                  <w:marRight w:val="0"/>
                                  <w:marTop w:val="0"/>
                                  <w:marBottom w:val="0"/>
                                  <w:divBdr>
                                    <w:top w:val="none" w:sz="0" w:space="0" w:color="auto"/>
                                    <w:left w:val="none" w:sz="0" w:space="0" w:color="auto"/>
                                    <w:bottom w:val="none" w:sz="0" w:space="0" w:color="auto"/>
                                    <w:right w:val="none" w:sz="0" w:space="0" w:color="auto"/>
                                  </w:divBdr>
                                </w:div>
                                <w:div w:id="128132581">
                                  <w:marLeft w:val="0"/>
                                  <w:marRight w:val="0"/>
                                  <w:marTop w:val="0"/>
                                  <w:marBottom w:val="0"/>
                                  <w:divBdr>
                                    <w:top w:val="none" w:sz="0" w:space="0" w:color="auto"/>
                                    <w:left w:val="none" w:sz="0" w:space="0" w:color="auto"/>
                                    <w:bottom w:val="none" w:sz="0" w:space="0" w:color="auto"/>
                                    <w:right w:val="none" w:sz="0" w:space="0" w:color="auto"/>
                                  </w:divBdr>
                                </w:div>
                                <w:div w:id="1649742593">
                                  <w:marLeft w:val="0"/>
                                  <w:marRight w:val="0"/>
                                  <w:marTop w:val="0"/>
                                  <w:marBottom w:val="0"/>
                                  <w:divBdr>
                                    <w:top w:val="none" w:sz="0" w:space="0" w:color="auto"/>
                                    <w:left w:val="none" w:sz="0" w:space="0" w:color="auto"/>
                                    <w:bottom w:val="none" w:sz="0" w:space="0" w:color="auto"/>
                                    <w:right w:val="none" w:sz="0" w:space="0" w:color="auto"/>
                                  </w:divBdr>
                                </w:div>
                                <w:div w:id="374238433">
                                  <w:marLeft w:val="0"/>
                                  <w:marRight w:val="0"/>
                                  <w:marTop w:val="0"/>
                                  <w:marBottom w:val="0"/>
                                  <w:divBdr>
                                    <w:top w:val="none" w:sz="0" w:space="0" w:color="auto"/>
                                    <w:left w:val="none" w:sz="0" w:space="0" w:color="auto"/>
                                    <w:bottom w:val="none" w:sz="0" w:space="0" w:color="auto"/>
                                    <w:right w:val="none" w:sz="0" w:space="0" w:color="auto"/>
                                  </w:divBdr>
                                </w:div>
                                <w:div w:id="155000780">
                                  <w:marLeft w:val="0"/>
                                  <w:marRight w:val="0"/>
                                  <w:marTop w:val="0"/>
                                  <w:marBottom w:val="0"/>
                                  <w:divBdr>
                                    <w:top w:val="none" w:sz="0" w:space="0" w:color="auto"/>
                                    <w:left w:val="none" w:sz="0" w:space="0" w:color="auto"/>
                                    <w:bottom w:val="none" w:sz="0" w:space="0" w:color="auto"/>
                                    <w:right w:val="none" w:sz="0" w:space="0" w:color="auto"/>
                                  </w:divBdr>
                                </w:div>
                                <w:div w:id="1808359243">
                                  <w:marLeft w:val="0"/>
                                  <w:marRight w:val="0"/>
                                  <w:marTop w:val="0"/>
                                  <w:marBottom w:val="0"/>
                                  <w:divBdr>
                                    <w:top w:val="none" w:sz="0" w:space="0" w:color="auto"/>
                                    <w:left w:val="none" w:sz="0" w:space="0" w:color="auto"/>
                                    <w:bottom w:val="none" w:sz="0" w:space="0" w:color="auto"/>
                                    <w:right w:val="none" w:sz="0" w:space="0" w:color="auto"/>
                                  </w:divBdr>
                                </w:div>
                                <w:div w:id="1656058867">
                                  <w:marLeft w:val="0"/>
                                  <w:marRight w:val="0"/>
                                  <w:marTop w:val="0"/>
                                  <w:marBottom w:val="0"/>
                                  <w:divBdr>
                                    <w:top w:val="none" w:sz="0" w:space="0" w:color="auto"/>
                                    <w:left w:val="none" w:sz="0" w:space="0" w:color="auto"/>
                                    <w:bottom w:val="none" w:sz="0" w:space="0" w:color="auto"/>
                                    <w:right w:val="none" w:sz="0" w:space="0" w:color="auto"/>
                                  </w:divBdr>
                                </w:div>
                                <w:div w:id="14404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68962705">
      <w:bodyDiv w:val="1"/>
      <w:marLeft w:val="0"/>
      <w:marRight w:val="0"/>
      <w:marTop w:val="0"/>
      <w:marBottom w:val="0"/>
      <w:divBdr>
        <w:top w:val="none" w:sz="0" w:space="0" w:color="auto"/>
        <w:left w:val="none" w:sz="0" w:space="0" w:color="auto"/>
        <w:bottom w:val="none" w:sz="0" w:space="0" w:color="auto"/>
        <w:right w:val="none" w:sz="0" w:space="0" w:color="auto"/>
      </w:divBdr>
      <w:divsChild>
        <w:div w:id="127671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77409137">
      <w:bodyDiv w:val="1"/>
      <w:marLeft w:val="0"/>
      <w:marRight w:val="0"/>
      <w:marTop w:val="0"/>
      <w:marBottom w:val="0"/>
      <w:divBdr>
        <w:top w:val="none" w:sz="0" w:space="0" w:color="auto"/>
        <w:left w:val="none" w:sz="0" w:space="0" w:color="auto"/>
        <w:bottom w:val="none" w:sz="0" w:space="0" w:color="auto"/>
        <w:right w:val="none" w:sz="0" w:space="0" w:color="auto"/>
      </w:divBdr>
      <w:divsChild>
        <w:div w:id="838696219">
          <w:marLeft w:val="0"/>
          <w:marRight w:val="0"/>
          <w:marTop w:val="0"/>
          <w:marBottom w:val="0"/>
          <w:divBdr>
            <w:top w:val="none" w:sz="0" w:space="0" w:color="auto"/>
            <w:left w:val="none" w:sz="0" w:space="0" w:color="auto"/>
            <w:bottom w:val="none" w:sz="0" w:space="0" w:color="auto"/>
            <w:right w:val="none" w:sz="0" w:space="0" w:color="auto"/>
          </w:divBdr>
          <w:divsChild>
            <w:div w:id="936135286">
              <w:marLeft w:val="0"/>
              <w:marRight w:val="0"/>
              <w:marTop w:val="0"/>
              <w:marBottom w:val="0"/>
              <w:divBdr>
                <w:top w:val="none" w:sz="0" w:space="0" w:color="auto"/>
                <w:left w:val="none" w:sz="0" w:space="0" w:color="auto"/>
                <w:bottom w:val="none" w:sz="0" w:space="0" w:color="auto"/>
                <w:right w:val="none" w:sz="0" w:space="0" w:color="auto"/>
              </w:divBdr>
              <w:divsChild>
                <w:div w:id="1066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1591">
          <w:marLeft w:val="0"/>
          <w:marRight w:val="0"/>
          <w:marTop w:val="0"/>
          <w:marBottom w:val="0"/>
          <w:divBdr>
            <w:top w:val="none" w:sz="0" w:space="0" w:color="auto"/>
            <w:left w:val="none" w:sz="0" w:space="0" w:color="auto"/>
            <w:bottom w:val="none" w:sz="0" w:space="0" w:color="auto"/>
            <w:right w:val="none" w:sz="0" w:space="0" w:color="auto"/>
          </w:divBdr>
          <w:divsChild>
            <w:div w:id="1570919888">
              <w:marLeft w:val="0"/>
              <w:marRight w:val="0"/>
              <w:marTop w:val="0"/>
              <w:marBottom w:val="0"/>
              <w:divBdr>
                <w:top w:val="none" w:sz="0" w:space="0" w:color="auto"/>
                <w:left w:val="none" w:sz="0" w:space="0" w:color="auto"/>
                <w:bottom w:val="none" w:sz="0" w:space="0" w:color="auto"/>
                <w:right w:val="none" w:sz="0" w:space="0" w:color="auto"/>
              </w:divBdr>
              <w:divsChild>
                <w:div w:id="813064536">
                  <w:marLeft w:val="0"/>
                  <w:marRight w:val="0"/>
                  <w:marTop w:val="0"/>
                  <w:marBottom w:val="0"/>
                  <w:divBdr>
                    <w:top w:val="none" w:sz="0" w:space="0" w:color="auto"/>
                    <w:left w:val="none" w:sz="0" w:space="0" w:color="auto"/>
                    <w:bottom w:val="none" w:sz="0" w:space="0" w:color="auto"/>
                    <w:right w:val="none" w:sz="0" w:space="0" w:color="auto"/>
                  </w:divBdr>
                </w:div>
                <w:div w:id="10839852">
                  <w:marLeft w:val="0"/>
                  <w:marRight w:val="0"/>
                  <w:marTop w:val="0"/>
                  <w:marBottom w:val="0"/>
                  <w:divBdr>
                    <w:top w:val="none" w:sz="0" w:space="0" w:color="auto"/>
                    <w:left w:val="none" w:sz="0" w:space="0" w:color="auto"/>
                    <w:bottom w:val="none" w:sz="0" w:space="0" w:color="auto"/>
                    <w:right w:val="none" w:sz="0" w:space="0" w:color="auto"/>
                  </w:divBdr>
                </w:div>
                <w:div w:id="567687554">
                  <w:marLeft w:val="0"/>
                  <w:marRight w:val="0"/>
                  <w:marTop w:val="0"/>
                  <w:marBottom w:val="0"/>
                  <w:divBdr>
                    <w:top w:val="none" w:sz="0" w:space="0" w:color="auto"/>
                    <w:left w:val="none" w:sz="0" w:space="0" w:color="auto"/>
                    <w:bottom w:val="none" w:sz="0" w:space="0" w:color="auto"/>
                    <w:right w:val="none" w:sz="0" w:space="0" w:color="auto"/>
                  </w:divBdr>
                </w:div>
                <w:div w:id="1219248187">
                  <w:marLeft w:val="0"/>
                  <w:marRight w:val="0"/>
                  <w:marTop w:val="0"/>
                  <w:marBottom w:val="0"/>
                  <w:divBdr>
                    <w:top w:val="none" w:sz="0" w:space="0" w:color="auto"/>
                    <w:left w:val="none" w:sz="0" w:space="0" w:color="auto"/>
                    <w:bottom w:val="none" w:sz="0" w:space="0" w:color="auto"/>
                    <w:right w:val="none" w:sz="0" w:space="0" w:color="auto"/>
                  </w:divBdr>
                </w:div>
                <w:div w:id="776826809">
                  <w:marLeft w:val="0"/>
                  <w:marRight w:val="0"/>
                  <w:marTop w:val="0"/>
                  <w:marBottom w:val="0"/>
                  <w:divBdr>
                    <w:top w:val="none" w:sz="0" w:space="0" w:color="auto"/>
                    <w:left w:val="none" w:sz="0" w:space="0" w:color="auto"/>
                    <w:bottom w:val="none" w:sz="0" w:space="0" w:color="auto"/>
                    <w:right w:val="none" w:sz="0" w:space="0" w:color="auto"/>
                  </w:divBdr>
                </w:div>
                <w:div w:id="962729871">
                  <w:marLeft w:val="0"/>
                  <w:marRight w:val="0"/>
                  <w:marTop w:val="0"/>
                  <w:marBottom w:val="0"/>
                  <w:divBdr>
                    <w:top w:val="none" w:sz="0" w:space="0" w:color="auto"/>
                    <w:left w:val="none" w:sz="0" w:space="0" w:color="auto"/>
                    <w:bottom w:val="none" w:sz="0" w:space="0" w:color="auto"/>
                    <w:right w:val="none" w:sz="0" w:space="0" w:color="auto"/>
                  </w:divBdr>
                </w:div>
                <w:div w:id="1625769343">
                  <w:marLeft w:val="0"/>
                  <w:marRight w:val="0"/>
                  <w:marTop w:val="0"/>
                  <w:marBottom w:val="0"/>
                  <w:divBdr>
                    <w:top w:val="none" w:sz="0" w:space="0" w:color="auto"/>
                    <w:left w:val="none" w:sz="0" w:space="0" w:color="auto"/>
                    <w:bottom w:val="none" w:sz="0" w:space="0" w:color="auto"/>
                    <w:right w:val="none" w:sz="0" w:space="0" w:color="auto"/>
                  </w:divBdr>
                </w:div>
                <w:div w:id="1164324201">
                  <w:marLeft w:val="0"/>
                  <w:marRight w:val="0"/>
                  <w:marTop w:val="0"/>
                  <w:marBottom w:val="0"/>
                  <w:divBdr>
                    <w:top w:val="none" w:sz="0" w:space="0" w:color="auto"/>
                    <w:left w:val="none" w:sz="0" w:space="0" w:color="auto"/>
                    <w:bottom w:val="none" w:sz="0" w:space="0" w:color="auto"/>
                    <w:right w:val="none" w:sz="0" w:space="0" w:color="auto"/>
                  </w:divBdr>
                </w:div>
                <w:div w:id="949701035">
                  <w:marLeft w:val="0"/>
                  <w:marRight w:val="0"/>
                  <w:marTop w:val="0"/>
                  <w:marBottom w:val="0"/>
                  <w:divBdr>
                    <w:top w:val="none" w:sz="0" w:space="0" w:color="auto"/>
                    <w:left w:val="none" w:sz="0" w:space="0" w:color="auto"/>
                    <w:bottom w:val="none" w:sz="0" w:space="0" w:color="auto"/>
                    <w:right w:val="none" w:sz="0" w:space="0" w:color="auto"/>
                  </w:divBdr>
                </w:div>
                <w:div w:id="1009872626">
                  <w:marLeft w:val="0"/>
                  <w:marRight w:val="0"/>
                  <w:marTop w:val="0"/>
                  <w:marBottom w:val="0"/>
                  <w:divBdr>
                    <w:top w:val="none" w:sz="0" w:space="0" w:color="auto"/>
                    <w:left w:val="none" w:sz="0" w:space="0" w:color="auto"/>
                    <w:bottom w:val="none" w:sz="0" w:space="0" w:color="auto"/>
                    <w:right w:val="none" w:sz="0" w:space="0" w:color="auto"/>
                  </w:divBdr>
                </w:div>
                <w:div w:id="1820076412">
                  <w:marLeft w:val="0"/>
                  <w:marRight w:val="0"/>
                  <w:marTop w:val="0"/>
                  <w:marBottom w:val="0"/>
                  <w:divBdr>
                    <w:top w:val="none" w:sz="0" w:space="0" w:color="auto"/>
                    <w:left w:val="none" w:sz="0" w:space="0" w:color="auto"/>
                    <w:bottom w:val="none" w:sz="0" w:space="0" w:color="auto"/>
                    <w:right w:val="none" w:sz="0" w:space="0" w:color="auto"/>
                  </w:divBdr>
                </w:div>
                <w:div w:id="198713186">
                  <w:marLeft w:val="0"/>
                  <w:marRight w:val="0"/>
                  <w:marTop w:val="0"/>
                  <w:marBottom w:val="0"/>
                  <w:divBdr>
                    <w:top w:val="none" w:sz="0" w:space="0" w:color="auto"/>
                    <w:left w:val="none" w:sz="0" w:space="0" w:color="auto"/>
                    <w:bottom w:val="none" w:sz="0" w:space="0" w:color="auto"/>
                    <w:right w:val="none" w:sz="0" w:space="0" w:color="auto"/>
                  </w:divBdr>
                </w:div>
                <w:div w:id="1892108263">
                  <w:marLeft w:val="0"/>
                  <w:marRight w:val="0"/>
                  <w:marTop w:val="0"/>
                  <w:marBottom w:val="0"/>
                  <w:divBdr>
                    <w:top w:val="none" w:sz="0" w:space="0" w:color="auto"/>
                    <w:left w:val="none" w:sz="0" w:space="0" w:color="auto"/>
                    <w:bottom w:val="none" w:sz="0" w:space="0" w:color="auto"/>
                    <w:right w:val="none" w:sz="0" w:space="0" w:color="auto"/>
                  </w:divBdr>
                </w:div>
                <w:div w:id="391854977">
                  <w:marLeft w:val="0"/>
                  <w:marRight w:val="0"/>
                  <w:marTop w:val="0"/>
                  <w:marBottom w:val="0"/>
                  <w:divBdr>
                    <w:top w:val="none" w:sz="0" w:space="0" w:color="auto"/>
                    <w:left w:val="none" w:sz="0" w:space="0" w:color="auto"/>
                    <w:bottom w:val="none" w:sz="0" w:space="0" w:color="auto"/>
                    <w:right w:val="none" w:sz="0" w:space="0" w:color="auto"/>
                  </w:divBdr>
                </w:div>
                <w:div w:id="1560627125">
                  <w:marLeft w:val="0"/>
                  <w:marRight w:val="0"/>
                  <w:marTop w:val="0"/>
                  <w:marBottom w:val="0"/>
                  <w:divBdr>
                    <w:top w:val="none" w:sz="0" w:space="0" w:color="auto"/>
                    <w:left w:val="none" w:sz="0" w:space="0" w:color="auto"/>
                    <w:bottom w:val="none" w:sz="0" w:space="0" w:color="auto"/>
                    <w:right w:val="none" w:sz="0" w:space="0" w:color="auto"/>
                  </w:divBdr>
                </w:div>
                <w:div w:id="6099838">
                  <w:marLeft w:val="0"/>
                  <w:marRight w:val="0"/>
                  <w:marTop w:val="0"/>
                  <w:marBottom w:val="0"/>
                  <w:divBdr>
                    <w:top w:val="none" w:sz="0" w:space="0" w:color="auto"/>
                    <w:left w:val="none" w:sz="0" w:space="0" w:color="auto"/>
                    <w:bottom w:val="none" w:sz="0" w:space="0" w:color="auto"/>
                    <w:right w:val="none" w:sz="0" w:space="0" w:color="auto"/>
                  </w:divBdr>
                </w:div>
                <w:div w:id="1697190502">
                  <w:marLeft w:val="0"/>
                  <w:marRight w:val="0"/>
                  <w:marTop w:val="0"/>
                  <w:marBottom w:val="0"/>
                  <w:divBdr>
                    <w:top w:val="none" w:sz="0" w:space="0" w:color="auto"/>
                    <w:left w:val="none" w:sz="0" w:space="0" w:color="auto"/>
                    <w:bottom w:val="none" w:sz="0" w:space="0" w:color="auto"/>
                    <w:right w:val="none" w:sz="0" w:space="0" w:color="auto"/>
                  </w:divBdr>
                </w:div>
                <w:div w:id="1926719638">
                  <w:marLeft w:val="0"/>
                  <w:marRight w:val="0"/>
                  <w:marTop w:val="0"/>
                  <w:marBottom w:val="0"/>
                  <w:divBdr>
                    <w:top w:val="none" w:sz="0" w:space="0" w:color="auto"/>
                    <w:left w:val="none" w:sz="0" w:space="0" w:color="auto"/>
                    <w:bottom w:val="none" w:sz="0" w:space="0" w:color="auto"/>
                    <w:right w:val="none" w:sz="0" w:space="0" w:color="auto"/>
                  </w:divBdr>
                </w:div>
                <w:div w:id="1973175848">
                  <w:marLeft w:val="0"/>
                  <w:marRight w:val="0"/>
                  <w:marTop w:val="0"/>
                  <w:marBottom w:val="0"/>
                  <w:divBdr>
                    <w:top w:val="none" w:sz="0" w:space="0" w:color="auto"/>
                    <w:left w:val="none" w:sz="0" w:space="0" w:color="auto"/>
                    <w:bottom w:val="none" w:sz="0" w:space="0" w:color="auto"/>
                    <w:right w:val="none" w:sz="0" w:space="0" w:color="auto"/>
                  </w:divBdr>
                </w:div>
                <w:div w:id="96221287">
                  <w:marLeft w:val="0"/>
                  <w:marRight w:val="0"/>
                  <w:marTop w:val="0"/>
                  <w:marBottom w:val="0"/>
                  <w:divBdr>
                    <w:top w:val="none" w:sz="0" w:space="0" w:color="auto"/>
                    <w:left w:val="none" w:sz="0" w:space="0" w:color="auto"/>
                    <w:bottom w:val="none" w:sz="0" w:space="0" w:color="auto"/>
                    <w:right w:val="none" w:sz="0" w:space="0" w:color="auto"/>
                  </w:divBdr>
                </w:div>
                <w:div w:id="1373000224">
                  <w:marLeft w:val="0"/>
                  <w:marRight w:val="0"/>
                  <w:marTop w:val="0"/>
                  <w:marBottom w:val="0"/>
                  <w:divBdr>
                    <w:top w:val="none" w:sz="0" w:space="0" w:color="auto"/>
                    <w:left w:val="none" w:sz="0" w:space="0" w:color="auto"/>
                    <w:bottom w:val="none" w:sz="0" w:space="0" w:color="auto"/>
                    <w:right w:val="none" w:sz="0" w:space="0" w:color="auto"/>
                  </w:divBdr>
                </w:div>
                <w:div w:id="891580284">
                  <w:marLeft w:val="0"/>
                  <w:marRight w:val="0"/>
                  <w:marTop w:val="0"/>
                  <w:marBottom w:val="0"/>
                  <w:divBdr>
                    <w:top w:val="none" w:sz="0" w:space="0" w:color="auto"/>
                    <w:left w:val="none" w:sz="0" w:space="0" w:color="auto"/>
                    <w:bottom w:val="none" w:sz="0" w:space="0" w:color="auto"/>
                    <w:right w:val="none" w:sz="0" w:space="0" w:color="auto"/>
                  </w:divBdr>
                </w:div>
                <w:div w:id="190076467">
                  <w:marLeft w:val="0"/>
                  <w:marRight w:val="0"/>
                  <w:marTop w:val="0"/>
                  <w:marBottom w:val="0"/>
                  <w:divBdr>
                    <w:top w:val="none" w:sz="0" w:space="0" w:color="auto"/>
                    <w:left w:val="none" w:sz="0" w:space="0" w:color="auto"/>
                    <w:bottom w:val="none" w:sz="0" w:space="0" w:color="auto"/>
                    <w:right w:val="none" w:sz="0" w:space="0" w:color="auto"/>
                  </w:divBdr>
                </w:div>
                <w:div w:id="279798286">
                  <w:marLeft w:val="0"/>
                  <w:marRight w:val="0"/>
                  <w:marTop w:val="0"/>
                  <w:marBottom w:val="0"/>
                  <w:divBdr>
                    <w:top w:val="none" w:sz="0" w:space="0" w:color="auto"/>
                    <w:left w:val="none" w:sz="0" w:space="0" w:color="auto"/>
                    <w:bottom w:val="none" w:sz="0" w:space="0" w:color="auto"/>
                    <w:right w:val="none" w:sz="0" w:space="0" w:color="auto"/>
                  </w:divBdr>
                </w:div>
                <w:div w:id="1400863599">
                  <w:marLeft w:val="0"/>
                  <w:marRight w:val="0"/>
                  <w:marTop w:val="0"/>
                  <w:marBottom w:val="0"/>
                  <w:divBdr>
                    <w:top w:val="none" w:sz="0" w:space="0" w:color="auto"/>
                    <w:left w:val="none" w:sz="0" w:space="0" w:color="auto"/>
                    <w:bottom w:val="none" w:sz="0" w:space="0" w:color="auto"/>
                    <w:right w:val="none" w:sz="0" w:space="0" w:color="auto"/>
                  </w:divBdr>
                </w:div>
                <w:div w:id="2112045110">
                  <w:marLeft w:val="0"/>
                  <w:marRight w:val="0"/>
                  <w:marTop w:val="0"/>
                  <w:marBottom w:val="0"/>
                  <w:divBdr>
                    <w:top w:val="none" w:sz="0" w:space="0" w:color="auto"/>
                    <w:left w:val="none" w:sz="0" w:space="0" w:color="auto"/>
                    <w:bottom w:val="none" w:sz="0" w:space="0" w:color="auto"/>
                    <w:right w:val="none" w:sz="0" w:space="0" w:color="auto"/>
                  </w:divBdr>
                </w:div>
                <w:div w:id="2145810881">
                  <w:marLeft w:val="0"/>
                  <w:marRight w:val="0"/>
                  <w:marTop w:val="0"/>
                  <w:marBottom w:val="0"/>
                  <w:divBdr>
                    <w:top w:val="none" w:sz="0" w:space="0" w:color="auto"/>
                    <w:left w:val="none" w:sz="0" w:space="0" w:color="auto"/>
                    <w:bottom w:val="none" w:sz="0" w:space="0" w:color="auto"/>
                    <w:right w:val="none" w:sz="0" w:space="0" w:color="auto"/>
                  </w:divBdr>
                </w:div>
                <w:div w:id="401883">
                  <w:marLeft w:val="0"/>
                  <w:marRight w:val="0"/>
                  <w:marTop w:val="0"/>
                  <w:marBottom w:val="0"/>
                  <w:divBdr>
                    <w:top w:val="none" w:sz="0" w:space="0" w:color="auto"/>
                    <w:left w:val="none" w:sz="0" w:space="0" w:color="auto"/>
                    <w:bottom w:val="none" w:sz="0" w:space="0" w:color="auto"/>
                    <w:right w:val="none" w:sz="0" w:space="0" w:color="auto"/>
                  </w:divBdr>
                </w:div>
                <w:div w:id="1682967621">
                  <w:marLeft w:val="0"/>
                  <w:marRight w:val="0"/>
                  <w:marTop w:val="0"/>
                  <w:marBottom w:val="0"/>
                  <w:divBdr>
                    <w:top w:val="none" w:sz="0" w:space="0" w:color="auto"/>
                    <w:left w:val="none" w:sz="0" w:space="0" w:color="auto"/>
                    <w:bottom w:val="none" w:sz="0" w:space="0" w:color="auto"/>
                    <w:right w:val="none" w:sz="0" w:space="0" w:color="auto"/>
                  </w:divBdr>
                </w:div>
                <w:div w:id="1178038339">
                  <w:marLeft w:val="0"/>
                  <w:marRight w:val="0"/>
                  <w:marTop w:val="0"/>
                  <w:marBottom w:val="0"/>
                  <w:divBdr>
                    <w:top w:val="none" w:sz="0" w:space="0" w:color="auto"/>
                    <w:left w:val="none" w:sz="0" w:space="0" w:color="auto"/>
                    <w:bottom w:val="none" w:sz="0" w:space="0" w:color="auto"/>
                    <w:right w:val="none" w:sz="0" w:space="0" w:color="auto"/>
                  </w:divBdr>
                </w:div>
                <w:div w:id="1800294555">
                  <w:marLeft w:val="0"/>
                  <w:marRight w:val="0"/>
                  <w:marTop w:val="0"/>
                  <w:marBottom w:val="0"/>
                  <w:divBdr>
                    <w:top w:val="none" w:sz="0" w:space="0" w:color="auto"/>
                    <w:left w:val="none" w:sz="0" w:space="0" w:color="auto"/>
                    <w:bottom w:val="none" w:sz="0" w:space="0" w:color="auto"/>
                    <w:right w:val="none" w:sz="0" w:space="0" w:color="auto"/>
                  </w:divBdr>
                </w:div>
                <w:div w:id="1658418891">
                  <w:marLeft w:val="0"/>
                  <w:marRight w:val="0"/>
                  <w:marTop w:val="0"/>
                  <w:marBottom w:val="0"/>
                  <w:divBdr>
                    <w:top w:val="none" w:sz="0" w:space="0" w:color="auto"/>
                    <w:left w:val="none" w:sz="0" w:space="0" w:color="auto"/>
                    <w:bottom w:val="none" w:sz="0" w:space="0" w:color="auto"/>
                    <w:right w:val="none" w:sz="0" w:space="0" w:color="auto"/>
                  </w:divBdr>
                </w:div>
                <w:div w:id="1811702473">
                  <w:marLeft w:val="0"/>
                  <w:marRight w:val="0"/>
                  <w:marTop w:val="0"/>
                  <w:marBottom w:val="0"/>
                  <w:divBdr>
                    <w:top w:val="none" w:sz="0" w:space="0" w:color="auto"/>
                    <w:left w:val="none" w:sz="0" w:space="0" w:color="auto"/>
                    <w:bottom w:val="none" w:sz="0" w:space="0" w:color="auto"/>
                    <w:right w:val="none" w:sz="0" w:space="0" w:color="auto"/>
                  </w:divBdr>
                </w:div>
                <w:div w:id="1641228129">
                  <w:marLeft w:val="0"/>
                  <w:marRight w:val="0"/>
                  <w:marTop w:val="0"/>
                  <w:marBottom w:val="0"/>
                  <w:divBdr>
                    <w:top w:val="none" w:sz="0" w:space="0" w:color="auto"/>
                    <w:left w:val="none" w:sz="0" w:space="0" w:color="auto"/>
                    <w:bottom w:val="none" w:sz="0" w:space="0" w:color="auto"/>
                    <w:right w:val="none" w:sz="0" w:space="0" w:color="auto"/>
                  </w:divBdr>
                </w:div>
                <w:div w:id="972056249">
                  <w:marLeft w:val="0"/>
                  <w:marRight w:val="0"/>
                  <w:marTop w:val="0"/>
                  <w:marBottom w:val="0"/>
                  <w:divBdr>
                    <w:top w:val="none" w:sz="0" w:space="0" w:color="auto"/>
                    <w:left w:val="none" w:sz="0" w:space="0" w:color="auto"/>
                    <w:bottom w:val="none" w:sz="0" w:space="0" w:color="auto"/>
                    <w:right w:val="none" w:sz="0" w:space="0" w:color="auto"/>
                  </w:divBdr>
                </w:div>
                <w:div w:id="1961649341">
                  <w:marLeft w:val="0"/>
                  <w:marRight w:val="0"/>
                  <w:marTop w:val="0"/>
                  <w:marBottom w:val="0"/>
                  <w:divBdr>
                    <w:top w:val="none" w:sz="0" w:space="0" w:color="auto"/>
                    <w:left w:val="none" w:sz="0" w:space="0" w:color="auto"/>
                    <w:bottom w:val="none" w:sz="0" w:space="0" w:color="auto"/>
                    <w:right w:val="none" w:sz="0" w:space="0" w:color="auto"/>
                  </w:divBdr>
                </w:div>
                <w:div w:id="1308323504">
                  <w:marLeft w:val="0"/>
                  <w:marRight w:val="0"/>
                  <w:marTop w:val="0"/>
                  <w:marBottom w:val="0"/>
                  <w:divBdr>
                    <w:top w:val="none" w:sz="0" w:space="0" w:color="auto"/>
                    <w:left w:val="none" w:sz="0" w:space="0" w:color="auto"/>
                    <w:bottom w:val="none" w:sz="0" w:space="0" w:color="auto"/>
                    <w:right w:val="none" w:sz="0" w:space="0" w:color="auto"/>
                  </w:divBdr>
                </w:div>
                <w:div w:id="1893496860">
                  <w:marLeft w:val="0"/>
                  <w:marRight w:val="0"/>
                  <w:marTop w:val="0"/>
                  <w:marBottom w:val="0"/>
                  <w:divBdr>
                    <w:top w:val="none" w:sz="0" w:space="0" w:color="auto"/>
                    <w:left w:val="none" w:sz="0" w:space="0" w:color="auto"/>
                    <w:bottom w:val="none" w:sz="0" w:space="0" w:color="auto"/>
                    <w:right w:val="none" w:sz="0" w:space="0" w:color="auto"/>
                  </w:divBdr>
                </w:div>
                <w:div w:id="1975066211">
                  <w:marLeft w:val="0"/>
                  <w:marRight w:val="0"/>
                  <w:marTop w:val="0"/>
                  <w:marBottom w:val="0"/>
                  <w:divBdr>
                    <w:top w:val="none" w:sz="0" w:space="0" w:color="auto"/>
                    <w:left w:val="none" w:sz="0" w:space="0" w:color="auto"/>
                    <w:bottom w:val="none" w:sz="0" w:space="0" w:color="auto"/>
                    <w:right w:val="none" w:sz="0" w:space="0" w:color="auto"/>
                  </w:divBdr>
                </w:div>
                <w:div w:id="1439790742">
                  <w:marLeft w:val="0"/>
                  <w:marRight w:val="0"/>
                  <w:marTop w:val="0"/>
                  <w:marBottom w:val="0"/>
                  <w:divBdr>
                    <w:top w:val="none" w:sz="0" w:space="0" w:color="auto"/>
                    <w:left w:val="none" w:sz="0" w:space="0" w:color="auto"/>
                    <w:bottom w:val="none" w:sz="0" w:space="0" w:color="auto"/>
                    <w:right w:val="none" w:sz="0" w:space="0" w:color="auto"/>
                  </w:divBdr>
                </w:div>
                <w:div w:id="380711159">
                  <w:marLeft w:val="0"/>
                  <w:marRight w:val="0"/>
                  <w:marTop w:val="0"/>
                  <w:marBottom w:val="0"/>
                  <w:divBdr>
                    <w:top w:val="none" w:sz="0" w:space="0" w:color="auto"/>
                    <w:left w:val="none" w:sz="0" w:space="0" w:color="auto"/>
                    <w:bottom w:val="none" w:sz="0" w:space="0" w:color="auto"/>
                    <w:right w:val="none" w:sz="0" w:space="0" w:color="auto"/>
                  </w:divBdr>
                </w:div>
                <w:div w:id="450561829">
                  <w:marLeft w:val="0"/>
                  <w:marRight w:val="0"/>
                  <w:marTop w:val="0"/>
                  <w:marBottom w:val="0"/>
                  <w:divBdr>
                    <w:top w:val="none" w:sz="0" w:space="0" w:color="auto"/>
                    <w:left w:val="none" w:sz="0" w:space="0" w:color="auto"/>
                    <w:bottom w:val="none" w:sz="0" w:space="0" w:color="auto"/>
                    <w:right w:val="none" w:sz="0" w:space="0" w:color="auto"/>
                  </w:divBdr>
                </w:div>
                <w:div w:id="741946083">
                  <w:marLeft w:val="0"/>
                  <w:marRight w:val="0"/>
                  <w:marTop w:val="0"/>
                  <w:marBottom w:val="0"/>
                  <w:divBdr>
                    <w:top w:val="none" w:sz="0" w:space="0" w:color="auto"/>
                    <w:left w:val="none" w:sz="0" w:space="0" w:color="auto"/>
                    <w:bottom w:val="none" w:sz="0" w:space="0" w:color="auto"/>
                    <w:right w:val="none" w:sz="0" w:space="0" w:color="auto"/>
                  </w:divBdr>
                </w:div>
                <w:div w:id="1288004120">
                  <w:marLeft w:val="0"/>
                  <w:marRight w:val="0"/>
                  <w:marTop w:val="0"/>
                  <w:marBottom w:val="0"/>
                  <w:divBdr>
                    <w:top w:val="none" w:sz="0" w:space="0" w:color="auto"/>
                    <w:left w:val="none" w:sz="0" w:space="0" w:color="auto"/>
                    <w:bottom w:val="none" w:sz="0" w:space="0" w:color="auto"/>
                    <w:right w:val="none" w:sz="0" w:space="0" w:color="auto"/>
                  </w:divBdr>
                </w:div>
                <w:div w:id="1174497652">
                  <w:marLeft w:val="0"/>
                  <w:marRight w:val="0"/>
                  <w:marTop w:val="0"/>
                  <w:marBottom w:val="0"/>
                  <w:divBdr>
                    <w:top w:val="none" w:sz="0" w:space="0" w:color="auto"/>
                    <w:left w:val="none" w:sz="0" w:space="0" w:color="auto"/>
                    <w:bottom w:val="none" w:sz="0" w:space="0" w:color="auto"/>
                    <w:right w:val="none" w:sz="0" w:space="0" w:color="auto"/>
                  </w:divBdr>
                </w:div>
                <w:div w:id="995304979">
                  <w:marLeft w:val="0"/>
                  <w:marRight w:val="0"/>
                  <w:marTop w:val="0"/>
                  <w:marBottom w:val="0"/>
                  <w:divBdr>
                    <w:top w:val="none" w:sz="0" w:space="0" w:color="auto"/>
                    <w:left w:val="none" w:sz="0" w:space="0" w:color="auto"/>
                    <w:bottom w:val="none" w:sz="0" w:space="0" w:color="auto"/>
                    <w:right w:val="none" w:sz="0" w:space="0" w:color="auto"/>
                  </w:divBdr>
                </w:div>
                <w:div w:id="920020483">
                  <w:marLeft w:val="0"/>
                  <w:marRight w:val="0"/>
                  <w:marTop w:val="0"/>
                  <w:marBottom w:val="0"/>
                  <w:divBdr>
                    <w:top w:val="none" w:sz="0" w:space="0" w:color="auto"/>
                    <w:left w:val="none" w:sz="0" w:space="0" w:color="auto"/>
                    <w:bottom w:val="none" w:sz="0" w:space="0" w:color="auto"/>
                    <w:right w:val="none" w:sz="0" w:space="0" w:color="auto"/>
                  </w:divBdr>
                </w:div>
                <w:div w:id="759064852">
                  <w:marLeft w:val="0"/>
                  <w:marRight w:val="0"/>
                  <w:marTop w:val="0"/>
                  <w:marBottom w:val="0"/>
                  <w:divBdr>
                    <w:top w:val="none" w:sz="0" w:space="0" w:color="auto"/>
                    <w:left w:val="none" w:sz="0" w:space="0" w:color="auto"/>
                    <w:bottom w:val="none" w:sz="0" w:space="0" w:color="auto"/>
                    <w:right w:val="none" w:sz="0" w:space="0" w:color="auto"/>
                  </w:divBdr>
                </w:div>
                <w:div w:id="1009525619">
                  <w:marLeft w:val="0"/>
                  <w:marRight w:val="0"/>
                  <w:marTop w:val="0"/>
                  <w:marBottom w:val="0"/>
                  <w:divBdr>
                    <w:top w:val="none" w:sz="0" w:space="0" w:color="auto"/>
                    <w:left w:val="none" w:sz="0" w:space="0" w:color="auto"/>
                    <w:bottom w:val="none" w:sz="0" w:space="0" w:color="auto"/>
                    <w:right w:val="none" w:sz="0" w:space="0" w:color="auto"/>
                  </w:divBdr>
                </w:div>
                <w:div w:id="87702199">
                  <w:marLeft w:val="0"/>
                  <w:marRight w:val="0"/>
                  <w:marTop w:val="0"/>
                  <w:marBottom w:val="0"/>
                  <w:divBdr>
                    <w:top w:val="none" w:sz="0" w:space="0" w:color="auto"/>
                    <w:left w:val="none" w:sz="0" w:space="0" w:color="auto"/>
                    <w:bottom w:val="none" w:sz="0" w:space="0" w:color="auto"/>
                    <w:right w:val="none" w:sz="0" w:space="0" w:color="auto"/>
                  </w:divBdr>
                </w:div>
                <w:div w:id="459302259">
                  <w:marLeft w:val="0"/>
                  <w:marRight w:val="0"/>
                  <w:marTop w:val="0"/>
                  <w:marBottom w:val="0"/>
                  <w:divBdr>
                    <w:top w:val="none" w:sz="0" w:space="0" w:color="auto"/>
                    <w:left w:val="none" w:sz="0" w:space="0" w:color="auto"/>
                    <w:bottom w:val="none" w:sz="0" w:space="0" w:color="auto"/>
                    <w:right w:val="none" w:sz="0" w:space="0" w:color="auto"/>
                  </w:divBdr>
                </w:div>
                <w:div w:id="591278811">
                  <w:marLeft w:val="0"/>
                  <w:marRight w:val="0"/>
                  <w:marTop w:val="0"/>
                  <w:marBottom w:val="0"/>
                  <w:divBdr>
                    <w:top w:val="none" w:sz="0" w:space="0" w:color="auto"/>
                    <w:left w:val="none" w:sz="0" w:space="0" w:color="auto"/>
                    <w:bottom w:val="none" w:sz="0" w:space="0" w:color="auto"/>
                    <w:right w:val="none" w:sz="0" w:space="0" w:color="auto"/>
                  </w:divBdr>
                </w:div>
                <w:div w:id="508181502">
                  <w:marLeft w:val="0"/>
                  <w:marRight w:val="0"/>
                  <w:marTop w:val="0"/>
                  <w:marBottom w:val="0"/>
                  <w:divBdr>
                    <w:top w:val="none" w:sz="0" w:space="0" w:color="auto"/>
                    <w:left w:val="none" w:sz="0" w:space="0" w:color="auto"/>
                    <w:bottom w:val="none" w:sz="0" w:space="0" w:color="auto"/>
                    <w:right w:val="none" w:sz="0" w:space="0" w:color="auto"/>
                  </w:divBdr>
                </w:div>
                <w:div w:id="479461938">
                  <w:marLeft w:val="0"/>
                  <w:marRight w:val="0"/>
                  <w:marTop w:val="0"/>
                  <w:marBottom w:val="0"/>
                  <w:divBdr>
                    <w:top w:val="none" w:sz="0" w:space="0" w:color="auto"/>
                    <w:left w:val="none" w:sz="0" w:space="0" w:color="auto"/>
                    <w:bottom w:val="none" w:sz="0" w:space="0" w:color="auto"/>
                    <w:right w:val="none" w:sz="0" w:space="0" w:color="auto"/>
                  </w:divBdr>
                </w:div>
                <w:div w:id="904873386">
                  <w:marLeft w:val="0"/>
                  <w:marRight w:val="0"/>
                  <w:marTop w:val="0"/>
                  <w:marBottom w:val="0"/>
                  <w:divBdr>
                    <w:top w:val="none" w:sz="0" w:space="0" w:color="auto"/>
                    <w:left w:val="none" w:sz="0" w:space="0" w:color="auto"/>
                    <w:bottom w:val="none" w:sz="0" w:space="0" w:color="auto"/>
                    <w:right w:val="none" w:sz="0" w:space="0" w:color="auto"/>
                  </w:divBdr>
                </w:div>
                <w:div w:id="913275294">
                  <w:marLeft w:val="0"/>
                  <w:marRight w:val="0"/>
                  <w:marTop w:val="0"/>
                  <w:marBottom w:val="0"/>
                  <w:divBdr>
                    <w:top w:val="none" w:sz="0" w:space="0" w:color="auto"/>
                    <w:left w:val="none" w:sz="0" w:space="0" w:color="auto"/>
                    <w:bottom w:val="none" w:sz="0" w:space="0" w:color="auto"/>
                    <w:right w:val="none" w:sz="0" w:space="0" w:color="auto"/>
                  </w:divBdr>
                </w:div>
                <w:div w:id="1459638332">
                  <w:marLeft w:val="0"/>
                  <w:marRight w:val="0"/>
                  <w:marTop w:val="0"/>
                  <w:marBottom w:val="0"/>
                  <w:divBdr>
                    <w:top w:val="none" w:sz="0" w:space="0" w:color="auto"/>
                    <w:left w:val="none" w:sz="0" w:space="0" w:color="auto"/>
                    <w:bottom w:val="none" w:sz="0" w:space="0" w:color="auto"/>
                    <w:right w:val="none" w:sz="0" w:space="0" w:color="auto"/>
                  </w:divBdr>
                </w:div>
                <w:div w:id="492137430">
                  <w:marLeft w:val="0"/>
                  <w:marRight w:val="0"/>
                  <w:marTop w:val="0"/>
                  <w:marBottom w:val="0"/>
                  <w:divBdr>
                    <w:top w:val="none" w:sz="0" w:space="0" w:color="auto"/>
                    <w:left w:val="none" w:sz="0" w:space="0" w:color="auto"/>
                    <w:bottom w:val="none" w:sz="0" w:space="0" w:color="auto"/>
                    <w:right w:val="none" w:sz="0" w:space="0" w:color="auto"/>
                  </w:divBdr>
                </w:div>
                <w:div w:id="507602705">
                  <w:marLeft w:val="0"/>
                  <w:marRight w:val="0"/>
                  <w:marTop w:val="0"/>
                  <w:marBottom w:val="0"/>
                  <w:divBdr>
                    <w:top w:val="none" w:sz="0" w:space="0" w:color="auto"/>
                    <w:left w:val="none" w:sz="0" w:space="0" w:color="auto"/>
                    <w:bottom w:val="none" w:sz="0" w:space="0" w:color="auto"/>
                    <w:right w:val="none" w:sz="0" w:space="0" w:color="auto"/>
                  </w:divBdr>
                </w:div>
                <w:div w:id="702362772">
                  <w:marLeft w:val="0"/>
                  <w:marRight w:val="0"/>
                  <w:marTop w:val="0"/>
                  <w:marBottom w:val="0"/>
                  <w:divBdr>
                    <w:top w:val="none" w:sz="0" w:space="0" w:color="auto"/>
                    <w:left w:val="none" w:sz="0" w:space="0" w:color="auto"/>
                    <w:bottom w:val="none" w:sz="0" w:space="0" w:color="auto"/>
                    <w:right w:val="none" w:sz="0" w:space="0" w:color="auto"/>
                  </w:divBdr>
                </w:div>
                <w:div w:id="905995388">
                  <w:marLeft w:val="0"/>
                  <w:marRight w:val="0"/>
                  <w:marTop w:val="0"/>
                  <w:marBottom w:val="0"/>
                  <w:divBdr>
                    <w:top w:val="none" w:sz="0" w:space="0" w:color="auto"/>
                    <w:left w:val="none" w:sz="0" w:space="0" w:color="auto"/>
                    <w:bottom w:val="none" w:sz="0" w:space="0" w:color="auto"/>
                    <w:right w:val="none" w:sz="0" w:space="0" w:color="auto"/>
                  </w:divBdr>
                </w:div>
                <w:div w:id="209535374">
                  <w:marLeft w:val="0"/>
                  <w:marRight w:val="0"/>
                  <w:marTop w:val="0"/>
                  <w:marBottom w:val="0"/>
                  <w:divBdr>
                    <w:top w:val="none" w:sz="0" w:space="0" w:color="auto"/>
                    <w:left w:val="none" w:sz="0" w:space="0" w:color="auto"/>
                    <w:bottom w:val="none" w:sz="0" w:space="0" w:color="auto"/>
                    <w:right w:val="none" w:sz="0" w:space="0" w:color="auto"/>
                  </w:divBdr>
                </w:div>
                <w:div w:id="1897351981">
                  <w:marLeft w:val="0"/>
                  <w:marRight w:val="0"/>
                  <w:marTop w:val="0"/>
                  <w:marBottom w:val="0"/>
                  <w:divBdr>
                    <w:top w:val="none" w:sz="0" w:space="0" w:color="auto"/>
                    <w:left w:val="none" w:sz="0" w:space="0" w:color="auto"/>
                    <w:bottom w:val="none" w:sz="0" w:space="0" w:color="auto"/>
                    <w:right w:val="none" w:sz="0" w:space="0" w:color="auto"/>
                  </w:divBdr>
                </w:div>
                <w:div w:id="345136189">
                  <w:marLeft w:val="0"/>
                  <w:marRight w:val="0"/>
                  <w:marTop w:val="0"/>
                  <w:marBottom w:val="0"/>
                  <w:divBdr>
                    <w:top w:val="none" w:sz="0" w:space="0" w:color="auto"/>
                    <w:left w:val="none" w:sz="0" w:space="0" w:color="auto"/>
                    <w:bottom w:val="none" w:sz="0" w:space="0" w:color="auto"/>
                    <w:right w:val="none" w:sz="0" w:space="0" w:color="auto"/>
                  </w:divBdr>
                </w:div>
                <w:div w:id="932083446">
                  <w:marLeft w:val="0"/>
                  <w:marRight w:val="0"/>
                  <w:marTop w:val="0"/>
                  <w:marBottom w:val="0"/>
                  <w:divBdr>
                    <w:top w:val="none" w:sz="0" w:space="0" w:color="auto"/>
                    <w:left w:val="none" w:sz="0" w:space="0" w:color="auto"/>
                    <w:bottom w:val="none" w:sz="0" w:space="0" w:color="auto"/>
                    <w:right w:val="none" w:sz="0" w:space="0" w:color="auto"/>
                  </w:divBdr>
                </w:div>
                <w:div w:id="1821992374">
                  <w:marLeft w:val="0"/>
                  <w:marRight w:val="0"/>
                  <w:marTop w:val="0"/>
                  <w:marBottom w:val="0"/>
                  <w:divBdr>
                    <w:top w:val="none" w:sz="0" w:space="0" w:color="auto"/>
                    <w:left w:val="none" w:sz="0" w:space="0" w:color="auto"/>
                    <w:bottom w:val="none" w:sz="0" w:space="0" w:color="auto"/>
                    <w:right w:val="none" w:sz="0" w:space="0" w:color="auto"/>
                  </w:divBdr>
                </w:div>
                <w:div w:id="255598508">
                  <w:marLeft w:val="0"/>
                  <w:marRight w:val="0"/>
                  <w:marTop w:val="0"/>
                  <w:marBottom w:val="0"/>
                  <w:divBdr>
                    <w:top w:val="none" w:sz="0" w:space="0" w:color="auto"/>
                    <w:left w:val="none" w:sz="0" w:space="0" w:color="auto"/>
                    <w:bottom w:val="none" w:sz="0" w:space="0" w:color="auto"/>
                    <w:right w:val="none" w:sz="0" w:space="0" w:color="auto"/>
                  </w:divBdr>
                </w:div>
                <w:div w:id="576522168">
                  <w:marLeft w:val="0"/>
                  <w:marRight w:val="0"/>
                  <w:marTop w:val="0"/>
                  <w:marBottom w:val="0"/>
                  <w:divBdr>
                    <w:top w:val="none" w:sz="0" w:space="0" w:color="auto"/>
                    <w:left w:val="none" w:sz="0" w:space="0" w:color="auto"/>
                    <w:bottom w:val="none" w:sz="0" w:space="0" w:color="auto"/>
                    <w:right w:val="none" w:sz="0" w:space="0" w:color="auto"/>
                  </w:divBdr>
                </w:div>
                <w:div w:id="598564288">
                  <w:marLeft w:val="0"/>
                  <w:marRight w:val="0"/>
                  <w:marTop w:val="0"/>
                  <w:marBottom w:val="0"/>
                  <w:divBdr>
                    <w:top w:val="none" w:sz="0" w:space="0" w:color="auto"/>
                    <w:left w:val="none" w:sz="0" w:space="0" w:color="auto"/>
                    <w:bottom w:val="none" w:sz="0" w:space="0" w:color="auto"/>
                    <w:right w:val="none" w:sz="0" w:space="0" w:color="auto"/>
                  </w:divBdr>
                </w:div>
                <w:div w:id="914515052">
                  <w:marLeft w:val="0"/>
                  <w:marRight w:val="0"/>
                  <w:marTop w:val="0"/>
                  <w:marBottom w:val="0"/>
                  <w:divBdr>
                    <w:top w:val="none" w:sz="0" w:space="0" w:color="auto"/>
                    <w:left w:val="none" w:sz="0" w:space="0" w:color="auto"/>
                    <w:bottom w:val="none" w:sz="0" w:space="0" w:color="auto"/>
                    <w:right w:val="none" w:sz="0" w:space="0" w:color="auto"/>
                  </w:divBdr>
                </w:div>
                <w:div w:id="529994625">
                  <w:marLeft w:val="0"/>
                  <w:marRight w:val="0"/>
                  <w:marTop w:val="0"/>
                  <w:marBottom w:val="0"/>
                  <w:divBdr>
                    <w:top w:val="none" w:sz="0" w:space="0" w:color="auto"/>
                    <w:left w:val="none" w:sz="0" w:space="0" w:color="auto"/>
                    <w:bottom w:val="none" w:sz="0" w:space="0" w:color="auto"/>
                    <w:right w:val="none" w:sz="0" w:space="0" w:color="auto"/>
                  </w:divBdr>
                </w:div>
                <w:div w:id="945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49097">
          <w:marLeft w:val="0"/>
          <w:marRight w:val="0"/>
          <w:marTop w:val="0"/>
          <w:marBottom w:val="0"/>
          <w:divBdr>
            <w:top w:val="none" w:sz="0" w:space="0" w:color="auto"/>
            <w:left w:val="none" w:sz="0" w:space="0" w:color="auto"/>
            <w:bottom w:val="none" w:sz="0" w:space="0" w:color="auto"/>
            <w:right w:val="none" w:sz="0" w:space="0" w:color="auto"/>
          </w:divBdr>
          <w:divsChild>
            <w:div w:id="1354070272">
              <w:marLeft w:val="0"/>
              <w:marRight w:val="0"/>
              <w:marTop w:val="0"/>
              <w:marBottom w:val="0"/>
              <w:divBdr>
                <w:top w:val="none" w:sz="0" w:space="0" w:color="auto"/>
                <w:left w:val="none" w:sz="0" w:space="0" w:color="auto"/>
                <w:bottom w:val="none" w:sz="0" w:space="0" w:color="auto"/>
                <w:right w:val="none" w:sz="0" w:space="0" w:color="auto"/>
              </w:divBdr>
              <w:divsChild>
                <w:div w:id="486092674">
                  <w:marLeft w:val="0"/>
                  <w:marRight w:val="0"/>
                  <w:marTop w:val="0"/>
                  <w:marBottom w:val="0"/>
                  <w:divBdr>
                    <w:top w:val="none" w:sz="0" w:space="0" w:color="auto"/>
                    <w:left w:val="none" w:sz="0" w:space="0" w:color="auto"/>
                    <w:bottom w:val="none" w:sz="0" w:space="0" w:color="auto"/>
                    <w:right w:val="none" w:sz="0" w:space="0" w:color="auto"/>
                  </w:divBdr>
                </w:div>
                <w:div w:id="624312732">
                  <w:marLeft w:val="0"/>
                  <w:marRight w:val="0"/>
                  <w:marTop w:val="0"/>
                  <w:marBottom w:val="0"/>
                  <w:divBdr>
                    <w:top w:val="none" w:sz="0" w:space="0" w:color="auto"/>
                    <w:left w:val="none" w:sz="0" w:space="0" w:color="auto"/>
                    <w:bottom w:val="none" w:sz="0" w:space="0" w:color="auto"/>
                    <w:right w:val="none" w:sz="0" w:space="0" w:color="auto"/>
                  </w:divBdr>
                </w:div>
                <w:div w:id="512498788">
                  <w:marLeft w:val="0"/>
                  <w:marRight w:val="0"/>
                  <w:marTop w:val="0"/>
                  <w:marBottom w:val="0"/>
                  <w:divBdr>
                    <w:top w:val="none" w:sz="0" w:space="0" w:color="auto"/>
                    <w:left w:val="none" w:sz="0" w:space="0" w:color="auto"/>
                    <w:bottom w:val="none" w:sz="0" w:space="0" w:color="auto"/>
                    <w:right w:val="none" w:sz="0" w:space="0" w:color="auto"/>
                  </w:divBdr>
                </w:div>
                <w:div w:id="852108698">
                  <w:marLeft w:val="0"/>
                  <w:marRight w:val="0"/>
                  <w:marTop w:val="0"/>
                  <w:marBottom w:val="0"/>
                  <w:divBdr>
                    <w:top w:val="none" w:sz="0" w:space="0" w:color="auto"/>
                    <w:left w:val="none" w:sz="0" w:space="0" w:color="auto"/>
                    <w:bottom w:val="none" w:sz="0" w:space="0" w:color="auto"/>
                    <w:right w:val="none" w:sz="0" w:space="0" w:color="auto"/>
                  </w:divBdr>
                </w:div>
                <w:div w:id="97719302">
                  <w:marLeft w:val="0"/>
                  <w:marRight w:val="0"/>
                  <w:marTop w:val="0"/>
                  <w:marBottom w:val="0"/>
                  <w:divBdr>
                    <w:top w:val="none" w:sz="0" w:space="0" w:color="auto"/>
                    <w:left w:val="none" w:sz="0" w:space="0" w:color="auto"/>
                    <w:bottom w:val="none" w:sz="0" w:space="0" w:color="auto"/>
                    <w:right w:val="none" w:sz="0" w:space="0" w:color="auto"/>
                  </w:divBdr>
                </w:div>
                <w:div w:id="992299254">
                  <w:marLeft w:val="0"/>
                  <w:marRight w:val="0"/>
                  <w:marTop w:val="0"/>
                  <w:marBottom w:val="0"/>
                  <w:divBdr>
                    <w:top w:val="none" w:sz="0" w:space="0" w:color="auto"/>
                    <w:left w:val="none" w:sz="0" w:space="0" w:color="auto"/>
                    <w:bottom w:val="none" w:sz="0" w:space="0" w:color="auto"/>
                    <w:right w:val="none" w:sz="0" w:space="0" w:color="auto"/>
                  </w:divBdr>
                </w:div>
                <w:div w:id="506670876">
                  <w:marLeft w:val="0"/>
                  <w:marRight w:val="0"/>
                  <w:marTop w:val="0"/>
                  <w:marBottom w:val="0"/>
                  <w:divBdr>
                    <w:top w:val="none" w:sz="0" w:space="0" w:color="auto"/>
                    <w:left w:val="none" w:sz="0" w:space="0" w:color="auto"/>
                    <w:bottom w:val="none" w:sz="0" w:space="0" w:color="auto"/>
                    <w:right w:val="none" w:sz="0" w:space="0" w:color="auto"/>
                  </w:divBdr>
                </w:div>
                <w:div w:id="1243877199">
                  <w:marLeft w:val="0"/>
                  <w:marRight w:val="0"/>
                  <w:marTop w:val="0"/>
                  <w:marBottom w:val="0"/>
                  <w:divBdr>
                    <w:top w:val="none" w:sz="0" w:space="0" w:color="auto"/>
                    <w:left w:val="none" w:sz="0" w:space="0" w:color="auto"/>
                    <w:bottom w:val="none" w:sz="0" w:space="0" w:color="auto"/>
                    <w:right w:val="none" w:sz="0" w:space="0" w:color="auto"/>
                  </w:divBdr>
                </w:div>
                <w:div w:id="1211958599">
                  <w:marLeft w:val="0"/>
                  <w:marRight w:val="0"/>
                  <w:marTop w:val="0"/>
                  <w:marBottom w:val="0"/>
                  <w:divBdr>
                    <w:top w:val="none" w:sz="0" w:space="0" w:color="auto"/>
                    <w:left w:val="none" w:sz="0" w:space="0" w:color="auto"/>
                    <w:bottom w:val="none" w:sz="0" w:space="0" w:color="auto"/>
                    <w:right w:val="none" w:sz="0" w:space="0" w:color="auto"/>
                  </w:divBdr>
                </w:div>
                <w:div w:id="56635216">
                  <w:marLeft w:val="0"/>
                  <w:marRight w:val="0"/>
                  <w:marTop w:val="0"/>
                  <w:marBottom w:val="0"/>
                  <w:divBdr>
                    <w:top w:val="none" w:sz="0" w:space="0" w:color="auto"/>
                    <w:left w:val="none" w:sz="0" w:space="0" w:color="auto"/>
                    <w:bottom w:val="none" w:sz="0" w:space="0" w:color="auto"/>
                    <w:right w:val="none" w:sz="0" w:space="0" w:color="auto"/>
                  </w:divBdr>
                </w:div>
                <w:div w:id="676810436">
                  <w:marLeft w:val="0"/>
                  <w:marRight w:val="0"/>
                  <w:marTop w:val="0"/>
                  <w:marBottom w:val="0"/>
                  <w:divBdr>
                    <w:top w:val="none" w:sz="0" w:space="0" w:color="auto"/>
                    <w:left w:val="none" w:sz="0" w:space="0" w:color="auto"/>
                    <w:bottom w:val="none" w:sz="0" w:space="0" w:color="auto"/>
                    <w:right w:val="none" w:sz="0" w:space="0" w:color="auto"/>
                  </w:divBdr>
                </w:div>
                <w:div w:id="1610164378">
                  <w:marLeft w:val="0"/>
                  <w:marRight w:val="0"/>
                  <w:marTop w:val="0"/>
                  <w:marBottom w:val="0"/>
                  <w:divBdr>
                    <w:top w:val="none" w:sz="0" w:space="0" w:color="auto"/>
                    <w:left w:val="none" w:sz="0" w:space="0" w:color="auto"/>
                    <w:bottom w:val="none" w:sz="0" w:space="0" w:color="auto"/>
                    <w:right w:val="none" w:sz="0" w:space="0" w:color="auto"/>
                  </w:divBdr>
                </w:div>
                <w:div w:id="1063601775">
                  <w:marLeft w:val="0"/>
                  <w:marRight w:val="0"/>
                  <w:marTop w:val="0"/>
                  <w:marBottom w:val="0"/>
                  <w:divBdr>
                    <w:top w:val="none" w:sz="0" w:space="0" w:color="auto"/>
                    <w:left w:val="none" w:sz="0" w:space="0" w:color="auto"/>
                    <w:bottom w:val="none" w:sz="0" w:space="0" w:color="auto"/>
                    <w:right w:val="none" w:sz="0" w:space="0" w:color="auto"/>
                  </w:divBdr>
                </w:div>
                <w:div w:id="986476710">
                  <w:marLeft w:val="0"/>
                  <w:marRight w:val="0"/>
                  <w:marTop w:val="0"/>
                  <w:marBottom w:val="0"/>
                  <w:divBdr>
                    <w:top w:val="none" w:sz="0" w:space="0" w:color="auto"/>
                    <w:left w:val="none" w:sz="0" w:space="0" w:color="auto"/>
                    <w:bottom w:val="none" w:sz="0" w:space="0" w:color="auto"/>
                    <w:right w:val="none" w:sz="0" w:space="0" w:color="auto"/>
                  </w:divBdr>
                </w:div>
                <w:div w:id="908730565">
                  <w:marLeft w:val="0"/>
                  <w:marRight w:val="0"/>
                  <w:marTop w:val="0"/>
                  <w:marBottom w:val="0"/>
                  <w:divBdr>
                    <w:top w:val="none" w:sz="0" w:space="0" w:color="auto"/>
                    <w:left w:val="none" w:sz="0" w:space="0" w:color="auto"/>
                    <w:bottom w:val="none" w:sz="0" w:space="0" w:color="auto"/>
                    <w:right w:val="none" w:sz="0" w:space="0" w:color="auto"/>
                  </w:divBdr>
                </w:div>
                <w:div w:id="684020273">
                  <w:marLeft w:val="0"/>
                  <w:marRight w:val="0"/>
                  <w:marTop w:val="0"/>
                  <w:marBottom w:val="0"/>
                  <w:divBdr>
                    <w:top w:val="none" w:sz="0" w:space="0" w:color="auto"/>
                    <w:left w:val="none" w:sz="0" w:space="0" w:color="auto"/>
                    <w:bottom w:val="none" w:sz="0" w:space="0" w:color="auto"/>
                    <w:right w:val="none" w:sz="0" w:space="0" w:color="auto"/>
                  </w:divBdr>
                </w:div>
                <w:div w:id="1386880178">
                  <w:marLeft w:val="0"/>
                  <w:marRight w:val="0"/>
                  <w:marTop w:val="0"/>
                  <w:marBottom w:val="0"/>
                  <w:divBdr>
                    <w:top w:val="none" w:sz="0" w:space="0" w:color="auto"/>
                    <w:left w:val="none" w:sz="0" w:space="0" w:color="auto"/>
                    <w:bottom w:val="none" w:sz="0" w:space="0" w:color="auto"/>
                    <w:right w:val="none" w:sz="0" w:space="0" w:color="auto"/>
                  </w:divBdr>
                </w:div>
                <w:div w:id="1455907780">
                  <w:marLeft w:val="0"/>
                  <w:marRight w:val="0"/>
                  <w:marTop w:val="0"/>
                  <w:marBottom w:val="0"/>
                  <w:divBdr>
                    <w:top w:val="none" w:sz="0" w:space="0" w:color="auto"/>
                    <w:left w:val="none" w:sz="0" w:space="0" w:color="auto"/>
                    <w:bottom w:val="none" w:sz="0" w:space="0" w:color="auto"/>
                    <w:right w:val="none" w:sz="0" w:space="0" w:color="auto"/>
                  </w:divBdr>
                </w:div>
                <w:div w:id="2139839769">
                  <w:marLeft w:val="0"/>
                  <w:marRight w:val="0"/>
                  <w:marTop w:val="0"/>
                  <w:marBottom w:val="0"/>
                  <w:divBdr>
                    <w:top w:val="none" w:sz="0" w:space="0" w:color="auto"/>
                    <w:left w:val="none" w:sz="0" w:space="0" w:color="auto"/>
                    <w:bottom w:val="none" w:sz="0" w:space="0" w:color="auto"/>
                    <w:right w:val="none" w:sz="0" w:space="0" w:color="auto"/>
                  </w:divBdr>
                </w:div>
                <w:div w:id="874392850">
                  <w:marLeft w:val="0"/>
                  <w:marRight w:val="0"/>
                  <w:marTop w:val="0"/>
                  <w:marBottom w:val="0"/>
                  <w:divBdr>
                    <w:top w:val="none" w:sz="0" w:space="0" w:color="auto"/>
                    <w:left w:val="none" w:sz="0" w:space="0" w:color="auto"/>
                    <w:bottom w:val="none" w:sz="0" w:space="0" w:color="auto"/>
                    <w:right w:val="none" w:sz="0" w:space="0" w:color="auto"/>
                  </w:divBdr>
                </w:div>
                <w:div w:id="238944614">
                  <w:marLeft w:val="0"/>
                  <w:marRight w:val="0"/>
                  <w:marTop w:val="0"/>
                  <w:marBottom w:val="0"/>
                  <w:divBdr>
                    <w:top w:val="none" w:sz="0" w:space="0" w:color="auto"/>
                    <w:left w:val="none" w:sz="0" w:space="0" w:color="auto"/>
                    <w:bottom w:val="none" w:sz="0" w:space="0" w:color="auto"/>
                    <w:right w:val="none" w:sz="0" w:space="0" w:color="auto"/>
                  </w:divBdr>
                </w:div>
                <w:div w:id="918321242">
                  <w:marLeft w:val="0"/>
                  <w:marRight w:val="0"/>
                  <w:marTop w:val="0"/>
                  <w:marBottom w:val="0"/>
                  <w:divBdr>
                    <w:top w:val="none" w:sz="0" w:space="0" w:color="auto"/>
                    <w:left w:val="none" w:sz="0" w:space="0" w:color="auto"/>
                    <w:bottom w:val="none" w:sz="0" w:space="0" w:color="auto"/>
                    <w:right w:val="none" w:sz="0" w:space="0" w:color="auto"/>
                  </w:divBdr>
                </w:div>
                <w:div w:id="978265083">
                  <w:marLeft w:val="0"/>
                  <w:marRight w:val="0"/>
                  <w:marTop w:val="0"/>
                  <w:marBottom w:val="0"/>
                  <w:divBdr>
                    <w:top w:val="none" w:sz="0" w:space="0" w:color="auto"/>
                    <w:left w:val="none" w:sz="0" w:space="0" w:color="auto"/>
                    <w:bottom w:val="none" w:sz="0" w:space="0" w:color="auto"/>
                    <w:right w:val="none" w:sz="0" w:space="0" w:color="auto"/>
                  </w:divBdr>
                </w:div>
                <w:div w:id="1671178825">
                  <w:marLeft w:val="0"/>
                  <w:marRight w:val="0"/>
                  <w:marTop w:val="0"/>
                  <w:marBottom w:val="0"/>
                  <w:divBdr>
                    <w:top w:val="none" w:sz="0" w:space="0" w:color="auto"/>
                    <w:left w:val="none" w:sz="0" w:space="0" w:color="auto"/>
                    <w:bottom w:val="none" w:sz="0" w:space="0" w:color="auto"/>
                    <w:right w:val="none" w:sz="0" w:space="0" w:color="auto"/>
                  </w:divBdr>
                </w:div>
                <w:div w:id="1172792043">
                  <w:marLeft w:val="0"/>
                  <w:marRight w:val="0"/>
                  <w:marTop w:val="0"/>
                  <w:marBottom w:val="0"/>
                  <w:divBdr>
                    <w:top w:val="none" w:sz="0" w:space="0" w:color="auto"/>
                    <w:left w:val="none" w:sz="0" w:space="0" w:color="auto"/>
                    <w:bottom w:val="none" w:sz="0" w:space="0" w:color="auto"/>
                    <w:right w:val="none" w:sz="0" w:space="0" w:color="auto"/>
                  </w:divBdr>
                </w:div>
                <w:div w:id="2136948912">
                  <w:marLeft w:val="0"/>
                  <w:marRight w:val="0"/>
                  <w:marTop w:val="0"/>
                  <w:marBottom w:val="0"/>
                  <w:divBdr>
                    <w:top w:val="none" w:sz="0" w:space="0" w:color="auto"/>
                    <w:left w:val="none" w:sz="0" w:space="0" w:color="auto"/>
                    <w:bottom w:val="none" w:sz="0" w:space="0" w:color="auto"/>
                    <w:right w:val="none" w:sz="0" w:space="0" w:color="auto"/>
                  </w:divBdr>
                </w:div>
                <w:div w:id="1169559897">
                  <w:marLeft w:val="0"/>
                  <w:marRight w:val="0"/>
                  <w:marTop w:val="0"/>
                  <w:marBottom w:val="0"/>
                  <w:divBdr>
                    <w:top w:val="none" w:sz="0" w:space="0" w:color="auto"/>
                    <w:left w:val="none" w:sz="0" w:space="0" w:color="auto"/>
                    <w:bottom w:val="none" w:sz="0" w:space="0" w:color="auto"/>
                    <w:right w:val="none" w:sz="0" w:space="0" w:color="auto"/>
                  </w:divBdr>
                </w:div>
                <w:div w:id="254243046">
                  <w:marLeft w:val="0"/>
                  <w:marRight w:val="0"/>
                  <w:marTop w:val="0"/>
                  <w:marBottom w:val="0"/>
                  <w:divBdr>
                    <w:top w:val="none" w:sz="0" w:space="0" w:color="auto"/>
                    <w:left w:val="none" w:sz="0" w:space="0" w:color="auto"/>
                    <w:bottom w:val="none" w:sz="0" w:space="0" w:color="auto"/>
                    <w:right w:val="none" w:sz="0" w:space="0" w:color="auto"/>
                  </w:divBdr>
                </w:div>
                <w:div w:id="1624575244">
                  <w:marLeft w:val="0"/>
                  <w:marRight w:val="0"/>
                  <w:marTop w:val="0"/>
                  <w:marBottom w:val="0"/>
                  <w:divBdr>
                    <w:top w:val="none" w:sz="0" w:space="0" w:color="auto"/>
                    <w:left w:val="none" w:sz="0" w:space="0" w:color="auto"/>
                    <w:bottom w:val="none" w:sz="0" w:space="0" w:color="auto"/>
                    <w:right w:val="none" w:sz="0" w:space="0" w:color="auto"/>
                  </w:divBdr>
                </w:div>
                <w:div w:id="462623647">
                  <w:marLeft w:val="0"/>
                  <w:marRight w:val="0"/>
                  <w:marTop w:val="0"/>
                  <w:marBottom w:val="0"/>
                  <w:divBdr>
                    <w:top w:val="none" w:sz="0" w:space="0" w:color="auto"/>
                    <w:left w:val="none" w:sz="0" w:space="0" w:color="auto"/>
                    <w:bottom w:val="none" w:sz="0" w:space="0" w:color="auto"/>
                    <w:right w:val="none" w:sz="0" w:space="0" w:color="auto"/>
                  </w:divBdr>
                </w:div>
                <w:div w:id="1267731656">
                  <w:marLeft w:val="0"/>
                  <w:marRight w:val="0"/>
                  <w:marTop w:val="0"/>
                  <w:marBottom w:val="0"/>
                  <w:divBdr>
                    <w:top w:val="none" w:sz="0" w:space="0" w:color="auto"/>
                    <w:left w:val="none" w:sz="0" w:space="0" w:color="auto"/>
                    <w:bottom w:val="none" w:sz="0" w:space="0" w:color="auto"/>
                    <w:right w:val="none" w:sz="0" w:space="0" w:color="auto"/>
                  </w:divBdr>
                </w:div>
                <w:div w:id="1797525197">
                  <w:marLeft w:val="0"/>
                  <w:marRight w:val="0"/>
                  <w:marTop w:val="0"/>
                  <w:marBottom w:val="0"/>
                  <w:divBdr>
                    <w:top w:val="none" w:sz="0" w:space="0" w:color="auto"/>
                    <w:left w:val="none" w:sz="0" w:space="0" w:color="auto"/>
                    <w:bottom w:val="none" w:sz="0" w:space="0" w:color="auto"/>
                    <w:right w:val="none" w:sz="0" w:space="0" w:color="auto"/>
                  </w:divBdr>
                </w:div>
                <w:div w:id="1468931889">
                  <w:marLeft w:val="0"/>
                  <w:marRight w:val="0"/>
                  <w:marTop w:val="0"/>
                  <w:marBottom w:val="0"/>
                  <w:divBdr>
                    <w:top w:val="none" w:sz="0" w:space="0" w:color="auto"/>
                    <w:left w:val="none" w:sz="0" w:space="0" w:color="auto"/>
                    <w:bottom w:val="none" w:sz="0" w:space="0" w:color="auto"/>
                    <w:right w:val="none" w:sz="0" w:space="0" w:color="auto"/>
                  </w:divBdr>
                </w:div>
                <w:div w:id="698623572">
                  <w:marLeft w:val="0"/>
                  <w:marRight w:val="0"/>
                  <w:marTop w:val="0"/>
                  <w:marBottom w:val="0"/>
                  <w:divBdr>
                    <w:top w:val="none" w:sz="0" w:space="0" w:color="auto"/>
                    <w:left w:val="none" w:sz="0" w:space="0" w:color="auto"/>
                    <w:bottom w:val="none" w:sz="0" w:space="0" w:color="auto"/>
                    <w:right w:val="none" w:sz="0" w:space="0" w:color="auto"/>
                  </w:divBdr>
                </w:div>
                <w:div w:id="2129159602">
                  <w:marLeft w:val="0"/>
                  <w:marRight w:val="0"/>
                  <w:marTop w:val="0"/>
                  <w:marBottom w:val="0"/>
                  <w:divBdr>
                    <w:top w:val="none" w:sz="0" w:space="0" w:color="auto"/>
                    <w:left w:val="none" w:sz="0" w:space="0" w:color="auto"/>
                    <w:bottom w:val="none" w:sz="0" w:space="0" w:color="auto"/>
                    <w:right w:val="none" w:sz="0" w:space="0" w:color="auto"/>
                  </w:divBdr>
                </w:div>
                <w:div w:id="1967469343">
                  <w:marLeft w:val="0"/>
                  <w:marRight w:val="0"/>
                  <w:marTop w:val="0"/>
                  <w:marBottom w:val="0"/>
                  <w:divBdr>
                    <w:top w:val="none" w:sz="0" w:space="0" w:color="auto"/>
                    <w:left w:val="none" w:sz="0" w:space="0" w:color="auto"/>
                    <w:bottom w:val="none" w:sz="0" w:space="0" w:color="auto"/>
                    <w:right w:val="none" w:sz="0" w:space="0" w:color="auto"/>
                  </w:divBdr>
                </w:div>
                <w:div w:id="1235773420">
                  <w:marLeft w:val="0"/>
                  <w:marRight w:val="0"/>
                  <w:marTop w:val="0"/>
                  <w:marBottom w:val="0"/>
                  <w:divBdr>
                    <w:top w:val="none" w:sz="0" w:space="0" w:color="auto"/>
                    <w:left w:val="none" w:sz="0" w:space="0" w:color="auto"/>
                    <w:bottom w:val="none" w:sz="0" w:space="0" w:color="auto"/>
                    <w:right w:val="none" w:sz="0" w:space="0" w:color="auto"/>
                  </w:divBdr>
                </w:div>
                <w:div w:id="1872372794">
                  <w:marLeft w:val="0"/>
                  <w:marRight w:val="0"/>
                  <w:marTop w:val="0"/>
                  <w:marBottom w:val="0"/>
                  <w:divBdr>
                    <w:top w:val="none" w:sz="0" w:space="0" w:color="auto"/>
                    <w:left w:val="none" w:sz="0" w:space="0" w:color="auto"/>
                    <w:bottom w:val="none" w:sz="0" w:space="0" w:color="auto"/>
                    <w:right w:val="none" w:sz="0" w:space="0" w:color="auto"/>
                  </w:divBdr>
                </w:div>
                <w:div w:id="1732922774">
                  <w:marLeft w:val="0"/>
                  <w:marRight w:val="0"/>
                  <w:marTop w:val="0"/>
                  <w:marBottom w:val="0"/>
                  <w:divBdr>
                    <w:top w:val="none" w:sz="0" w:space="0" w:color="auto"/>
                    <w:left w:val="none" w:sz="0" w:space="0" w:color="auto"/>
                    <w:bottom w:val="none" w:sz="0" w:space="0" w:color="auto"/>
                    <w:right w:val="none" w:sz="0" w:space="0" w:color="auto"/>
                  </w:divBdr>
                </w:div>
                <w:div w:id="387189670">
                  <w:marLeft w:val="0"/>
                  <w:marRight w:val="0"/>
                  <w:marTop w:val="0"/>
                  <w:marBottom w:val="0"/>
                  <w:divBdr>
                    <w:top w:val="none" w:sz="0" w:space="0" w:color="auto"/>
                    <w:left w:val="none" w:sz="0" w:space="0" w:color="auto"/>
                    <w:bottom w:val="none" w:sz="0" w:space="0" w:color="auto"/>
                    <w:right w:val="none" w:sz="0" w:space="0" w:color="auto"/>
                  </w:divBdr>
                </w:div>
                <w:div w:id="2090302601">
                  <w:marLeft w:val="0"/>
                  <w:marRight w:val="0"/>
                  <w:marTop w:val="0"/>
                  <w:marBottom w:val="0"/>
                  <w:divBdr>
                    <w:top w:val="none" w:sz="0" w:space="0" w:color="auto"/>
                    <w:left w:val="none" w:sz="0" w:space="0" w:color="auto"/>
                    <w:bottom w:val="none" w:sz="0" w:space="0" w:color="auto"/>
                    <w:right w:val="none" w:sz="0" w:space="0" w:color="auto"/>
                  </w:divBdr>
                </w:div>
                <w:div w:id="1091656339">
                  <w:marLeft w:val="0"/>
                  <w:marRight w:val="0"/>
                  <w:marTop w:val="0"/>
                  <w:marBottom w:val="0"/>
                  <w:divBdr>
                    <w:top w:val="none" w:sz="0" w:space="0" w:color="auto"/>
                    <w:left w:val="none" w:sz="0" w:space="0" w:color="auto"/>
                    <w:bottom w:val="none" w:sz="0" w:space="0" w:color="auto"/>
                    <w:right w:val="none" w:sz="0" w:space="0" w:color="auto"/>
                  </w:divBdr>
                </w:div>
                <w:div w:id="1728063234">
                  <w:marLeft w:val="0"/>
                  <w:marRight w:val="0"/>
                  <w:marTop w:val="0"/>
                  <w:marBottom w:val="0"/>
                  <w:divBdr>
                    <w:top w:val="none" w:sz="0" w:space="0" w:color="auto"/>
                    <w:left w:val="none" w:sz="0" w:space="0" w:color="auto"/>
                    <w:bottom w:val="none" w:sz="0" w:space="0" w:color="auto"/>
                    <w:right w:val="none" w:sz="0" w:space="0" w:color="auto"/>
                  </w:divBdr>
                </w:div>
                <w:div w:id="462650070">
                  <w:marLeft w:val="0"/>
                  <w:marRight w:val="0"/>
                  <w:marTop w:val="0"/>
                  <w:marBottom w:val="0"/>
                  <w:divBdr>
                    <w:top w:val="none" w:sz="0" w:space="0" w:color="auto"/>
                    <w:left w:val="none" w:sz="0" w:space="0" w:color="auto"/>
                    <w:bottom w:val="none" w:sz="0" w:space="0" w:color="auto"/>
                    <w:right w:val="none" w:sz="0" w:space="0" w:color="auto"/>
                  </w:divBdr>
                </w:div>
                <w:div w:id="59716965">
                  <w:marLeft w:val="0"/>
                  <w:marRight w:val="0"/>
                  <w:marTop w:val="0"/>
                  <w:marBottom w:val="0"/>
                  <w:divBdr>
                    <w:top w:val="none" w:sz="0" w:space="0" w:color="auto"/>
                    <w:left w:val="none" w:sz="0" w:space="0" w:color="auto"/>
                    <w:bottom w:val="none" w:sz="0" w:space="0" w:color="auto"/>
                    <w:right w:val="none" w:sz="0" w:space="0" w:color="auto"/>
                  </w:divBdr>
                </w:div>
                <w:div w:id="1844203238">
                  <w:marLeft w:val="0"/>
                  <w:marRight w:val="0"/>
                  <w:marTop w:val="0"/>
                  <w:marBottom w:val="0"/>
                  <w:divBdr>
                    <w:top w:val="none" w:sz="0" w:space="0" w:color="auto"/>
                    <w:left w:val="none" w:sz="0" w:space="0" w:color="auto"/>
                    <w:bottom w:val="none" w:sz="0" w:space="0" w:color="auto"/>
                    <w:right w:val="none" w:sz="0" w:space="0" w:color="auto"/>
                  </w:divBdr>
                </w:div>
                <w:div w:id="1834834827">
                  <w:marLeft w:val="0"/>
                  <w:marRight w:val="0"/>
                  <w:marTop w:val="0"/>
                  <w:marBottom w:val="0"/>
                  <w:divBdr>
                    <w:top w:val="none" w:sz="0" w:space="0" w:color="auto"/>
                    <w:left w:val="none" w:sz="0" w:space="0" w:color="auto"/>
                    <w:bottom w:val="none" w:sz="0" w:space="0" w:color="auto"/>
                    <w:right w:val="none" w:sz="0" w:space="0" w:color="auto"/>
                  </w:divBdr>
                </w:div>
                <w:div w:id="358046334">
                  <w:marLeft w:val="0"/>
                  <w:marRight w:val="0"/>
                  <w:marTop w:val="0"/>
                  <w:marBottom w:val="0"/>
                  <w:divBdr>
                    <w:top w:val="none" w:sz="0" w:space="0" w:color="auto"/>
                    <w:left w:val="none" w:sz="0" w:space="0" w:color="auto"/>
                    <w:bottom w:val="none" w:sz="0" w:space="0" w:color="auto"/>
                    <w:right w:val="none" w:sz="0" w:space="0" w:color="auto"/>
                  </w:divBdr>
                </w:div>
                <w:div w:id="780883734">
                  <w:marLeft w:val="0"/>
                  <w:marRight w:val="0"/>
                  <w:marTop w:val="0"/>
                  <w:marBottom w:val="0"/>
                  <w:divBdr>
                    <w:top w:val="none" w:sz="0" w:space="0" w:color="auto"/>
                    <w:left w:val="none" w:sz="0" w:space="0" w:color="auto"/>
                    <w:bottom w:val="none" w:sz="0" w:space="0" w:color="auto"/>
                    <w:right w:val="none" w:sz="0" w:space="0" w:color="auto"/>
                  </w:divBdr>
                </w:div>
                <w:div w:id="2121026770">
                  <w:marLeft w:val="0"/>
                  <w:marRight w:val="0"/>
                  <w:marTop w:val="0"/>
                  <w:marBottom w:val="0"/>
                  <w:divBdr>
                    <w:top w:val="none" w:sz="0" w:space="0" w:color="auto"/>
                    <w:left w:val="none" w:sz="0" w:space="0" w:color="auto"/>
                    <w:bottom w:val="none" w:sz="0" w:space="0" w:color="auto"/>
                    <w:right w:val="none" w:sz="0" w:space="0" w:color="auto"/>
                  </w:divBdr>
                </w:div>
                <w:div w:id="721517223">
                  <w:marLeft w:val="0"/>
                  <w:marRight w:val="0"/>
                  <w:marTop w:val="0"/>
                  <w:marBottom w:val="0"/>
                  <w:divBdr>
                    <w:top w:val="none" w:sz="0" w:space="0" w:color="auto"/>
                    <w:left w:val="none" w:sz="0" w:space="0" w:color="auto"/>
                    <w:bottom w:val="none" w:sz="0" w:space="0" w:color="auto"/>
                    <w:right w:val="none" w:sz="0" w:space="0" w:color="auto"/>
                  </w:divBdr>
                </w:div>
                <w:div w:id="300504071">
                  <w:marLeft w:val="0"/>
                  <w:marRight w:val="0"/>
                  <w:marTop w:val="0"/>
                  <w:marBottom w:val="0"/>
                  <w:divBdr>
                    <w:top w:val="none" w:sz="0" w:space="0" w:color="auto"/>
                    <w:left w:val="none" w:sz="0" w:space="0" w:color="auto"/>
                    <w:bottom w:val="none" w:sz="0" w:space="0" w:color="auto"/>
                    <w:right w:val="none" w:sz="0" w:space="0" w:color="auto"/>
                  </w:divBdr>
                </w:div>
                <w:div w:id="825129610">
                  <w:marLeft w:val="0"/>
                  <w:marRight w:val="0"/>
                  <w:marTop w:val="0"/>
                  <w:marBottom w:val="0"/>
                  <w:divBdr>
                    <w:top w:val="none" w:sz="0" w:space="0" w:color="auto"/>
                    <w:left w:val="none" w:sz="0" w:space="0" w:color="auto"/>
                    <w:bottom w:val="none" w:sz="0" w:space="0" w:color="auto"/>
                    <w:right w:val="none" w:sz="0" w:space="0" w:color="auto"/>
                  </w:divBdr>
                </w:div>
                <w:div w:id="941914505">
                  <w:marLeft w:val="0"/>
                  <w:marRight w:val="0"/>
                  <w:marTop w:val="0"/>
                  <w:marBottom w:val="0"/>
                  <w:divBdr>
                    <w:top w:val="none" w:sz="0" w:space="0" w:color="auto"/>
                    <w:left w:val="none" w:sz="0" w:space="0" w:color="auto"/>
                    <w:bottom w:val="none" w:sz="0" w:space="0" w:color="auto"/>
                    <w:right w:val="none" w:sz="0" w:space="0" w:color="auto"/>
                  </w:divBdr>
                </w:div>
                <w:div w:id="677736973">
                  <w:marLeft w:val="0"/>
                  <w:marRight w:val="0"/>
                  <w:marTop w:val="0"/>
                  <w:marBottom w:val="0"/>
                  <w:divBdr>
                    <w:top w:val="none" w:sz="0" w:space="0" w:color="auto"/>
                    <w:left w:val="none" w:sz="0" w:space="0" w:color="auto"/>
                    <w:bottom w:val="none" w:sz="0" w:space="0" w:color="auto"/>
                    <w:right w:val="none" w:sz="0" w:space="0" w:color="auto"/>
                  </w:divBdr>
                </w:div>
                <w:div w:id="406924033">
                  <w:marLeft w:val="0"/>
                  <w:marRight w:val="0"/>
                  <w:marTop w:val="0"/>
                  <w:marBottom w:val="0"/>
                  <w:divBdr>
                    <w:top w:val="none" w:sz="0" w:space="0" w:color="auto"/>
                    <w:left w:val="none" w:sz="0" w:space="0" w:color="auto"/>
                    <w:bottom w:val="none" w:sz="0" w:space="0" w:color="auto"/>
                    <w:right w:val="none" w:sz="0" w:space="0" w:color="auto"/>
                  </w:divBdr>
                </w:div>
                <w:div w:id="1554658899">
                  <w:marLeft w:val="0"/>
                  <w:marRight w:val="0"/>
                  <w:marTop w:val="0"/>
                  <w:marBottom w:val="0"/>
                  <w:divBdr>
                    <w:top w:val="none" w:sz="0" w:space="0" w:color="auto"/>
                    <w:left w:val="none" w:sz="0" w:space="0" w:color="auto"/>
                    <w:bottom w:val="none" w:sz="0" w:space="0" w:color="auto"/>
                    <w:right w:val="none" w:sz="0" w:space="0" w:color="auto"/>
                  </w:divBdr>
                </w:div>
                <w:div w:id="553348898">
                  <w:marLeft w:val="0"/>
                  <w:marRight w:val="0"/>
                  <w:marTop w:val="0"/>
                  <w:marBottom w:val="0"/>
                  <w:divBdr>
                    <w:top w:val="none" w:sz="0" w:space="0" w:color="auto"/>
                    <w:left w:val="none" w:sz="0" w:space="0" w:color="auto"/>
                    <w:bottom w:val="none" w:sz="0" w:space="0" w:color="auto"/>
                    <w:right w:val="none" w:sz="0" w:space="0" w:color="auto"/>
                  </w:divBdr>
                </w:div>
                <w:div w:id="221798293">
                  <w:marLeft w:val="0"/>
                  <w:marRight w:val="0"/>
                  <w:marTop w:val="0"/>
                  <w:marBottom w:val="0"/>
                  <w:divBdr>
                    <w:top w:val="none" w:sz="0" w:space="0" w:color="auto"/>
                    <w:left w:val="none" w:sz="0" w:space="0" w:color="auto"/>
                    <w:bottom w:val="none" w:sz="0" w:space="0" w:color="auto"/>
                    <w:right w:val="none" w:sz="0" w:space="0" w:color="auto"/>
                  </w:divBdr>
                </w:div>
                <w:div w:id="1988626872">
                  <w:marLeft w:val="0"/>
                  <w:marRight w:val="0"/>
                  <w:marTop w:val="0"/>
                  <w:marBottom w:val="0"/>
                  <w:divBdr>
                    <w:top w:val="none" w:sz="0" w:space="0" w:color="auto"/>
                    <w:left w:val="none" w:sz="0" w:space="0" w:color="auto"/>
                    <w:bottom w:val="none" w:sz="0" w:space="0" w:color="auto"/>
                    <w:right w:val="none" w:sz="0" w:space="0" w:color="auto"/>
                  </w:divBdr>
                </w:div>
                <w:div w:id="1511027367">
                  <w:marLeft w:val="0"/>
                  <w:marRight w:val="0"/>
                  <w:marTop w:val="0"/>
                  <w:marBottom w:val="0"/>
                  <w:divBdr>
                    <w:top w:val="none" w:sz="0" w:space="0" w:color="auto"/>
                    <w:left w:val="none" w:sz="0" w:space="0" w:color="auto"/>
                    <w:bottom w:val="none" w:sz="0" w:space="0" w:color="auto"/>
                    <w:right w:val="none" w:sz="0" w:space="0" w:color="auto"/>
                  </w:divBdr>
                </w:div>
                <w:div w:id="2900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1843">
          <w:marLeft w:val="0"/>
          <w:marRight w:val="0"/>
          <w:marTop w:val="0"/>
          <w:marBottom w:val="0"/>
          <w:divBdr>
            <w:top w:val="none" w:sz="0" w:space="0" w:color="auto"/>
            <w:left w:val="none" w:sz="0" w:space="0" w:color="auto"/>
            <w:bottom w:val="none" w:sz="0" w:space="0" w:color="auto"/>
            <w:right w:val="none" w:sz="0" w:space="0" w:color="auto"/>
          </w:divBdr>
          <w:divsChild>
            <w:div w:id="1949777271">
              <w:marLeft w:val="0"/>
              <w:marRight w:val="0"/>
              <w:marTop w:val="0"/>
              <w:marBottom w:val="0"/>
              <w:divBdr>
                <w:top w:val="none" w:sz="0" w:space="0" w:color="auto"/>
                <w:left w:val="none" w:sz="0" w:space="0" w:color="auto"/>
                <w:bottom w:val="none" w:sz="0" w:space="0" w:color="auto"/>
                <w:right w:val="none" w:sz="0" w:space="0" w:color="auto"/>
              </w:divBdr>
              <w:divsChild>
                <w:div w:id="1659992329">
                  <w:marLeft w:val="0"/>
                  <w:marRight w:val="0"/>
                  <w:marTop w:val="0"/>
                  <w:marBottom w:val="0"/>
                  <w:divBdr>
                    <w:top w:val="none" w:sz="0" w:space="0" w:color="auto"/>
                    <w:left w:val="none" w:sz="0" w:space="0" w:color="auto"/>
                    <w:bottom w:val="none" w:sz="0" w:space="0" w:color="auto"/>
                    <w:right w:val="none" w:sz="0" w:space="0" w:color="auto"/>
                  </w:divBdr>
                  <w:divsChild>
                    <w:div w:id="2122458407">
                      <w:marLeft w:val="0"/>
                      <w:marRight w:val="0"/>
                      <w:marTop w:val="0"/>
                      <w:marBottom w:val="0"/>
                      <w:divBdr>
                        <w:top w:val="none" w:sz="0" w:space="0" w:color="auto"/>
                        <w:left w:val="none" w:sz="0" w:space="0" w:color="auto"/>
                        <w:bottom w:val="none" w:sz="0" w:space="0" w:color="auto"/>
                        <w:right w:val="none" w:sz="0" w:space="0" w:color="auto"/>
                      </w:divBdr>
                      <w:divsChild>
                        <w:div w:id="450130572">
                          <w:marLeft w:val="0"/>
                          <w:marRight w:val="0"/>
                          <w:marTop w:val="0"/>
                          <w:marBottom w:val="0"/>
                          <w:divBdr>
                            <w:top w:val="none" w:sz="0" w:space="0" w:color="auto"/>
                            <w:left w:val="none" w:sz="0" w:space="0" w:color="auto"/>
                            <w:bottom w:val="none" w:sz="0" w:space="0" w:color="auto"/>
                            <w:right w:val="none" w:sz="0" w:space="0" w:color="auto"/>
                          </w:divBdr>
                          <w:divsChild>
                            <w:div w:id="694498095">
                              <w:marLeft w:val="0"/>
                              <w:marRight w:val="0"/>
                              <w:marTop w:val="0"/>
                              <w:marBottom w:val="0"/>
                              <w:divBdr>
                                <w:top w:val="none" w:sz="0" w:space="0" w:color="auto"/>
                                <w:left w:val="none" w:sz="0" w:space="0" w:color="auto"/>
                                <w:bottom w:val="none" w:sz="0" w:space="0" w:color="auto"/>
                                <w:right w:val="none" w:sz="0" w:space="0" w:color="auto"/>
                              </w:divBdr>
                              <w:divsChild>
                                <w:div w:id="640960956">
                                  <w:marLeft w:val="0"/>
                                  <w:marRight w:val="0"/>
                                  <w:marTop w:val="0"/>
                                  <w:marBottom w:val="0"/>
                                  <w:divBdr>
                                    <w:top w:val="none" w:sz="0" w:space="0" w:color="auto"/>
                                    <w:left w:val="none" w:sz="0" w:space="0" w:color="auto"/>
                                    <w:bottom w:val="none" w:sz="0" w:space="0" w:color="auto"/>
                                    <w:right w:val="none" w:sz="0" w:space="0" w:color="auto"/>
                                  </w:divBdr>
                                </w:div>
                                <w:div w:id="1536890902">
                                  <w:marLeft w:val="0"/>
                                  <w:marRight w:val="0"/>
                                  <w:marTop w:val="0"/>
                                  <w:marBottom w:val="0"/>
                                  <w:divBdr>
                                    <w:top w:val="none" w:sz="0" w:space="0" w:color="auto"/>
                                    <w:left w:val="none" w:sz="0" w:space="0" w:color="auto"/>
                                    <w:bottom w:val="none" w:sz="0" w:space="0" w:color="auto"/>
                                    <w:right w:val="none" w:sz="0" w:space="0" w:color="auto"/>
                                  </w:divBdr>
                                </w:div>
                                <w:div w:id="471214763">
                                  <w:marLeft w:val="0"/>
                                  <w:marRight w:val="0"/>
                                  <w:marTop w:val="0"/>
                                  <w:marBottom w:val="0"/>
                                  <w:divBdr>
                                    <w:top w:val="none" w:sz="0" w:space="0" w:color="auto"/>
                                    <w:left w:val="none" w:sz="0" w:space="0" w:color="auto"/>
                                    <w:bottom w:val="none" w:sz="0" w:space="0" w:color="auto"/>
                                    <w:right w:val="none" w:sz="0" w:space="0" w:color="auto"/>
                                  </w:divBdr>
                                </w:div>
                                <w:div w:id="115608352">
                                  <w:marLeft w:val="0"/>
                                  <w:marRight w:val="0"/>
                                  <w:marTop w:val="0"/>
                                  <w:marBottom w:val="0"/>
                                  <w:divBdr>
                                    <w:top w:val="none" w:sz="0" w:space="0" w:color="auto"/>
                                    <w:left w:val="none" w:sz="0" w:space="0" w:color="auto"/>
                                    <w:bottom w:val="none" w:sz="0" w:space="0" w:color="auto"/>
                                    <w:right w:val="none" w:sz="0" w:space="0" w:color="auto"/>
                                  </w:divBdr>
                                </w:div>
                                <w:div w:id="1168903078">
                                  <w:marLeft w:val="0"/>
                                  <w:marRight w:val="0"/>
                                  <w:marTop w:val="0"/>
                                  <w:marBottom w:val="0"/>
                                  <w:divBdr>
                                    <w:top w:val="none" w:sz="0" w:space="0" w:color="auto"/>
                                    <w:left w:val="none" w:sz="0" w:space="0" w:color="auto"/>
                                    <w:bottom w:val="none" w:sz="0" w:space="0" w:color="auto"/>
                                    <w:right w:val="none" w:sz="0" w:space="0" w:color="auto"/>
                                  </w:divBdr>
                                </w:div>
                                <w:div w:id="1529951563">
                                  <w:marLeft w:val="0"/>
                                  <w:marRight w:val="0"/>
                                  <w:marTop w:val="0"/>
                                  <w:marBottom w:val="0"/>
                                  <w:divBdr>
                                    <w:top w:val="none" w:sz="0" w:space="0" w:color="auto"/>
                                    <w:left w:val="none" w:sz="0" w:space="0" w:color="auto"/>
                                    <w:bottom w:val="none" w:sz="0" w:space="0" w:color="auto"/>
                                    <w:right w:val="none" w:sz="0" w:space="0" w:color="auto"/>
                                  </w:divBdr>
                                </w:div>
                                <w:div w:id="208231390">
                                  <w:marLeft w:val="0"/>
                                  <w:marRight w:val="0"/>
                                  <w:marTop w:val="0"/>
                                  <w:marBottom w:val="0"/>
                                  <w:divBdr>
                                    <w:top w:val="none" w:sz="0" w:space="0" w:color="auto"/>
                                    <w:left w:val="none" w:sz="0" w:space="0" w:color="auto"/>
                                    <w:bottom w:val="none" w:sz="0" w:space="0" w:color="auto"/>
                                    <w:right w:val="none" w:sz="0" w:space="0" w:color="auto"/>
                                  </w:divBdr>
                                </w:div>
                                <w:div w:id="1835677555">
                                  <w:marLeft w:val="0"/>
                                  <w:marRight w:val="0"/>
                                  <w:marTop w:val="0"/>
                                  <w:marBottom w:val="0"/>
                                  <w:divBdr>
                                    <w:top w:val="none" w:sz="0" w:space="0" w:color="auto"/>
                                    <w:left w:val="none" w:sz="0" w:space="0" w:color="auto"/>
                                    <w:bottom w:val="none" w:sz="0" w:space="0" w:color="auto"/>
                                    <w:right w:val="none" w:sz="0" w:space="0" w:color="auto"/>
                                  </w:divBdr>
                                </w:div>
                                <w:div w:id="1283073205">
                                  <w:marLeft w:val="0"/>
                                  <w:marRight w:val="0"/>
                                  <w:marTop w:val="0"/>
                                  <w:marBottom w:val="0"/>
                                  <w:divBdr>
                                    <w:top w:val="none" w:sz="0" w:space="0" w:color="auto"/>
                                    <w:left w:val="none" w:sz="0" w:space="0" w:color="auto"/>
                                    <w:bottom w:val="none" w:sz="0" w:space="0" w:color="auto"/>
                                    <w:right w:val="none" w:sz="0" w:space="0" w:color="auto"/>
                                  </w:divBdr>
                                </w:div>
                                <w:div w:id="1352075536">
                                  <w:marLeft w:val="0"/>
                                  <w:marRight w:val="0"/>
                                  <w:marTop w:val="0"/>
                                  <w:marBottom w:val="0"/>
                                  <w:divBdr>
                                    <w:top w:val="none" w:sz="0" w:space="0" w:color="auto"/>
                                    <w:left w:val="none" w:sz="0" w:space="0" w:color="auto"/>
                                    <w:bottom w:val="none" w:sz="0" w:space="0" w:color="auto"/>
                                    <w:right w:val="none" w:sz="0" w:space="0" w:color="auto"/>
                                  </w:divBdr>
                                </w:div>
                                <w:div w:id="741946203">
                                  <w:marLeft w:val="0"/>
                                  <w:marRight w:val="0"/>
                                  <w:marTop w:val="0"/>
                                  <w:marBottom w:val="0"/>
                                  <w:divBdr>
                                    <w:top w:val="none" w:sz="0" w:space="0" w:color="auto"/>
                                    <w:left w:val="none" w:sz="0" w:space="0" w:color="auto"/>
                                    <w:bottom w:val="none" w:sz="0" w:space="0" w:color="auto"/>
                                    <w:right w:val="none" w:sz="0" w:space="0" w:color="auto"/>
                                  </w:divBdr>
                                </w:div>
                                <w:div w:id="1323121917">
                                  <w:marLeft w:val="0"/>
                                  <w:marRight w:val="0"/>
                                  <w:marTop w:val="0"/>
                                  <w:marBottom w:val="0"/>
                                  <w:divBdr>
                                    <w:top w:val="none" w:sz="0" w:space="0" w:color="auto"/>
                                    <w:left w:val="none" w:sz="0" w:space="0" w:color="auto"/>
                                    <w:bottom w:val="none" w:sz="0" w:space="0" w:color="auto"/>
                                    <w:right w:val="none" w:sz="0" w:space="0" w:color="auto"/>
                                  </w:divBdr>
                                </w:div>
                                <w:div w:id="1035620244">
                                  <w:marLeft w:val="0"/>
                                  <w:marRight w:val="0"/>
                                  <w:marTop w:val="0"/>
                                  <w:marBottom w:val="0"/>
                                  <w:divBdr>
                                    <w:top w:val="none" w:sz="0" w:space="0" w:color="auto"/>
                                    <w:left w:val="none" w:sz="0" w:space="0" w:color="auto"/>
                                    <w:bottom w:val="none" w:sz="0" w:space="0" w:color="auto"/>
                                    <w:right w:val="none" w:sz="0" w:space="0" w:color="auto"/>
                                  </w:divBdr>
                                </w:div>
                                <w:div w:id="2036149951">
                                  <w:marLeft w:val="0"/>
                                  <w:marRight w:val="0"/>
                                  <w:marTop w:val="0"/>
                                  <w:marBottom w:val="0"/>
                                  <w:divBdr>
                                    <w:top w:val="none" w:sz="0" w:space="0" w:color="auto"/>
                                    <w:left w:val="none" w:sz="0" w:space="0" w:color="auto"/>
                                    <w:bottom w:val="none" w:sz="0" w:space="0" w:color="auto"/>
                                    <w:right w:val="none" w:sz="0" w:space="0" w:color="auto"/>
                                  </w:divBdr>
                                </w:div>
                                <w:div w:id="1678731931">
                                  <w:marLeft w:val="0"/>
                                  <w:marRight w:val="0"/>
                                  <w:marTop w:val="0"/>
                                  <w:marBottom w:val="0"/>
                                  <w:divBdr>
                                    <w:top w:val="none" w:sz="0" w:space="0" w:color="auto"/>
                                    <w:left w:val="none" w:sz="0" w:space="0" w:color="auto"/>
                                    <w:bottom w:val="none" w:sz="0" w:space="0" w:color="auto"/>
                                    <w:right w:val="none" w:sz="0" w:space="0" w:color="auto"/>
                                  </w:divBdr>
                                </w:div>
                                <w:div w:id="1843856673">
                                  <w:marLeft w:val="0"/>
                                  <w:marRight w:val="0"/>
                                  <w:marTop w:val="0"/>
                                  <w:marBottom w:val="0"/>
                                  <w:divBdr>
                                    <w:top w:val="none" w:sz="0" w:space="0" w:color="auto"/>
                                    <w:left w:val="none" w:sz="0" w:space="0" w:color="auto"/>
                                    <w:bottom w:val="none" w:sz="0" w:space="0" w:color="auto"/>
                                    <w:right w:val="none" w:sz="0" w:space="0" w:color="auto"/>
                                  </w:divBdr>
                                </w:div>
                                <w:div w:id="1154370339">
                                  <w:marLeft w:val="0"/>
                                  <w:marRight w:val="0"/>
                                  <w:marTop w:val="0"/>
                                  <w:marBottom w:val="0"/>
                                  <w:divBdr>
                                    <w:top w:val="none" w:sz="0" w:space="0" w:color="auto"/>
                                    <w:left w:val="none" w:sz="0" w:space="0" w:color="auto"/>
                                    <w:bottom w:val="none" w:sz="0" w:space="0" w:color="auto"/>
                                    <w:right w:val="none" w:sz="0" w:space="0" w:color="auto"/>
                                  </w:divBdr>
                                </w:div>
                                <w:div w:id="239565195">
                                  <w:marLeft w:val="0"/>
                                  <w:marRight w:val="0"/>
                                  <w:marTop w:val="0"/>
                                  <w:marBottom w:val="0"/>
                                  <w:divBdr>
                                    <w:top w:val="none" w:sz="0" w:space="0" w:color="auto"/>
                                    <w:left w:val="none" w:sz="0" w:space="0" w:color="auto"/>
                                    <w:bottom w:val="none" w:sz="0" w:space="0" w:color="auto"/>
                                    <w:right w:val="none" w:sz="0" w:space="0" w:color="auto"/>
                                  </w:divBdr>
                                </w:div>
                                <w:div w:id="2014457302">
                                  <w:marLeft w:val="0"/>
                                  <w:marRight w:val="0"/>
                                  <w:marTop w:val="0"/>
                                  <w:marBottom w:val="0"/>
                                  <w:divBdr>
                                    <w:top w:val="none" w:sz="0" w:space="0" w:color="auto"/>
                                    <w:left w:val="none" w:sz="0" w:space="0" w:color="auto"/>
                                    <w:bottom w:val="none" w:sz="0" w:space="0" w:color="auto"/>
                                    <w:right w:val="none" w:sz="0" w:space="0" w:color="auto"/>
                                  </w:divBdr>
                                </w:div>
                                <w:div w:id="2140486842">
                                  <w:marLeft w:val="0"/>
                                  <w:marRight w:val="0"/>
                                  <w:marTop w:val="0"/>
                                  <w:marBottom w:val="0"/>
                                  <w:divBdr>
                                    <w:top w:val="none" w:sz="0" w:space="0" w:color="auto"/>
                                    <w:left w:val="none" w:sz="0" w:space="0" w:color="auto"/>
                                    <w:bottom w:val="none" w:sz="0" w:space="0" w:color="auto"/>
                                    <w:right w:val="none" w:sz="0" w:space="0" w:color="auto"/>
                                  </w:divBdr>
                                </w:div>
                                <w:div w:id="1204900011">
                                  <w:marLeft w:val="0"/>
                                  <w:marRight w:val="0"/>
                                  <w:marTop w:val="0"/>
                                  <w:marBottom w:val="0"/>
                                  <w:divBdr>
                                    <w:top w:val="none" w:sz="0" w:space="0" w:color="auto"/>
                                    <w:left w:val="none" w:sz="0" w:space="0" w:color="auto"/>
                                    <w:bottom w:val="none" w:sz="0" w:space="0" w:color="auto"/>
                                    <w:right w:val="none" w:sz="0" w:space="0" w:color="auto"/>
                                  </w:divBdr>
                                </w:div>
                                <w:div w:id="1162966337">
                                  <w:marLeft w:val="0"/>
                                  <w:marRight w:val="0"/>
                                  <w:marTop w:val="0"/>
                                  <w:marBottom w:val="0"/>
                                  <w:divBdr>
                                    <w:top w:val="none" w:sz="0" w:space="0" w:color="auto"/>
                                    <w:left w:val="none" w:sz="0" w:space="0" w:color="auto"/>
                                    <w:bottom w:val="none" w:sz="0" w:space="0" w:color="auto"/>
                                    <w:right w:val="none" w:sz="0" w:space="0" w:color="auto"/>
                                  </w:divBdr>
                                </w:div>
                                <w:div w:id="1781072139">
                                  <w:marLeft w:val="0"/>
                                  <w:marRight w:val="0"/>
                                  <w:marTop w:val="0"/>
                                  <w:marBottom w:val="0"/>
                                  <w:divBdr>
                                    <w:top w:val="none" w:sz="0" w:space="0" w:color="auto"/>
                                    <w:left w:val="none" w:sz="0" w:space="0" w:color="auto"/>
                                    <w:bottom w:val="none" w:sz="0" w:space="0" w:color="auto"/>
                                    <w:right w:val="none" w:sz="0" w:space="0" w:color="auto"/>
                                  </w:divBdr>
                                </w:div>
                                <w:div w:id="437288442">
                                  <w:marLeft w:val="0"/>
                                  <w:marRight w:val="0"/>
                                  <w:marTop w:val="0"/>
                                  <w:marBottom w:val="0"/>
                                  <w:divBdr>
                                    <w:top w:val="none" w:sz="0" w:space="0" w:color="auto"/>
                                    <w:left w:val="none" w:sz="0" w:space="0" w:color="auto"/>
                                    <w:bottom w:val="none" w:sz="0" w:space="0" w:color="auto"/>
                                    <w:right w:val="none" w:sz="0" w:space="0" w:color="auto"/>
                                  </w:divBdr>
                                </w:div>
                                <w:div w:id="398528087">
                                  <w:marLeft w:val="0"/>
                                  <w:marRight w:val="0"/>
                                  <w:marTop w:val="0"/>
                                  <w:marBottom w:val="0"/>
                                  <w:divBdr>
                                    <w:top w:val="none" w:sz="0" w:space="0" w:color="auto"/>
                                    <w:left w:val="none" w:sz="0" w:space="0" w:color="auto"/>
                                    <w:bottom w:val="none" w:sz="0" w:space="0" w:color="auto"/>
                                    <w:right w:val="none" w:sz="0" w:space="0" w:color="auto"/>
                                  </w:divBdr>
                                </w:div>
                                <w:div w:id="857699385">
                                  <w:marLeft w:val="0"/>
                                  <w:marRight w:val="0"/>
                                  <w:marTop w:val="0"/>
                                  <w:marBottom w:val="0"/>
                                  <w:divBdr>
                                    <w:top w:val="none" w:sz="0" w:space="0" w:color="auto"/>
                                    <w:left w:val="none" w:sz="0" w:space="0" w:color="auto"/>
                                    <w:bottom w:val="none" w:sz="0" w:space="0" w:color="auto"/>
                                    <w:right w:val="none" w:sz="0" w:space="0" w:color="auto"/>
                                  </w:divBdr>
                                </w:div>
                                <w:div w:id="1341852285">
                                  <w:marLeft w:val="0"/>
                                  <w:marRight w:val="0"/>
                                  <w:marTop w:val="0"/>
                                  <w:marBottom w:val="0"/>
                                  <w:divBdr>
                                    <w:top w:val="none" w:sz="0" w:space="0" w:color="auto"/>
                                    <w:left w:val="none" w:sz="0" w:space="0" w:color="auto"/>
                                    <w:bottom w:val="none" w:sz="0" w:space="0" w:color="auto"/>
                                    <w:right w:val="none" w:sz="0" w:space="0" w:color="auto"/>
                                  </w:divBdr>
                                </w:div>
                                <w:div w:id="1744990112">
                                  <w:marLeft w:val="0"/>
                                  <w:marRight w:val="0"/>
                                  <w:marTop w:val="0"/>
                                  <w:marBottom w:val="0"/>
                                  <w:divBdr>
                                    <w:top w:val="none" w:sz="0" w:space="0" w:color="auto"/>
                                    <w:left w:val="none" w:sz="0" w:space="0" w:color="auto"/>
                                    <w:bottom w:val="none" w:sz="0" w:space="0" w:color="auto"/>
                                    <w:right w:val="none" w:sz="0" w:space="0" w:color="auto"/>
                                  </w:divBdr>
                                </w:div>
                                <w:div w:id="1913467462">
                                  <w:marLeft w:val="0"/>
                                  <w:marRight w:val="0"/>
                                  <w:marTop w:val="0"/>
                                  <w:marBottom w:val="0"/>
                                  <w:divBdr>
                                    <w:top w:val="none" w:sz="0" w:space="0" w:color="auto"/>
                                    <w:left w:val="none" w:sz="0" w:space="0" w:color="auto"/>
                                    <w:bottom w:val="none" w:sz="0" w:space="0" w:color="auto"/>
                                    <w:right w:val="none" w:sz="0" w:space="0" w:color="auto"/>
                                  </w:divBdr>
                                </w:div>
                                <w:div w:id="1140918805">
                                  <w:marLeft w:val="0"/>
                                  <w:marRight w:val="0"/>
                                  <w:marTop w:val="0"/>
                                  <w:marBottom w:val="0"/>
                                  <w:divBdr>
                                    <w:top w:val="none" w:sz="0" w:space="0" w:color="auto"/>
                                    <w:left w:val="none" w:sz="0" w:space="0" w:color="auto"/>
                                    <w:bottom w:val="none" w:sz="0" w:space="0" w:color="auto"/>
                                    <w:right w:val="none" w:sz="0" w:space="0" w:color="auto"/>
                                  </w:divBdr>
                                </w:div>
                                <w:div w:id="1362627175">
                                  <w:marLeft w:val="0"/>
                                  <w:marRight w:val="0"/>
                                  <w:marTop w:val="0"/>
                                  <w:marBottom w:val="0"/>
                                  <w:divBdr>
                                    <w:top w:val="none" w:sz="0" w:space="0" w:color="auto"/>
                                    <w:left w:val="none" w:sz="0" w:space="0" w:color="auto"/>
                                    <w:bottom w:val="none" w:sz="0" w:space="0" w:color="auto"/>
                                    <w:right w:val="none" w:sz="0" w:space="0" w:color="auto"/>
                                  </w:divBdr>
                                </w:div>
                                <w:div w:id="238903008">
                                  <w:marLeft w:val="0"/>
                                  <w:marRight w:val="0"/>
                                  <w:marTop w:val="0"/>
                                  <w:marBottom w:val="0"/>
                                  <w:divBdr>
                                    <w:top w:val="none" w:sz="0" w:space="0" w:color="auto"/>
                                    <w:left w:val="none" w:sz="0" w:space="0" w:color="auto"/>
                                    <w:bottom w:val="none" w:sz="0" w:space="0" w:color="auto"/>
                                    <w:right w:val="none" w:sz="0" w:space="0" w:color="auto"/>
                                  </w:divBdr>
                                </w:div>
                                <w:div w:id="1483083814">
                                  <w:marLeft w:val="0"/>
                                  <w:marRight w:val="0"/>
                                  <w:marTop w:val="0"/>
                                  <w:marBottom w:val="0"/>
                                  <w:divBdr>
                                    <w:top w:val="none" w:sz="0" w:space="0" w:color="auto"/>
                                    <w:left w:val="none" w:sz="0" w:space="0" w:color="auto"/>
                                    <w:bottom w:val="none" w:sz="0" w:space="0" w:color="auto"/>
                                    <w:right w:val="none" w:sz="0" w:space="0" w:color="auto"/>
                                  </w:divBdr>
                                </w:div>
                                <w:div w:id="145980126">
                                  <w:marLeft w:val="0"/>
                                  <w:marRight w:val="0"/>
                                  <w:marTop w:val="0"/>
                                  <w:marBottom w:val="0"/>
                                  <w:divBdr>
                                    <w:top w:val="none" w:sz="0" w:space="0" w:color="auto"/>
                                    <w:left w:val="none" w:sz="0" w:space="0" w:color="auto"/>
                                    <w:bottom w:val="none" w:sz="0" w:space="0" w:color="auto"/>
                                    <w:right w:val="none" w:sz="0" w:space="0" w:color="auto"/>
                                  </w:divBdr>
                                </w:div>
                                <w:div w:id="894002586">
                                  <w:marLeft w:val="0"/>
                                  <w:marRight w:val="0"/>
                                  <w:marTop w:val="0"/>
                                  <w:marBottom w:val="0"/>
                                  <w:divBdr>
                                    <w:top w:val="none" w:sz="0" w:space="0" w:color="auto"/>
                                    <w:left w:val="none" w:sz="0" w:space="0" w:color="auto"/>
                                    <w:bottom w:val="none" w:sz="0" w:space="0" w:color="auto"/>
                                    <w:right w:val="none" w:sz="0" w:space="0" w:color="auto"/>
                                  </w:divBdr>
                                </w:div>
                                <w:div w:id="2108112518">
                                  <w:marLeft w:val="0"/>
                                  <w:marRight w:val="0"/>
                                  <w:marTop w:val="0"/>
                                  <w:marBottom w:val="0"/>
                                  <w:divBdr>
                                    <w:top w:val="none" w:sz="0" w:space="0" w:color="auto"/>
                                    <w:left w:val="none" w:sz="0" w:space="0" w:color="auto"/>
                                    <w:bottom w:val="none" w:sz="0" w:space="0" w:color="auto"/>
                                    <w:right w:val="none" w:sz="0" w:space="0" w:color="auto"/>
                                  </w:divBdr>
                                </w:div>
                                <w:div w:id="1159268542">
                                  <w:marLeft w:val="0"/>
                                  <w:marRight w:val="0"/>
                                  <w:marTop w:val="0"/>
                                  <w:marBottom w:val="0"/>
                                  <w:divBdr>
                                    <w:top w:val="none" w:sz="0" w:space="0" w:color="auto"/>
                                    <w:left w:val="none" w:sz="0" w:space="0" w:color="auto"/>
                                    <w:bottom w:val="none" w:sz="0" w:space="0" w:color="auto"/>
                                    <w:right w:val="none" w:sz="0" w:space="0" w:color="auto"/>
                                  </w:divBdr>
                                </w:div>
                                <w:div w:id="1898275059">
                                  <w:marLeft w:val="0"/>
                                  <w:marRight w:val="0"/>
                                  <w:marTop w:val="0"/>
                                  <w:marBottom w:val="0"/>
                                  <w:divBdr>
                                    <w:top w:val="none" w:sz="0" w:space="0" w:color="auto"/>
                                    <w:left w:val="none" w:sz="0" w:space="0" w:color="auto"/>
                                    <w:bottom w:val="none" w:sz="0" w:space="0" w:color="auto"/>
                                    <w:right w:val="none" w:sz="0" w:space="0" w:color="auto"/>
                                  </w:divBdr>
                                </w:div>
                                <w:div w:id="1798143514">
                                  <w:marLeft w:val="0"/>
                                  <w:marRight w:val="0"/>
                                  <w:marTop w:val="0"/>
                                  <w:marBottom w:val="0"/>
                                  <w:divBdr>
                                    <w:top w:val="none" w:sz="0" w:space="0" w:color="auto"/>
                                    <w:left w:val="none" w:sz="0" w:space="0" w:color="auto"/>
                                    <w:bottom w:val="none" w:sz="0" w:space="0" w:color="auto"/>
                                    <w:right w:val="none" w:sz="0" w:space="0" w:color="auto"/>
                                  </w:divBdr>
                                </w:div>
                                <w:div w:id="1608584416">
                                  <w:marLeft w:val="0"/>
                                  <w:marRight w:val="0"/>
                                  <w:marTop w:val="0"/>
                                  <w:marBottom w:val="0"/>
                                  <w:divBdr>
                                    <w:top w:val="none" w:sz="0" w:space="0" w:color="auto"/>
                                    <w:left w:val="none" w:sz="0" w:space="0" w:color="auto"/>
                                    <w:bottom w:val="none" w:sz="0" w:space="0" w:color="auto"/>
                                    <w:right w:val="none" w:sz="0" w:space="0" w:color="auto"/>
                                  </w:divBdr>
                                </w:div>
                                <w:div w:id="1720740222">
                                  <w:marLeft w:val="0"/>
                                  <w:marRight w:val="0"/>
                                  <w:marTop w:val="0"/>
                                  <w:marBottom w:val="0"/>
                                  <w:divBdr>
                                    <w:top w:val="none" w:sz="0" w:space="0" w:color="auto"/>
                                    <w:left w:val="none" w:sz="0" w:space="0" w:color="auto"/>
                                    <w:bottom w:val="none" w:sz="0" w:space="0" w:color="auto"/>
                                    <w:right w:val="none" w:sz="0" w:space="0" w:color="auto"/>
                                  </w:divBdr>
                                </w:div>
                                <w:div w:id="506871130">
                                  <w:marLeft w:val="0"/>
                                  <w:marRight w:val="0"/>
                                  <w:marTop w:val="0"/>
                                  <w:marBottom w:val="0"/>
                                  <w:divBdr>
                                    <w:top w:val="none" w:sz="0" w:space="0" w:color="auto"/>
                                    <w:left w:val="none" w:sz="0" w:space="0" w:color="auto"/>
                                    <w:bottom w:val="none" w:sz="0" w:space="0" w:color="auto"/>
                                    <w:right w:val="none" w:sz="0" w:space="0" w:color="auto"/>
                                  </w:divBdr>
                                </w:div>
                                <w:div w:id="1011024970">
                                  <w:marLeft w:val="0"/>
                                  <w:marRight w:val="0"/>
                                  <w:marTop w:val="0"/>
                                  <w:marBottom w:val="0"/>
                                  <w:divBdr>
                                    <w:top w:val="none" w:sz="0" w:space="0" w:color="auto"/>
                                    <w:left w:val="none" w:sz="0" w:space="0" w:color="auto"/>
                                    <w:bottom w:val="none" w:sz="0" w:space="0" w:color="auto"/>
                                    <w:right w:val="none" w:sz="0" w:space="0" w:color="auto"/>
                                  </w:divBdr>
                                </w:div>
                                <w:div w:id="205413027">
                                  <w:marLeft w:val="0"/>
                                  <w:marRight w:val="0"/>
                                  <w:marTop w:val="0"/>
                                  <w:marBottom w:val="0"/>
                                  <w:divBdr>
                                    <w:top w:val="none" w:sz="0" w:space="0" w:color="auto"/>
                                    <w:left w:val="none" w:sz="0" w:space="0" w:color="auto"/>
                                    <w:bottom w:val="none" w:sz="0" w:space="0" w:color="auto"/>
                                    <w:right w:val="none" w:sz="0" w:space="0" w:color="auto"/>
                                  </w:divBdr>
                                </w:div>
                                <w:div w:id="1126434360">
                                  <w:marLeft w:val="0"/>
                                  <w:marRight w:val="0"/>
                                  <w:marTop w:val="0"/>
                                  <w:marBottom w:val="0"/>
                                  <w:divBdr>
                                    <w:top w:val="none" w:sz="0" w:space="0" w:color="auto"/>
                                    <w:left w:val="none" w:sz="0" w:space="0" w:color="auto"/>
                                    <w:bottom w:val="none" w:sz="0" w:space="0" w:color="auto"/>
                                    <w:right w:val="none" w:sz="0" w:space="0" w:color="auto"/>
                                  </w:divBdr>
                                </w:div>
                                <w:div w:id="541408138">
                                  <w:marLeft w:val="0"/>
                                  <w:marRight w:val="0"/>
                                  <w:marTop w:val="0"/>
                                  <w:marBottom w:val="0"/>
                                  <w:divBdr>
                                    <w:top w:val="none" w:sz="0" w:space="0" w:color="auto"/>
                                    <w:left w:val="none" w:sz="0" w:space="0" w:color="auto"/>
                                    <w:bottom w:val="none" w:sz="0" w:space="0" w:color="auto"/>
                                    <w:right w:val="none" w:sz="0" w:space="0" w:color="auto"/>
                                  </w:divBdr>
                                </w:div>
                                <w:div w:id="600603198">
                                  <w:marLeft w:val="0"/>
                                  <w:marRight w:val="0"/>
                                  <w:marTop w:val="0"/>
                                  <w:marBottom w:val="0"/>
                                  <w:divBdr>
                                    <w:top w:val="none" w:sz="0" w:space="0" w:color="auto"/>
                                    <w:left w:val="none" w:sz="0" w:space="0" w:color="auto"/>
                                    <w:bottom w:val="none" w:sz="0" w:space="0" w:color="auto"/>
                                    <w:right w:val="none" w:sz="0" w:space="0" w:color="auto"/>
                                  </w:divBdr>
                                </w:div>
                                <w:div w:id="1391735367">
                                  <w:marLeft w:val="0"/>
                                  <w:marRight w:val="0"/>
                                  <w:marTop w:val="0"/>
                                  <w:marBottom w:val="0"/>
                                  <w:divBdr>
                                    <w:top w:val="none" w:sz="0" w:space="0" w:color="auto"/>
                                    <w:left w:val="none" w:sz="0" w:space="0" w:color="auto"/>
                                    <w:bottom w:val="none" w:sz="0" w:space="0" w:color="auto"/>
                                    <w:right w:val="none" w:sz="0" w:space="0" w:color="auto"/>
                                  </w:divBdr>
                                </w:div>
                                <w:div w:id="1926836044">
                                  <w:marLeft w:val="0"/>
                                  <w:marRight w:val="0"/>
                                  <w:marTop w:val="0"/>
                                  <w:marBottom w:val="0"/>
                                  <w:divBdr>
                                    <w:top w:val="none" w:sz="0" w:space="0" w:color="auto"/>
                                    <w:left w:val="none" w:sz="0" w:space="0" w:color="auto"/>
                                    <w:bottom w:val="none" w:sz="0" w:space="0" w:color="auto"/>
                                    <w:right w:val="none" w:sz="0" w:space="0" w:color="auto"/>
                                  </w:divBdr>
                                </w:div>
                                <w:div w:id="476840355">
                                  <w:marLeft w:val="0"/>
                                  <w:marRight w:val="0"/>
                                  <w:marTop w:val="0"/>
                                  <w:marBottom w:val="0"/>
                                  <w:divBdr>
                                    <w:top w:val="none" w:sz="0" w:space="0" w:color="auto"/>
                                    <w:left w:val="none" w:sz="0" w:space="0" w:color="auto"/>
                                    <w:bottom w:val="none" w:sz="0" w:space="0" w:color="auto"/>
                                    <w:right w:val="none" w:sz="0" w:space="0" w:color="auto"/>
                                  </w:divBdr>
                                </w:div>
                                <w:div w:id="1206676649">
                                  <w:marLeft w:val="0"/>
                                  <w:marRight w:val="0"/>
                                  <w:marTop w:val="0"/>
                                  <w:marBottom w:val="0"/>
                                  <w:divBdr>
                                    <w:top w:val="none" w:sz="0" w:space="0" w:color="auto"/>
                                    <w:left w:val="none" w:sz="0" w:space="0" w:color="auto"/>
                                    <w:bottom w:val="none" w:sz="0" w:space="0" w:color="auto"/>
                                    <w:right w:val="none" w:sz="0" w:space="0" w:color="auto"/>
                                  </w:divBdr>
                                </w:div>
                                <w:div w:id="1002121844">
                                  <w:marLeft w:val="0"/>
                                  <w:marRight w:val="0"/>
                                  <w:marTop w:val="0"/>
                                  <w:marBottom w:val="0"/>
                                  <w:divBdr>
                                    <w:top w:val="none" w:sz="0" w:space="0" w:color="auto"/>
                                    <w:left w:val="none" w:sz="0" w:space="0" w:color="auto"/>
                                    <w:bottom w:val="none" w:sz="0" w:space="0" w:color="auto"/>
                                    <w:right w:val="none" w:sz="0" w:space="0" w:color="auto"/>
                                  </w:divBdr>
                                </w:div>
                                <w:div w:id="750197387">
                                  <w:marLeft w:val="0"/>
                                  <w:marRight w:val="0"/>
                                  <w:marTop w:val="0"/>
                                  <w:marBottom w:val="0"/>
                                  <w:divBdr>
                                    <w:top w:val="none" w:sz="0" w:space="0" w:color="auto"/>
                                    <w:left w:val="none" w:sz="0" w:space="0" w:color="auto"/>
                                    <w:bottom w:val="none" w:sz="0" w:space="0" w:color="auto"/>
                                    <w:right w:val="none" w:sz="0" w:space="0" w:color="auto"/>
                                  </w:divBdr>
                                </w:div>
                                <w:div w:id="1417946314">
                                  <w:marLeft w:val="0"/>
                                  <w:marRight w:val="0"/>
                                  <w:marTop w:val="0"/>
                                  <w:marBottom w:val="0"/>
                                  <w:divBdr>
                                    <w:top w:val="none" w:sz="0" w:space="0" w:color="auto"/>
                                    <w:left w:val="none" w:sz="0" w:space="0" w:color="auto"/>
                                    <w:bottom w:val="none" w:sz="0" w:space="0" w:color="auto"/>
                                    <w:right w:val="none" w:sz="0" w:space="0" w:color="auto"/>
                                  </w:divBdr>
                                </w:div>
                                <w:div w:id="1714305859">
                                  <w:marLeft w:val="0"/>
                                  <w:marRight w:val="0"/>
                                  <w:marTop w:val="0"/>
                                  <w:marBottom w:val="0"/>
                                  <w:divBdr>
                                    <w:top w:val="none" w:sz="0" w:space="0" w:color="auto"/>
                                    <w:left w:val="none" w:sz="0" w:space="0" w:color="auto"/>
                                    <w:bottom w:val="none" w:sz="0" w:space="0" w:color="auto"/>
                                    <w:right w:val="none" w:sz="0" w:space="0" w:color="auto"/>
                                  </w:divBdr>
                                </w:div>
                                <w:div w:id="565839307">
                                  <w:marLeft w:val="0"/>
                                  <w:marRight w:val="0"/>
                                  <w:marTop w:val="0"/>
                                  <w:marBottom w:val="0"/>
                                  <w:divBdr>
                                    <w:top w:val="none" w:sz="0" w:space="0" w:color="auto"/>
                                    <w:left w:val="none" w:sz="0" w:space="0" w:color="auto"/>
                                    <w:bottom w:val="none" w:sz="0" w:space="0" w:color="auto"/>
                                    <w:right w:val="none" w:sz="0" w:space="0" w:color="auto"/>
                                  </w:divBdr>
                                </w:div>
                                <w:div w:id="1345673088">
                                  <w:marLeft w:val="0"/>
                                  <w:marRight w:val="0"/>
                                  <w:marTop w:val="0"/>
                                  <w:marBottom w:val="0"/>
                                  <w:divBdr>
                                    <w:top w:val="none" w:sz="0" w:space="0" w:color="auto"/>
                                    <w:left w:val="none" w:sz="0" w:space="0" w:color="auto"/>
                                    <w:bottom w:val="none" w:sz="0" w:space="0" w:color="auto"/>
                                    <w:right w:val="none" w:sz="0" w:space="0" w:color="auto"/>
                                  </w:divBdr>
                                </w:div>
                                <w:div w:id="21267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80159433">
      <w:bodyDiv w:val="1"/>
      <w:marLeft w:val="0"/>
      <w:marRight w:val="0"/>
      <w:marTop w:val="0"/>
      <w:marBottom w:val="0"/>
      <w:divBdr>
        <w:top w:val="none" w:sz="0" w:space="0" w:color="auto"/>
        <w:left w:val="none" w:sz="0" w:space="0" w:color="auto"/>
        <w:bottom w:val="none" w:sz="0" w:space="0" w:color="auto"/>
        <w:right w:val="none" w:sz="0" w:space="0" w:color="auto"/>
      </w:divBdr>
      <w:divsChild>
        <w:div w:id="156822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846363983">
      <w:bodyDiv w:val="1"/>
      <w:marLeft w:val="0"/>
      <w:marRight w:val="0"/>
      <w:marTop w:val="0"/>
      <w:marBottom w:val="0"/>
      <w:divBdr>
        <w:top w:val="none" w:sz="0" w:space="0" w:color="auto"/>
        <w:left w:val="none" w:sz="0" w:space="0" w:color="auto"/>
        <w:bottom w:val="none" w:sz="0" w:space="0" w:color="auto"/>
        <w:right w:val="none" w:sz="0" w:space="0" w:color="auto"/>
      </w:divBdr>
      <w:divsChild>
        <w:div w:id="165506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53457570">
      <w:bodyDiv w:val="1"/>
      <w:marLeft w:val="0"/>
      <w:marRight w:val="0"/>
      <w:marTop w:val="0"/>
      <w:marBottom w:val="0"/>
      <w:divBdr>
        <w:top w:val="none" w:sz="0" w:space="0" w:color="auto"/>
        <w:left w:val="none" w:sz="0" w:space="0" w:color="auto"/>
        <w:bottom w:val="none" w:sz="0" w:space="0" w:color="auto"/>
        <w:right w:val="none" w:sz="0" w:space="0" w:color="auto"/>
      </w:divBdr>
      <w:divsChild>
        <w:div w:id="200114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http://java.net/jira/browse/JMS_SPEC"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eader" Target="header5.xml"/><Relationship Id="rId10" Type="http://schemas.openxmlformats.org/officeDocument/2006/relationships/hyperlink" Target="http://jms-spec.java.net" TargetMode="Externa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2015-10-12T00:00:00</PublishDate>
  <Abstract/>
  <CompanyAddress/>
  <CompanyPhone/>
  <CompanyFax/>
  <CompanyEmail/>
</CoverPageProperties>
</file>

<file path=customXml/item2.xml><?xml version="1.0" encoding="utf-8"?>
<root>
  <version>Version 2.1 Early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9A251AE-2DC6-457B-8992-DD836853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168</Pages>
  <Words>54356</Words>
  <Characters>309833</Characters>
  <Application>Microsoft Office Word</Application>
  <DocSecurity>0</DocSecurity>
  <Lines>2581</Lines>
  <Paragraphs>726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363463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ndeakin</cp:lastModifiedBy>
  <cp:revision>2071</cp:revision>
  <cp:lastPrinted>2015-10-12T16:22:00Z</cp:lastPrinted>
  <dcterms:created xsi:type="dcterms:W3CDTF">2013-01-31T17:11:00Z</dcterms:created>
  <dcterms:modified xsi:type="dcterms:W3CDTF">2015-10-12T16:40:00Z</dcterms:modified>
  <cp:contentStatus>Version 2.0 (Working draft 3 November 2011)</cp:contentStatus>
</cp:coreProperties>
</file>